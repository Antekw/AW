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293"/>
        <w:gridCol w:w="5261"/>
      </w:tblGrid>
      <w:tr w:rsidR="00750589" w:rsidRPr="00992BEE" w:rsidTr="00A36851">
        <w:tc>
          <w:tcPr>
            <w:tcW w:w="5399" w:type="dxa"/>
            <w:vAlign w:val="center"/>
          </w:tcPr>
          <w:p w:rsidR="00750589" w:rsidRPr="00992BEE" w:rsidRDefault="00DA1D0F" w:rsidP="00A711A3">
            <w:pPr>
              <w:ind w:left="72"/>
              <w:rPr>
                <w:sz w:val="24"/>
              </w:rPr>
            </w:pPr>
            <w:r w:rsidRPr="00992BEE">
              <w:rPr>
                <w:noProof/>
              </w:rPr>
              <w:drawing>
                <wp:inline distT="0" distB="0" distL="0" distR="0">
                  <wp:extent cx="1967230" cy="733425"/>
                  <wp:effectExtent l="0" t="0" r="0" b="0"/>
                  <wp:docPr id="1" name="Picture 4" descr="Stella No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lla Nova Logo"/>
                          <pic:cNvPicPr>
                            <a:picLocks noChangeAspect="1" noChangeArrowheads="1"/>
                          </pic:cNvPicPr>
                        </pic:nvPicPr>
                        <pic:blipFill>
                          <a:blip r:embed="rId11" cstate="print"/>
                          <a:srcRect/>
                          <a:stretch>
                            <a:fillRect/>
                          </a:stretch>
                        </pic:blipFill>
                        <pic:spPr bwMode="auto">
                          <a:xfrm>
                            <a:off x="0" y="0"/>
                            <a:ext cx="1967230" cy="733425"/>
                          </a:xfrm>
                          <a:prstGeom prst="rect">
                            <a:avLst/>
                          </a:prstGeom>
                          <a:noFill/>
                          <a:ln w="9525">
                            <a:noFill/>
                            <a:miter lim="800000"/>
                            <a:headEnd/>
                            <a:tailEnd/>
                          </a:ln>
                        </pic:spPr>
                      </pic:pic>
                    </a:graphicData>
                  </a:graphic>
                </wp:inline>
              </w:drawing>
            </w:r>
          </w:p>
        </w:tc>
        <w:tc>
          <w:tcPr>
            <w:tcW w:w="5366" w:type="dxa"/>
            <w:vAlign w:val="center"/>
          </w:tcPr>
          <w:p w:rsidR="00750589" w:rsidRPr="00992BEE" w:rsidRDefault="000B0CD5" w:rsidP="000B0CD5">
            <w:pPr>
              <w:ind w:left="72"/>
              <w:jc w:val="center"/>
              <w:rPr>
                <w:color w:val="FF0000"/>
                <w:szCs w:val="20"/>
              </w:rPr>
            </w:pPr>
            <w:r w:rsidRPr="00992BEE">
              <w:rPr>
                <w:noProof/>
                <w:color w:val="FF0000"/>
                <w:szCs w:val="20"/>
              </w:rPr>
              <w:drawing>
                <wp:inline distT="0" distB="0" distL="0" distR="0">
                  <wp:extent cx="963930" cy="690880"/>
                  <wp:effectExtent l="19050" t="0" r="7620" b="0"/>
                  <wp:docPr id="5"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2" cstate="print"/>
                          <a:srcRect/>
                          <a:stretch>
                            <a:fillRect/>
                          </a:stretch>
                        </pic:blipFill>
                        <pic:spPr bwMode="auto">
                          <a:xfrm>
                            <a:off x="0" y="0"/>
                            <a:ext cx="963930" cy="690880"/>
                          </a:xfrm>
                          <a:prstGeom prst="rect">
                            <a:avLst/>
                          </a:prstGeom>
                          <a:noFill/>
                        </pic:spPr>
                      </pic:pic>
                    </a:graphicData>
                  </a:graphic>
                </wp:inline>
              </w:drawing>
            </w:r>
          </w:p>
        </w:tc>
      </w:tr>
      <w:tr w:rsidR="0026699F" w:rsidRPr="00992BEE" w:rsidTr="00A36851">
        <w:tc>
          <w:tcPr>
            <w:tcW w:w="10765" w:type="dxa"/>
            <w:gridSpan w:val="2"/>
            <w:vAlign w:val="center"/>
          </w:tcPr>
          <w:p w:rsidR="00A711A3" w:rsidRPr="00992BEE" w:rsidRDefault="00A711A3" w:rsidP="00A711A3">
            <w:pPr>
              <w:ind w:left="72"/>
              <w:rPr>
                <w:i/>
                <w:sz w:val="28"/>
                <w:szCs w:val="28"/>
              </w:rPr>
            </w:pPr>
          </w:p>
          <w:p w:rsidR="00A711A3" w:rsidRPr="00992BEE" w:rsidRDefault="00A711A3" w:rsidP="00A711A3">
            <w:pPr>
              <w:ind w:left="72"/>
              <w:rPr>
                <w:i/>
                <w:sz w:val="28"/>
                <w:szCs w:val="28"/>
              </w:rPr>
            </w:pPr>
          </w:p>
          <w:p w:rsidR="00A711A3" w:rsidRPr="00992BEE" w:rsidRDefault="00A711A3" w:rsidP="00A711A3">
            <w:pPr>
              <w:ind w:left="72"/>
              <w:rPr>
                <w:i/>
                <w:sz w:val="28"/>
                <w:szCs w:val="28"/>
              </w:rPr>
            </w:pPr>
          </w:p>
          <w:p w:rsidR="00A711A3" w:rsidRPr="00992BEE" w:rsidRDefault="00A711A3" w:rsidP="00A711A3">
            <w:pPr>
              <w:ind w:left="72"/>
              <w:rPr>
                <w:i/>
                <w:sz w:val="28"/>
                <w:szCs w:val="28"/>
              </w:rPr>
            </w:pPr>
          </w:p>
          <w:p w:rsidR="00A711A3" w:rsidRPr="00992BEE" w:rsidRDefault="00A711A3" w:rsidP="00A711A3">
            <w:pPr>
              <w:ind w:left="72"/>
              <w:rPr>
                <w:i/>
                <w:sz w:val="28"/>
                <w:szCs w:val="28"/>
              </w:rPr>
            </w:pPr>
          </w:p>
          <w:p w:rsidR="00A711A3" w:rsidRPr="00992BEE" w:rsidRDefault="00A711A3" w:rsidP="00A711A3">
            <w:pPr>
              <w:ind w:left="72"/>
              <w:rPr>
                <w:i/>
                <w:sz w:val="28"/>
                <w:szCs w:val="28"/>
              </w:rPr>
            </w:pPr>
          </w:p>
          <w:p w:rsidR="00A711A3" w:rsidRPr="00992BEE" w:rsidRDefault="00A711A3" w:rsidP="00A711A3">
            <w:pPr>
              <w:ind w:left="72"/>
              <w:rPr>
                <w:i/>
                <w:sz w:val="28"/>
                <w:szCs w:val="28"/>
              </w:rPr>
            </w:pPr>
          </w:p>
          <w:p w:rsidR="005E21B2" w:rsidRPr="00992BEE" w:rsidRDefault="005E21B2" w:rsidP="00A711A3">
            <w:pPr>
              <w:ind w:left="72"/>
              <w:rPr>
                <w:i/>
                <w:sz w:val="28"/>
                <w:szCs w:val="28"/>
              </w:rPr>
            </w:pPr>
          </w:p>
          <w:p w:rsidR="005E21B2" w:rsidRPr="00992BEE" w:rsidRDefault="005E21B2" w:rsidP="00A711A3">
            <w:pPr>
              <w:ind w:left="72"/>
              <w:rPr>
                <w:i/>
                <w:sz w:val="28"/>
                <w:szCs w:val="28"/>
              </w:rPr>
            </w:pPr>
          </w:p>
          <w:p w:rsidR="005E21B2" w:rsidRPr="00992BEE" w:rsidRDefault="005E21B2" w:rsidP="00A711A3">
            <w:pPr>
              <w:ind w:left="72"/>
              <w:rPr>
                <w:i/>
                <w:sz w:val="28"/>
                <w:szCs w:val="28"/>
              </w:rPr>
            </w:pPr>
          </w:p>
          <w:p w:rsidR="00A711A3" w:rsidRPr="00992BEE" w:rsidRDefault="00A711A3" w:rsidP="00A711A3">
            <w:pPr>
              <w:ind w:left="72"/>
              <w:rPr>
                <w:i/>
                <w:sz w:val="28"/>
                <w:szCs w:val="28"/>
              </w:rPr>
            </w:pPr>
          </w:p>
          <w:p w:rsidR="005C11F8" w:rsidRPr="00992BEE" w:rsidRDefault="005C11F8" w:rsidP="00A711A3">
            <w:pPr>
              <w:ind w:left="72"/>
              <w:rPr>
                <w:i/>
                <w:sz w:val="28"/>
                <w:szCs w:val="28"/>
              </w:rPr>
            </w:pPr>
          </w:p>
          <w:p w:rsidR="00A711A3" w:rsidRPr="00992BEE" w:rsidRDefault="00A711A3" w:rsidP="00A711A3">
            <w:pPr>
              <w:ind w:left="72"/>
              <w:rPr>
                <w:i/>
                <w:sz w:val="28"/>
                <w:szCs w:val="28"/>
              </w:rPr>
            </w:pPr>
          </w:p>
          <w:p w:rsidR="00A711A3" w:rsidRPr="00992BEE" w:rsidRDefault="00A711A3" w:rsidP="00A711A3">
            <w:pPr>
              <w:ind w:left="72"/>
              <w:rPr>
                <w:i/>
                <w:sz w:val="28"/>
                <w:szCs w:val="28"/>
              </w:rPr>
            </w:pPr>
          </w:p>
          <w:p w:rsidR="0026699F" w:rsidRPr="00992BEE" w:rsidRDefault="000B0CD5" w:rsidP="00A711A3">
            <w:pPr>
              <w:ind w:left="72"/>
              <w:jc w:val="right"/>
              <w:rPr>
                <w:sz w:val="36"/>
                <w:szCs w:val="36"/>
              </w:rPr>
            </w:pPr>
            <w:r w:rsidRPr="00992BEE">
              <w:rPr>
                <w:sz w:val="36"/>
                <w:szCs w:val="36"/>
              </w:rPr>
              <w:t>Best Buy Canada Mobile</w:t>
            </w:r>
          </w:p>
          <w:p w:rsidR="00A711A3" w:rsidRPr="00992BEE" w:rsidRDefault="00A711A3" w:rsidP="00A711A3">
            <w:pPr>
              <w:ind w:left="72"/>
              <w:jc w:val="center"/>
              <w:rPr>
                <w:b/>
                <w:sz w:val="36"/>
                <w:szCs w:val="36"/>
              </w:rPr>
            </w:pPr>
          </w:p>
        </w:tc>
      </w:tr>
      <w:tr w:rsidR="0026699F" w:rsidRPr="00992BEE"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rsidRPr="00992BEE" w:rsidTr="00A36851">
              <w:trPr>
                <w:trHeight w:val="720"/>
              </w:trPr>
              <w:tc>
                <w:tcPr>
                  <w:tcW w:w="10565" w:type="dxa"/>
                  <w:shd w:val="clear" w:color="auto" w:fill="004EBC"/>
                  <w:vAlign w:val="center"/>
                </w:tcPr>
                <w:p w:rsidR="005C11F8" w:rsidRPr="00992BEE" w:rsidRDefault="00167A4F" w:rsidP="000B0CD5">
                  <w:pPr>
                    <w:jc w:val="center"/>
                    <w:rPr>
                      <w:b/>
                      <w:color w:val="FFFFFF" w:themeColor="background1"/>
                      <w:sz w:val="36"/>
                      <w:szCs w:val="36"/>
                    </w:rPr>
                  </w:pPr>
                  <w:r w:rsidRPr="00992BEE">
                    <w:rPr>
                      <w:b/>
                      <w:color w:val="FFFFFF" w:themeColor="background1"/>
                      <w:sz w:val="36"/>
                      <w:szCs w:val="36"/>
                    </w:rPr>
                    <w:t>Layaway Pre-Order</w:t>
                  </w:r>
                  <w:r w:rsidR="000B0CD5" w:rsidRPr="00992BEE">
                    <w:rPr>
                      <w:b/>
                      <w:color w:val="FFFFFF" w:themeColor="background1"/>
                      <w:sz w:val="36"/>
                      <w:szCs w:val="36"/>
                    </w:rPr>
                    <w:t xml:space="preserve"> Tender</w:t>
                  </w:r>
                  <w:r w:rsidR="005C11F8" w:rsidRPr="00992BEE">
                    <w:rPr>
                      <w:b/>
                      <w:color w:val="FFFFFF" w:themeColor="background1"/>
                      <w:sz w:val="36"/>
                      <w:szCs w:val="36"/>
                    </w:rPr>
                    <w:t xml:space="preserve"> </w:t>
                  </w:r>
                  <w:r w:rsidR="00A36851" w:rsidRPr="00992BEE">
                    <w:rPr>
                      <w:b/>
                      <w:color w:val="FFFFFF" w:themeColor="background1"/>
                      <w:sz w:val="36"/>
                      <w:szCs w:val="36"/>
                    </w:rPr>
                    <w:t xml:space="preserve">Feature </w:t>
                  </w:r>
                  <w:r w:rsidR="005C11F8" w:rsidRPr="00992BEE">
                    <w:rPr>
                      <w:b/>
                      <w:color w:val="FFFFFF" w:themeColor="background1"/>
                      <w:sz w:val="36"/>
                      <w:szCs w:val="36"/>
                    </w:rPr>
                    <w:t>Document</w:t>
                  </w:r>
                  <w:r w:rsidR="004433E7" w:rsidRPr="00992BEE">
                    <w:rPr>
                      <w:b/>
                      <w:color w:val="FFFFFF" w:themeColor="background1"/>
                      <w:sz w:val="36"/>
                      <w:szCs w:val="36"/>
                    </w:rPr>
                    <w:t xml:space="preserve"> </w:t>
                  </w:r>
                </w:p>
              </w:tc>
            </w:tr>
          </w:tbl>
          <w:p w:rsidR="00A711A3" w:rsidRPr="00992BEE" w:rsidRDefault="00A711A3" w:rsidP="00A711A3">
            <w:pPr>
              <w:ind w:left="72"/>
              <w:jc w:val="right"/>
              <w:rPr>
                <w:color w:val="FF0000"/>
                <w:sz w:val="36"/>
                <w:szCs w:val="36"/>
              </w:rPr>
            </w:pPr>
          </w:p>
          <w:p w:rsidR="00A711A3" w:rsidRPr="00992BEE" w:rsidRDefault="00763E93" w:rsidP="00A711A3">
            <w:pPr>
              <w:ind w:left="72"/>
              <w:jc w:val="right"/>
              <w:rPr>
                <w:b/>
                <w:sz w:val="24"/>
              </w:rPr>
            </w:pPr>
            <w:r w:rsidRPr="00992BEE">
              <w:rPr>
                <w:b/>
                <w:sz w:val="24"/>
              </w:rPr>
              <w:t>Document Version:</w:t>
            </w:r>
            <w:r w:rsidR="008A5046" w:rsidRPr="00992BEE">
              <w:rPr>
                <w:b/>
                <w:sz w:val="24"/>
              </w:rPr>
              <w:t xml:space="preserve"> </w:t>
            </w:r>
            <w:r w:rsidR="002B7D54" w:rsidRPr="00992BEE">
              <w:rPr>
                <w:b/>
                <w:sz w:val="24"/>
              </w:rPr>
              <w:t>1.</w:t>
            </w:r>
            <w:r w:rsidR="00D37FFC" w:rsidRPr="00992BEE">
              <w:rPr>
                <w:b/>
                <w:sz w:val="24"/>
              </w:rPr>
              <w:t>1</w:t>
            </w:r>
          </w:p>
          <w:p w:rsidR="003C0044" w:rsidRPr="00992BEE" w:rsidRDefault="003C0044" w:rsidP="003C0044">
            <w:pPr>
              <w:spacing w:before="120" w:after="120"/>
              <w:ind w:left="72"/>
              <w:jc w:val="right"/>
              <w:rPr>
                <w:b/>
                <w:iCs/>
                <w:color w:val="FF0000"/>
                <w:sz w:val="24"/>
              </w:rPr>
            </w:pPr>
            <w:r w:rsidRPr="00992BEE">
              <w:rPr>
                <w:b/>
                <w:iCs/>
                <w:sz w:val="24"/>
              </w:rPr>
              <w:t xml:space="preserve">Design Date: </w:t>
            </w:r>
            <w:r w:rsidR="002B7D54" w:rsidRPr="00992BEE">
              <w:rPr>
                <w:b/>
                <w:iCs/>
                <w:sz w:val="24"/>
              </w:rPr>
              <w:t>October 23</w:t>
            </w:r>
            <w:r w:rsidR="000B0CD5" w:rsidRPr="00992BEE">
              <w:rPr>
                <w:b/>
                <w:iCs/>
                <w:sz w:val="24"/>
              </w:rPr>
              <w:t>, 2013</w:t>
            </w:r>
          </w:p>
          <w:p w:rsidR="003C0044" w:rsidRPr="00992BEE" w:rsidRDefault="003C0044" w:rsidP="00A711A3">
            <w:pPr>
              <w:ind w:left="72"/>
              <w:jc w:val="right"/>
              <w:rPr>
                <w:b/>
                <w:sz w:val="24"/>
              </w:rPr>
            </w:pPr>
          </w:p>
          <w:p w:rsidR="00A711A3" w:rsidRPr="00992BEE" w:rsidRDefault="00A711A3" w:rsidP="00A711A3">
            <w:pPr>
              <w:ind w:left="72"/>
              <w:jc w:val="right"/>
              <w:rPr>
                <w:color w:val="FF0000"/>
                <w:sz w:val="36"/>
                <w:szCs w:val="36"/>
              </w:rPr>
            </w:pPr>
          </w:p>
          <w:p w:rsidR="0026699F" w:rsidRPr="00992BEE" w:rsidRDefault="0026699F" w:rsidP="00A711A3">
            <w:pPr>
              <w:ind w:left="72"/>
              <w:jc w:val="right"/>
              <w:rPr>
                <w:sz w:val="36"/>
                <w:szCs w:val="36"/>
              </w:rPr>
            </w:pPr>
          </w:p>
        </w:tc>
      </w:tr>
      <w:tr w:rsidR="0026699F" w:rsidRPr="00992BEE" w:rsidTr="00A36851">
        <w:tc>
          <w:tcPr>
            <w:tcW w:w="10765" w:type="dxa"/>
            <w:gridSpan w:val="2"/>
            <w:vAlign w:val="center"/>
          </w:tcPr>
          <w:p w:rsidR="00A711A3" w:rsidRPr="00992BEE" w:rsidRDefault="00A711A3" w:rsidP="00A711A3">
            <w:pPr>
              <w:ind w:left="72"/>
              <w:rPr>
                <w:i/>
                <w:color w:val="FF0000"/>
                <w:sz w:val="24"/>
              </w:rPr>
            </w:pPr>
          </w:p>
          <w:p w:rsidR="00A711A3" w:rsidRPr="00992BEE" w:rsidRDefault="00A711A3" w:rsidP="00A711A3">
            <w:pPr>
              <w:ind w:left="72"/>
              <w:rPr>
                <w:i/>
                <w:color w:val="FF0000"/>
                <w:sz w:val="24"/>
              </w:rPr>
            </w:pPr>
          </w:p>
          <w:p w:rsidR="00A711A3" w:rsidRPr="00992BEE" w:rsidRDefault="00A711A3" w:rsidP="00A711A3">
            <w:pPr>
              <w:ind w:left="72"/>
              <w:rPr>
                <w:i/>
                <w:color w:val="FF0000"/>
                <w:sz w:val="24"/>
              </w:rPr>
            </w:pPr>
          </w:p>
          <w:p w:rsidR="00A711A3" w:rsidRPr="00992BEE" w:rsidRDefault="00A711A3" w:rsidP="00A711A3">
            <w:pPr>
              <w:ind w:left="72"/>
              <w:rPr>
                <w:i/>
                <w:color w:val="FF0000"/>
                <w:sz w:val="24"/>
              </w:rPr>
            </w:pPr>
          </w:p>
          <w:p w:rsidR="00A711A3" w:rsidRPr="00992BEE" w:rsidRDefault="00A711A3" w:rsidP="00A711A3">
            <w:pPr>
              <w:ind w:left="72"/>
              <w:rPr>
                <w:i/>
                <w:color w:val="FF0000"/>
                <w:sz w:val="24"/>
              </w:rPr>
            </w:pPr>
          </w:p>
          <w:p w:rsidR="00A711A3" w:rsidRPr="00992BEE" w:rsidRDefault="00A711A3" w:rsidP="00A711A3">
            <w:pPr>
              <w:ind w:left="72"/>
              <w:rPr>
                <w:i/>
                <w:color w:val="FF0000"/>
                <w:sz w:val="24"/>
              </w:rPr>
            </w:pPr>
          </w:p>
          <w:p w:rsidR="00A711A3" w:rsidRPr="00992BEE" w:rsidRDefault="0026699F" w:rsidP="00763E93">
            <w:pPr>
              <w:ind w:left="72"/>
              <w:jc w:val="right"/>
              <w:rPr>
                <w:b/>
                <w:sz w:val="24"/>
              </w:rPr>
            </w:pPr>
            <w:r w:rsidRPr="00992BEE">
              <w:rPr>
                <w:b/>
                <w:sz w:val="24"/>
              </w:rPr>
              <w:t xml:space="preserve">Prepared By: </w:t>
            </w:r>
            <w:r w:rsidR="000B0CD5" w:rsidRPr="00992BEE">
              <w:rPr>
                <w:b/>
                <w:sz w:val="24"/>
              </w:rPr>
              <w:t>Amy Lackas</w:t>
            </w:r>
          </w:p>
          <w:p w:rsidR="00763E93" w:rsidRPr="00992BEE" w:rsidRDefault="00763E93" w:rsidP="00763E93">
            <w:pPr>
              <w:ind w:left="72"/>
              <w:jc w:val="right"/>
              <w:rPr>
                <w:b/>
                <w:color w:val="FF0000"/>
                <w:sz w:val="24"/>
              </w:rPr>
            </w:pPr>
          </w:p>
          <w:p w:rsidR="00763E93" w:rsidRPr="00992BEE" w:rsidRDefault="00763E93" w:rsidP="00763E93">
            <w:pPr>
              <w:ind w:left="72"/>
              <w:jc w:val="right"/>
              <w:rPr>
                <w:b/>
                <w:color w:val="FF0000"/>
                <w:sz w:val="24"/>
              </w:rPr>
            </w:pPr>
          </w:p>
          <w:p w:rsidR="00763E93" w:rsidRPr="00992BEE" w:rsidRDefault="00763E93" w:rsidP="00CB6F29">
            <w:pPr>
              <w:rPr>
                <w:b/>
                <w:sz w:val="24"/>
              </w:rPr>
            </w:pPr>
          </w:p>
        </w:tc>
      </w:tr>
      <w:tr w:rsidR="0026699F" w:rsidRPr="00992BEE" w:rsidTr="00A36851">
        <w:tc>
          <w:tcPr>
            <w:tcW w:w="10765" w:type="dxa"/>
            <w:gridSpan w:val="2"/>
            <w:vAlign w:val="center"/>
          </w:tcPr>
          <w:p w:rsidR="00A711A3" w:rsidRPr="00992BEE" w:rsidRDefault="00A711A3" w:rsidP="00CB6F29">
            <w:pPr>
              <w:rPr>
                <w:b/>
                <w:iCs/>
                <w:sz w:val="24"/>
              </w:rPr>
            </w:pPr>
          </w:p>
        </w:tc>
      </w:tr>
    </w:tbl>
    <w:p w:rsidR="008E55BA" w:rsidRPr="00992BEE" w:rsidRDefault="008E55BA" w:rsidP="009942AA">
      <w:pPr>
        <w:pStyle w:val="StyleHeaderItalic"/>
        <w:pBdr>
          <w:bottom w:val="single" w:sz="4" w:space="0" w:color="auto"/>
        </w:pBdr>
        <w:rPr>
          <w:b/>
        </w:rPr>
      </w:pPr>
      <w:r w:rsidRPr="00992BEE">
        <w:rPr>
          <w:b/>
        </w:rPr>
        <w:lastRenderedPageBreak/>
        <w:t>Table of Contents</w:t>
      </w:r>
    </w:p>
    <w:p w:rsidR="00872616" w:rsidRPr="00992BEE" w:rsidRDefault="007D3B93">
      <w:pPr>
        <w:pStyle w:val="TOC1"/>
        <w:rPr>
          <w:rFonts w:asciiTheme="minorHAnsi" w:eastAsiaTheme="minorEastAsia" w:hAnsiTheme="minorHAnsi" w:cstheme="minorBidi"/>
          <w:noProof/>
          <w:sz w:val="22"/>
          <w:szCs w:val="22"/>
        </w:rPr>
      </w:pPr>
      <w:r w:rsidRPr="00992BEE">
        <w:rPr>
          <w:b/>
          <w:sz w:val="24"/>
        </w:rPr>
        <w:fldChar w:fldCharType="begin"/>
      </w:r>
      <w:r w:rsidR="00D01C88" w:rsidRPr="00992BEE">
        <w:rPr>
          <w:b/>
          <w:sz w:val="24"/>
        </w:rPr>
        <w:instrText xml:space="preserve"> TOC \o "1-2" \h \z \u </w:instrText>
      </w:r>
      <w:r w:rsidRPr="00992BEE">
        <w:rPr>
          <w:b/>
          <w:sz w:val="24"/>
        </w:rPr>
        <w:fldChar w:fldCharType="separate"/>
      </w:r>
      <w:hyperlink w:anchor="_Toc384720229" w:history="1">
        <w:r w:rsidR="00872616" w:rsidRPr="00992BEE">
          <w:rPr>
            <w:rStyle w:val="Hyperlink"/>
            <w:i/>
            <w:noProof/>
          </w:rPr>
          <w:t>1.</w:t>
        </w:r>
        <w:r w:rsidR="00872616" w:rsidRPr="00992BEE">
          <w:rPr>
            <w:rFonts w:asciiTheme="minorHAnsi" w:eastAsiaTheme="minorEastAsia" w:hAnsiTheme="minorHAnsi" w:cstheme="minorBidi"/>
            <w:noProof/>
            <w:sz w:val="22"/>
            <w:szCs w:val="22"/>
          </w:rPr>
          <w:tab/>
        </w:r>
        <w:r w:rsidR="00872616" w:rsidRPr="00992BEE">
          <w:rPr>
            <w:rStyle w:val="Hyperlink"/>
            <w:i/>
            <w:noProof/>
          </w:rPr>
          <w:t>Feature Overview</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_Toc384720229 \h </w:instrText>
        </w:r>
        <w:r w:rsidR="00872616" w:rsidRPr="00992BEE">
          <w:rPr>
            <w:noProof/>
            <w:webHidden/>
          </w:rPr>
        </w:r>
        <w:r w:rsidR="00872616" w:rsidRPr="00992BEE">
          <w:rPr>
            <w:noProof/>
            <w:webHidden/>
          </w:rPr>
          <w:fldChar w:fldCharType="separate"/>
        </w:r>
        <w:r w:rsidR="00872616" w:rsidRPr="00992BEE">
          <w:rPr>
            <w:noProof/>
            <w:webHidden/>
          </w:rPr>
          <w:t>3</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30" w:history="1">
        <w:r w:rsidR="00872616" w:rsidRPr="00992BEE">
          <w:rPr>
            <w:rStyle w:val="Hyperlink"/>
            <w:noProof/>
          </w:rPr>
          <w:t>1.1</w:t>
        </w:r>
        <w:r w:rsidR="00872616" w:rsidRPr="00992BEE">
          <w:rPr>
            <w:rFonts w:asciiTheme="minorHAnsi" w:eastAsiaTheme="minorEastAsia" w:hAnsiTheme="minorHAnsi" w:cstheme="minorBidi"/>
            <w:noProof/>
            <w:sz w:val="22"/>
            <w:szCs w:val="22"/>
          </w:rPr>
          <w:tab/>
        </w:r>
        <w:r w:rsidR="00872616" w:rsidRPr="00992BEE">
          <w:rPr>
            <w:rStyle w:val="Hyperlink"/>
            <w:noProof/>
          </w:rPr>
          <w:t>Feature Description</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_Toc384720230 \h </w:instrText>
        </w:r>
        <w:r w:rsidR="00872616" w:rsidRPr="00992BEE">
          <w:rPr>
            <w:noProof/>
            <w:webHidden/>
          </w:rPr>
        </w:r>
        <w:r w:rsidR="00872616" w:rsidRPr="00992BEE">
          <w:rPr>
            <w:noProof/>
            <w:webHidden/>
          </w:rPr>
          <w:fldChar w:fldCharType="separate"/>
        </w:r>
        <w:r w:rsidR="00872616" w:rsidRPr="00992BEE">
          <w:rPr>
            <w:noProof/>
            <w:webHidden/>
          </w:rPr>
          <w:t>3</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31" w:history="1">
        <w:r w:rsidR="00872616" w:rsidRPr="00992BEE">
          <w:rPr>
            <w:rStyle w:val="Hyperlink"/>
            <w:noProof/>
          </w:rPr>
          <w:t>1.2</w:t>
        </w:r>
        <w:r w:rsidR="00872616" w:rsidRPr="00992BEE">
          <w:rPr>
            <w:rFonts w:asciiTheme="minorHAnsi" w:eastAsiaTheme="minorEastAsia" w:hAnsiTheme="minorHAnsi" w:cstheme="minorBidi"/>
            <w:noProof/>
            <w:sz w:val="22"/>
            <w:szCs w:val="22"/>
          </w:rPr>
          <w:tab/>
        </w:r>
        <w:r w:rsidR="00872616" w:rsidRPr="00992BEE">
          <w:rPr>
            <w:rStyle w:val="Hyperlink"/>
            <w:noProof/>
          </w:rPr>
          <w:t>Assumptions</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_Toc384720231 \h </w:instrText>
        </w:r>
        <w:r w:rsidR="00872616" w:rsidRPr="00992BEE">
          <w:rPr>
            <w:noProof/>
            <w:webHidden/>
          </w:rPr>
        </w:r>
        <w:r w:rsidR="00872616" w:rsidRPr="00992BEE">
          <w:rPr>
            <w:noProof/>
            <w:webHidden/>
          </w:rPr>
          <w:fldChar w:fldCharType="separate"/>
        </w:r>
        <w:r w:rsidR="00872616" w:rsidRPr="00992BEE">
          <w:rPr>
            <w:noProof/>
            <w:webHidden/>
          </w:rPr>
          <w:t>3</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32" w:history="1">
        <w:r w:rsidR="00872616" w:rsidRPr="00992BEE">
          <w:rPr>
            <w:rStyle w:val="Hyperlink"/>
            <w:noProof/>
          </w:rPr>
          <w:t>1.3</w:t>
        </w:r>
        <w:r w:rsidR="00872616" w:rsidRPr="00992BEE">
          <w:rPr>
            <w:rFonts w:asciiTheme="minorHAnsi" w:eastAsiaTheme="minorEastAsia" w:hAnsiTheme="minorHAnsi" w:cstheme="minorBidi"/>
            <w:noProof/>
            <w:sz w:val="22"/>
            <w:szCs w:val="22"/>
          </w:rPr>
          <w:tab/>
        </w:r>
        <w:r w:rsidR="00872616" w:rsidRPr="00992BEE">
          <w:rPr>
            <w:rStyle w:val="Hyperlink"/>
            <w:noProof/>
          </w:rPr>
          <w:t>Parameters and System Settings</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_Toc384720232 \h </w:instrText>
        </w:r>
        <w:r w:rsidR="00872616" w:rsidRPr="00992BEE">
          <w:rPr>
            <w:noProof/>
            <w:webHidden/>
          </w:rPr>
        </w:r>
        <w:r w:rsidR="00872616" w:rsidRPr="00992BEE">
          <w:rPr>
            <w:noProof/>
            <w:webHidden/>
          </w:rPr>
          <w:fldChar w:fldCharType="separate"/>
        </w:r>
        <w:r w:rsidR="00872616" w:rsidRPr="00992BEE">
          <w:rPr>
            <w:noProof/>
            <w:webHidden/>
          </w:rPr>
          <w:t>3</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41" w:history="1">
        <w:r w:rsidR="00872616" w:rsidRPr="00992BEE">
          <w:rPr>
            <w:rStyle w:val="Hyperlink"/>
            <w:noProof/>
          </w:rPr>
          <w:t>1.4</w:t>
        </w:r>
        <w:r w:rsidR="00872616" w:rsidRPr="00992BEE">
          <w:rPr>
            <w:rFonts w:asciiTheme="minorHAnsi" w:eastAsiaTheme="minorEastAsia" w:hAnsiTheme="minorHAnsi" w:cstheme="minorBidi"/>
            <w:noProof/>
            <w:sz w:val="22"/>
            <w:szCs w:val="22"/>
          </w:rPr>
          <w:tab/>
        </w:r>
        <w:r w:rsidR="00872616" w:rsidRPr="00992BEE">
          <w:rPr>
            <w:rStyle w:val="Hyperlink"/>
            <w:noProof/>
          </w:rPr>
          <w:t>Interfaces</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_Toc384720241 \h </w:instrText>
        </w:r>
        <w:r w:rsidR="00872616" w:rsidRPr="00992BEE">
          <w:rPr>
            <w:noProof/>
            <w:webHidden/>
          </w:rPr>
        </w:r>
        <w:r w:rsidR="00872616" w:rsidRPr="00992BEE">
          <w:rPr>
            <w:noProof/>
            <w:webHidden/>
          </w:rPr>
          <w:fldChar w:fldCharType="separate"/>
        </w:r>
        <w:r w:rsidR="00872616" w:rsidRPr="00992BEE">
          <w:rPr>
            <w:noProof/>
            <w:webHidden/>
          </w:rPr>
          <w:t>3</w:t>
        </w:r>
        <w:r w:rsidR="00872616" w:rsidRPr="00992BEE">
          <w:rPr>
            <w:noProof/>
            <w:webHidden/>
          </w:rPr>
          <w:fldChar w:fldCharType="end"/>
        </w:r>
      </w:hyperlink>
    </w:p>
    <w:p w:rsidR="00872616" w:rsidRPr="00992BEE" w:rsidRDefault="009E2F88">
      <w:pPr>
        <w:pStyle w:val="TOC1"/>
        <w:rPr>
          <w:rFonts w:asciiTheme="minorHAnsi" w:eastAsiaTheme="minorEastAsia" w:hAnsiTheme="minorHAnsi" w:cstheme="minorBidi"/>
          <w:noProof/>
          <w:sz w:val="22"/>
          <w:szCs w:val="22"/>
        </w:rPr>
      </w:pPr>
      <w:hyperlink w:anchor="_Toc384720242" w:history="1">
        <w:r w:rsidR="00872616" w:rsidRPr="00992BEE">
          <w:rPr>
            <w:rStyle w:val="Hyperlink"/>
            <w:i/>
            <w:noProof/>
          </w:rPr>
          <w:t>2.</w:t>
        </w:r>
        <w:r w:rsidR="00872616" w:rsidRPr="00992BEE">
          <w:rPr>
            <w:rFonts w:asciiTheme="minorHAnsi" w:eastAsiaTheme="minorEastAsia" w:hAnsiTheme="minorHAnsi" w:cstheme="minorBidi"/>
            <w:noProof/>
            <w:sz w:val="22"/>
            <w:szCs w:val="22"/>
          </w:rPr>
          <w:tab/>
        </w:r>
        <w:r w:rsidR="00872616" w:rsidRPr="00992BEE">
          <w:rPr>
            <w:rStyle w:val="Hyperlink"/>
            <w:i/>
            <w:noProof/>
          </w:rPr>
          <w:t>USE CASE: Layaway/Pre-Order Tender</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_Toc384720242 \h </w:instrText>
        </w:r>
        <w:r w:rsidR="00872616" w:rsidRPr="00992BEE">
          <w:rPr>
            <w:noProof/>
            <w:webHidden/>
          </w:rPr>
        </w:r>
        <w:r w:rsidR="00872616" w:rsidRPr="00992BEE">
          <w:rPr>
            <w:noProof/>
            <w:webHidden/>
          </w:rPr>
          <w:fldChar w:fldCharType="separate"/>
        </w:r>
        <w:r w:rsidR="00872616" w:rsidRPr="00992BEE">
          <w:rPr>
            <w:noProof/>
            <w:webHidden/>
          </w:rPr>
          <w:t>3</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43" w:history="1">
        <w:r w:rsidR="00872616" w:rsidRPr="00992BEE">
          <w:rPr>
            <w:rStyle w:val="Hyperlink"/>
            <w:noProof/>
          </w:rPr>
          <w:t>2.1</w:t>
        </w:r>
        <w:r w:rsidR="00872616" w:rsidRPr="00992BEE">
          <w:rPr>
            <w:rFonts w:asciiTheme="minorHAnsi" w:eastAsiaTheme="minorEastAsia" w:hAnsiTheme="minorHAnsi" w:cstheme="minorBidi"/>
            <w:noProof/>
            <w:sz w:val="22"/>
            <w:szCs w:val="22"/>
          </w:rPr>
          <w:tab/>
        </w:r>
        <w:r w:rsidR="00872616" w:rsidRPr="00992BEE">
          <w:rPr>
            <w:rStyle w:val="Hyperlink"/>
            <w:noProof/>
          </w:rPr>
          <w:t>Feature Flow</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_Toc384720243 \h </w:instrText>
        </w:r>
        <w:r w:rsidR="00872616" w:rsidRPr="00992BEE">
          <w:rPr>
            <w:noProof/>
            <w:webHidden/>
          </w:rPr>
        </w:r>
        <w:r w:rsidR="00872616" w:rsidRPr="00992BEE">
          <w:rPr>
            <w:noProof/>
            <w:webHidden/>
          </w:rPr>
          <w:fldChar w:fldCharType="separate"/>
        </w:r>
        <w:r w:rsidR="00872616" w:rsidRPr="00992BEE">
          <w:rPr>
            <w:noProof/>
            <w:webHidden/>
          </w:rPr>
          <w:t>3</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44" w:history="1">
        <w:r w:rsidR="00872616" w:rsidRPr="00992BEE">
          <w:rPr>
            <w:rStyle w:val="Hyperlink"/>
            <w:noProof/>
          </w:rPr>
          <w:t>2.2</w:t>
        </w:r>
        <w:r w:rsidR="00872616" w:rsidRPr="00992BEE">
          <w:rPr>
            <w:rFonts w:asciiTheme="minorHAnsi" w:eastAsiaTheme="minorEastAsia" w:hAnsiTheme="minorHAnsi" w:cstheme="minorBidi"/>
            <w:noProof/>
            <w:sz w:val="22"/>
            <w:szCs w:val="22"/>
          </w:rPr>
          <w:tab/>
        </w:r>
        <w:r w:rsidR="00872616" w:rsidRPr="00992BEE">
          <w:rPr>
            <w:rStyle w:val="Hyperlink"/>
            <w:noProof/>
          </w:rPr>
          <w:t>Precondition</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_Toc384720244 \h </w:instrText>
        </w:r>
        <w:r w:rsidR="00872616" w:rsidRPr="00992BEE">
          <w:rPr>
            <w:noProof/>
            <w:webHidden/>
          </w:rPr>
        </w:r>
        <w:r w:rsidR="00872616" w:rsidRPr="00992BEE">
          <w:rPr>
            <w:noProof/>
            <w:webHidden/>
          </w:rPr>
          <w:fldChar w:fldCharType="separate"/>
        </w:r>
        <w:r w:rsidR="00872616" w:rsidRPr="00992BEE">
          <w:rPr>
            <w:noProof/>
            <w:webHidden/>
          </w:rPr>
          <w:t>3</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45" w:history="1">
        <w:r w:rsidR="00872616" w:rsidRPr="00992BEE">
          <w:rPr>
            <w:rStyle w:val="Hyperlink"/>
            <w:noProof/>
          </w:rPr>
          <w:t>2.3</w:t>
        </w:r>
        <w:r w:rsidR="00872616" w:rsidRPr="00992BEE">
          <w:rPr>
            <w:rFonts w:asciiTheme="minorHAnsi" w:eastAsiaTheme="minorEastAsia" w:hAnsiTheme="minorHAnsi" w:cstheme="minorBidi"/>
            <w:noProof/>
            <w:sz w:val="22"/>
            <w:szCs w:val="22"/>
          </w:rPr>
          <w:tab/>
        </w:r>
        <w:r w:rsidR="00872616" w:rsidRPr="00992BEE">
          <w:rPr>
            <w:rStyle w:val="Hyperlink"/>
            <w:noProof/>
          </w:rPr>
          <w:t>Main Flow</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_Toc384720245 \h </w:instrText>
        </w:r>
        <w:r w:rsidR="00872616" w:rsidRPr="00992BEE">
          <w:rPr>
            <w:noProof/>
            <w:webHidden/>
          </w:rPr>
        </w:r>
        <w:r w:rsidR="00872616" w:rsidRPr="00992BEE">
          <w:rPr>
            <w:noProof/>
            <w:webHidden/>
          </w:rPr>
          <w:fldChar w:fldCharType="separate"/>
        </w:r>
        <w:r w:rsidR="00872616" w:rsidRPr="00992BEE">
          <w:rPr>
            <w:noProof/>
            <w:webHidden/>
          </w:rPr>
          <w:t>3</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46" w:history="1">
        <w:r w:rsidR="00872616" w:rsidRPr="00992BEE">
          <w:rPr>
            <w:rStyle w:val="Hyperlink"/>
            <w:noProof/>
          </w:rPr>
          <w:t>2.4</w:t>
        </w:r>
        <w:r w:rsidR="00872616" w:rsidRPr="00992BEE">
          <w:rPr>
            <w:rFonts w:asciiTheme="minorHAnsi" w:eastAsiaTheme="minorEastAsia" w:hAnsiTheme="minorHAnsi" w:cstheme="minorBidi"/>
            <w:noProof/>
            <w:sz w:val="22"/>
            <w:szCs w:val="22"/>
          </w:rPr>
          <w:tab/>
        </w:r>
        <w:r w:rsidR="00872616" w:rsidRPr="00992BEE">
          <w:rPr>
            <w:rStyle w:val="Hyperlink"/>
            <w:noProof/>
          </w:rPr>
          <w:t>Alternate Flows</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_Toc384720246 \h </w:instrText>
        </w:r>
        <w:r w:rsidR="00872616" w:rsidRPr="00992BEE">
          <w:rPr>
            <w:noProof/>
            <w:webHidden/>
          </w:rPr>
        </w:r>
        <w:r w:rsidR="00872616" w:rsidRPr="00992BEE">
          <w:rPr>
            <w:noProof/>
            <w:webHidden/>
          </w:rPr>
          <w:fldChar w:fldCharType="separate"/>
        </w:r>
        <w:r w:rsidR="00872616" w:rsidRPr="00992BEE">
          <w:rPr>
            <w:noProof/>
            <w:webHidden/>
          </w:rPr>
          <w:t>4</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47" w:history="1">
        <w:r w:rsidR="00872616" w:rsidRPr="00992BEE">
          <w:rPr>
            <w:rStyle w:val="Hyperlink"/>
            <w:noProof/>
          </w:rPr>
          <w:t>2.5</w:t>
        </w:r>
        <w:r w:rsidR="00872616" w:rsidRPr="00992BEE">
          <w:rPr>
            <w:rFonts w:asciiTheme="minorHAnsi" w:eastAsiaTheme="minorEastAsia" w:hAnsiTheme="minorHAnsi" w:cstheme="minorBidi"/>
            <w:noProof/>
            <w:sz w:val="22"/>
            <w:szCs w:val="22"/>
          </w:rPr>
          <w:tab/>
        </w:r>
        <w:r w:rsidR="00872616" w:rsidRPr="00992BEE">
          <w:rPr>
            <w:rStyle w:val="Hyperlink"/>
            <w:noProof/>
          </w:rPr>
          <w:t>Post Condition</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_Toc384720247 \h </w:instrText>
        </w:r>
        <w:r w:rsidR="00872616" w:rsidRPr="00992BEE">
          <w:rPr>
            <w:noProof/>
            <w:webHidden/>
          </w:rPr>
        </w:r>
        <w:r w:rsidR="00872616" w:rsidRPr="00992BEE">
          <w:rPr>
            <w:noProof/>
            <w:webHidden/>
          </w:rPr>
          <w:fldChar w:fldCharType="separate"/>
        </w:r>
        <w:r w:rsidR="00872616" w:rsidRPr="00992BEE">
          <w:rPr>
            <w:noProof/>
            <w:webHidden/>
          </w:rPr>
          <w:t>4</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48" w:history="1">
        <w:r w:rsidR="00872616" w:rsidRPr="00992BEE">
          <w:rPr>
            <w:rStyle w:val="Hyperlink"/>
            <w:noProof/>
          </w:rPr>
          <w:t>2.6</w:t>
        </w:r>
        <w:r w:rsidR="00872616" w:rsidRPr="00992BEE">
          <w:rPr>
            <w:rFonts w:asciiTheme="minorHAnsi" w:eastAsiaTheme="minorEastAsia" w:hAnsiTheme="minorHAnsi" w:cstheme="minorBidi"/>
            <w:noProof/>
            <w:sz w:val="22"/>
            <w:szCs w:val="22"/>
          </w:rPr>
          <w:tab/>
        </w:r>
        <w:r w:rsidR="00872616" w:rsidRPr="00992BEE">
          <w:rPr>
            <w:rStyle w:val="Hyperlink"/>
            <w:noProof/>
          </w:rPr>
          <w:t>Special Requirements</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_Toc384720248 \h </w:instrText>
        </w:r>
        <w:r w:rsidR="00872616" w:rsidRPr="00992BEE">
          <w:rPr>
            <w:noProof/>
            <w:webHidden/>
          </w:rPr>
        </w:r>
        <w:r w:rsidR="00872616" w:rsidRPr="00992BEE">
          <w:rPr>
            <w:noProof/>
            <w:webHidden/>
          </w:rPr>
          <w:fldChar w:fldCharType="separate"/>
        </w:r>
        <w:r w:rsidR="00872616" w:rsidRPr="00992BEE">
          <w:rPr>
            <w:noProof/>
            <w:webHidden/>
          </w:rPr>
          <w:t>4</w:t>
        </w:r>
        <w:r w:rsidR="00872616" w:rsidRPr="00992BEE">
          <w:rPr>
            <w:noProof/>
            <w:webHidden/>
          </w:rPr>
          <w:fldChar w:fldCharType="end"/>
        </w:r>
      </w:hyperlink>
    </w:p>
    <w:p w:rsidR="00872616" w:rsidRPr="00992BEE" w:rsidRDefault="009E2F88">
      <w:pPr>
        <w:pStyle w:val="TOC1"/>
        <w:rPr>
          <w:rFonts w:asciiTheme="minorHAnsi" w:eastAsiaTheme="minorEastAsia" w:hAnsiTheme="minorHAnsi" w:cstheme="minorBidi"/>
          <w:noProof/>
          <w:sz w:val="22"/>
          <w:szCs w:val="22"/>
        </w:rPr>
      </w:pPr>
      <w:hyperlink w:anchor="_Toc384720249" w:history="1">
        <w:r w:rsidR="00872616" w:rsidRPr="00992BEE">
          <w:rPr>
            <w:rStyle w:val="Hyperlink"/>
            <w:i/>
            <w:noProof/>
          </w:rPr>
          <w:t>3.</w:t>
        </w:r>
        <w:r w:rsidR="00872616" w:rsidRPr="00992BEE">
          <w:rPr>
            <w:rFonts w:asciiTheme="minorHAnsi" w:eastAsiaTheme="minorEastAsia" w:hAnsiTheme="minorHAnsi" w:cstheme="minorBidi"/>
            <w:noProof/>
            <w:sz w:val="22"/>
            <w:szCs w:val="22"/>
          </w:rPr>
          <w:tab/>
        </w:r>
        <w:r w:rsidR="00872616" w:rsidRPr="00992BEE">
          <w:rPr>
            <w:rStyle w:val="Hyperlink"/>
            <w:i/>
            <w:noProof/>
          </w:rPr>
          <w:t>Supplemental Specifications</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_Toc384720249 \h </w:instrText>
        </w:r>
        <w:r w:rsidR="00872616" w:rsidRPr="00992BEE">
          <w:rPr>
            <w:noProof/>
            <w:webHidden/>
          </w:rPr>
        </w:r>
        <w:r w:rsidR="00872616" w:rsidRPr="00992BEE">
          <w:rPr>
            <w:noProof/>
            <w:webHidden/>
          </w:rPr>
          <w:fldChar w:fldCharType="separate"/>
        </w:r>
        <w:r w:rsidR="00872616" w:rsidRPr="00992BEE">
          <w:rPr>
            <w:noProof/>
            <w:webHidden/>
          </w:rPr>
          <w:t>4</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50" w:history="1">
        <w:r w:rsidR="00872616" w:rsidRPr="00992BEE">
          <w:rPr>
            <w:rStyle w:val="Hyperlink"/>
            <w:noProof/>
          </w:rPr>
          <w:t>3.1</w:t>
        </w:r>
        <w:r w:rsidR="00872616" w:rsidRPr="00992BEE">
          <w:rPr>
            <w:rFonts w:asciiTheme="minorHAnsi" w:eastAsiaTheme="minorEastAsia" w:hAnsiTheme="minorHAnsi" w:cstheme="minorBidi"/>
            <w:noProof/>
            <w:sz w:val="22"/>
            <w:szCs w:val="22"/>
          </w:rPr>
          <w:tab/>
        </w:r>
        <w:r w:rsidR="00872616" w:rsidRPr="00992BEE">
          <w:rPr>
            <w:rStyle w:val="Hyperlink"/>
            <w:noProof/>
          </w:rPr>
          <w:t>Electronic Journal</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_Toc384720250 \h </w:instrText>
        </w:r>
        <w:r w:rsidR="00872616" w:rsidRPr="00992BEE">
          <w:rPr>
            <w:noProof/>
            <w:webHidden/>
          </w:rPr>
        </w:r>
        <w:r w:rsidR="00872616" w:rsidRPr="00992BEE">
          <w:rPr>
            <w:noProof/>
            <w:webHidden/>
          </w:rPr>
          <w:fldChar w:fldCharType="separate"/>
        </w:r>
        <w:r w:rsidR="00872616" w:rsidRPr="00992BEE">
          <w:rPr>
            <w:noProof/>
            <w:webHidden/>
          </w:rPr>
          <w:t>4</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51" w:history="1">
        <w:r w:rsidR="00872616" w:rsidRPr="00992BEE">
          <w:rPr>
            <w:rStyle w:val="Hyperlink"/>
            <w:noProof/>
          </w:rPr>
          <w:t>3.2</w:t>
        </w:r>
        <w:r w:rsidR="00872616" w:rsidRPr="00992BEE">
          <w:rPr>
            <w:rFonts w:asciiTheme="minorHAnsi" w:eastAsiaTheme="minorEastAsia" w:hAnsiTheme="minorHAnsi" w:cstheme="minorBidi"/>
            <w:noProof/>
            <w:sz w:val="22"/>
            <w:szCs w:val="22"/>
          </w:rPr>
          <w:tab/>
        </w:r>
        <w:r w:rsidR="00872616" w:rsidRPr="00992BEE">
          <w:rPr>
            <w:rStyle w:val="Hyperlink"/>
            <w:noProof/>
          </w:rPr>
          <w:t>POSLog</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_Toc384720251 \h </w:instrText>
        </w:r>
        <w:r w:rsidR="00872616" w:rsidRPr="00992BEE">
          <w:rPr>
            <w:noProof/>
            <w:webHidden/>
          </w:rPr>
        </w:r>
        <w:r w:rsidR="00872616" w:rsidRPr="00992BEE">
          <w:rPr>
            <w:noProof/>
            <w:webHidden/>
          </w:rPr>
          <w:fldChar w:fldCharType="separate"/>
        </w:r>
        <w:r w:rsidR="00872616" w:rsidRPr="00992BEE">
          <w:rPr>
            <w:noProof/>
            <w:webHidden/>
          </w:rPr>
          <w:t>4</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52" w:history="1">
        <w:r w:rsidR="00872616" w:rsidRPr="00992BEE">
          <w:rPr>
            <w:rStyle w:val="Hyperlink"/>
            <w:noProof/>
          </w:rPr>
          <w:t>3.3</w:t>
        </w:r>
        <w:r w:rsidR="00872616" w:rsidRPr="00992BEE">
          <w:rPr>
            <w:rFonts w:asciiTheme="minorHAnsi" w:eastAsiaTheme="minorEastAsia" w:hAnsiTheme="minorHAnsi" w:cstheme="minorBidi"/>
            <w:noProof/>
            <w:sz w:val="22"/>
            <w:szCs w:val="22"/>
          </w:rPr>
          <w:tab/>
        </w:r>
        <w:r w:rsidR="00872616" w:rsidRPr="00992BEE">
          <w:rPr>
            <w:rStyle w:val="Hyperlink"/>
            <w:noProof/>
          </w:rPr>
          <w:t>Printed Receipts</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_Toc384720252 \h </w:instrText>
        </w:r>
        <w:r w:rsidR="00872616" w:rsidRPr="00992BEE">
          <w:rPr>
            <w:noProof/>
            <w:webHidden/>
          </w:rPr>
        </w:r>
        <w:r w:rsidR="00872616" w:rsidRPr="00992BEE">
          <w:rPr>
            <w:noProof/>
            <w:webHidden/>
          </w:rPr>
          <w:fldChar w:fldCharType="separate"/>
        </w:r>
        <w:r w:rsidR="00872616" w:rsidRPr="00992BEE">
          <w:rPr>
            <w:noProof/>
            <w:webHidden/>
          </w:rPr>
          <w:t>4</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53" w:history="1">
        <w:r w:rsidR="00872616" w:rsidRPr="00992BEE">
          <w:rPr>
            <w:rStyle w:val="Hyperlink"/>
            <w:noProof/>
          </w:rPr>
          <w:t>3.4</w:t>
        </w:r>
        <w:r w:rsidR="00872616" w:rsidRPr="00992BEE">
          <w:rPr>
            <w:rFonts w:asciiTheme="minorHAnsi" w:eastAsiaTheme="minorEastAsia" w:hAnsiTheme="minorHAnsi" w:cstheme="minorBidi"/>
            <w:noProof/>
            <w:sz w:val="22"/>
            <w:szCs w:val="22"/>
          </w:rPr>
          <w:tab/>
        </w:r>
        <w:r w:rsidR="00872616" w:rsidRPr="00992BEE">
          <w:rPr>
            <w:rStyle w:val="Hyperlink"/>
            <w:noProof/>
          </w:rPr>
          <w:t>Tender Feature</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_Toc384720253 \h </w:instrText>
        </w:r>
        <w:r w:rsidR="00872616" w:rsidRPr="00992BEE">
          <w:rPr>
            <w:noProof/>
            <w:webHidden/>
          </w:rPr>
        </w:r>
        <w:r w:rsidR="00872616" w:rsidRPr="00992BEE">
          <w:rPr>
            <w:noProof/>
            <w:webHidden/>
          </w:rPr>
          <w:fldChar w:fldCharType="separate"/>
        </w:r>
        <w:r w:rsidR="00872616" w:rsidRPr="00992BEE">
          <w:rPr>
            <w:noProof/>
            <w:webHidden/>
          </w:rPr>
          <w:t>4</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54" w:history="1">
        <w:r w:rsidR="00872616" w:rsidRPr="00992BEE">
          <w:rPr>
            <w:rStyle w:val="Hyperlink"/>
            <w:noProof/>
          </w:rPr>
          <w:t>3.5</w:t>
        </w:r>
        <w:r w:rsidR="00872616" w:rsidRPr="00992BEE">
          <w:rPr>
            <w:rFonts w:asciiTheme="minorHAnsi" w:eastAsiaTheme="minorEastAsia" w:hAnsiTheme="minorHAnsi" w:cstheme="minorBidi"/>
            <w:noProof/>
            <w:sz w:val="22"/>
            <w:szCs w:val="22"/>
          </w:rPr>
          <w:tab/>
        </w:r>
        <w:r w:rsidR="00872616" w:rsidRPr="00992BEE">
          <w:rPr>
            <w:rStyle w:val="Hyperlink"/>
            <w:noProof/>
          </w:rPr>
          <w:t>Training Mode Feature</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_Toc384720254 \h </w:instrText>
        </w:r>
        <w:r w:rsidR="00872616" w:rsidRPr="00992BEE">
          <w:rPr>
            <w:noProof/>
            <w:webHidden/>
          </w:rPr>
        </w:r>
        <w:r w:rsidR="00872616" w:rsidRPr="00992BEE">
          <w:rPr>
            <w:noProof/>
            <w:webHidden/>
          </w:rPr>
          <w:fldChar w:fldCharType="separate"/>
        </w:r>
        <w:r w:rsidR="00872616" w:rsidRPr="00992BEE">
          <w:rPr>
            <w:noProof/>
            <w:webHidden/>
          </w:rPr>
          <w:t>4</w:t>
        </w:r>
        <w:r w:rsidR="00872616" w:rsidRPr="00992BEE">
          <w:rPr>
            <w:noProof/>
            <w:webHidden/>
          </w:rPr>
          <w:fldChar w:fldCharType="end"/>
        </w:r>
      </w:hyperlink>
    </w:p>
    <w:p w:rsidR="00872616" w:rsidRPr="00992BEE" w:rsidRDefault="009E2F88">
      <w:pPr>
        <w:pStyle w:val="TOC1"/>
        <w:rPr>
          <w:rFonts w:asciiTheme="minorHAnsi" w:eastAsiaTheme="minorEastAsia" w:hAnsiTheme="minorHAnsi" w:cstheme="minorBidi"/>
          <w:noProof/>
          <w:sz w:val="22"/>
          <w:szCs w:val="22"/>
        </w:rPr>
      </w:pPr>
      <w:hyperlink w:anchor="_Toc384720255" w:history="1">
        <w:r w:rsidR="00872616" w:rsidRPr="00992BEE">
          <w:rPr>
            <w:rStyle w:val="Hyperlink"/>
            <w:i/>
            <w:noProof/>
          </w:rPr>
          <w:t>4.</w:t>
        </w:r>
        <w:r w:rsidR="00872616" w:rsidRPr="00992BEE">
          <w:rPr>
            <w:rFonts w:asciiTheme="minorHAnsi" w:eastAsiaTheme="minorEastAsia" w:hAnsiTheme="minorHAnsi" w:cstheme="minorBidi"/>
            <w:noProof/>
            <w:sz w:val="22"/>
            <w:szCs w:val="22"/>
          </w:rPr>
          <w:tab/>
        </w:r>
        <w:r w:rsidR="00872616" w:rsidRPr="00992BEE">
          <w:rPr>
            <w:rStyle w:val="Hyperlink"/>
            <w:i/>
            <w:noProof/>
          </w:rPr>
          <w:t>Screen Layouts</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_Toc384720255 \h </w:instrText>
        </w:r>
        <w:r w:rsidR="00872616" w:rsidRPr="00992BEE">
          <w:rPr>
            <w:noProof/>
            <w:webHidden/>
          </w:rPr>
        </w:r>
        <w:r w:rsidR="00872616" w:rsidRPr="00992BEE">
          <w:rPr>
            <w:noProof/>
            <w:webHidden/>
          </w:rPr>
          <w:fldChar w:fldCharType="separate"/>
        </w:r>
        <w:r w:rsidR="00872616" w:rsidRPr="00992BEE">
          <w:rPr>
            <w:noProof/>
            <w:webHidden/>
          </w:rPr>
          <w:t>5</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256" w:history="1">
        <w:r w:rsidR="00872616" w:rsidRPr="00992BEE">
          <w:rPr>
            <w:rStyle w:val="Hyperlink"/>
            <w:noProof/>
          </w:rPr>
          <w:t>4.1</w:t>
        </w:r>
        <w:r w:rsidR="00872616" w:rsidRPr="00992BEE">
          <w:rPr>
            <w:rFonts w:asciiTheme="minorHAnsi" w:eastAsiaTheme="minorEastAsia" w:hAnsiTheme="minorHAnsi" w:cstheme="minorBidi"/>
            <w:noProof/>
            <w:sz w:val="22"/>
            <w:szCs w:val="22"/>
          </w:rPr>
          <w:tab/>
        </w:r>
        <w:r w:rsidR="00872616" w:rsidRPr="00992BEE">
          <w:rPr>
            <w:rStyle w:val="Hyperlink"/>
            <w:noProof/>
          </w:rPr>
          <w:t>Enter Transaction Key</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_Toc384720256 \h </w:instrText>
        </w:r>
        <w:r w:rsidR="00872616" w:rsidRPr="00992BEE">
          <w:rPr>
            <w:noProof/>
            <w:webHidden/>
          </w:rPr>
        </w:r>
        <w:r w:rsidR="00872616" w:rsidRPr="00992BEE">
          <w:rPr>
            <w:noProof/>
            <w:webHidden/>
          </w:rPr>
          <w:fldChar w:fldCharType="separate"/>
        </w:r>
        <w:r w:rsidR="00872616" w:rsidRPr="00992BEE">
          <w:rPr>
            <w:noProof/>
            <w:webHidden/>
          </w:rPr>
          <w:t>5</w:t>
        </w:r>
        <w:r w:rsidR="00872616" w:rsidRPr="00992BEE">
          <w:rPr>
            <w:noProof/>
            <w:webHidden/>
          </w:rPr>
          <w:fldChar w:fldCharType="end"/>
        </w:r>
      </w:hyperlink>
    </w:p>
    <w:p w:rsidR="00872616" w:rsidRPr="00992BEE" w:rsidRDefault="009E2F88">
      <w:pPr>
        <w:pStyle w:val="TOC1"/>
        <w:rPr>
          <w:rFonts w:asciiTheme="minorHAnsi" w:eastAsiaTheme="minorEastAsia" w:hAnsiTheme="minorHAnsi" w:cstheme="minorBidi"/>
          <w:noProof/>
          <w:sz w:val="22"/>
          <w:szCs w:val="22"/>
        </w:rPr>
      </w:pPr>
      <w:hyperlink w:anchor="_Toc384720332" w:history="1">
        <w:r w:rsidR="00872616" w:rsidRPr="00992BEE">
          <w:rPr>
            <w:rStyle w:val="Hyperlink"/>
            <w:i/>
            <w:noProof/>
          </w:rPr>
          <w:t>5.</w:t>
        </w:r>
        <w:r w:rsidR="00872616" w:rsidRPr="00992BEE">
          <w:rPr>
            <w:rFonts w:asciiTheme="minorHAnsi" w:eastAsiaTheme="minorEastAsia" w:hAnsiTheme="minorHAnsi" w:cstheme="minorBidi"/>
            <w:noProof/>
            <w:sz w:val="22"/>
            <w:szCs w:val="22"/>
          </w:rPr>
          <w:tab/>
        </w:r>
        <w:r w:rsidR="00872616" w:rsidRPr="00992BEE">
          <w:rPr>
            <w:rStyle w:val="Hyperlink"/>
            <w:i/>
            <w:noProof/>
          </w:rPr>
          <w:t>Business Sign Off</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_Toc384720332 \h </w:instrText>
        </w:r>
        <w:r w:rsidR="00872616" w:rsidRPr="00992BEE">
          <w:rPr>
            <w:noProof/>
            <w:webHidden/>
          </w:rPr>
        </w:r>
        <w:r w:rsidR="00872616" w:rsidRPr="00992BEE">
          <w:rPr>
            <w:noProof/>
            <w:webHidden/>
          </w:rPr>
          <w:fldChar w:fldCharType="separate"/>
        </w:r>
        <w:r w:rsidR="00872616" w:rsidRPr="00992BEE">
          <w:rPr>
            <w:noProof/>
            <w:webHidden/>
          </w:rPr>
          <w:t>7</w:t>
        </w:r>
        <w:r w:rsidR="00872616" w:rsidRPr="00992BEE">
          <w:rPr>
            <w:noProof/>
            <w:webHidden/>
          </w:rPr>
          <w:fldChar w:fldCharType="end"/>
        </w:r>
      </w:hyperlink>
    </w:p>
    <w:p w:rsidR="00872616" w:rsidRPr="00992BEE" w:rsidRDefault="009E2F88">
      <w:pPr>
        <w:pStyle w:val="TOC1"/>
        <w:rPr>
          <w:rFonts w:asciiTheme="minorHAnsi" w:eastAsiaTheme="minorEastAsia" w:hAnsiTheme="minorHAnsi" w:cstheme="minorBidi"/>
          <w:noProof/>
          <w:sz w:val="22"/>
          <w:szCs w:val="22"/>
        </w:rPr>
      </w:pPr>
      <w:hyperlink w:anchor="_Toc384720333" w:history="1">
        <w:r w:rsidR="00872616" w:rsidRPr="00992BEE">
          <w:rPr>
            <w:rStyle w:val="Hyperlink"/>
            <w:i/>
            <w:noProof/>
          </w:rPr>
          <w:t>6.</w:t>
        </w:r>
        <w:r w:rsidR="00872616" w:rsidRPr="00992BEE">
          <w:rPr>
            <w:rFonts w:asciiTheme="minorHAnsi" w:eastAsiaTheme="minorEastAsia" w:hAnsiTheme="minorHAnsi" w:cstheme="minorBidi"/>
            <w:noProof/>
            <w:sz w:val="22"/>
            <w:szCs w:val="22"/>
          </w:rPr>
          <w:tab/>
        </w:r>
        <w:r w:rsidR="00872616" w:rsidRPr="00992BEE">
          <w:rPr>
            <w:rStyle w:val="Hyperlink"/>
            <w:i/>
            <w:noProof/>
          </w:rPr>
          <w:t>Revision History</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_Toc384720333 \h </w:instrText>
        </w:r>
        <w:r w:rsidR="00872616" w:rsidRPr="00992BEE">
          <w:rPr>
            <w:noProof/>
            <w:webHidden/>
          </w:rPr>
        </w:r>
        <w:r w:rsidR="00872616" w:rsidRPr="00992BEE">
          <w:rPr>
            <w:noProof/>
            <w:webHidden/>
          </w:rPr>
          <w:fldChar w:fldCharType="separate"/>
        </w:r>
        <w:r w:rsidR="00872616" w:rsidRPr="00992BEE">
          <w:rPr>
            <w:noProof/>
            <w:webHidden/>
          </w:rPr>
          <w:t>7</w:t>
        </w:r>
        <w:r w:rsidR="00872616" w:rsidRPr="00992BEE">
          <w:rPr>
            <w:noProof/>
            <w:webHidden/>
          </w:rPr>
          <w:fldChar w:fldCharType="end"/>
        </w:r>
      </w:hyperlink>
    </w:p>
    <w:p w:rsidR="00872616" w:rsidRPr="00992BEE" w:rsidRDefault="009E2F88">
      <w:pPr>
        <w:pStyle w:val="TOC1"/>
        <w:rPr>
          <w:rFonts w:asciiTheme="minorHAnsi" w:eastAsiaTheme="minorEastAsia" w:hAnsiTheme="minorHAnsi" w:cstheme="minorBidi"/>
          <w:noProof/>
          <w:sz w:val="22"/>
          <w:szCs w:val="22"/>
        </w:rPr>
      </w:pPr>
      <w:hyperlink w:anchor="_Toc384720334" w:history="1">
        <w:r w:rsidR="00872616" w:rsidRPr="00992BEE">
          <w:rPr>
            <w:rStyle w:val="Hyperlink"/>
            <w:i/>
            <w:noProof/>
          </w:rPr>
          <w:t>7.</w:t>
        </w:r>
        <w:r w:rsidR="00872616" w:rsidRPr="00992BEE">
          <w:rPr>
            <w:rFonts w:asciiTheme="minorHAnsi" w:eastAsiaTheme="minorEastAsia" w:hAnsiTheme="minorHAnsi" w:cstheme="minorBidi"/>
            <w:noProof/>
            <w:sz w:val="22"/>
            <w:szCs w:val="22"/>
          </w:rPr>
          <w:tab/>
        </w:r>
        <w:r w:rsidR="00872616" w:rsidRPr="00992BEE">
          <w:rPr>
            <w:rStyle w:val="Hyperlink"/>
            <w:i/>
            <w:noProof/>
          </w:rPr>
          <w:t>Appendix A: Glossary</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_Toc384720334 \h </w:instrText>
        </w:r>
        <w:r w:rsidR="00872616" w:rsidRPr="00992BEE">
          <w:rPr>
            <w:noProof/>
            <w:webHidden/>
          </w:rPr>
        </w:r>
        <w:r w:rsidR="00872616" w:rsidRPr="00992BEE">
          <w:rPr>
            <w:noProof/>
            <w:webHidden/>
          </w:rPr>
          <w:fldChar w:fldCharType="separate"/>
        </w:r>
        <w:r w:rsidR="00872616" w:rsidRPr="00992BEE">
          <w:rPr>
            <w:noProof/>
            <w:webHidden/>
          </w:rPr>
          <w:t>7</w:t>
        </w:r>
        <w:r w:rsidR="00872616" w:rsidRPr="00992BEE">
          <w:rPr>
            <w:noProof/>
            <w:webHidden/>
          </w:rPr>
          <w:fldChar w:fldCharType="end"/>
        </w:r>
      </w:hyperlink>
    </w:p>
    <w:p w:rsidR="00872616" w:rsidRPr="00992BEE" w:rsidRDefault="009E2F88">
      <w:pPr>
        <w:pStyle w:val="TOC1"/>
        <w:rPr>
          <w:rFonts w:asciiTheme="minorHAnsi" w:eastAsiaTheme="minorEastAsia" w:hAnsiTheme="minorHAnsi" w:cstheme="minorBidi"/>
          <w:noProof/>
          <w:sz w:val="22"/>
          <w:szCs w:val="22"/>
        </w:rPr>
      </w:pPr>
      <w:hyperlink w:anchor="_Toc384720335" w:history="1">
        <w:r w:rsidR="00872616" w:rsidRPr="00992BEE">
          <w:rPr>
            <w:rStyle w:val="Hyperlink"/>
            <w:i/>
            <w:noProof/>
          </w:rPr>
          <w:t>8.</w:t>
        </w:r>
        <w:r w:rsidR="00872616" w:rsidRPr="00992BEE">
          <w:rPr>
            <w:rFonts w:asciiTheme="minorHAnsi" w:eastAsiaTheme="minorEastAsia" w:hAnsiTheme="minorHAnsi" w:cstheme="minorBidi"/>
            <w:noProof/>
            <w:sz w:val="22"/>
            <w:szCs w:val="22"/>
          </w:rPr>
          <w:tab/>
        </w:r>
        <w:r w:rsidR="00872616" w:rsidRPr="00992BEE">
          <w:rPr>
            <w:rStyle w:val="Hyperlink"/>
            <w:i/>
            <w:noProof/>
          </w:rPr>
          <w:t>Appendix B: Receipt Example</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_Toc384720335 \h </w:instrText>
        </w:r>
        <w:r w:rsidR="00872616" w:rsidRPr="00992BEE">
          <w:rPr>
            <w:noProof/>
            <w:webHidden/>
          </w:rPr>
        </w:r>
        <w:r w:rsidR="00872616" w:rsidRPr="00992BEE">
          <w:rPr>
            <w:noProof/>
            <w:webHidden/>
          </w:rPr>
          <w:fldChar w:fldCharType="separate"/>
        </w:r>
        <w:r w:rsidR="00872616" w:rsidRPr="00992BEE">
          <w:rPr>
            <w:noProof/>
            <w:webHidden/>
          </w:rPr>
          <w:t>7</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336" w:history="1">
        <w:r w:rsidR="00872616" w:rsidRPr="00992BEE">
          <w:rPr>
            <w:rStyle w:val="Hyperlink"/>
            <w:noProof/>
          </w:rPr>
          <w:t>8.1</w:t>
        </w:r>
        <w:r w:rsidR="00872616" w:rsidRPr="00992BEE">
          <w:rPr>
            <w:rFonts w:asciiTheme="minorHAnsi" w:eastAsiaTheme="minorEastAsia" w:hAnsiTheme="minorHAnsi" w:cstheme="minorBidi"/>
            <w:noProof/>
            <w:sz w:val="22"/>
            <w:szCs w:val="22"/>
          </w:rPr>
          <w:tab/>
        </w:r>
        <w:r w:rsidR="00872616" w:rsidRPr="00992BEE">
          <w:rPr>
            <w:rStyle w:val="Hyperlink"/>
            <w:noProof/>
          </w:rPr>
          <w:t>Layaway/Pre-Order Tender</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_Toc384720336 \h </w:instrText>
        </w:r>
        <w:r w:rsidR="00872616" w:rsidRPr="00992BEE">
          <w:rPr>
            <w:noProof/>
            <w:webHidden/>
          </w:rPr>
        </w:r>
        <w:r w:rsidR="00872616" w:rsidRPr="00992BEE">
          <w:rPr>
            <w:noProof/>
            <w:webHidden/>
          </w:rPr>
          <w:fldChar w:fldCharType="separate"/>
        </w:r>
        <w:r w:rsidR="00872616" w:rsidRPr="00992BEE">
          <w:rPr>
            <w:noProof/>
            <w:webHidden/>
          </w:rPr>
          <w:t>7</w:t>
        </w:r>
        <w:r w:rsidR="00872616" w:rsidRPr="00992BEE">
          <w:rPr>
            <w:noProof/>
            <w:webHidden/>
          </w:rPr>
          <w:fldChar w:fldCharType="end"/>
        </w:r>
      </w:hyperlink>
    </w:p>
    <w:p w:rsidR="00872616" w:rsidRPr="00992BEE" w:rsidRDefault="009E2F88">
      <w:pPr>
        <w:pStyle w:val="TOC1"/>
        <w:rPr>
          <w:rFonts w:asciiTheme="minorHAnsi" w:eastAsiaTheme="minorEastAsia" w:hAnsiTheme="minorHAnsi" w:cstheme="minorBidi"/>
          <w:noProof/>
          <w:sz w:val="22"/>
          <w:szCs w:val="22"/>
        </w:rPr>
      </w:pPr>
      <w:hyperlink w:anchor="_Toc384720337" w:history="1">
        <w:r w:rsidR="00872616" w:rsidRPr="00992BEE">
          <w:rPr>
            <w:rStyle w:val="Hyperlink"/>
            <w:i/>
            <w:noProof/>
          </w:rPr>
          <w:t>9.</w:t>
        </w:r>
        <w:r w:rsidR="00872616" w:rsidRPr="00992BEE">
          <w:rPr>
            <w:rFonts w:asciiTheme="minorHAnsi" w:eastAsiaTheme="minorEastAsia" w:hAnsiTheme="minorHAnsi" w:cstheme="minorBidi"/>
            <w:noProof/>
            <w:sz w:val="22"/>
            <w:szCs w:val="22"/>
          </w:rPr>
          <w:tab/>
        </w:r>
        <w:r w:rsidR="00872616" w:rsidRPr="00992BEE">
          <w:rPr>
            <w:rStyle w:val="Hyperlink"/>
            <w:i/>
            <w:noProof/>
          </w:rPr>
          <w:t>Appendix C: POSLog Example</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_Toc384720337 \h </w:instrText>
        </w:r>
        <w:r w:rsidR="00872616" w:rsidRPr="00992BEE">
          <w:rPr>
            <w:noProof/>
            <w:webHidden/>
          </w:rPr>
        </w:r>
        <w:r w:rsidR="00872616" w:rsidRPr="00992BEE">
          <w:rPr>
            <w:noProof/>
            <w:webHidden/>
          </w:rPr>
          <w:fldChar w:fldCharType="separate"/>
        </w:r>
        <w:r w:rsidR="00872616" w:rsidRPr="00992BEE">
          <w:rPr>
            <w:noProof/>
            <w:webHidden/>
          </w:rPr>
          <w:t>8</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338" w:history="1">
        <w:r w:rsidR="00872616" w:rsidRPr="00992BEE">
          <w:rPr>
            <w:rStyle w:val="Hyperlink"/>
            <w:noProof/>
          </w:rPr>
          <w:t>9.1</w:t>
        </w:r>
        <w:r w:rsidR="00872616" w:rsidRPr="00992BEE">
          <w:rPr>
            <w:rFonts w:asciiTheme="minorHAnsi" w:eastAsiaTheme="minorEastAsia" w:hAnsiTheme="minorHAnsi" w:cstheme="minorBidi"/>
            <w:noProof/>
            <w:sz w:val="22"/>
            <w:szCs w:val="22"/>
          </w:rPr>
          <w:tab/>
        </w:r>
        <w:r w:rsidR="00872616" w:rsidRPr="00992BEE">
          <w:rPr>
            <w:rStyle w:val="Hyperlink"/>
            <w:noProof/>
          </w:rPr>
          <w:t>Layaway/Pre-Order Tender</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_Toc384720338 \h </w:instrText>
        </w:r>
        <w:r w:rsidR="00872616" w:rsidRPr="00992BEE">
          <w:rPr>
            <w:noProof/>
            <w:webHidden/>
          </w:rPr>
        </w:r>
        <w:r w:rsidR="00872616" w:rsidRPr="00992BEE">
          <w:rPr>
            <w:noProof/>
            <w:webHidden/>
          </w:rPr>
          <w:fldChar w:fldCharType="separate"/>
        </w:r>
        <w:r w:rsidR="00872616" w:rsidRPr="00992BEE">
          <w:rPr>
            <w:noProof/>
            <w:webHidden/>
          </w:rPr>
          <w:t>8</w:t>
        </w:r>
        <w:r w:rsidR="00872616" w:rsidRPr="00992BEE">
          <w:rPr>
            <w:noProof/>
            <w:webHidden/>
          </w:rPr>
          <w:fldChar w:fldCharType="end"/>
        </w:r>
      </w:hyperlink>
    </w:p>
    <w:p w:rsidR="00872616" w:rsidRPr="00992BEE" w:rsidRDefault="009E2F88">
      <w:pPr>
        <w:pStyle w:val="TOC1"/>
        <w:rPr>
          <w:rFonts w:asciiTheme="minorHAnsi" w:eastAsiaTheme="minorEastAsia" w:hAnsiTheme="minorHAnsi" w:cstheme="minorBidi"/>
          <w:noProof/>
          <w:sz w:val="22"/>
          <w:szCs w:val="22"/>
        </w:rPr>
      </w:pPr>
      <w:hyperlink w:anchor="_Toc384720339" w:history="1">
        <w:r w:rsidR="00872616" w:rsidRPr="00992BEE">
          <w:rPr>
            <w:rStyle w:val="Hyperlink"/>
            <w:i/>
            <w:noProof/>
          </w:rPr>
          <w:t>10.</w:t>
        </w:r>
        <w:r w:rsidR="00872616" w:rsidRPr="00992BEE">
          <w:rPr>
            <w:rFonts w:asciiTheme="minorHAnsi" w:eastAsiaTheme="minorEastAsia" w:hAnsiTheme="minorHAnsi" w:cstheme="minorBidi"/>
            <w:noProof/>
            <w:sz w:val="22"/>
            <w:szCs w:val="22"/>
          </w:rPr>
          <w:tab/>
        </w:r>
        <w:r w:rsidR="00872616" w:rsidRPr="00992BEE">
          <w:rPr>
            <w:rStyle w:val="Hyperlink"/>
            <w:i/>
            <w:noProof/>
          </w:rPr>
          <w:t>Appendix D: EJ Example</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_Toc384720339 \h </w:instrText>
        </w:r>
        <w:r w:rsidR="00872616" w:rsidRPr="00992BEE">
          <w:rPr>
            <w:noProof/>
            <w:webHidden/>
          </w:rPr>
        </w:r>
        <w:r w:rsidR="00872616" w:rsidRPr="00992BEE">
          <w:rPr>
            <w:noProof/>
            <w:webHidden/>
          </w:rPr>
          <w:fldChar w:fldCharType="separate"/>
        </w:r>
        <w:r w:rsidR="00872616" w:rsidRPr="00992BEE">
          <w:rPr>
            <w:noProof/>
            <w:webHidden/>
          </w:rPr>
          <w:t>8</w:t>
        </w:r>
        <w:r w:rsidR="00872616" w:rsidRPr="00992BEE">
          <w:rPr>
            <w:noProof/>
            <w:webHidden/>
          </w:rPr>
          <w:fldChar w:fldCharType="end"/>
        </w:r>
      </w:hyperlink>
    </w:p>
    <w:p w:rsidR="00872616" w:rsidRPr="00992BEE" w:rsidRDefault="009E2F88">
      <w:pPr>
        <w:pStyle w:val="TOC2"/>
        <w:rPr>
          <w:rFonts w:asciiTheme="minorHAnsi" w:eastAsiaTheme="minorEastAsia" w:hAnsiTheme="minorHAnsi" w:cstheme="minorBidi"/>
          <w:noProof/>
          <w:sz w:val="22"/>
          <w:szCs w:val="22"/>
        </w:rPr>
      </w:pPr>
      <w:hyperlink w:anchor="_Toc384720340" w:history="1">
        <w:r w:rsidR="00872616" w:rsidRPr="00992BEE">
          <w:rPr>
            <w:rStyle w:val="Hyperlink"/>
            <w:noProof/>
          </w:rPr>
          <w:t>10.1</w:t>
        </w:r>
        <w:r w:rsidR="00872616" w:rsidRPr="00992BEE">
          <w:rPr>
            <w:rFonts w:asciiTheme="minorHAnsi" w:eastAsiaTheme="minorEastAsia" w:hAnsiTheme="minorHAnsi" w:cstheme="minorBidi"/>
            <w:noProof/>
            <w:sz w:val="22"/>
            <w:szCs w:val="22"/>
          </w:rPr>
          <w:tab/>
        </w:r>
        <w:r w:rsidR="00872616" w:rsidRPr="00992BEE">
          <w:rPr>
            <w:rStyle w:val="Hyperlink"/>
            <w:noProof/>
          </w:rPr>
          <w:t>Layaway/Pre-Order Tender</w:t>
        </w:r>
        <w:r w:rsidR="00872616" w:rsidRPr="00992BEE">
          <w:rPr>
            <w:noProof/>
            <w:webHidden/>
          </w:rPr>
          <w:tab/>
        </w:r>
        <w:r w:rsidR="00872616" w:rsidRPr="00992BEE">
          <w:rPr>
            <w:noProof/>
            <w:webHidden/>
          </w:rPr>
          <w:fldChar w:fldCharType="begin"/>
        </w:r>
        <w:r w:rsidR="00872616" w:rsidRPr="00992BEE">
          <w:rPr>
            <w:noProof/>
            <w:webHidden/>
          </w:rPr>
          <w:instrText xml:space="preserve"> PAGEREF _Toc384720340 \h </w:instrText>
        </w:r>
        <w:r w:rsidR="00872616" w:rsidRPr="00992BEE">
          <w:rPr>
            <w:noProof/>
            <w:webHidden/>
          </w:rPr>
        </w:r>
        <w:r w:rsidR="00872616" w:rsidRPr="00992BEE">
          <w:rPr>
            <w:noProof/>
            <w:webHidden/>
          </w:rPr>
          <w:fldChar w:fldCharType="separate"/>
        </w:r>
        <w:r w:rsidR="00872616" w:rsidRPr="00992BEE">
          <w:rPr>
            <w:noProof/>
            <w:webHidden/>
          </w:rPr>
          <w:t>8</w:t>
        </w:r>
        <w:r w:rsidR="00872616" w:rsidRPr="00992BEE">
          <w:rPr>
            <w:noProof/>
            <w:webHidden/>
          </w:rPr>
          <w:fldChar w:fldCharType="end"/>
        </w:r>
      </w:hyperlink>
    </w:p>
    <w:p w:rsidR="00F54203" w:rsidRPr="00992BEE" w:rsidRDefault="007D3B93" w:rsidP="00F54203">
      <w:pPr>
        <w:pStyle w:val="BodyText"/>
      </w:pPr>
      <w:r w:rsidRPr="00992BEE">
        <w:rPr>
          <w:b/>
          <w:sz w:val="24"/>
          <w:szCs w:val="24"/>
        </w:rPr>
        <w:fldChar w:fldCharType="end"/>
      </w:r>
    </w:p>
    <w:p w:rsidR="008163BF" w:rsidRPr="00992BEE" w:rsidRDefault="00B22A66" w:rsidP="003A372C">
      <w:pPr>
        <w:pStyle w:val="Heading1"/>
        <w:rPr>
          <w:i/>
        </w:rPr>
      </w:pPr>
      <w:r w:rsidRPr="00992BEE">
        <w:rPr>
          <w:i/>
        </w:rPr>
        <w:br w:type="page"/>
      </w:r>
      <w:bookmarkStart w:id="0" w:name="_Toc122934306"/>
      <w:bookmarkStart w:id="1" w:name="_Toc384720229"/>
      <w:r w:rsidR="003B6D48" w:rsidRPr="00992BEE">
        <w:rPr>
          <w:i/>
        </w:rPr>
        <w:lastRenderedPageBreak/>
        <w:t>Feature</w:t>
      </w:r>
      <w:r w:rsidR="009C1FFA" w:rsidRPr="00992BEE">
        <w:rPr>
          <w:i/>
        </w:rPr>
        <w:t xml:space="preserve"> </w:t>
      </w:r>
      <w:bookmarkEnd w:id="0"/>
      <w:r w:rsidR="00341299" w:rsidRPr="00992BEE">
        <w:rPr>
          <w:i/>
        </w:rPr>
        <w:t>Overview</w:t>
      </w:r>
      <w:bookmarkEnd w:id="1"/>
    </w:p>
    <w:p w:rsidR="008163BF" w:rsidRPr="00992BEE" w:rsidRDefault="003B6D48" w:rsidP="008163BF">
      <w:pPr>
        <w:pStyle w:val="Heading2"/>
      </w:pPr>
      <w:bookmarkStart w:id="2" w:name="_Toc110839329"/>
      <w:bookmarkStart w:id="3" w:name="_Toc122934307"/>
      <w:bookmarkStart w:id="4" w:name="_Toc384720230"/>
      <w:r w:rsidRPr="00992BEE">
        <w:t>Feature</w:t>
      </w:r>
      <w:r w:rsidR="00A5528D" w:rsidRPr="00992BEE">
        <w:t xml:space="preserve"> </w:t>
      </w:r>
      <w:r w:rsidR="008163BF" w:rsidRPr="00992BEE">
        <w:t>Description</w:t>
      </w:r>
      <w:bookmarkEnd w:id="2"/>
      <w:bookmarkEnd w:id="3"/>
      <w:bookmarkEnd w:id="4"/>
    </w:p>
    <w:p w:rsidR="002D0D92" w:rsidRPr="00992BEE" w:rsidRDefault="00624037" w:rsidP="002D0D92">
      <w:pPr>
        <w:pStyle w:val="BodyText"/>
      </w:pPr>
      <w:r w:rsidRPr="00992BEE">
        <w:t xml:space="preserve">Companies can be setup with accounts that can be used when making purchases at the retailer.  </w:t>
      </w:r>
    </w:p>
    <w:p w:rsidR="00F523F6" w:rsidRPr="00992BEE" w:rsidRDefault="0063125C" w:rsidP="00341299">
      <w:pPr>
        <w:pStyle w:val="Heading2"/>
      </w:pPr>
      <w:bookmarkStart w:id="5" w:name="_Toc384720231"/>
      <w:r w:rsidRPr="00992BEE">
        <w:t>Assumptions</w:t>
      </w:r>
      <w:bookmarkEnd w:id="5"/>
    </w:p>
    <w:p w:rsidR="000B0CD5" w:rsidRPr="00992BEE" w:rsidRDefault="000B0CD5" w:rsidP="000B0CD5">
      <w:pPr>
        <w:pStyle w:val="BodyText"/>
        <w:numPr>
          <w:ilvl w:val="0"/>
          <w:numId w:val="18"/>
        </w:numPr>
      </w:pPr>
      <w:r w:rsidRPr="00992BEE">
        <w:t xml:space="preserve">All text displayed by the system is configurable by brand to support multi-language.  Text is defined from an external source or defined within the system.  </w:t>
      </w:r>
    </w:p>
    <w:p w:rsidR="00624037" w:rsidRPr="00992BEE" w:rsidRDefault="00624037" w:rsidP="00624037">
      <w:pPr>
        <w:pStyle w:val="BodyText"/>
        <w:numPr>
          <w:ilvl w:val="0"/>
          <w:numId w:val="18"/>
        </w:numPr>
      </w:pPr>
      <w:r w:rsidRPr="00992BEE">
        <w:t xml:space="preserve">Minimum amount for all tenders is $0.01.    </w:t>
      </w:r>
    </w:p>
    <w:p w:rsidR="00721745" w:rsidRPr="00992BEE" w:rsidRDefault="00624037" w:rsidP="00624037">
      <w:pPr>
        <w:pStyle w:val="BodyText"/>
        <w:numPr>
          <w:ilvl w:val="0"/>
          <w:numId w:val="18"/>
        </w:numPr>
      </w:pPr>
      <w:r w:rsidRPr="00992BEE">
        <w:t xml:space="preserve">Maximum amount for all tenders is $99,999.99.  </w:t>
      </w:r>
    </w:p>
    <w:p w:rsidR="00320DD3" w:rsidRPr="00992BEE" w:rsidRDefault="00320DD3" w:rsidP="00341299">
      <w:pPr>
        <w:pStyle w:val="Heading2"/>
      </w:pPr>
      <w:bookmarkStart w:id="6" w:name="_Parameters"/>
      <w:bookmarkStart w:id="7" w:name="_Toc384720232"/>
      <w:bookmarkEnd w:id="6"/>
      <w:r w:rsidRPr="00992BEE">
        <w:t>Parameters</w:t>
      </w:r>
      <w:r w:rsidR="00027F72" w:rsidRPr="00992BEE">
        <w:t xml:space="preserve"> and System Settings</w:t>
      </w:r>
      <w:bookmarkEnd w:id="7"/>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731DE3" w:rsidRPr="00992BEE" w:rsidTr="00731DE3">
        <w:trPr>
          <w:cantSplit/>
        </w:trPr>
        <w:tc>
          <w:tcPr>
            <w:tcW w:w="1293" w:type="pct"/>
            <w:tcBorders>
              <w:top w:val="single" w:sz="8" w:space="0" w:color="4F81BD"/>
              <w:left w:val="single" w:sz="8" w:space="0" w:color="4F81BD"/>
              <w:bottom w:val="single" w:sz="18" w:space="0" w:color="4F81BD"/>
              <w:right w:val="single" w:sz="8" w:space="0" w:color="4F81BD"/>
            </w:tcBorders>
          </w:tcPr>
          <w:p w:rsidR="00731DE3" w:rsidRPr="00992BEE" w:rsidRDefault="00731DE3" w:rsidP="00721745">
            <w:pPr>
              <w:rPr>
                <w:b/>
              </w:rPr>
            </w:pPr>
            <w:r w:rsidRPr="00992BEE">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rsidR="00731DE3" w:rsidRPr="00992BEE" w:rsidRDefault="00731DE3" w:rsidP="00721745">
            <w:pPr>
              <w:rPr>
                <w:b/>
                <w:vanish/>
                <w:szCs w:val="20"/>
              </w:rPr>
            </w:pPr>
            <w:r w:rsidRPr="00992BEE">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rsidR="00731DE3" w:rsidRPr="00992BEE" w:rsidRDefault="00731DE3" w:rsidP="00721745">
            <w:pPr>
              <w:rPr>
                <w:b/>
                <w:szCs w:val="20"/>
              </w:rPr>
            </w:pPr>
            <w:r w:rsidRPr="00992BEE">
              <w:rPr>
                <w:b/>
                <w:szCs w:val="20"/>
              </w:rPr>
              <w:t>Valid Values</w:t>
            </w:r>
          </w:p>
        </w:tc>
      </w:tr>
      <w:tr w:rsidR="009D1FE9" w:rsidRPr="00992BEE" w:rsidTr="0099677A">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9D1FE9" w:rsidRPr="00992BEE" w:rsidRDefault="009D1FE9" w:rsidP="009D1FE9">
            <w:pPr>
              <w:rPr>
                <w:bCs/>
                <w:szCs w:val="20"/>
              </w:rPr>
            </w:pPr>
            <w:r w:rsidRPr="00992BEE">
              <w:rPr>
                <w:bCs/>
                <w:szCs w:val="20"/>
              </w:rPr>
              <w:t>Layaway Pre-Order House Account Number</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9D1FE9" w:rsidRPr="00992BEE" w:rsidRDefault="009D1FE9" w:rsidP="0099677A">
            <w:pPr>
              <w:rPr>
                <w:szCs w:val="20"/>
              </w:rPr>
            </w:pPr>
            <w:r w:rsidRPr="00992BEE">
              <w:rPr>
                <w:szCs w:val="20"/>
              </w:rPr>
              <w:t>Determines the house account number to apply to the Layaway/Pre-Order Tender</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9D1FE9" w:rsidRPr="00992BEE" w:rsidRDefault="009D1FE9" w:rsidP="005066F6">
            <w:pPr>
              <w:pStyle w:val="ListParagraph"/>
              <w:numPr>
                <w:ilvl w:val="0"/>
                <w:numId w:val="35"/>
              </w:numPr>
              <w:rPr>
                <w:szCs w:val="20"/>
              </w:rPr>
            </w:pPr>
            <w:r w:rsidRPr="00992BEE">
              <w:rPr>
                <w:szCs w:val="20"/>
              </w:rPr>
              <w:t>House Account Number</w:t>
            </w:r>
          </w:p>
        </w:tc>
      </w:tr>
    </w:tbl>
    <w:p w:rsidR="00D8448E" w:rsidRPr="00992BEE" w:rsidRDefault="00D8448E" w:rsidP="00D8448E">
      <w:pPr>
        <w:pStyle w:val="Heading2"/>
      </w:pPr>
      <w:bookmarkStart w:id="8" w:name="_Toc318210821"/>
      <w:bookmarkStart w:id="9" w:name="_Toc384720241"/>
      <w:bookmarkStart w:id="10" w:name="_Toc290020120"/>
      <w:bookmarkStart w:id="11" w:name="_Toc71960215"/>
      <w:r w:rsidRPr="00992BEE">
        <w:t>Interfaces</w:t>
      </w:r>
      <w:bookmarkEnd w:id="8"/>
      <w:bookmarkEnd w:id="9"/>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282"/>
        <w:gridCol w:w="5282"/>
      </w:tblGrid>
      <w:tr w:rsidR="00D8448E" w:rsidRPr="00992BEE" w:rsidTr="0099677A">
        <w:trPr>
          <w:cantSplit/>
        </w:trPr>
        <w:tc>
          <w:tcPr>
            <w:tcW w:w="2500" w:type="pct"/>
            <w:tcBorders>
              <w:top w:val="single" w:sz="8" w:space="0" w:color="4F81BD"/>
              <w:left w:val="single" w:sz="8" w:space="0" w:color="4F81BD"/>
              <w:bottom w:val="single" w:sz="18" w:space="0" w:color="4F81BD"/>
              <w:right w:val="single" w:sz="8" w:space="0" w:color="4F81BD"/>
            </w:tcBorders>
          </w:tcPr>
          <w:p w:rsidR="00D8448E" w:rsidRPr="00992BEE" w:rsidRDefault="00D8448E" w:rsidP="0099677A">
            <w:pPr>
              <w:rPr>
                <w:b/>
              </w:rPr>
            </w:pPr>
            <w:r w:rsidRPr="00992BEE">
              <w:rPr>
                <w:b/>
              </w:rPr>
              <w:t>Interface</w:t>
            </w:r>
          </w:p>
        </w:tc>
        <w:tc>
          <w:tcPr>
            <w:tcW w:w="2500" w:type="pct"/>
            <w:tcBorders>
              <w:top w:val="single" w:sz="8" w:space="0" w:color="4F81BD"/>
              <w:left w:val="single" w:sz="8" w:space="0" w:color="4F81BD"/>
              <w:bottom w:val="single" w:sz="18" w:space="0" w:color="4F81BD"/>
              <w:right w:val="single" w:sz="8" w:space="0" w:color="4F81BD"/>
            </w:tcBorders>
          </w:tcPr>
          <w:p w:rsidR="00D8448E" w:rsidRPr="00992BEE" w:rsidRDefault="00D8448E" w:rsidP="0099677A">
            <w:pPr>
              <w:rPr>
                <w:b/>
                <w:vanish/>
                <w:szCs w:val="20"/>
              </w:rPr>
            </w:pPr>
            <w:r w:rsidRPr="00992BEE">
              <w:rPr>
                <w:b/>
                <w:szCs w:val="20"/>
              </w:rPr>
              <w:t>Description</w:t>
            </w:r>
          </w:p>
        </w:tc>
      </w:tr>
      <w:tr w:rsidR="002874F9" w:rsidRPr="00992BEE" w:rsidTr="0099677A">
        <w:trPr>
          <w:cantSplit/>
        </w:trPr>
        <w:tc>
          <w:tcPr>
            <w:tcW w:w="2500" w:type="pct"/>
            <w:tcBorders>
              <w:top w:val="single" w:sz="8" w:space="0" w:color="4F81BD"/>
              <w:left w:val="single" w:sz="8" w:space="0" w:color="4F81BD"/>
              <w:bottom w:val="single" w:sz="8" w:space="0" w:color="4F81BD"/>
              <w:right w:val="single" w:sz="8" w:space="0" w:color="4F81BD"/>
            </w:tcBorders>
            <w:shd w:val="clear" w:color="auto" w:fill="D3DFEE"/>
          </w:tcPr>
          <w:p w:rsidR="002874F9" w:rsidRPr="00992BEE" w:rsidRDefault="002874F9" w:rsidP="0099677A">
            <w:pPr>
              <w:rPr>
                <w:bCs/>
                <w:szCs w:val="20"/>
              </w:rPr>
            </w:pPr>
            <w:r w:rsidRPr="00992BEE">
              <w:rPr>
                <w:bCs/>
                <w:szCs w:val="20"/>
              </w:rPr>
              <w:t>Payment Authorization  Service</w:t>
            </w:r>
          </w:p>
        </w:tc>
        <w:tc>
          <w:tcPr>
            <w:tcW w:w="2500" w:type="pct"/>
            <w:tcBorders>
              <w:top w:val="single" w:sz="8" w:space="0" w:color="4F81BD"/>
              <w:left w:val="single" w:sz="8" w:space="0" w:color="4F81BD"/>
              <w:bottom w:val="single" w:sz="8" w:space="0" w:color="4F81BD"/>
              <w:right w:val="single" w:sz="8" w:space="0" w:color="4F81BD"/>
            </w:tcBorders>
            <w:shd w:val="clear" w:color="auto" w:fill="D3DFEE"/>
          </w:tcPr>
          <w:p w:rsidR="002874F9" w:rsidRPr="00992BEE" w:rsidRDefault="002874F9" w:rsidP="0099677A">
            <w:pPr>
              <w:rPr>
                <w:szCs w:val="20"/>
              </w:rPr>
            </w:pPr>
            <w:r w:rsidRPr="00992BEE">
              <w:rPr>
                <w:szCs w:val="20"/>
              </w:rPr>
              <w:t xml:space="preserve">Payment Authorization service that manages the processing of certain types of cards (Debit, EMV) and authorizes the tender amount to apply to the card. </w:t>
            </w:r>
          </w:p>
        </w:tc>
      </w:tr>
    </w:tbl>
    <w:p w:rsidR="00FD5BA1" w:rsidRPr="00992BEE" w:rsidRDefault="00FD5BA1" w:rsidP="00FD5BA1">
      <w:pPr>
        <w:pStyle w:val="Heading1"/>
        <w:rPr>
          <w:i/>
        </w:rPr>
      </w:pPr>
      <w:bookmarkStart w:id="12" w:name="_Toc384720242"/>
      <w:r w:rsidRPr="00992BEE">
        <w:rPr>
          <w:i/>
        </w:rPr>
        <w:t xml:space="preserve">USE CASE: </w:t>
      </w:r>
      <w:bookmarkEnd w:id="10"/>
      <w:r w:rsidR="00FB4C49" w:rsidRPr="00992BEE">
        <w:rPr>
          <w:i/>
        </w:rPr>
        <w:t>Layaway/Pre-Order</w:t>
      </w:r>
      <w:r w:rsidR="00B86E0B" w:rsidRPr="00992BEE">
        <w:rPr>
          <w:i/>
        </w:rPr>
        <w:t xml:space="preserve"> Tender</w:t>
      </w:r>
      <w:bookmarkEnd w:id="12"/>
    </w:p>
    <w:p w:rsidR="00366130" w:rsidRPr="00992BEE" w:rsidRDefault="00366130" w:rsidP="00FD5BA1">
      <w:pPr>
        <w:pStyle w:val="Heading2"/>
      </w:pPr>
      <w:bookmarkStart w:id="13" w:name="_Toc384720243"/>
      <w:bookmarkStart w:id="14" w:name="_Toc290020122"/>
      <w:r w:rsidRPr="00992BEE">
        <w:t>Feature Flow</w:t>
      </w:r>
      <w:bookmarkEnd w:id="13"/>
    </w:p>
    <w:p w:rsidR="00366130" w:rsidRPr="00992BEE" w:rsidRDefault="00872616" w:rsidP="00872616">
      <w:pPr>
        <w:pStyle w:val="BodyText"/>
        <w:jc w:val="center"/>
        <w:rPr>
          <w:color w:val="FF0000"/>
        </w:rPr>
      </w:pPr>
      <w:r w:rsidRPr="00992BEE">
        <w:object w:dxaOrig="7830" w:dyaOrig="3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176.25pt" o:ole="">
            <v:imagedata r:id="rId13" o:title=""/>
          </v:shape>
          <o:OLEObject Type="Embed" ProgID="Visio.Drawing.11" ShapeID="_x0000_i1025" DrawAspect="Content" ObjectID="_1474130340" r:id="rId14"/>
        </w:object>
      </w:r>
    </w:p>
    <w:p w:rsidR="00FD5BA1" w:rsidRPr="00992BEE" w:rsidRDefault="00FD5BA1" w:rsidP="00FD5BA1">
      <w:pPr>
        <w:pStyle w:val="Heading2"/>
      </w:pPr>
      <w:bookmarkStart w:id="15" w:name="_Toc384720244"/>
      <w:r w:rsidRPr="00992BEE">
        <w:t>Precondition</w:t>
      </w:r>
      <w:bookmarkEnd w:id="14"/>
      <w:bookmarkEnd w:id="15"/>
    </w:p>
    <w:p w:rsidR="00FD5BA1" w:rsidRPr="00992BEE" w:rsidRDefault="00FB4C49" w:rsidP="00FD5BA1">
      <w:pPr>
        <w:pStyle w:val="BodyText"/>
        <w:numPr>
          <w:ilvl w:val="0"/>
          <w:numId w:val="2"/>
        </w:numPr>
      </w:pPr>
      <w:r w:rsidRPr="00992BEE">
        <w:t>Layaway/Pre-Order</w:t>
      </w:r>
      <w:r w:rsidR="002874F9" w:rsidRPr="00992BEE">
        <w:t xml:space="preserve"> tender has been selected.</w:t>
      </w:r>
    </w:p>
    <w:p w:rsidR="00FD5BA1" w:rsidRPr="00992BEE" w:rsidRDefault="00FD5BA1" w:rsidP="00FD5BA1">
      <w:pPr>
        <w:pStyle w:val="Heading2"/>
      </w:pPr>
      <w:bookmarkStart w:id="16" w:name="_Ref233697587"/>
      <w:bookmarkStart w:id="17" w:name="_Ref233697593"/>
      <w:bookmarkStart w:id="18" w:name="_Toc290020123"/>
      <w:bookmarkStart w:id="19" w:name="_Toc384720245"/>
      <w:r w:rsidRPr="00992BEE">
        <w:t>Main Flow</w:t>
      </w:r>
      <w:bookmarkEnd w:id="16"/>
      <w:bookmarkEnd w:id="17"/>
      <w:bookmarkEnd w:id="18"/>
      <w:bookmarkEnd w:id="19"/>
    </w:p>
    <w:p w:rsidR="00947D17" w:rsidRPr="00992BEE" w:rsidRDefault="00F54925" w:rsidP="00F54925">
      <w:pPr>
        <w:pStyle w:val="BodyText"/>
        <w:numPr>
          <w:ilvl w:val="0"/>
          <w:numId w:val="38"/>
        </w:numPr>
      </w:pPr>
      <w:r w:rsidRPr="00992BEE">
        <w:t>They system executes</w:t>
      </w:r>
      <w:r w:rsidR="00947D17" w:rsidRPr="00992BEE">
        <w:t xml:space="preserve"> the Capture Transaction Key alternate flow.</w:t>
      </w:r>
    </w:p>
    <w:p w:rsidR="00AF0FFD" w:rsidRPr="00992BEE" w:rsidRDefault="00AF0FFD" w:rsidP="009D1FE9">
      <w:pPr>
        <w:pStyle w:val="BodyText"/>
        <w:numPr>
          <w:ilvl w:val="0"/>
          <w:numId w:val="38"/>
        </w:numPr>
      </w:pPr>
      <w:r w:rsidRPr="00992BEE">
        <w:t xml:space="preserve">The system calls the authorizing service with the </w:t>
      </w:r>
      <w:r w:rsidR="00F54925" w:rsidRPr="00992BEE">
        <w:t xml:space="preserve">layaway/preorder </w:t>
      </w:r>
      <w:r w:rsidRPr="00992BEE">
        <w:t xml:space="preserve">account details.  </w:t>
      </w:r>
    </w:p>
    <w:p w:rsidR="00AF0FFD" w:rsidRPr="00992BEE" w:rsidRDefault="00AF0FFD" w:rsidP="009D1FE9">
      <w:pPr>
        <w:pStyle w:val="BodyText"/>
        <w:numPr>
          <w:ilvl w:val="0"/>
          <w:numId w:val="38"/>
        </w:numPr>
      </w:pPr>
      <w:r w:rsidRPr="00992BEE">
        <w:t>The system displays a message indicating authorization or deactivation is in progress.</w:t>
      </w:r>
    </w:p>
    <w:p w:rsidR="00AF0FFD" w:rsidRPr="00992BEE" w:rsidRDefault="00AF0FFD" w:rsidP="009D1FE9">
      <w:pPr>
        <w:pStyle w:val="BodyText"/>
        <w:numPr>
          <w:ilvl w:val="0"/>
          <w:numId w:val="38"/>
        </w:numPr>
      </w:pPr>
      <w:r w:rsidRPr="00992BEE">
        <w:t>The system receives an authorized decision.</w:t>
      </w:r>
    </w:p>
    <w:p w:rsidR="00AF0FFD" w:rsidRPr="00992BEE" w:rsidRDefault="00AF0FFD" w:rsidP="009D1FE9">
      <w:pPr>
        <w:pStyle w:val="BodyText"/>
        <w:numPr>
          <w:ilvl w:val="0"/>
          <w:numId w:val="38"/>
        </w:numPr>
      </w:pPr>
      <w:r w:rsidRPr="00992BEE">
        <w:lastRenderedPageBreak/>
        <w:t>If the authorization decision is Declined, Offline or Timeout, the Declined Authorization Decision alternate flow is executed.</w:t>
      </w:r>
    </w:p>
    <w:p w:rsidR="00E61037" w:rsidRDefault="00AF0FFD" w:rsidP="009D1FE9">
      <w:pPr>
        <w:pStyle w:val="BodyText"/>
        <w:numPr>
          <w:ilvl w:val="0"/>
          <w:numId w:val="38"/>
        </w:numPr>
        <w:rPr>
          <w:ins w:id="20" w:author="Amy Byers" w:date="2014-10-06T19:28:00Z"/>
        </w:rPr>
      </w:pPr>
      <w:r w:rsidRPr="00992BEE">
        <w:t xml:space="preserve">If the authorized decision is </w:t>
      </w:r>
      <w:proofErr w:type="gramStart"/>
      <w:r w:rsidRPr="00992BEE">
        <w:t>Approved</w:t>
      </w:r>
      <w:proofErr w:type="gramEnd"/>
      <w:r w:rsidRPr="00992BEE">
        <w:t xml:space="preserve">, </w:t>
      </w:r>
      <w:r w:rsidR="00947D17" w:rsidRPr="00992BEE">
        <w:t>t</w:t>
      </w:r>
      <w:r w:rsidRPr="00992BEE">
        <w:t xml:space="preserve">he system </w:t>
      </w:r>
      <w:ins w:id="21" w:author="Amy Byers" w:date="2014-10-06T19:27:00Z">
        <w:r w:rsidR="00E61037">
          <w:t xml:space="preserve">evaluates the </w:t>
        </w:r>
      </w:ins>
      <w:del w:id="22" w:author="Amy Byers" w:date="2014-10-06T19:27:00Z">
        <w:r w:rsidRPr="00992BEE" w:rsidDel="00E61037">
          <w:delText>adds the tender to the transaction</w:delText>
        </w:r>
        <w:r w:rsidR="00947D17" w:rsidRPr="00992BEE" w:rsidDel="00E61037">
          <w:delText xml:space="preserve"> with the </w:delText>
        </w:r>
      </w:del>
      <w:r w:rsidR="00947D17" w:rsidRPr="00992BEE">
        <w:t>amount returned in the response</w:t>
      </w:r>
      <w:ins w:id="23" w:author="Amy Byers" w:date="2014-10-06T19:28:00Z">
        <w:r w:rsidR="00E61037">
          <w:t>.</w:t>
        </w:r>
      </w:ins>
    </w:p>
    <w:p w:rsidR="00E61037" w:rsidRDefault="00E61037" w:rsidP="009D1FE9">
      <w:pPr>
        <w:pStyle w:val="BodyText"/>
        <w:numPr>
          <w:ilvl w:val="0"/>
          <w:numId w:val="38"/>
        </w:numPr>
        <w:rPr>
          <w:ins w:id="24" w:author="Amy Byers" w:date="2014-10-06T19:29:00Z"/>
        </w:rPr>
      </w:pPr>
      <w:ins w:id="25" w:author="Amy Byers" w:date="2014-10-06T19:28:00Z">
        <w:r>
          <w:t>If the amount returned is less than or equal to the transaction balance, the system adds the tender to the transaction for amount returned</w:t>
        </w:r>
      </w:ins>
      <w:r w:rsidR="00AF0FFD" w:rsidRPr="00992BEE">
        <w:t xml:space="preserve"> and updates the Balance Due amount.</w:t>
      </w:r>
      <w:r w:rsidR="009548A4" w:rsidRPr="00992BEE">
        <w:t xml:space="preserve"> </w:t>
      </w:r>
    </w:p>
    <w:p w:rsidR="00AF0FFD" w:rsidRPr="00992BEE" w:rsidRDefault="00E61037" w:rsidP="009D1FE9">
      <w:pPr>
        <w:pStyle w:val="BodyText"/>
        <w:numPr>
          <w:ilvl w:val="0"/>
          <w:numId w:val="38"/>
        </w:numPr>
      </w:pPr>
      <w:ins w:id="26" w:author="Amy Byers" w:date="2014-10-06T19:29:00Z">
        <w:r>
          <w:t xml:space="preserve">If the amount returned is greater than the transaction balance, </w:t>
        </w:r>
      </w:ins>
      <w:del w:id="27" w:author="Amy Byers" w:date="2014-10-06T19:33:00Z">
        <w:r w:rsidR="009548A4" w:rsidRPr="00992BEE" w:rsidDel="00E61037">
          <w:delText>TBD if there is a refund due</w:delText>
        </w:r>
      </w:del>
      <w:ins w:id="28" w:author="Amy Byers" w:date="2014-10-06T19:33:00Z">
        <w:r>
          <w:t>then the system displays the available tenders to refund balance.</w:t>
        </w:r>
      </w:ins>
    </w:p>
    <w:p w:rsidR="00AF0FFD" w:rsidRPr="00992BEE" w:rsidRDefault="00AF0FFD" w:rsidP="009D1FE9">
      <w:pPr>
        <w:pStyle w:val="BodyText"/>
        <w:numPr>
          <w:ilvl w:val="0"/>
          <w:numId w:val="38"/>
        </w:numPr>
      </w:pPr>
      <w:r w:rsidRPr="00992BEE">
        <w:t>The system journals and logs the house account, authorization details.</w:t>
      </w:r>
    </w:p>
    <w:p w:rsidR="00AF0FFD" w:rsidRPr="00992BEE" w:rsidRDefault="00AF0FFD" w:rsidP="009D1FE9">
      <w:pPr>
        <w:pStyle w:val="BodyText"/>
        <w:numPr>
          <w:ilvl w:val="0"/>
          <w:numId w:val="38"/>
        </w:numPr>
      </w:pPr>
      <w:r w:rsidRPr="00992BEE">
        <w:t>The use case ends and the system returns to the Tender use case.</w:t>
      </w:r>
    </w:p>
    <w:p w:rsidR="00FD5BA1" w:rsidRPr="00992BEE" w:rsidRDefault="00FD5BA1" w:rsidP="00FD5BA1">
      <w:pPr>
        <w:pStyle w:val="Heading2"/>
      </w:pPr>
      <w:bookmarkStart w:id="29" w:name="_Toc290020124"/>
      <w:bookmarkStart w:id="30" w:name="_Toc384720246"/>
      <w:r w:rsidRPr="00992BEE">
        <w:t>Alternate Flows</w:t>
      </w:r>
      <w:bookmarkEnd w:id="29"/>
      <w:bookmarkEnd w:id="30"/>
    </w:p>
    <w:p w:rsidR="00AF0FFD" w:rsidRPr="00992BEE" w:rsidRDefault="00AF0FFD" w:rsidP="00AF0FFD">
      <w:pPr>
        <w:pStyle w:val="Heading3"/>
      </w:pPr>
      <w:bookmarkStart w:id="31" w:name="_Toc290020125"/>
      <w:r w:rsidRPr="00992BEE">
        <w:t>Declined Authorization Decision</w:t>
      </w:r>
    </w:p>
    <w:p w:rsidR="00AF0FFD" w:rsidRPr="00992BEE" w:rsidRDefault="00AF0FFD" w:rsidP="00AF0FFD">
      <w:pPr>
        <w:pStyle w:val="BodyText"/>
        <w:numPr>
          <w:ilvl w:val="0"/>
          <w:numId w:val="22"/>
        </w:numPr>
      </w:pPr>
      <w:r w:rsidRPr="00992BEE">
        <w:t>The system journals the authorization decision.</w:t>
      </w:r>
    </w:p>
    <w:p w:rsidR="00AF0FFD" w:rsidRPr="00992BEE" w:rsidRDefault="00AF0FFD" w:rsidP="00AF0FFD">
      <w:pPr>
        <w:pStyle w:val="BodyText"/>
        <w:numPr>
          <w:ilvl w:val="0"/>
          <w:numId w:val="22"/>
        </w:numPr>
      </w:pPr>
      <w:r w:rsidRPr="00992BEE">
        <w:t>The system displays a message, the operator acknowledges the message, the use case ends and the system returns to the Tender use case without adding the tender.</w:t>
      </w:r>
    </w:p>
    <w:p w:rsidR="00FD5BA1" w:rsidRPr="00992BEE" w:rsidRDefault="00FD5BA1" w:rsidP="00994CCD">
      <w:pPr>
        <w:pStyle w:val="Heading2"/>
      </w:pPr>
      <w:bookmarkStart w:id="32" w:name="_Toc384720247"/>
      <w:r w:rsidRPr="00992BEE">
        <w:t>Post Condition</w:t>
      </w:r>
      <w:bookmarkEnd w:id="31"/>
      <w:bookmarkEnd w:id="32"/>
    </w:p>
    <w:p w:rsidR="00FD5BA1" w:rsidRPr="00992BEE" w:rsidRDefault="00947D17" w:rsidP="00FD5BA1">
      <w:pPr>
        <w:pStyle w:val="BodyText"/>
        <w:numPr>
          <w:ilvl w:val="0"/>
          <w:numId w:val="2"/>
        </w:numPr>
      </w:pPr>
      <w:r w:rsidRPr="00992BEE">
        <w:t>Layaway/Pre-</w:t>
      </w:r>
      <w:proofErr w:type="gramStart"/>
      <w:r w:rsidRPr="00992BEE">
        <w:t xml:space="preserve">Order </w:t>
      </w:r>
      <w:r w:rsidR="00AF0FFD" w:rsidRPr="00992BEE">
        <w:t xml:space="preserve"> tender</w:t>
      </w:r>
      <w:proofErr w:type="gramEnd"/>
      <w:r w:rsidR="00AF0FFD" w:rsidRPr="00992BEE">
        <w:t xml:space="preserve"> is added to the transaction.</w:t>
      </w:r>
    </w:p>
    <w:p w:rsidR="00947D17" w:rsidRPr="00992BEE" w:rsidRDefault="00FD5BA1" w:rsidP="00947D17">
      <w:pPr>
        <w:pStyle w:val="Heading2"/>
      </w:pPr>
      <w:bookmarkStart w:id="33" w:name="_Toc290020126"/>
      <w:bookmarkStart w:id="34" w:name="_Toc384720248"/>
      <w:bookmarkStart w:id="35" w:name="_Ref400388330"/>
      <w:r w:rsidRPr="00992BEE">
        <w:t>Special Requirements</w:t>
      </w:r>
      <w:bookmarkEnd w:id="33"/>
      <w:bookmarkEnd w:id="34"/>
      <w:bookmarkEnd w:id="35"/>
    </w:p>
    <w:p w:rsidR="00947D17" w:rsidRPr="00992BEE" w:rsidDel="00263454" w:rsidRDefault="00947D17" w:rsidP="00757D74">
      <w:pPr>
        <w:pStyle w:val="BodyText"/>
        <w:numPr>
          <w:ilvl w:val="0"/>
          <w:numId w:val="19"/>
        </w:numPr>
        <w:rPr>
          <w:del w:id="36" w:author="Amy Byers" w:date="2014-10-06T19:34:00Z"/>
          <w:color w:val="FF0000"/>
        </w:rPr>
      </w:pPr>
      <w:del w:id="37" w:author="Amy Byers" w:date="2014-10-06T19:34:00Z">
        <w:r w:rsidRPr="00992BEE" w:rsidDel="00263454">
          <w:rPr>
            <w:color w:val="FF0000"/>
          </w:rPr>
          <w:delText>TBD on what to do if the amount returned in the auth request is greater than the transaction amount – how do we give refund back to the customer</w:delText>
        </w:r>
      </w:del>
    </w:p>
    <w:p w:rsidR="00947D17" w:rsidRPr="00992BEE" w:rsidRDefault="009548A4" w:rsidP="00757D74">
      <w:pPr>
        <w:pStyle w:val="BodyText"/>
        <w:numPr>
          <w:ilvl w:val="0"/>
          <w:numId w:val="19"/>
        </w:numPr>
      </w:pPr>
      <w:r w:rsidRPr="00992BEE">
        <w:t>The system uses the authorization amount returned in the response not any value entered at the start of selecting the tender.</w:t>
      </w:r>
    </w:p>
    <w:p w:rsidR="00FD5BA1" w:rsidRPr="00992BEE" w:rsidRDefault="00FD5BA1" w:rsidP="0051277F">
      <w:pPr>
        <w:pStyle w:val="Heading3"/>
      </w:pPr>
      <w:r w:rsidRPr="00992BEE">
        <w:t>Special Offline Requirements</w:t>
      </w:r>
    </w:p>
    <w:p w:rsidR="00FD5BA1" w:rsidRPr="00992BEE" w:rsidRDefault="00AF0FFD" w:rsidP="00366130">
      <w:pPr>
        <w:pStyle w:val="BodyText"/>
        <w:rPr>
          <w:color w:val="FF0000"/>
        </w:rPr>
      </w:pPr>
      <w:r w:rsidRPr="00992BEE">
        <w:rPr>
          <w:color w:val="FF0000"/>
        </w:rPr>
        <w:t>TBD</w:t>
      </w:r>
    </w:p>
    <w:p w:rsidR="00FD5BA1" w:rsidRPr="00992BEE" w:rsidRDefault="00FD5BA1" w:rsidP="0051277F">
      <w:pPr>
        <w:pStyle w:val="Heading3"/>
      </w:pPr>
      <w:bookmarkStart w:id="38" w:name="_Ref255302603"/>
      <w:r w:rsidRPr="00992BEE">
        <w:t xml:space="preserve">Data </w:t>
      </w:r>
      <w:proofErr w:type="spellStart"/>
      <w:r w:rsidRPr="00992BEE">
        <w:t>Input/Output</w:t>
      </w:r>
      <w:bookmarkEnd w:id="38"/>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FD5BA1" w:rsidRPr="00992BEE" w:rsidTr="00366130">
        <w:trPr>
          <w:cantSplit/>
        </w:trPr>
        <w:tc>
          <w:tcPr>
            <w:tcW w:w="1284" w:type="pct"/>
            <w:tcBorders>
              <w:top w:val="single" w:sz="8" w:space="0" w:color="4F81BD"/>
              <w:left w:val="single" w:sz="8" w:space="0" w:color="4F81BD"/>
              <w:bottom w:val="single" w:sz="18" w:space="0" w:color="4F81BD"/>
              <w:right w:val="single" w:sz="8" w:space="0" w:color="4F81BD"/>
            </w:tcBorders>
          </w:tcPr>
          <w:p w:rsidR="00FD5BA1" w:rsidRPr="00992BEE" w:rsidRDefault="00FD5BA1" w:rsidP="00366130">
            <w:pPr>
              <w:rPr>
                <w:b/>
              </w:rPr>
            </w:pPr>
            <w:r w:rsidRPr="00992BEE">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FD5BA1" w:rsidRPr="00992BEE" w:rsidRDefault="00FD5BA1" w:rsidP="00366130">
            <w:pPr>
              <w:rPr>
                <w:b/>
                <w:szCs w:val="20"/>
              </w:rPr>
            </w:pPr>
            <w:r w:rsidRPr="00992BEE">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FD5BA1" w:rsidRPr="00992BEE" w:rsidRDefault="00FD5BA1" w:rsidP="00366130">
            <w:pPr>
              <w:rPr>
                <w:b/>
                <w:szCs w:val="20"/>
              </w:rPr>
            </w:pPr>
            <w:r w:rsidRPr="00992BEE">
              <w:rPr>
                <w:b/>
                <w:szCs w:val="20"/>
              </w:rPr>
              <w:t>Destination</w:t>
            </w:r>
          </w:p>
        </w:tc>
      </w:tr>
      <w:tr w:rsidR="00FD5BA1" w:rsidRPr="00992BEE"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D5BA1" w:rsidRPr="00992BEE" w:rsidRDefault="00FD5BA1" w:rsidP="00366130">
            <w:pPr>
              <w:rPr>
                <w:bCs/>
                <w:color w:val="FF0000"/>
                <w:szCs w:val="20"/>
              </w:rPr>
            </w:pP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FD5BA1" w:rsidRPr="00992BEE" w:rsidRDefault="00FD5BA1" w:rsidP="00366130">
            <w:pPr>
              <w:rPr>
                <w:color w:val="FF0000"/>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FD5BA1" w:rsidRPr="00992BEE" w:rsidRDefault="00FD5BA1" w:rsidP="00366130">
            <w:pPr>
              <w:numPr>
                <w:ilvl w:val="0"/>
                <w:numId w:val="2"/>
              </w:numPr>
              <w:rPr>
                <w:color w:val="FF0000"/>
                <w:szCs w:val="20"/>
              </w:rPr>
            </w:pPr>
          </w:p>
        </w:tc>
      </w:tr>
    </w:tbl>
    <w:p w:rsidR="00FD5BA1" w:rsidRPr="00992BEE" w:rsidRDefault="00FD5BA1" w:rsidP="00FD5BA1">
      <w:pPr>
        <w:pStyle w:val="Heading1"/>
        <w:rPr>
          <w:i/>
        </w:rPr>
      </w:pPr>
      <w:bookmarkStart w:id="39" w:name="_Toc290020127"/>
      <w:bookmarkStart w:id="40" w:name="_Toc384720249"/>
      <w:r w:rsidRPr="00992BEE">
        <w:rPr>
          <w:i/>
        </w:rPr>
        <w:t>Supplemental Specifications</w:t>
      </w:r>
      <w:bookmarkEnd w:id="39"/>
      <w:bookmarkEnd w:id="40"/>
    </w:p>
    <w:p w:rsidR="0099677A" w:rsidRPr="00992BEE" w:rsidRDefault="0099677A" w:rsidP="0099677A">
      <w:pPr>
        <w:pStyle w:val="Heading2"/>
      </w:pPr>
      <w:bookmarkStart w:id="41" w:name="_Toc352164503"/>
      <w:bookmarkStart w:id="42" w:name="_Toc384720250"/>
      <w:bookmarkStart w:id="43" w:name="_Toc320880020"/>
      <w:r w:rsidRPr="00992BEE">
        <w:t>Electronic Journal</w:t>
      </w:r>
      <w:bookmarkEnd w:id="41"/>
      <w:bookmarkEnd w:id="42"/>
      <w:r w:rsidRPr="00992BEE">
        <w:t xml:space="preserve"> </w:t>
      </w:r>
    </w:p>
    <w:p w:rsidR="0099677A" w:rsidRPr="00992BEE" w:rsidRDefault="0099677A" w:rsidP="0099677A">
      <w:pPr>
        <w:pStyle w:val="BodyText"/>
      </w:pPr>
      <w:r w:rsidRPr="00992BEE">
        <w:t>Electronic journal mockups for this feature are documented in the Electronic Journal document.</w:t>
      </w:r>
    </w:p>
    <w:p w:rsidR="0099677A" w:rsidRPr="00992BEE" w:rsidRDefault="0099677A" w:rsidP="0099677A">
      <w:pPr>
        <w:pStyle w:val="Heading2"/>
      </w:pPr>
      <w:bookmarkStart w:id="44" w:name="_Toc352164507"/>
      <w:bookmarkStart w:id="45" w:name="_Toc384720251"/>
      <w:proofErr w:type="spellStart"/>
      <w:r w:rsidRPr="00992BEE">
        <w:t>POSLog</w:t>
      </w:r>
      <w:bookmarkEnd w:id="44"/>
      <w:bookmarkEnd w:id="45"/>
      <w:proofErr w:type="spellEnd"/>
      <w:r w:rsidRPr="00992BEE">
        <w:t xml:space="preserve"> </w:t>
      </w:r>
    </w:p>
    <w:p w:rsidR="0099677A" w:rsidRPr="00992BEE" w:rsidRDefault="0099677A" w:rsidP="0099677A">
      <w:pPr>
        <w:pStyle w:val="BodyText"/>
      </w:pPr>
      <w:proofErr w:type="spellStart"/>
      <w:r w:rsidRPr="00992BEE">
        <w:t>POSLog</w:t>
      </w:r>
      <w:proofErr w:type="spellEnd"/>
      <w:r w:rsidRPr="00992BEE">
        <w:t xml:space="preserve"> mockups for this feature are documented in the </w:t>
      </w:r>
      <w:proofErr w:type="spellStart"/>
      <w:r w:rsidRPr="00992BEE">
        <w:t>POSLog</w:t>
      </w:r>
      <w:proofErr w:type="spellEnd"/>
      <w:r w:rsidRPr="00992BEE">
        <w:t xml:space="preserve"> document.</w:t>
      </w:r>
    </w:p>
    <w:p w:rsidR="0099677A" w:rsidRPr="00992BEE" w:rsidRDefault="0099677A" w:rsidP="0099677A">
      <w:pPr>
        <w:pStyle w:val="Heading2"/>
      </w:pPr>
      <w:bookmarkStart w:id="46" w:name="_Toc320880019"/>
      <w:bookmarkStart w:id="47" w:name="_Toc352164508"/>
      <w:bookmarkStart w:id="48" w:name="_Toc384720252"/>
      <w:r w:rsidRPr="00992BEE">
        <w:t>Printed Receipts</w:t>
      </w:r>
      <w:bookmarkEnd w:id="46"/>
      <w:bookmarkEnd w:id="47"/>
      <w:bookmarkEnd w:id="48"/>
    </w:p>
    <w:p w:rsidR="0099677A" w:rsidRPr="00992BEE" w:rsidRDefault="0099677A" w:rsidP="0099677A">
      <w:pPr>
        <w:pStyle w:val="BodyText"/>
      </w:pPr>
      <w:r w:rsidRPr="00992BEE">
        <w:t>Printed receipt mockups, where applicable, are documented in the Receipt Generation document.</w:t>
      </w:r>
    </w:p>
    <w:p w:rsidR="00A36851" w:rsidRPr="00992BEE" w:rsidRDefault="0099677A" w:rsidP="00B951D2">
      <w:pPr>
        <w:pStyle w:val="Heading2"/>
      </w:pPr>
      <w:bookmarkStart w:id="49" w:name="_Toc384720253"/>
      <w:r w:rsidRPr="00992BEE">
        <w:t>Tender</w:t>
      </w:r>
      <w:bookmarkEnd w:id="43"/>
      <w:r w:rsidRPr="00992BEE">
        <w:t xml:space="preserve"> Feature</w:t>
      </w:r>
      <w:bookmarkEnd w:id="49"/>
    </w:p>
    <w:p w:rsidR="0099677A" w:rsidRPr="00992BEE" w:rsidRDefault="0099677A" w:rsidP="0099677A">
      <w:pPr>
        <w:pStyle w:val="BodyText"/>
      </w:pPr>
      <w:bookmarkStart w:id="50" w:name="_Toc320880021"/>
      <w:r w:rsidRPr="00992BEE">
        <w:t xml:space="preserve">The Tender use case is updated to display </w:t>
      </w:r>
      <w:r w:rsidR="009548A4" w:rsidRPr="00992BEE">
        <w:t>Layaway/Pre-Order</w:t>
      </w:r>
      <w:r w:rsidRPr="00992BEE">
        <w:t xml:space="preserve"> tender when available for the transaction type.</w:t>
      </w:r>
      <w:r w:rsidR="002B7D54" w:rsidRPr="00992BEE">
        <w:t xml:space="preserve">  The tender is eligible to be voided.</w:t>
      </w:r>
    </w:p>
    <w:p w:rsidR="00A36851" w:rsidRPr="00992BEE" w:rsidRDefault="00A36851" w:rsidP="00B951D2">
      <w:pPr>
        <w:pStyle w:val="Heading2"/>
      </w:pPr>
      <w:bookmarkStart w:id="51" w:name="_Toc384720254"/>
      <w:r w:rsidRPr="00992BEE">
        <w:t>Training Mode Feature</w:t>
      </w:r>
      <w:bookmarkEnd w:id="50"/>
      <w:bookmarkEnd w:id="51"/>
    </w:p>
    <w:p w:rsidR="0099677A" w:rsidRPr="00992BEE" w:rsidRDefault="0099677A" w:rsidP="0099677A">
      <w:pPr>
        <w:pStyle w:val="BodyText"/>
      </w:pPr>
      <w:r w:rsidRPr="00992BEE">
        <w:t xml:space="preserve">The Training Mode use case is updated to add the </w:t>
      </w:r>
      <w:r w:rsidR="009548A4" w:rsidRPr="00992BEE">
        <w:t>Layaway/Pre-O</w:t>
      </w:r>
      <w:ins w:id="52" w:author="Amy Byers" w:date="2014-10-06T19:17:00Z">
        <w:r w:rsidR="00992BEE">
          <w:t>r</w:t>
        </w:r>
      </w:ins>
      <w:del w:id="53" w:author="Amy Byers" w:date="2014-10-06T19:18:00Z">
        <w:r w:rsidR="009548A4" w:rsidRPr="00992BEE" w:rsidDel="00992BEE">
          <w:delText>R</w:delText>
        </w:r>
      </w:del>
      <w:r w:rsidR="009548A4" w:rsidRPr="00992BEE">
        <w:t>der</w:t>
      </w:r>
      <w:r w:rsidRPr="00992BEE">
        <w:t xml:space="preserve"> feature to Training Mode with no authorization call executed and the authorization is returned approved.</w:t>
      </w:r>
    </w:p>
    <w:p w:rsidR="00320DD3" w:rsidRPr="00992BEE" w:rsidRDefault="0015173B" w:rsidP="0015173B">
      <w:pPr>
        <w:pStyle w:val="Heading1"/>
        <w:rPr>
          <w:i/>
        </w:rPr>
      </w:pPr>
      <w:r w:rsidRPr="00992BEE">
        <w:rPr>
          <w:i/>
          <w:color w:val="FF0000"/>
        </w:rPr>
        <w:br w:type="page"/>
      </w:r>
      <w:bookmarkStart w:id="54" w:name="_Toc384720255"/>
      <w:r w:rsidR="0063125C" w:rsidRPr="00992BEE">
        <w:rPr>
          <w:i/>
        </w:rPr>
        <w:lastRenderedPageBreak/>
        <w:t xml:space="preserve">Screen </w:t>
      </w:r>
      <w:bookmarkEnd w:id="11"/>
      <w:r w:rsidR="00D01C88" w:rsidRPr="00992BEE">
        <w:rPr>
          <w:i/>
        </w:rPr>
        <w:t>Layouts</w:t>
      </w:r>
      <w:bookmarkEnd w:id="54"/>
    </w:p>
    <w:p w:rsidR="0099677A" w:rsidRPr="00992BEE" w:rsidRDefault="009E5C31" w:rsidP="0099677A">
      <w:pPr>
        <w:pStyle w:val="Heading2"/>
      </w:pPr>
      <w:bookmarkStart w:id="55" w:name="_Toc384720256"/>
      <w:bookmarkStart w:id="56" w:name="_Toc320880025"/>
      <w:r w:rsidRPr="00992BEE">
        <w:t>Enter</w:t>
      </w:r>
      <w:r w:rsidR="0099677A" w:rsidRPr="00992BEE">
        <w:t xml:space="preserve"> Transaction Key</w:t>
      </w:r>
      <w:bookmarkEnd w:id="55"/>
    </w:p>
    <w:p w:rsidR="009E5C31" w:rsidRPr="00992BEE" w:rsidRDefault="009E5C31" w:rsidP="009E5C31">
      <w:pPr>
        <w:pStyle w:val="BodyText"/>
      </w:pPr>
      <w:r w:rsidRPr="00992BEE">
        <w:t xml:space="preserve">The Enter Transaction Key screen is displayed when the operator selects to lookup previous transaction for finance plan and standalone warranty processes.  The receipt barcode can be scanned on this screen.  </w:t>
      </w:r>
    </w:p>
    <w:p w:rsidR="0044351D" w:rsidRPr="00992BEE" w:rsidRDefault="0044351D" w:rsidP="009E5C31">
      <w:pPr>
        <w:pStyle w:val="BodyText"/>
      </w:pPr>
      <w:r w:rsidRPr="00992BEE">
        <w:rPr>
          <w:b/>
        </w:rPr>
        <w:t>Note</w:t>
      </w:r>
      <w:r w:rsidRPr="00992BEE">
        <w:t>:  This is the same screen used during Lookup Previous Transaction Standalone PSP Sale and Lookup Finance Tender Transaction for Admin Fee process.</w:t>
      </w:r>
    </w:p>
    <w:p w:rsidR="0099677A" w:rsidRPr="00992BEE" w:rsidRDefault="0099677A" w:rsidP="0099677A">
      <w:pPr>
        <w:pStyle w:val="Heading3"/>
      </w:pPr>
      <w:r w:rsidRPr="00992BEE">
        <w:t>Mockup</w:t>
      </w:r>
    </w:p>
    <w:p w:rsidR="009E5C31" w:rsidRPr="00992BEE" w:rsidRDefault="009E5C31" w:rsidP="009E5C31">
      <w:pPr>
        <w:pStyle w:val="BodyText"/>
      </w:pPr>
      <w:r w:rsidRPr="00992BEE">
        <w:rPr>
          <w:noProof/>
        </w:rPr>
        <w:drawing>
          <wp:inline distT="0" distB="0" distL="0" distR="0" wp14:anchorId="2A7F1BE5" wp14:editId="695DF4B5">
            <wp:extent cx="6858000" cy="4046855"/>
            <wp:effectExtent l="19050" t="0" r="0" b="0"/>
            <wp:docPr id="8" name="Picture 7" descr="transaction 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 key.jpg"/>
                    <pic:cNvPicPr/>
                  </pic:nvPicPr>
                  <pic:blipFill>
                    <a:blip r:embed="rId15" cstate="print"/>
                    <a:stretch>
                      <a:fillRect/>
                    </a:stretch>
                  </pic:blipFill>
                  <pic:spPr>
                    <a:xfrm>
                      <a:off x="0" y="0"/>
                      <a:ext cx="6858000" cy="4046855"/>
                    </a:xfrm>
                    <a:prstGeom prst="rect">
                      <a:avLst/>
                    </a:prstGeom>
                  </pic:spPr>
                </pic:pic>
              </a:graphicData>
            </a:graphic>
          </wp:inline>
        </w:drawing>
      </w:r>
    </w:p>
    <w:p w:rsidR="0099677A" w:rsidRPr="00992BEE" w:rsidRDefault="0099677A" w:rsidP="0099677A">
      <w:pPr>
        <w:pStyle w:val="Caption"/>
      </w:pPr>
      <w:r w:rsidRPr="00992BEE">
        <w:t xml:space="preserve">Figure </w:t>
      </w:r>
      <w:r w:rsidR="009E2F88" w:rsidRPr="00992BEE">
        <w:fldChar w:fldCharType="begin"/>
      </w:r>
      <w:r w:rsidR="009E2F88" w:rsidRPr="00992BEE">
        <w:instrText xml:space="preserve"> SEQ Figure \* ARABIC </w:instrText>
      </w:r>
      <w:r w:rsidR="009E2F88" w:rsidRPr="00992BEE">
        <w:fldChar w:fldCharType="separate"/>
      </w:r>
      <w:r w:rsidR="00872616" w:rsidRPr="00992BEE">
        <w:rPr>
          <w:noProof/>
        </w:rPr>
        <w:t>1</w:t>
      </w:r>
      <w:r w:rsidR="009E2F88" w:rsidRPr="00992BEE">
        <w:rPr>
          <w:noProof/>
        </w:rPr>
        <w:fldChar w:fldCharType="end"/>
      </w:r>
      <w:r w:rsidRPr="00992BEE">
        <w:t xml:space="preserve">: </w:t>
      </w:r>
      <w:r w:rsidR="009E5C31" w:rsidRPr="00992BEE">
        <w:t>Enter Transaction Key</w:t>
      </w:r>
    </w:p>
    <w:p w:rsidR="0099677A" w:rsidRPr="00992BEE" w:rsidRDefault="0099677A" w:rsidP="0099677A">
      <w:pPr>
        <w:pStyle w:val="Heading3"/>
      </w:pPr>
      <w:r w:rsidRPr="00992BEE">
        <w:t>Instruction Text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99677A" w:rsidRPr="00992BEE" w:rsidTr="0099677A">
        <w:trPr>
          <w:cantSplit/>
        </w:trPr>
        <w:tc>
          <w:tcPr>
            <w:tcW w:w="10809" w:type="dxa"/>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rPr>
                <w:b/>
                <w:bCs/>
                <w:szCs w:val="20"/>
              </w:rPr>
            </w:pPr>
            <w:r w:rsidRPr="00992BEE">
              <w:rPr>
                <w:b/>
                <w:bCs/>
                <w:szCs w:val="20"/>
              </w:rPr>
              <w:t>Instructions</w:t>
            </w:r>
          </w:p>
        </w:tc>
      </w:tr>
      <w:tr w:rsidR="0099677A" w:rsidRPr="00992BEE" w:rsidTr="0099677A">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99677A" w:rsidRPr="00992BEE" w:rsidRDefault="0099677A" w:rsidP="0099677A">
            <w:pPr>
              <w:rPr>
                <w:bCs/>
                <w:szCs w:val="20"/>
              </w:rPr>
            </w:pPr>
          </w:p>
        </w:tc>
      </w:tr>
    </w:tbl>
    <w:p w:rsidR="009548A4" w:rsidRPr="00992BEE" w:rsidRDefault="009548A4" w:rsidP="009548A4">
      <w:pPr>
        <w:pStyle w:val="BodyText"/>
        <w:rPr>
          <w:rFonts w:cs="Arial"/>
          <w:szCs w:val="26"/>
        </w:rPr>
      </w:pPr>
      <w:r w:rsidRPr="00992BEE">
        <w:br w:type="page"/>
      </w:r>
    </w:p>
    <w:p w:rsidR="0099677A" w:rsidRPr="00992BEE" w:rsidRDefault="0099677A" w:rsidP="0099677A">
      <w:pPr>
        <w:pStyle w:val="Heading3"/>
      </w:pPr>
      <w:r w:rsidRPr="00992BEE">
        <w:lastRenderedPageBreak/>
        <w:t>Navigation/Menu Key</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11"/>
        <w:gridCol w:w="1546"/>
        <w:gridCol w:w="3707"/>
        <w:gridCol w:w="3600"/>
      </w:tblGrid>
      <w:tr w:rsidR="0099677A" w:rsidRPr="00992BEE" w:rsidTr="0099677A">
        <w:trPr>
          <w:cantSplit/>
        </w:trPr>
        <w:tc>
          <w:tcPr>
            <w:tcW w:w="1742" w:type="dxa"/>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pStyle w:val="BodyText"/>
              <w:spacing w:after="0"/>
              <w:rPr>
                <w:b/>
                <w:bCs/>
              </w:rPr>
            </w:pPr>
            <w:r w:rsidRPr="00992BEE">
              <w:rPr>
                <w:b/>
                <w:bCs/>
              </w:rPr>
              <w:t>Label Text</w:t>
            </w:r>
          </w:p>
        </w:tc>
        <w:tc>
          <w:tcPr>
            <w:tcW w:w="1573" w:type="dxa"/>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pStyle w:val="BodyText"/>
              <w:spacing w:after="0"/>
              <w:rPr>
                <w:b/>
                <w:bCs/>
              </w:rPr>
            </w:pPr>
            <w:r w:rsidRPr="00992BEE">
              <w:rPr>
                <w:b/>
                <w:bCs/>
              </w:rPr>
              <w:t>State</w:t>
            </w:r>
          </w:p>
        </w:tc>
        <w:tc>
          <w:tcPr>
            <w:tcW w:w="3793" w:type="dxa"/>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pStyle w:val="BodyText"/>
              <w:spacing w:after="0"/>
              <w:rPr>
                <w:b/>
                <w:bCs/>
              </w:rPr>
            </w:pPr>
            <w:r w:rsidRPr="00992BEE">
              <w:rPr>
                <w:b/>
                <w:bCs/>
              </w:rPr>
              <w:t>Next Screen</w:t>
            </w:r>
          </w:p>
        </w:tc>
        <w:tc>
          <w:tcPr>
            <w:tcW w:w="3701" w:type="dxa"/>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pStyle w:val="BodyText"/>
              <w:spacing w:after="0"/>
              <w:rPr>
                <w:b/>
                <w:bCs/>
              </w:rPr>
            </w:pPr>
            <w:r w:rsidRPr="00992BEE">
              <w:rPr>
                <w:b/>
                <w:bCs/>
              </w:rPr>
              <w:t>Notes</w:t>
            </w:r>
          </w:p>
        </w:tc>
      </w:tr>
      <w:tr w:rsidR="009E5C31" w:rsidRPr="00992BEE" w:rsidTr="00167A4F">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Back</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9E5C31">
            <w:pPr>
              <w:pStyle w:val="BodyText"/>
              <w:numPr>
                <w:ilvl w:val="0"/>
                <w:numId w:val="29"/>
              </w:numPr>
              <w:spacing w:after="0"/>
            </w:pPr>
            <w:r w:rsidRPr="00992BEE">
              <w:t>Sale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None</w:t>
            </w:r>
          </w:p>
        </w:tc>
      </w:tr>
      <w:tr w:rsidR="009E5C31" w:rsidRPr="00992BEE" w:rsidTr="00167A4F">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Continue or Scan Receipt Barcode</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548A4" w:rsidP="009E5C31">
            <w:pPr>
              <w:pStyle w:val="BodyText"/>
              <w:numPr>
                <w:ilvl w:val="0"/>
                <w:numId w:val="29"/>
              </w:numPr>
              <w:spacing w:after="0"/>
            </w:pPr>
            <w:r w:rsidRPr="00992BEE">
              <w:t>Layaway/Pre-Order House Account</w:t>
            </w:r>
            <w:r w:rsidR="009E5C31" w:rsidRPr="00992BEE">
              <w:t xml:space="preserve"> Number requires additional customer information: Capture Additional Customer Information</w:t>
            </w:r>
          </w:p>
          <w:p w:rsidR="009E5C31" w:rsidRPr="00992BEE" w:rsidRDefault="009548A4" w:rsidP="009E5C31">
            <w:pPr>
              <w:pStyle w:val="BodyText"/>
              <w:numPr>
                <w:ilvl w:val="0"/>
                <w:numId w:val="29"/>
              </w:numPr>
              <w:spacing w:after="0"/>
            </w:pPr>
            <w:r w:rsidRPr="00992BEE">
              <w:t xml:space="preserve">Layaway/Pre-Order </w:t>
            </w:r>
            <w:r w:rsidR="009E5C31" w:rsidRPr="00992BEE">
              <w:t>House Account Number does not require additional customer information: Authorization Service Call with House Account Information</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No validation is completed against the entered Transaction Key.  The Transaction Lookup service is not called, the system just collects the entered data and logs it and sends the transaction key in the authorization request when required.</w:t>
            </w:r>
          </w:p>
        </w:tc>
      </w:tr>
    </w:tbl>
    <w:p w:rsidR="0099677A" w:rsidRPr="00992BEE" w:rsidRDefault="0099677A" w:rsidP="0099677A">
      <w:pPr>
        <w:pStyle w:val="Heading3"/>
      </w:pPr>
      <w:r w:rsidRPr="00992BEE">
        <w:t>Data/Input Field</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09"/>
        <w:gridCol w:w="1022"/>
        <w:gridCol w:w="1239"/>
        <w:gridCol w:w="1412"/>
        <w:gridCol w:w="900"/>
        <w:gridCol w:w="1154"/>
        <w:gridCol w:w="3128"/>
      </w:tblGrid>
      <w:tr w:rsidR="0099677A" w:rsidRPr="00992BEE" w:rsidTr="0044351D">
        <w:trPr>
          <w:cantSplit/>
        </w:trPr>
        <w:tc>
          <w:tcPr>
            <w:tcW w:w="1738" w:type="dxa"/>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pStyle w:val="BodyText"/>
              <w:spacing w:after="0"/>
              <w:rPr>
                <w:b/>
                <w:bCs/>
              </w:rPr>
            </w:pPr>
            <w:r w:rsidRPr="00992BEE">
              <w:rPr>
                <w:b/>
                <w:bCs/>
              </w:rPr>
              <w:t>Label Text</w:t>
            </w:r>
          </w:p>
        </w:tc>
        <w:tc>
          <w:tcPr>
            <w:tcW w:w="1023" w:type="dxa"/>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pStyle w:val="BodyText"/>
              <w:spacing w:after="0"/>
              <w:rPr>
                <w:b/>
                <w:bCs/>
              </w:rPr>
            </w:pPr>
            <w:r w:rsidRPr="00992BEE">
              <w:rPr>
                <w:b/>
                <w:bCs/>
              </w:rPr>
              <w:t>Editable</w:t>
            </w:r>
          </w:p>
        </w:tc>
        <w:tc>
          <w:tcPr>
            <w:tcW w:w="1260" w:type="dxa"/>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pStyle w:val="BodyText"/>
              <w:spacing w:after="0"/>
              <w:rPr>
                <w:b/>
                <w:bCs/>
              </w:rPr>
            </w:pPr>
            <w:proofErr w:type="spellStart"/>
            <w:r w:rsidRPr="00992BEE">
              <w:rPr>
                <w:b/>
                <w:bCs/>
              </w:rPr>
              <w:t>Req’d</w:t>
            </w:r>
            <w:proofErr w:type="spellEnd"/>
            <w:r w:rsidRPr="00992BEE">
              <w:rPr>
                <w:b/>
                <w:bCs/>
              </w:rPr>
              <w:t>?</w:t>
            </w:r>
          </w:p>
        </w:tc>
        <w:tc>
          <w:tcPr>
            <w:tcW w:w="1440" w:type="dxa"/>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pStyle w:val="BodyText"/>
              <w:spacing w:after="0"/>
              <w:rPr>
                <w:b/>
                <w:bCs/>
              </w:rPr>
            </w:pPr>
            <w:r w:rsidRPr="00992BEE">
              <w:rPr>
                <w:b/>
                <w:bCs/>
              </w:rPr>
              <w:t>Data Type</w:t>
            </w:r>
          </w:p>
        </w:tc>
        <w:tc>
          <w:tcPr>
            <w:tcW w:w="900" w:type="dxa"/>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pStyle w:val="BodyText"/>
              <w:spacing w:after="0"/>
              <w:rPr>
                <w:b/>
                <w:bCs/>
              </w:rPr>
            </w:pPr>
            <w:r w:rsidRPr="00992BEE">
              <w:rPr>
                <w:b/>
                <w:bCs/>
              </w:rPr>
              <w:t>Min</w:t>
            </w:r>
          </w:p>
          <w:p w:rsidR="0099677A" w:rsidRPr="00992BEE" w:rsidRDefault="0099677A" w:rsidP="0099677A">
            <w:pPr>
              <w:pStyle w:val="BodyText"/>
              <w:spacing w:after="0"/>
              <w:rPr>
                <w:b/>
                <w:bCs/>
              </w:rPr>
            </w:pPr>
            <w:r w:rsidRPr="00992BEE">
              <w:rPr>
                <w:b/>
                <w:bCs/>
              </w:rPr>
              <w:t>Length</w:t>
            </w:r>
          </w:p>
        </w:tc>
        <w:tc>
          <w:tcPr>
            <w:tcW w:w="1170" w:type="dxa"/>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pStyle w:val="BodyText"/>
              <w:spacing w:after="0"/>
              <w:rPr>
                <w:b/>
                <w:bCs/>
              </w:rPr>
            </w:pPr>
            <w:r w:rsidRPr="00992BEE">
              <w:rPr>
                <w:b/>
                <w:bCs/>
              </w:rPr>
              <w:t>Max</w:t>
            </w:r>
          </w:p>
          <w:p w:rsidR="0099677A" w:rsidRPr="00992BEE" w:rsidRDefault="0099677A" w:rsidP="0099677A">
            <w:pPr>
              <w:pStyle w:val="BodyText"/>
              <w:spacing w:after="0"/>
              <w:rPr>
                <w:b/>
                <w:bCs/>
              </w:rPr>
            </w:pPr>
            <w:r w:rsidRPr="00992BEE">
              <w:rPr>
                <w:b/>
                <w:bCs/>
              </w:rPr>
              <w:t>Length</w:t>
            </w:r>
          </w:p>
        </w:tc>
        <w:tc>
          <w:tcPr>
            <w:tcW w:w="3278" w:type="dxa"/>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pStyle w:val="BodyText"/>
              <w:spacing w:after="0"/>
              <w:rPr>
                <w:b/>
                <w:bCs/>
              </w:rPr>
            </w:pPr>
            <w:r w:rsidRPr="00992BEE">
              <w:rPr>
                <w:b/>
                <w:bCs/>
              </w:rPr>
              <w:t>Notes</w:t>
            </w:r>
          </w:p>
        </w:tc>
      </w:tr>
      <w:tr w:rsidR="0044351D" w:rsidRPr="00992BEE" w:rsidTr="0044351D">
        <w:trPr>
          <w:cantSplit/>
        </w:trPr>
        <w:tc>
          <w:tcPr>
            <w:tcW w:w="1738"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rPr>
                <w:bCs/>
              </w:rPr>
            </w:pPr>
            <w:r w:rsidRPr="00992BEE">
              <w:rPr>
                <w:bCs/>
              </w:rPr>
              <w:t>Store</w:t>
            </w:r>
          </w:p>
        </w:tc>
        <w:tc>
          <w:tcPr>
            <w:tcW w:w="1023"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Yes</w:t>
            </w:r>
          </w:p>
        </w:tc>
        <w:tc>
          <w:tcPr>
            <w:tcW w:w="126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Yes</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Numeric</w:t>
            </w:r>
          </w:p>
        </w:tc>
        <w:tc>
          <w:tcPr>
            <w:tcW w:w="90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1</w:t>
            </w:r>
          </w:p>
        </w:tc>
        <w:tc>
          <w:tcPr>
            <w:tcW w:w="117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4</w:t>
            </w:r>
          </w:p>
        </w:tc>
        <w:tc>
          <w:tcPr>
            <w:tcW w:w="3278"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None</w:t>
            </w:r>
          </w:p>
        </w:tc>
      </w:tr>
      <w:tr w:rsidR="0044351D" w:rsidRPr="00992BEE" w:rsidTr="0044351D">
        <w:trPr>
          <w:cantSplit/>
        </w:trPr>
        <w:tc>
          <w:tcPr>
            <w:tcW w:w="1738"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rPr>
                <w:bCs/>
              </w:rPr>
            </w:pPr>
            <w:r w:rsidRPr="00992BEE">
              <w:rPr>
                <w:bCs/>
              </w:rPr>
              <w:t>Date</w:t>
            </w:r>
          </w:p>
        </w:tc>
        <w:tc>
          <w:tcPr>
            <w:tcW w:w="1023"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44351D" w:rsidP="00167A4F">
            <w:pPr>
              <w:pStyle w:val="BodyText"/>
              <w:spacing w:after="0"/>
            </w:pPr>
            <w:r w:rsidRPr="00992BEE">
              <w:t>Yes</w:t>
            </w:r>
          </w:p>
        </w:tc>
        <w:tc>
          <w:tcPr>
            <w:tcW w:w="126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Yes</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NA</w:t>
            </w:r>
          </w:p>
        </w:tc>
        <w:tc>
          <w:tcPr>
            <w:tcW w:w="90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NA</w:t>
            </w:r>
          </w:p>
        </w:tc>
        <w:tc>
          <w:tcPr>
            <w:tcW w:w="117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NA</w:t>
            </w:r>
          </w:p>
        </w:tc>
        <w:tc>
          <w:tcPr>
            <w:tcW w:w="3278"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44351D" w:rsidP="00167A4F">
            <w:pPr>
              <w:pStyle w:val="BodyText"/>
              <w:spacing w:after="0"/>
            </w:pPr>
            <w:r w:rsidRPr="00992BEE">
              <w:t>None</w:t>
            </w:r>
          </w:p>
        </w:tc>
      </w:tr>
      <w:tr w:rsidR="0044351D" w:rsidRPr="00992BEE" w:rsidTr="0044351D">
        <w:trPr>
          <w:cantSplit/>
        </w:trPr>
        <w:tc>
          <w:tcPr>
            <w:tcW w:w="1738"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rPr>
                <w:bCs/>
              </w:rPr>
            </w:pPr>
            <w:r w:rsidRPr="00992BEE">
              <w:rPr>
                <w:bCs/>
              </w:rPr>
              <w:t>Register #</w:t>
            </w:r>
          </w:p>
        </w:tc>
        <w:tc>
          <w:tcPr>
            <w:tcW w:w="1023"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Yes</w:t>
            </w:r>
          </w:p>
        </w:tc>
        <w:tc>
          <w:tcPr>
            <w:tcW w:w="126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Yes</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Numeric</w:t>
            </w:r>
          </w:p>
        </w:tc>
        <w:tc>
          <w:tcPr>
            <w:tcW w:w="90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1</w:t>
            </w:r>
          </w:p>
        </w:tc>
        <w:tc>
          <w:tcPr>
            <w:tcW w:w="117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4</w:t>
            </w:r>
          </w:p>
        </w:tc>
        <w:tc>
          <w:tcPr>
            <w:tcW w:w="3278"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None</w:t>
            </w:r>
          </w:p>
        </w:tc>
      </w:tr>
      <w:tr w:rsidR="0044351D" w:rsidRPr="00992BEE" w:rsidTr="0044351D">
        <w:trPr>
          <w:cantSplit/>
        </w:trPr>
        <w:tc>
          <w:tcPr>
            <w:tcW w:w="1738"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rPr>
                <w:bCs/>
              </w:rPr>
            </w:pPr>
            <w:r w:rsidRPr="00992BEE">
              <w:rPr>
                <w:bCs/>
              </w:rPr>
              <w:t>Transaction #</w:t>
            </w:r>
          </w:p>
        </w:tc>
        <w:tc>
          <w:tcPr>
            <w:tcW w:w="1023"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Yes</w:t>
            </w:r>
          </w:p>
        </w:tc>
        <w:tc>
          <w:tcPr>
            <w:tcW w:w="126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Yes</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Numeric</w:t>
            </w:r>
          </w:p>
        </w:tc>
        <w:tc>
          <w:tcPr>
            <w:tcW w:w="90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1</w:t>
            </w:r>
          </w:p>
        </w:tc>
        <w:tc>
          <w:tcPr>
            <w:tcW w:w="1170"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6</w:t>
            </w:r>
          </w:p>
        </w:tc>
        <w:tc>
          <w:tcPr>
            <w:tcW w:w="3278" w:type="dxa"/>
            <w:tcBorders>
              <w:top w:val="single" w:sz="8" w:space="0" w:color="4F81BD"/>
              <w:left w:val="single" w:sz="8" w:space="0" w:color="4F81BD"/>
              <w:bottom w:val="single" w:sz="8" w:space="0" w:color="4F81BD"/>
              <w:right w:val="single" w:sz="8" w:space="0" w:color="4F81BD"/>
            </w:tcBorders>
            <w:shd w:val="clear" w:color="auto" w:fill="D3DFEE"/>
          </w:tcPr>
          <w:p w:rsidR="009E5C31" w:rsidRPr="00992BEE" w:rsidRDefault="009E5C31" w:rsidP="00167A4F">
            <w:pPr>
              <w:pStyle w:val="BodyText"/>
              <w:spacing w:after="0"/>
            </w:pPr>
            <w:r w:rsidRPr="00992BEE">
              <w:t>None</w:t>
            </w:r>
          </w:p>
        </w:tc>
      </w:tr>
    </w:tbl>
    <w:p w:rsidR="0099677A" w:rsidRPr="00992BEE" w:rsidRDefault="0099677A" w:rsidP="0099677A">
      <w:pPr>
        <w:pStyle w:val="Heading3"/>
      </w:pPr>
      <w:r w:rsidRPr="00992BEE">
        <w:t>Reason Code</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99677A" w:rsidRPr="00992BEE" w:rsidTr="0099677A">
        <w:trPr>
          <w:cantSplit/>
        </w:trPr>
        <w:tc>
          <w:tcPr>
            <w:tcW w:w="1284" w:type="pct"/>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rPr>
                <w:b/>
              </w:rPr>
            </w:pPr>
            <w:r w:rsidRPr="00992BEE">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rPr>
                <w:b/>
                <w:szCs w:val="20"/>
              </w:rPr>
            </w:pPr>
            <w:r w:rsidRPr="00992BEE">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99677A" w:rsidRPr="00992BEE" w:rsidRDefault="0099677A" w:rsidP="0099677A">
            <w:pPr>
              <w:rPr>
                <w:b/>
                <w:szCs w:val="20"/>
              </w:rPr>
            </w:pPr>
            <w:r w:rsidRPr="00992BEE">
              <w:rPr>
                <w:b/>
                <w:szCs w:val="20"/>
              </w:rPr>
              <w:t>Default Value</w:t>
            </w:r>
          </w:p>
        </w:tc>
      </w:tr>
      <w:tr w:rsidR="0099677A" w:rsidRPr="00992BEE" w:rsidTr="0099677A">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99677A" w:rsidRPr="00992BEE" w:rsidRDefault="0044351D" w:rsidP="0099677A">
            <w:pPr>
              <w:rPr>
                <w:bCs/>
                <w:szCs w:val="20"/>
              </w:rPr>
            </w:pPr>
            <w:r w:rsidRPr="00992BEE">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99677A" w:rsidRPr="00992BEE" w:rsidRDefault="0099677A" w:rsidP="0099677A">
            <w:pPr>
              <w:numPr>
                <w:ilvl w:val="0"/>
                <w:numId w:val="2"/>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99677A" w:rsidRPr="00992BEE" w:rsidRDefault="0099677A" w:rsidP="0099677A">
            <w:pPr>
              <w:rPr>
                <w:szCs w:val="20"/>
              </w:rPr>
            </w:pPr>
          </w:p>
        </w:tc>
      </w:tr>
    </w:tbl>
    <w:p w:rsidR="00757D74" w:rsidRPr="00992BEE" w:rsidRDefault="00757D74" w:rsidP="00757D74">
      <w:pPr>
        <w:pStyle w:val="BodyText"/>
        <w:rPr>
          <w:rFonts w:cs="Arial"/>
          <w:sz w:val="24"/>
          <w:szCs w:val="28"/>
        </w:rPr>
      </w:pPr>
      <w:r w:rsidRPr="00992BEE">
        <w:br w:type="page"/>
      </w:r>
    </w:p>
    <w:p w:rsidR="00A36851" w:rsidRPr="00992BEE" w:rsidRDefault="00A36851" w:rsidP="00A36851">
      <w:pPr>
        <w:pStyle w:val="Heading1"/>
        <w:rPr>
          <w:i/>
        </w:rPr>
      </w:pPr>
      <w:bookmarkStart w:id="57" w:name="_Toc384719245"/>
      <w:bookmarkStart w:id="58" w:name="_Toc384720257"/>
      <w:bookmarkStart w:id="59" w:name="_Toc384719246"/>
      <w:bookmarkStart w:id="60" w:name="_Toc384720258"/>
      <w:bookmarkStart w:id="61" w:name="_Toc384719251"/>
      <w:bookmarkStart w:id="62" w:name="_Toc384720263"/>
      <w:bookmarkStart w:id="63" w:name="_Toc384719252"/>
      <w:bookmarkStart w:id="64" w:name="_Toc384720264"/>
      <w:bookmarkStart w:id="65" w:name="_Toc384719253"/>
      <w:bookmarkStart w:id="66" w:name="_Toc384720265"/>
      <w:bookmarkStart w:id="67" w:name="_Toc384719254"/>
      <w:bookmarkStart w:id="68" w:name="_Toc384720266"/>
      <w:bookmarkStart w:id="69" w:name="_Toc384719257"/>
      <w:bookmarkStart w:id="70" w:name="_Toc384720269"/>
      <w:bookmarkStart w:id="71" w:name="_Toc384719259"/>
      <w:bookmarkStart w:id="72" w:name="_Toc384720271"/>
      <w:bookmarkStart w:id="73" w:name="_Toc384719278"/>
      <w:bookmarkStart w:id="74" w:name="_Toc384720290"/>
      <w:bookmarkStart w:id="75" w:name="_Toc384719297"/>
      <w:bookmarkStart w:id="76" w:name="_Toc384720309"/>
      <w:bookmarkStart w:id="77" w:name="_Toc384719306"/>
      <w:bookmarkStart w:id="78" w:name="_Toc384720318"/>
      <w:bookmarkStart w:id="79" w:name="_Toc384719319"/>
      <w:bookmarkStart w:id="80" w:name="_Toc384720331"/>
      <w:bookmarkStart w:id="81" w:name="_Toc384720332"/>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992BEE">
        <w:rPr>
          <w:i/>
        </w:rPr>
        <w:lastRenderedPageBreak/>
        <w:t>Business Sign Off</w:t>
      </w:r>
      <w:bookmarkEnd w:id="56"/>
      <w:bookmarkEnd w:id="81"/>
      <w:r w:rsidR="00BD61DA" w:rsidRPr="00992BEE">
        <w:rPr>
          <w:i/>
        </w:rPr>
        <w:t xml:space="preserve"> </w:t>
      </w:r>
    </w:p>
    <w:tbl>
      <w:tblPr>
        <w:tblW w:w="4935"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699"/>
        <w:gridCol w:w="3344"/>
        <w:gridCol w:w="3597"/>
      </w:tblGrid>
      <w:tr w:rsidR="00A36851" w:rsidRPr="00992BEE" w:rsidTr="009E425E">
        <w:trPr>
          <w:cantSplit/>
        </w:trPr>
        <w:tc>
          <w:tcPr>
            <w:tcW w:w="3791" w:type="dxa"/>
            <w:tcBorders>
              <w:top w:val="single" w:sz="8" w:space="0" w:color="4F81BD"/>
              <w:left w:val="single" w:sz="8" w:space="0" w:color="4F81BD"/>
              <w:bottom w:val="single" w:sz="18" w:space="0" w:color="4F81BD"/>
              <w:right w:val="single" w:sz="8" w:space="0" w:color="4F81BD"/>
            </w:tcBorders>
          </w:tcPr>
          <w:p w:rsidR="00A36851" w:rsidRPr="00992BEE" w:rsidRDefault="00A36851" w:rsidP="0099677A">
            <w:pPr>
              <w:rPr>
                <w:b/>
              </w:rPr>
            </w:pPr>
            <w:r w:rsidRPr="00992BEE">
              <w:rPr>
                <w:b/>
              </w:rPr>
              <w:t>Name</w:t>
            </w:r>
          </w:p>
        </w:tc>
        <w:tc>
          <w:tcPr>
            <w:tcW w:w="3405" w:type="dxa"/>
            <w:tcBorders>
              <w:top w:val="single" w:sz="8" w:space="0" w:color="4F81BD"/>
              <w:left w:val="single" w:sz="8" w:space="0" w:color="4F81BD"/>
              <w:bottom w:val="single" w:sz="18" w:space="0" w:color="4F81BD"/>
              <w:right w:val="single" w:sz="8" w:space="0" w:color="4F81BD"/>
            </w:tcBorders>
          </w:tcPr>
          <w:p w:rsidR="00A36851" w:rsidRPr="00992BEE" w:rsidRDefault="00A36851" w:rsidP="0099677A">
            <w:pPr>
              <w:rPr>
                <w:b/>
                <w:szCs w:val="20"/>
              </w:rPr>
            </w:pPr>
            <w:r w:rsidRPr="00992BEE">
              <w:rPr>
                <w:b/>
                <w:szCs w:val="20"/>
              </w:rPr>
              <w:t>Organization</w:t>
            </w:r>
          </w:p>
        </w:tc>
        <w:tc>
          <w:tcPr>
            <w:tcW w:w="3691" w:type="dxa"/>
            <w:tcBorders>
              <w:top w:val="single" w:sz="8" w:space="0" w:color="4F81BD"/>
              <w:left w:val="single" w:sz="8" w:space="0" w:color="4F81BD"/>
              <w:bottom w:val="single" w:sz="18" w:space="0" w:color="4F81BD"/>
              <w:right w:val="single" w:sz="8" w:space="0" w:color="4F81BD"/>
            </w:tcBorders>
          </w:tcPr>
          <w:p w:rsidR="00A36851" w:rsidRPr="00992BEE" w:rsidRDefault="00A36851" w:rsidP="0099677A">
            <w:pPr>
              <w:rPr>
                <w:b/>
                <w:szCs w:val="20"/>
              </w:rPr>
            </w:pPr>
            <w:r w:rsidRPr="00992BEE">
              <w:rPr>
                <w:b/>
                <w:szCs w:val="20"/>
              </w:rPr>
              <w:t>Date</w:t>
            </w:r>
          </w:p>
        </w:tc>
      </w:tr>
      <w:tr w:rsidR="00A36851" w:rsidRPr="00992BEE" w:rsidTr="009E425E">
        <w:trPr>
          <w:cantSplit/>
        </w:trPr>
        <w:tc>
          <w:tcPr>
            <w:tcW w:w="37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992BEE" w:rsidRDefault="00A36851" w:rsidP="0099677A">
            <w:pPr>
              <w:rPr>
                <w:szCs w:val="20"/>
              </w:rPr>
            </w:pPr>
            <w:r w:rsidRPr="00992BEE">
              <w:rPr>
                <w:szCs w:val="20"/>
              </w:rPr>
              <w:t>&lt;Name of signer&gt;</w:t>
            </w:r>
          </w:p>
        </w:tc>
        <w:tc>
          <w:tcPr>
            <w:tcW w:w="3405" w:type="dxa"/>
            <w:tcBorders>
              <w:top w:val="single" w:sz="8" w:space="0" w:color="4F81BD"/>
              <w:left w:val="single" w:sz="8" w:space="0" w:color="4F81BD"/>
              <w:bottom w:val="single" w:sz="8" w:space="0" w:color="4F81BD"/>
              <w:right w:val="single" w:sz="8" w:space="0" w:color="4F81BD"/>
            </w:tcBorders>
            <w:shd w:val="clear" w:color="auto" w:fill="D3DFEE"/>
          </w:tcPr>
          <w:p w:rsidR="00A36851" w:rsidRPr="00992BEE" w:rsidRDefault="00A36851" w:rsidP="0099677A">
            <w:pPr>
              <w:rPr>
                <w:szCs w:val="20"/>
              </w:rPr>
            </w:pPr>
            <w:r w:rsidRPr="00992BEE">
              <w:rPr>
                <w:szCs w:val="20"/>
              </w:rPr>
              <w:t>&lt;Organization of signer if applicable&gt;</w:t>
            </w:r>
          </w:p>
        </w:tc>
        <w:tc>
          <w:tcPr>
            <w:tcW w:w="36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992BEE" w:rsidRDefault="00A36851" w:rsidP="0099677A">
            <w:pPr>
              <w:rPr>
                <w:szCs w:val="20"/>
              </w:rPr>
            </w:pPr>
            <w:r w:rsidRPr="00992BEE">
              <w:rPr>
                <w:szCs w:val="20"/>
              </w:rPr>
              <w:t>&lt;date of sign off&gt;</w:t>
            </w:r>
          </w:p>
        </w:tc>
      </w:tr>
    </w:tbl>
    <w:p w:rsidR="00A36851" w:rsidRPr="00992BEE" w:rsidRDefault="00A36851" w:rsidP="00A36851">
      <w:pPr>
        <w:pStyle w:val="Heading1"/>
        <w:rPr>
          <w:i/>
        </w:rPr>
      </w:pPr>
      <w:bookmarkStart w:id="82" w:name="_Toc320880026"/>
      <w:bookmarkStart w:id="83" w:name="_Toc384720333"/>
      <w:r w:rsidRPr="00992BEE">
        <w:rPr>
          <w:i/>
        </w:rPr>
        <w:t>Revision History</w:t>
      </w:r>
      <w:bookmarkEnd w:id="82"/>
      <w:bookmarkEnd w:id="83"/>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77"/>
        <w:gridCol w:w="5994"/>
        <w:gridCol w:w="1439"/>
        <w:gridCol w:w="1154"/>
      </w:tblGrid>
      <w:tr w:rsidR="00A36851" w:rsidRPr="00992BEE" w:rsidTr="00817A70">
        <w:trPr>
          <w:cantSplit/>
        </w:trPr>
        <w:tc>
          <w:tcPr>
            <w:tcW w:w="1977" w:type="dxa"/>
            <w:tcBorders>
              <w:top w:val="single" w:sz="8" w:space="0" w:color="4F81BD"/>
              <w:left w:val="single" w:sz="8" w:space="0" w:color="4F81BD"/>
              <w:bottom w:val="single" w:sz="18" w:space="0" w:color="4F81BD"/>
              <w:right w:val="single" w:sz="8" w:space="0" w:color="4F81BD"/>
            </w:tcBorders>
          </w:tcPr>
          <w:p w:rsidR="00A36851" w:rsidRPr="00992BEE" w:rsidRDefault="00A36851" w:rsidP="0099677A">
            <w:pPr>
              <w:rPr>
                <w:b/>
              </w:rPr>
            </w:pPr>
            <w:r w:rsidRPr="00992BEE">
              <w:rPr>
                <w:b/>
              </w:rPr>
              <w:t>Reviser</w:t>
            </w:r>
          </w:p>
        </w:tc>
        <w:tc>
          <w:tcPr>
            <w:tcW w:w="5994" w:type="dxa"/>
            <w:tcBorders>
              <w:top w:val="single" w:sz="8" w:space="0" w:color="4F81BD"/>
              <w:left w:val="single" w:sz="8" w:space="0" w:color="4F81BD"/>
              <w:bottom w:val="single" w:sz="18" w:space="0" w:color="4F81BD"/>
              <w:right w:val="single" w:sz="8" w:space="0" w:color="4F81BD"/>
            </w:tcBorders>
          </w:tcPr>
          <w:p w:rsidR="00A36851" w:rsidRPr="00992BEE" w:rsidRDefault="00A36851" w:rsidP="0099677A">
            <w:pPr>
              <w:rPr>
                <w:b/>
                <w:vanish/>
                <w:szCs w:val="20"/>
              </w:rPr>
            </w:pPr>
            <w:r w:rsidRPr="00992BEE">
              <w:rPr>
                <w:b/>
                <w:szCs w:val="20"/>
              </w:rPr>
              <w:t>Revision</w:t>
            </w:r>
          </w:p>
        </w:tc>
        <w:tc>
          <w:tcPr>
            <w:tcW w:w="1439" w:type="dxa"/>
            <w:tcBorders>
              <w:top w:val="single" w:sz="8" w:space="0" w:color="4F81BD"/>
              <w:left w:val="single" w:sz="8" w:space="0" w:color="4F81BD"/>
              <w:bottom w:val="single" w:sz="18" w:space="0" w:color="4F81BD"/>
              <w:right w:val="single" w:sz="8" w:space="0" w:color="4F81BD"/>
            </w:tcBorders>
          </w:tcPr>
          <w:p w:rsidR="00A36851" w:rsidRPr="00992BEE" w:rsidRDefault="00A36851" w:rsidP="0099677A">
            <w:pPr>
              <w:rPr>
                <w:b/>
                <w:szCs w:val="20"/>
              </w:rPr>
            </w:pPr>
            <w:r w:rsidRPr="00992BEE">
              <w:rPr>
                <w:b/>
                <w:szCs w:val="20"/>
              </w:rPr>
              <w:t>Date</w:t>
            </w:r>
          </w:p>
        </w:tc>
        <w:tc>
          <w:tcPr>
            <w:tcW w:w="1154" w:type="dxa"/>
            <w:tcBorders>
              <w:top w:val="single" w:sz="8" w:space="0" w:color="4F81BD"/>
              <w:left w:val="single" w:sz="8" w:space="0" w:color="4F81BD"/>
              <w:bottom w:val="single" w:sz="18" w:space="0" w:color="4F81BD"/>
              <w:right w:val="single" w:sz="8" w:space="0" w:color="4F81BD"/>
            </w:tcBorders>
          </w:tcPr>
          <w:p w:rsidR="00A36851" w:rsidRPr="00992BEE" w:rsidRDefault="00A36851" w:rsidP="0099677A">
            <w:pPr>
              <w:rPr>
                <w:b/>
                <w:szCs w:val="20"/>
              </w:rPr>
            </w:pPr>
            <w:r w:rsidRPr="00992BEE">
              <w:rPr>
                <w:b/>
                <w:szCs w:val="20"/>
              </w:rPr>
              <w:t>Version</w:t>
            </w:r>
          </w:p>
        </w:tc>
      </w:tr>
      <w:tr w:rsidR="00A36851" w:rsidRPr="00992BEE" w:rsidTr="00817A70">
        <w:trPr>
          <w:cantSplit/>
        </w:trPr>
        <w:tc>
          <w:tcPr>
            <w:tcW w:w="1977" w:type="dxa"/>
            <w:tcBorders>
              <w:top w:val="single" w:sz="8" w:space="0" w:color="4F81BD"/>
              <w:left w:val="single" w:sz="8" w:space="0" w:color="4F81BD"/>
              <w:bottom w:val="single" w:sz="8" w:space="0" w:color="4F81BD"/>
              <w:right w:val="single" w:sz="8" w:space="0" w:color="4F81BD"/>
            </w:tcBorders>
            <w:shd w:val="clear" w:color="auto" w:fill="D3DFEE"/>
          </w:tcPr>
          <w:p w:rsidR="00A36851" w:rsidRPr="00992BEE" w:rsidRDefault="009E425E" w:rsidP="0099677A">
            <w:pPr>
              <w:rPr>
                <w:bCs/>
                <w:szCs w:val="20"/>
              </w:rPr>
            </w:pPr>
            <w:r w:rsidRPr="00992BEE">
              <w:rPr>
                <w:szCs w:val="20"/>
              </w:rPr>
              <w:t xml:space="preserve">Amy Lackas </w:t>
            </w:r>
          </w:p>
        </w:tc>
        <w:tc>
          <w:tcPr>
            <w:tcW w:w="5994" w:type="dxa"/>
            <w:tcBorders>
              <w:top w:val="single" w:sz="8" w:space="0" w:color="4F81BD"/>
              <w:left w:val="single" w:sz="8" w:space="0" w:color="4F81BD"/>
              <w:bottom w:val="single" w:sz="8" w:space="0" w:color="4F81BD"/>
              <w:right w:val="single" w:sz="8" w:space="0" w:color="4F81BD"/>
            </w:tcBorders>
            <w:shd w:val="clear" w:color="auto" w:fill="D3DFEE"/>
          </w:tcPr>
          <w:p w:rsidR="00A36851" w:rsidRPr="00992BEE" w:rsidRDefault="009E425E" w:rsidP="0099677A">
            <w:pPr>
              <w:rPr>
                <w:szCs w:val="20"/>
              </w:rPr>
            </w:pPr>
            <w:r w:rsidRPr="00992BEE">
              <w:rPr>
                <w:szCs w:val="20"/>
              </w:rPr>
              <w:t>Initial document created</w:t>
            </w:r>
          </w:p>
        </w:tc>
        <w:tc>
          <w:tcPr>
            <w:tcW w:w="1439" w:type="dxa"/>
            <w:tcBorders>
              <w:top w:val="single" w:sz="8" w:space="0" w:color="4F81BD"/>
              <w:left w:val="single" w:sz="8" w:space="0" w:color="4F81BD"/>
              <w:bottom w:val="single" w:sz="8" w:space="0" w:color="4F81BD"/>
              <w:right w:val="single" w:sz="8" w:space="0" w:color="4F81BD"/>
            </w:tcBorders>
            <w:shd w:val="clear" w:color="auto" w:fill="D3DFEE"/>
          </w:tcPr>
          <w:p w:rsidR="00A36851" w:rsidRPr="00992BEE" w:rsidRDefault="009E425E" w:rsidP="0099677A">
            <w:pPr>
              <w:rPr>
                <w:szCs w:val="20"/>
              </w:rPr>
            </w:pPr>
            <w:r w:rsidRPr="00992BEE">
              <w:rPr>
                <w:szCs w:val="20"/>
              </w:rPr>
              <w:t>10/23/2010</w:t>
            </w:r>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A36851" w:rsidRPr="00992BEE" w:rsidRDefault="009E425E" w:rsidP="0099677A">
            <w:pPr>
              <w:rPr>
                <w:szCs w:val="20"/>
              </w:rPr>
            </w:pPr>
            <w:r w:rsidRPr="00992BEE">
              <w:rPr>
                <w:szCs w:val="20"/>
              </w:rPr>
              <w:t>1.0</w:t>
            </w:r>
          </w:p>
        </w:tc>
      </w:tr>
      <w:tr w:rsidR="005D5C71" w:rsidRPr="00992BEE" w:rsidTr="00817A70">
        <w:trPr>
          <w:cantSplit/>
        </w:trPr>
        <w:tc>
          <w:tcPr>
            <w:tcW w:w="1977" w:type="dxa"/>
            <w:tcBorders>
              <w:top w:val="single" w:sz="8" w:space="0" w:color="4F81BD"/>
              <w:left w:val="single" w:sz="8" w:space="0" w:color="4F81BD"/>
              <w:bottom w:val="single" w:sz="8" w:space="0" w:color="4F81BD"/>
              <w:right w:val="single" w:sz="8" w:space="0" w:color="4F81BD"/>
            </w:tcBorders>
            <w:shd w:val="clear" w:color="auto" w:fill="D3DFEE"/>
          </w:tcPr>
          <w:p w:rsidR="005D5C71" w:rsidRPr="00992BEE" w:rsidRDefault="005D5C71" w:rsidP="0099677A">
            <w:pPr>
              <w:rPr>
                <w:szCs w:val="20"/>
              </w:rPr>
            </w:pPr>
            <w:r w:rsidRPr="00992BEE">
              <w:rPr>
                <w:szCs w:val="20"/>
              </w:rPr>
              <w:t>Amy Byers</w:t>
            </w:r>
          </w:p>
        </w:tc>
        <w:tc>
          <w:tcPr>
            <w:tcW w:w="5994" w:type="dxa"/>
            <w:tcBorders>
              <w:top w:val="single" w:sz="8" w:space="0" w:color="4F81BD"/>
              <w:left w:val="single" w:sz="8" w:space="0" w:color="4F81BD"/>
              <w:bottom w:val="single" w:sz="8" w:space="0" w:color="4F81BD"/>
              <w:right w:val="single" w:sz="8" w:space="0" w:color="4F81BD"/>
            </w:tcBorders>
            <w:shd w:val="clear" w:color="auto" w:fill="D3DFEE"/>
          </w:tcPr>
          <w:p w:rsidR="005D5C71" w:rsidRPr="00992BEE" w:rsidRDefault="005D5C71" w:rsidP="0099677A">
            <w:pPr>
              <w:rPr>
                <w:szCs w:val="20"/>
              </w:rPr>
            </w:pPr>
            <w:r w:rsidRPr="00992BEE">
              <w:rPr>
                <w:szCs w:val="20"/>
              </w:rPr>
              <w:t>Remove custom house account prompts as not prompted for layaway/preorder tenders</w:t>
            </w:r>
          </w:p>
        </w:tc>
        <w:tc>
          <w:tcPr>
            <w:tcW w:w="1439" w:type="dxa"/>
            <w:tcBorders>
              <w:top w:val="single" w:sz="8" w:space="0" w:color="4F81BD"/>
              <w:left w:val="single" w:sz="8" w:space="0" w:color="4F81BD"/>
              <w:bottom w:val="single" w:sz="8" w:space="0" w:color="4F81BD"/>
              <w:right w:val="single" w:sz="8" w:space="0" w:color="4F81BD"/>
            </w:tcBorders>
            <w:shd w:val="clear" w:color="auto" w:fill="D3DFEE"/>
          </w:tcPr>
          <w:p w:rsidR="005D5C71" w:rsidRPr="00992BEE" w:rsidRDefault="005D5C71" w:rsidP="0099677A">
            <w:pPr>
              <w:rPr>
                <w:szCs w:val="20"/>
              </w:rPr>
            </w:pPr>
            <w:r w:rsidRPr="00992BEE">
              <w:rPr>
                <w:szCs w:val="20"/>
              </w:rPr>
              <w:t>4/8/2014</w:t>
            </w:r>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5D5C71" w:rsidRPr="00992BEE" w:rsidRDefault="005D5C71" w:rsidP="0099677A">
            <w:pPr>
              <w:rPr>
                <w:szCs w:val="20"/>
              </w:rPr>
            </w:pPr>
            <w:r w:rsidRPr="00992BEE">
              <w:rPr>
                <w:szCs w:val="20"/>
              </w:rPr>
              <w:t>1.1</w:t>
            </w:r>
          </w:p>
        </w:tc>
      </w:tr>
      <w:tr w:rsidR="00766353" w:rsidRPr="00992BEE" w:rsidTr="00817A70">
        <w:trPr>
          <w:cantSplit/>
          <w:ins w:id="84" w:author="Amy Byers" w:date="2014-10-06T19:45:00Z"/>
        </w:trPr>
        <w:tc>
          <w:tcPr>
            <w:tcW w:w="1977" w:type="dxa"/>
            <w:tcBorders>
              <w:top w:val="single" w:sz="8" w:space="0" w:color="4F81BD"/>
              <w:left w:val="single" w:sz="8" w:space="0" w:color="4F81BD"/>
              <w:bottom w:val="single" w:sz="8" w:space="0" w:color="4F81BD"/>
              <w:right w:val="single" w:sz="8" w:space="0" w:color="4F81BD"/>
            </w:tcBorders>
            <w:shd w:val="clear" w:color="auto" w:fill="D3DFEE"/>
          </w:tcPr>
          <w:p w:rsidR="00766353" w:rsidRPr="00992BEE" w:rsidRDefault="00766353" w:rsidP="0099677A">
            <w:pPr>
              <w:rPr>
                <w:ins w:id="85" w:author="Amy Byers" w:date="2014-10-06T19:45:00Z"/>
                <w:szCs w:val="20"/>
              </w:rPr>
            </w:pPr>
            <w:ins w:id="86" w:author="Amy Byers" w:date="2014-10-06T19:45:00Z">
              <w:r>
                <w:rPr>
                  <w:szCs w:val="20"/>
                </w:rPr>
                <w:t>Amy Byers</w:t>
              </w:r>
            </w:ins>
          </w:p>
        </w:tc>
        <w:tc>
          <w:tcPr>
            <w:tcW w:w="5994" w:type="dxa"/>
            <w:tcBorders>
              <w:top w:val="single" w:sz="8" w:space="0" w:color="4F81BD"/>
              <w:left w:val="single" w:sz="8" w:space="0" w:color="4F81BD"/>
              <w:bottom w:val="single" w:sz="8" w:space="0" w:color="4F81BD"/>
              <w:right w:val="single" w:sz="8" w:space="0" w:color="4F81BD"/>
            </w:tcBorders>
            <w:shd w:val="clear" w:color="auto" w:fill="D3DFEE"/>
          </w:tcPr>
          <w:p w:rsidR="00766353" w:rsidRDefault="00766353" w:rsidP="00766353">
            <w:pPr>
              <w:pStyle w:val="ListParagraph"/>
              <w:numPr>
                <w:ilvl w:val="0"/>
                <w:numId w:val="43"/>
              </w:numPr>
              <w:ind w:left="364"/>
              <w:rPr>
                <w:ins w:id="87" w:author="Amy Byers" w:date="2014-10-06T19:49:00Z"/>
                <w:szCs w:val="20"/>
              </w:rPr>
            </w:pPr>
            <w:ins w:id="88" w:author="Amy Byers" w:date="2014-10-06T19:47:00Z">
              <w:r>
                <w:rPr>
                  <w:szCs w:val="20"/>
                </w:rPr>
                <w:t xml:space="preserve">Section </w:t>
              </w:r>
              <w:r>
                <w:rPr>
                  <w:szCs w:val="20"/>
                </w:rPr>
                <w:fldChar w:fldCharType="begin"/>
              </w:r>
              <w:r>
                <w:rPr>
                  <w:szCs w:val="20"/>
                </w:rPr>
                <w:instrText xml:space="preserve"> REF _Ref233697587 \r \h </w:instrText>
              </w:r>
              <w:r>
                <w:rPr>
                  <w:szCs w:val="20"/>
                </w:rPr>
              </w:r>
            </w:ins>
            <w:r>
              <w:rPr>
                <w:szCs w:val="20"/>
              </w:rPr>
              <w:fldChar w:fldCharType="separate"/>
            </w:r>
            <w:ins w:id="89" w:author="Amy Byers" w:date="2014-10-06T19:47:00Z">
              <w:r>
                <w:rPr>
                  <w:szCs w:val="20"/>
                </w:rPr>
                <w:t>2.3</w:t>
              </w:r>
              <w:r>
                <w:rPr>
                  <w:szCs w:val="20"/>
                </w:rPr>
                <w:fldChar w:fldCharType="end"/>
              </w:r>
              <w:r>
                <w:rPr>
                  <w:szCs w:val="20"/>
                </w:rPr>
                <w:t>:  Added accepting Layaway tender less than and greater than the transaction balance.</w:t>
              </w:r>
            </w:ins>
          </w:p>
          <w:p w:rsidR="00766353" w:rsidRDefault="00766353" w:rsidP="00766353">
            <w:pPr>
              <w:pStyle w:val="ListParagraph"/>
              <w:numPr>
                <w:ilvl w:val="0"/>
                <w:numId w:val="43"/>
              </w:numPr>
              <w:ind w:left="364"/>
              <w:rPr>
                <w:ins w:id="90" w:author="Amy Byers" w:date="2014-10-06T19:51:00Z"/>
                <w:szCs w:val="20"/>
              </w:rPr>
            </w:pPr>
            <w:ins w:id="91" w:author="Amy Byers" w:date="2014-10-06T19:49:00Z">
              <w:r>
                <w:rPr>
                  <w:szCs w:val="20"/>
                </w:rPr>
                <w:t xml:space="preserve">Section </w:t>
              </w:r>
            </w:ins>
            <w:ins w:id="92" w:author="Amy Byers" w:date="2014-10-06T19:50:00Z">
              <w:r>
                <w:rPr>
                  <w:szCs w:val="20"/>
                </w:rPr>
                <w:fldChar w:fldCharType="begin"/>
              </w:r>
              <w:r>
                <w:rPr>
                  <w:szCs w:val="20"/>
                </w:rPr>
                <w:instrText xml:space="preserve"> REF _Ref400388330 \r \h </w:instrText>
              </w:r>
              <w:r>
                <w:rPr>
                  <w:szCs w:val="20"/>
                </w:rPr>
              </w:r>
            </w:ins>
            <w:r>
              <w:rPr>
                <w:szCs w:val="20"/>
              </w:rPr>
              <w:fldChar w:fldCharType="separate"/>
            </w:r>
            <w:ins w:id="93" w:author="Amy Byers" w:date="2014-10-06T19:50:00Z">
              <w:r>
                <w:rPr>
                  <w:szCs w:val="20"/>
                </w:rPr>
                <w:t>2.6</w:t>
              </w:r>
              <w:r>
                <w:rPr>
                  <w:szCs w:val="20"/>
                </w:rPr>
                <w:fldChar w:fldCharType="end"/>
              </w:r>
              <w:r>
                <w:rPr>
                  <w:szCs w:val="20"/>
                </w:rPr>
                <w:t>:  Removed question on how to handle refunds from layaway deposit tender.</w:t>
              </w:r>
            </w:ins>
          </w:p>
          <w:p w:rsidR="00766353" w:rsidRPr="00766353" w:rsidRDefault="00766353" w:rsidP="00766353">
            <w:pPr>
              <w:pStyle w:val="ListParagraph"/>
              <w:numPr>
                <w:ilvl w:val="0"/>
                <w:numId w:val="43"/>
              </w:numPr>
              <w:ind w:left="364"/>
              <w:rPr>
                <w:ins w:id="94" w:author="Amy Byers" w:date="2014-10-06T19:45:00Z"/>
                <w:szCs w:val="20"/>
              </w:rPr>
            </w:pPr>
            <w:ins w:id="95" w:author="Amy Byers" w:date="2014-10-06T19:51:00Z">
              <w:r>
                <w:rPr>
                  <w:szCs w:val="20"/>
                </w:rPr>
                <w:t xml:space="preserve">Section </w:t>
              </w:r>
              <w:r>
                <w:rPr>
                  <w:szCs w:val="20"/>
                </w:rPr>
                <w:fldChar w:fldCharType="begin"/>
              </w:r>
              <w:r>
                <w:rPr>
                  <w:szCs w:val="20"/>
                </w:rPr>
                <w:instrText xml:space="preserve"> REF _Ref400388408 \r \h </w:instrText>
              </w:r>
              <w:r>
                <w:rPr>
                  <w:szCs w:val="20"/>
                </w:rPr>
              </w:r>
            </w:ins>
            <w:r>
              <w:rPr>
                <w:szCs w:val="20"/>
              </w:rPr>
              <w:fldChar w:fldCharType="separate"/>
            </w:r>
            <w:ins w:id="96" w:author="Amy Byers" w:date="2014-10-06T19:51:00Z">
              <w:r>
                <w:rPr>
                  <w:szCs w:val="20"/>
                </w:rPr>
                <w:t>7</w:t>
              </w:r>
              <w:r>
                <w:rPr>
                  <w:szCs w:val="20"/>
                </w:rPr>
                <w:fldChar w:fldCharType="end"/>
              </w:r>
              <w:r>
                <w:rPr>
                  <w:szCs w:val="20"/>
                </w:rPr>
                <w:t>:  Added Requirements Matrix</w:t>
              </w:r>
            </w:ins>
          </w:p>
        </w:tc>
        <w:tc>
          <w:tcPr>
            <w:tcW w:w="1439" w:type="dxa"/>
            <w:tcBorders>
              <w:top w:val="single" w:sz="8" w:space="0" w:color="4F81BD"/>
              <w:left w:val="single" w:sz="8" w:space="0" w:color="4F81BD"/>
              <w:bottom w:val="single" w:sz="8" w:space="0" w:color="4F81BD"/>
              <w:right w:val="single" w:sz="8" w:space="0" w:color="4F81BD"/>
            </w:tcBorders>
            <w:shd w:val="clear" w:color="auto" w:fill="D3DFEE"/>
          </w:tcPr>
          <w:p w:rsidR="00766353" w:rsidRPr="00992BEE" w:rsidRDefault="00766353" w:rsidP="0099677A">
            <w:pPr>
              <w:rPr>
                <w:ins w:id="97" w:author="Amy Byers" w:date="2014-10-06T19:45:00Z"/>
                <w:szCs w:val="20"/>
              </w:rPr>
            </w:pPr>
            <w:ins w:id="98" w:author="Amy Byers" w:date="2014-10-06T19:52:00Z">
              <w:r>
                <w:rPr>
                  <w:szCs w:val="20"/>
                </w:rPr>
                <w:t>10/6/2014</w:t>
              </w:r>
            </w:ins>
          </w:p>
        </w:tc>
        <w:tc>
          <w:tcPr>
            <w:tcW w:w="1154" w:type="dxa"/>
            <w:tcBorders>
              <w:top w:val="single" w:sz="8" w:space="0" w:color="4F81BD"/>
              <w:left w:val="single" w:sz="8" w:space="0" w:color="4F81BD"/>
              <w:bottom w:val="single" w:sz="8" w:space="0" w:color="4F81BD"/>
              <w:right w:val="single" w:sz="8" w:space="0" w:color="4F81BD"/>
            </w:tcBorders>
            <w:shd w:val="clear" w:color="auto" w:fill="D3DFEE"/>
          </w:tcPr>
          <w:p w:rsidR="00766353" w:rsidRPr="00992BEE" w:rsidRDefault="00766353" w:rsidP="0099677A">
            <w:pPr>
              <w:rPr>
                <w:ins w:id="99" w:author="Amy Byers" w:date="2014-10-06T19:45:00Z"/>
                <w:szCs w:val="20"/>
              </w:rPr>
            </w:pPr>
            <w:ins w:id="100" w:author="Amy Byers" w:date="2014-10-06T19:52:00Z">
              <w:r>
                <w:rPr>
                  <w:szCs w:val="20"/>
                </w:rPr>
                <w:t>1.2</w:t>
              </w:r>
            </w:ins>
            <w:bookmarkStart w:id="101" w:name="_GoBack"/>
            <w:bookmarkEnd w:id="101"/>
          </w:p>
        </w:tc>
      </w:tr>
    </w:tbl>
    <w:p w:rsidR="00817A70" w:rsidRDefault="00817A70" w:rsidP="00817A70">
      <w:pPr>
        <w:rPr>
          <w:ins w:id="102" w:author="Amy Byers" w:date="2014-10-06T19:20:00Z"/>
          <w:b/>
          <w:sz w:val="24"/>
        </w:rPr>
      </w:pPr>
      <w:bookmarkStart w:id="103" w:name="_Toc320880027"/>
      <w:bookmarkStart w:id="104" w:name="_Toc384720334"/>
    </w:p>
    <w:p w:rsidR="00817A70" w:rsidRPr="002318D1" w:rsidRDefault="00817A70" w:rsidP="00817A70">
      <w:pPr>
        <w:pStyle w:val="Heading1"/>
        <w:pBdr>
          <w:bottom w:val="single" w:sz="4" w:space="1" w:color="auto"/>
        </w:pBdr>
        <w:tabs>
          <w:tab w:val="clear" w:pos="360"/>
        </w:tabs>
        <w:rPr>
          <w:ins w:id="105" w:author="Amy Byers" w:date="2014-10-06T19:20:00Z"/>
        </w:rPr>
      </w:pPr>
      <w:bookmarkStart w:id="106" w:name="_Toc399499253"/>
      <w:bookmarkStart w:id="107" w:name="_Toc400365052"/>
      <w:bookmarkStart w:id="108" w:name="_Ref400388408"/>
      <w:proofErr w:type="gramStart"/>
      <w:ins w:id="109" w:author="Amy Byers" w:date="2014-10-06T19:20:00Z">
        <w:r w:rsidRPr="002318D1">
          <w:t xml:space="preserve">Appendix </w:t>
        </w:r>
        <w:proofErr w:type="gramEnd"/>
        <w:r w:rsidRPr="002318D1">
          <w:fldChar w:fldCharType="begin"/>
        </w:r>
        <w:r w:rsidRPr="002318D1">
          <w:instrText xml:space="preserve"> AUTONUMLGL  \* ALPHABETIC \e </w:instrText>
        </w:r>
        <w:r w:rsidRPr="002318D1">
          <w:fldChar w:fldCharType="end"/>
        </w:r>
        <w:r w:rsidRPr="002318D1">
          <w:t>: Source Documentation</w:t>
        </w:r>
        <w:bookmarkEnd w:id="106"/>
        <w:bookmarkEnd w:id="107"/>
        <w:bookmarkEnd w:id="108"/>
      </w:ins>
    </w:p>
    <w:p w:rsidR="00817A70" w:rsidRPr="00446AB9" w:rsidRDefault="00817A70" w:rsidP="00817A70">
      <w:pPr>
        <w:pStyle w:val="BodyText"/>
        <w:numPr>
          <w:ilvl w:val="0"/>
          <w:numId w:val="2"/>
        </w:numPr>
        <w:rPr>
          <w:ins w:id="110" w:author="Amy Byers" w:date="2014-10-06T19:20:00Z"/>
          <w:rFonts w:cs="Arial"/>
        </w:rPr>
      </w:pPr>
      <w:ins w:id="111" w:author="Amy Byers" w:date="2014-10-06T19:20:00Z">
        <w:r w:rsidRPr="005717E9">
          <w:rPr>
            <w:rFonts w:cs="Arial"/>
          </w:rPr>
          <w:t>Requirement Specification - XPOS.xlsx</w:t>
        </w:r>
      </w:ins>
    </w:p>
    <w:p w:rsidR="00817A70" w:rsidRPr="002318D1" w:rsidRDefault="00817A70" w:rsidP="00817A70">
      <w:pPr>
        <w:pStyle w:val="Heading2"/>
        <w:rPr>
          <w:ins w:id="112" w:author="Amy Byers" w:date="2014-10-06T19:20:00Z"/>
        </w:rPr>
      </w:pPr>
      <w:bookmarkStart w:id="113" w:name="_Ref265236436"/>
      <w:bookmarkStart w:id="114" w:name="_Toc323725624"/>
      <w:bookmarkStart w:id="115" w:name="_Toc323818564"/>
      <w:bookmarkStart w:id="116" w:name="_Toc324415481"/>
      <w:bookmarkStart w:id="117" w:name="_Toc399358233"/>
      <w:bookmarkStart w:id="118" w:name="_Toc399499254"/>
      <w:bookmarkStart w:id="119" w:name="_Toc400365053"/>
      <w:ins w:id="120" w:author="Amy Byers" w:date="2014-10-06T19:20:00Z">
        <w:r w:rsidRPr="002318D1">
          <w:t>Functional Requirements</w:t>
        </w:r>
        <w:bookmarkEnd w:id="113"/>
        <w:bookmarkEnd w:id="114"/>
        <w:bookmarkEnd w:id="115"/>
        <w:bookmarkEnd w:id="116"/>
        <w:bookmarkEnd w:id="117"/>
        <w:bookmarkEnd w:id="118"/>
        <w:bookmarkEnd w:id="119"/>
      </w:ins>
    </w:p>
    <w:tbl>
      <w:tblPr>
        <w:tblW w:w="4896"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746"/>
        <w:gridCol w:w="1620"/>
        <w:gridCol w:w="5670"/>
        <w:gridCol w:w="2520"/>
      </w:tblGrid>
      <w:tr w:rsidR="00817A70" w:rsidRPr="00446AB9" w:rsidTr="00301231">
        <w:trPr>
          <w:cantSplit/>
          <w:tblHeader/>
          <w:ins w:id="121" w:author="Amy Byers" w:date="2014-10-06T19:20:00Z"/>
        </w:trPr>
        <w:tc>
          <w:tcPr>
            <w:tcW w:w="746"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817A70" w:rsidRPr="00446AB9" w:rsidRDefault="00817A70" w:rsidP="00301231">
            <w:pPr>
              <w:rPr>
                <w:ins w:id="122" w:author="Amy Byers" w:date="2014-10-06T19:20:00Z"/>
                <w:rFonts w:cs="Arial"/>
                <w:b/>
                <w:bCs/>
                <w:szCs w:val="20"/>
              </w:rPr>
            </w:pPr>
            <w:ins w:id="123" w:author="Amy Byers" w:date="2014-10-06T19:20:00Z">
              <w:r w:rsidRPr="00446AB9">
                <w:rPr>
                  <w:rFonts w:cs="Arial"/>
                  <w:b/>
                  <w:bCs/>
                  <w:szCs w:val="20"/>
                </w:rPr>
                <w:t>ID</w:t>
              </w:r>
            </w:ins>
          </w:p>
        </w:tc>
        <w:tc>
          <w:tcPr>
            <w:tcW w:w="162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rsidR="00817A70" w:rsidRPr="00446AB9" w:rsidRDefault="00817A70" w:rsidP="00301231">
            <w:pPr>
              <w:rPr>
                <w:ins w:id="124" w:author="Amy Byers" w:date="2014-10-06T19:20:00Z"/>
                <w:rFonts w:cs="Arial"/>
                <w:b/>
                <w:bCs/>
                <w:szCs w:val="20"/>
              </w:rPr>
            </w:pPr>
            <w:ins w:id="125" w:author="Amy Byers" w:date="2014-10-06T19:20:00Z">
              <w:r w:rsidRPr="00446AB9">
                <w:rPr>
                  <w:rFonts w:cs="Arial"/>
                  <w:b/>
                  <w:bCs/>
                  <w:szCs w:val="20"/>
                </w:rPr>
                <w:t>Sub Category</w:t>
              </w:r>
            </w:ins>
          </w:p>
        </w:tc>
        <w:tc>
          <w:tcPr>
            <w:tcW w:w="567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817A70" w:rsidRPr="00446AB9" w:rsidRDefault="00817A70" w:rsidP="00301231">
            <w:pPr>
              <w:rPr>
                <w:ins w:id="126" w:author="Amy Byers" w:date="2014-10-06T19:20:00Z"/>
                <w:rFonts w:cs="Arial"/>
                <w:b/>
                <w:bCs/>
                <w:szCs w:val="20"/>
              </w:rPr>
            </w:pPr>
            <w:ins w:id="127" w:author="Amy Byers" w:date="2014-10-06T19:20:00Z">
              <w:r w:rsidRPr="00446AB9">
                <w:rPr>
                  <w:rFonts w:cs="Arial"/>
                  <w:b/>
                  <w:bCs/>
                  <w:szCs w:val="20"/>
                </w:rPr>
                <w:t>Description</w:t>
              </w:r>
            </w:ins>
          </w:p>
        </w:tc>
        <w:tc>
          <w:tcPr>
            <w:tcW w:w="252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817A70" w:rsidRPr="00446AB9" w:rsidRDefault="00817A70" w:rsidP="00301231">
            <w:pPr>
              <w:rPr>
                <w:ins w:id="128" w:author="Amy Byers" w:date="2014-10-06T19:20:00Z"/>
                <w:rFonts w:cs="Arial"/>
                <w:b/>
                <w:bCs/>
                <w:szCs w:val="20"/>
              </w:rPr>
            </w:pPr>
            <w:ins w:id="129" w:author="Amy Byers" w:date="2014-10-06T19:20:00Z">
              <w:r w:rsidRPr="00446AB9">
                <w:rPr>
                  <w:rFonts w:cs="Arial"/>
                  <w:b/>
                  <w:bCs/>
                  <w:szCs w:val="20"/>
                </w:rPr>
                <w:t>Section(s)</w:t>
              </w:r>
            </w:ins>
          </w:p>
        </w:tc>
      </w:tr>
      <w:tr w:rsidR="00E61037" w:rsidRPr="005717E9" w:rsidTr="00301231">
        <w:trPr>
          <w:cantSplit/>
          <w:ins w:id="130" w:author="Amy Byers" w:date="2014-10-06T19:20:00Z"/>
        </w:trPr>
        <w:tc>
          <w:tcPr>
            <w:tcW w:w="746" w:type="dxa"/>
            <w:tcBorders>
              <w:top w:val="single" w:sz="8" w:space="0" w:color="4F81BD"/>
              <w:left w:val="single" w:sz="8" w:space="0" w:color="4F81BD"/>
              <w:bottom w:val="single" w:sz="8" w:space="0" w:color="4F81BD"/>
              <w:right w:val="single" w:sz="8" w:space="0" w:color="4F81BD"/>
            </w:tcBorders>
            <w:shd w:val="clear" w:color="auto" w:fill="auto"/>
          </w:tcPr>
          <w:p w:rsidR="00E61037" w:rsidRPr="00301231" w:rsidRDefault="00E61037" w:rsidP="00E61037">
            <w:pPr>
              <w:rPr>
                <w:ins w:id="131" w:author="Amy Byers" w:date="2014-10-06T19:20:00Z"/>
                <w:rFonts w:cs="Arial"/>
                <w:szCs w:val="20"/>
              </w:rPr>
            </w:pPr>
            <w:ins w:id="132" w:author="Amy Byers" w:date="2014-10-06T19:24:00Z">
              <w:r w:rsidRPr="00817A70">
                <w:rPr>
                  <w:rFonts w:cs="Arial"/>
                  <w:szCs w:val="20"/>
                </w:rPr>
                <w:t>5.2</w:t>
              </w:r>
            </w:ins>
          </w:p>
        </w:tc>
        <w:tc>
          <w:tcPr>
            <w:tcW w:w="1620" w:type="dxa"/>
            <w:tcBorders>
              <w:top w:val="single" w:sz="8" w:space="0" w:color="4F81BD"/>
              <w:left w:val="single" w:sz="8" w:space="0" w:color="4F81BD"/>
              <w:bottom w:val="single" w:sz="8" w:space="0" w:color="4F81BD"/>
              <w:right w:val="single" w:sz="8" w:space="0" w:color="4F81BD"/>
            </w:tcBorders>
          </w:tcPr>
          <w:p w:rsidR="00E61037" w:rsidRPr="00301231" w:rsidRDefault="00E61037" w:rsidP="00E61037">
            <w:pPr>
              <w:rPr>
                <w:ins w:id="133" w:author="Amy Byers" w:date="2014-10-06T19:20:00Z"/>
                <w:rFonts w:cs="Arial"/>
                <w:szCs w:val="20"/>
              </w:rPr>
            </w:pPr>
            <w:ins w:id="134" w:author="Amy Byers" w:date="2014-10-06T19:24:00Z">
              <w:r w:rsidRPr="00817A70">
                <w:rPr>
                  <w:rFonts w:cs="Arial"/>
                  <w:szCs w:val="20"/>
                </w:rPr>
                <w:t>Layaway Deposit</w:t>
              </w:r>
            </w:ins>
          </w:p>
        </w:tc>
        <w:tc>
          <w:tcPr>
            <w:tcW w:w="5670" w:type="dxa"/>
            <w:tcBorders>
              <w:top w:val="single" w:sz="8" w:space="0" w:color="4F81BD"/>
              <w:left w:val="single" w:sz="8" w:space="0" w:color="4F81BD"/>
              <w:bottom w:val="single" w:sz="8" w:space="0" w:color="4F81BD"/>
              <w:right w:val="single" w:sz="8" w:space="0" w:color="4F81BD"/>
            </w:tcBorders>
            <w:shd w:val="clear" w:color="auto" w:fill="auto"/>
          </w:tcPr>
          <w:p w:rsidR="00E61037" w:rsidRPr="00301231" w:rsidRDefault="00E61037" w:rsidP="00E61037">
            <w:pPr>
              <w:rPr>
                <w:ins w:id="135" w:author="Amy Byers" w:date="2014-10-06T19:20:00Z"/>
                <w:rFonts w:cs="Arial"/>
                <w:szCs w:val="20"/>
              </w:rPr>
            </w:pPr>
            <w:ins w:id="136" w:author="Amy Byers" w:date="2014-10-06T19:24:00Z">
              <w:r w:rsidRPr="00817A70">
                <w:rPr>
                  <w:rFonts w:cs="Arial"/>
                  <w:szCs w:val="20"/>
                </w:rPr>
                <w:t>Validation will be performed to ensure that the Layaway Deposit has not been previously redeemed.</w:t>
              </w:r>
            </w:ins>
          </w:p>
        </w:tc>
        <w:tc>
          <w:tcPr>
            <w:tcW w:w="2520" w:type="dxa"/>
            <w:tcBorders>
              <w:top w:val="single" w:sz="8" w:space="0" w:color="4F81BD"/>
              <w:left w:val="single" w:sz="8" w:space="0" w:color="4F81BD"/>
              <w:bottom w:val="single" w:sz="8" w:space="0" w:color="4F81BD"/>
              <w:right w:val="single" w:sz="8" w:space="0" w:color="4F81BD"/>
            </w:tcBorders>
            <w:shd w:val="clear" w:color="auto" w:fill="auto"/>
            <w:vAlign w:val="center"/>
          </w:tcPr>
          <w:p w:rsidR="00E61037" w:rsidRPr="00301231" w:rsidRDefault="00E61037" w:rsidP="00E61037">
            <w:pPr>
              <w:numPr>
                <w:ilvl w:val="0"/>
                <w:numId w:val="1"/>
              </w:numPr>
              <w:rPr>
                <w:ins w:id="137" w:author="Amy Byers" w:date="2014-10-06T19:20:00Z"/>
                <w:rFonts w:cs="Arial"/>
                <w:szCs w:val="20"/>
              </w:rPr>
            </w:pPr>
            <w:ins w:id="138" w:author="Amy Byers" w:date="2014-10-06T19:26:00Z">
              <w:r>
                <w:rPr>
                  <w:rFonts w:cs="Arial"/>
                  <w:szCs w:val="20"/>
                </w:rPr>
                <w:fldChar w:fldCharType="begin"/>
              </w:r>
              <w:r>
                <w:rPr>
                  <w:rFonts w:cs="Arial"/>
                  <w:szCs w:val="20"/>
                </w:rPr>
                <w:instrText xml:space="preserve"> REF _Ref233697587 \r \h </w:instrText>
              </w:r>
              <w:r>
                <w:rPr>
                  <w:rFonts w:cs="Arial"/>
                  <w:szCs w:val="20"/>
                </w:rPr>
              </w:r>
            </w:ins>
            <w:r>
              <w:rPr>
                <w:rFonts w:cs="Arial"/>
                <w:szCs w:val="20"/>
              </w:rPr>
              <w:fldChar w:fldCharType="separate"/>
            </w:r>
            <w:ins w:id="139" w:author="Amy Byers" w:date="2014-10-06T19:26:00Z">
              <w:r>
                <w:rPr>
                  <w:rFonts w:cs="Arial"/>
                  <w:szCs w:val="20"/>
                </w:rPr>
                <w:t>2.3</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REF _Ref233697587 \h </w:instrText>
              </w:r>
              <w:r>
                <w:rPr>
                  <w:rFonts w:cs="Arial"/>
                  <w:szCs w:val="20"/>
                </w:rPr>
              </w:r>
            </w:ins>
            <w:r>
              <w:rPr>
                <w:rFonts w:cs="Arial"/>
                <w:szCs w:val="20"/>
              </w:rPr>
              <w:fldChar w:fldCharType="separate"/>
            </w:r>
            <w:ins w:id="140" w:author="Amy Byers" w:date="2014-10-06T19:26:00Z">
              <w:r w:rsidRPr="00992BEE">
                <w:t>Main Flow</w:t>
              </w:r>
              <w:r>
                <w:rPr>
                  <w:rFonts w:cs="Arial"/>
                  <w:szCs w:val="20"/>
                </w:rPr>
                <w:fldChar w:fldCharType="end"/>
              </w:r>
            </w:ins>
          </w:p>
        </w:tc>
      </w:tr>
      <w:tr w:rsidR="00E61037" w:rsidRPr="005717E9" w:rsidTr="00301231">
        <w:trPr>
          <w:cantSplit/>
          <w:ins w:id="141" w:author="Amy Byers" w:date="2014-10-06T19:31:00Z"/>
        </w:trPr>
        <w:tc>
          <w:tcPr>
            <w:tcW w:w="746" w:type="dxa"/>
            <w:tcBorders>
              <w:top w:val="single" w:sz="8" w:space="0" w:color="4F81BD"/>
              <w:left w:val="single" w:sz="8" w:space="0" w:color="4F81BD"/>
              <w:bottom w:val="single" w:sz="8" w:space="0" w:color="4F81BD"/>
              <w:right w:val="single" w:sz="8" w:space="0" w:color="4F81BD"/>
            </w:tcBorders>
            <w:shd w:val="clear" w:color="auto" w:fill="auto"/>
          </w:tcPr>
          <w:p w:rsidR="00E61037" w:rsidRPr="00817A70" w:rsidRDefault="00E61037" w:rsidP="00E61037">
            <w:pPr>
              <w:rPr>
                <w:ins w:id="142" w:author="Amy Byers" w:date="2014-10-06T19:31:00Z"/>
                <w:rFonts w:cs="Arial"/>
                <w:szCs w:val="20"/>
              </w:rPr>
            </w:pPr>
            <w:ins w:id="143" w:author="Amy Byers" w:date="2014-10-06T19:32:00Z">
              <w:r w:rsidRPr="00E61037">
                <w:rPr>
                  <w:rFonts w:cs="Arial"/>
                  <w:szCs w:val="20"/>
                </w:rPr>
                <w:t>5.3</w:t>
              </w:r>
            </w:ins>
          </w:p>
        </w:tc>
        <w:tc>
          <w:tcPr>
            <w:tcW w:w="1620" w:type="dxa"/>
            <w:tcBorders>
              <w:top w:val="single" w:sz="8" w:space="0" w:color="4F81BD"/>
              <w:left w:val="single" w:sz="8" w:space="0" w:color="4F81BD"/>
              <w:bottom w:val="single" w:sz="8" w:space="0" w:color="4F81BD"/>
              <w:right w:val="single" w:sz="8" w:space="0" w:color="4F81BD"/>
            </w:tcBorders>
          </w:tcPr>
          <w:p w:rsidR="00E61037" w:rsidRPr="00817A70" w:rsidRDefault="00E61037" w:rsidP="00E61037">
            <w:pPr>
              <w:rPr>
                <w:ins w:id="144" w:author="Amy Byers" w:date="2014-10-06T19:31:00Z"/>
                <w:rFonts w:cs="Arial"/>
                <w:szCs w:val="20"/>
              </w:rPr>
            </w:pPr>
            <w:ins w:id="145" w:author="Amy Byers" w:date="2014-10-06T19:32:00Z">
              <w:r w:rsidRPr="00E61037">
                <w:rPr>
                  <w:rFonts w:cs="Arial"/>
                  <w:szCs w:val="20"/>
                </w:rPr>
                <w:t>Layaway Deposit</w:t>
              </w:r>
            </w:ins>
          </w:p>
        </w:tc>
        <w:tc>
          <w:tcPr>
            <w:tcW w:w="5670" w:type="dxa"/>
            <w:tcBorders>
              <w:top w:val="single" w:sz="8" w:space="0" w:color="4F81BD"/>
              <w:left w:val="single" w:sz="8" w:space="0" w:color="4F81BD"/>
              <w:bottom w:val="single" w:sz="8" w:space="0" w:color="4F81BD"/>
              <w:right w:val="single" w:sz="8" w:space="0" w:color="4F81BD"/>
            </w:tcBorders>
            <w:shd w:val="clear" w:color="auto" w:fill="auto"/>
          </w:tcPr>
          <w:p w:rsidR="00E61037" w:rsidRPr="00817A70" w:rsidRDefault="00E61037" w:rsidP="00E61037">
            <w:pPr>
              <w:rPr>
                <w:ins w:id="146" w:author="Amy Byers" w:date="2014-10-06T19:31:00Z"/>
                <w:rFonts w:cs="Arial"/>
                <w:szCs w:val="20"/>
              </w:rPr>
            </w:pPr>
            <w:ins w:id="147" w:author="Amy Byers" w:date="2014-10-06T19:32:00Z">
              <w:r w:rsidRPr="00E61037">
                <w:rPr>
                  <w:rFonts w:cs="Arial"/>
                  <w:szCs w:val="20"/>
                </w:rPr>
                <w:t xml:space="preserve">Should a user attempt to validate a layaway deposit for a value greater than it is worth, </w:t>
              </w:r>
              <w:r w:rsidRPr="00E61037">
                <w:rPr>
                  <w:rFonts w:cs="Arial"/>
                  <w:strike/>
                  <w:szCs w:val="20"/>
                </w:rPr>
                <w:t>XPOS will return a message indicating the value that may be redeemed</w:t>
              </w:r>
              <w:proofErr w:type="gramStart"/>
              <w:r w:rsidRPr="00E61037">
                <w:rPr>
                  <w:rFonts w:cs="Arial"/>
                  <w:strike/>
                  <w:szCs w:val="20"/>
                </w:rPr>
                <w:t xml:space="preserve">, </w:t>
              </w:r>
              <w:r w:rsidRPr="00E61037">
                <w:rPr>
                  <w:rFonts w:cs="Arial"/>
                  <w:szCs w:val="20"/>
                </w:rPr>
                <w:t xml:space="preserve"> XPOS</w:t>
              </w:r>
              <w:proofErr w:type="gramEnd"/>
              <w:r w:rsidRPr="00E61037">
                <w:rPr>
                  <w:rFonts w:cs="Arial"/>
                  <w:szCs w:val="20"/>
                </w:rPr>
                <w:t xml:space="preserve"> will apply the actual redeemable value and then prompt for an additional form of tender.</w:t>
              </w:r>
            </w:ins>
          </w:p>
        </w:tc>
        <w:tc>
          <w:tcPr>
            <w:tcW w:w="2520" w:type="dxa"/>
            <w:tcBorders>
              <w:top w:val="single" w:sz="8" w:space="0" w:color="4F81BD"/>
              <w:left w:val="single" w:sz="8" w:space="0" w:color="4F81BD"/>
              <w:bottom w:val="single" w:sz="8" w:space="0" w:color="4F81BD"/>
              <w:right w:val="single" w:sz="8" w:space="0" w:color="4F81BD"/>
            </w:tcBorders>
            <w:shd w:val="clear" w:color="auto" w:fill="auto"/>
            <w:vAlign w:val="center"/>
          </w:tcPr>
          <w:p w:rsidR="00E61037" w:rsidRDefault="00E61037" w:rsidP="00E61037">
            <w:pPr>
              <w:numPr>
                <w:ilvl w:val="0"/>
                <w:numId w:val="1"/>
              </w:numPr>
              <w:rPr>
                <w:ins w:id="148" w:author="Amy Byers" w:date="2014-10-06T19:31:00Z"/>
                <w:rFonts w:cs="Arial"/>
                <w:szCs w:val="20"/>
              </w:rPr>
            </w:pPr>
            <w:ins w:id="149" w:author="Amy Byers" w:date="2014-10-06T19:32:00Z">
              <w:r>
                <w:rPr>
                  <w:rFonts w:cs="Arial"/>
                  <w:szCs w:val="20"/>
                </w:rPr>
                <w:fldChar w:fldCharType="begin"/>
              </w:r>
              <w:r>
                <w:rPr>
                  <w:rFonts w:cs="Arial"/>
                  <w:szCs w:val="20"/>
                </w:rPr>
                <w:instrText xml:space="preserve"> REF _Ref233697587 \r \h </w:instrText>
              </w:r>
              <w:r>
                <w:rPr>
                  <w:rFonts w:cs="Arial"/>
                  <w:szCs w:val="20"/>
                </w:rPr>
              </w:r>
              <w:r>
                <w:rPr>
                  <w:rFonts w:cs="Arial"/>
                  <w:szCs w:val="20"/>
                </w:rPr>
                <w:fldChar w:fldCharType="separate"/>
              </w:r>
              <w:r>
                <w:rPr>
                  <w:rFonts w:cs="Arial"/>
                  <w:szCs w:val="20"/>
                </w:rPr>
                <w:t>2.3</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REF _Ref233697587 \h </w:instrText>
              </w:r>
              <w:r>
                <w:rPr>
                  <w:rFonts w:cs="Arial"/>
                  <w:szCs w:val="20"/>
                </w:rPr>
              </w:r>
              <w:r>
                <w:rPr>
                  <w:rFonts w:cs="Arial"/>
                  <w:szCs w:val="20"/>
                </w:rPr>
                <w:fldChar w:fldCharType="separate"/>
              </w:r>
              <w:r w:rsidRPr="00992BEE">
                <w:t>Main Flow</w:t>
              </w:r>
              <w:r>
                <w:rPr>
                  <w:rFonts w:cs="Arial"/>
                  <w:szCs w:val="20"/>
                </w:rPr>
                <w:fldChar w:fldCharType="end"/>
              </w:r>
            </w:ins>
          </w:p>
        </w:tc>
      </w:tr>
      <w:tr w:rsidR="00263454" w:rsidRPr="005717E9" w:rsidTr="00301231">
        <w:trPr>
          <w:cantSplit/>
          <w:ins w:id="150" w:author="Amy Byers" w:date="2014-10-06T19:36:00Z"/>
        </w:trPr>
        <w:tc>
          <w:tcPr>
            <w:tcW w:w="746" w:type="dxa"/>
            <w:tcBorders>
              <w:top w:val="single" w:sz="8" w:space="0" w:color="4F81BD"/>
              <w:left w:val="single" w:sz="8" w:space="0" w:color="4F81BD"/>
              <w:bottom w:val="single" w:sz="8" w:space="0" w:color="4F81BD"/>
              <w:right w:val="single" w:sz="8" w:space="0" w:color="4F81BD"/>
            </w:tcBorders>
            <w:shd w:val="clear" w:color="auto" w:fill="auto"/>
          </w:tcPr>
          <w:p w:rsidR="00263454" w:rsidRPr="00E61037" w:rsidRDefault="00263454" w:rsidP="00263454">
            <w:pPr>
              <w:rPr>
                <w:ins w:id="151" w:author="Amy Byers" w:date="2014-10-06T19:36:00Z"/>
                <w:rFonts w:cs="Arial"/>
                <w:szCs w:val="20"/>
              </w:rPr>
            </w:pPr>
            <w:ins w:id="152" w:author="Amy Byers" w:date="2014-10-06T19:38:00Z">
              <w:r w:rsidRPr="00263454">
                <w:rPr>
                  <w:rFonts w:cs="Arial"/>
                  <w:szCs w:val="20"/>
                </w:rPr>
                <w:t>5.3.1</w:t>
              </w:r>
            </w:ins>
          </w:p>
        </w:tc>
        <w:tc>
          <w:tcPr>
            <w:tcW w:w="1620" w:type="dxa"/>
            <w:tcBorders>
              <w:top w:val="single" w:sz="8" w:space="0" w:color="4F81BD"/>
              <w:left w:val="single" w:sz="8" w:space="0" w:color="4F81BD"/>
              <w:bottom w:val="single" w:sz="8" w:space="0" w:color="4F81BD"/>
              <w:right w:val="single" w:sz="8" w:space="0" w:color="4F81BD"/>
            </w:tcBorders>
          </w:tcPr>
          <w:p w:rsidR="00263454" w:rsidRPr="00E61037" w:rsidRDefault="00263454" w:rsidP="00263454">
            <w:pPr>
              <w:rPr>
                <w:ins w:id="153" w:author="Amy Byers" w:date="2014-10-06T19:36:00Z"/>
                <w:rFonts w:cs="Arial"/>
                <w:szCs w:val="20"/>
              </w:rPr>
            </w:pPr>
            <w:ins w:id="154" w:author="Amy Byers" w:date="2014-10-06T19:38:00Z">
              <w:r w:rsidRPr="00263454">
                <w:rPr>
                  <w:rFonts w:cs="Arial"/>
                  <w:szCs w:val="20"/>
                </w:rPr>
                <w:t>Layaway Deposit</w:t>
              </w:r>
            </w:ins>
          </w:p>
        </w:tc>
        <w:tc>
          <w:tcPr>
            <w:tcW w:w="5670" w:type="dxa"/>
            <w:tcBorders>
              <w:top w:val="single" w:sz="8" w:space="0" w:color="4F81BD"/>
              <w:left w:val="single" w:sz="8" w:space="0" w:color="4F81BD"/>
              <w:bottom w:val="single" w:sz="8" w:space="0" w:color="4F81BD"/>
              <w:right w:val="single" w:sz="8" w:space="0" w:color="4F81BD"/>
            </w:tcBorders>
            <w:shd w:val="clear" w:color="auto" w:fill="auto"/>
          </w:tcPr>
          <w:p w:rsidR="00263454" w:rsidRPr="00E61037" w:rsidRDefault="00263454" w:rsidP="00263454">
            <w:pPr>
              <w:rPr>
                <w:ins w:id="155" w:author="Amy Byers" w:date="2014-10-06T19:36:00Z"/>
                <w:rFonts w:cs="Arial"/>
                <w:szCs w:val="20"/>
              </w:rPr>
            </w:pPr>
            <w:ins w:id="156" w:author="Amy Byers" w:date="2014-10-06T19:38:00Z">
              <w:r w:rsidRPr="00263454">
                <w:rPr>
                  <w:rFonts w:cs="Arial"/>
                  <w:szCs w:val="20"/>
                </w:rPr>
                <w:t xml:space="preserve">Should the transaction total less </w:t>
              </w:r>
              <w:proofErr w:type="spellStart"/>
              <w:r w:rsidRPr="00263454">
                <w:rPr>
                  <w:rFonts w:cs="Arial"/>
                  <w:szCs w:val="20"/>
                </w:rPr>
                <w:t>then</w:t>
              </w:r>
              <w:proofErr w:type="spellEnd"/>
              <w:r w:rsidRPr="00263454">
                <w:rPr>
                  <w:rFonts w:cs="Arial"/>
                  <w:szCs w:val="20"/>
                </w:rPr>
                <w:t xml:space="preserve"> the amount of the Layaway Deposit, the remainder will be cashed out </w:t>
              </w:r>
              <w:proofErr w:type="gramStart"/>
              <w:r w:rsidRPr="00263454">
                <w:rPr>
                  <w:rFonts w:cs="Arial"/>
                  <w:szCs w:val="20"/>
                </w:rPr>
                <w:t>and  the</w:t>
              </w:r>
              <w:proofErr w:type="gramEnd"/>
              <w:r w:rsidRPr="00263454">
                <w:rPr>
                  <w:rFonts w:cs="Arial"/>
                  <w:szCs w:val="20"/>
                </w:rPr>
                <w:t xml:space="preserve"> user will select the return MOP.</w:t>
              </w:r>
            </w:ins>
          </w:p>
        </w:tc>
        <w:tc>
          <w:tcPr>
            <w:tcW w:w="2520" w:type="dxa"/>
            <w:tcBorders>
              <w:top w:val="single" w:sz="8" w:space="0" w:color="4F81BD"/>
              <w:left w:val="single" w:sz="8" w:space="0" w:color="4F81BD"/>
              <w:bottom w:val="single" w:sz="8" w:space="0" w:color="4F81BD"/>
              <w:right w:val="single" w:sz="8" w:space="0" w:color="4F81BD"/>
            </w:tcBorders>
            <w:shd w:val="clear" w:color="auto" w:fill="auto"/>
            <w:vAlign w:val="center"/>
          </w:tcPr>
          <w:p w:rsidR="00263454" w:rsidRDefault="00263454" w:rsidP="00263454">
            <w:pPr>
              <w:numPr>
                <w:ilvl w:val="0"/>
                <w:numId w:val="1"/>
              </w:numPr>
              <w:rPr>
                <w:ins w:id="157" w:author="Amy Byers" w:date="2014-10-06T19:36:00Z"/>
                <w:rFonts w:cs="Arial"/>
                <w:szCs w:val="20"/>
              </w:rPr>
            </w:pPr>
            <w:ins w:id="158" w:author="Amy Byers" w:date="2014-10-06T19:38:00Z">
              <w:r>
                <w:rPr>
                  <w:rFonts w:cs="Arial"/>
                  <w:szCs w:val="20"/>
                </w:rPr>
                <w:fldChar w:fldCharType="begin"/>
              </w:r>
              <w:r>
                <w:rPr>
                  <w:rFonts w:cs="Arial"/>
                  <w:szCs w:val="20"/>
                </w:rPr>
                <w:instrText xml:space="preserve"> REF _Ref233697587 \r \h </w:instrText>
              </w:r>
              <w:r>
                <w:rPr>
                  <w:rFonts w:cs="Arial"/>
                  <w:szCs w:val="20"/>
                </w:rPr>
              </w:r>
              <w:r>
                <w:rPr>
                  <w:rFonts w:cs="Arial"/>
                  <w:szCs w:val="20"/>
                </w:rPr>
                <w:fldChar w:fldCharType="separate"/>
              </w:r>
              <w:r>
                <w:rPr>
                  <w:rFonts w:cs="Arial"/>
                  <w:szCs w:val="20"/>
                </w:rPr>
                <w:t>2.3</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REF _Ref233697587 \h </w:instrText>
              </w:r>
              <w:r>
                <w:rPr>
                  <w:rFonts w:cs="Arial"/>
                  <w:szCs w:val="20"/>
                </w:rPr>
              </w:r>
              <w:r>
                <w:rPr>
                  <w:rFonts w:cs="Arial"/>
                  <w:szCs w:val="20"/>
                </w:rPr>
                <w:fldChar w:fldCharType="separate"/>
              </w:r>
              <w:r w:rsidRPr="00992BEE">
                <w:t>Main Flow</w:t>
              </w:r>
              <w:r>
                <w:rPr>
                  <w:rFonts w:cs="Arial"/>
                  <w:szCs w:val="20"/>
                </w:rPr>
                <w:fldChar w:fldCharType="end"/>
              </w:r>
            </w:ins>
          </w:p>
        </w:tc>
      </w:tr>
      <w:tr w:rsidR="00263454" w:rsidRPr="005717E9" w:rsidTr="00301231">
        <w:trPr>
          <w:cantSplit/>
          <w:ins w:id="159" w:author="Amy Byers" w:date="2014-10-06T19:40:00Z"/>
        </w:trPr>
        <w:tc>
          <w:tcPr>
            <w:tcW w:w="746" w:type="dxa"/>
            <w:tcBorders>
              <w:top w:val="single" w:sz="8" w:space="0" w:color="4F81BD"/>
              <w:left w:val="single" w:sz="8" w:space="0" w:color="4F81BD"/>
              <w:bottom w:val="single" w:sz="8" w:space="0" w:color="4F81BD"/>
              <w:right w:val="single" w:sz="8" w:space="0" w:color="4F81BD"/>
            </w:tcBorders>
            <w:shd w:val="clear" w:color="auto" w:fill="auto"/>
          </w:tcPr>
          <w:p w:rsidR="00263454" w:rsidRPr="00263454" w:rsidRDefault="00263454" w:rsidP="00263454">
            <w:pPr>
              <w:rPr>
                <w:ins w:id="160" w:author="Amy Byers" w:date="2014-10-06T19:40:00Z"/>
                <w:rFonts w:cs="Arial"/>
                <w:szCs w:val="20"/>
              </w:rPr>
            </w:pPr>
            <w:ins w:id="161" w:author="Amy Byers" w:date="2014-10-06T19:40:00Z">
              <w:r w:rsidRPr="00263454">
                <w:rPr>
                  <w:rFonts w:cs="Arial"/>
                  <w:szCs w:val="20"/>
                </w:rPr>
                <w:t>5.4</w:t>
              </w:r>
            </w:ins>
          </w:p>
        </w:tc>
        <w:tc>
          <w:tcPr>
            <w:tcW w:w="1620" w:type="dxa"/>
            <w:tcBorders>
              <w:top w:val="single" w:sz="8" w:space="0" w:color="4F81BD"/>
              <w:left w:val="single" w:sz="8" w:space="0" w:color="4F81BD"/>
              <w:bottom w:val="single" w:sz="8" w:space="0" w:color="4F81BD"/>
              <w:right w:val="single" w:sz="8" w:space="0" w:color="4F81BD"/>
            </w:tcBorders>
          </w:tcPr>
          <w:p w:rsidR="00263454" w:rsidRPr="00263454" w:rsidRDefault="00263454" w:rsidP="00263454">
            <w:pPr>
              <w:rPr>
                <w:ins w:id="162" w:author="Amy Byers" w:date="2014-10-06T19:40:00Z"/>
                <w:rFonts w:cs="Arial"/>
                <w:szCs w:val="20"/>
              </w:rPr>
            </w:pPr>
            <w:ins w:id="163" w:author="Amy Byers" w:date="2014-10-06T19:40:00Z">
              <w:r w:rsidRPr="00263454">
                <w:rPr>
                  <w:rFonts w:cs="Arial"/>
                  <w:szCs w:val="20"/>
                </w:rPr>
                <w:t>Pre-Order</w:t>
              </w:r>
            </w:ins>
          </w:p>
        </w:tc>
        <w:tc>
          <w:tcPr>
            <w:tcW w:w="5670" w:type="dxa"/>
            <w:tcBorders>
              <w:top w:val="single" w:sz="8" w:space="0" w:color="4F81BD"/>
              <w:left w:val="single" w:sz="8" w:space="0" w:color="4F81BD"/>
              <w:bottom w:val="single" w:sz="8" w:space="0" w:color="4F81BD"/>
              <w:right w:val="single" w:sz="8" w:space="0" w:color="4F81BD"/>
            </w:tcBorders>
            <w:shd w:val="clear" w:color="auto" w:fill="auto"/>
          </w:tcPr>
          <w:p w:rsidR="00263454" w:rsidRPr="00263454" w:rsidRDefault="00263454" w:rsidP="00263454">
            <w:pPr>
              <w:rPr>
                <w:ins w:id="164" w:author="Amy Byers" w:date="2014-10-06T19:40:00Z"/>
                <w:rFonts w:cs="Arial"/>
                <w:szCs w:val="20"/>
              </w:rPr>
            </w:pPr>
            <w:ins w:id="165" w:author="Amy Byers" w:date="2014-10-06T19:40:00Z">
              <w:r w:rsidRPr="00263454">
                <w:rPr>
                  <w:rFonts w:cs="Arial"/>
                  <w:szCs w:val="20"/>
                </w:rPr>
                <w:t>Pre-Orders will be accepted as a valid form of payment.</w:t>
              </w:r>
            </w:ins>
          </w:p>
        </w:tc>
        <w:tc>
          <w:tcPr>
            <w:tcW w:w="2520" w:type="dxa"/>
            <w:tcBorders>
              <w:top w:val="single" w:sz="8" w:space="0" w:color="4F81BD"/>
              <w:left w:val="single" w:sz="8" w:space="0" w:color="4F81BD"/>
              <w:bottom w:val="single" w:sz="8" w:space="0" w:color="4F81BD"/>
              <w:right w:val="single" w:sz="8" w:space="0" w:color="4F81BD"/>
            </w:tcBorders>
            <w:shd w:val="clear" w:color="auto" w:fill="auto"/>
            <w:vAlign w:val="center"/>
          </w:tcPr>
          <w:p w:rsidR="00263454" w:rsidRDefault="00263454" w:rsidP="00263454">
            <w:pPr>
              <w:numPr>
                <w:ilvl w:val="0"/>
                <w:numId w:val="1"/>
              </w:numPr>
              <w:rPr>
                <w:ins w:id="166" w:author="Amy Byers" w:date="2014-10-06T19:40:00Z"/>
                <w:rFonts w:cs="Arial"/>
                <w:szCs w:val="20"/>
              </w:rPr>
            </w:pPr>
            <w:ins w:id="167" w:author="Amy Byers" w:date="2014-10-06T19:40:00Z">
              <w:r>
                <w:rPr>
                  <w:rFonts w:cs="Arial"/>
                  <w:szCs w:val="20"/>
                </w:rPr>
                <w:fldChar w:fldCharType="begin"/>
              </w:r>
              <w:r>
                <w:rPr>
                  <w:rFonts w:cs="Arial"/>
                  <w:szCs w:val="20"/>
                </w:rPr>
                <w:instrText xml:space="preserve"> REF _Ref233697587 \r \h </w:instrText>
              </w:r>
              <w:r>
                <w:rPr>
                  <w:rFonts w:cs="Arial"/>
                  <w:szCs w:val="20"/>
                </w:rPr>
              </w:r>
              <w:r>
                <w:rPr>
                  <w:rFonts w:cs="Arial"/>
                  <w:szCs w:val="20"/>
                </w:rPr>
                <w:fldChar w:fldCharType="separate"/>
              </w:r>
              <w:r>
                <w:rPr>
                  <w:rFonts w:cs="Arial"/>
                  <w:szCs w:val="20"/>
                </w:rPr>
                <w:t>2.3</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REF _Ref233697587 \h </w:instrText>
              </w:r>
              <w:r>
                <w:rPr>
                  <w:rFonts w:cs="Arial"/>
                  <w:szCs w:val="20"/>
                </w:rPr>
              </w:r>
              <w:r>
                <w:rPr>
                  <w:rFonts w:cs="Arial"/>
                  <w:szCs w:val="20"/>
                </w:rPr>
                <w:fldChar w:fldCharType="separate"/>
              </w:r>
              <w:r w:rsidRPr="00992BEE">
                <w:t>Main Flow</w:t>
              </w:r>
              <w:r>
                <w:rPr>
                  <w:rFonts w:cs="Arial"/>
                  <w:szCs w:val="20"/>
                </w:rPr>
                <w:fldChar w:fldCharType="end"/>
              </w:r>
            </w:ins>
          </w:p>
        </w:tc>
      </w:tr>
      <w:tr w:rsidR="00263454" w:rsidRPr="005717E9" w:rsidTr="00301231">
        <w:trPr>
          <w:cantSplit/>
          <w:ins w:id="168" w:author="Amy Byers" w:date="2014-10-06T19:40:00Z"/>
        </w:trPr>
        <w:tc>
          <w:tcPr>
            <w:tcW w:w="746" w:type="dxa"/>
            <w:tcBorders>
              <w:top w:val="single" w:sz="8" w:space="0" w:color="4F81BD"/>
              <w:left w:val="single" w:sz="8" w:space="0" w:color="4F81BD"/>
              <w:bottom w:val="single" w:sz="8" w:space="0" w:color="4F81BD"/>
              <w:right w:val="single" w:sz="8" w:space="0" w:color="4F81BD"/>
            </w:tcBorders>
            <w:shd w:val="clear" w:color="auto" w:fill="auto"/>
          </w:tcPr>
          <w:p w:rsidR="00263454" w:rsidRPr="00263454" w:rsidRDefault="00263454" w:rsidP="00263454">
            <w:pPr>
              <w:rPr>
                <w:ins w:id="169" w:author="Amy Byers" w:date="2014-10-06T19:40:00Z"/>
                <w:rFonts w:cs="Arial"/>
                <w:szCs w:val="20"/>
              </w:rPr>
            </w:pPr>
            <w:ins w:id="170" w:author="Amy Byers" w:date="2014-10-06T19:40:00Z">
              <w:r w:rsidRPr="00263454">
                <w:rPr>
                  <w:rFonts w:cs="Arial"/>
                  <w:szCs w:val="20"/>
                </w:rPr>
                <w:t>5.5</w:t>
              </w:r>
            </w:ins>
          </w:p>
        </w:tc>
        <w:tc>
          <w:tcPr>
            <w:tcW w:w="1620" w:type="dxa"/>
            <w:tcBorders>
              <w:top w:val="single" w:sz="8" w:space="0" w:color="4F81BD"/>
              <w:left w:val="single" w:sz="8" w:space="0" w:color="4F81BD"/>
              <w:bottom w:val="single" w:sz="8" w:space="0" w:color="4F81BD"/>
              <w:right w:val="single" w:sz="8" w:space="0" w:color="4F81BD"/>
            </w:tcBorders>
          </w:tcPr>
          <w:p w:rsidR="00263454" w:rsidRPr="00263454" w:rsidRDefault="00263454" w:rsidP="00263454">
            <w:pPr>
              <w:rPr>
                <w:ins w:id="171" w:author="Amy Byers" w:date="2014-10-06T19:40:00Z"/>
                <w:rFonts w:cs="Arial"/>
                <w:szCs w:val="20"/>
              </w:rPr>
            </w:pPr>
            <w:ins w:id="172" w:author="Amy Byers" w:date="2014-10-06T19:40:00Z">
              <w:r w:rsidRPr="00263454">
                <w:rPr>
                  <w:rFonts w:cs="Arial"/>
                  <w:szCs w:val="20"/>
                </w:rPr>
                <w:t>Pre-Order</w:t>
              </w:r>
            </w:ins>
          </w:p>
        </w:tc>
        <w:tc>
          <w:tcPr>
            <w:tcW w:w="5670" w:type="dxa"/>
            <w:tcBorders>
              <w:top w:val="single" w:sz="8" w:space="0" w:color="4F81BD"/>
              <w:left w:val="single" w:sz="8" w:space="0" w:color="4F81BD"/>
              <w:bottom w:val="single" w:sz="8" w:space="0" w:color="4F81BD"/>
              <w:right w:val="single" w:sz="8" w:space="0" w:color="4F81BD"/>
            </w:tcBorders>
            <w:shd w:val="clear" w:color="auto" w:fill="auto"/>
          </w:tcPr>
          <w:p w:rsidR="00263454" w:rsidRPr="00263454" w:rsidRDefault="00263454" w:rsidP="00263454">
            <w:pPr>
              <w:rPr>
                <w:ins w:id="173" w:author="Amy Byers" w:date="2014-10-06T19:40:00Z"/>
                <w:rFonts w:cs="Arial"/>
                <w:szCs w:val="20"/>
              </w:rPr>
            </w:pPr>
            <w:ins w:id="174" w:author="Amy Byers" w:date="2014-10-06T19:40:00Z">
              <w:r w:rsidRPr="00263454">
                <w:rPr>
                  <w:rFonts w:cs="Arial"/>
                  <w:szCs w:val="20"/>
                </w:rPr>
                <w:t>Validation will be performed to ensure that the Pre-</w:t>
              </w:r>
              <w:proofErr w:type="gramStart"/>
              <w:r w:rsidRPr="00263454">
                <w:rPr>
                  <w:rFonts w:cs="Arial"/>
                  <w:szCs w:val="20"/>
                </w:rPr>
                <w:t>Order  has</w:t>
              </w:r>
              <w:proofErr w:type="gramEnd"/>
              <w:r w:rsidRPr="00263454">
                <w:rPr>
                  <w:rFonts w:cs="Arial"/>
                  <w:szCs w:val="20"/>
                </w:rPr>
                <w:t xml:space="preserve"> not been previously redeemed.</w:t>
              </w:r>
            </w:ins>
          </w:p>
        </w:tc>
        <w:tc>
          <w:tcPr>
            <w:tcW w:w="2520" w:type="dxa"/>
            <w:tcBorders>
              <w:top w:val="single" w:sz="8" w:space="0" w:color="4F81BD"/>
              <w:left w:val="single" w:sz="8" w:space="0" w:color="4F81BD"/>
              <w:bottom w:val="single" w:sz="8" w:space="0" w:color="4F81BD"/>
              <w:right w:val="single" w:sz="8" w:space="0" w:color="4F81BD"/>
            </w:tcBorders>
            <w:shd w:val="clear" w:color="auto" w:fill="auto"/>
            <w:vAlign w:val="center"/>
          </w:tcPr>
          <w:p w:rsidR="00263454" w:rsidRDefault="00263454" w:rsidP="00263454">
            <w:pPr>
              <w:numPr>
                <w:ilvl w:val="0"/>
                <w:numId w:val="1"/>
              </w:numPr>
              <w:rPr>
                <w:ins w:id="175" w:author="Amy Byers" w:date="2014-10-06T19:40:00Z"/>
                <w:rFonts w:cs="Arial"/>
                <w:szCs w:val="20"/>
              </w:rPr>
            </w:pPr>
            <w:ins w:id="176" w:author="Amy Byers" w:date="2014-10-06T19:40:00Z">
              <w:r>
                <w:rPr>
                  <w:rFonts w:cs="Arial"/>
                  <w:szCs w:val="20"/>
                </w:rPr>
                <w:fldChar w:fldCharType="begin"/>
              </w:r>
              <w:r>
                <w:rPr>
                  <w:rFonts w:cs="Arial"/>
                  <w:szCs w:val="20"/>
                </w:rPr>
                <w:instrText xml:space="preserve"> REF _Ref233697587 \r \h </w:instrText>
              </w:r>
              <w:r>
                <w:rPr>
                  <w:rFonts w:cs="Arial"/>
                  <w:szCs w:val="20"/>
                </w:rPr>
              </w:r>
              <w:r>
                <w:rPr>
                  <w:rFonts w:cs="Arial"/>
                  <w:szCs w:val="20"/>
                </w:rPr>
                <w:fldChar w:fldCharType="separate"/>
              </w:r>
              <w:r>
                <w:rPr>
                  <w:rFonts w:cs="Arial"/>
                  <w:szCs w:val="20"/>
                </w:rPr>
                <w:t>2.3</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REF _Ref233697587 \h </w:instrText>
              </w:r>
              <w:r>
                <w:rPr>
                  <w:rFonts w:cs="Arial"/>
                  <w:szCs w:val="20"/>
                </w:rPr>
              </w:r>
              <w:r>
                <w:rPr>
                  <w:rFonts w:cs="Arial"/>
                  <w:szCs w:val="20"/>
                </w:rPr>
                <w:fldChar w:fldCharType="separate"/>
              </w:r>
              <w:r w:rsidRPr="00992BEE">
                <w:t>Main Flow</w:t>
              </w:r>
              <w:r>
                <w:rPr>
                  <w:rFonts w:cs="Arial"/>
                  <w:szCs w:val="20"/>
                </w:rPr>
                <w:fldChar w:fldCharType="end"/>
              </w:r>
            </w:ins>
          </w:p>
        </w:tc>
      </w:tr>
      <w:tr w:rsidR="00263454" w:rsidRPr="005717E9" w:rsidTr="00301231">
        <w:trPr>
          <w:cantSplit/>
          <w:ins w:id="177" w:author="Amy Byers" w:date="2014-10-06T19:40:00Z"/>
        </w:trPr>
        <w:tc>
          <w:tcPr>
            <w:tcW w:w="746" w:type="dxa"/>
            <w:tcBorders>
              <w:top w:val="single" w:sz="8" w:space="0" w:color="4F81BD"/>
              <w:left w:val="single" w:sz="8" w:space="0" w:color="4F81BD"/>
              <w:bottom w:val="single" w:sz="8" w:space="0" w:color="4F81BD"/>
              <w:right w:val="single" w:sz="8" w:space="0" w:color="4F81BD"/>
            </w:tcBorders>
            <w:shd w:val="clear" w:color="auto" w:fill="auto"/>
          </w:tcPr>
          <w:p w:rsidR="00263454" w:rsidRPr="00263454" w:rsidRDefault="00263454" w:rsidP="00263454">
            <w:pPr>
              <w:rPr>
                <w:ins w:id="178" w:author="Amy Byers" w:date="2014-10-06T19:40:00Z"/>
                <w:rFonts w:cs="Arial"/>
                <w:szCs w:val="20"/>
              </w:rPr>
            </w:pPr>
            <w:ins w:id="179" w:author="Amy Byers" w:date="2014-10-06T19:40:00Z">
              <w:r w:rsidRPr="00263454">
                <w:rPr>
                  <w:rFonts w:cs="Arial"/>
                  <w:szCs w:val="20"/>
                </w:rPr>
                <w:t>5.6</w:t>
              </w:r>
            </w:ins>
          </w:p>
        </w:tc>
        <w:tc>
          <w:tcPr>
            <w:tcW w:w="1620" w:type="dxa"/>
            <w:tcBorders>
              <w:top w:val="single" w:sz="8" w:space="0" w:color="4F81BD"/>
              <w:left w:val="single" w:sz="8" w:space="0" w:color="4F81BD"/>
              <w:bottom w:val="single" w:sz="8" w:space="0" w:color="4F81BD"/>
              <w:right w:val="single" w:sz="8" w:space="0" w:color="4F81BD"/>
            </w:tcBorders>
          </w:tcPr>
          <w:p w:rsidR="00263454" w:rsidRPr="00263454" w:rsidRDefault="00263454" w:rsidP="00263454">
            <w:pPr>
              <w:rPr>
                <w:ins w:id="180" w:author="Amy Byers" w:date="2014-10-06T19:40:00Z"/>
                <w:rFonts w:cs="Arial"/>
                <w:szCs w:val="20"/>
              </w:rPr>
            </w:pPr>
            <w:ins w:id="181" w:author="Amy Byers" w:date="2014-10-06T19:40:00Z">
              <w:r w:rsidRPr="00263454">
                <w:rPr>
                  <w:rFonts w:cs="Arial"/>
                  <w:szCs w:val="20"/>
                </w:rPr>
                <w:t>Pre-Order</w:t>
              </w:r>
            </w:ins>
          </w:p>
        </w:tc>
        <w:tc>
          <w:tcPr>
            <w:tcW w:w="5670" w:type="dxa"/>
            <w:tcBorders>
              <w:top w:val="single" w:sz="8" w:space="0" w:color="4F81BD"/>
              <w:left w:val="single" w:sz="8" w:space="0" w:color="4F81BD"/>
              <w:bottom w:val="single" w:sz="8" w:space="0" w:color="4F81BD"/>
              <w:right w:val="single" w:sz="8" w:space="0" w:color="4F81BD"/>
            </w:tcBorders>
            <w:shd w:val="clear" w:color="auto" w:fill="auto"/>
          </w:tcPr>
          <w:p w:rsidR="00263454" w:rsidRPr="00263454" w:rsidRDefault="00263454" w:rsidP="00263454">
            <w:pPr>
              <w:rPr>
                <w:ins w:id="182" w:author="Amy Byers" w:date="2014-10-06T19:40:00Z"/>
                <w:rFonts w:cs="Arial"/>
                <w:szCs w:val="20"/>
              </w:rPr>
            </w:pPr>
            <w:ins w:id="183" w:author="Amy Byers" w:date="2014-10-06T19:40:00Z">
              <w:r w:rsidRPr="00263454">
                <w:rPr>
                  <w:rFonts w:cs="Arial"/>
                  <w:szCs w:val="20"/>
                </w:rPr>
                <w:t xml:space="preserve">Should a user attempt to validate a Pre-Order for a value greater than it is worth, </w:t>
              </w:r>
              <w:r w:rsidRPr="00263454">
                <w:rPr>
                  <w:rFonts w:cs="Arial"/>
                  <w:strike/>
                  <w:szCs w:val="20"/>
                </w:rPr>
                <w:t>XPOS will return a message indicating the value that may be redeemed</w:t>
              </w:r>
              <w:r w:rsidRPr="00263454">
                <w:rPr>
                  <w:rFonts w:cs="Arial"/>
                  <w:szCs w:val="20"/>
                </w:rPr>
                <w:t xml:space="preserve">, </w:t>
              </w:r>
              <w:proofErr w:type="gramStart"/>
              <w:r w:rsidRPr="00263454">
                <w:rPr>
                  <w:rFonts w:cs="Arial"/>
                  <w:szCs w:val="20"/>
                </w:rPr>
                <w:t>XPOS</w:t>
              </w:r>
              <w:proofErr w:type="gramEnd"/>
              <w:r w:rsidRPr="00263454">
                <w:rPr>
                  <w:rFonts w:cs="Arial"/>
                  <w:szCs w:val="20"/>
                </w:rPr>
                <w:t xml:space="preserve"> will apply the actual redeemable value and then prompt for an additional form of tender.</w:t>
              </w:r>
            </w:ins>
          </w:p>
        </w:tc>
        <w:tc>
          <w:tcPr>
            <w:tcW w:w="2520" w:type="dxa"/>
            <w:tcBorders>
              <w:top w:val="single" w:sz="8" w:space="0" w:color="4F81BD"/>
              <w:left w:val="single" w:sz="8" w:space="0" w:color="4F81BD"/>
              <w:bottom w:val="single" w:sz="8" w:space="0" w:color="4F81BD"/>
              <w:right w:val="single" w:sz="8" w:space="0" w:color="4F81BD"/>
            </w:tcBorders>
            <w:shd w:val="clear" w:color="auto" w:fill="auto"/>
            <w:vAlign w:val="center"/>
          </w:tcPr>
          <w:p w:rsidR="00263454" w:rsidRDefault="00263454" w:rsidP="00263454">
            <w:pPr>
              <w:numPr>
                <w:ilvl w:val="0"/>
                <w:numId w:val="1"/>
              </w:numPr>
              <w:rPr>
                <w:ins w:id="184" w:author="Amy Byers" w:date="2014-10-06T19:40:00Z"/>
                <w:rFonts w:cs="Arial"/>
                <w:szCs w:val="20"/>
              </w:rPr>
            </w:pPr>
            <w:ins w:id="185" w:author="Amy Byers" w:date="2014-10-06T19:40:00Z">
              <w:r>
                <w:rPr>
                  <w:rFonts w:cs="Arial"/>
                  <w:szCs w:val="20"/>
                </w:rPr>
                <w:fldChar w:fldCharType="begin"/>
              </w:r>
              <w:r>
                <w:rPr>
                  <w:rFonts w:cs="Arial"/>
                  <w:szCs w:val="20"/>
                </w:rPr>
                <w:instrText xml:space="preserve"> REF _Ref233697587 \r \h </w:instrText>
              </w:r>
              <w:r>
                <w:rPr>
                  <w:rFonts w:cs="Arial"/>
                  <w:szCs w:val="20"/>
                </w:rPr>
              </w:r>
              <w:r>
                <w:rPr>
                  <w:rFonts w:cs="Arial"/>
                  <w:szCs w:val="20"/>
                </w:rPr>
                <w:fldChar w:fldCharType="separate"/>
              </w:r>
              <w:r>
                <w:rPr>
                  <w:rFonts w:cs="Arial"/>
                  <w:szCs w:val="20"/>
                </w:rPr>
                <w:t>2.3</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REF _Ref233697587 \h </w:instrText>
              </w:r>
              <w:r>
                <w:rPr>
                  <w:rFonts w:cs="Arial"/>
                  <w:szCs w:val="20"/>
                </w:rPr>
              </w:r>
              <w:r>
                <w:rPr>
                  <w:rFonts w:cs="Arial"/>
                  <w:szCs w:val="20"/>
                </w:rPr>
                <w:fldChar w:fldCharType="separate"/>
              </w:r>
              <w:r w:rsidRPr="00992BEE">
                <w:t>Main Flow</w:t>
              </w:r>
              <w:r>
                <w:rPr>
                  <w:rFonts w:cs="Arial"/>
                  <w:szCs w:val="20"/>
                </w:rPr>
                <w:fldChar w:fldCharType="end"/>
              </w:r>
            </w:ins>
          </w:p>
        </w:tc>
      </w:tr>
      <w:tr w:rsidR="00263454" w:rsidRPr="005717E9" w:rsidTr="00301231">
        <w:trPr>
          <w:cantSplit/>
          <w:ins w:id="186" w:author="Amy Byers" w:date="2014-10-06T19:40:00Z"/>
        </w:trPr>
        <w:tc>
          <w:tcPr>
            <w:tcW w:w="746" w:type="dxa"/>
            <w:tcBorders>
              <w:top w:val="single" w:sz="8" w:space="0" w:color="4F81BD"/>
              <w:left w:val="single" w:sz="8" w:space="0" w:color="4F81BD"/>
              <w:bottom w:val="single" w:sz="8" w:space="0" w:color="4F81BD"/>
              <w:right w:val="single" w:sz="8" w:space="0" w:color="4F81BD"/>
            </w:tcBorders>
            <w:shd w:val="clear" w:color="auto" w:fill="auto"/>
          </w:tcPr>
          <w:p w:rsidR="00263454" w:rsidRPr="00263454" w:rsidRDefault="00263454" w:rsidP="00263454">
            <w:pPr>
              <w:rPr>
                <w:ins w:id="187" w:author="Amy Byers" w:date="2014-10-06T19:40:00Z"/>
                <w:rFonts w:cs="Arial"/>
                <w:szCs w:val="20"/>
              </w:rPr>
            </w:pPr>
            <w:ins w:id="188" w:author="Amy Byers" w:date="2014-10-06T19:40:00Z">
              <w:r w:rsidRPr="00263454">
                <w:rPr>
                  <w:rFonts w:cs="Arial"/>
                  <w:szCs w:val="20"/>
                </w:rPr>
                <w:t>5.6.1</w:t>
              </w:r>
            </w:ins>
          </w:p>
        </w:tc>
        <w:tc>
          <w:tcPr>
            <w:tcW w:w="1620" w:type="dxa"/>
            <w:tcBorders>
              <w:top w:val="single" w:sz="8" w:space="0" w:color="4F81BD"/>
              <w:left w:val="single" w:sz="8" w:space="0" w:color="4F81BD"/>
              <w:bottom w:val="single" w:sz="8" w:space="0" w:color="4F81BD"/>
              <w:right w:val="single" w:sz="8" w:space="0" w:color="4F81BD"/>
            </w:tcBorders>
          </w:tcPr>
          <w:p w:rsidR="00263454" w:rsidRPr="00263454" w:rsidRDefault="00263454" w:rsidP="00263454">
            <w:pPr>
              <w:rPr>
                <w:ins w:id="189" w:author="Amy Byers" w:date="2014-10-06T19:40:00Z"/>
                <w:rFonts w:cs="Arial"/>
                <w:szCs w:val="20"/>
              </w:rPr>
            </w:pPr>
            <w:ins w:id="190" w:author="Amy Byers" w:date="2014-10-06T19:40:00Z">
              <w:r w:rsidRPr="00263454">
                <w:rPr>
                  <w:rFonts w:cs="Arial"/>
                  <w:szCs w:val="20"/>
                </w:rPr>
                <w:t>Pre-Order</w:t>
              </w:r>
            </w:ins>
          </w:p>
        </w:tc>
        <w:tc>
          <w:tcPr>
            <w:tcW w:w="5670" w:type="dxa"/>
            <w:tcBorders>
              <w:top w:val="single" w:sz="8" w:space="0" w:color="4F81BD"/>
              <w:left w:val="single" w:sz="8" w:space="0" w:color="4F81BD"/>
              <w:bottom w:val="single" w:sz="8" w:space="0" w:color="4F81BD"/>
              <w:right w:val="single" w:sz="8" w:space="0" w:color="4F81BD"/>
            </w:tcBorders>
            <w:shd w:val="clear" w:color="auto" w:fill="auto"/>
          </w:tcPr>
          <w:p w:rsidR="00263454" w:rsidRPr="00263454" w:rsidRDefault="00263454" w:rsidP="00263454">
            <w:pPr>
              <w:rPr>
                <w:ins w:id="191" w:author="Amy Byers" w:date="2014-10-06T19:40:00Z"/>
                <w:rFonts w:cs="Arial"/>
                <w:szCs w:val="20"/>
              </w:rPr>
            </w:pPr>
            <w:ins w:id="192" w:author="Amy Byers" w:date="2014-10-06T19:40:00Z">
              <w:r w:rsidRPr="00263454">
                <w:rPr>
                  <w:rFonts w:cs="Arial"/>
                  <w:szCs w:val="20"/>
                </w:rPr>
                <w:t xml:space="preserve">Should the transaction total less </w:t>
              </w:r>
              <w:proofErr w:type="spellStart"/>
              <w:r w:rsidRPr="00263454">
                <w:rPr>
                  <w:rFonts w:cs="Arial"/>
                  <w:szCs w:val="20"/>
                </w:rPr>
                <w:t>then</w:t>
              </w:r>
              <w:proofErr w:type="spellEnd"/>
              <w:r w:rsidRPr="00263454">
                <w:rPr>
                  <w:rFonts w:cs="Arial"/>
                  <w:szCs w:val="20"/>
                </w:rPr>
                <w:t xml:space="preserve"> the amount of the Pre-Order, the remainder will be cashed out </w:t>
              </w:r>
              <w:proofErr w:type="gramStart"/>
              <w:r w:rsidRPr="00263454">
                <w:rPr>
                  <w:rFonts w:cs="Arial"/>
                  <w:szCs w:val="20"/>
                </w:rPr>
                <w:t>and  the</w:t>
              </w:r>
              <w:proofErr w:type="gramEnd"/>
              <w:r w:rsidRPr="00263454">
                <w:rPr>
                  <w:rFonts w:cs="Arial"/>
                  <w:szCs w:val="20"/>
                </w:rPr>
                <w:t xml:space="preserve"> user will select the return MOP.</w:t>
              </w:r>
            </w:ins>
          </w:p>
        </w:tc>
        <w:tc>
          <w:tcPr>
            <w:tcW w:w="2520" w:type="dxa"/>
            <w:tcBorders>
              <w:top w:val="single" w:sz="8" w:space="0" w:color="4F81BD"/>
              <w:left w:val="single" w:sz="8" w:space="0" w:color="4F81BD"/>
              <w:bottom w:val="single" w:sz="8" w:space="0" w:color="4F81BD"/>
              <w:right w:val="single" w:sz="8" w:space="0" w:color="4F81BD"/>
            </w:tcBorders>
            <w:shd w:val="clear" w:color="auto" w:fill="auto"/>
            <w:vAlign w:val="center"/>
          </w:tcPr>
          <w:p w:rsidR="00263454" w:rsidRDefault="00263454" w:rsidP="00263454">
            <w:pPr>
              <w:numPr>
                <w:ilvl w:val="0"/>
                <w:numId w:val="1"/>
              </w:numPr>
              <w:rPr>
                <w:ins w:id="193" w:author="Amy Byers" w:date="2014-10-06T19:40:00Z"/>
                <w:rFonts w:cs="Arial"/>
                <w:szCs w:val="20"/>
              </w:rPr>
            </w:pPr>
            <w:ins w:id="194" w:author="Amy Byers" w:date="2014-10-06T19:40:00Z">
              <w:r>
                <w:rPr>
                  <w:rFonts w:cs="Arial"/>
                  <w:szCs w:val="20"/>
                </w:rPr>
                <w:fldChar w:fldCharType="begin"/>
              </w:r>
              <w:r>
                <w:rPr>
                  <w:rFonts w:cs="Arial"/>
                  <w:szCs w:val="20"/>
                </w:rPr>
                <w:instrText xml:space="preserve"> REF _Ref233697587 \r \h </w:instrText>
              </w:r>
              <w:r>
                <w:rPr>
                  <w:rFonts w:cs="Arial"/>
                  <w:szCs w:val="20"/>
                </w:rPr>
              </w:r>
              <w:r>
                <w:rPr>
                  <w:rFonts w:cs="Arial"/>
                  <w:szCs w:val="20"/>
                </w:rPr>
                <w:fldChar w:fldCharType="separate"/>
              </w:r>
              <w:r>
                <w:rPr>
                  <w:rFonts w:cs="Arial"/>
                  <w:szCs w:val="20"/>
                </w:rPr>
                <w:t>2.3</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REF _Ref233697587 \h </w:instrText>
              </w:r>
              <w:r>
                <w:rPr>
                  <w:rFonts w:cs="Arial"/>
                  <w:szCs w:val="20"/>
                </w:rPr>
              </w:r>
              <w:r>
                <w:rPr>
                  <w:rFonts w:cs="Arial"/>
                  <w:szCs w:val="20"/>
                </w:rPr>
                <w:fldChar w:fldCharType="separate"/>
              </w:r>
              <w:r w:rsidRPr="00992BEE">
                <w:t>Main Flow</w:t>
              </w:r>
              <w:r>
                <w:rPr>
                  <w:rFonts w:cs="Arial"/>
                  <w:szCs w:val="20"/>
                </w:rPr>
                <w:fldChar w:fldCharType="end"/>
              </w:r>
            </w:ins>
          </w:p>
        </w:tc>
      </w:tr>
    </w:tbl>
    <w:p w:rsidR="00817A70" w:rsidRDefault="00817A70" w:rsidP="00817A70">
      <w:pPr>
        <w:rPr>
          <w:ins w:id="195" w:author="Amy Byers" w:date="2014-10-06T19:29:00Z"/>
          <w:b/>
          <w:sz w:val="24"/>
        </w:rPr>
      </w:pPr>
    </w:p>
    <w:p w:rsidR="00A36851" w:rsidRPr="00992BEE" w:rsidRDefault="00A36851" w:rsidP="00A36851">
      <w:pPr>
        <w:pStyle w:val="Heading1"/>
        <w:rPr>
          <w:i/>
        </w:rPr>
      </w:pPr>
      <w:proofErr w:type="gramStart"/>
      <w:r w:rsidRPr="00992BEE">
        <w:rPr>
          <w:i/>
        </w:rPr>
        <w:t xml:space="preserve">Appendix </w:t>
      </w:r>
      <w:proofErr w:type="gramEnd"/>
      <w:ins w:id="196" w:author="Amy Byers" w:date="2014-10-06T19:21:00Z">
        <w:r w:rsidR="00817A70" w:rsidRPr="002318D1">
          <w:fldChar w:fldCharType="begin"/>
        </w:r>
        <w:r w:rsidR="00817A70" w:rsidRPr="002318D1">
          <w:instrText xml:space="preserve"> AUTONUMLGL  \* ALPHABETIC \e </w:instrText>
        </w:r>
        <w:r w:rsidR="00817A70" w:rsidRPr="002318D1">
          <w:fldChar w:fldCharType="end"/>
        </w:r>
      </w:ins>
      <w:del w:id="197" w:author="Amy Byers" w:date="2014-10-06T19:21:00Z">
        <w:r w:rsidRPr="00992BEE" w:rsidDel="00817A70">
          <w:rPr>
            <w:i/>
          </w:rPr>
          <w:delText>A</w:delText>
        </w:r>
      </w:del>
      <w:r w:rsidRPr="00992BEE">
        <w:rPr>
          <w:i/>
        </w:rPr>
        <w:t>: Glossary</w:t>
      </w:r>
      <w:bookmarkEnd w:id="103"/>
      <w:bookmarkEnd w:id="104"/>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47"/>
        <w:gridCol w:w="8696"/>
      </w:tblGrid>
      <w:tr w:rsidR="00A36851" w:rsidRPr="00992BEE" w:rsidTr="009E425E">
        <w:trPr>
          <w:cantSplit/>
        </w:trPr>
        <w:tc>
          <w:tcPr>
            <w:tcW w:w="1879" w:type="dxa"/>
            <w:tcBorders>
              <w:top w:val="single" w:sz="8" w:space="0" w:color="4F81BD"/>
              <w:left w:val="single" w:sz="8" w:space="0" w:color="4F81BD"/>
              <w:bottom w:val="single" w:sz="18" w:space="0" w:color="4F81BD"/>
              <w:right w:val="single" w:sz="8" w:space="0" w:color="4F81BD"/>
            </w:tcBorders>
          </w:tcPr>
          <w:p w:rsidR="00A36851" w:rsidRPr="00992BEE" w:rsidRDefault="00A36851" w:rsidP="0099677A">
            <w:pPr>
              <w:rPr>
                <w:b/>
                <w:bCs/>
                <w:szCs w:val="20"/>
              </w:rPr>
            </w:pPr>
            <w:r w:rsidRPr="00992BEE">
              <w:rPr>
                <w:b/>
                <w:bCs/>
                <w:szCs w:val="20"/>
              </w:rPr>
              <w:t>Term</w:t>
            </w:r>
          </w:p>
        </w:tc>
        <w:tc>
          <w:tcPr>
            <w:tcW w:w="8908" w:type="dxa"/>
            <w:tcBorders>
              <w:top w:val="single" w:sz="8" w:space="0" w:color="4F81BD"/>
              <w:left w:val="single" w:sz="8" w:space="0" w:color="4F81BD"/>
              <w:bottom w:val="single" w:sz="18" w:space="0" w:color="4F81BD"/>
              <w:right w:val="single" w:sz="8" w:space="0" w:color="4F81BD"/>
            </w:tcBorders>
          </w:tcPr>
          <w:p w:rsidR="00A36851" w:rsidRPr="00992BEE" w:rsidRDefault="00A36851" w:rsidP="0099677A">
            <w:pPr>
              <w:rPr>
                <w:b/>
                <w:bCs/>
                <w:szCs w:val="20"/>
              </w:rPr>
            </w:pPr>
            <w:r w:rsidRPr="00992BEE">
              <w:rPr>
                <w:b/>
                <w:bCs/>
                <w:szCs w:val="20"/>
              </w:rPr>
              <w:t>Definition</w:t>
            </w:r>
          </w:p>
        </w:tc>
      </w:tr>
      <w:tr w:rsidR="00A36851" w:rsidRPr="00992BEE" w:rsidTr="009E425E">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A36851" w:rsidRPr="00992BEE" w:rsidRDefault="00A36851" w:rsidP="0099677A">
            <w:pPr>
              <w:rPr>
                <w:bCs/>
                <w:color w:val="FF0000"/>
                <w:szCs w:val="20"/>
              </w:rPr>
            </w:pP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A36851" w:rsidRPr="00992BEE" w:rsidRDefault="00A36851" w:rsidP="0099677A">
            <w:pPr>
              <w:rPr>
                <w:color w:val="FF0000"/>
                <w:szCs w:val="20"/>
              </w:rPr>
            </w:pPr>
          </w:p>
        </w:tc>
      </w:tr>
    </w:tbl>
    <w:p w:rsidR="00347B93" w:rsidRPr="00992BEE" w:rsidRDefault="00347B93" w:rsidP="00347B93">
      <w:pPr>
        <w:pStyle w:val="Heading1"/>
        <w:rPr>
          <w:i/>
        </w:rPr>
      </w:pPr>
      <w:bookmarkStart w:id="198" w:name="_Toc369781740"/>
      <w:bookmarkStart w:id="199" w:name="_Toc384720335"/>
      <w:r w:rsidRPr="00992BEE">
        <w:rPr>
          <w:i/>
        </w:rPr>
        <w:lastRenderedPageBreak/>
        <w:t>Appendix B: Receipt Example</w:t>
      </w:r>
      <w:bookmarkEnd w:id="198"/>
      <w:bookmarkEnd w:id="199"/>
    </w:p>
    <w:p w:rsidR="00347B93" w:rsidRPr="00992BEE" w:rsidRDefault="00347B93" w:rsidP="00347B93">
      <w:pPr>
        <w:pStyle w:val="Heading2"/>
      </w:pPr>
      <w:bookmarkStart w:id="200" w:name="_Toc384720336"/>
      <w:r w:rsidRPr="00992BEE">
        <w:t>Layaway/Pre-Order Tender</w:t>
      </w:r>
      <w:bookmarkEnd w:id="200"/>
    </w:p>
    <w:tbl>
      <w:tblPr>
        <w:tblW w:w="4900" w:type="pct"/>
        <w:tblInd w:w="144" w:type="dxa"/>
        <w:tblLook w:val="04A0" w:firstRow="1" w:lastRow="0" w:firstColumn="1" w:lastColumn="0" w:noHBand="0" w:noVBand="1"/>
      </w:tblPr>
      <w:tblGrid>
        <w:gridCol w:w="5381"/>
        <w:gridCol w:w="5203"/>
      </w:tblGrid>
      <w:tr w:rsidR="00347B93" w:rsidRPr="00992BEE" w:rsidTr="00F54925">
        <w:trPr>
          <w:trHeight w:val="7182"/>
        </w:trPr>
        <w:tc>
          <w:tcPr>
            <w:tcW w:w="5398" w:type="dxa"/>
          </w:tcPr>
          <w:p w:rsidR="00347B93" w:rsidRPr="00992BEE" w:rsidRDefault="00992BEE" w:rsidP="00F54925">
            <w:pPr>
              <w:pStyle w:val="BodyText"/>
              <w:jc w:val="center"/>
            </w:pPr>
            <w:r w:rsidRPr="00992BEE">
              <w:rPr>
                <w:noProof/>
                <w:color w:val="FF0000"/>
              </w:rPr>
              <mc:AlternateContent>
                <mc:Choice Requires="wps">
                  <w:drawing>
                    <wp:inline distT="0" distB="0" distL="0" distR="0">
                      <wp:extent cx="2980690" cy="3331210"/>
                      <wp:effectExtent l="7620" t="10795" r="12065" b="10795"/>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331210"/>
                              </a:xfrm>
                              <a:prstGeom prst="rect">
                                <a:avLst/>
                              </a:prstGeom>
                              <a:solidFill>
                                <a:srgbClr val="FFFFFF"/>
                              </a:solidFill>
                              <a:ln w="9525">
                                <a:solidFill>
                                  <a:srgbClr val="000000"/>
                                </a:solidFill>
                                <a:miter lim="800000"/>
                                <a:headEnd/>
                                <a:tailEnd/>
                              </a:ln>
                            </wps:spPr>
                            <wps:txbx>
                              <w:txbxContent>
                                <w:p w:rsidR="00F54925" w:rsidRPr="0034389B" w:rsidRDefault="00F54925" w:rsidP="00347B93">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F54925" w:rsidRPr="0034389B" w:rsidRDefault="00F54925" w:rsidP="00347B93">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F54925" w:rsidRPr="0034389B" w:rsidRDefault="00F54925" w:rsidP="00347B93">
                                  <w:pPr>
                                    <w:jc w:val="center"/>
                                    <w:rPr>
                                      <w:rFonts w:ascii="Courier New" w:hAnsi="Courier New" w:cs="Courier New"/>
                                      <w:sz w:val="18"/>
                                      <w:szCs w:val="18"/>
                                    </w:rPr>
                                  </w:pPr>
                                  <w:r w:rsidRPr="0034389B">
                                    <w:rPr>
                                      <w:rFonts w:ascii="Courier New" w:hAnsi="Courier New" w:cs="Courier New"/>
                                      <w:sz w:val="18"/>
                                      <w:szCs w:val="18"/>
                                    </w:rPr>
                                    <w:t>(999) 999-9999</w:t>
                                  </w:r>
                                </w:p>
                                <w:p w:rsidR="00F54925" w:rsidRPr="0034389B" w:rsidRDefault="00F54925" w:rsidP="00347B93">
                                  <w:pPr>
                                    <w:jc w:val="center"/>
                                    <w:rPr>
                                      <w:rFonts w:cs="Arial"/>
                                      <w:sz w:val="18"/>
                                      <w:szCs w:val="18"/>
                                    </w:rPr>
                                  </w:pPr>
                                  <w:r w:rsidRPr="0034389B">
                                    <w:rPr>
                                      <w:rFonts w:ascii="Courier New" w:hAnsi="Courier New" w:cs="Courier New"/>
                                      <w:sz w:val="18"/>
                                      <w:szCs w:val="18"/>
                                    </w:rPr>
                                    <w:t>POS LAB TESTING</w:t>
                                  </w:r>
                                </w:p>
                                <w:p w:rsidR="00F54925" w:rsidRDefault="00F54925" w:rsidP="00347B93">
                                  <w:pPr>
                                    <w:jc w:val="center"/>
                                    <w:rPr>
                                      <w:rFonts w:cs="Arial"/>
                                      <w:sz w:val="18"/>
                                      <w:szCs w:val="18"/>
                                    </w:rPr>
                                  </w:pPr>
                                </w:p>
                                <w:p w:rsidR="00F54925" w:rsidRPr="00CA26DC" w:rsidRDefault="00F54925" w:rsidP="00347B93">
                                  <w:pPr>
                                    <w:jc w:val="center"/>
                                    <w:rPr>
                                      <w:rFonts w:cs="Arial"/>
                                      <w:sz w:val="18"/>
                                      <w:szCs w:val="18"/>
                                    </w:rPr>
                                  </w:pPr>
                                  <w:r>
                                    <w:rPr>
                                      <w:rFonts w:ascii="Courier" w:hAnsi="Courier"/>
                                      <w:noProof/>
                                    </w:rPr>
                                    <w:drawing>
                                      <wp:inline distT="0" distB="0" distL="0" distR="0">
                                        <wp:extent cx="2552065" cy="287020"/>
                                        <wp:effectExtent l="19050" t="0" r="635"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F54925" w:rsidRDefault="00F54925" w:rsidP="00347B93">
                                  <w:pPr>
                                    <w:rPr>
                                      <w:rFonts w:cs="Arial"/>
                                      <w:sz w:val="18"/>
                                      <w:szCs w:val="18"/>
                                    </w:rPr>
                                  </w:pPr>
                                </w:p>
                                <w:p w:rsidR="00F54925" w:rsidRPr="0034389B" w:rsidRDefault="00F54925" w:rsidP="00347B93">
                                  <w:pPr>
                                    <w:rPr>
                                      <w:rFonts w:ascii="Courier New" w:hAnsi="Courier New" w:cs="Courier New"/>
                                      <w:sz w:val="18"/>
                                      <w:szCs w:val="18"/>
                                    </w:rPr>
                                  </w:pPr>
                                  <w:r w:rsidRPr="0034389B">
                                    <w:rPr>
                                      <w:rFonts w:ascii="Courier New" w:hAnsi="Courier New" w:cs="Courier New"/>
                                      <w:sz w:val="18"/>
                                      <w:szCs w:val="18"/>
                                    </w:rPr>
                                    <w:t>Val # 1234-2432-2344-2542</w:t>
                                  </w:r>
                                </w:p>
                                <w:p w:rsidR="00F54925" w:rsidRPr="0034389B" w:rsidRDefault="00F54925" w:rsidP="00347B93">
                                  <w:pPr>
                                    <w:jc w:val="center"/>
                                    <w:rPr>
                                      <w:rFonts w:ascii="Courier New" w:hAnsi="Courier New" w:cs="Courier New"/>
                                      <w:sz w:val="18"/>
                                      <w:szCs w:val="18"/>
                                    </w:rPr>
                                  </w:pPr>
                                </w:p>
                                <w:p w:rsidR="00F54925" w:rsidRDefault="00F54925" w:rsidP="00347B93">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0362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F54925" w:rsidRDefault="00F54925" w:rsidP="00347B93">
                                  <w:pPr>
                                    <w:rPr>
                                      <w:rFonts w:ascii="Courier New" w:hAnsi="Courier New" w:cs="Courier New"/>
                                      <w:sz w:val="18"/>
                                      <w:szCs w:val="18"/>
                                    </w:rPr>
                                  </w:pPr>
                                </w:p>
                                <w:p w:rsidR="00F54925" w:rsidRPr="0034389B" w:rsidRDefault="00F54925" w:rsidP="00347B93">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F54925" w:rsidRDefault="00F54925" w:rsidP="00347B93">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F54925" w:rsidRPr="0034389B" w:rsidRDefault="00F54925" w:rsidP="00347B93">
                                  <w:pPr>
                                    <w:tabs>
                                      <w:tab w:val="left" w:pos="1080"/>
                                      <w:tab w:val="decimal" w:pos="3780"/>
                                    </w:tabs>
                                    <w:rPr>
                                      <w:rFonts w:ascii="Courier New" w:hAnsi="Courier New" w:cs="Courier New"/>
                                      <w:sz w:val="18"/>
                                      <w:szCs w:val="18"/>
                                    </w:rPr>
                                  </w:pPr>
                                  <w:r>
                                    <w:rPr>
                                      <w:rFonts w:ascii="Courier New" w:hAnsi="Courier New" w:cs="Courier New"/>
                                      <w:sz w:val="18"/>
                                      <w:szCs w:val="18"/>
                                    </w:rPr>
                                    <w:t>10001001</w:t>
                                  </w:r>
                                  <w:r>
                                    <w:rPr>
                                      <w:rFonts w:ascii="Courier New" w:hAnsi="Courier New" w:cs="Courier New"/>
                                      <w:sz w:val="18"/>
                                      <w:szCs w:val="18"/>
                                    </w:rPr>
                                    <w:tab/>
                                    <w:t>CA-3552</w:t>
                                  </w:r>
                                  <w:r>
                                    <w:rPr>
                                      <w:rFonts w:ascii="Courier New" w:hAnsi="Courier New" w:cs="Courier New"/>
                                      <w:sz w:val="18"/>
                                      <w:szCs w:val="18"/>
                                    </w:rPr>
                                    <w:tab/>
                                    <w:t xml:space="preserve"> 49.97 </w:t>
                                  </w:r>
                                  <w:r w:rsidRPr="0034389B">
                                    <w:rPr>
                                      <w:rFonts w:ascii="Courier New" w:hAnsi="Courier New" w:cs="Courier New"/>
                                      <w:sz w:val="18"/>
                                      <w:szCs w:val="18"/>
                                    </w:rPr>
                                    <w:t xml:space="preserve">       </w:t>
                                  </w:r>
                                </w:p>
                                <w:p w:rsidR="00F54925" w:rsidRPr="001E30CB" w:rsidRDefault="00F54925" w:rsidP="00347B93">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CYBER CA-3552</w:t>
                                  </w:r>
                                </w:p>
                                <w:p w:rsidR="00F54925" w:rsidRPr="0034389B" w:rsidRDefault="00F54925" w:rsidP="00347B9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F54925" w:rsidRDefault="00F54925" w:rsidP="00347B93">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249</w:t>
                                  </w:r>
                                  <w:r w:rsidRPr="0034389B">
                                    <w:rPr>
                                      <w:rFonts w:ascii="Courier New" w:hAnsi="Courier New" w:cs="Courier New"/>
                                      <w:sz w:val="18"/>
                                      <w:szCs w:val="18"/>
                                    </w:rPr>
                                    <w:t>.</w:t>
                                  </w:r>
                                  <w:r>
                                    <w:rPr>
                                      <w:rFonts w:ascii="Courier New" w:hAnsi="Courier New" w:cs="Courier New"/>
                                      <w:sz w:val="18"/>
                                      <w:szCs w:val="18"/>
                                    </w:rPr>
                                    <w:t>96</w:t>
                                  </w:r>
                                </w:p>
                                <w:p w:rsidR="00F54925" w:rsidRPr="0034389B" w:rsidRDefault="00F54925" w:rsidP="00347B9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30.00</w:t>
                                  </w:r>
                                </w:p>
                                <w:p w:rsidR="00F54925" w:rsidRPr="0034389B" w:rsidRDefault="00F54925" w:rsidP="00347B93">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F54925" w:rsidRPr="0034389B" w:rsidRDefault="00F54925" w:rsidP="00347B9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F54925" w:rsidRDefault="00F54925" w:rsidP="00347B93">
                                  <w:pPr>
                                    <w:tabs>
                                      <w:tab w:val="right" w:pos="3179"/>
                                      <w:tab w:val="decimal" w:pos="3780"/>
                                    </w:tabs>
                                    <w:rPr>
                                      <w:rFonts w:ascii="Courier New" w:hAnsi="Courier New" w:cs="Courier New"/>
                                      <w:sz w:val="18"/>
                                      <w:szCs w:val="18"/>
                                    </w:rPr>
                                  </w:pPr>
                                </w:p>
                                <w:p w:rsidR="00F54925" w:rsidRPr="0034389B" w:rsidRDefault="00F54925" w:rsidP="00347B9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Layaway Deposit</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F54925" w:rsidRDefault="00F54925" w:rsidP="00347B93">
                                  <w:pPr>
                                    <w:tabs>
                                      <w:tab w:val="right" w:pos="3179"/>
                                      <w:tab w:val="decimal" w:pos="3780"/>
                                    </w:tabs>
                                    <w:rPr>
                                      <w:rFonts w:ascii="Courier New" w:hAnsi="Courier New" w:cs="Courier New"/>
                                      <w:sz w:val="18"/>
                                      <w:szCs w:val="18"/>
                                    </w:rPr>
                                  </w:pPr>
                                  <w:r>
                                    <w:rPr>
                                      <w:rFonts w:ascii="Courier New" w:hAnsi="Courier New" w:cs="Courier New"/>
                                      <w:sz w:val="18"/>
                                      <w:szCs w:val="18"/>
                                    </w:rPr>
                                    <w:t>REF: 959 1 941 01/30/13</w:t>
                                  </w:r>
                                </w:p>
                                <w:p w:rsidR="00F54925" w:rsidRDefault="00F54925" w:rsidP="00347B93">
                                  <w:pPr>
                                    <w:tabs>
                                      <w:tab w:val="right" w:pos="3179"/>
                                      <w:tab w:val="decimal" w:pos="3780"/>
                                    </w:tabs>
                                    <w:rPr>
                                      <w:rFonts w:ascii="Courier New" w:hAnsi="Courier New" w:cs="Courier New"/>
                                      <w:sz w:val="18"/>
                                      <w:szCs w:val="18"/>
                                    </w:rPr>
                                  </w:pPr>
                                </w:p>
                                <w:p w:rsidR="00F54925" w:rsidRDefault="00F54925" w:rsidP="00347B93">
                                  <w:pPr>
                                    <w:tabs>
                                      <w:tab w:val="right" w:pos="3179"/>
                                      <w:tab w:val="decimal" w:pos="3780"/>
                                    </w:tabs>
                                    <w:rPr>
                                      <w:rFonts w:ascii="Courier New" w:hAnsi="Courier New" w:cs="Courier New"/>
                                      <w:sz w:val="18"/>
                                      <w:szCs w:val="18"/>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234.7pt;height:26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">
                      <v:textbox>
                        <w:txbxContent>
                          <w:p w:rsidR="00F54925" w:rsidRPr="0034389B" w:rsidRDefault="00F54925" w:rsidP="00347B93">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F54925" w:rsidRPr="0034389B" w:rsidRDefault="00F54925" w:rsidP="00347B93">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F54925" w:rsidRPr="0034389B" w:rsidRDefault="00F54925" w:rsidP="00347B93">
                            <w:pPr>
                              <w:jc w:val="center"/>
                              <w:rPr>
                                <w:rFonts w:ascii="Courier New" w:hAnsi="Courier New" w:cs="Courier New"/>
                                <w:sz w:val="18"/>
                                <w:szCs w:val="18"/>
                              </w:rPr>
                            </w:pPr>
                            <w:r w:rsidRPr="0034389B">
                              <w:rPr>
                                <w:rFonts w:ascii="Courier New" w:hAnsi="Courier New" w:cs="Courier New"/>
                                <w:sz w:val="18"/>
                                <w:szCs w:val="18"/>
                              </w:rPr>
                              <w:t>(999) 999-9999</w:t>
                            </w:r>
                          </w:p>
                          <w:p w:rsidR="00F54925" w:rsidRPr="0034389B" w:rsidRDefault="00F54925" w:rsidP="00347B93">
                            <w:pPr>
                              <w:jc w:val="center"/>
                              <w:rPr>
                                <w:rFonts w:cs="Arial"/>
                                <w:sz w:val="18"/>
                                <w:szCs w:val="18"/>
                              </w:rPr>
                            </w:pPr>
                            <w:r w:rsidRPr="0034389B">
                              <w:rPr>
                                <w:rFonts w:ascii="Courier New" w:hAnsi="Courier New" w:cs="Courier New"/>
                                <w:sz w:val="18"/>
                                <w:szCs w:val="18"/>
                              </w:rPr>
                              <w:t>POS LAB TESTING</w:t>
                            </w:r>
                          </w:p>
                          <w:p w:rsidR="00F54925" w:rsidRDefault="00F54925" w:rsidP="00347B93">
                            <w:pPr>
                              <w:jc w:val="center"/>
                              <w:rPr>
                                <w:rFonts w:cs="Arial"/>
                                <w:sz w:val="18"/>
                                <w:szCs w:val="18"/>
                              </w:rPr>
                            </w:pPr>
                          </w:p>
                          <w:p w:rsidR="00F54925" w:rsidRPr="00CA26DC" w:rsidRDefault="00F54925" w:rsidP="00347B93">
                            <w:pPr>
                              <w:jc w:val="center"/>
                              <w:rPr>
                                <w:rFonts w:cs="Arial"/>
                                <w:sz w:val="18"/>
                                <w:szCs w:val="18"/>
                              </w:rPr>
                            </w:pPr>
                            <w:r>
                              <w:rPr>
                                <w:rFonts w:ascii="Courier" w:hAnsi="Courier"/>
                                <w:noProof/>
                              </w:rPr>
                              <w:drawing>
                                <wp:inline distT="0" distB="0" distL="0" distR="0">
                                  <wp:extent cx="2552065" cy="287020"/>
                                  <wp:effectExtent l="19050" t="0" r="635"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F54925" w:rsidRDefault="00F54925" w:rsidP="00347B93">
                            <w:pPr>
                              <w:rPr>
                                <w:rFonts w:cs="Arial"/>
                                <w:sz w:val="18"/>
                                <w:szCs w:val="18"/>
                              </w:rPr>
                            </w:pPr>
                          </w:p>
                          <w:p w:rsidR="00F54925" w:rsidRPr="0034389B" w:rsidRDefault="00F54925" w:rsidP="00347B93">
                            <w:pPr>
                              <w:rPr>
                                <w:rFonts w:ascii="Courier New" w:hAnsi="Courier New" w:cs="Courier New"/>
                                <w:sz w:val="18"/>
                                <w:szCs w:val="18"/>
                              </w:rPr>
                            </w:pPr>
                            <w:r w:rsidRPr="0034389B">
                              <w:rPr>
                                <w:rFonts w:ascii="Courier New" w:hAnsi="Courier New" w:cs="Courier New"/>
                                <w:sz w:val="18"/>
                                <w:szCs w:val="18"/>
                              </w:rPr>
                              <w:t>Val # 1234-2432-2344-2542</w:t>
                            </w:r>
                          </w:p>
                          <w:p w:rsidR="00F54925" w:rsidRPr="0034389B" w:rsidRDefault="00F54925" w:rsidP="00347B93">
                            <w:pPr>
                              <w:jc w:val="center"/>
                              <w:rPr>
                                <w:rFonts w:ascii="Courier New" w:hAnsi="Courier New" w:cs="Courier New"/>
                                <w:sz w:val="18"/>
                                <w:szCs w:val="18"/>
                              </w:rPr>
                            </w:pPr>
                          </w:p>
                          <w:p w:rsidR="00F54925" w:rsidRDefault="00F54925" w:rsidP="00347B93">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0362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F54925" w:rsidRDefault="00F54925" w:rsidP="00347B93">
                            <w:pPr>
                              <w:rPr>
                                <w:rFonts w:ascii="Courier New" w:hAnsi="Courier New" w:cs="Courier New"/>
                                <w:sz w:val="18"/>
                                <w:szCs w:val="18"/>
                              </w:rPr>
                            </w:pPr>
                          </w:p>
                          <w:p w:rsidR="00F54925" w:rsidRPr="0034389B" w:rsidRDefault="00F54925" w:rsidP="00347B93">
                            <w:pPr>
                              <w:tabs>
                                <w:tab w:val="left" w:pos="1080"/>
                                <w:tab w:val="decimal" w:pos="3780"/>
                              </w:tabs>
                              <w:rPr>
                                <w:rFonts w:ascii="Courier New" w:hAnsi="Courier New" w:cs="Courier New"/>
                                <w:sz w:val="18"/>
                                <w:szCs w:val="18"/>
                              </w:rPr>
                            </w:pPr>
                            <w:r>
                              <w:rPr>
                                <w:rFonts w:ascii="Courier New" w:hAnsi="Courier New" w:cs="Courier New"/>
                                <w:sz w:val="18"/>
                                <w:szCs w:val="18"/>
                              </w:rPr>
                              <w:t>10001000</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199.99 </w:t>
                            </w:r>
                            <w:r w:rsidRPr="0034389B">
                              <w:rPr>
                                <w:rFonts w:ascii="Courier New" w:hAnsi="Courier New" w:cs="Courier New"/>
                                <w:sz w:val="18"/>
                                <w:szCs w:val="18"/>
                              </w:rPr>
                              <w:t xml:space="preserve">       </w:t>
                            </w:r>
                          </w:p>
                          <w:p w:rsidR="00F54925" w:rsidRDefault="00F54925" w:rsidP="00347B93">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F54925" w:rsidRPr="0034389B" w:rsidRDefault="00F54925" w:rsidP="00347B93">
                            <w:pPr>
                              <w:tabs>
                                <w:tab w:val="left" w:pos="1080"/>
                                <w:tab w:val="decimal" w:pos="3780"/>
                              </w:tabs>
                              <w:rPr>
                                <w:rFonts w:ascii="Courier New" w:hAnsi="Courier New" w:cs="Courier New"/>
                                <w:sz w:val="18"/>
                                <w:szCs w:val="18"/>
                              </w:rPr>
                            </w:pPr>
                            <w:r>
                              <w:rPr>
                                <w:rFonts w:ascii="Courier New" w:hAnsi="Courier New" w:cs="Courier New"/>
                                <w:sz w:val="18"/>
                                <w:szCs w:val="18"/>
                              </w:rPr>
                              <w:t>10001001</w:t>
                            </w:r>
                            <w:r>
                              <w:rPr>
                                <w:rFonts w:ascii="Courier New" w:hAnsi="Courier New" w:cs="Courier New"/>
                                <w:sz w:val="18"/>
                                <w:szCs w:val="18"/>
                              </w:rPr>
                              <w:tab/>
                              <w:t>CA-3552</w:t>
                            </w:r>
                            <w:r>
                              <w:rPr>
                                <w:rFonts w:ascii="Courier New" w:hAnsi="Courier New" w:cs="Courier New"/>
                                <w:sz w:val="18"/>
                                <w:szCs w:val="18"/>
                              </w:rPr>
                              <w:tab/>
                              <w:t xml:space="preserve"> 49.97 </w:t>
                            </w:r>
                            <w:r w:rsidRPr="0034389B">
                              <w:rPr>
                                <w:rFonts w:ascii="Courier New" w:hAnsi="Courier New" w:cs="Courier New"/>
                                <w:sz w:val="18"/>
                                <w:szCs w:val="18"/>
                              </w:rPr>
                              <w:t xml:space="preserve">       </w:t>
                            </w:r>
                          </w:p>
                          <w:p w:rsidR="00F54925" w:rsidRPr="001E30CB" w:rsidRDefault="00F54925" w:rsidP="00347B93">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Pr>
                                <w:rFonts w:ascii="Courier New" w:hAnsi="Courier New" w:cs="Courier New"/>
                                <w:sz w:val="18"/>
                                <w:szCs w:val="18"/>
                              </w:rPr>
                              <w:t>CYBER CA-3552</w:t>
                            </w:r>
                          </w:p>
                          <w:p w:rsidR="00F54925" w:rsidRPr="0034389B" w:rsidRDefault="00F54925" w:rsidP="00347B9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F54925" w:rsidRDefault="00F54925" w:rsidP="00347B93">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249</w:t>
                            </w:r>
                            <w:r w:rsidRPr="0034389B">
                              <w:rPr>
                                <w:rFonts w:ascii="Courier New" w:hAnsi="Courier New" w:cs="Courier New"/>
                                <w:sz w:val="18"/>
                                <w:szCs w:val="18"/>
                              </w:rPr>
                              <w:t>.</w:t>
                            </w:r>
                            <w:r>
                              <w:rPr>
                                <w:rFonts w:ascii="Courier New" w:hAnsi="Courier New" w:cs="Courier New"/>
                                <w:sz w:val="18"/>
                                <w:szCs w:val="18"/>
                              </w:rPr>
                              <w:t>96</w:t>
                            </w:r>
                          </w:p>
                          <w:p w:rsidR="00F54925" w:rsidRPr="0034389B" w:rsidRDefault="00F54925" w:rsidP="00347B9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HST BC</w:t>
                            </w:r>
                            <w:r w:rsidRPr="0034389B">
                              <w:rPr>
                                <w:rFonts w:ascii="Courier New" w:hAnsi="Courier New" w:cs="Courier New"/>
                                <w:sz w:val="18"/>
                                <w:szCs w:val="18"/>
                              </w:rPr>
                              <w:tab/>
                            </w:r>
                            <w:r>
                              <w:rPr>
                                <w:rFonts w:ascii="Courier New" w:hAnsi="Courier New" w:cs="Courier New"/>
                                <w:sz w:val="18"/>
                                <w:szCs w:val="18"/>
                              </w:rPr>
                              <w:t>30.00</w:t>
                            </w:r>
                          </w:p>
                          <w:p w:rsidR="00F54925" w:rsidRPr="0034389B" w:rsidRDefault="00F54925" w:rsidP="00347B93">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F54925" w:rsidRPr="0034389B" w:rsidRDefault="00F54925" w:rsidP="00347B9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F54925" w:rsidRDefault="00F54925" w:rsidP="00347B93">
                            <w:pPr>
                              <w:tabs>
                                <w:tab w:val="right" w:pos="3179"/>
                                <w:tab w:val="decimal" w:pos="3780"/>
                              </w:tabs>
                              <w:rPr>
                                <w:rFonts w:ascii="Courier New" w:hAnsi="Courier New" w:cs="Courier New"/>
                                <w:sz w:val="18"/>
                                <w:szCs w:val="18"/>
                              </w:rPr>
                            </w:pPr>
                          </w:p>
                          <w:p w:rsidR="00F54925" w:rsidRPr="0034389B" w:rsidRDefault="00F54925" w:rsidP="00347B93">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Pr>
                                <w:rFonts w:ascii="Courier New" w:hAnsi="Courier New" w:cs="Courier New"/>
                                <w:sz w:val="18"/>
                                <w:szCs w:val="18"/>
                              </w:rPr>
                              <w:t>Layaway Deposit</w:t>
                            </w:r>
                            <w:r w:rsidRPr="0034389B">
                              <w:rPr>
                                <w:rFonts w:ascii="Courier New" w:hAnsi="Courier New" w:cs="Courier New"/>
                                <w:sz w:val="18"/>
                                <w:szCs w:val="18"/>
                              </w:rPr>
                              <w:tab/>
                            </w:r>
                            <w:r>
                              <w:rPr>
                                <w:rFonts w:ascii="Courier New" w:hAnsi="Courier New" w:cs="Courier New"/>
                                <w:sz w:val="18"/>
                                <w:szCs w:val="18"/>
                              </w:rPr>
                              <w:t>279</w:t>
                            </w:r>
                            <w:r w:rsidRPr="0034389B">
                              <w:rPr>
                                <w:rFonts w:ascii="Courier New" w:hAnsi="Courier New" w:cs="Courier New"/>
                                <w:sz w:val="18"/>
                                <w:szCs w:val="18"/>
                              </w:rPr>
                              <w:t>.</w:t>
                            </w:r>
                            <w:r>
                              <w:rPr>
                                <w:rFonts w:ascii="Courier New" w:hAnsi="Courier New" w:cs="Courier New"/>
                                <w:sz w:val="18"/>
                                <w:szCs w:val="18"/>
                              </w:rPr>
                              <w:t>96</w:t>
                            </w:r>
                          </w:p>
                          <w:p w:rsidR="00F54925" w:rsidRDefault="00F54925" w:rsidP="00347B93">
                            <w:pPr>
                              <w:tabs>
                                <w:tab w:val="right" w:pos="3179"/>
                                <w:tab w:val="decimal" w:pos="3780"/>
                              </w:tabs>
                              <w:rPr>
                                <w:rFonts w:ascii="Courier New" w:hAnsi="Courier New" w:cs="Courier New"/>
                                <w:sz w:val="18"/>
                                <w:szCs w:val="18"/>
                              </w:rPr>
                            </w:pPr>
                            <w:r>
                              <w:rPr>
                                <w:rFonts w:ascii="Courier New" w:hAnsi="Courier New" w:cs="Courier New"/>
                                <w:sz w:val="18"/>
                                <w:szCs w:val="18"/>
                              </w:rPr>
                              <w:t>REF: 959 1 941 01/30/13</w:t>
                            </w:r>
                          </w:p>
                          <w:p w:rsidR="00F54925" w:rsidRDefault="00F54925" w:rsidP="00347B93">
                            <w:pPr>
                              <w:tabs>
                                <w:tab w:val="right" w:pos="3179"/>
                                <w:tab w:val="decimal" w:pos="3780"/>
                              </w:tabs>
                              <w:rPr>
                                <w:rFonts w:ascii="Courier New" w:hAnsi="Courier New" w:cs="Courier New"/>
                                <w:sz w:val="18"/>
                                <w:szCs w:val="18"/>
                              </w:rPr>
                            </w:pPr>
                          </w:p>
                          <w:p w:rsidR="00F54925" w:rsidRDefault="00F54925" w:rsidP="00347B93">
                            <w:pPr>
                              <w:tabs>
                                <w:tab w:val="right" w:pos="3179"/>
                                <w:tab w:val="decimal" w:pos="3780"/>
                              </w:tabs>
                              <w:rPr>
                                <w:rFonts w:ascii="Courier New" w:hAnsi="Courier New" w:cs="Courier New"/>
                                <w:sz w:val="18"/>
                                <w:szCs w:val="18"/>
                              </w:rPr>
                            </w:pPr>
                          </w:p>
                        </w:txbxContent>
                      </v:textbox>
                      <w10:anchorlock/>
                    </v:shape>
                  </w:pict>
                </mc:Fallback>
              </mc:AlternateContent>
            </w:r>
          </w:p>
        </w:tc>
        <w:tc>
          <w:tcPr>
            <w:tcW w:w="5398" w:type="dxa"/>
          </w:tcPr>
          <w:p w:rsidR="00347B93" w:rsidRPr="00992BEE" w:rsidRDefault="00347B93" w:rsidP="00F54925">
            <w:pPr>
              <w:pStyle w:val="BodyText"/>
              <w:jc w:val="center"/>
            </w:pPr>
          </w:p>
        </w:tc>
      </w:tr>
      <w:tr w:rsidR="00347B93" w:rsidRPr="00992BEE" w:rsidTr="00F54925">
        <w:tc>
          <w:tcPr>
            <w:tcW w:w="5398" w:type="dxa"/>
          </w:tcPr>
          <w:p w:rsidR="00347B93" w:rsidRPr="00992BEE" w:rsidRDefault="00347B93" w:rsidP="00F54925">
            <w:pPr>
              <w:pStyle w:val="Caption"/>
              <w:rPr>
                <w:color w:val="FF0000"/>
              </w:rPr>
            </w:pPr>
          </w:p>
        </w:tc>
        <w:tc>
          <w:tcPr>
            <w:tcW w:w="5398" w:type="dxa"/>
          </w:tcPr>
          <w:p w:rsidR="00347B93" w:rsidRPr="00992BEE" w:rsidRDefault="00347B93" w:rsidP="00F54925">
            <w:pPr>
              <w:pStyle w:val="Caption"/>
              <w:rPr>
                <w:color w:val="FF0000"/>
              </w:rPr>
            </w:pPr>
          </w:p>
        </w:tc>
      </w:tr>
    </w:tbl>
    <w:p w:rsidR="00347B93" w:rsidRPr="00992BEE" w:rsidRDefault="00347B93" w:rsidP="00347B93">
      <w:pPr>
        <w:pStyle w:val="BodyText"/>
      </w:pPr>
    </w:p>
    <w:p w:rsidR="00347B93" w:rsidRPr="00992BEE" w:rsidRDefault="00347B93" w:rsidP="00347B93">
      <w:pPr>
        <w:pStyle w:val="Heading1"/>
        <w:rPr>
          <w:i/>
        </w:rPr>
      </w:pPr>
      <w:bookmarkStart w:id="201" w:name="_Toc369781742"/>
      <w:bookmarkStart w:id="202" w:name="_Toc384720337"/>
      <w:r w:rsidRPr="00992BEE">
        <w:rPr>
          <w:i/>
        </w:rPr>
        <w:t>Appendix C: POSLog Example</w:t>
      </w:r>
      <w:bookmarkEnd w:id="201"/>
      <w:bookmarkEnd w:id="202"/>
    </w:p>
    <w:p w:rsidR="00347B93" w:rsidRPr="00992BEE" w:rsidRDefault="00347B93" w:rsidP="00347B93">
      <w:pPr>
        <w:pStyle w:val="Heading2"/>
      </w:pPr>
      <w:bookmarkStart w:id="203" w:name="_Toc384720338"/>
      <w:r w:rsidRPr="00992BEE">
        <w:t>Layaway/Pre-Order Tender</w:t>
      </w:r>
      <w:bookmarkEnd w:id="203"/>
    </w:p>
    <w:p w:rsidR="00347B93" w:rsidRPr="00992BEE" w:rsidRDefault="00347B93" w:rsidP="00347B93">
      <w:pPr>
        <w:pStyle w:val="BodyText"/>
        <w:rPr>
          <w:b/>
        </w:rPr>
      </w:pPr>
      <w:proofErr w:type="spellStart"/>
      <w:r w:rsidRPr="00992BEE">
        <w:rPr>
          <w:b/>
        </w:rPr>
        <w:t>LineItem</w:t>
      </w:r>
      <w:proofErr w:type="spellEnd"/>
      <w:r w:rsidRPr="00992BEE">
        <w:rPr>
          <w:b/>
        </w:rPr>
        <w:t xml:space="preserve"> – Tender</w:t>
      </w:r>
    </w:p>
    <w:p w:rsidR="00347B93" w:rsidRPr="00992BEE" w:rsidRDefault="00347B93" w:rsidP="00347B93">
      <w:pPr>
        <w:pStyle w:val="BodyText"/>
      </w:pPr>
      <w:r w:rsidRPr="00992BEE">
        <w:t>The additional prompts including the transaction key collected during the tender process is logged in the POSLog</w:t>
      </w:r>
    </w:p>
    <w:p w:rsidR="00347B93" w:rsidRPr="00992BEE" w:rsidRDefault="00992BEE" w:rsidP="00347B93">
      <w:pPr>
        <w:pStyle w:val="BodyText"/>
        <w:rPr>
          <w:b/>
        </w:rPr>
      </w:pPr>
      <w:r w:rsidRPr="00992BEE">
        <w:rPr>
          <w:noProof/>
          <w:color w:val="00B050"/>
        </w:rPr>
        <w:lastRenderedPageBreak/>
        <mc:AlternateContent>
          <mc:Choice Requires="wps">
            <w:drawing>
              <wp:inline distT="0" distB="0" distL="0" distR="0">
                <wp:extent cx="6929120" cy="2717165"/>
                <wp:effectExtent l="9525" t="10160" r="5080" b="6350"/>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9120" cy="27171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D3DFEE"/>
                              </a:solidFill>
                            </a14:hiddenFill>
                          </a:ext>
                        </a:extLst>
                      </wps:spPr>
                      <wps:txbx>
                        <w:txbxContent>
                          <w:p w:rsidR="00F54925" w:rsidRPr="003B005E" w:rsidRDefault="00F54925" w:rsidP="00347B93">
                            <w:pPr>
                              <w:rPr>
                                <w:sz w:val="18"/>
                                <w:szCs w:val="18"/>
                              </w:rPr>
                            </w:pPr>
                            <w:r w:rsidRPr="003B005E">
                              <w:rPr>
                                <w:sz w:val="18"/>
                                <w:szCs w:val="18"/>
                              </w:rPr>
                              <w:t>&lt;</w:t>
                            </w:r>
                            <w:proofErr w:type="spellStart"/>
                            <w:r w:rsidRPr="003B005E">
                              <w:rPr>
                                <w:sz w:val="18"/>
                                <w:szCs w:val="18"/>
                              </w:rPr>
                              <w:t>LineItem</w:t>
                            </w:r>
                            <w:proofErr w:type="spellEnd"/>
                            <w:r w:rsidRPr="003B005E">
                              <w:rPr>
                                <w:sz w:val="18"/>
                                <w:szCs w:val="18"/>
                              </w:rPr>
                              <w:t xml:space="preserve"> </w:t>
                            </w:r>
                            <w:proofErr w:type="spellStart"/>
                            <w:r w:rsidRPr="003B005E">
                              <w:rPr>
                                <w:sz w:val="18"/>
                                <w:szCs w:val="18"/>
                              </w:rPr>
                              <w:t>E</w:t>
                            </w:r>
                            <w:r>
                              <w:rPr>
                                <w:sz w:val="18"/>
                                <w:szCs w:val="18"/>
                              </w:rPr>
                              <w:t>ntryMethod</w:t>
                            </w:r>
                            <w:proofErr w:type="spellEnd"/>
                            <w:r>
                              <w:rPr>
                                <w:sz w:val="18"/>
                                <w:szCs w:val="18"/>
                              </w:rPr>
                              <w:t>=”Keyed</w:t>
                            </w:r>
                            <w:r w:rsidRPr="003B005E">
                              <w:rPr>
                                <w:sz w:val="18"/>
                                <w:szCs w:val="18"/>
                              </w:rPr>
                              <w:t>”&gt;</w:t>
                            </w:r>
                          </w:p>
                          <w:p w:rsidR="00F54925" w:rsidRPr="003B005E" w:rsidRDefault="00F54925" w:rsidP="00347B93">
                            <w:pPr>
                              <w:rPr>
                                <w:sz w:val="18"/>
                                <w:szCs w:val="18"/>
                              </w:rPr>
                            </w:pPr>
                            <w:r>
                              <w:rPr>
                                <w:sz w:val="18"/>
                                <w:szCs w:val="18"/>
                              </w:rPr>
                              <w:tab/>
                              <w:t>&lt;</w:t>
                            </w:r>
                            <w:proofErr w:type="spellStart"/>
                            <w:r>
                              <w:rPr>
                                <w:sz w:val="18"/>
                                <w:szCs w:val="18"/>
                              </w:rPr>
                              <w:t>LineNumber</w:t>
                            </w:r>
                            <w:proofErr w:type="spellEnd"/>
                            <w:r>
                              <w:rPr>
                                <w:sz w:val="18"/>
                                <w:szCs w:val="18"/>
                              </w:rPr>
                              <w:t>&gt;5</w:t>
                            </w:r>
                            <w:r w:rsidRPr="003B005E">
                              <w:rPr>
                                <w:sz w:val="18"/>
                                <w:szCs w:val="18"/>
                              </w:rPr>
                              <w:t>&lt;/</w:t>
                            </w:r>
                            <w:proofErr w:type="spellStart"/>
                            <w:r w:rsidRPr="003B005E">
                              <w:rPr>
                                <w:sz w:val="18"/>
                                <w:szCs w:val="18"/>
                              </w:rPr>
                              <w:t>LineNumber</w:t>
                            </w:r>
                            <w:proofErr w:type="spellEnd"/>
                            <w:r w:rsidRPr="003B005E">
                              <w:rPr>
                                <w:sz w:val="18"/>
                                <w:szCs w:val="18"/>
                              </w:rPr>
                              <w:t>&gt;</w:t>
                            </w:r>
                          </w:p>
                          <w:p w:rsidR="00F54925" w:rsidRPr="003B005E" w:rsidRDefault="00F54925" w:rsidP="00347B93">
                            <w:pPr>
                              <w:rPr>
                                <w:sz w:val="18"/>
                                <w:szCs w:val="18"/>
                              </w:rPr>
                            </w:pPr>
                            <w:r w:rsidRPr="003B005E">
                              <w:rPr>
                                <w:sz w:val="18"/>
                                <w:szCs w:val="18"/>
                              </w:rPr>
                              <w:tab/>
                              <w:t xml:space="preserve">&lt;Tender </w:t>
                            </w:r>
                            <w:proofErr w:type="spellStart"/>
                            <w:r w:rsidRPr="003B005E">
                              <w:rPr>
                                <w:sz w:val="18"/>
                                <w:szCs w:val="18"/>
                              </w:rPr>
                              <w:t>TenderType</w:t>
                            </w:r>
                            <w:proofErr w:type="spellEnd"/>
                            <w:r w:rsidRPr="003B005E">
                              <w:rPr>
                                <w:sz w:val="18"/>
                                <w:szCs w:val="18"/>
                              </w:rPr>
                              <w:t>=”</w:t>
                            </w:r>
                            <w:proofErr w:type="spellStart"/>
                            <w:r>
                              <w:rPr>
                                <w:sz w:val="18"/>
                                <w:szCs w:val="18"/>
                              </w:rPr>
                              <w:t>HouseAccount</w:t>
                            </w:r>
                            <w:proofErr w:type="spellEnd"/>
                            <w:r w:rsidRPr="003B005E">
                              <w:rPr>
                                <w:sz w:val="18"/>
                                <w:szCs w:val="18"/>
                              </w:rPr>
                              <w:t xml:space="preserve">” </w:t>
                            </w:r>
                            <w:proofErr w:type="spellStart"/>
                            <w:r w:rsidRPr="003B005E">
                              <w:rPr>
                                <w:sz w:val="18"/>
                                <w:szCs w:val="18"/>
                              </w:rPr>
                              <w:t>TypeCode</w:t>
                            </w:r>
                            <w:proofErr w:type="spellEnd"/>
                            <w:r w:rsidRPr="003B005E">
                              <w:rPr>
                                <w:sz w:val="18"/>
                                <w:szCs w:val="18"/>
                              </w:rPr>
                              <w:t>=”Sale”&gt;</w:t>
                            </w:r>
                          </w:p>
                          <w:p w:rsidR="00F54925" w:rsidRPr="003B005E" w:rsidRDefault="00F54925" w:rsidP="00347B93">
                            <w:pPr>
                              <w:rPr>
                                <w:sz w:val="18"/>
                                <w:szCs w:val="18"/>
                              </w:rPr>
                            </w:pPr>
                            <w:r>
                              <w:rPr>
                                <w:sz w:val="18"/>
                                <w:szCs w:val="18"/>
                              </w:rPr>
                              <w:tab/>
                            </w:r>
                            <w:r>
                              <w:rPr>
                                <w:sz w:val="18"/>
                                <w:szCs w:val="18"/>
                              </w:rPr>
                              <w:tab/>
                              <w:t>&lt;</w:t>
                            </w:r>
                            <w:proofErr w:type="spellStart"/>
                            <w:r>
                              <w:rPr>
                                <w:sz w:val="18"/>
                                <w:szCs w:val="18"/>
                              </w:rPr>
                              <w:t>TenderID</w:t>
                            </w:r>
                            <w:proofErr w:type="spellEnd"/>
                            <w:r>
                              <w:rPr>
                                <w:sz w:val="18"/>
                                <w:szCs w:val="18"/>
                              </w:rPr>
                              <w:t>&gt;34</w:t>
                            </w:r>
                            <w:r w:rsidRPr="003B005E">
                              <w:rPr>
                                <w:sz w:val="18"/>
                                <w:szCs w:val="18"/>
                              </w:rPr>
                              <w:t>&lt;/</w:t>
                            </w:r>
                            <w:proofErr w:type="spellStart"/>
                            <w:r w:rsidRPr="003B005E">
                              <w:rPr>
                                <w:sz w:val="18"/>
                                <w:szCs w:val="18"/>
                              </w:rPr>
                              <w:t>TenderID</w:t>
                            </w:r>
                            <w:proofErr w:type="spellEnd"/>
                            <w:r w:rsidRPr="003B005E">
                              <w:rPr>
                                <w:sz w:val="18"/>
                                <w:szCs w:val="18"/>
                              </w:rPr>
                              <w:t>&gt;</w:t>
                            </w:r>
                          </w:p>
                          <w:p w:rsidR="00F54925" w:rsidRPr="003B005E" w:rsidRDefault="00F54925" w:rsidP="00347B93">
                            <w:pPr>
                              <w:rPr>
                                <w:sz w:val="18"/>
                                <w:szCs w:val="18"/>
                              </w:rPr>
                            </w:pPr>
                            <w:r>
                              <w:rPr>
                                <w:sz w:val="18"/>
                                <w:szCs w:val="18"/>
                              </w:rPr>
                              <w:tab/>
                            </w:r>
                            <w:r>
                              <w:rPr>
                                <w:sz w:val="18"/>
                                <w:szCs w:val="18"/>
                              </w:rPr>
                              <w:tab/>
                              <w:t>&lt;</w:t>
                            </w:r>
                            <w:proofErr w:type="spellStart"/>
                            <w:r>
                              <w:rPr>
                                <w:sz w:val="18"/>
                                <w:szCs w:val="18"/>
                              </w:rPr>
                              <w:t>UserTenderID</w:t>
                            </w:r>
                            <w:proofErr w:type="spellEnd"/>
                            <w:r>
                              <w:rPr>
                                <w:sz w:val="18"/>
                                <w:szCs w:val="18"/>
                              </w:rPr>
                              <w:t>&gt;34</w:t>
                            </w:r>
                            <w:r w:rsidRPr="003B005E">
                              <w:rPr>
                                <w:sz w:val="18"/>
                                <w:szCs w:val="18"/>
                              </w:rPr>
                              <w:t>&lt;/</w:t>
                            </w:r>
                            <w:proofErr w:type="spellStart"/>
                            <w:r w:rsidRPr="003B005E">
                              <w:rPr>
                                <w:sz w:val="18"/>
                                <w:szCs w:val="18"/>
                              </w:rPr>
                              <w:t>UserTenderID</w:t>
                            </w:r>
                            <w:proofErr w:type="spellEnd"/>
                            <w:r w:rsidRPr="003B005E">
                              <w:rPr>
                                <w:sz w:val="18"/>
                                <w:szCs w:val="18"/>
                              </w:rPr>
                              <w:t>&gt;</w:t>
                            </w:r>
                          </w:p>
                          <w:p w:rsidR="00F54925" w:rsidRPr="003B005E" w:rsidRDefault="00F54925" w:rsidP="00347B93">
                            <w:pPr>
                              <w:rPr>
                                <w:sz w:val="18"/>
                                <w:szCs w:val="18"/>
                              </w:rPr>
                            </w:pPr>
                            <w:r>
                              <w:rPr>
                                <w:sz w:val="18"/>
                                <w:szCs w:val="18"/>
                              </w:rPr>
                              <w:tab/>
                            </w:r>
                            <w:r>
                              <w:rPr>
                                <w:sz w:val="18"/>
                                <w:szCs w:val="18"/>
                              </w:rPr>
                              <w:tab/>
                              <w:t>&lt;Amount Currency=”CAD”&gt;-279.9</w:t>
                            </w:r>
                            <w:r w:rsidRPr="003B005E">
                              <w:rPr>
                                <w:sz w:val="18"/>
                                <w:szCs w:val="18"/>
                              </w:rPr>
                              <w:t>6&lt;/Amount&gt;</w:t>
                            </w:r>
                          </w:p>
                          <w:p w:rsidR="00F54925" w:rsidRPr="003B005E" w:rsidRDefault="00F54925" w:rsidP="00347B93">
                            <w:pPr>
                              <w:rPr>
                                <w:sz w:val="18"/>
                                <w:szCs w:val="18"/>
                              </w:rPr>
                            </w:pPr>
                            <w:r w:rsidRPr="003B005E">
                              <w:rPr>
                                <w:sz w:val="18"/>
                                <w:szCs w:val="18"/>
                              </w:rPr>
                              <w:tab/>
                            </w:r>
                            <w:r w:rsidRPr="003B005E">
                              <w:rPr>
                                <w:sz w:val="18"/>
                                <w:szCs w:val="18"/>
                              </w:rPr>
                              <w:tab/>
                            </w:r>
                            <w:r>
                              <w:rPr>
                                <w:sz w:val="18"/>
                                <w:szCs w:val="18"/>
                              </w:rPr>
                              <w:t xml:space="preserve">&lt;Authorization </w:t>
                            </w:r>
                            <w:proofErr w:type="spellStart"/>
                            <w:r>
                              <w:rPr>
                                <w:sz w:val="18"/>
                                <w:szCs w:val="18"/>
                              </w:rPr>
                              <w:t>HostAuthorized</w:t>
                            </w:r>
                            <w:proofErr w:type="spellEnd"/>
                            <w:r>
                              <w:rPr>
                                <w:sz w:val="18"/>
                                <w:szCs w:val="18"/>
                              </w:rPr>
                              <w:t>=”</w:t>
                            </w:r>
                            <w:r w:rsidRPr="003B005E">
                              <w:rPr>
                                <w:sz w:val="18"/>
                                <w:szCs w:val="18"/>
                              </w:rPr>
                              <w:t xml:space="preserve">” </w:t>
                            </w:r>
                            <w:proofErr w:type="spellStart"/>
                            <w:r w:rsidRPr="003B005E">
                              <w:rPr>
                                <w:sz w:val="18"/>
                                <w:szCs w:val="18"/>
                              </w:rPr>
                              <w:t>ElectronicS</w:t>
                            </w:r>
                            <w:r>
                              <w:rPr>
                                <w:sz w:val="18"/>
                                <w:szCs w:val="18"/>
                              </w:rPr>
                              <w:t>ignature</w:t>
                            </w:r>
                            <w:proofErr w:type="spellEnd"/>
                            <w:r>
                              <w:rPr>
                                <w:sz w:val="18"/>
                                <w:szCs w:val="18"/>
                              </w:rPr>
                              <w:t xml:space="preserve">=”false” </w:t>
                            </w:r>
                            <w:proofErr w:type="spellStart"/>
                            <w:r>
                              <w:rPr>
                                <w:sz w:val="18"/>
                                <w:szCs w:val="18"/>
                              </w:rPr>
                              <w:t>EntryMethod</w:t>
                            </w:r>
                            <w:proofErr w:type="spellEnd"/>
                            <w:r>
                              <w:rPr>
                                <w:sz w:val="18"/>
                                <w:szCs w:val="18"/>
                              </w:rPr>
                              <w:t>=”Keyed</w:t>
                            </w:r>
                            <w:r w:rsidRPr="003B005E">
                              <w:rPr>
                                <w:sz w:val="18"/>
                                <w:szCs w:val="18"/>
                              </w:rPr>
                              <w:t>”&gt;</w:t>
                            </w:r>
                          </w:p>
                          <w:p w:rsidR="00F54925" w:rsidRPr="003B005E" w:rsidRDefault="00F54925" w:rsidP="00347B93">
                            <w:pPr>
                              <w:rPr>
                                <w:sz w:val="18"/>
                                <w:szCs w:val="18"/>
                              </w:rPr>
                            </w:pPr>
                            <w:r w:rsidRPr="003B005E">
                              <w:rPr>
                                <w:sz w:val="18"/>
                                <w:szCs w:val="18"/>
                              </w:rPr>
                              <w:tab/>
                            </w:r>
                            <w:r w:rsidRPr="003B005E">
                              <w:rPr>
                                <w:sz w:val="18"/>
                                <w:szCs w:val="18"/>
                              </w:rPr>
                              <w:tab/>
                            </w:r>
                            <w:r w:rsidRPr="003B005E">
                              <w:rPr>
                                <w:sz w:val="18"/>
                                <w:szCs w:val="18"/>
                              </w:rPr>
                              <w:tab/>
                              <w:t>&lt;</w:t>
                            </w:r>
                            <w:proofErr w:type="spellStart"/>
                            <w:r w:rsidRPr="003B005E">
                              <w:rPr>
                                <w:sz w:val="18"/>
                                <w:szCs w:val="18"/>
                              </w:rPr>
                              <w:t>Authorizati</w:t>
                            </w:r>
                            <w:r>
                              <w:rPr>
                                <w:sz w:val="18"/>
                                <w:szCs w:val="18"/>
                              </w:rPr>
                              <w:t>onCode</w:t>
                            </w:r>
                            <w:proofErr w:type="spellEnd"/>
                            <w:r>
                              <w:rPr>
                                <w:sz w:val="18"/>
                                <w:szCs w:val="18"/>
                              </w:rPr>
                              <w:t xml:space="preserve"> </w:t>
                            </w:r>
                            <w:proofErr w:type="spellStart"/>
                            <w:r>
                              <w:rPr>
                                <w:sz w:val="18"/>
                                <w:szCs w:val="18"/>
                              </w:rPr>
                              <w:t>AuthCodeSource</w:t>
                            </w:r>
                            <w:proofErr w:type="spellEnd"/>
                            <w:r>
                              <w:rPr>
                                <w:sz w:val="18"/>
                                <w:szCs w:val="18"/>
                              </w:rPr>
                              <w:t>=”E”&gt;429593</w:t>
                            </w:r>
                            <w:r w:rsidRPr="003B005E">
                              <w:rPr>
                                <w:sz w:val="18"/>
                                <w:szCs w:val="18"/>
                              </w:rPr>
                              <w:t>&lt;/</w:t>
                            </w:r>
                            <w:proofErr w:type="spellStart"/>
                            <w:r w:rsidRPr="003B005E">
                              <w:rPr>
                                <w:sz w:val="18"/>
                                <w:szCs w:val="18"/>
                              </w:rPr>
                              <w:t>AuthorizationCode</w:t>
                            </w:r>
                            <w:proofErr w:type="spellEnd"/>
                            <w:r w:rsidRPr="003B005E">
                              <w:rPr>
                                <w:sz w:val="18"/>
                                <w:szCs w:val="18"/>
                              </w:rPr>
                              <w:t>&gt;</w:t>
                            </w:r>
                          </w:p>
                          <w:p w:rsidR="00F54925" w:rsidRPr="003B005E" w:rsidRDefault="00F54925" w:rsidP="00347B93">
                            <w:pPr>
                              <w:rPr>
                                <w:sz w:val="18"/>
                                <w:szCs w:val="18"/>
                              </w:rPr>
                            </w:pPr>
                            <w:r w:rsidRPr="003B005E">
                              <w:rPr>
                                <w:sz w:val="18"/>
                                <w:szCs w:val="18"/>
                              </w:rPr>
                              <w:tab/>
                            </w:r>
                            <w:r w:rsidRPr="003B005E">
                              <w:rPr>
                                <w:sz w:val="18"/>
                                <w:szCs w:val="18"/>
                              </w:rPr>
                              <w:tab/>
                              <w:t>&lt;/Authorization&gt;</w:t>
                            </w:r>
                          </w:p>
                          <w:p w:rsidR="00F54925" w:rsidRPr="003B005E" w:rsidRDefault="00F54925" w:rsidP="00347B93">
                            <w:pPr>
                              <w:rPr>
                                <w:sz w:val="18"/>
                                <w:szCs w:val="18"/>
                              </w:rPr>
                            </w:pPr>
                            <w:r w:rsidRPr="003B005E">
                              <w:rPr>
                                <w:sz w:val="18"/>
                                <w:szCs w:val="18"/>
                              </w:rPr>
                              <w:tab/>
                            </w:r>
                            <w:r w:rsidRPr="003B005E">
                              <w:rPr>
                                <w:sz w:val="18"/>
                                <w:szCs w:val="18"/>
                              </w:rPr>
                              <w:tab/>
                              <w:t>&lt;</w:t>
                            </w:r>
                            <w:proofErr w:type="spellStart"/>
                            <w:r>
                              <w:rPr>
                                <w:sz w:val="18"/>
                                <w:szCs w:val="18"/>
                              </w:rPr>
                              <w:t>StoreAccount</w:t>
                            </w:r>
                            <w:proofErr w:type="spellEnd"/>
                            <w:r w:rsidRPr="003B005E">
                              <w:rPr>
                                <w:sz w:val="18"/>
                                <w:szCs w:val="18"/>
                              </w:rPr>
                              <w:t>&gt;</w:t>
                            </w:r>
                          </w:p>
                          <w:p w:rsidR="00F54925" w:rsidRDefault="00F54925" w:rsidP="00347B93">
                            <w:pPr>
                              <w:rPr>
                                <w:sz w:val="18"/>
                                <w:szCs w:val="18"/>
                              </w:rPr>
                            </w:pPr>
                            <w:r w:rsidRPr="003B005E">
                              <w:rPr>
                                <w:sz w:val="18"/>
                                <w:szCs w:val="18"/>
                              </w:rPr>
                              <w:tab/>
                            </w:r>
                            <w:r w:rsidRPr="003B005E">
                              <w:rPr>
                                <w:sz w:val="18"/>
                                <w:szCs w:val="18"/>
                              </w:rPr>
                              <w:tab/>
                            </w:r>
                            <w:r w:rsidRPr="003B005E">
                              <w:rPr>
                                <w:sz w:val="18"/>
                                <w:szCs w:val="18"/>
                              </w:rPr>
                              <w:tab/>
                              <w:t>&lt;</w:t>
                            </w:r>
                            <w:proofErr w:type="spellStart"/>
                            <w:r>
                              <w:rPr>
                                <w:sz w:val="18"/>
                                <w:szCs w:val="18"/>
                              </w:rPr>
                              <w:t>AccountNumber</w:t>
                            </w:r>
                            <w:proofErr w:type="spellEnd"/>
                            <w:r>
                              <w:rPr>
                                <w:sz w:val="18"/>
                                <w:szCs w:val="18"/>
                              </w:rPr>
                              <w:t>&gt;0100&lt;/</w:t>
                            </w:r>
                            <w:proofErr w:type="spellStart"/>
                            <w:r>
                              <w:rPr>
                                <w:sz w:val="18"/>
                                <w:szCs w:val="18"/>
                              </w:rPr>
                              <w:t>AccountNumber</w:t>
                            </w:r>
                            <w:proofErr w:type="spellEnd"/>
                            <w:r w:rsidRPr="003B005E">
                              <w:rPr>
                                <w:sz w:val="18"/>
                                <w:szCs w:val="18"/>
                              </w:rPr>
                              <w:t>&gt;</w:t>
                            </w:r>
                          </w:p>
                          <w:p w:rsidR="00F54925" w:rsidRDefault="00F54925" w:rsidP="00347B93">
                            <w:pPr>
                              <w:rPr>
                                <w:sz w:val="18"/>
                                <w:szCs w:val="18"/>
                              </w:rPr>
                            </w:pPr>
                            <w:r>
                              <w:rPr>
                                <w:sz w:val="18"/>
                                <w:szCs w:val="18"/>
                              </w:rPr>
                              <w:tab/>
                            </w:r>
                            <w:r>
                              <w:rPr>
                                <w:sz w:val="18"/>
                                <w:szCs w:val="18"/>
                              </w:rPr>
                              <w:tab/>
                            </w:r>
                            <w:r>
                              <w:rPr>
                                <w:sz w:val="18"/>
                                <w:szCs w:val="18"/>
                              </w:rPr>
                              <w:tab/>
                              <w:t>&lt;</w:t>
                            </w:r>
                            <w:proofErr w:type="spellStart"/>
                            <w:r>
                              <w:rPr>
                                <w:sz w:val="18"/>
                                <w:szCs w:val="18"/>
                              </w:rPr>
                              <w:t>TransactionLink</w:t>
                            </w:r>
                            <w:proofErr w:type="spellEnd"/>
                            <w:r>
                              <w:rPr>
                                <w:sz w:val="18"/>
                                <w:szCs w:val="18"/>
                              </w:rPr>
                              <w:t xml:space="preserve"> </w:t>
                            </w:r>
                            <w:proofErr w:type="spellStart"/>
                            <w:r>
                              <w:rPr>
                                <w:sz w:val="18"/>
                                <w:szCs w:val="18"/>
                              </w:rPr>
                              <w:t>ReasonCode</w:t>
                            </w:r>
                            <w:proofErr w:type="spellEnd"/>
                            <w:r>
                              <w:rPr>
                                <w:sz w:val="18"/>
                                <w:szCs w:val="18"/>
                              </w:rPr>
                              <w:t>=”</w:t>
                            </w:r>
                            <w:proofErr w:type="spellStart"/>
                            <w:r>
                              <w:rPr>
                                <w:sz w:val="18"/>
                                <w:szCs w:val="18"/>
                              </w:rPr>
                              <w:t>LayAway</w:t>
                            </w:r>
                            <w:proofErr w:type="spellEnd"/>
                            <w:r>
                              <w:rPr>
                                <w:sz w:val="18"/>
                                <w:szCs w:val="18"/>
                              </w:rPr>
                              <w:t>”&gt;</w:t>
                            </w:r>
                          </w:p>
                          <w:p w:rsidR="00F54925" w:rsidRDefault="00F54925" w:rsidP="00347B93">
                            <w:pPr>
                              <w:rPr>
                                <w:sz w:val="18"/>
                                <w:szCs w:val="18"/>
                              </w:rPr>
                            </w:pPr>
                            <w:r>
                              <w:rPr>
                                <w:sz w:val="18"/>
                                <w:szCs w:val="18"/>
                              </w:rPr>
                              <w:tab/>
                            </w:r>
                            <w:r>
                              <w:rPr>
                                <w:sz w:val="18"/>
                                <w:szCs w:val="18"/>
                              </w:rPr>
                              <w:tab/>
                            </w:r>
                            <w:r>
                              <w:rPr>
                                <w:sz w:val="18"/>
                                <w:szCs w:val="18"/>
                              </w:rPr>
                              <w:tab/>
                            </w:r>
                            <w:r>
                              <w:rPr>
                                <w:sz w:val="18"/>
                                <w:szCs w:val="18"/>
                              </w:rPr>
                              <w:tab/>
                              <w:t>&lt;</w:t>
                            </w:r>
                            <w:proofErr w:type="spellStart"/>
                            <w:r>
                              <w:rPr>
                                <w:sz w:val="18"/>
                                <w:szCs w:val="18"/>
                              </w:rPr>
                              <w:t>RetailStoreID</w:t>
                            </w:r>
                            <w:proofErr w:type="spellEnd"/>
                            <w:r>
                              <w:rPr>
                                <w:sz w:val="18"/>
                                <w:szCs w:val="18"/>
                              </w:rPr>
                              <w:t>&gt;959&lt;/</w:t>
                            </w:r>
                            <w:proofErr w:type="spellStart"/>
                            <w:r>
                              <w:rPr>
                                <w:sz w:val="18"/>
                                <w:szCs w:val="18"/>
                              </w:rPr>
                              <w:t>RetailStoreID</w:t>
                            </w:r>
                            <w:proofErr w:type="spellEnd"/>
                            <w:r>
                              <w:rPr>
                                <w:sz w:val="18"/>
                                <w:szCs w:val="18"/>
                              </w:rPr>
                              <w:t>&gt;</w:t>
                            </w:r>
                          </w:p>
                          <w:p w:rsidR="00F54925" w:rsidRDefault="00F54925" w:rsidP="00347B93">
                            <w:pPr>
                              <w:rPr>
                                <w:sz w:val="18"/>
                                <w:szCs w:val="18"/>
                              </w:rPr>
                            </w:pPr>
                            <w:r>
                              <w:rPr>
                                <w:sz w:val="18"/>
                                <w:szCs w:val="18"/>
                              </w:rPr>
                              <w:tab/>
                            </w:r>
                            <w:r>
                              <w:rPr>
                                <w:sz w:val="18"/>
                                <w:szCs w:val="18"/>
                              </w:rPr>
                              <w:tab/>
                            </w:r>
                            <w:r>
                              <w:rPr>
                                <w:sz w:val="18"/>
                                <w:szCs w:val="18"/>
                              </w:rPr>
                              <w:tab/>
                            </w:r>
                            <w:r>
                              <w:rPr>
                                <w:sz w:val="18"/>
                                <w:szCs w:val="18"/>
                              </w:rPr>
                              <w:tab/>
                              <w:t>&lt;</w:t>
                            </w:r>
                            <w:proofErr w:type="spellStart"/>
                            <w:r>
                              <w:rPr>
                                <w:sz w:val="18"/>
                                <w:szCs w:val="18"/>
                              </w:rPr>
                              <w:t>WorkstationID</w:t>
                            </w:r>
                            <w:proofErr w:type="spellEnd"/>
                            <w:r>
                              <w:rPr>
                                <w:sz w:val="18"/>
                                <w:szCs w:val="18"/>
                              </w:rPr>
                              <w:t>&gt;1&lt;</w:t>
                            </w:r>
                            <w:proofErr w:type="spellStart"/>
                            <w:r>
                              <w:rPr>
                                <w:sz w:val="18"/>
                                <w:szCs w:val="18"/>
                              </w:rPr>
                              <w:t>WorkstationID</w:t>
                            </w:r>
                            <w:proofErr w:type="spellEnd"/>
                            <w:r>
                              <w:rPr>
                                <w:sz w:val="18"/>
                                <w:szCs w:val="18"/>
                              </w:rPr>
                              <w:t>&gt;</w:t>
                            </w:r>
                          </w:p>
                          <w:p w:rsidR="00F54925" w:rsidRDefault="00F54925" w:rsidP="00347B93">
                            <w:pPr>
                              <w:rPr>
                                <w:sz w:val="18"/>
                                <w:szCs w:val="18"/>
                              </w:rPr>
                            </w:pPr>
                            <w:r>
                              <w:rPr>
                                <w:sz w:val="18"/>
                                <w:szCs w:val="18"/>
                              </w:rPr>
                              <w:tab/>
                            </w:r>
                            <w:r>
                              <w:rPr>
                                <w:sz w:val="18"/>
                                <w:szCs w:val="18"/>
                              </w:rPr>
                              <w:tab/>
                            </w:r>
                            <w:r>
                              <w:rPr>
                                <w:sz w:val="18"/>
                                <w:szCs w:val="18"/>
                              </w:rPr>
                              <w:tab/>
                            </w:r>
                            <w:r>
                              <w:rPr>
                                <w:sz w:val="18"/>
                                <w:szCs w:val="18"/>
                              </w:rPr>
                              <w:tab/>
                              <w:t>&lt;</w:t>
                            </w:r>
                            <w:proofErr w:type="spellStart"/>
                            <w:r>
                              <w:rPr>
                                <w:sz w:val="18"/>
                                <w:szCs w:val="18"/>
                              </w:rPr>
                              <w:t>RegisterTransactionNumber</w:t>
                            </w:r>
                            <w:proofErr w:type="spellEnd"/>
                            <w:r>
                              <w:rPr>
                                <w:sz w:val="18"/>
                                <w:szCs w:val="18"/>
                              </w:rPr>
                              <w:t>&gt;941&lt;/</w:t>
                            </w:r>
                            <w:proofErr w:type="spellStart"/>
                            <w:r>
                              <w:rPr>
                                <w:sz w:val="18"/>
                                <w:szCs w:val="18"/>
                              </w:rPr>
                              <w:t>RegisterTransactionNumber</w:t>
                            </w:r>
                            <w:proofErr w:type="spellEnd"/>
                            <w:r>
                              <w:rPr>
                                <w:sz w:val="18"/>
                                <w:szCs w:val="18"/>
                              </w:rPr>
                              <w:t>&gt;</w:t>
                            </w:r>
                          </w:p>
                          <w:p w:rsidR="00F54925" w:rsidRDefault="00F54925" w:rsidP="00347B93">
                            <w:pPr>
                              <w:rPr>
                                <w:sz w:val="18"/>
                                <w:szCs w:val="18"/>
                              </w:rPr>
                            </w:pPr>
                            <w:r>
                              <w:rPr>
                                <w:sz w:val="18"/>
                                <w:szCs w:val="18"/>
                              </w:rPr>
                              <w:tab/>
                            </w:r>
                            <w:r>
                              <w:rPr>
                                <w:sz w:val="18"/>
                                <w:szCs w:val="18"/>
                              </w:rPr>
                              <w:tab/>
                            </w:r>
                            <w:r>
                              <w:rPr>
                                <w:sz w:val="18"/>
                                <w:szCs w:val="18"/>
                              </w:rPr>
                              <w:tab/>
                            </w:r>
                            <w:r>
                              <w:rPr>
                                <w:sz w:val="18"/>
                                <w:szCs w:val="18"/>
                              </w:rPr>
                              <w:tab/>
                              <w:t>&lt;</w:t>
                            </w:r>
                            <w:proofErr w:type="spellStart"/>
                            <w:r>
                              <w:rPr>
                                <w:sz w:val="18"/>
                                <w:szCs w:val="18"/>
                              </w:rPr>
                              <w:t>BusinessDayDate</w:t>
                            </w:r>
                            <w:proofErr w:type="spellEnd"/>
                            <w:r>
                              <w:rPr>
                                <w:sz w:val="18"/>
                                <w:szCs w:val="18"/>
                              </w:rPr>
                              <w:t>&gt;2013-01-30&lt;/</w:t>
                            </w:r>
                            <w:proofErr w:type="spellStart"/>
                            <w:r>
                              <w:rPr>
                                <w:sz w:val="18"/>
                                <w:szCs w:val="18"/>
                              </w:rPr>
                              <w:t>BusinessDayDate</w:t>
                            </w:r>
                            <w:proofErr w:type="spellEnd"/>
                            <w:r>
                              <w:rPr>
                                <w:sz w:val="18"/>
                                <w:szCs w:val="18"/>
                              </w:rPr>
                              <w:t>&gt;</w:t>
                            </w:r>
                          </w:p>
                          <w:p w:rsidR="00F54925" w:rsidRDefault="00F54925" w:rsidP="00347B93">
                            <w:pPr>
                              <w:rPr>
                                <w:sz w:val="18"/>
                                <w:szCs w:val="18"/>
                              </w:rPr>
                            </w:pPr>
                            <w:r>
                              <w:rPr>
                                <w:sz w:val="18"/>
                                <w:szCs w:val="18"/>
                              </w:rPr>
                              <w:tab/>
                            </w:r>
                            <w:r>
                              <w:rPr>
                                <w:sz w:val="18"/>
                                <w:szCs w:val="18"/>
                              </w:rPr>
                              <w:tab/>
                            </w:r>
                            <w:r>
                              <w:rPr>
                                <w:sz w:val="18"/>
                                <w:szCs w:val="18"/>
                              </w:rPr>
                              <w:tab/>
                              <w:t>&lt;/TransactionLink&gt;</w:t>
                            </w:r>
                          </w:p>
                          <w:p w:rsidR="00F54925" w:rsidRDefault="00F54925" w:rsidP="00347B93">
                            <w:pPr>
                              <w:rPr>
                                <w:sz w:val="18"/>
                                <w:szCs w:val="18"/>
                              </w:rPr>
                            </w:pPr>
                            <w:r>
                              <w:rPr>
                                <w:sz w:val="18"/>
                                <w:szCs w:val="18"/>
                              </w:rPr>
                              <w:tab/>
                            </w:r>
                            <w:r>
                              <w:rPr>
                                <w:sz w:val="18"/>
                                <w:szCs w:val="18"/>
                              </w:rPr>
                              <w:tab/>
                              <w:t>&lt;/</w:t>
                            </w:r>
                            <w:proofErr w:type="spellStart"/>
                            <w:r>
                              <w:rPr>
                                <w:sz w:val="18"/>
                                <w:szCs w:val="18"/>
                              </w:rPr>
                              <w:t>StoreAccount</w:t>
                            </w:r>
                            <w:proofErr w:type="spellEnd"/>
                            <w:r>
                              <w:rPr>
                                <w:sz w:val="18"/>
                                <w:szCs w:val="18"/>
                              </w:rPr>
                              <w:t>&gt;</w:t>
                            </w:r>
                          </w:p>
                          <w:p w:rsidR="00F54925" w:rsidRPr="003B005E" w:rsidRDefault="00F54925" w:rsidP="00347B93">
                            <w:pPr>
                              <w:rPr>
                                <w:sz w:val="18"/>
                                <w:szCs w:val="18"/>
                              </w:rPr>
                            </w:pPr>
                            <w:r w:rsidRPr="003B005E">
                              <w:rPr>
                                <w:sz w:val="18"/>
                                <w:szCs w:val="18"/>
                              </w:rPr>
                              <w:tab/>
                              <w:t>&lt;/Tender&gt;</w:t>
                            </w:r>
                          </w:p>
                          <w:p w:rsidR="00F54925" w:rsidRDefault="00F54925" w:rsidP="00347B93">
                            <w:pPr>
                              <w:rPr>
                                <w:sz w:val="18"/>
                                <w:szCs w:val="18"/>
                              </w:rPr>
                            </w:pPr>
                            <w:r w:rsidRPr="003B005E">
                              <w:rPr>
                                <w:sz w:val="18"/>
                                <w:szCs w:val="18"/>
                              </w:rPr>
                              <w:t>&lt;/</w:t>
                            </w:r>
                            <w:proofErr w:type="spellStart"/>
                            <w:r w:rsidRPr="003B005E">
                              <w:rPr>
                                <w:sz w:val="18"/>
                                <w:szCs w:val="18"/>
                              </w:rPr>
                              <w:t>LineItem</w:t>
                            </w:r>
                            <w:proofErr w:type="spellEnd"/>
                            <w:r w:rsidRPr="003B005E">
                              <w:rPr>
                                <w:sz w:val="18"/>
                                <w:szCs w:val="18"/>
                              </w:rPr>
                              <w:t>&gt;</w:t>
                            </w:r>
                          </w:p>
                          <w:p w:rsidR="00F54925" w:rsidRPr="00563E49" w:rsidRDefault="00F54925" w:rsidP="00347B93">
                            <w:pPr>
                              <w:rPr>
                                <w:sz w:val="18"/>
                                <w:szCs w:val="18"/>
                              </w:rPr>
                            </w:pPr>
                          </w:p>
                        </w:txbxContent>
                      </wps:txbx>
                      <wps:bodyPr rot="0" vert="horz" wrap="square" lIns="91440" tIns="45720" rIns="91440" bIns="45720" anchor="t" anchorCtr="0" upright="1">
                        <a:noAutofit/>
                      </wps:bodyPr>
                    </wps:wsp>
                  </a:graphicData>
                </a:graphic>
              </wp:inline>
            </w:drawing>
          </mc:Choice>
          <mc:Fallback>
            <w:pict>
              <v:shape id="Text Box 3" o:spid="_x0000_s1027" type="#_x0000_t202" style="width:545.6pt;height:2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" filled="f" fillcolor="#d3dfee">
                <v:textbox>
                  <w:txbxContent>
                    <w:p w:rsidR="00F54925" w:rsidRPr="003B005E" w:rsidRDefault="00F54925" w:rsidP="00347B93">
                      <w:pPr>
                        <w:rPr>
                          <w:sz w:val="18"/>
                          <w:szCs w:val="18"/>
                        </w:rPr>
                      </w:pPr>
                      <w:r w:rsidRPr="003B005E">
                        <w:rPr>
                          <w:sz w:val="18"/>
                          <w:szCs w:val="18"/>
                        </w:rPr>
                        <w:t>&lt;</w:t>
                      </w:r>
                      <w:proofErr w:type="spellStart"/>
                      <w:r w:rsidRPr="003B005E">
                        <w:rPr>
                          <w:sz w:val="18"/>
                          <w:szCs w:val="18"/>
                        </w:rPr>
                        <w:t>LineItem</w:t>
                      </w:r>
                      <w:proofErr w:type="spellEnd"/>
                      <w:r w:rsidRPr="003B005E">
                        <w:rPr>
                          <w:sz w:val="18"/>
                          <w:szCs w:val="18"/>
                        </w:rPr>
                        <w:t xml:space="preserve"> </w:t>
                      </w:r>
                      <w:proofErr w:type="spellStart"/>
                      <w:r w:rsidRPr="003B005E">
                        <w:rPr>
                          <w:sz w:val="18"/>
                          <w:szCs w:val="18"/>
                        </w:rPr>
                        <w:t>E</w:t>
                      </w:r>
                      <w:r>
                        <w:rPr>
                          <w:sz w:val="18"/>
                          <w:szCs w:val="18"/>
                        </w:rPr>
                        <w:t>ntryMethod</w:t>
                      </w:r>
                      <w:proofErr w:type="spellEnd"/>
                      <w:r>
                        <w:rPr>
                          <w:sz w:val="18"/>
                          <w:szCs w:val="18"/>
                        </w:rPr>
                        <w:t>=”Keyed</w:t>
                      </w:r>
                      <w:r w:rsidRPr="003B005E">
                        <w:rPr>
                          <w:sz w:val="18"/>
                          <w:szCs w:val="18"/>
                        </w:rPr>
                        <w:t>”&gt;</w:t>
                      </w:r>
                    </w:p>
                    <w:p w:rsidR="00F54925" w:rsidRPr="003B005E" w:rsidRDefault="00F54925" w:rsidP="00347B93">
                      <w:pPr>
                        <w:rPr>
                          <w:sz w:val="18"/>
                          <w:szCs w:val="18"/>
                        </w:rPr>
                      </w:pPr>
                      <w:r>
                        <w:rPr>
                          <w:sz w:val="18"/>
                          <w:szCs w:val="18"/>
                        </w:rPr>
                        <w:tab/>
                        <w:t>&lt;</w:t>
                      </w:r>
                      <w:proofErr w:type="spellStart"/>
                      <w:r>
                        <w:rPr>
                          <w:sz w:val="18"/>
                          <w:szCs w:val="18"/>
                        </w:rPr>
                        <w:t>LineNumber</w:t>
                      </w:r>
                      <w:proofErr w:type="spellEnd"/>
                      <w:r>
                        <w:rPr>
                          <w:sz w:val="18"/>
                          <w:szCs w:val="18"/>
                        </w:rPr>
                        <w:t>&gt;5</w:t>
                      </w:r>
                      <w:r w:rsidRPr="003B005E">
                        <w:rPr>
                          <w:sz w:val="18"/>
                          <w:szCs w:val="18"/>
                        </w:rPr>
                        <w:t>&lt;/</w:t>
                      </w:r>
                      <w:proofErr w:type="spellStart"/>
                      <w:r w:rsidRPr="003B005E">
                        <w:rPr>
                          <w:sz w:val="18"/>
                          <w:szCs w:val="18"/>
                        </w:rPr>
                        <w:t>LineNumber</w:t>
                      </w:r>
                      <w:proofErr w:type="spellEnd"/>
                      <w:r w:rsidRPr="003B005E">
                        <w:rPr>
                          <w:sz w:val="18"/>
                          <w:szCs w:val="18"/>
                        </w:rPr>
                        <w:t>&gt;</w:t>
                      </w:r>
                    </w:p>
                    <w:p w:rsidR="00F54925" w:rsidRPr="003B005E" w:rsidRDefault="00F54925" w:rsidP="00347B93">
                      <w:pPr>
                        <w:rPr>
                          <w:sz w:val="18"/>
                          <w:szCs w:val="18"/>
                        </w:rPr>
                      </w:pPr>
                      <w:r w:rsidRPr="003B005E">
                        <w:rPr>
                          <w:sz w:val="18"/>
                          <w:szCs w:val="18"/>
                        </w:rPr>
                        <w:tab/>
                        <w:t xml:space="preserve">&lt;Tender </w:t>
                      </w:r>
                      <w:proofErr w:type="spellStart"/>
                      <w:r w:rsidRPr="003B005E">
                        <w:rPr>
                          <w:sz w:val="18"/>
                          <w:szCs w:val="18"/>
                        </w:rPr>
                        <w:t>TenderType</w:t>
                      </w:r>
                      <w:proofErr w:type="spellEnd"/>
                      <w:r w:rsidRPr="003B005E">
                        <w:rPr>
                          <w:sz w:val="18"/>
                          <w:szCs w:val="18"/>
                        </w:rPr>
                        <w:t>=”</w:t>
                      </w:r>
                      <w:proofErr w:type="spellStart"/>
                      <w:r>
                        <w:rPr>
                          <w:sz w:val="18"/>
                          <w:szCs w:val="18"/>
                        </w:rPr>
                        <w:t>HouseAccount</w:t>
                      </w:r>
                      <w:proofErr w:type="spellEnd"/>
                      <w:r w:rsidRPr="003B005E">
                        <w:rPr>
                          <w:sz w:val="18"/>
                          <w:szCs w:val="18"/>
                        </w:rPr>
                        <w:t xml:space="preserve">” </w:t>
                      </w:r>
                      <w:proofErr w:type="spellStart"/>
                      <w:r w:rsidRPr="003B005E">
                        <w:rPr>
                          <w:sz w:val="18"/>
                          <w:szCs w:val="18"/>
                        </w:rPr>
                        <w:t>TypeCode</w:t>
                      </w:r>
                      <w:proofErr w:type="spellEnd"/>
                      <w:r w:rsidRPr="003B005E">
                        <w:rPr>
                          <w:sz w:val="18"/>
                          <w:szCs w:val="18"/>
                        </w:rPr>
                        <w:t>=”Sale”&gt;</w:t>
                      </w:r>
                    </w:p>
                    <w:p w:rsidR="00F54925" w:rsidRPr="003B005E" w:rsidRDefault="00F54925" w:rsidP="00347B93">
                      <w:pPr>
                        <w:rPr>
                          <w:sz w:val="18"/>
                          <w:szCs w:val="18"/>
                        </w:rPr>
                      </w:pPr>
                      <w:r>
                        <w:rPr>
                          <w:sz w:val="18"/>
                          <w:szCs w:val="18"/>
                        </w:rPr>
                        <w:tab/>
                      </w:r>
                      <w:r>
                        <w:rPr>
                          <w:sz w:val="18"/>
                          <w:szCs w:val="18"/>
                        </w:rPr>
                        <w:tab/>
                        <w:t>&lt;</w:t>
                      </w:r>
                      <w:proofErr w:type="spellStart"/>
                      <w:r>
                        <w:rPr>
                          <w:sz w:val="18"/>
                          <w:szCs w:val="18"/>
                        </w:rPr>
                        <w:t>TenderID</w:t>
                      </w:r>
                      <w:proofErr w:type="spellEnd"/>
                      <w:r>
                        <w:rPr>
                          <w:sz w:val="18"/>
                          <w:szCs w:val="18"/>
                        </w:rPr>
                        <w:t>&gt;34</w:t>
                      </w:r>
                      <w:r w:rsidRPr="003B005E">
                        <w:rPr>
                          <w:sz w:val="18"/>
                          <w:szCs w:val="18"/>
                        </w:rPr>
                        <w:t>&lt;/</w:t>
                      </w:r>
                      <w:proofErr w:type="spellStart"/>
                      <w:r w:rsidRPr="003B005E">
                        <w:rPr>
                          <w:sz w:val="18"/>
                          <w:szCs w:val="18"/>
                        </w:rPr>
                        <w:t>TenderID</w:t>
                      </w:r>
                      <w:proofErr w:type="spellEnd"/>
                      <w:r w:rsidRPr="003B005E">
                        <w:rPr>
                          <w:sz w:val="18"/>
                          <w:szCs w:val="18"/>
                        </w:rPr>
                        <w:t>&gt;</w:t>
                      </w:r>
                    </w:p>
                    <w:p w:rsidR="00F54925" w:rsidRPr="003B005E" w:rsidRDefault="00F54925" w:rsidP="00347B93">
                      <w:pPr>
                        <w:rPr>
                          <w:sz w:val="18"/>
                          <w:szCs w:val="18"/>
                        </w:rPr>
                      </w:pPr>
                      <w:r>
                        <w:rPr>
                          <w:sz w:val="18"/>
                          <w:szCs w:val="18"/>
                        </w:rPr>
                        <w:tab/>
                      </w:r>
                      <w:r>
                        <w:rPr>
                          <w:sz w:val="18"/>
                          <w:szCs w:val="18"/>
                        </w:rPr>
                        <w:tab/>
                        <w:t>&lt;</w:t>
                      </w:r>
                      <w:proofErr w:type="spellStart"/>
                      <w:r>
                        <w:rPr>
                          <w:sz w:val="18"/>
                          <w:szCs w:val="18"/>
                        </w:rPr>
                        <w:t>UserTenderID</w:t>
                      </w:r>
                      <w:proofErr w:type="spellEnd"/>
                      <w:r>
                        <w:rPr>
                          <w:sz w:val="18"/>
                          <w:szCs w:val="18"/>
                        </w:rPr>
                        <w:t>&gt;34</w:t>
                      </w:r>
                      <w:r w:rsidRPr="003B005E">
                        <w:rPr>
                          <w:sz w:val="18"/>
                          <w:szCs w:val="18"/>
                        </w:rPr>
                        <w:t>&lt;/</w:t>
                      </w:r>
                      <w:proofErr w:type="spellStart"/>
                      <w:r w:rsidRPr="003B005E">
                        <w:rPr>
                          <w:sz w:val="18"/>
                          <w:szCs w:val="18"/>
                        </w:rPr>
                        <w:t>UserTenderID</w:t>
                      </w:r>
                      <w:proofErr w:type="spellEnd"/>
                      <w:r w:rsidRPr="003B005E">
                        <w:rPr>
                          <w:sz w:val="18"/>
                          <w:szCs w:val="18"/>
                        </w:rPr>
                        <w:t>&gt;</w:t>
                      </w:r>
                    </w:p>
                    <w:p w:rsidR="00F54925" w:rsidRPr="003B005E" w:rsidRDefault="00F54925" w:rsidP="00347B93">
                      <w:pPr>
                        <w:rPr>
                          <w:sz w:val="18"/>
                          <w:szCs w:val="18"/>
                        </w:rPr>
                      </w:pPr>
                      <w:r>
                        <w:rPr>
                          <w:sz w:val="18"/>
                          <w:szCs w:val="18"/>
                        </w:rPr>
                        <w:tab/>
                      </w:r>
                      <w:r>
                        <w:rPr>
                          <w:sz w:val="18"/>
                          <w:szCs w:val="18"/>
                        </w:rPr>
                        <w:tab/>
                        <w:t>&lt;Amount Currency=”CAD”&gt;-279.9</w:t>
                      </w:r>
                      <w:r w:rsidRPr="003B005E">
                        <w:rPr>
                          <w:sz w:val="18"/>
                          <w:szCs w:val="18"/>
                        </w:rPr>
                        <w:t>6&lt;/Amount&gt;</w:t>
                      </w:r>
                    </w:p>
                    <w:p w:rsidR="00F54925" w:rsidRPr="003B005E" w:rsidRDefault="00F54925" w:rsidP="00347B93">
                      <w:pPr>
                        <w:rPr>
                          <w:sz w:val="18"/>
                          <w:szCs w:val="18"/>
                        </w:rPr>
                      </w:pPr>
                      <w:r w:rsidRPr="003B005E">
                        <w:rPr>
                          <w:sz w:val="18"/>
                          <w:szCs w:val="18"/>
                        </w:rPr>
                        <w:tab/>
                      </w:r>
                      <w:r w:rsidRPr="003B005E">
                        <w:rPr>
                          <w:sz w:val="18"/>
                          <w:szCs w:val="18"/>
                        </w:rPr>
                        <w:tab/>
                      </w:r>
                      <w:r>
                        <w:rPr>
                          <w:sz w:val="18"/>
                          <w:szCs w:val="18"/>
                        </w:rPr>
                        <w:t xml:space="preserve">&lt;Authorization </w:t>
                      </w:r>
                      <w:proofErr w:type="spellStart"/>
                      <w:r>
                        <w:rPr>
                          <w:sz w:val="18"/>
                          <w:szCs w:val="18"/>
                        </w:rPr>
                        <w:t>HostAuthorized</w:t>
                      </w:r>
                      <w:proofErr w:type="spellEnd"/>
                      <w:r>
                        <w:rPr>
                          <w:sz w:val="18"/>
                          <w:szCs w:val="18"/>
                        </w:rPr>
                        <w:t>=”</w:t>
                      </w:r>
                      <w:r w:rsidRPr="003B005E">
                        <w:rPr>
                          <w:sz w:val="18"/>
                          <w:szCs w:val="18"/>
                        </w:rPr>
                        <w:t xml:space="preserve">” </w:t>
                      </w:r>
                      <w:proofErr w:type="spellStart"/>
                      <w:r w:rsidRPr="003B005E">
                        <w:rPr>
                          <w:sz w:val="18"/>
                          <w:szCs w:val="18"/>
                        </w:rPr>
                        <w:t>ElectronicS</w:t>
                      </w:r>
                      <w:r>
                        <w:rPr>
                          <w:sz w:val="18"/>
                          <w:szCs w:val="18"/>
                        </w:rPr>
                        <w:t>ignature</w:t>
                      </w:r>
                      <w:proofErr w:type="spellEnd"/>
                      <w:r>
                        <w:rPr>
                          <w:sz w:val="18"/>
                          <w:szCs w:val="18"/>
                        </w:rPr>
                        <w:t xml:space="preserve">=”false” </w:t>
                      </w:r>
                      <w:proofErr w:type="spellStart"/>
                      <w:r>
                        <w:rPr>
                          <w:sz w:val="18"/>
                          <w:szCs w:val="18"/>
                        </w:rPr>
                        <w:t>EntryMethod</w:t>
                      </w:r>
                      <w:proofErr w:type="spellEnd"/>
                      <w:r>
                        <w:rPr>
                          <w:sz w:val="18"/>
                          <w:szCs w:val="18"/>
                        </w:rPr>
                        <w:t>=”Keyed</w:t>
                      </w:r>
                      <w:r w:rsidRPr="003B005E">
                        <w:rPr>
                          <w:sz w:val="18"/>
                          <w:szCs w:val="18"/>
                        </w:rPr>
                        <w:t>”&gt;</w:t>
                      </w:r>
                    </w:p>
                    <w:p w:rsidR="00F54925" w:rsidRPr="003B005E" w:rsidRDefault="00F54925" w:rsidP="00347B93">
                      <w:pPr>
                        <w:rPr>
                          <w:sz w:val="18"/>
                          <w:szCs w:val="18"/>
                        </w:rPr>
                      </w:pPr>
                      <w:r w:rsidRPr="003B005E">
                        <w:rPr>
                          <w:sz w:val="18"/>
                          <w:szCs w:val="18"/>
                        </w:rPr>
                        <w:tab/>
                      </w:r>
                      <w:r w:rsidRPr="003B005E">
                        <w:rPr>
                          <w:sz w:val="18"/>
                          <w:szCs w:val="18"/>
                        </w:rPr>
                        <w:tab/>
                      </w:r>
                      <w:r w:rsidRPr="003B005E">
                        <w:rPr>
                          <w:sz w:val="18"/>
                          <w:szCs w:val="18"/>
                        </w:rPr>
                        <w:tab/>
                        <w:t>&lt;</w:t>
                      </w:r>
                      <w:proofErr w:type="spellStart"/>
                      <w:r w:rsidRPr="003B005E">
                        <w:rPr>
                          <w:sz w:val="18"/>
                          <w:szCs w:val="18"/>
                        </w:rPr>
                        <w:t>Authorizati</w:t>
                      </w:r>
                      <w:r>
                        <w:rPr>
                          <w:sz w:val="18"/>
                          <w:szCs w:val="18"/>
                        </w:rPr>
                        <w:t>onCode</w:t>
                      </w:r>
                      <w:proofErr w:type="spellEnd"/>
                      <w:r>
                        <w:rPr>
                          <w:sz w:val="18"/>
                          <w:szCs w:val="18"/>
                        </w:rPr>
                        <w:t xml:space="preserve"> </w:t>
                      </w:r>
                      <w:proofErr w:type="spellStart"/>
                      <w:r>
                        <w:rPr>
                          <w:sz w:val="18"/>
                          <w:szCs w:val="18"/>
                        </w:rPr>
                        <w:t>AuthCodeSource</w:t>
                      </w:r>
                      <w:proofErr w:type="spellEnd"/>
                      <w:r>
                        <w:rPr>
                          <w:sz w:val="18"/>
                          <w:szCs w:val="18"/>
                        </w:rPr>
                        <w:t>=”E”&gt;429593</w:t>
                      </w:r>
                      <w:r w:rsidRPr="003B005E">
                        <w:rPr>
                          <w:sz w:val="18"/>
                          <w:szCs w:val="18"/>
                        </w:rPr>
                        <w:t>&lt;/</w:t>
                      </w:r>
                      <w:proofErr w:type="spellStart"/>
                      <w:r w:rsidRPr="003B005E">
                        <w:rPr>
                          <w:sz w:val="18"/>
                          <w:szCs w:val="18"/>
                        </w:rPr>
                        <w:t>AuthorizationCode</w:t>
                      </w:r>
                      <w:proofErr w:type="spellEnd"/>
                      <w:r w:rsidRPr="003B005E">
                        <w:rPr>
                          <w:sz w:val="18"/>
                          <w:szCs w:val="18"/>
                        </w:rPr>
                        <w:t>&gt;</w:t>
                      </w:r>
                    </w:p>
                    <w:p w:rsidR="00F54925" w:rsidRPr="003B005E" w:rsidRDefault="00F54925" w:rsidP="00347B93">
                      <w:pPr>
                        <w:rPr>
                          <w:sz w:val="18"/>
                          <w:szCs w:val="18"/>
                        </w:rPr>
                      </w:pPr>
                      <w:r w:rsidRPr="003B005E">
                        <w:rPr>
                          <w:sz w:val="18"/>
                          <w:szCs w:val="18"/>
                        </w:rPr>
                        <w:tab/>
                      </w:r>
                      <w:r w:rsidRPr="003B005E">
                        <w:rPr>
                          <w:sz w:val="18"/>
                          <w:szCs w:val="18"/>
                        </w:rPr>
                        <w:tab/>
                        <w:t>&lt;/Authorization&gt;</w:t>
                      </w:r>
                    </w:p>
                    <w:p w:rsidR="00F54925" w:rsidRPr="003B005E" w:rsidRDefault="00F54925" w:rsidP="00347B93">
                      <w:pPr>
                        <w:rPr>
                          <w:sz w:val="18"/>
                          <w:szCs w:val="18"/>
                        </w:rPr>
                      </w:pPr>
                      <w:r w:rsidRPr="003B005E">
                        <w:rPr>
                          <w:sz w:val="18"/>
                          <w:szCs w:val="18"/>
                        </w:rPr>
                        <w:tab/>
                      </w:r>
                      <w:r w:rsidRPr="003B005E">
                        <w:rPr>
                          <w:sz w:val="18"/>
                          <w:szCs w:val="18"/>
                        </w:rPr>
                        <w:tab/>
                        <w:t>&lt;</w:t>
                      </w:r>
                      <w:proofErr w:type="spellStart"/>
                      <w:r>
                        <w:rPr>
                          <w:sz w:val="18"/>
                          <w:szCs w:val="18"/>
                        </w:rPr>
                        <w:t>StoreAccount</w:t>
                      </w:r>
                      <w:proofErr w:type="spellEnd"/>
                      <w:r w:rsidRPr="003B005E">
                        <w:rPr>
                          <w:sz w:val="18"/>
                          <w:szCs w:val="18"/>
                        </w:rPr>
                        <w:t>&gt;</w:t>
                      </w:r>
                    </w:p>
                    <w:p w:rsidR="00F54925" w:rsidRDefault="00F54925" w:rsidP="00347B93">
                      <w:pPr>
                        <w:rPr>
                          <w:sz w:val="18"/>
                          <w:szCs w:val="18"/>
                        </w:rPr>
                      </w:pPr>
                      <w:r w:rsidRPr="003B005E">
                        <w:rPr>
                          <w:sz w:val="18"/>
                          <w:szCs w:val="18"/>
                        </w:rPr>
                        <w:tab/>
                      </w:r>
                      <w:r w:rsidRPr="003B005E">
                        <w:rPr>
                          <w:sz w:val="18"/>
                          <w:szCs w:val="18"/>
                        </w:rPr>
                        <w:tab/>
                      </w:r>
                      <w:r w:rsidRPr="003B005E">
                        <w:rPr>
                          <w:sz w:val="18"/>
                          <w:szCs w:val="18"/>
                        </w:rPr>
                        <w:tab/>
                        <w:t>&lt;</w:t>
                      </w:r>
                      <w:proofErr w:type="spellStart"/>
                      <w:r>
                        <w:rPr>
                          <w:sz w:val="18"/>
                          <w:szCs w:val="18"/>
                        </w:rPr>
                        <w:t>AccountNumber</w:t>
                      </w:r>
                      <w:proofErr w:type="spellEnd"/>
                      <w:r>
                        <w:rPr>
                          <w:sz w:val="18"/>
                          <w:szCs w:val="18"/>
                        </w:rPr>
                        <w:t>&gt;0100&lt;/</w:t>
                      </w:r>
                      <w:proofErr w:type="spellStart"/>
                      <w:r>
                        <w:rPr>
                          <w:sz w:val="18"/>
                          <w:szCs w:val="18"/>
                        </w:rPr>
                        <w:t>AccountNumber</w:t>
                      </w:r>
                      <w:proofErr w:type="spellEnd"/>
                      <w:r w:rsidRPr="003B005E">
                        <w:rPr>
                          <w:sz w:val="18"/>
                          <w:szCs w:val="18"/>
                        </w:rPr>
                        <w:t>&gt;</w:t>
                      </w:r>
                    </w:p>
                    <w:p w:rsidR="00F54925" w:rsidRDefault="00F54925" w:rsidP="00347B93">
                      <w:pPr>
                        <w:rPr>
                          <w:sz w:val="18"/>
                          <w:szCs w:val="18"/>
                        </w:rPr>
                      </w:pPr>
                      <w:r>
                        <w:rPr>
                          <w:sz w:val="18"/>
                          <w:szCs w:val="18"/>
                        </w:rPr>
                        <w:tab/>
                      </w:r>
                      <w:r>
                        <w:rPr>
                          <w:sz w:val="18"/>
                          <w:szCs w:val="18"/>
                        </w:rPr>
                        <w:tab/>
                      </w:r>
                      <w:r>
                        <w:rPr>
                          <w:sz w:val="18"/>
                          <w:szCs w:val="18"/>
                        </w:rPr>
                        <w:tab/>
                        <w:t>&lt;</w:t>
                      </w:r>
                      <w:proofErr w:type="spellStart"/>
                      <w:r>
                        <w:rPr>
                          <w:sz w:val="18"/>
                          <w:szCs w:val="18"/>
                        </w:rPr>
                        <w:t>TransactionLink</w:t>
                      </w:r>
                      <w:proofErr w:type="spellEnd"/>
                      <w:r>
                        <w:rPr>
                          <w:sz w:val="18"/>
                          <w:szCs w:val="18"/>
                        </w:rPr>
                        <w:t xml:space="preserve"> </w:t>
                      </w:r>
                      <w:proofErr w:type="spellStart"/>
                      <w:r>
                        <w:rPr>
                          <w:sz w:val="18"/>
                          <w:szCs w:val="18"/>
                        </w:rPr>
                        <w:t>ReasonCode</w:t>
                      </w:r>
                      <w:proofErr w:type="spellEnd"/>
                      <w:r>
                        <w:rPr>
                          <w:sz w:val="18"/>
                          <w:szCs w:val="18"/>
                        </w:rPr>
                        <w:t>=”</w:t>
                      </w:r>
                      <w:proofErr w:type="spellStart"/>
                      <w:r>
                        <w:rPr>
                          <w:sz w:val="18"/>
                          <w:szCs w:val="18"/>
                        </w:rPr>
                        <w:t>LayAway</w:t>
                      </w:r>
                      <w:proofErr w:type="spellEnd"/>
                      <w:r>
                        <w:rPr>
                          <w:sz w:val="18"/>
                          <w:szCs w:val="18"/>
                        </w:rPr>
                        <w:t>”&gt;</w:t>
                      </w:r>
                    </w:p>
                    <w:p w:rsidR="00F54925" w:rsidRDefault="00F54925" w:rsidP="00347B93">
                      <w:pPr>
                        <w:rPr>
                          <w:sz w:val="18"/>
                          <w:szCs w:val="18"/>
                        </w:rPr>
                      </w:pPr>
                      <w:r>
                        <w:rPr>
                          <w:sz w:val="18"/>
                          <w:szCs w:val="18"/>
                        </w:rPr>
                        <w:tab/>
                      </w:r>
                      <w:r>
                        <w:rPr>
                          <w:sz w:val="18"/>
                          <w:szCs w:val="18"/>
                        </w:rPr>
                        <w:tab/>
                      </w:r>
                      <w:r>
                        <w:rPr>
                          <w:sz w:val="18"/>
                          <w:szCs w:val="18"/>
                        </w:rPr>
                        <w:tab/>
                      </w:r>
                      <w:r>
                        <w:rPr>
                          <w:sz w:val="18"/>
                          <w:szCs w:val="18"/>
                        </w:rPr>
                        <w:tab/>
                        <w:t>&lt;</w:t>
                      </w:r>
                      <w:proofErr w:type="spellStart"/>
                      <w:r>
                        <w:rPr>
                          <w:sz w:val="18"/>
                          <w:szCs w:val="18"/>
                        </w:rPr>
                        <w:t>RetailStoreID</w:t>
                      </w:r>
                      <w:proofErr w:type="spellEnd"/>
                      <w:r>
                        <w:rPr>
                          <w:sz w:val="18"/>
                          <w:szCs w:val="18"/>
                        </w:rPr>
                        <w:t>&gt;959&lt;/</w:t>
                      </w:r>
                      <w:proofErr w:type="spellStart"/>
                      <w:r>
                        <w:rPr>
                          <w:sz w:val="18"/>
                          <w:szCs w:val="18"/>
                        </w:rPr>
                        <w:t>RetailStoreID</w:t>
                      </w:r>
                      <w:proofErr w:type="spellEnd"/>
                      <w:r>
                        <w:rPr>
                          <w:sz w:val="18"/>
                          <w:szCs w:val="18"/>
                        </w:rPr>
                        <w:t>&gt;</w:t>
                      </w:r>
                    </w:p>
                    <w:p w:rsidR="00F54925" w:rsidRDefault="00F54925" w:rsidP="00347B93">
                      <w:pPr>
                        <w:rPr>
                          <w:sz w:val="18"/>
                          <w:szCs w:val="18"/>
                        </w:rPr>
                      </w:pPr>
                      <w:r>
                        <w:rPr>
                          <w:sz w:val="18"/>
                          <w:szCs w:val="18"/>
                        </w:rPr>
                        <w:tab/>
                      </w:r>
                      <w:r>
                        <w:rPr>
                          <w:sz w:val="18"/>
                          <w:szCs w:val="18"/>
                        </w:rPr>
                        <w:tab/>
                      </w:r>
                      <w:r>
                        <w:rPr>
                          <w:sz w:val="18"/>
                          <w:szCs w:val="18"/>
                        </w:rPr>
                        <w:tab/>
                      </w:r>
                      <w:r>
                        <w:rPr>
                          <w:sz w:val="18"/>
                          <w:szCs w:val="18"/>
                        </w:rPr>
                        <w:tab/>
                        <w:t>&lt;</w:t>
                      </w:r>
                      <w:proofErr w:type="spellStart"/>
                      <w:r>
                        <w:rPr>
                          <w:sz w:val="18"/>
                          <w:szCs w:val="18"/>
                        </w:rPr>
                        <w:t>WorkstationID</w:t>
                      </w:r>
                      <w:proofErr w:type="spellEnd"/>
                      <w:r>
                        <w:rPr>
                          <w:sz w:val="18"/>
                          <w:szCs w:val="18"/>
                        </w:rPr>
                        <w:t>&gt;1&lt;</w:t>
                      </w:r>
                      <w:proofErr w:type="spellStart"/>
                      <w:r>
                        <w:rPr>
                          <w:sz w:val="18"/>
                          <w:szCs w:val="18"/>
                        </w:rPr>
                        <w:t>WorkstationID</w:t>
                      </w:r>
                      <w:proofErr w:type="spellEnd"/>
                      <w:r>
                        <w:rPr>
                          <w:sz w:val="18"/>
                          <w:szCs w:val="18"/>
                        </w:rPr>
                        <w:t>&gt;</w:t>
                      </w:r>
                    </w:p>
                    <w:p w:rsidR="00F54925" w:rsidRDefault="00F54925" w:rsidP="00347B93">
                      <w:pPr>
                        <w:rPr>
                          <w:sz w:val="18"/>
                          <w:szCs w:val="18"/>
                        </w:rPr>
                      </w:pPr>
                      <w:r>
                        <w:rPr>
                          <w:sz w:val="18"/>
                          <w:szCs w:val="18"/>
                        </w:rPr>
                        <w:tab/>
                      </w:r>
                      <w:r>
                        <w:rPr>
                          <w:sz w:val="18"/>
                          <w:szCs w:val="18"/>
                        </w:rPr>
                        <w:tab/>
                      </w:r>
                      <w:r>
                        <w:rPr>
                          <w:sz w:val="18"/>
                          <w:szCs w:val="18"/>
                        </w:rPr>
                        <w:tab/>
                      </w:r>
                      <w:r>
                        <w:rPr>
                          <w:sz w:val="18"/>
                          <w:szCs w:val="18"/>
                        </w:rPr>
                        <w:tab/>
                        <w:t>&lt;</w:t>
                      </w:r>
                      <w:proofErr w:type="spellStart"/>
                      <w:r>
                        <w:rPr>
                          <w:sz w:val="18"/>
                          <w:szCs w:val="18"/>
                        </w:rPr>
                        <w:t>RegisterTransactionNumber</w:t>
                      </w:r>
                      <w:proofErr w:type="spellEnd"/>
                      <w:r>
                        <w:rPr>
                          <w:sz w:val="18"/>
                          <w:szCs w:val="18"/>
                        </w:rPr>
                        <w:t>&gt;941&lt;/</w:t>
                      </w:r>
                      <w:proofErr w:type="spellStart"/>
                      <w:r>
                        <w:rPr>
                          <w:sz w:val="18"/>
                          <w:szCs w:val="18"/>
                        </w:rPr>
                        <w:t>RegisterTransactionNumber</w:t>
                      </w:r>
                      <w:proofErr w:type="spellEnd"/>
                      <w:r>
                        <w:rPr>
                          <w:sz w:val="18"/>
                          <w:szCs w:val="18"/>
                        </w:rPr>
                        <w:t>&gt;</w:t>
                      </w:r>
                    </w:p>
                    <w:p w:rsidR="00F54925" w:rsidRDefault="00F54925" w:rsidP="00347B93">
                      <w:pPr>
                        <w:rPr>
                          <w:sz w:val="18"/>
                          <w:szCs w:val="18"/>
                        </w:rPr>
                      </w:pPr>
                      <w:r>
                        <w:rPr>
                          <w:sz w:val="18"/>
                          <w:szCs w:val="18"/>
                        </w:rPr>
                        <w:tab/>
                      </w:r>
                      <w:r>
                        <w:rPr>
                          <w:sz w:val="18"/>
                          <w:szCs w:val="18"/>
                        </w:rPr>
                        <w:tab/>
                      </w:r>
                      <w:r>
                        <w:rPr>
                          <w:sz w:val="18"/>
                          <w:szCs w:val="18"/>
                        </w:rPr>
                        <w:tab/>
                      </w:r>
                      <w:r>
                        <w:rPr>
                          <w:sz w:val="18"/>
                          <w:szCs w:val="18"/>
                        </w:rPr>
                        <w:tab/>
                        <w:t>&lt;</w:t>
                      </w:r>
                      <w:proofErr w:type="spellStart"/>
                      <w:r>
                        <w:rPr>
                          <w:sz w:val="18"/>
                          <w:szCs w:val="18"/>
                        </w:rPr>
                        <w:t>BusinessDayDate</w:t>
                      </w:r>
                      <w:proofErr w:type="spellEnd"/>
                      <w:r>
                        <w:rPr>
                          <w:sz w:val="18"/>
                          <w:szCs w:val="18"/>
                        </w:rPr>
                        <w:t>&gt;2013-01-30&lt;/</w:t>
                      </w:r>
                      <w:proofErr w:type="spellStart"/>
                      <w:r>
                        <w:rPr>
                          <w:sz w:val="18"/>
                          <w:szCs w:val="18"/>
                        </w:rPr>
                        <w:t>BusinessDayDate</w:t>
                      </w:r>
                      <w:proofErr w:type="spellEnd"/>
                      <w:r>
                        <w:rPr>
                          <w:sz w:val="18"/>
                          <w:szCs w:val="18"/>
                        </w:rPr>
                        <w:t>&gt;</w:t>
                      </w:r>
                    </w:p>
                    <w:p w:rsidR="00F54925" w:rsidRDefault="00F54925" w:rsidP="00347B93">
                      <w:pPr>
                        <w:rPr>
                          <w:sz w:val="18"/>
                          <w:szCs w:val="18"/>
                        </w:rPr>
                      </w:pPr>
                      <w:r>
                        <w:rPr>
                          <w:sz w:val="18"/>
                          <w:szCs w:val="18"/>
                        </w:rPr>
                        <w:tab/>
                      </w:r>
                      <w:r>
                        <w:rPr>
                          <w:sz w:val="18"/>
                          <w:szCs w:val="18"/>
                        </w:rPr>
                        <w:tab/>
                      </w:r>
                      <w:r>
                        <w:rPr>
                          <w:sz w:val="18"/>
                          <w:szCs w:val="18"/>
                        </w:rPr>
                        <w:tab/>
                        <w:t>&lt;/TransactionLink&gt;</w:t>
                      </w:r>
                    </w:p>
                    <w:p w:rsidR="00F54925" w:rsidRDefault="00F54925" w:rsidP="00347B93">
                      <w:pPr>
                        <w:rPr>
                          <w:sz w:val="18"/>
                          <w:szCs w:val="18"/>
                        </w:rPr>
                      </w:pPr>
                      <w:r>
                        <w:rPr>
                          <w:sz w:val="18"/>
                          <w:szCs w:val="18"/>
                        </w:rPr>
                        <w:tab/>
                      </w:r>
                      <w:r>
                        <w:rPr>
                          <w:sz w:val="18"/>
                          <w:szCs w:val="18"/>
                        </w:rPr>
                        <w:tab/>
                        <w:t>&lt;/</w:t>
                      </w:r>
                      <w:proofErr w:type="spellStart"/>
                      <w:r>
                        <w:rPr>
                          <w:sz w:val="18"/>
                          <w:szCs w:val="18"/>
                        </w:rPr>
                        <w:t>StoreAccount</w:t>
                      </w:r>
                      <w:proofErr w:type="spellEnd"/>
                      <w:r>
                        <w:rPr>
                          <w:sz w:val="18"/>
                          <w:szCs w:val="18"/>
                        </w:rPr>
                        <w:t>&gt;</w:t>
                      </w:r>
                    </w:p>
                    <w:p w:rsidR="00F54925" w:rsidRPr="003B005E" w:rsidRDefault="00F54925" w:rsidP="00347B93">
                      <w:pPr>
                        <w:rPr>
                          <w:sz w:val="18"/>
                          <w:szCs w:val="18"/>
                        </w:rPr>
                      </w:pPr>
                      <w:r w:rsidRPr="003B005E">
                        <w:rPr>
                          <w:sz w:val="18"/>
                          <w:szCs w:val="18"/>
                        </w:rPr>
                        <w:tab/>
                        <w:t>&lt;/Tender&gt;</w:t>
                      </w:r>
                    </w:p>
                    <w:p w:rsidR="00F54925" w:rsidRDefault="00F54925" w:rsidP="00347B93">
                      <w:pPr>
                        <w:rPr>
                          <w:sz w:val="18"/>
                          <w:szCs w:val="18"/>
                        </w:rPr>
                      </w:pPr>
                      <w:r w:rsidRPr="003B005E">
                        <w:rPr>
                          <w:sz w:val="18"/>
                          <w:szCs w:val="18"/>
                        </w:rPr>
                        <w:t>&lt;/</w:t>
                      </w:r>
                      <w:proofErr w:type="spellStart"/>
                      <w:r w:rsidRPr="003B005E">
                        <w:rPr>
                          <w:sz w:val="18"/>
                          <w:szCs w:val="18"/>
                        </w:rPr>
                        <w:t>LineItem</w:t>
                      </w:r>
                      <w:proofErr w:type="spellEnd"/>
                      <w:r w:rsidRPr="003B005E">
                        <w:rPr>
                          <w:sz w:val="18"/>
                          <w:szCs w:val="18"/>
                        </w:rPr>
                        <w:t>&gt;</w:t>
                      </w:r>
                    </w:p>
                    <w:p w:rsidR="00F54925" w:rsidRPr="00563E49" w:rsidRDefault="00F54925" w:rsidP="00347B93">
                      <w:pPr>
                        <w:rPr>
                          <w:sz w:val="18"/>
                          <w:szCs w:val="18"/>
                        </w:rPr>
                      </w:pPr>
                    </w:p>
                  </w:txbxContent>
                </v:textbox>
                <w10:anchorlock/>
              </v:shape>
            </w:pict>
          </mc:Fallback>
        </mc:AlternateContent>
      </w:r>
    </w:p>
    <w:p w:rsidR="00347B93" w:rsidRPr="00992BEE" w:rsidRDefault="00347B93" w:rsidP="00347B93">
      <w:pPr>
        <w:pStyle w:val="Heading1"/>
        <w:rPr>
          <w:i/>
        </w:rPr>
      </w:pPr>
      <w:bookmarkStart w:id="204" w:name="_Toc369781744"/>
      <w:bookmarkStart w:id="205" w:name="_Toc384720339"/>
      <w:r w:rsidRPr="00992BEE">
        <w:rPr>
          <w:i/>
        </w:rPr>
        <w:t>Appendix D: EJ Example</w:t>
      </w:r>
      <w:bookmarkEnd w:id="204"/>
      <w:bookmarkEnd w:id="205"/>
    </w:p>
    <w:p w:rsidR="00347B93" w:rsidRPr="00992BEE" w:rsidRDefault="00347B93" w:rsidP="00347B93">
      <w:pPr>
        <w:pStyle w:val="Heading2"/>
      </w:pPr>
      <w:bookmarkStart w:id="206" w:name="_Toc384720340"/>
      <w:r w:rsidRPr="00992BEE">
        <w:t>Layaway/Pre-Order Tender</w:t>
      </w:r>
      <w:bookmarkEnd w:id="206"/>
    </w:p>
    <w:p w:rsidR="00347B93" w:rsidRPr="00094381" w:rsidRDefault="00992BEE" w:rsidP="00347B93">
      <w:pPr>
        <w:pStyle w:val="BodyText"/>
        <w:rPr>
          <w:b/>
        </w:rPr>
      </w:pPr>
      <w:r w:rsidRPr="00992BEE">
        <w:rPr>
          <w:noProof/>
          <w:color w:val="00B050"/>
        </w:rPr>
        <mc:AlternateContent>
          <mc:Choice Requires="wps">
            <w:drawing>
              <wp:inline distT="0" distB="0" distL="0" distR="0">
                <wp:extent cx="6881495" cy="1285875"/>
                <wp:effectExtent l="9525" t="12065" r="5080" b="698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1495" cy="1285875"/>
                        </a:xfrm>
                        <a:prstGeom prst="rect">
                          <a:avLst/>
                        </a:prstGeom>
                        <a:solidFill>
                          <a:srgbClr val="FFFFFF"/>
                        </a:solidFill>
                        <a:ln w="9525">
                          <a:solidFill>
                            <a:srgbClr val="000000"/>
                          </a:solidFill>
                          <a:miter lim="800000"/>
                          <a:headEnd/>
                          <a:tailEnd/>
                        </a:ln>
                      </wps:spPr>
                      <wps:txbx>
                        <w:txbxContent>
                          <w:p w:rsidR="00F54925" w:rsidRDefault="00F54925" w:rsidP="00347B93">
                            <w:pPr>
                              <w:rPr>
                                <w:rFonts w:cs="Arial"/>
                                <w:sz w:val="16"/>
                                <w:szCs w:val="16"/>
                              </w:rPr>
                            </w:pPr>
                            <w:r>
                              <w:rPr>
                                <w:rFonts w:cs="Arial"/>
                                <w:sz w:val="16"/>
                                <w:szCs w:val="16"/>
                              </w:rPr>
                              <w:t>…</w:t>
                            </w:r>
                          </w:p>
                          <w:p w:rsidR="00F54925" w:rsidRPr="00D4475F" w:rsidRDefault="00F54925" w:rsidP="00347B93">
                            <w:pPr>
                              <w:rPr>
                                <w:rFonts w:cs="Arial"/>
                                <w:sz w:val="16"/>
                                <w:szCs w:val="16"/>
                              </w:rPr>
                            </w:pPr>
                            <w:r w:rsidRPr="00D4475F">
                              <w:rPr>
                                <w:rFonts w:cs="Arial"/>
                                <w:sz w:val="16"/>
                                <w:szCs w:val="16"/>
                              </w:rPr>
                              <w:t xml:space="preserve">                                             SUBTOTAL                $</w:t>
                            </w:r>
                            <w:r>
                              <w:rPr>
                                <w:rFonts w:cs="Arial"/>
                                <w:sz w:val="16"/>
                                <w:szCs w:val="16"/>
                              </w:rPr>
                              <w:t>249.96</w:t>
                            </w:r>
                          </w:p>
                          <w:p w:rsidR="00F54925" w:rsidRPr="00D4475F" w:rsidRDefault="00F54925" w:rsidP="00347B93">
                            <w:pPr>
                              <w:rPr>
                                <w:rFonts w:cs="Arial"/>
                                <w:sz w:val="16"/>
                                <w:szCs w:val="16"/>
                              </w:rPr>
                            </w:pPr>
                            <w:r w:rsidRPr="00D4475F">
                              <w:rPr>
                                <w:rFonts w:cs="Arial"/>
                                <w:sz w:val="16"/>
                                <w:szCs w:val="16"/>
                              </w:rPr>
                              <w:t xml:space="preserve">                                        </w:t>
                            </w:r>
                            <w:r>
                              <w:rPr>
                                <w:rFonts w:cs="Arial"/>
                                <w:sz w:val="16"/>
                                <w:szCs w:val="16"/>
                              </w:rPr>
                              <w:t xml:space="preserve">      TAX 13.00%               $30.0</w:t>
                            </w:r>
                            <w:r w:rsidRPr="00D4475F">
                              <w:rPr>
                                <w:rFonts w:cs="Arial"/>
                                <w:sz w:val="16"/>
                                <w:szCs w:val="16"/>
                              </w:rPr>
                              <w:t>0</w:t>
                            </w:r>
                          </w:p>
                          <w:p w:rsidR="00F54925" w:rsidRPr="00D4475F" w:rsidRDefault="00F54925" w:rsidP="00347B93">
                            <w:pPr>
                              <w:rPr>
                                <w:rFonts w:cs="Arial"/>
                                <w:sz w:val="16"/>
                                <w:szCs w:val="16"/>
                              </w:rPr>
                            </w:pPr>
                            <w:r w:rsidRPr="00D4475F">
                              <w:rPr>
                                <w:rFonts w:cs="Arial"/>
                                <w:sz w:val="16"/>
                                <w:szCs w:val="16"/>
                              </w:rPr>
                              <w:t xml:space="preserve">                                         </w:t>
                            </w:r>
                            <w:r>
                              <w:rPr>
                                <w:rFonts w:cs="Arial"/>
                                <w:sz w:val="16"/>
                                <w:szCs w:val="16"/>
                              </w:rPr>
                              <w:t xml:space="preserve">     TOTAL                   $279.96</w:t>
                            </w:r>
                          </w:p>
                          <w:p w:rsidR="00F54925" w:rsidRPr="00D4475F" w:rsidRDefault="00F54925" w:rsidP="00347B93">
                            <w:pPr>
                              <w:rPr>
                                <w:rFonts w:cs="Arial"/>
                                <w:sz w:val="16"/>
                                <w:szCs w:val="16"/>
                              </w:rPr>
                            </w:pPr>
                          </w:p>
                          <w:p w:rsidR="00F54925" w:rsidRPr="00D4475F" w:rsidRDefault="00F54925" w:rsidP="00347B93">
                            <w:pPr>
                              <w:rPr>
                                <w:rFonts w:cs="Arial"/>
                                <w:sz w:val="16"/>
                                <w:szCs w:val="16"/>
                              </w:rPr>
                            </w:pPr>
                            <w:r w:rsidRPr="00D4475F">
                              <w:rPr>
                                <w:rFonts w:cs="Arial"/>
                                <w:sz w:val="16"/>
                                <w:szCs w:val="16"/>
                              </w:rPr>
                              <w:t xml:space="preserve">                                              House Account            $</w:t>
                            </w:r>
                            <w:r>
                              <w:rPr>
                                <w:rFonts w:cs="Arial"/>
                                <w:sz w:val="16"/>
                                <w:szCs w:val="16"/>
                              </w:rPr>
                              <w:t>279.96</w:t>
                            </w:r>
                          </w:p>
                          <w:p w:rsidR="00F54925" w:rsidRPr="00347B93" w:rsidRDefault="00F54925" w:rsidP="00347B93">
                            <w:pPr>
                              <w:rPr>
                                <w:rFonts w:cs="Arial"/>
                                <w:sz w:val="16"/>
                                <w:szCs w:val="16"/>
                              </w:rPr>
                            </w:pPr>
                            <w:r w:rsidRPr="00347B93">
                              <w:rPr>
                                <w:rFonts w:cs="Arial"/>
                                <w:sz w:val="16"/>
                                <w:szCs w:val="16"/>
                              </w:rPr>
                              <w:t xml:space="preserve">                                              Account Number: 0100</w:t>
                            </w:r>
                          </w:p>
                          <w:p w:rsidR="00F54925" w:rsidRPr="00347B93" w:rsidRDefault="00F54925" w:rsidP="00347B93">
                            <w:pPr>
                              <w:rPr>
                                <w:rFonts w:cs="Arial"/>
                                <w:sz w:val="16"/>
                                <w:szCs w:val="16"/>
                              </w:rPr>
                            </w:pPr>
                            <w:r w:rsidRPr="00347B93">
                              <w:rPr>
                                <w:rFonts w:cs="Arial"/>
                                <w:sz w:val="16"/>
                                <w:szCs w:val="16"/>
                              </w:rPr>
                              <w:t xml:space="preserve">                               </w:t>
                            </w:r>
                            <w:r>
                              <w:rPr>
                                <w:rFonts w:cs="Arial"/>
                                <w:sz w:val="16"/>
                                <w:szCs w:val="16"/>
                              </w:rPr>
                              <w:t xml:space="preserve">               0959 001 </w:t>
                            </w:r>
                            <w:proofErr w:type="gramStart"/>
                            <w:r>
                              <w:rPr>
                                <w:rFonts w:cs="Arial"/>
                                <w:sz w:val="16"/>
                                <w:szCs w:val="16"/>
                              </w:rPr>
                              <w:t>0941  01</w:t>
                            </w:r>
                            <w:proofErr w:type="gramEnd"/>
                            <w:r>
                              <w:rPr>
                                <w:rFonts w:cs="Arial"/>
                                <w:sz w:val="16"/>
                                <w:szCs w:val="16"/>
                              </w:rPr>
                              <w:t>/30/13</w:t>
                            </w:r>
                          </w:p>
                          <w:p w:rsidR="00F54925" w:rsidRDefault="00F54925" w:rsidP="00347B93">
                            <w:pPr>
                              <w:rPr>
                                <w:rFonts w:cs="Arial"/>
                                <w:sz w:val="16"/>
                                <w:szCs w:val="16"/>
                              </w:rPr>
                            </w:pPr>
                            <w:r w:rsidRPr="00347B93">
                              <w:rPr>
                                <w:rFonts w:cs="Arial"/>
                                <w:sz w:val="16"/>
                                <w:szCs w:val="16"/>
                              </w:rPr>
                              <w:t xml:space="preserve">                                              AUTHORIZATION: 429593 </w:t>
                            </w:r>
                          </w:p>
                          <w:p w:rsidR="00F54925" w:rsidRPr="00B65171" w:rsidRDefault="00F54925" w:rsidP="00347B93">
                            <w:pPr>
                              <w:rPr>
                                <w:rFonts w:cs="Arial"/>
                                <w:sz w:val="16"/>
                                <w:szCs w:val="16"/>
                              </w:rPr>
                            </w:pPr>
                            <w:r>
                              <w:rPr>
                                <w:rFonts w:cs="Arial"/>
                                <w:sz w:val="16"/>
                                <w:szCs w:val="16"/>
                              </w:rPr>
                              <w:t>…</w:t>
                            </w:r>
                          </w:p>
                        </w:txbxContent>
                      </wps:txbx>
                      <wps:bodyPr rot="0" vert="horz" wrap="square" lIns="91440" tIns="45720" rIns="91440" bIns="45720" anchor="t" anchorCtr="0" upright="1">
                        <a:noAutofit/>
                      </wps:bodyPr>
                    </wps:wsp>
                  </a:graphicData>
                </a:graphic>
              </wp:inline>
            </w:drawing>
          </mc:Choice>
          <mc:Fallback>
            <w:pict>
              <v:shape id="Text Box 2" o:spid="_x0000_s1028" type="#_x0000_t202" style="width:541.8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">
                <v:textbox>
                  <w:txbxContent>
                    <w:p w:rsidR="00F54925" w:rsidRDefault="00F54925" w:rsidP="00347B93">
                      <w:pPr>
                        <w:rPr>
                          <w:rFonts w:cs="Arial"/>
                          <w:sz w:val="16"/>
                          <w:szCs w:val="16"/>
                        </w:rPr>
                      </w:pPr>
                      <w:r>
                        <w:rPr>
                          <w:rFonts w:cs="Arial"/>
                          <w:sz w:val="16"/>
                          <w:szCs w:val="16"/>
                        </w:rPr>
                        <w:t>…</w:t>
                      </w:r>
                    </w:p>
                    <w:p w:rsidR="00F54925" w:rsidRPr="00D4475F" w:rsidRDefault="00F54925" w:rsidP="00347B93">
                      <w:pPr>
                        <w:rPr>
                          <w:rFonts w:cs="Arial"/>
                          <w:sz w:val="16"/>
                          <w:szCs w:val="16"/>
                        </w:rPr>
                      </w:pPr>
                      <w:r w:rsidRPr="00D4475F">
                        <w:rPr>
                          <w:rFonts w:cs="Arial"/>
                          <w:sz w:val="16"/>
                          <w:szCs w:val="16"/>
                        </w:rPr>
                        <w:t xml:space="preserve">                                             SUBTOTAL                $</w:t>
                      </w:r>
                      <w:r>
                        <w:rPr>
                          <w:rFonts w:cs="Arial"/>
                          <w:sz w:val="16"/>
                          <w:szCs w:val="16"/>
                        </w:rPr>
                        <w:t>249.96</w:t>
                      </w:r>
                    </w:p>
                    <w:p w:rsidR="00F54925" w:rsidRPr="00D4475F" w:rsidRDefault="00F54925" w:rsidP="00347B93">
                      <w:pPr>
                        <w:rPr>
                          <w:rFonts w:cs="Arial"/>
                          <w:sz w:val="16"/>
                          <w:szCs w:val="16"/>
                        </w:rPr>
                      </w:pPr>
                      <w:r w:rsidRPr="00D4475F">
                        <w:rPr>
                          <w:rFonts w:cs="Arial"/>
                          <w:sz w:val="16"/>
                          <w:szCs w:val="16"/>
                        </w:rPr>
                        <w:t xml:space="preserve">                                        </w:t>
                      </w:r>
                      <w:r>
                        <w:rPr>
                          <w:rFonts w:cs="Arial"/>
                          <w:sz w:val="16"/>
                          <w:szCs w:val="16"/>
                        </w:rPr>
                        <w:t xml:space="preserve">      TAX 13.00%               $30.0</w:t>
                      </w:r>
                      <w:r w:rsidRPr="00D4475F">
                        <w:rPr>
                          <w:rFonts w:cs="Arial"/>
                          <w:sz w:val="16"/>
                          <w:szCs w:val="16"/>
                        </w:rPr>
                        <w:t>0</w:t>
                      </w:r>
                    </w:p>
                    <w:p w:rsidR="00F54925" w:rsidRPr="00D4475F" w:rsidRDefault="00F54925" w:rsidP="00347B93">
                      <w:pPr>
                        <w:rPr>
                          <w:rFonts w:cs="Arial"/>
                          <w:sz w:val="16"/>
                          <w:szCs w:val="16"/>
                        </w:rPr>
                      </w:pPr>
                      <w:r w:rsidRPr="00D4475F">
                        <w:rPr>
                          <w:rFonts w:cs="Arial"/>
                          <w:sz w:val="16"/>
                          <w:szCs w:val="16"/>
                        </w:rPr>
                        <w:t xml:space="preserve">                                         </w:t>
                      </w:r>
                      <w:r>
                        <w:rPr>
                          <w:rFonts w:cs="Arial"/>
                          <w:sz w:val="16"/>
                          <w:szCs w:val="16"/>
                        </w:rPr>
                        <w:t xml:space="preserve">     TOTAL                   $279.96</w:t>
                      </w:r>
                    </w:p>
                    <w:p w:rsidR="00F54925" w:rsidRPr="00D4475F" w:rsidRDefault="00F54925" w:rsidP="00347B93">
                      <w:pPr>
                        <w:rPr>
                          <w:rFonts w:cs="Arial"/>
                          <w:sz w:val="16"/>
                          <w:szCs w:val="16"/>
                        </w:rPr>
                      </w:pPr>
                    </w:p>
                    <w:p w:rsidR="00F54925" w:rsidRPr="00D4475F" w:rsidRDefault="00F54925" w:rsidP="00347B93">
                      <w:pPr>
                        <w:rPr>
                          <w:rFonts w:cs="Arial"/>
                          <w:sz w:val="16"/>
                          <w:szCs w:val="16"/>
                        </w:rPr>
                      </w:pPr>
                      <w:r w:rsidRPr="00D4475F">
                        <w:rPr>
                          <w:rFonts w:cs="Arial"/>
                          <w:sz w:val="16"/>
                          <w:szCs w:val="16"/>
                        </w:rPr>
                        <w:t xml:space="preserve">                                              House Account            $</w:t>
                      </w:r>
                      <w:r>
                        <w:rPr>
                          <w:rFonts w:cs="Arial"/>
                          <w:sz w:val="16"/>
                          <w:szCs w:val="16"/>
                        </w:rPr>
                        <w:t>279.96</w:t>
                      </w:r>
                    </w:p>
                    <w:p w:rsidR="00F54925" w:rsidRPr="00347B93" w:rsidRDefault="00F54925" w:rsidP="00347B93">
                      <w:pPr>
                        <w:rPr>
                          <w:rFonts w:cs="Arial"/>
                          <w:sz w:val="16"/>
                          <w:szCs w:val="16"/>
                        </w:rPr>
                      </w:pPr>
                      <w:r w:rsidRPr="00347B93">
                        <w:rPr>
                          <w:rFonts w:cs="Arial"/>
                          <w:sz w:val="16"/>
                          <w:szCs w:val="16"/>
                        </w:rPr>
                        <w:t xml:space="preserve">                                              Account Number: 0100</w:t>
                      </w:r>
                    </w:p>
                    <w:p w:rsidR="00F54925" w:rsidRPr="00347B93" w:rsidRDefault="00F54925" w:rsidP="00347B93">
                      <w:pPr>
                        <w:rPr>
                          <w:rFonts w:cs="Arial"/>
                          <w:sz w:val="16"/>
                          <w:szCs w:val="16"/>
                        </w:rPr>
                      </w:pPr>
                      <w:r w:rsidRPr="00347B93">
                        <w:rPr>
                          <w:rFonts w:cs="Arial"/>
                          <w:sz w:val="16"/>
                          <w:szCs w:val="16"/>
                        </w:rPr>
                        <w:t xml:space="preserve">                               </w:t>
                      </w:r>
                      <w:r>
                        <w:rPr>
                          <w:rFonts w:cs="Arial"/>
                          <w:sz w:val="16"/>
                          <w:szCs w:val="16"/>
                        </w:rPr>
                        <w:t xml:space="preserve">               0959 001 </w:t>
                      </w:r>
                      <w:proofErr w:type="gramStart"/>
                      <w:r>
                        <w:rPr>
                          <w:rFonts w:cs="Arial"/>
                          <w:sz w:val="16"/>
                          <w:szCs w:val="16"/>
                        </w:rPr>
                        <w:t>0941  01</w:t>
                      </w:r>
                      <w:proofErr w:type="gramEnd"/>
                      <w:r>
                        <w:rPr>
                          <w:rFonts w:cs="Arial"/>
                          <w:sz w:val="16"/>
                          <w:szCs w:val="16"/>
                        </w:rPr>
                        <w:t>/30/13</w:t>
                      </w:r>
                    </w:p>
                    <w:p w:rsidR="00F54925" w:rsidRDefault="00F54925" w:rsidP="00347B93">
                      <w:pPr>
                        <w:rPr>
                          <w:rFonts w:cs="Arial"/>
                          <w:sz w:val="16"/>
                          <w:szCs w:val="16"/>
                        </w:rPr>
                      </w:pPr>
                      <w:r w:rsidRPr="00347B93">
                        <w:rPr>
                          <w:rFonts w:cs="Arial"/>
                          <w:sz w:val="16"/>
                          <w:szCs w:val="16"/>
                        </w:rPr>
                        <w:t xml:space="preserve">                                              AUTHORIZATION: 429593 </w:t>
                      </w:r>
                    </w:p>
                    <w:p w:rsidR="00F54925" w:rsidRPr="00B65171" w:rsidRDefault="00F54925" w:rsidP="00347B93">
                      <w:pPr>
                        <w:rPr>
                          <w:rFonts w:cs="Arial"/>
                          <w:sz w:val="16"/>
                          <w:szCs w:val="16"/>
                        </w:rPr>
                      </w:pPr>
                      <w:r>
                        <w:rPr>
                          <w:rFonts w:cs="Arial"/>
                          <w:sz w:val="16"/>
                          <w:szCs w:val="16"/>
                        </w:rPr>
                        <w:t>…</w:t>
                      </w:r>
                    </w:p>
                  </w:txbxContent>
                </v:textbox>
                <w10:anchorlock/>
              </v:shape>
            </w:pict>
          </mc:Fallback>
        </mc:AlternateContent>
      </w:r>
    </w:p>
    <w:p w:rsidR="00CB18A7" w:rsidRPr="004F72C3" w:rsidRDefault="00CB18A7" w:rsidP="00414418">
      <w:pPr>
        <w:rPr>
          <w:b/>
          <w:sz w:val="24"/>
        </w:rPr>
      </w:pPr>
    </w:p>
    <w:sectPr w:rsidR="00CB18A7" w:rsidRPr="004F72C3" w:rsidSect="00CB6F29">
      <w:headerReference w:type="default" r:id="rId17"/>
      <w:footerReference w:type="default" r:id="rId18"/>
      <w:footerReference w:type="first" r:id="rId19"/>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F88" w:rsidRDefault="009E2F88">
      <w:r>
        <w:separator/>
      </w:r>
    </w:p>
  </w:endnote>
  <w:endnote w:type="continuationSeparator" w:id="0">
    <w:p w:rsidR="009E2F88" w:rsidRDefault="009E2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Borders>
        <w:insideH w:val="single" w:sz="4" w:space="0" w:color="auto"/>
      </w:tblBorders>
      <w:tblLook w:val="04A0" w:firstRow="1" w:lastRow="0" w:firstColumn="1" w:lastColumn="0" w:noHBand="0" w:noVBand="1"/>
    </w:tblPr>
    <w:tblGrid>
      <w:gridCol w:w="2138"/>
      <w:gridCol w:w="8446"/>
    </w:tblGrid>
    <w:tr w:rsidR="00F54925" w:rsidRPr="00BD58FF" w:rsidTr="00A72648">
      <w:trPr>
        <w:trHeight w:val="675"/>
      </w:trPr>
      <w:tc>
        <w:tcPr>
          <w:tcW w:w="2124" w:type="dxa"/>
        </w:tcPr>
        <w:p w:rsidR="00F54925" w:rsidRPr="00BD58FF" w:rsidRDefault="00F54925" w:rsidP="0099677A">
          <w:pPr>
            <w:pStyle w:val="Header"/>
            <w:rPr>
              <w:sz w:val="18"/>
              <w:szCs w:val="18"/>
            </w:rPr>
          </w:pPr>
          <w:r>
            <w:rPr>
              <w:noProof/>
              <w:sz w:val="18"/>
              <w:szCs w:val="18"/>
            </w:rPr>
            <w:drawing>
              <wp:inline distT="0" distB="0" distL="0" distR="0">
                <wp:extent cx="1201420" cy="457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01420" cy="457200"/>
                        </a:xfrm>
                        <a:prstGeom prst="rect">
                          <a:avLst/>
                        </a:prstGeom>
                        <a:noFill/>
                        <a:ln w="9525">
                          <a:noFill/>
                          <a:miter lim="800000"/>
                          <a:headEnd/>
                          <a:tailEnd/>
                        </a:ln>
                      </pic:spPr>
                    </pic:pic>
                  </a:graphicData>
                </a:graphic>
              </wp:inline>
            </w:drawing>
          </w:r>
        </w:p>
      </w:tc>
      <w:tc>
        <w:tcPr>
          <w:tcW w:w="8672" w:type="dxa"/>
          <w:vAlign w:val="center"/>
        </w:tcPr>
        <w:p w:rsidR="00F54925" w:rsidRPr="001E1F93" w:rsidRDefault="00F54925" w:rsidP="0099677A">
          <w:pPr>
            <w:rPr>
              <w:sz w:val="16"/>
              <w:szCs w:val="16"/>
            </w:rPr>
          </w:pPr>
          <w:r w:rsidRPr="001E1F93">
            <w:rPr>
              <w:sz w:val="16"/>
              <w:szCs w:val="16"/>
            </w:rPr>
            <w:t>Copyright © 201</w:t>
          </w:r>
          <w:r>
            <w:rPr>
              <w:sz w:val="16"/>
              <w:szCs w:val="16"/>
            </w:rPr>
            <w:t>3</w:t>
          </w:r>
          <w:r w:rsidRPr="001E1F93">
            <w:rPr>
              <w:sz w:val="16"/>
              <w:szCs w:val="16"/>
            </w:rPr>
            <w:t xml:space="preserve"> Stella Nova Technologies, Inc. All rights reserved.</w:t>
          </w:r>
        </w:p>
        <w:p w:rsidR="00F54925" w:rsidRPr="001E1F93" w:rsidRDefault="00F54925" w:rsidP="0099677A">
          <w:pPr>
            <w:pStyle w:val="Footer"/>
            <w:spacing w:before="60"/>
            <w:rPr>
              <w:sz w:val="16"/>
              <w:szCs w:val="16"/>
            </w:rPr>
          </w:pPr>
          <w:r w:rsidRPr="001E1F93">
            <w:rPr>
              <w:sz w:val="16"/>
              <w:szCs w:val="16"/>
            </w:rPr>
            <w:t>This document contains confidential and proprietary information owned by Stella Nova Technologies, Inc. It may not be copied or distributed to anyone without prior written authorization from Stella Nova Technologies, Inc.</w:t>
          </w:r>
        </w:p>
      </w:tc>
    </w:tr>
  </w:tbl>
  <w:p w:rsidR="00F54925" w:rsidRPr="00A6001F" w:rsidRDefault="00F54925" w:rsidP="00A6001F">
    <w:pPr>
      <w:pStyle w:val="Footer"/>
      <w:jc w:val="right"/>
      <w:rPr>
        <w:sz w:val="18"/>
        <w:szCs w:val="18"/>
      </w:rPr>
    </w:pPr>
    <w:r>
      <w:ptab w:relativeTo="margin" w:alignment="center" w:leader="none"/>
    </w:r>
    <w:r>
      <w:ptab w:relativeTo="margin" w:alignment="right" w:leader="none"/>
    </w:r>
    <w:r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925" w:rsidRDefault="00F54925" w:rsidP="00CB6F29">
    <w:pPr>
      <w:ind w:left="72"/>
      <w:rPr>
        <w:rFonts w:cs="Arial"/>
        <w:szCs w:val="20"/>
      </w:rPr>
    </w:pPr>
    <w:r w:rsidRPr="003C0044">
      <w:rPr>
        <w:rStyle w:val="Strong"/>
        <w:rFonts w:cs="Arial"/>
        <w:b w:val="0"/>
        <w:sz w:val="24"/>
        <w:bdr w:val="none" w:sz="0" w:space="0" w:color="auto" w:frame="1"/>
      </w:rPr>
      <w:t>Stella Nova Technologies, Inc</w:t>
    </w:r>
    <w:r w:rsidRPr="005E21B2">
      <w:rPr>
        <w:rFonts w:cs="Arial"/>
        <w:sz w:val="24"/>
      </w:rPr>
      <w:br/>
    </w:r>
    <w:r>
      <w:rPr>
        <w:rFonts w:cs="Arial"/>
        <w:szCs w:val="20"/>
      </w:rPr>
      <w:t>11635 North Park Drive</w:t>
    </w:r>
  </w:p>
  <w:p w:rsidR="00F54925" w:rsidRDefault="00F54925" w:rsidP="00CB6F29">
    <w:pPr>
      <w:ind w:left="72"/>
      <w:rPr>
        <w:rFonts w:cs="Arial"/>
        <w:szCs w:val="20"/>
      </w:rPr>
    </w:pPr>
    <w:r>
      <w:rPr>
        <w:rFonts w:cs="Arial"/>
        <w:szCs w:val="20"/>
      </w:rPr>
      <w:t>Suite 100</w:t>
    </w:r>
  </w:p>
  <w:p w:rsidR="00F54925" w:rsidRDefault="00F54925" w:rsidP="00CB6F29">
    <w:pPr>
      <w:ind w:left="72"/>
      <w:rPr>
        <w:rFonts w:cs="Arial"/>
        <w:szCs w:val="20"/>
      </w:rPr>
    </w:pPr>
    <w:r>
      <w:rPr>
        <w:rFonts w:cs="Arial"/>
        <w:szCs w:val="20"/>
      </w:rPr>
      <w:t>Wake Forest, NC 27587</w:t>
    </w:r>
    <w:r w:rsidRPr="005E21B2">
      <w:rPr>
        <w:rFonts w:cs="Arial"/>
        <w:szCs w:val="20"/>
      </w:rPr>
      <w:br/>
    </w:r>
    <w:r>
      <w:rPr>
        <w:rFonts w:cs="Arial"/>
        <w:szCs w:val="20"/>
      </w:rPr>
      <w:t>919.435.9900</w:t>
    </w:r>
  </w:p>
  <w:p w:rsidR="00F54925" w:rsidRPr="005E21B2" w:rsidRDefault="00F54925" w:rsidP="00AA76BC">
    <w:pPr>
      <w:ind w:left="72"/>
      <w:jc w:val="right"/>
      <w:rPr>
        <w:b/>
        <w:iCs/>
        <w:sz w:val="24"/>
      </w:rPr>
    </w:pPr>
    <w:r w:rsidRPr="00CB6F29">
      <w:rPr>
        <w:rFonts w:cs="Arial"/>
        <w:noProof/>
        <w:szCs w:val="20"/>
      </w:rPr>
      <w:drawing>
        <wp:inline distT="0" distB="0" distL="0" distR="0">
          <wp:extent cx="6858000" cy="447818"/>
          <wp:effectExtent l="19050" t="0" r="0" b="0"/>
          <wp:docPr id="3" name="Picture 1" descr="doc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header.png"/>
                  <pic:cNvPicPr/>
                </pic:nvPicPr>
                <pic:blipFill>
                  <a:blip r:embed="rId1"/>
                  <a:stretch>
                    <a:fillRect/>
                  </a:stretch>
                </pic:blipFill>
                <pic:spPr>
                  <a:xfrm>
                    <a:off x="0" y="0"/>
                    <a:ext cx="6858000" cy="44781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F88" w:rsidRDefault="009E2F88">
      <w:r>
        <w:separator/>
      </w:r>
    </w:p>
  </w:footnote>
  <w:footnote w:type="continuationSeparator" w:id="0">
    <w:p w:rsidR="009E2F88" w:rsidRDefault="009E2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93"/>
      <w:gridCol w:w="5291"/>
    </w:tblGrid>
    <w:tr w:rsidR="00F54925" w:rsidRPr="002B7D54" w:rsidTr="00091B36">
      <w:trPr>
        <w:trHeight w:val="267"/>
      </w:trPr>
      <w:tc>
        <w:tcPr>
          <w:tcW w:w="5508" w:type="dxa"/>
          <w:vAlign w:val="center"/>
        </w:tcPr>
        <w:p w:rsidR="00F54925" w:rsidRPr="002B7D54" w:rsidRDefault="00F54925" w:rsidP="003B6D48">
          <w:pPr>
            <w:pStyle w:val="Header"/>
            <w:rPr>
              <w:i/>
              <w:iCs/>
              <w:sz w:val="18"/>
              <w:szCs w:val="18"/>
            </w:rPr>
          </w:pPr>
          <w:r>
            <w:rPr>
              <w:i/>
              <w:iCs/>
              <w:sz w:val="18"/>
              <w:szCs w:val="18"/>
            </w:rPr>
            <w:t>Layaway/Pre-Order</w:t>
          </w:r>
          <w:r w:rsidRPr="002B7D54">
            <w:rPr>
              <w:i/>
              <w:iCs/>
              <w:sz w:val="18"/>
              <w:szCs w:val="18"/>
            </w:rPr>
            <w:t xml:space="preserve"> Tender Feature Document</w:t>
          </w:r>
        </w:p>
      </w:tc>
      <w:tc>
        <w:tcPr>
          <w:tcW w:w="5508" w:type="dxa"/>
          <w:vAlign w:val="center"/>
        </w:tcPr>
        <w:p w:rsidR="00F54925" w:rsidRPr="002B7D54" w:rsidRDefault="00F54925" w:rsidP="00766353">
          <w:pPr>
            <w:pStyle w:val="Header"/>
            <w:jc w:val="right"/>
            <w:rPr>
              <w:i/>
              <w:sz w:val="18"/>
              <w:szCs w:val="18"/>
            </w:rPr>
          </w:pPr>
          <w:r w:rsidRPr="002B7D54">
            <w:rPr>
              <w:i/>
              <w:sz w:val="18"/>
              <w:szCs w:val="18"/>
            </w:rPr>
            <w:t xml:space="preserve">Revision Date: </w:t>
          </w:r>
          <w:del w:id="207" w:author="Amy Byers" w:date="2014-10-06T19:45:00Z">
            <w:r w:rsidR="00D37FFC" w:rsidDel="00766353">
              <w:rPr>
                <w:i/>
                <w:sz w:val="18"/>
                <w:szCs w:val="18"/>
              </w:rPr>
              <w:delText>4/8</w:delText>
            </w:r>
          </w:del>
          <w:ins w:id="208" w:author="Amy Byers" w:date="2014-10-06T19:45:00Z">
            <w:r w:rsidR="00766353">
              <w:rPr>
                <w:i/>
                <w:sz w:val="18"/>
                <w:szCs w:val="18"/>
              </w:rPr>
              <w:t>10/6</w:t>
            </w:r>
          </w:ins>
          <w:r w:rsidR="00D37FFC">
            <w:rPr>
              <w:i/>
              <w:sz w:val="18"/>
              <w:szCs w:val="18"/>
            </w:rPr>
            <w:t>/2014</w:t>
          </w:r>
        </w:p>
      </w:tc>
    </w:tr>
    <w:tr w:rsidR="00F54925" w:rsidRPr="002B7D54" w:rsidTr="001E1F93">
      <w:tc>
        <w:tcPr>
          <w:tcW w:w="5508" w:type="dxa"/>
          <w:vAlign w:val="center"/>
        </w:tcPr>
        <w:p w:rsidR="00F54925" w:rsidRPr="002B7D54" w:rsidRDefault="00F54925" w:rsidP="000B0CD5">
          <w:pPr>
            <w:pStyle w:val="Header"/>
            <w:rPr>
              <w:b/>
              <w:i/>
              <w:iCs/>
              <w:sz w:val="18"/>
              <w:szCs w:val="18"/>
            </w:rPr>
          </w:pPr>
          <w:r w:rsidRPr="002B7D54">
            <w:rPr>
              <w:b/>
              <w:i/>
              <w:iCs/>
              <w:sz w:val="18"/>
              <w:szCs w:val="18"/>
            </w:rPr>
            <w:t>Stella Nova and Best Buy Canada Confidential</w:t>
          </w:r>
        </w:p>
      </w:tc>
      <w:tc>
        <w:tcPr>
          <w:tcW w:w="5508" w:type="dxa"/>
          <w:vAlign w:val="center"/>
        </w:tcPr>
        <w:p w:rsidR="00F54925" w:rsidRPr="002B7D54" w:rsidRDefault="00F54925" w:rsidP="00AA76BC">
          <w:pPr>
            <w:pStyle w:val="Footer"/>
            <w:jc w:val="right"/>
            <w:rPr>
              <w:sz w:val="18"/>
              <w:szCs w:val="18"/>
            </w:rPr>
          </w:pPr>
          <w:r w:rsidRPr="002B7D54">
            <w:rPr>
              <w:i/>
              <w:sz w:val="18"/>
              <w:szCs w:val="18"/>
            </w:rPr>
            <w:t xml:space="preserve">Page </w:t>
          </w:r>
          <w:r w:rsidRPr="002B7D54">
            <w:rPr>
              <w:i/>
              <w:sz w:val="18"/>
              <w:szCs w:val="18"/>
            </w:rPr>
            <w:fldChar w:fldCharType="begin"/>
          </w:r>
          <w:r w:rsidRPr="002B7D54">
            <w:rPr>
              <w:i/>
              <w:sz w:val="18"/>
              <w:szCs w:val="18"/>
            </w:rPr>
            <w:instrText xml:space="preserve"> PAGE </w:instrText>
          </w:r>
          <w:r w:rsidRPr="002B7D54">
            <w:rPr>
              <w:i/>
              <w:sz w:val="18"/>
              <w:szCs w:val="18"/>
            </w:rPr>
            <w:fldChar w:fldCharType="separate"/>
          </w:r>
          <w:r w:rsidR="00766353">
            <w:rPr>
              <w:i/>
              <w:noProof/>
              <w:sz w:val="18"/>
              <w:szCs w:val="18"/>
            </w:rPr>
            <w:t>7</w:t>
          </w:r>
          <w:r w:rsidRPr="002B7D54">
            <w:rPr>
              <w:i/>
              <w:sz w:val="18"/>
              <w:szCs w:val="18"/>
            </w:rPr>
            <w:fldChar w:fldCharType="end"/>
          </w:r>
          <w:r w:rsidRPr="002B7D54">
            <w:rPr>
              <w:i/>
              <w:sz w:val="18"/>
              <w:szCs w:val="18"/>
            </w:rPr>
            <w:t xml:space="preserve"> of </w:t>
          </w:r>
          <w:r w:rsidRPr="002B7D54">
            <w:rPr>
              <w:i/>
              <w:sz w:val="18"/>
              <w:szCs w:val="18"/>
            </w:rPr>
            <w:fldChar w:fldCharType="begin"/>
          </w:r>
          <w:r w:rsidRPr="002B7D54">
            <w:rPr>
              <w:i/>
              <w:sz w:val="18"/>
              <w:szCs w:val="18"/>
            </w:rPr>
            <w:instrText xml:space="preserve"> NUMPAGES </w:instrText>
          </w:r>
          <w:r w:rsidRPr="002B7D54">
            <w:rPr>
              <w:i/>
              <w:sz w:val="18"/>
              <w:szCs w:val="18"/>
            </w:rPr>
            <w:fldChar w:fldCharType="separate"/>
          </w:r>
          <w:r w:rsidR="00766353">
            <w:rPr>
              <w:i/>
              <w:noProof/>
              <w:sz w:val="18"/>
              <w:szCs w:val="18"/>
            </w:rPr>
            <w:t>9</w:t>
          </w:r>
          <w:r w:rsidRPr="002B7D54">
            <w:rPr>
              <w:i/>
              <w:sz w:val="18"/>
              <w:szCs w:val="18"/>
            </w:rPr>
            <w:fldChar w:fldCharType="end"/>
          </w:r>
        </w:p>
      </w:tc>
    </w:tr>
  </w:tbl>
  <w:p w:rsidR="00F54925" w:rsidRPr="008E55BA" w:rsidRDefault="00F54925"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A88F00C"/>
    <w:lvl w:ilvl="0">
      <w:start w:val="1"/>
      <w:numFmt w:val="decimal"/>
      <w:lvlText w:val="%1."/>
      <w:lvlJc w:val="left"/>
      <w:pPr>
        <w:tabs>
          <w:tab w:val="num" w:pos="1800"/>
        </w:tabs>
        <w:ind w:left="1800" w:hanging="360"/>
      </w:pPr>
    </w:lvl>
  </w:abstractNum>
  <w:abstractNum w:abstractNumId="1">
    <w:nsid w:val="FFFFFF7D"/>
    <w:multiLevelType w:val="singleLevel"/>
    <w:tmpl w:val="27483F86"/>
    <w:lvl w:ilvl="0">
      <w:start w:val="1"/>
      <w:numFmt w:val="decimal"/>
      <w:lvlText w:val="%1."/>
      <w:lvlJc w:val="left"/>
      <w:pPr>
        <w:tabs>
          <w:tab w:val="num" w:pos="1440"/>
        </w:tabs>
        <w:ind w:left="1440" w:hanging="360"/>
      </w:pPr>
    </w:lvl>
  </w:abstractNum>
  <w:abstractNum w:abstractNumId="2">
    <w:nsid w:val="FFFFFF7E"/>
    <w:multiLevelType w:val="singleLevel"/>
    <w:tmpl w:val="5BB0C3EE"/>
    <w:lvl w:ilvl="0">
      <w:start w:val="1"/>
      <w:numFmt w:val="decimal"/>
      <w:lvlText w:val="%1."/>
      <w:lvlJc w:val="left"/>
      <w:pPr>
        <w:tabs>
          <w:tab w:val="num" w:pos="1080"/>
        </w:tabs>
        <w:ind w:left="1080" w:hanging="360"/>
      </w:pPr>
    </w:lvl>
  </w:abstractNum>
  <w:abstractNum w:abstractNumId="3">
    <w:nsid w:val="FFFFFF7F"/>
    <w:multiLevelType w:val="singleLevel"/>
    <w:tmpl w:val="65ACD3D0"/>
    <w:lvl w:ilvl="0">
      <w:start w:val="1"/>
      <w:numFmt w:val="decimal"/>
      <w:lvlText w:val="%1."/>
      <w:lvlJc w:val="left"/>
      <w:pPr>
        <w:tabs>
          <w:tab w:val="num" w:pos="720"/>
        </w:tabs>
        <w:ind w:left="720" w:hanging="360"/>
      </w:pPr>
    </w:lvl>
  </w:abstractNum>
  <w:abstractNum w:abstractNumId="4">
    <w:nsid w:val="FFFFFF80"/>
    <w:multiLevelType w:val="singleLevel"/>
    <w:tmpl w:val="3AA8C1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E4A7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00EF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7B689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16A23C0"/>
    <w:lvl w:ilvl="0">
      <w:start w:val="1"/>
      <w:numFmt w:val="decimal"/>
      <w:lvlText w:val="%1."/>
      <w:lvlJc w:val="left"/>
      <w:pPr>
        <w:tabs>
          <w:tab w:val="num" w:pos="360"/>
        </w:tabs>
        <w:ind w:left="360" w:hanging="360"/>
      </w:pPr>
    </w:lvl>
  </w:abstractNum>
  <w:abstractNum w:abstractNumId="9">
    <w:nsid w:val="FFFFFF89"/>
    <w:multiLevelType w:val="singleLevel"/>
    <w:tmpl w:val="E5020E4E"/>
    <w:lvl w:ilvl="0">
      <w:start w:val="1"/>
      <w:numFmt w:val="bullet"/>
      <w:lvlText w:val=""/>
      <w:lvlJc w:val="left"/>
      <w:pPr>
        <w:tabs>
          <w:tab w:val="num" w:pos="360"/>
        </w:tabs>
        <w:ind w:left="360" w:hanging="360"/>
      </w:pPr>
      <w:rPr>
        <w:rFonts w:ascii="Symbol" w:hAnsi="Symbol" w:hint="default"/>
      </w:rPr>
    </w:lvl>
  </w:abstractNum>
  <w:abstractNum w:abstractNumId="10">
    <w:nsid w:val="006B4643"/>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8C102D5"/>
    <w:multiLevelType w:val="multilevel"/>
    <w:tmpl w:val="DA4069E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16961EBD"/>
    <w:multiLevelType w:val="hybridMultilevel"/>
    <w:tmpl w:val="DBA02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491C29"/>
    <w:multiLevelType w:val="hybridMultilevel"/>
    <w:tmpl w:val="2E7E1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8015B97"/>
    <w:multiLevelType w:val="hybridMultilevel"/>
    <w:tmpl w:val="AC64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9E7195"/>
    <w:multiLevelType w:val="hybridMultilevel"/>
    <w:tmpl w:val="86969028"/>
    <w:lvl w:ilvl="0" w:tplc="816A23C0">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7">
    <w:nsid w:val="2C684388"/>
    <w:multiLevelType w:val="hybridMultilevel"/>
    <w:tmpl w:val="93267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BC217D"/>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4E0018F"/>
    <w:multiLevelType w:val="hybridMultilevel"/>
    <w:tmpl w:val="D7F21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nsid w:val="48E41FD3"/>
    <w:multiLevelType w:val="hybridMultilevel"/>
    <w:tmpl w:val="3856C758"/>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2">
    <w:nsid w:val="5245619A"/>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6C63C44"/>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75D50E1"/>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CAE4515"/>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6">
    <w:nsid w:val="5F5A4C73"/>
    <w:multiLevelType w:val="hybridMultilevel"/>
    <w:tmpl w:val="581CA162"/>
    <w:lvl w:ilvl="0" w:tplc="46A2146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F71ABC"/>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50D6E0F"/>
    <w:multiLevelType w:val="hybridMultilevel"/>
    <w:tmpl w:val="10644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8CE650E"/>
    <w:multiLevelType w:val="hybridMultilevel"/>
    <w:tmpl w:val="24509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8F25C12"/>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98848F8"/>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EC36B79"/>
    <w:multiLevelType w:val="hybridMultilevel"/>
    <w:tmpl w:val="ADD2C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FED1EBC"/>
    <w:multiLevelType w:val="hybridMultilevel"/>
    <w:tmpl w:val="9BF46CC6"/>
    <w:lvl w:ilvl="0" w:tplc="04090001">
      <w:start w:val="1"/>
      <w:numFmt w:val="bullet"/>
      <w:lvlText w:val=""/>
      <w:lvlJc w:val="left"/>
      <w:pPr>
        <w:ind w:left="756" w:hanging="360"/>
      </w:pPr>
      <w:rPr>
        <w:rFonts w:ascii="Symbol" w:hAnsi="Symbol"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4">
    <w:nsid w:val="738C055F"/>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77E6E52"/>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8063E1F"/>
    <w:multiLevelType w:val="hybridMultilevel"/>
    <w:tmpl w:val="DE840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83D15A6"/>
    <w:multiLevelType w:val="hybridMultilevel"/>
    <w:tmpl w:val="7B0E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8D565C4"/>
    <w:multiLevelType w:val="hybridMultilevel"/>
    <w:tmpl w:val="5B9CE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B7212B3"/>
    <w:multiLevelType w:val="hybridMultilevel"/>
    <w:tmpl w:val="3BAA4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38"/>
  </w:num>
  <w:num w:numId="3">
    <w:abstractNumId w:val="14"/>
  </w:num>
  <w:num w:numId="4">
    <w:abstractNumId w:val="12"/>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5"/>
  </w:num>
  <w:num w:numId="20">
    <w:abstractNumId w:val="21"/>
  </w:num>
  <w:num w:numId="21">
    <w:abstractNumId w:val="30"/>
  </w:num>
  <w:num w:numId="22">
    <w:abstractNumId w:val="22"/>
  </w:num>
  <w:num w:numId="23">
    <w:abstractNumId w:val="24"/>
  </w:num>
  <w:num w:numId="24">
    <w:abstractNumId w:val="23"/>
  </w:num>
  <w:num w:numId="25">
    <w:abstractNumId w:val="18"/>
  </w:num>
  <w:num w:numId="26">
    <w:abstractNumId w:val="27"/>
  </w:num>
  <w:num w:numId="27">
    <w:abstractNumId w:val="16"/>
  </w:num>
  <w:num w:numId="28">
    <w:abstractNumId w:val="29"/>
  </w:num>
  <w:num w:numId="29">
    <w:abstractNumId w:val="37"/>
  </w:num>
  <w:num w:numId="30">
    <w:abstractNumId w:val="13"/>
  </w:num>
  <w:num w:numId="31">
    <w:abstractNumId w:val="12"/>
  </w:num>
  <w:num w:numId="32">
    <w:abstractNumId w:val="19"/>
  </w:num>
  <w:num w:numId="33">
    <w:abstractNumId w:val="28"/>
  </w:num>
  <w:num w:numId="34">
    <w:abstractNumId w:val="39"/>
  </w:num>
  <w:num w:numId="35">
    <w:abstractNumId w:val="36"/>
  </w:num>
  <w:num w:numId="36">
    <w:abstractNumId w:val="34"/>
  </w:num>
  <w:num w:numId="37">
    <w:abstractNumId w:val="17"/>
  </w:num>
  <w:num w:numId="38">
    <w:abstractNumId w:val="32"/>
  </w:num>
  <w:num w:numId="39">
    <w:abstractNumId w:val="10"/>
  </w:num>
  <w:num w:numId="40">
    <w:abstractNumId w:val="31"/>
  </w:num>
  <w:num w:numId="41">
    <w:abstractNumId w:val="35"/>
  </w:num>
  <w:num w:numId="42">
    <w:abstractNumId w:val="33"/>
  </w:num>
  <w:num w:numId="43">
    <w:abstractNumId w:val="26"/>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Byers">
    <w15:presenceInfo w15:providerId="AD" w15:userId="S-1-5-21-1937516682-3587700642-2321761428-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F0"/>
    <w:rsid w:val="00003F23"/>
    <w:rsid w:val="00027F72"/>
    <w:rsid w:val="000319F1"/>
    <w:rsid w:val="00033621"/>
    <w:rsid w:val="00041038"/>
    <w:rsid w:val="00044518"/>
    <w:rsid w:val="00045070"/>
    <w:rsid w:val="00051E40"/>
    <w:rsid w:val="00057F27"/>
    <w:rsid w:val="000600F0"/>
    <w:rsid w:val="00062C21"/>
    <w:rsid w:val="00066883"/>
    <w:rsid w:val="0008094E"/>
    <w:rsid w:val="00081E3A"/>
    <w:rsid w:val="0009029B"/>
    <w:rsid w:val="000916F9"/>
    <w:rsid w:val="00091B36"/>
    <w:rsid w:val="000A0B8D"/>
    <w:rsid w:val="000A0C45"/>
    <w:rsid w:val="000A1810"/>
    <w:rsid w:val="000B0CD5"/>
    <w:rsid w:val="000B219C"/>
    <w:rsid w:val="000B559C"/>
    <w:rsid w:val="000D325A"/>
    <w:rsid w:val="000D42DE"/>
    <w:rsid w:val="000D6F5D"/>
    <w:rsid w:val="000E1080"/>
    <w:rsid w:val="000E52BB"/>
    <w:rsid w:val="000E559C"/>
    <w:rsid w:val="0010309D"/>
    <w:rsid w:val="00111F1F"/>
    <w:rsid w:val="00113E72"/>
    <w:rsid w:val="001141C4"/>
    <w:rsid w:val="001164C3"/>
    <w:rsid w:val="00125DA6"/>
    <w:rsid w:val="00145772"/>
    <w:rsid w:val="0015173B"/>
    <w:rsid w:val="00153183"/>
    <w:rsid w:val="0016259E"/>
    <w:rsid w:val="00166947"/>
    <w:rsid w:val="00167A4F"/>
    <w:rsid w:val="00172AE1"/>
    <w:rsid w:val="001773E0"/>
    <w:rsid w:val="00181D3C"/>
    <w:rsid w:val="001827F0"/>
    <w:rsid w:val="00185B56"/>
    <w:rsid w:val="0019273A"/>
    <w:rsid w:val="001A0897"/>
    <w:rsid w:val="001A475B"/>
    <w:rsid w:val="001B1EE2"/>
    <w:rsid w:val="001C1554"/>
    <w:rsid w:val="001C1E2A"/>
    <w:rsid w:val="001C4CC0"/>
    <w:rsid w:val="001D0DE3"/>
    <w:rsid w:val="001D2B93"/>
    <w:rsid w:val="001D3A0B"/>
    <w:rsid w:val="001D3EDF"/>
    <w:rsid w:val="001E1F93"/>
    <w:rsid w:val="001E4EA8"/>
    <w:rsid w:val="001E73F7"/>
    <w:rsid w:val="001E7558"/>
    <w:rsid w:val="001F04B8"/>
    <w:rsid w:val="0021254E"/>
    <w:rsid w:val="00217BFF"/>
    <w:rsid w:val="00223441"/>
    <w:rsid w:val="002332EB"/>
    <w:rsid w:val="00234825"/>
    <w:rsid w:val="002410ED"/>
    <w:rsid w:val="0024163E"/>
    <w:rsid w:val="002467F5"/>
    <w:rsid w:val="00250E49"/>
    <w:rsid w:val="00251252"/>
    <w:rsid w:val="00257032"/>
    <w:rsid w:val="00263454"/>
    <w:rsid w:val="00265366"/>
    <w:rsid w:val="0026699F"/>
    <w:rsid w:val="0026723D"/>
    <w:rsid w:val="00272E9F"/>
    <w:rsid w:val="00275DB5"/>
    <w:rsid w:val="00285A4E"/>
    <w:rsid w:val="002874F9"/>
    <w:rsid w:val="00287B14"/>
    <w:rsid w:val="002948BD"/>
    <w:rsid w:val="00295827"/>
    <w:rsid w:val="002A2D8D"/>
    <w:rsid w:val="002A338B"/>
    <w:rsid w:val="002B14F0"/>
    <w:rsid w:val="002B26B0"/>
    <w:rsid w:val="002B3CC0"/>
    <w:rsid w:val="002B7D54"/>
    <w:rsid w:val="002C01B3"/>
    <w:rsid w:val="002D0D92"/>
    <w:rsid w:val="002D61CD"/>
    <w:rsid w:val="002E2827"/>
    <w:rsid w:val="002E2B74"/>
    <w:rsid w:val="002E733C"/>
    <w:rsid w:val="002F2CC7"/>
    <w:rsid w:val="00305B5F"/>
    <w:rsid w:val="0030664E"/>
    <w:rsid w:val="003113FA"/>
    <w:rsid w:val="00315981"/>
    <w:rsid w:val="0031760C"/>
    <w:rsid w:val="00320A86"/>
    <w:rsid w:val="00320DD3"/>
    <w:rsid w:val="00325DEE"/>
    <w:rsid w:val="00334375"/>
    <w:rsid w:val="00337215"/>
    <w:rsid w:val="00341299"/>
    <w:rsid w:val="00342344"/>
    <w:rsid w:val="00346A2E"/>
    <w:rsid w:val="003477B8"/>
    <w:rsid w:val="00347B93"/>
    <w:rsid w:val="00347D18"/>
    <w:rsid w:val="00356C69"/>
    <w:rsid w:val="00363873"/>
    <w:rsid w:val="00366130"/>
    <w:rsid w:val="00371A6B"/>
    <w:rsid w:val="003740F8"/>
    <w:rsid w:val="0037641C"/>
    <w:rsid w:val="00391788"/>
    <w:rsid w:val="00395324"/>
    <w:rsid w:val="0039539A"/>
    <w:rsid w:val="00395BE1"/>
    <w:rsid w:val="003A2D38"/>
    <w:rsid w:val="003A31C9"/>
    <w:rsid w:val="003A372C"/>
    <w:rsid w:val="003A7D06"/>
    <w:rsid w:val="003B0BAD"/>
    <w:rsid w:val="003B6D48"/>
    <w:rsid w:val="003C0044"/>
    <w:rsid w:val="003C243B"/>
    <w:rsid w:val="003C4BF0"/>
    <w:rsid w:val="003C5E6D"/>
    <w:rsid w:val="003C787D"/>
    <w:rsid w:val="003D572C"/>
    <w:rsid w:val="003D7502"/>
    <w:rsid w:val="003E2091"/>
    <w:rsid w:val="003E714C"/>
    <w:rsid w:val="003F0F99"/>
    <w:rsid w:val="003F4A29"/>
    <w:rsid w:val="00402B28"/>
    <w:rsid w:val="00406A08"/>
    <w:rsid w:val="00412E93"/>
    <w:rsid w:val="00413942"/>
    <w:rsid w:val="00414418"/>
    <w:rsid w:val="0042187E"/>
    <w:rsid w:val="0043295B"/>
    <w:rsid w:val="0043653D"/>
    <w:rsid w:val="00441601"/>
    <w:rsid w:val="00441B2E"/>
    <w:rsid w:val="004423DD"/>
    <w:rsid w:val="004433E7"/>
    <w:rsid w:val="0044351D"/>
    <w:rsid w:val="0045158B"/>
    <w:rsid w:val="00460D9E"/>
    <w:rsid w:val="004618E7"/>
    <w:rsid w:val="00465BF1"/>
    <w:rsid w:val="00466DDD"/>
    <w:rsid w:val="00473E68"/>
    <w:rsid w:val="00475581"/>
    <w:rsid w:val="004855CF"/>
    <w:rsid w:val="004979C0"/>
    <w:rsid w:val="00497A05"/>
    <w:rsid w:val="004A2108"/>
    <w:rsid w:val="004A4B16"/>
    <w:rsid w:val="004B2C0E"/>
    <w:rsid w:val="004B422B"/>
    <w:rsid w:val="004B67CC"/>
    <w:rsid w:val="004B6D8D"/>
    <w:rsid w:val="004D1EE5"/>
    <w:rsid w:val="004E04F1"/>
    <w:rsid w:val="004E2365"/>
    <w:rsid w:val="004E55FD"/>
    <w:rsid w:val="004F3634"/>
    <w:rsid w:val="004F72C3"/>
    <w:rsid w:val="00503A6B"/>
    <w:rsid w:val="005066F6"/>
    <w:rsid w:val="00510DBC"/>
    <w:rsid w:val="0051277F"/>
    <w:rsid w:val="00517CA9"/>
    <w:rsid w:val="0052770C"/>
    <w:rsid w:val="00530FAC"/>
    <w:rsid w:val="00535B22"/>
    <w:rsid w:val="00535E1D"/>
    <w:rsid w:val="005370C3"/>
    <w:rsid w:val="0054037C"/>
    <w:rsid w:val="00540C32"/>
    <w:rsid w:val="00541917"/>
    <w:rsid w:val="00547E56"/>
    <w:rsid w:val="0055040B"/>
    <w:rsid w:val="0056490C"/>
    <w:rsid w:val="0056491E"/>
    <w:rsid w:val="0058708D"/>
    <w:rsid w:val="00590257"/>
    <w:rsid w:val="005949D3"/>
    <w:rsid w:val="0059713B"/>
    <w:rsid w:val="005A238B"/>
    <w:rsid w:val="005A48C5"/>
    <w:rsid w:val="005A5521"/>
    <w:rsid w:val="005A584E"/>
    <w:rsid w:val="005B008D"/>
    <w:rsid w:val="005C11F8"/>
    <w:rsid w:val="005C58B2"/>
    <w:rsid w:val="005D33EE"/>
    <w:rsid w:val="005D5C71"/>
    <w:rsid w:val="005E21B2"/>
    <w:rsid w:val="005E267C"/>
    <w:rsid w:val="005E3236"/>
    <w:rsid w:val="005E48DD"/>
    <w:rsid w:val="005E602C"/>
    <w:rsid w:val="005F239C"/>
    <w:rsid w:val="005F78F9"/>
    <w:rsid w:val="006002A3"/>
    <w:rsid w:val="00603033"/>
    <w:rsid w:val="00603E71"/>
    <w:rsid w:val="00613A4A"/>
    <w:rsid w:val="00614A12"/>
    <w:rsid w:val="006176AC"/>
    <w:rsid w:val="00624037"/>
    <w:rsid w:val="0062533E"/>
    <w:rsid w:val="0063125C"/>
    <w:rsid w:val="00631F2B"/>
    <w:rsid w:val="00635B7F"/>
    <w:rsid w:val="006378B2"/>
    <w:rsid w:val="006518B7"/>
    <w:rsid w:val="006608E7"/>
    <w:rsid w:val="00664B7C"/>
    <w:rsid w:val="0066627A"/>
    <w:rsid w:val="0066640E"/>
    <w:rsid w:val="0067185A"/>
    <w:rsid w:val="00680F2D"/>
    <w:rsid w:val="00684E9D"/>
    <w:rsid w:val="00684FA0"/>
    <w:rsid w:val="00687453"/>
    <w:rsid w:val="00690081"/>
    <w:rsid w:val="006940B6"/>
    <w:rsid w:val="006A25A6"/>
    <w:rsid w:val="006A5454"/>
    <w:rsid w:val="006A5947"/>
    <w:rsid w:val="006B0B15"/>
    <w:rsid w:val="006B0ED2"/>
    <w:rsid w:val="006D10B4"/>
    <w:rsid w:val="006D79C5"/>
    <w:rsid w:val="006D7E11"/>
    <w:rsid w:val="006E238A"/>
    <w:rsid w:val="006E30BB"/>
    <w:rsid w:val="006F19B4"/>
    <w:rsid w:val="006F35DD"/>
    <w:rsid w:val="00701E87"/>
    <w:rsid w:val="0070539B"/>
    <w:rsid w:val="0070676F"/>
    <w:rsid w:val="007114DB"/>
    <w:rsid w:val="00711DD6"/>
    <w:rsid w:val="0071531C"/>
    <w:rsid w:val="007153F0"/>
    <w:rsid w:val="0072172B"/>
    <w:rsid w:val="00721745"/>
    <w:rsid w:val="00722BEC"/>
    <w:rsid w:val="00724185"/>
    <w:rsid w:val="00731DE3"/>
    <w:rsid w:val="007345D8"/>
    <w:rsid w:val="007345F4"/>
    <w:rsid w:val="0074024C"/>
    <w:rsid w:val="00742C6B"/>
    <w:rsid w:val="00743397"/>
    <w:rsid w:val="00750589"/>
    <w:rsid w:val="00751D38"/>
    <w:rsid w:val="00754B2E"/>
    <w:rsid w:val="00755B64"/>
    <w:rsid w:val="00757D74"/>
    <w:rsid w:val="00761EFD"/>
    <w:rsid w:val="00763E93"/>
    <w:rsid w:val="00766353"/>
    <w:rsid w:val="007837D8"/>
    <w:rsid w:val="00785B71"/>
    <w:rsid w:val="00791019"/>
    <w:rsid w:val="007926DE"/>
    <w:rsid w:val="00796618"/>
    <w:rsid w:val="007A7B45"/>
    <w:rsid w:val="007A7CDB"/>
    <w:rsid w:val="007B374D"/>
    <w:rsid w:val="007B6CD4"/>
    <w:rsid w:val="007B762B"/>
    <w:rsid w:val="007C5414"/>
    <w:rsid w:val="007C6B69"/>
    <w:rsid w:val="007D05E5"/>
    <w:rsid w:val="007D0777"/>
    <w:rsid w:val="007D3B93"/>
    <w:rsid w:val="007E0D4C"/>
    <w:rsid w:val="007E27B3"/>
    <w:rsid w:val="007E383E"/>
    <w:rsid w:val="007E5DBE"/>
    <w:rsid w:val="007F05E8"/>
    <w:rsid w:val="007F66C9"/>
    <w:rsid w:val="00810DFF"/>
    <w:rsid w:val="00813925"/>
    <w:rsid w:val="008163BF"/>
    <w:rsid w:val="00817A70"/>
    <w:rsid w:val="00820A87"/>
    <w:rsid w:val="00820BAC"/>
    <w:rsid w:val="008217D6"/>
    <w:rsid w:val="008236AC"/>
    <w:rsid w:val="00826DFB"/>
    <w:rsid w:val="008339B3"/>
    <w:rsid w:val="00833A64"/>
    <w:rsid w:val="00853264"/>
    <w:rsid w:val="00853DB2"/>
    <w:rsid w:val="00854E6A"/>
    <w:rsid w:val="008603ED"/>
    <w:rsid w:val="00861D6A"/>
    <w:rsid w:val="00872616"/>
    <w:rsid w:val="00873AD1"/>
    <w:rsid w:val="00874D1C"/>
    <w:rsid w:val="008752FB"/>
    <w:rsid w:val="008922E6"/>
    <w:rsid w:val="008A0D9D"/>
    <w:rsid w:val="008A4907"/>
    <w:rsid w:val="008A5046"/>
    <w:rsid w:val="008B7389"/>
    <w:rsid w:val="008B7CA7"/>
    <w:rsid w:val="008C60DE"/>
    <w:rsid w:val="008D0EDA"/>
    <w:rsid w:val="008D1C19"/>
    <w:rsid w:val="008E08A7"/>
    <w:rsid w:val="008E0F68"/>
    <w:rsid w:val="008E43D3"/>
    <w:rsid w:val="008E4F9B"/>
    <w:rsid w:val="008E50DA"/>
    <w:rsid w:val="008E55BA"/>
    <w:rsid w:val="008F032C"/>
    <w:rsid w:val="008F2E78"/>
    <w:rsid w:val="008F35BD"/>
    <w:rsid w:val="00901827"/>
    <w:rsid w:val="00905B54"/>
    <w:rsid w:val="0090606B"/>
    <w:rsid w:val="00916A52"/>
    <w:rsid w:val="009255DF"/>
    <w:rsid w:val="00926898"/>
    <w:rsid w:val="009318F6"/>
    <w:rsid w:val="00936FF8"/>
    <w:rsid w:val="009414AB"/>
    <w:rsid w:val="009424F1"/>
    <w:rsid w:val="009430AD"/>
    <w:rsid w:val="009439F2"/>
    <w:rsid w:val="009447C9"/>
    <w:rsid w:val="00947D17"/>
    <w:rsid w:val="00951280"/>
    <w:rsid w:val="009548A4"/>
    <w:rsid w:val="009621B6"/>
    <w:rsid w:val="0097690B"/>
    <w:rsid w:val="00977600"/>
    <w:rsid w:val="00981219"/>
    <w:rsid w:val="00982780"/>
    <w:rsid w:val="00983899"/>
    <w:rsid w:val="00987A25"/>
    <w:rsid w:val="00992BEE"/>
    <w:rsid w:val="009942AA"/>
    <w:rsid w:val="00994CCD"/>
    <w:rsid w:val="0099677A"/>
    <w:rsid w:val="009A1955"/>
    <w:rsid w:val="009A4EEE"/>
    <w:rsid w:val="009A7DB0"/>
    <w:rsid w:val="009A7F67"/>
    <w:rsid w:val="009B0C00"/>
    <w:rsid w:val="009B1F8D"/>
    <w:rsid w:val="009B24E6"/>
    <w:rsid w:val="009B6B95"/>
    <w:rsid w:val="009C0DD5"/>
    <w:rsid w:val="009C1EF5"/>
    <w:rsid w:val="009C1FFA"/>
    <w:rsid w:val="009C37A3"/>
    <w:rsid w:val="009C7AF1"/>
    <w:rsid w:val="009D0203"/>
    <w:rsid w:val="009D1FE9"/>
    <w:rsid w:val="009E2F88"/>
    <w:rsid w:val="009E425E"/>
    <w:rsid w:val="009E5C31"/>
    <w:rsid w:val="009E6876"/>
    <w:rsid w:val="009F12BE"/>
    <w:rsid w:val="009F267E"/>
    <w:rsid w:val="009F3AF2"/>
    <w:rsid w:val="009F67E4"/>
    <w:rsid w:val="00A035B7"/>
    <w:rsid w:val="00A063CA"/>
    <w:rsid w:val="00A07815"/>
    <w:rsid w:val="00A118EF"/>
    <w:rsid w:val="00A126DA"/>
    <w:rsid w:val="00A21DEE"/>
    <w:rsid w:val="00A22E4E"/>
    <w:rsid w:val="00A25D48"/>
    <w:rsid w:val="00A36851"/>
    <w:rsid w:val="00A5528D"/>
    <w:rsid w:val="00A567CC"/>
    <w:rsid w:val="00A57609"/>
    <w:rsid w:val="00A6001F"/>
    <w:rsid w:val="00A600EE"/>
    <w:rsid w:val="00A711A3"/>
    <w:rsid w:val="00A722A7"/>
    <w:rsid w:val="00A72648"/>
    <w:rsid w:val="00A726B2"/>
    <w:rsid w:val="00A72867"/>
    <w:rsid w:val="00A75EF6"/>
    <w:rsid w:val="00A80FCB"/>
    <w:rsid w:val="00A93346"/>
    <w:rsid w:val="00AA76BC"/>
    <w:rsid w:val="00AB07BE"/>
    <w:rsid w:val="00AB0D2E"/>
    <w:rsid w:val="00AB0FC1"/>
    <w:rsid w:val="00AB1638"/>
    <w:rsid w:val="00AB4A1E"/>
    <w:rsid w:val="00AC09FA"/>
    <w:rsid w:val="00AC58D9"/>
    <w:rsid w:val="00AC5DE8"/>
    <w:rsid w:val="00AD4640"/>
    <w:rsid w:val="00AE5E97"/>
    <w:rsid w:val="00AF0FFD"/>
    <w:rsid w:val="00AF2304"/>
    <w:rsid w:val="00AF6D63"/>
    <w:rsid w:val="00B075D1"/>
    <w:rsid w:val="00B07E81"/>
    <w:rsid w:val="00B11BD0"/>
    <w:rsid w:val="00B226A2"/>
    <w:rsid w:val="00B22A66"/>
    <w:rsid w:val="00B24C0E"/>
    <w:rsid w:val="00B24F09"/>
    <w:rsid w:val="00B42CC4"/>
    <w:rsid w:val="00B44B25"/>
    <w:rsid w:val="00B4532E"/>
    <w:rsid w:val="00B5069C"/>
    <w:rsid w:val="00B50D35"/>
    <w:rsid w:val="00B55847"/>
    <w:rsid w:val="00B63306"/>
    <w:rsid w:val="00B66BE9"/>
    <w:rsid w:val="00B74ACD"/>
    <w:rsid w:val="00B75A16"/>
    <w:rsid w:val="00B845D5"/>
    <w:rsid w:val="00B85DDE"/>
    <w:rsid w:val="00B86E09"/>
    <w:rsid w:val="00B86E0B"/>
    <w:rsid w:val="00B93D0E"/>
    <w:rsid w:val="00B951D2"/>
    <w:rsid w:val="00B97B24"/>
    <w:rsid w:val="00BA0DD6"/>
    <w:rsid w:val="00BA57A2"/>
    <w:rsid w:val="00BA6B7F"/>
    <w:rsid w:val="00BB054D"/>
    <w:rsid w:val="00BB5911"/>
    <w:rsid w:val="00BB5D70"/>
    <w:rsid w:val="00BB7BEF"/>
    <w:rsid w:val="00BC1739"/>
    <w:rsid w:val="00BD58FF"/>
    <w:rsid w:val="00BD61DA"/>
    <w:rsid w:val="00C01BB6"/>
    <w:rsid w:val="00C04CE4"/>
    <w:rsid w:val="00C079AD"/>
    <w:rsid w:val="00C10F49"/>
    <w:rsid w:val="00C11867"/>
    <w:rsid w:val="00C20FAC"/>
    <w:rsid w:val="00C2251C"/>
    <w:rsid w:val="00C275D3"/>
    <w:rsid w:val="00C27C5C"/>
    <w:rsid w:val="00C30272"/>
    <w:rsid w:val="00C341E9"/>
    <w:rsid w:val="00C45534"/>
    <w:rsid w:val="00C51482"/>
    <w:rsid w:val="00C536E5"/>
    <w:rsid w:val="00C55F63"/>
    <w:rsid w:val="00C5754B"/>
    <w:rsid w:val="00C62AEC"/>
    <w:rsid w:val="00C637E9"/>
    <w:rsid w:val="00C64790"/>
    <w:rsid w:val="00C668CA"/>
    <w:rsid w:val="00C70C86"/>
    <w:rsid w:val="00C71AC9"/>
    <w:rsid w:val="00C7306E"/>
    <w:rsid w:val="00C90138"/>
    <w:rsid w:val="00C921F5"/>
    <w:rsid w:val="00C94164"/>
    <w:rsid w:val="00C94F84"/>
    <w:rsid w:val="00C967E5"/>
    <w:rsid w:val="00CA09F6"/>
    <w:rsid w:val="00CB0501"/>
    <w:rsid w:val="00CB18A7"/>
    <w:rsid w:val="00CB4B99"/>
    <w:rsid w:val="00CB650F"/>
    <w:rsid w:val="00CB6F29"/>
    <w:rsid w:val="00CD4F79"/>
    <w:rsid w:val="00CE0B01"/>
    <w:rsid w:val="00CF244B"/>
    <w:rsid w:val="00CF6C6A"/>
    <w:rsid w:val="00CF71C6"/>
    <w:rsid w:val="00D01C88"/>
    <w:rsid w:val="00D03A16"/>
    <w:rsid w:val="00D055C4"/>
    <w:rsid w:val="00D11581"/>
    <w:rsid w:val="00D13A76"/>
    <w:rsid w:val="00D1454C"/>
    <w:rsid w:val="00D17350"/>
    <w:rsid w:val="00D220CA"/>
    <w:rsid w:val="00D24957"/>
    <w:rsid w:val="00D27EE3"/>
    <w:rsid w:val="00D37AE2"/>
    <w:rsid w:val="00D37FFC"/>
    <w:rsid w:val="00D44178"/>
    <w:rsid w:val="00D44836"/>
    <w:rsid w:val="00D45254"/>
    <w:rsid w:val="00D61C0C"/>
    <w:rsid w:val="00D62BC6"/>
    <w:rsid w:val="00D81D1F"/>
    <w:rsid w:val="00D84285"/>
    <w:rsid w:val="00D8448E"/>
    <w:rsid w:val="00D84559"/>
    <w:rsid w:val="00D858C2"/>
    <w:rsid w:val="00D94DA6"/>
    <w:rsid w:val="00DA00C1"/>
    <w:rsid w:val="00DA0829"/>
    <w:rsid w:val="00DA1D0F"/>
    <w:rsid w:val="00DA6FBF"/>
    <w:rsid w:val="00DB187C"/>
    <w:rsid w:val="00DB5585"/>
    <w:rsid w:val="00DD2065"/>
    <w:rsid w:val="00DD397B"/>
    <w:rsid w:val="00DD7ACA"/>
    <w:rsid w:val="00DE012D"/>
    <w:rsid w:val="00DF5250"/>
    <w:rsid w:val="00DF5ADA"/>
    <w:rsid w:val="00DF67C2"/>
    <w:rsid w:val="00E13738"/>
    <w:rsid w:val="00E13CD4"/>
    <w:rsid w:val="00E17F58"/>
    <w:rsid w:val="00E2241B"/>
    <w:rsid w:val="00E239A9"/>
    <w:rsid w:val="00E40CC6"/>
    <w:rsid w:val="00E434AF"/>
    <w:rsid w:val="00E45620"/>
    <w:rsid w:val="00E47045"/>
    <w:rsid w:val="00E51808"/>
    <w:rsid w:val="00E53465"/>
    <w:rsid w:val="00E55802"/>
    <w:rsid w:val="00E61037"/>
    <w:rsid w:val="00E637E3"/>
    <w:rsid w:val="00E65163"/>
    <w:rsid w:val="00E73884"/>
    <w:rsid w:val="00E76BB9"/>
    <w:rsid w:val="00E77553"/>
    <w:rsid w:val="00E8061D"/>
    <w:rsid w:val="00E8131F"/>
    <w:rsid w:val="00E829C2"/>
    <w:rsid w:val="00E830D8"/>
    <w:rsid w:val="00E871C1"/>
    <w:rsid w:val="00E91117"/>
    <w:rsid w:val="00E91E90"/>
    <w:rsid w:val="00E92407"/>
    <w:rsid w:val="00E94CA7"/>
    <w:rsid w:val="00EA2C5A"/>
    <w:rsid w:val="00EA601C"/>
    <w:rsid w:val="00EB2DA5"/>
    <w:rsid w:val="00EB5461"/>
    <w:rsid w:val="00EC57C3"/>
    <w:rsid w:val="00ED1C34"/>
    <w:rsid w:val="00ED3A0F"/>
    <w:rsid w:val="00ED7103"/>
    <w:rsid w:val="00EF0994"/>
    <w:rsid w:val="00EF37D1"/>
    <w:rsid w:val="00EF5EC0"/>
    <w:rsid w:val="00F01916"/>
    <w:rsid w:val="00F0667B"/>
    <w:rsid w:val="00F131F7"/>
    <w:rsid w:val="00F25325"/>
    <w:rsid w:val="00F32799"/>
    <w:rsid w:val="00F33006"/>
    <w:rsid w:val="00F346B0"/>
    <w:rsid w:val="00F40B82"/>
    <w:rsid w:val="00F41E7B"/>
    <w:rsid w:val="00F42911"/>
    <w:rsid w:val="00F447E8"/>
    <w:rsid w:val="00F523F6"/>
    <w:rsid w:val="00F54203"/>
    <w:rsid w:val="00F54925"/>
    <w:rsid w:val="00F55D0C"/>
    <w:rsid w:val="00F57B0C"/>
    <w:rsid w:val="00F64FEA"/>
    <w:rsid w:val="00F7330F"/>
    <w:rsid w:val="00F74EEC"/>
    <w:rsid w:val="00F819DD"/>
    <w:rsid w:val="00F91DB5"/>
    <w:rsid w:val="00F924C8"/>
    <w:rsid w:val="00F935C1"/>
    <w:rsid w:val="00FA3D7C"/>
    <w:rsid w:val="00FB0BB5"/>
    <w:rsid w:val="00FB307D"/>
    <w:rsid w:val="00FB3F03"/>
    <w:rsid w:val="00FB4C49"/>
    <w:rsid w:val="00FB5898"/>
    <w:rsid w:val="00FC5731"/>
    <w:rsid w:val="00FC7043"/>
    <w:rsid w:val="00FC715A"/>
    <w:rsid w:val="00FD5BA1"/>
    <w:rsid w:val="00FD6293"/>
    <w:rsid w:val="00FE1B41"/>
    <w:rsid w:val="00FE359E"/>
    <w:rsid w:val="00FE6D2C"/>
    <w:rsid w:val="00FE7784"/>
    <w:rsid w:val="00FF2AD7"/>
    <w:rsid w:val="00FF5086"/>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D06978-25A2-4BD7-805C-E0D90D61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E2"/>
    <w:rPr>
      <w:rFonts w:ascii="Arial" w:hAnsi="Arial"/>
      <w:szCs w:val="24"/>
    </w:rPr>
  </w:style>
  <w:style w:type="paragraph" w:styleId="Heading1">
    <w:name w:val="heading 1"/>
    <w:aliases w:val="shead1"/>
    <w:basedOn w:val="Normal"/>
    <w:next w:val="BodyText"/>
    <w:link w:val="Heading1Char"/>
    <w:qFormat/>
    <w:rsid w:val="00C62AEC"/>
    <w:pPr>
      <w:keepNext/>
      <w:numPr>
        <w:numId w:val="4"/>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link w:val="Heading2Char"/>
    <w:qFormat/>
    <w:rsid w:val="00C62AEC"/>
    <w:pPr>
      <w:keepNext/>
      <w:numPr>
        <w:ilvl w:val="1"/>
        <w:numId w:val="4"/>
      </w:numPr>
      <w:spacing w:before="240" w:after="60"/>
      <w:outlineLvl w:val="1"/>
    </w:pPr>
    <w:rPr>
      <w:rFonts w:cs="Arial"/>
      <w:b/>
      <w:bCs/>
      <w:iCs/>
      <w:sz w:val="24"/>
      <w:szCs w:val="28"/>
    </w:rPr>
  </w:style>
  <w:style w:type="paragraph" w:styleId="Heading3">
    <w:name w:val="heading 3"/>
    <w:basedOn w:val="Normal"/>
    <w:next w:val="BodyText"/>
    <w:autoRedefine/>
    <w:qFormat/>
    <w:rsid w:val="0051277F"/>
    <w:pPr>
      <w:keepNext/>
      <w:numPr>
        <w:ilvl w:val="2"/>
        <w:numId w:val="4"/>
      </w:numPr>
      <w:tabs>
        <w:tab w:val="clear" w:pos="1440"/>
        <w:tab w:val="left" w:pos="720"/>
      </w:tabs>
      <w:spacing w:before="240" w:after="60"/>
      <w:ind w:left="720" w:hanging="720"/>
      <w:outlineLvl w:val="2"/>
    </w:pPr>
    <w:rPr>
      <w:rFonts w:cs="Arial"/>
      <w:b/>
      <w:bCs/>
      <w:szCs w:val="26"/>
    </w:rPr>
  </w:style>
  <w:style w:type="paragraph" w:styleId="Heading4">
    <w:name w:val="heading 4"/>
    <w:basedOn w:val="Normal"/>
    <w:next w:val="BodyText"/>
    <w:qFormat/>
    <w:rsid w:val="00C62AEC"/>
    <w:pPr>
      <w:keepNext/>
      <w:numPr>
        <w:ilvl w:val="3"/>
        <w:numId w:val="4"/>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5"/>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F32799"/>
    <w:pPr>
      <w:ind w:left="720"/>
      <w:contextualSpacing/>
    </w:pPr>
  </w:style>
  <w:style w:type="paragraph" w:styleId="PlainText">
    <w:name w:val="Plain Text"/>
    <w:basedOn w:val="Normal"/>
    <w:link w:val="PlainTextChar"/>
    <w:uiPriority w:val="99"/>
    <w:rsid w:val="00757D74"/>
    <w:rPr>
      <w:rFonts w:ascii="Courier New" w:hAnsi="Courier New" w:cs="Courier New"/>
      <w:szCs w:val="20"/>
    </w:rPr>
  </w:style>
  <w:style w:type="character" w:customStyle="1" w:styleId="PlainTextChar">
    <w:name w:val="Plain Text Char"/>
    <w:basedOn w:val="DefaultParagraphFont"/>
    <w:link w:val="PlainText"/>
    <w:uiPriority w:val="99"/>
    <w:rsid w:val="00757D74"/>
    <w:rPr>
      <w:rFonts w:ascii="Courier New" w:hAnsi="Courier New" w:cs="Courier New"/>
    </w:rPr>
  </w:style>
  <w:style w:type="character" w:customStyle="1" w:styleId="Heading1Char">
    <w:name w:val="Heading 1 Char"/>
    <w:aliases w:val="shead1 Char"/>
    <w:basedOn w:val="DefaultParagraphFont"/>
    <w:link w:val="Heading1"/>
    <w:rsid w:val="00347B93"/>
    <w:rPr>
      <w:rFonts w:ascii="Arial" w:hAnsi="Arial" w:cs="Arial"/>
      <w:b/>
      <w:bCs/>
      <w:caps/>
      <w:kern w:val="32"/>
      <w:sz w:val="28"/>
      <w:szCs w:val="32"/>
    </w:rPr>
  </w:style>
  <w:style w:type="character" w:customStyle="1" w:styleId="Heading2Char">
    <w:name w:val="Heading 2 Char"/>
    <w:basedOn w:val="DefaultParagraphFont"/>
    <w:link w:val="Heading2"/>
    <w:rsid w:val="00347B93"/>
    <w:rPr>
      <w:rFonts w:ascii="Arial" w:hAnsi="Arial" w:cs="Arial"/>
      <w:b/>
      <w:bCs/>
      <w:iCs/>
      <w:sz w:val="24"/>
      <w:szCs w:val="28"/>
    </w:rPr>
  </w:style>
  <w:style w:type="paragraph" w:styleId="Revision">
    <w:name w:val="Revision"/>
    <w:hidden/>
    <w:uiPriority w:val="99"/>
    <w:semiHidden/>
    <w:rsid w:val="008F2E7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90126">
      <w:bodyDiv w:val="1"/>
      <w:marLeft w:val="0"/>
      <w:marRight w:val="0"/>
      <w:marTop w:val="0"/>
      <w:marBottom w:val="0"/>
      <w:divBdr>
        <w:top w:val="none" w:sz="0" w:space="0" w:color="auto"/>
        <w:left w:val="none" w:sz="0" w:space="0" w:color="auto"/>
        <w:bottom w:val="none" w:sz="0" w:space="0" w:color="auto"/>
        <w:right w:val="none" w:sz="0" w:space="0" w:color="auto"/>
      </w:divBdr>
    </w:div>
    <w:div w:id="229273902">
      <w:bodyDiv w:val="1"/>
      <w:marLeft w:val="0"/>
      <w:marRight w:val="0"/>
      <w:marTop w:val="0"/>
      <w:marBottom w:val="0"/>
      <w:divBdr>
        <w:top w:val="none" w:sz="0" w:space="0" w:color="auto"/>
        <w:left w:val="none" w:sz="0" w:space="0" w:color="auto"/>
        <w:bottom w:val="none" w:sz="0" w:space="0" w:color="auto"/>
        <w:right w:val="none" w:sz="0" w:space="0" w:color="auto"/>
      </w:divBdr>
    </w:div>
    <w:div w:id="298848622">
      <w:bodyDiv w:val="1"/>
      <w:marLeft w:val="0"/>
      <w:marRight w:val="0"/>
      <w:marTop w:val="0"/>
      <w:marBottom w:val="0"/>
      <w:divBdr>
        <w:top w:val="none" w:sz="0" w:space="0" w:color="auto"/>
        <w:left w:val="none" w:sz="0" w:space="0" w:color="auto"/>
        <w:bottom w:val="none" w:sz="0" w:space="0" w:color="auto"/>
        <w:right w:val="none" w:sz="0" w:space="0" w:color="auto"/>
      </w:divBdr>
    </w:div>
    <w:div w:id="847866079">
      <w:bodyDiv w:val="1"/>
      <w:marLeft w:val="0"/>
      <w:marRight w:val="0"/>
      <w:marTop w:val="0"/>
      <w:marBottom w:val="0"/>
      <w:divBdr>
        <w:top w:val="none" w:sz="0" w:space="0" w:color="auto"/>
        <w:left w:val="none" w:sz="0" w:space="0" w:color="auto"/>
        <w:bottom w:val="none" w:sz="0" w:space="0" w:color="auto"/>
        <w:right w:val="none" w:sz="0" w:space="0" w:color="auto"/>
      </w:divBdr>
    </w:div>
    <w:div w:id="1374843601">
      <w:bodyDiv w:val="1"/>
      <w:marLeft w:val="0"/>
      <w:marRight w:val="0"/>
      <w:marTop w:val="0"/>
      <w:marBottom w:val="0"/>
      <w:divBdr>
        <w:top w:val="none" w:sz="0" w:space="0" w:color="auto"/>
        <w:left w:val="none" w:sz="0" w:space="0" w:color="auto"/>
        <w:bottom w:val="none" w:sz="0" w:space="0" w:color="auto"/>
        <w:right w:val="none" w:sz="0" w:space="0" w:color="auto"/>
      </w:divBdr>
    </w:div>
    <w:div w:id="212922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ckas\Documents\9%20-%20mobile\01-Canada\01%20-%20Currrent%20Documents\Release%208\Feature%20Doc_Generic%20Final_Feb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828AD-6108-4F2E-9297-8086A421BDC2}">
  <ds:schemaRefs>
    <ds:schemaRef ds:uri="http://schemas.microsoft.com/sharepoint/v3/contenttype/forms"/>
  </ds:schemaRefs>
</ds:datastoreItem>
</file>

<file path=customXml/itemProps2.xml><?xml version="1.0" encoding="utf-8"?>
<ds:datastoreItem xmlns:ds="http://schemas.openxmlformats.org/officeDocument/2006/customXml" ds:itemID="{C6D11E90-B812-41C1-9A11-F72761E768E3}">
  <ds:schemaRefs>
    <ds:schemaRef ds:uri="http://schemas.microsoft.com/office/2006/metadata/properties"/>
  </ds:schemaRefs>
</ds:datastoreItem>
</file>

<file path=customXml/itemProps3.xml><?xml version="1.0" encoding="utf-8"?>
<ds:datastoreItem xmlns:ds="http://schemas.openxmlformats.org/officeDocument/2006/customXml" ds:itemID="{267AF9FB-CA87-4513-B600-FBFB05C5F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766B58F-E0C9-4600-BE3D-74302BF86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Feature Doc_Generic Final_Feb2012.dotx</Template>
  <TotalTime>32</TotalTime>
  <Pages>9</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Feature Doc</vt:lpstr>
    </vt:vector>
  </TitlesOfParts>
  <Company>Stella Nova Technologies, Inc.</Company>
  <LinksUpToDate>false</LinksUpToDate>
  <CharactersWithSpaces>10431</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Doc</dc:title>
  <dc:creator>alackas</dc:creator>
  <cp:lastModifiedBy>Amy Byers</cp:lastModifiedBy>
  <cp:revision>5</cp:revision>
  <cp:lastPrinted>2009-04-22T19:36:00Z</cp:lastPrinted>
  <dcterms:created xsi:type="dcterms:W3CDTF">2014-10-06T23:19:00Z</dcterms:created>
  <dcterms:modified xsi:type="dcterms:W3CDTF">2014-10-06T23:52:00Z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0x0101008DD96454AA006D4FBDFADC046BE8270C</vt:lpwstr>
  </property>
</Properties>
</file>