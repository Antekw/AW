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DC9" w:rsidRPr="00A10007" w:rsidRDefault="00522FBA" w:rsidP="00A95DC9">
      <w:pPr>
        <w:jc w:val="center"/>
      </w:pPr>
      <w:r w:rsidRPr="00A10007">
        <w:rPr>
          <w:noProof/>
        </w:rPr>
        <w:drawing>
          <wp:inline distT="0" distB="0" distL="0" distR="0">
            <wp:extent cx="2255520" cy="1584960"/>
            <wp:effectExtent l="19050" t="0" r="0" b="0"/>
            <wp:docPr id="5" name="Picture 1"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4"/>
                    <pic:cNvPicPr>
                      <a:picLocks noChangeAspect="1" noChangeArrowheads="1"/>
                    </pic:cNvPicPr>
                  </pic:nvPicPr>
                  <pic:blipFill>
                    <a:blip r:embed="rId11" cstate="print"/>
                    <a:srcRect/>
                    <a:stretch>
                      <a:fillRect/>
                    </a:stretch>
                  </pic:blipFill>
                  <pic:spPr bwMode="auto">
                    <a:xfrm>
                      <a:off x="0" y="0"/>
                      <a:ext cx="2255520" cy="1584960"/>
                    </a:xfrm>
                    <a:prstGeom prst="rect">
                      <a:avLst/>
                    </a:prstGeom>
                    <a:noFill/>
                    <a:ln w="9525">
                      <a:noFill/>
                      <a:miter lim="800000"/>
                      <a:headEnd/>
                      <a:tailEnd/>
                    </a:ln>
                  </pic:spPr>
                </pic:pic>
              </a:graphicData>
            </a:graphic>
          </wp:inline>
        </w:drawing>
      </w:r>
    </w:p>
    <w:p w:rsidR="00A95DC9" w:rsidRPr="00A10007" w:rsidRDefault="00A95DC9" w:rsidP="007657F6"/>
    <w:p w:rsidR="00F214B5" w:rsidRPr="00A10007" w:rsidRDefault="00F214B5" w:rsidP="007657F6"/>
    <w:p w:rsidR="00F214B5" w:rsidRPr="00A10007" w:rsidRDefault="00F214B5" w:rsidP="007657F6"/>
    <w:p w:rsidR="00F214B5" w:rsidRPr="00A10007" w:rsidRDefault="00F214B5" w:rsidP="007657F6"/>
    <w:p w:rsidR="00F214B5" w:rsidRPr="00A10007" w:rsidRDefault="00F214B5" w:rsidP="007657F6"/>
    <w:p w:rsidR="00F214B5" w:rsidRPr="00A10007" w:rsidRDefault="00F214B5" w:rsidP="007657F6"/>
    <w:p w:rsidR="00A41886" w:rsidRPr="00A10007" w:rsidRDefault="00A41886" w:rsidP="007657F6"/>
    <w:p w:rsidR="007657F6" w:rsidRPr="00A10007" w:rsidRDefault="00294D24" w:rsidP="007657F6">
      <w:pPr>
        <w:jc w:val="center"/>
        <w:rPr>
          <w:b/>
          <w:sz w:val="56"/>
          <w:szCs w:val="56"/>
        </w:rPr>
      </w:pPr>
      <w:r w:rsidRPr="00A10007">
        <w:rPr>
          <w:b/>
          <w:sz w:val="56"/>
          <w:szCs w:val="56"/>
        </w:rPr>
        <w:t>EPOS (</w:t>
      </w:r>
      <w:del w:id="0" w:author="Amy Byers" w:date="2014-09-10T19:59:00Z">
        <w:r w:rsidRPr="00A10007" w:rsidDel="006A1005">
          <w:rPr>
            <w:b/>
            <w:sz w:val="56"/>
            <w:szCs w:val="56"/>
          </w:rPr>
          <w:delText>MPOS</w:delText>
        </w:r>
      </w:del>
      <w:ins w:id="1" w:author="Amy Byers" w:date="2014-09-10T19:59:00Z">
        <w:r w:rsidR="006A1005">
          <w:rPr>
            <w:b/>
            <w:sz w:val="56"/>
            <w:szCs w:val="56"/>
          </w:rPr>
          <w:t>x/</w:t>
        </w:r>
        <w:proofErr w:type="spellStart"/>
        <w:r w:rsidR="006A1005">
          <w:rPr>
            <w:b/>
            <w:sz w:val="56"/>
            <w:szCs w:val="56"/>
          </w:rPr>
          <w:t>mPOS</w:t>
        </w:r>
      </w:ins>
      <w:proofErr w:type="spellEnd"/>
      <w:r w:rsidRPr="00A10007">
        <w:rPr>
          <w:b/>
          <w:sz w:val="56"/>
          <w:szCs w:val="56"/>
        </w:rPr>
        <w:t xml:space="preserve"> R6</w:t>
      </w:r>
      <w:r w:rsidR="00505F4A" w:rsidRPr="00A10007">
        <w:rPr>
          <w:b/>
          <w:sz w:val="56"/>
          <w:szCs w:val="56"/>
        </w:rPr>
        <w:t>)</w:t>
      </w:r>
      <w:r w:rsidR="00283A67" w:rsidRPr="00A10007">
        <w:rPr>
          <w:b/>
          <w:sz w:val="56"/>
          <w:szCs w:val="56"/>
        </w:rPr>
        <w:t xml:space="preserve"> </w:t>
      </w:r>
      <w:r w:rsidR="00B97C03" w:rsidRPr="00A10007">
        <w:rPr>
          <w:b/>
          <w:sz w:val="56"/>
          <w:szCs w:val="56"/>
        </w:rPr>
        <w:t xml:space="preserve">Resume </w:t>
      </w:r>
      <w:del w:id="2" w:author="Amy Byers" w:date="2014-09-10T19:59:00Z">
        <w:r w:rsidR="00B97C03" w:rsidRPr="00A10007" w:rsidDel="006A1005">
          <w:rPr>
            <w:b/>
            <w:sz w:val="56"/>
            <w:szCs w:val="56"/>
          </w:rPr>
          <w:delText>MPOS</w:delText>
        </w:r>
      </w:del>
      <w:ins w:id="3" w:author="Amy Byers" w:date="2014-09-10T19:59:00Z">
        <w:r w:rsidR="006A1005">
          <w:rPr>
            <w:b/>
            <w:sz w:val="56"/>
            <w:szCs w:val="56"/>
          </w:rPr>
          <w:t>x/</w:t>
        </w:r>
        <w:proofErr w:type="spellStart"/>
        <w:r w:rsidR="006A1005">
          <w:rPr>
            <w:b/>
            <w:sz w:val="56"/>
            <w:szCs w:val="56"/>
          </w:rPr>
          <w:t>mPOS</w:t>
        </w:r>
      </w:ins>
      <w:proofErr w:type="spellEnd"/>
      <w:r w:rsidR="00B97C03" w:rsidRPr="00A10007">
        <w:rPr>
          <w:b/>
          <w:sz w:val="56"/>
          <w:szCs w:val="56"/>
        </w:rPr>
        <w:t xml:space="preserve"> Tran </w:t>
      </w:r>
      <w:r w:rsidR="00A7098E" w:rsidRPr="00A10007">
        <w:rPr>
          <w:b/>
          <w:sz w:val="56"/>
          <w:szCs w:val="56"/>
        </w:rPr>
        <w:t>Technical Specifications</w:t>
      </w:r>
      <w:r w:rsidRPr="00A10007">
        <w:rPr>
          <w:b/>
          <w:sz w:val="56"/>
          <w:szCs w:val="56"/>
        </w:rPr>
        <w:t xml:space="preserve"> v 1.6</w:t>
      </w:r>
    </w:p>
    <w:p w:rsidR="007657F6" w:rsidRPr="00A10007" w:rsidRDefault="007657F6" w:rsidP="007657F6"/>
    <w:p w:rsidR="005D4C1A" w:rsidRPr="00A10007" w:rsidRDefault="005D4C1A" w:rsidP="007657F6"/>
    <w:p w:rsidR="00505F4A" w:rsidRPr="00A10007" w:rsidRDefault="00505F4A" w:rsidP="004D6E60">
      <w:pPr>
        <w:spacing w:before="240"/>
      </w:pPr>
    </w:p>
    <w:p w:rsidR="00505F4A" w:rsidRPr="00A10007" w:rsidRDefault="00505F4A" w:rsidP="00505F4A"/>
    <w:p w:rsidR="00505F4A" w:rsidRPr="00A10007" w:rsidRDefault="00505F4A" w:rsidP="00505F4A">
      <w:pPr>
        <w:tabs>
          <w:tab w:val="left" w:pos="8355"/>
        </w:tabs>
        <w:spacing w:before="240"/>
      </w:pPr>
      <w:r w:rsidRPr="00A10007">
        <w:tab/>
      </w:r>
    </w:p>
    <w:p w:rsidR="00237955" w:rsidRPr="00A10007" w:rsidRDefault="00621F8D" w:rsidP="004D6E60">
      <w:pPr>
        <w:spacing w:before="240"/>
        <w:rPr>
          <w:b/>
          <w:sz w:val="32"/>
          <w:szCs w:val="32"/>
        </w:rPr>
      </w:pPr>
      <w:r w:rsidRPr="00A10007">
        <w:br w:type="page"/>
      </w:r>
      <w:r w:rsidR="00237955" w:rsidRPr="00A10007">
        <w:rPr>
          <w:b/>
          <w:sz w:val="32"/>
          <w:szCs w:val="32"/>
        </w:rPr>
        <w:lastRenderedPageBreak/>
        <w:t>Document Revision History</w:t>
      </w:r>
    </w:p>
    <w:tbl>
      <w:tblPr>
        <w:tblW w:w="4886"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8"/>
        <w:gridCol w:w="5989"/>
        <w:gridCol w:w="1340"/>
        <w:gridCol w:w="1237"/>
      </w:tblGrid>
      <w:tr w:rsidR="00237955" w:rsidRPr="00A10007" w:rsidTr="00234074">
        <w:trPr>
          <w:cantSplit/>
          <w:tblHeader/>
        </w:trPr>
        <w:tc>
          <w:tcPr>
            <w:tcW w:w="2019" w:type="dxa"/>
            <w:tcBorders>
              <w:bottom w:val="double" w:sz="6" w:space="0" w:color="000000"/>
            </w:tcBorders>
            <w:shd w:val="pct20" w:color="000000" w:fill="FFFFFF"/>
          </w:tcPr>
          <w:p w:rsidR="00237955" w:rsidRPr="00A10007" w:rsidRDefault="00237955" w:rsidP="008D7BA7">
            <w:pPr>
              <w:rPr>
                <w:szCs w:val="20"/>
              </w:rPr>
            </w:pPr>
            <w:r w:rsidRPr="00A10007">
              <w:rPr>
                <w:szCs w:val="20"/>
              </w:rPr>
              <w:t>Reviser</w:t>
            </w:r>
          </w:p>
        </w:tc>
        <w:tc>
          <w:tcPr>
            <w:tcW w:w="6121" w:type="dxa"/>
            <w:tcBorders>
              <w:bottom w:val="double" w:sz="6" w:space="0" w:color="000000"/>
            </w:tcBorders>
            <w:shd w:val="pct20" w:color="000000" w:fill="FFFFFF"/>
          </w:tcPr>
          <w:p w:rsidR="00237955" w:rsidRPr="00A10007" w:rsidRDefault="00237955" w:rsidP="008D7BA7">
            <w:pPr>
              <w:rPr>
                <w:szCs w:val="20"/>
              </w:rPr>
            </w:pPr>
            <w:r w:rsidRPr="00A10007">
              <w:rPr>
                <w:szCs w:val="20"/>
              </w:rPr>
              <w:t>Revision</w:t>
            </w:r>
          </w:p>
        </w:tc>
        <w:tc>
          <w:tcPr>
            <w:tcW w:w="1365" w:type="dxa"/>
            <w:tcBorders>
              <w:bottom w:val="double" w:sz="6" w:space="0" w:color="000000"/>
            </w:tcBorders>
            <w:shd w:val="pct20" w:color="000000" w:fill="FFFFFF"/>
          </w:tcPr>
          <w:p w:rsidR="00237955" w:rsidRPr="00A10007" w:rsidRDefault="00237955" w:rsidP="008D7BA7">
            <w:pPr>
              <w:rPr>
                <w:szCs w:val="20"/>
              </w:rPr>
            </w:pPr>
            <w:r w:rsidRPr="00A10007">
              <w:rPr>
                <w:szCs w:val="20"/>
              </w:rPr>
              <w:t>Date</w:t>
            </w:r>
          </w:p>
        </w:tc>
        <w:tc>
          <w:tcPr>
            <w:tcW w:w="1260" w:type="dxa"/>
            <w:tcBorders>
              <w:bottom w:val="double" w:sz="6" w:space="0" w:color="000000"/>
            </w:tcBorders>
            <w:shd w:val="pct20" w:color="000000" w:fill="FFFFFF"/>
          </w:tcPr>
          <w:p w:rsidR="00237955" w:rsidRPr="00A10007" w:rsidRDefault="00237955" w:rsidP="008D7BA7">
            <w:pPr>
              <w:rPr>
                <w:szCs w:val="20"/>
              </w:rPr>
            </w:pPr>
            <w:r w:rsidRPr="00A10007">
              <w:rPr>
                <w:szCs w:val="20"/>
              </w:rPr>
              <w:t>Version</w:t>
            </w:r>
          </w:p>
        </w:tc>
      </w:tr>
      <w:tr w:rsidR="00237955" w:rsidRPr="00A10007" w:rsidTr="00234074">
        <w:trPr>
          <w:cantSplit/>
        </w:trPr>
        <w:tc>
          <w:tcPr>
            <w:tcW w:w="2019" w:type="dxa"/>
            <w:tcBorders>
              <w:top w:val="double" w:sz="6" w:space="0" w:color="000000"/>
              <w:bottom w:val="single" w:sz="4" w:space="0" w:color="auto"/>
            </w:tcBorders>
            <w:vAlign w:val="bottom"/>
          </w:tcPr>
          <w:p w:rsidR="00237955" w:rsidRPr="00A10007" w:rsidRDefault="00283A67" w:rsidP="005612D9">
            <w:pPr>
              <w:spacing w:before="60" w:after="60"/>
              <w:rPr>
                <w:szCs w:val="20"/>
              </w:rPr>
            </w:pPr>
            <w:r w:rsidRPr="00A10007">
              <w:rPr>
                <w:szCs w:val="20"/>
              </w:rPr>
              <w:t xml:space="preserve">Amy Lackas </w:t>
            </w:r>
          </w:p>
        </w:tc>
        <w:tc>
          <w:tcPr>
            <w:tcW w:w="6121" w:type="dxa"/>
            <w:tcBorders>
              <w:top w:val="double" w:sz="6" w:space="0" w:color="000000"/>
              <w:bottom w:val="single" w:sz="4" w:space="0" w:color="auto"/>
            </w:tcBorders>
            <w:vAlign w:val="bottom"/>
          </w:tcPr>
          <w:p w:rsidR="00237955" w:rsidRPr="00A10007" w:rsidRDefault="00237955" w:rsidP="005612D9">
            <w:pPr>
              <w:spacing w:before="60" w:after="60"/>
              <w:rPr>
                <w:szCs w:val="20"/>
              </w:rPr>
            </w:pPr>
            <w:r w:rsidRPr="00A10007">
              <w:rPr>
                <w:szCs w:val="20"/>
              </w:rPr>
              <w:t>Initial Document</w:t>
            </w:r>
          </w:p>
        </w:tc>
        <w:tc>
          <w:tcPr>
            <w:tcW w:w="1365" w:type="dxa"/>
            <w:tcBorders>
              <w:top w:val="double" w:sz="6" w:space="0" w:color="000000"/>
              <w:bottom w:val="single" w:sz="4" w:space="0" w:color="auto"/>
            </w:tcBorders>
            <w:vAlign w:val="bottom"/>
          </w:tcPr>
          <w:p w:rsidR="00237955" w:rsidRPr="00A10007" w:rsidRDefault="00F931F7" w:rsidP="005612D9">
            <w:pPr>
              <w:spacing w:before="60" w:after="60"/>
              <w:rPr>
                <w:szCs w:val="20"/>
              </w:rPr>
            </w:pPr>
            <w:r w:rsidRPr="00A10007">
              <w:rPr>
                <w:szCs w:val="20"/>
              </w:rPr>
              <w:t>05/17</w:t>
            </w:r>
            <w:r w:rsidR="0001157F" w:rsidRPr="00A10007">
              <w:rPr>
                <w:szCs w:val="20"/>
              </w:rPr>
              <w:t>/2012</w:t>
            </w:r>
          </w:p>
        </w:tc>
        <w:tc>
          <w:tcPr>
            <w:tcW w:w="1260" w:type="dxa"/>
            <w:tcBorders>
              <w:top w:val="double" w:sz="6" w:space="0" w:color="000000"/>
              <w:bottom w:val="single" w:sz="4" w:space="0" w:color="auto"/>
            </w:tcBorders>
            <w:vAlign w:val="bottom"/>
          </w:tcPr>
          <w:p w:rsidR="00237955" w:rsidRPr="00A10007" w:rsidRDefault="00237955" w:rsidP="005612D9">
            <w:pPr>
              <w:spacing w:before="60" w:after="60"/>
              <w:rPr>
                <w:szCs w:val="20"/>
              </w:rPr>
            </w:pPr>
            <w:r w:rsidRPr="00A10007">
              <w:rPr>
                <w:szCs w:val="20"/>
              </w:rPr>
              <w:t>1.0</w:t>
            </w:r>
          </w:p>
        </w:tc>
      </w:tr>
      <w:tr w:rsidR="00234074" w:rsidRPr="00A10007" w:rsidTr="00F433FA">
        <w:trPr>
          <w:cantSplit/>
        </w:trPr>
        <w:tc>
          <w:tcPr>
            <w:tcW w:w="2019" w:type="dxa"/>
            <w:tcBorders>
              <w:top w:val="single" w:sz="4" w:space="0" w:color="auto"/>
              <w:bottom w:val="single" w:sz="4" w:space="0" w:color="auto"/>
            </w:tcBorders>
            <w:vAlign w:val="bottom"/>
          </w:tcPr>
          <w:p w:rsidR="00234074" w:rsidRPr="00A10007" w:rsidRDefault="00F931F7" w:rsidP="005612D9">
            <w:pPr>
              <w:spacing w:before="60" w:after="60"/>
              <w:rPr>
                <w:szCs w:val="20"/>
              </w:rPr>
            </w:pPr>
            <w:r w:rsidRPr="00A10007">
              <w:rPr>
                <w:szCs w:val="20"/>
              </w:rPr>
              <w:t>Amy Lackas</w:t>
            </w:r>
          </w:p>
        </w:tc>
        <w:tc>
          <w:tcPr>
            <w:tcW w:w="6121" w:type="dxa"/>
            <w:tcBorders>
              <w:top w:val="single" w:sz="4" w:space="0" w:color="auto"/>
              <w:bottom w:val="single" w:sz="4" w:space="0" w:color="auto"/>
            </w:tcBorders>
            <w:vAlign w:val="bottom"/>
          </w:tcPr>
          <w:p w:rsidR="00234074" w:rsidRPr="00A10007" w:rsidRDefault="00F931F7" w:rsidP="005612D9">
            <w:pPr>
              <w:spacing w:before="60" w:after="60"/>
              <w:rPr>
                <w:szCs w:val="20"/>
              </w:rPr>
            </w:pPr>
            <w:r w:rsidRPr="00A10007">
              <w:rPr>
                <w:szCs w:val="20"/>
              </w:rPr>
              <w:t>Updated after internal review</w:t>
            </w:r>
          </w:p>
        </w:tc>
        <w:tc>
          <w:tcPr>
            <w:tcW w:w="1365" w:type="dxa"/>
            <w:tcBorders>
              <w:top w:val="single" w:sz="4" w:space="0" w:color="auto"/>
              <w:bottom w:val="single" w:sz="4" w:space="0" w:color="auto"/>
            </w:tcBorders>
            <w:vAlign w:val="bottom"/>
          </w:tcPr>
          <w:p w:rsidR="00234074" w:rsidRPr="00A10007" w:rsidRDefault="00F931F7" w:rsidP="005612D9">
            <w:pPr>
              <w:spacing w:before="60" w:after="60"/>
              <w:rPr>
                <w:szCs w:val="20"/>
              </w:rPr>
            </w:pPr>
            <w:r w:rsidRPr="00A10007">
              <w:rPr>
                <w:szCs w:val="20"/>
              </w:rPr>
              <w:t>05/17/2012</w:t>
            </w:r>
          </w:p>
        </w:tc>
        <w:tc>
          <w:tcPr>
            <w:tcW w:w="1260" w:type="dxa"/>
            <w:tcBorders>
              <w:top w:val="single" w:sz="4" w:space="0" w:color="auto"/>
              <w:bottom w:val="single" w:sz="4" w:space="0" w:color="auto"/>
            </w:tcBorders>
            <w:vAlign w:val="bottom"/>
          </w:tcPr>
          <w:p w:rsidR="00234074" w:rsidRPr="00A10007" w:rsidRDefault="00F931F7" w:rsidP="005612D9">
            <w:pPr>
              <w:spacing w:before="60" w:after="60"/>
              <w:rPr>
                <w:szCs w:val="20"/>
              </w:rPr>
            </w:pPr>
            <w:r w:rsidRPr="00A10007">
              <w:rPr>
                <w:szCs w:val="20"/>
              </w:rPr>
              <w:t>1.1</w:t>
            </w:r>
          </w:p>
        </w:tc>
      </w:tr>
      <w:tr w:rsidR="00F433FA" w:rsidRPr="00A10007" w:rsidTr="002061BD">
        <w:trPr>
          <w:cantSplit/>
        </w:trPr>
        <w:tc>
          <w:tcPr>
            <w:tcW w:w="2019" w:type="dxa"/>
            <w:tcBorders>
              <w:top w:val="single" w:sz="4" w:space="0" w:color="auto"/>
              <w:bottom w:val="single" w:sz="4" w:space="0" w:color="auto"/>
            </w:tcBorders>
            <w:vAlign w:val="bottom"/>
          </w:tcPr>
          <w:p w:rsidR="00F433FA" w:rsidRPr="00A10007" w:rsidRDefault="00F433FA" w:rsidP="005612D9">
            <w:pPr>
              <w:spacing w:before="60" w:after="60"/>
              <w:rPr>
                <w:szCs w:val="20"/>
              </w:rPr>
            </w:pPr>
            <w:r w:rsidRPr="00A10007">
              <w:rPr>
                <w:szCs w:val="20"/>
              </w:rPr>
              <w:t>Amy Lackas</w:t>
            </w:r>
          </w:p>
        </w:tc>
        <w:tc>
          <w:tcPr>
            <w:tcW w:w="6121" w:type="dxa"/>
            <w:tcBorders>
              <w:top w:val="single" w:sz="4" w:space="0" w:color="auto"/>
              <w:bottom w:val="single" w:sz="4" w:space="0" w:color="auto"/>
            </w:tcBorders>
            <w:vAlign w:val="bottom"/>
          </w:tcPr>
          <w:p w:rsidR="00F433FA" w:rsidRPr="00A10007" w:rsidRDefault="00F433FA" w:rsidP="005612D9">
            <w:pPr>
              <w:spacing w:before="60" w:after="60"/>
              <w:rPr>
                <w:szCs w:val="20"/>
              </w:rPr>
            </w:pPr>
            <w:r w:rsidRPr="00A10007">
              <w:rPr>
                <w:szCs w:val="20"/>
              </w:rPr>
              <w:t>Updated after internal dev review</w:t>
            </w:r>
          </w:p>
        </w:tc>
        <w:tc>
          <w:tcPr>
            <w:tcW w:w="1365" w:type="dxa"/>
            <w:tcBorders>
              <w:top w:val="single" w:sz="4" w:space="0" w:color="auto"/>
              <w:bottom w:val="single" w:sz="4" w:space="0" w:color="auto"/>
            </w:tcBorders>
            <w:vAlign w:val="bottom"/>
          </w:tcPr>
          <w:p w:rsidR="00F433FA" w:rsidRPr="00A10007" w:rsidRDefault="00F433FA" w:rsidP="005612D9">
            <w:pPr>
              <w:spacing w:before="60" w:after="60"/>
              <w:rPr>
                <w:szCs w:val="20"/>
              </w:rPr>
            </w:pPr>
            <w:r w:rsidRPr="00A10007">
              <w:rPr>
                <w:szCs w:val="20"/>
              </w:rPr>
              <w:t>05/22/2012</w:t>
            </w:r>
          </w:p>
        </w:tc>
        <w:tc>
          <w:tcPr>
            <w:tcW w:w="1260" w:type="dxa"/>
            <w:tcBorders>
              <w:top w:val="single" w:sz="4" w:space="0" w:color="auto"/>
              <w:bottom w:val="single" w:sz="4" w:space="0" w:color="auto"/>
            </w:tcBorders>
            <w:vAlign w:val="bottom"/>
          </w:tcPr>
          <w:p w:rsidR="00F433FA" w:rsidRPr="00A10007" w:rsidRDefault="00F433FA" w:rsidP="005612D9">
            <w:pPr>
              <w:spacing w:before="60" w:after="60"/>
              <w:rPr>
                <w:szCs w:val="20"/>
              </w:rPr>
            </w:pPr>
            <w:r w:rsidRPr="00A10007">
              <w:rPr>
                <w:szCs w:val="20"/>
              </w:rPr>
              <w:t>1.2</w:t>
            </w:r>
          </w:p>
        </w:tc>
      </w:tr>
      <w:tr w:rsidR="002061BD" w:rsidRPr="00A10007" w:rsidTr="00505F4A">
        <w:trPr>
          <w:cantSplit/>
        </w:trPr>
        <w:tc>
          <w:tcPr>
            <w:tcW w:w="2019" w:type="dxa"/>
            <w:tcBorders>
              <w:top w:val="single" w:sz="4" w:space="0" w:color="auto"/>
              <w:bottom w:val="single" w:sz="4" w:space="0" w:color="auto"/>
            </w:tcBorders>
            <w:vAlign w:val="bottom"/>
          </w:tcPr>
          <w:p w:rsidR="002061BD" w:rsidRPr="00A10007" w:rsidRDefault="002061BD" w:rsidP="005612D9">
            <w:pPr>
              <w:spacing w:before="60" w:after="60"/>
              <w:rPr>
                <w:szCs w:val="20"/>
              </w:rPr>
            </w:pPr>
            <w:r w:rsidRPr="00A10007">
              <w:rPr>
                <w:szCs w:val="20"/>
              </w:rPr>
              <w:t>Amy Lackas</w:t>
            </w:r>
          </w:p>
        </w:tc>
        <w:tc>
          <w:tcPr>
            <w:tcW w:w="6121" w:type="dxa"/>
            <w:tcBorders>
              <w:top w:val="single" w:sz="4" w:space="0" w:color="auto"/>
              <w:bottom w:val="single" w:sz="4" w:space="0" w:color="auto"/>
            </w:tcBorders>
            <w:vAlign w:val="bottom"/>
          </w:tcPr>
          <w:p w:rsidR="002061BD" w:rsidRPr="00A10007" w:rsidRDefault="002061BD" w:rsidP="005612D9">
            <w:pPr>
              <w:spacing w:before="60" w:after="60"/>
              <w:rPr>
                <w:szCs w:val="20"/>
              </w:rPr>
            </w:pPr>
            <w:r w:rsidRPr="00A10007">
              <w:rPr>
                <w:szCs w:val="20"/>
              </w:rPr>
              <w:t>Updated after external review</w:t>
            </w:r>
          </w:p>
          <w:p w:rsidR="002061BD" w:rsidRPr="00A10007" w:rsidRDefault="002061BD" w:rsidP="002061BD">
            <w:pPr>
              <w:pStyle w:val="ListParagraph"/>
              <w:numPr>
                <w:ilvl w:val="0"/>
                <w:numId w:val="32"/>
              </w:numPr>
              <w:spacing w:before="60" w:after="60"/>
              <w:rPr>
                <w:sz w:val="20"/>
                <w:szCs w:val="20"/>
              </w:rPr>
            </w:pPr>
            <w:r w:rsidRPr="00A10007">
              <w:rPr>
                <w:sz w:val="20"/>
                <w:szCs w:val="20"/>
              </w:rPr>
              <w:t xml:space="preserve">Section </w:t>
            </w:r>
            <w:r w:rsidR="0019629F" w:rsidRPr="00A10007">
              <w:rPr>
                <w:sz w:val="20"/>
                <w:szCs w:val="20"/>
              </w:rPr>
              <w:fldChar w:fldCharType="begin"/>
            </w:r>
            <w:r w:rsidRPr="00A10007">
              <w:rPr>
                <w:sz w:val="20"/>
                <w:szCs w:val="20"/>
              </w:rPr>
              <w:instrText xml:space="preserve"> REF _Ref274831843 \r \h </w:instrText>
            </w:r>
            <w:r w:rsidR="0019629F" w:rsidRPr="00A10007">
              <w:rPr>
                <w:sz w:val="20"/>
                <w:szCs w:val="20"/>
              </w:rPr>
            </w:r>
            <w:r w:rsidR="00A10007">
              <w:rPr>
                <w:sz w:val="20"/>
                <w:szCs w:val="20"/>
              </w:rPr>
              <w:instrText xml:space="preserve"> \* MERGEFORMAT </w:instrText>
            </w:r>
            <w:r w:rsidR="0019629F" w:rsidRPr="00A10007">
              <w:rPr>
                <w:sz w:val="20"/>
                <w:szCs w:val="20"/>
              </w:rPr>
              <w:fldChar w:fldCharType="separate"/>
            </w:r>
            <w:r w:rsidR="00294D24" w:rsidRPr="00A10007">
              <w:rPr>
                <w:sz w:val="20"/>
                <w:szCs w:val="20"/>
              </w:rPr>
              <w:t>3.1</w:t>
            </w:r>
            <w:r w:rsidR="0019629F" w:rsidRPr="00A10007">
              <w:rPr>
                <w:sz w:val="20"/>
                <w:szCs w:val="20"/>
              </w:rPr>
              <w:fldChar w:fldCharType="end"/>
            </w:r>
            <w:r w:rsidRPr="00A10007">
              <w:rPr>
                <w:sz w:val="20"/>
                <w:szCs w:val="20"/>
              </w:rPr>
              <w:t>:  Updated the text for the step to get all suspended transaction for current store, current day</w:t>
            </w:r>
          </w:p>
          <w:p w:rsidR="002061BD" w:rsidRPr="00A10007" w:rsidRDefault="002061BD" w:rsidP="002061BD">
            <w:pPr>
              <w:pStyle w:val="ListParagraph"/>
              <w:numPr>
                <w:ilvl w:val="0"/>
                <w:numId w:val="32"/>
              </w:numPr>
              <w:spacing w:before="60" w:after="60"/>
              <w:rPr>
                <w:sz w:val="20"/>
                <w:szCs w:val="20"/>
              </w:rPr>
            </w:pPr>
            <w:r w:rsidRPr="00A10007">
              <w:rPr>
                <w:sz w:val="20"/>
                <w:szCs w:val="20"/>
              </w:rPr>
              <w:t xml:space="preserve">Section </w:t>
            </w:r>
            <w:r w:rsidR="0019629F" w:rsidRPr="00A10007">
              <w:rPr>
                <w:sz w:val="20"/>
                <w:szCs w:val="20"/>
              </w:rPr>
              <w:fldChar w:fldCharType="begin"/>
            </w:r>
            <w:r w:rsidRPr="00A10007">
              <w:rPr>
                <w:sz w:val="20"/>
                <w:szCs w:val="20"/>
              </w:rPr>
              <w:instrText xml:space="preserve"> REF _Ref326677975 \r \h </w:instrText>
            </w:r>
            <w:r w:rsidR="0019629F" w:rsidRPr="00A10007">
              <w:rPr>
                <w:sz w:val="20"/>
                <w:szCs w:val="20"/>
              </w:rPr>
            </w:r>
            <w:r w:rsidR="00A10007">
              <w:rPr>
                <w:sz w:val="20"/>
                <w:szCs w:val="20"/>
              </w:rPr>
              <w:instrText xml:space="preserve"> \* MERGEFORMAT </w:instrText>
            </w:r>
            <w:r w:rsidR="0019629F" w:rsidRPr="00A10007">
              <w:rPr>
                <w:sz w:val="20"/>
                <w:szCs w:val="20"/>
              </w:rPr>
              <w:fldChar w:fldCharType="separate"/>
            </w:r>
            <w:r w:rsidR="00294D24" w:rsidRPr="00A10007">
              <w:rPr>
                <w:sz w:val="20"/>
                <w:szCs w:val="20"/>
              </w:rPr>
              <w:t>3.1.2</w:t>
            </w:r>
            <w:r w:rsidR="0019629F" w:rsidRPr="00A10007">
              <w:rPr>
                <w:sz w:val="20"/>
                <w:szCs w:val="20"/>
              </w:rPr>
              <w:fldChar w:fldCharType="end"/>
            </w:r>
            <w:r w:rsidRPr="00A10007">
              <w:rPr>
                <w:sz w:val="20"/>
                <w:szCs w:val="20"/>
              </w:rPr>
              <w:t xml:space="preserve">: Updated the text to clarify that it is the </w:t>
            </w:r>
            <w:del w:id="4" w:author="Amy Byers" w:date="2014-09-10T19:59:00Z">
              <w:r w:rsidRPr="00A10007" w:rsidDel="006A1005">
                <w:rPr>
                  <w:sz w:val="20"/>
                  <w:szCs w:val="20"/>
                </w:rPr>
                <w:delText>MPOS</w:delText>
              </w:r>
            </w:del>
            <w:ins w:id="5" w:author="Amy Byers" w:date="2014-09-10T19:59:00Z">
              <w:r w:rsidR="006A1005">
                <w:rPr>
                  <w:sz w:val="20"/>
                  <w:szCs w:val="20"/>
                </w:rPr>
                <w:t>x/</w:t>
              </w:r>
              <w:proofErr w:type="spellStart"/>
              <w:r w:rsidR="006A1005">
                <w:rPr>
                  <w:sz w:val="20"/>
                  <w:szCs w:val="20"/>
                </w:rPr>
                <w:t>mPOS</w:t>
              </w:r>
            </w:ins>
            <w:proofErr w:type="spellEnd"/>
            <w:r w:rsidRPr="00A10007">
              <w:rPr>
                <w:sz w:val="20"/>
                <w:szCs w:val="20"/>
              </w:rPr>
              <w:t xml:space="preserve"> details that are not available when offline to the store ISP</w:t>
            </w:r>
          </w:p>
          <w:p w:rsidR="002061BD" w:rsidRPr="00A10007" w:rsidRDefault="002061BD" w:rsidP="002061BD">
            <w:pPr>
              <w:pStyle w:val="ListParagraph"/>
              <w:numPr>
                <w:ilvl w:val="0"/>
                <w:numId w:val="32"/>
              </w:numPr>
              <w:spacing w:before="60" w:after="60"/>
              <w:rPr>
                <w:sz w:val="20"/>
                <w:szCs w:val="20"/>
              </w:rPr>
            </w:pPr>
            <w:r w:rsidRPr="00A10007">
              <w:rPr>
                <w:sz w:val="20"/>
                <w:szCs w:val="20"/>
              </w:rPr>
              <w:t xml:space="preserve">Section </w:t>
            </w:r>
            <w:r w:rsidR="0019629F" w:rsidRPr="00A10007">
              <w:rPr>
                <w:sz w:val="20"/>
                <w:szCs w:val="20"/>
              </w:rPr>
              <w:fldChar w:fldCharType="begin"/>
            </w:r>
            <w:r w:rsidRPr="00A10007">
              <w:rPr>
                <w:sz w:val="20"/>
                <w:szCs w:val="20"/>
              </w:rPr>
              <w:instrText xml:space="preserve"> REF _Ref326678182 \r \h </w:instrText>
            </w:r>
            <w:r w:rsidR="0019629F" w:rsidRPr="00A10007">
              <w:rPr>
                <w:sz w:val="20"/>
                <w:szCs w:val="20"/>
              </w:rPr>
            </w:r>
            <w:r w:rsidR="00A10007">
              <w:rPr>
                <w:sz w:val="20"/>
                <w:szCs w:val="20"/>
              </w:rPr>
              <w:instrText xml:space="preserve"> \* MERGEFORMAT </w:instrText>
            </w:r>
            <w:r w:rsidR="0019629F" w:rsidRPr="00A10007">
              <w:rPr>
                <w:sz w:val="20"/>
                <w:szCs w:val="20"/>
              </w:rPr>
              <w:fldChar w:fldCharType="separate"/>
            </w:r>
            <w:r w:rsidR="00294D24" w:rsidRPr="00A10007">
              <w:rPr>
                <w:sz w:val="20"/>
                <w:szCs w:val="20"/>
              </w:rPr>
              <w:t>7</w:t>
            </w:r>
            <w:r w:rsidR="0019629F" w:rsidRPr="00A10007">
              <w:rPr>
                <w:sz w:val="20"/>
                <w:szCs w:val="20"/>
              </w:rPr>
              <w:fldChar w:fldCharType="end"/>
            </w:r>
            <w:r w:rsidRPr="00A10007">
              <w:rPr>
                <w:sz w:val="20"/>
                <w:szCs w:val="20"/>
              </w:rPr>
              <w:t>: Added the correct sign off names</w:t>
            </w:r>
          </w:p>
          <w:p w:rsidR="002061BD" w:rsidRPr="00A10007" w:rsidRDefault="002061BD" w:rsidP="002061BD">
            <w:pPr>
              <w:pStyle w:val="ListParagraph"/>
              <w:numPr>
                <w:ilvl w:val="0"/>
                <w:numId w:val="32"/>
              </w:numPr>
              <w:spacing w:before="60" w:after="60"/>
              <w:rPr>
                <w:sz w:val="20"/>
                <w:szCs w:val="20"/>
              </w:rPr>
            </w:pPr>
            <w:r w:rsidRPr="00A10007">
              <w:rPr>
                <w:sz w:val="20"/>
                <w:szCs w:val="20"/>
              </w:rPr>
              <w:t xml:space="preserve">Section </w:t>
            </w:r>
            <w:r w:rsidR="0019629F" w:rsidRPr="00A10007">
              <w:rPr>
                <w:sz w:val="20"/>
                <w:szCs w:val="20"/>
              </w:rPr>
              <w:fldChar w:fldCharType="begin"/>
            </w:r>
            <w:r w:rsidRPr="00A10007">
              <w:rPr>
                <w:sz w:val="20"/>
                <w:szCs w:val="20"/>
              </w:rPr>
              <w:instrText xml:space="preserve"> REF _Ref326678199 \r \h </w:instrText>
            </w:r>
            <w:r w:rsidR="0019629F" w:rsidRPr="00A10007">
              <w:rPr>
                <w:sz w:val="20"/>
                <w:szCs w:val="20"/>
              </w:rPr>
            </w:r>
            <w:r w:rsidR="00A10007">
              <w:rPr>
                <w:sz w:val="20"/>
                <w:szCs w:val="20"/>
              </w:rPr>
              <w:instrText xml:space="preserve"> \* MERGEFORMAT </w:instrText>
            </w:r>
            <w:r w:rsidR="0019629F" w:rsidRPr="00A10007">
              <w:rPr>
                <w:sz w:val="20"/>
                <w:szCs w:val="20"/>
              </w:rPr>
              <w:fldChar w:fldCharType="separate"/>
            </w:r>
            <w:r w:rsidR="00294D24" w:rsidRPr="00A10007">
              <w:rPr>
                <w:sz w:val="20"/>
                <w:szCs w:val="20"/>
              </w:rPr>
              <w:t>8</w:t>
            </w:r>
            <w:r w:rsidR="0019629F" w:rsidRPr="00A10007">
              <w:rPr>
                <w:sz w:val="20"/>
                <w:szCs w:val="20"/>
              </w:rPr>
              <w:fldChar w:fldCharType="end"/>
            </w:r>
            <w:r w:rsidRPr="00A10007">
              <w:rPr>
                <w:sz w:val="20"/>
                <w:szCs w:val="20"/>
              </w:rPr>
              <w:t>: Added the correct review names</w:t>
            </w:r>
          </w:p>
        </w:tc>
        <w:tc>
          <w:tcPr>
            <w:tcW w:w="1365" w:type="dxa"/>
            <w:tcBorders>
              <w:top w:val="single" w:sz="4" w:space="0" w:color="auto"/>
              <w:bottom w:val="single" w:sz="4" w:space="0" w:color="auto"/>
            </w:tcBorders>
            <w:vAlign w:val="bottom"/>
          </w:tcPr>
          <w:p w:rsidR="002061BD" w:rsidRPr="00A10007" w:rsidRDefault="002061BD" w:rsidP="005612D9">
            <w:pPr>
              <w:spacing w:before="60" w:after="60"/>
              <w:rPr>
                <w:szCs w:val="20"/>
              </w:rPr>
            </w:pPr>
            <w:r w:rsidRPr="00A10007">
              <w:rPr>
                <w:szCs w:val="20"/>
              </w:rPr>
              <w:t>06/05/2012</w:t>
            </w:r>
          </w:p>
        </w:tc>
        <w:tc>
          <w:tcPr>
            <w:tcW w:w="1260" w:type="dxa"/>
            <w:tcBorders>
              <w:top w:val="single" w:sz="4" w:space="0" w:color="auto"/>
              <w:bottom w:val="single" w:sz="4" w:space="0" w:color="auto"/>
            </w:tcBorders>
            <w:vAlign w:val="bottom"/>
          </w:tcPr>
          <w:p w:rsidR="002061BD" w:rsidRPr="00A10007" w:rsidRDefault="002061BD" w:rsidP="005612D9">
            <w:pPr>
              <w:spacing w:before="60" w:after="60"/>
              <w:rPr>
                <w:szCs w:val="20"/>
              </w:rPr>
            </w:pPr>
            <w:r w:rsidRPr="00A10007">
              <w:rPr>
                <w:szCs w:val="20"/>
              </w:rPr>
              <w:t>1.3</w:t>
            </w:r>
          </w:p>
        </w:tc>
      </w:tr>
      <w:tr w:rsidR="00505F4A" w:rsidRPr="00A10007" w:rsidTr="00165ACD">
        <w:trPr>
          <w:cantSplit/>
        </w:trPr>
        <w:tc>
          <w:tcPr>
            <w:tcW w:w="2019" w:type="dxa"/>
            <w:tcBorders>
              <w:top w:val="single" w:sz="4" w:space="0" w:color="auto"/>
              <w:bottom w:val="single" w:sz="4" w:space="0" w:color="auto"/>
            </w:tcBorders>
            <w:vAlign w:val="bottom"/>
          </w:tcPr>
          <w:p w:rsidR="00505F4A" w:rsidRPr="00A10007" w:rsidRDefault="00505F4A" w:rsidP="005612D9">
            <w:pPr>
              <w:spacing w:before="60" w:after="60"/>
              <w:rPr>
                <w:szCs w:val="20"/>
              </w:rPr>
            </w:pPr>
            <w:r w:rsidRPr="00A10007">
              <w:rPr>
                <w:szCs w:val="20"/>
              </w:rPr>
              <w:t>Amy Lackas</w:t>
            </w:r>
          </w:p>
        </w:tc>
        <w:tc>
          <w:tcPr>
            <w:tcW w:w="6121" w:type="dxa"/>
            <w:tcBorders>
              <w:top w:val="single" w:sz="4" w:space="0" w:color="auto"/>
              <w:bottom w:val="single" w:sz="4" w:space="0" w:color="auto"/>
            </w:tcBorders>
            <w:vAlign w:val="bottom"/>
          </w:tcPr>
          <w:p w:rsidR="00505F4A" w:rsidRPr="00A10007" w:rsidRDefault="00505F4A" w:rsidP="005612D9">
            <w:pPr>
              <w:spacing w:before="60" w:after="60"/>
              <w:rPr>
                <w:szCs w:val="20"/>
              </w:rPr>
            </w:pPr>
            <w:r w:rsidRPr="00A10007">
              <w:rPr>
                <w:szCs w:val="20"/>
              </w:rPr>
              <w:t>Updates for R4 functionality</w:t>
            </w:r>
          </w:p>
        </w:tc>
        <w:tc>
          <w:tcPr>
            <w:tcW w:w="1365" w:type="dxa"/>
            <w:tcBorders>
              <w:top w:val="single" w:sz="4" w:space="0" w:color="auto"/>
              <w:bottom w:val="single" w:sz="4" w:space="0" w:color="auto"/>
            </w:tcBorders>
            <w:vAlign w:val="bottom"/>
          </w:tcPr>
          <w:p w:rsidR="00505F4A" w:rsidRPr="00A10007" w:rsidRDefault="00505F4A" w:rsidP="005612D9">
            <w:pPr>
              <w:spacing w:before="60" w:after="60"/>
              <w:rPr>
                <w:szCs w:val="20"/>
              </w:rPr>
            </w:pPr>
            <w:r w:rsidRPr="00A10007">
              <w:rPr>
                <w:szCs w:val="20"/>
              </w:rPr>
              <w:t>01/20/2013</w:t>
            </w:r>
          </w:p>
        </w:tc>
        <w:tc>
          <w:tcPr>
            <w:tcW w:w="1260" w:type="dxa"/>
            <w:tcBorders>
              <w:top w:val="single" w:sz="4" w:space="0" w:color="auto"/>
              <w:bottom w:val="single" w:sz="4" w:space="0" w:color="auto"/>
            </w:tcBorders>
            <w:vAlign w:val="bottom"/>
          </w:tcPr>
          <w:p w:rsidR="00505F4A" w:rsidRPr="00A10007" w:rsidRDefault="00505F4A" w:rsidP="005612D9">
            <w:pPr>
              <w:spacing w:before="60" w:after="60"/>
              <w:rPr>
                <w:szCs w:val="20"/>
              </w:rPr>
            </w:pPr>
            <w:r w:rsidRPr="00A10007">
              <w:rPr>
                <w:szCs w:val="20"/>
              </w:rPr>
              <w:t>1.4</w:t>
            </w:r>
          </w:p>
        </w:tc>
      </w:tr>
      <w:tr w:rsidR="00165ACD" w:rsidRPr="00A10007" w:rsidTr="00294D24">
        <w:trPr>
          <w:cantSplit/>
        </w:trPr>
        <w:tc>
          <w:tcPr>
            <w:tcW w:w="2019" w:type="dxa"/>
            <w:tcBorders>
              <w:top w:val="single" w:sz="4" w:space="0" w:color="auto"/>
              <w:bottom w:val="single" w:sz="4" w:space="0" w:color="auto"/>
            </w:tcBorders>
            <w:vAlign w:val="bottom"/>
          </w:tcPr>
          <w:p w:rsidR="00165ACD" w:rsidRPr="00A10007" w:rsidRDefault="00165ACD" w:rsidP="005612D9">
            <w:pPr>
              <w:spacing w:before="60" w:after="60"/>
              <w:rPr>
                <w:szCs w:val="20"/>
              </w:rPr>
            </w:pPr>
            <w:r w:rsidRPr="00A10007">
              <w:rPr>
                <w:szCs w:val="20"/>
              </w:rPr>
              <w:t>Amy Lackas</w:t>
            </w:r>
          </w:p>
        </w:tc>
        <w:tc>
          <w:tcPr>
            <w:tcW w:w="6121" w:type="dxa"/>
            <w:tcBorders>
              <w:top w:val="single" w:sz="4" w:space="0" w:color="auto"/>
              <w:bottom w:val="single" w:sz="4" w:space="0" w:color="auto"/>
            </w:tcBorders>
            <w:vAlign w:val="bottom"/>
          </w:tcPr>
          <w:p w:rsidR="00165ACD" w:rsidRPr="00A10007" w:rsidRDefault="00165ACD" w:rsidP="005612D9">
            <w:pPr>
              <w:spacing w:before="60" w:after="60"/>
              <w:rPr>
                <w:szCs w:val="20"/>
              </w:rPr>
            </w:pPr>
            <w:r w:rsidRPr="00A10007">
              <w:rPr>
                <w:szCs w:val="20"/>
              </w:rPr>
              <w:t>Updates for R5 functionality</w:t>
            </w:r>
          </w:p>
        </w:tc>
        <w:tc>
          <w:tcPr>
            <w:tcW w:w="1365" w:type="dxa"/>
            <w:tcBorders>
              <w:top w:val="single" w:sz="4" w:space="0" w:color="auto"/>
              <w:bottom w:val="single" w:sz="4" w:space="0" w:color="auto"/>
            </w:tcBorders>
            <w:vAlign w:val="bottom"/>
          </w:tcPr>
          <w:p w:rsidR="00165ACD" w:rsidRPr="00A10007" w:rsidRDefault="00165ACD" w:rsidP="005612D9">
            <w:pPr>
              <w:spacing w:before="60" w:after="60"/>
              <w:rPr>
                <w:szCs w:val="20"/>
              </w:rPr>
            </w:pPr>
            <w:r w:rsidRPr="00A10007">
              <w:rPr>
                <w:szCs w:val="20"/>
              </w:rPr>
              <w:t>02/15/2013</w:t>
            </w:r>
          </w:p>
        </w:tc>
        <w:tc>
          <w:tcPr>
            <w:tcW w:w="1260" w:type="dxa"/>
            <w:tcBorders>
              <w:top w:val="single" w:sz="4" w:space="0" w:color="auto"/>
              <w:bottom w:val="single" w:sz="4" w:space="0" w:color="auto"/>
            </w:tcBorders>
            <w:vAlign w:val="bottom"/>
          </w:tcPr>
          <w:p w:rsidR="00165ACD" w:rsidRPr="00A10007" w:rsidRDefault="00165ACD" w:rsidP="005612D9">
            <w:pPr>
              <w:spacing w:before="60" w:after="60"/>
              <w:rPr>
                <w:szCs w:val="20"/>
              </w:rPr>
            </w:pPr>
            <w:r w:rsidRPr="00A10007">
              <w:rPr>
                <w:szCs w:val="20"/>
              </w:rPr>
              <w:t>1.5</w:t>
            </w:r>
          </w:p>
        </w:tc>
      </w:tr>
      <w:tr w:rsidR="00294D24" w:rsidRPr="00A10007" w:rsidTr="00541C9F">
        <w:trPr>
          <w:cantSplit/>
        </w:trPr>
        <w:tc>
          <w:tcPr>
            <w:tcW w:w="2019" w:type="dxa"/>
            <w:tcBorders>
              <w:top w:val="single" w:sz="4" w:space="0" w:color="auto"/>
              <w:bottom w:val="single" w:sz="4" w:space="0" w:color="auto"/>
            </w:tcBorders>
            <w:vAlign w:val="bottom"/>
          </w:tcPr>
          <w:p w:rsidR="00294D24" w:rsidRPr="00A10007" w:rsidRDefault="00294D24" w:rsidP="005612D9">
            <w:pPr>
              <w:spacing w:before="60" w:after="60"/>
              <w:rPr>
                <w:szCs w:val="20"/>
              </w:rPr>
            </w:pPr>
            <w:r w:rsidRPr="00A10007">
              <w:rPr>
                <w:szCs w:val="20"/>
              </w:rPr>
              <w:t>Amy Lackas</w:t>
            </w:r>
          </w:p>
        </w:tc>
        <w:tc>
          <w:tcPr>
            <w:tcW w:w="6121" w:type="dxa"/>
            <w:tcBorders>
              <w:top w:val="single" w:sz="4" w:space="0" w:color="auto"/>
              <w:bottom w:val="single" w:sz="4" w:space="0" w:color="auto"/>
            </w:tcBorders>
            <w:vAlign w:val="bottom"/>
          </w:tcPr>
          <w:p w:rsidR="00294D24" w:rsidRPr="00A10007" w:rsidRDefault="00294D24" w:rsidP="005612D9">
            <w:pPr>
              <w:spacing w:before="60" w:after="60"/>
              <w:rPr>
                <w:szCs w:val="20"/>
              </w:rPr>
            </w:pPr>
            <w:r w:rsidRPr="00A10007">
              <w:rPr>
                <w:szCs w:val="20"/>
              </w:rPr>
              <w:t>Updates for R6 functionality</w:t>
            </w:r>
          </w:p>
        </w:tc>
        <w:tc>
          <w:tcPr>
            <w:tcW w:w="1365" w:type="dxa"/>
            <w:tcBorders>
              <w:top w:val="single" w:sz="4" w:space="0" w:color="auto"/>
              <w:bottom w:val="single" w:sz="4" w:space="0" w:color="auto"/>
            </w:tcBorders>
            <w:vAlign w:val="bottom"/>
          </w:tcPr>
          <w:p w:rsidR="00294D24" w:rsidRPr="00A10007" w:rsidRDefault="00294D24" w:rsidP="005612D9">
            <w:pPr>
              <w:spacing w:before="60" w:after="60"/>
              <w:rPr>
                <w:szCs w:val="20"/>
              </w:rPr>
            </w:pPr>
            <w:r w:rsidRPr="00A10007">
              <w:rPr>
                <w:szCs w:val="20"/>
              </w:rPr>
              <w:t>03/26/2013</w:t>
            </w:r>
          </w:p>
        </w:tc>
        <w:tc>
          <w:tcPr>
            <w:tcW w:w="1260" w:type="dxa"/>
            <w:tcBorders>
              <w:top w:val="single" w:sz="4" w:space="0" w:color="auto"/>
              <w:bottom w:val="single" w:sz="4" w:space="0" w:color="auto"/>
            </w:tcBorders>
            <w:vAlign w:val="bottom"/>
          </w:tcPr>
          <w:p w:rsidR="00294D24" w:rsidRPr="00A10007" w:rsidRDefault="00294D24" w:rsidP="005612D9">
            <w:pPr>
              <w:spacing w:before="60" w:after="60"/>
              <w:rPr>
                <w:szCs w:val="20"/>
              </w:rPr>
            </w:pPr>
            <w:r w:rsidRPr="00A10007">
              <w:rPr>
                <w:szCs w:val="20"/>
              </w:rPr>
              <w:t>1.6</w:t>
            </w:r>
          </w:p>
        </w:tc>
      </w:tr>
      <w:tr w:rsidR="00541C9F" w:rsidRPr="00A10007" w:rsidTr="00234074">
        <w:trPr>
          <w:cantSplit/>
        </w:trPr>
        <w:tc>
          <w:tcPr>
            <w:tcW w:w="2019" w:type="dxa"/>
            <w:tcBorders>
              <w:top w:val="single" w:sz="4" w:space="0" w:color="auto"/>
            </w:tcBorders>
            <w:vAlign w:val="bottom"/>
          </w:tcPr>
          <w:p w:rsidR="00541C9F" w:rsidRPr="00A10007" w:rsidRDefault="00541C9F" w:rsidP="005612D9">
            <w:pPr>
              <w:spacing w:before="60" w:after="60"/>
              <w:rPr>
                <w:szCs w:val="20"/>
              </w:rPr>
            </w:pPr>
            <w:r w:rsidRPr="00A10007">
              <w:rPr>
                <w:szCs w:val="20"/>
              </w:rPr>
              <w:t>Amy Lackas</w:t>
            </w:r>
          </w:p>
        </w:tc>
        <w:tc>
          <w:tcPr>
            <w:tcW w:w="6121" w:type="dxa"/>
            <w:tcBorders>
              <w:top w:val="single" w:sz="4" w:space="0" w:color="auto"/>
            </w:tcBorders>
            <w:vAlign w:val="bottom"/>
          </w:tcPr>
          <w:p w:rsidR="00541C9F" w:rsidRPr="00A10007" w:rsidRDefault="00541C9F" w:rsidP="005612D9">
            <w:pPr>
              <w:spacing w:before="60" w:after="60"/>
              <w:rPr>
                <w:szCs w:val="20"/>
              </w:rPr>
            </w:pPr>
            <w:r w:rsidRPr="00A10007">
              <w:rPr>
                <w:szCs w:val="20"/>
              </w:rPr>
              <w:t>Updates for R8 functionality</w:t>
            </w:r>
          </w:p>
        </w:tc>
        <w:tc>
          <w:tcPr>
            <w:tcW w:w="1365" w:type="dxa"/>
            <w:tcBorders>
              <w:top w:val="single" w:sz="4" w:space="0" w:color="auto"/>
            </w:tcBorders>
            <w:vAlign w:val="bottom"/>
          </w:tcPr>
          <w:p w:rsidR="00541C9F" w:rsidRPr="00A10007" w:rsidRDefault="00541C9F" w:rsidP="005612D9">
            <w:pPr>
              <w:spacing w:before="60" w:after="60"/>
              <w:rPr>
                <w:szCs w:val="20"/>
              </w:rPr>
            </w:pPr>
            <w:r w:rsidRPr="00A10007">
              <w:rPr>
                <w:szCs w:val="20"/>
              </w:rPr>
              <w:t>11/01/2013</w:t>
            </w:r>
          </w:p>
        </w:tc>
        <w:tc>
          <w:tcPr>
            <w:tcW w:w="1260" w:type="dxa"/>
            <w:tcBorders>
              <w:top w:val="single" w:sz="4" w:space="0" w:color="auto"/>
            </w:tcBorders>
            <w:vAlign w:val="bottom"/>
          </w:tcPr>
          <w:p w:rsidR="00541C9F" w:rsidRPr="00A10007" w:rsidRDefault="00541C9F" w:rsidP="005612D9">
            <w:pPr>
              <w:spacing w:before="60" w:after="60"/>
              <w:rPr>
                <w:szCs w:val="20"/>
              </w:rPr>
            </w:pPr>
            <w:r w:rsidRPr="00A10007">
              <w:rPr>
                <w:szCs w:val="20"/>
              </w:rPr>
              <w:t>1.8</w:t>
            </w:r>
          </w:p>
        </w:tc>
      </w:tr>
    </w:tbl>
    <w:p w:rsidR="00105C5D" w:rsidRPr="00A10007" w:rsidRDefault="00105C5D" w:rsidP="00105C5D">
      <w:pPr>
        <w:rPr>
          <w:b/>
          <w:color w:val="FF0000"/>
          <w:sz w:val="32"/>
          <w:szCs w:val="32"/>
        </w:rPr>
      </w:pPr>
    </w:p>
    <w:p w:rsidR="0049264A" w:rsidRPr="00A10007" w:rsidRDefault="00A41886" w:rsidP="00573967">
      <w:pPr>
        <w:ind w:left="3960"/>
        <w:rPr>
          <w:b/>
          <w:sz w:val="24"/>
          <w:u w:val="single"/>
        </w:rPr>
      </w:pPr>
      <w:r w:rsidRPr="00A10007">
        <w:rPr>
          <w:b/>
          <w:sz w:val="32"/>
          <w:szCs w:val="32"/>
        </w:rPr>
        <w:br w:type="page"/>
      </w:r>
      <w:r w:rsidR="0049264A" w:rsidRPr="00A10007">
        <w:rPr>
          <w:b/>
          <w:sz w:val="24"/>
          <w:u w:val="single"/>
        </w:rPr>
        <w:lastRenderedPageBreak/>
        <w:t>Table of Contents</w:t>
      </w:r>
    </w:p>
    <w:p w:rsidR="00294D24" w:rsidRPr="00A10007" w:rsidRDefault="0019629F">
      <w:pPr>
        <w:pStyle w:val="TOC1"/>
        <w:rPr>
          <w:rFonts w:asciiTheme="minorHAnsi" w:eastAsiaTheme="minorEastAsia" w:hAnsiTheme="minorHAnsi" w:cstheme="minorBidi"/>
          <w:b w:val="0"/>
          <w:bCs w:val="0"/>
          <w:caps w:val="0"/>
          <w:sz w:val="22"/>
          <w:u w:val="none"/>
        </w:rPr>
      </w:pPr>
      <w:r w:rsidRPr="00A10007">
        <w:rPr>
          <w:rFonts w:cs="Arial"/>
        </w:rPr>
        <w:fldChar w:fldCharType="begin"/>
      </w:r>
      <w:r w:rsidR="005612D9" w:rsidRPr="00A10007">
        <w:rPr>
          <w:rFonts w:cs="Arial"/>
        </w:rPr>
        <w:instrText xml:space="preserve"> TOC \o "1-3" \u </w:instrText>
      </w:r>
      <w:r w:rsidRPr="00A10007">
        <w:rPr>
          <w:rFonts w:cs="Arial"/>
        </w:rPr>
        <w:fldChar w:fldCharType="separate"/>
      </w:r>
      <w:r w:rsidR="00294D24" w:rsidRPr="00A10007">
        <w:t>1.</w:t>
      </w:r>
      <w:r w:rsidR="00294D24" w:rsidRPr="00A10007">
        <w:rPr>
          <w:rFonts w:asciiTheme="minorHAnsi" w:eastAsiaTheme="minorEastAsia" w:hAnsiTheme="minorHAnsi" w:cstheme="minorBidi"/>
          <w:b w:val="0"/>
          <w:bCs w:val="0"/>
          <w:caps w:val="0"/>
          <w:sz w:val="22"/>
          <w:u w:val="none"/>
        </w:rPr>
        <w:tab/>
      </w:r>
      <w:r w:rsidR="00294D24" w:rsidRPr="00A10007">
        <w:t>Document Goal and Purpose</w:t>
      </w:r>
      <w:r w:rsidR="00294D24" w:rsidRPr="00A10007">
        <w:tab/>
      </w:r>
      <w:r w:rsidRPr="00A10007">
        <w:fldChar w:fldCharType="begin"/>
      </w:r>
      <w:r w:rsidR="00294D24" w:rsidRPr="00A10007">
        <w:instrText xml:space="preserve"> PAGEREF _Toc352064780 \h </w:instrText>
      </w:r>
      <w:r w:rsidRPr="00A10007">
        <w:fldChar w:fldCharType="separate"/>
      </w:r>
      <w:r w:rsidR="00294D24" w:rsidRPr="00A10007">
        <w:t>4</w:t>
      </w:r>
      <w:r w:rsidRPr="00A10007">
        <w:fldChar w:fldCharType="end"/>
      </w:r>
    </w:p>
    <w:p w:rsidR="00294D24" w:rsidRPr="00A10007" w:rsidRDefault="00294D24">
      <w:pPr>
        <w:pStyle w:val="TOC1"/>
        <w:rPr>
          <w:rFonts w:asciiTheme="minorHAnsi" w:eastAsiaTheme="minorEastAsia" w:hAnsiTheme="minorHAnsi" w:cstheme="minorBidi"/>
          <w:b w:val="0"/>
          <w:bCs w:val="0"/>
          <w:caps w:val="0"/>
          <w:sz w:val="22"/>
          <w:u w:val="none"/>
        </w:rPr>
      </w:pPr>
      <w:r w:rsidRPr="00A10007">
        <w:t>2.</w:t>
      </w:r>
      <w:r w:rsidRPr="00A10007">
        <w:rPr>
          <w:rFonts w:asciiTheme="minorHAnsi" w:eastAsiaTheme="minorEastAsia" w:hAnsiTheme="minorHAnsi" w:cstheme="minorBidi"/>
          <w:b w:val="0"/>
          <w:bCs w:val="0"/>
          <w:caps w:val="0"/>
          <w:sz w:val="22"/>
          <w:u w:val="none"/>
        </w:rPr>
        <w:tab/>
      </w:r>
      <w:r w:rsidRPr="00A10007">
        <w:t>Project Overview</w:t>
      </w:r>
      <w:r w:rsidRPr="00A10007">
        <w:tab/>
      </w:r>
      <w:r w:rsidR="0019629F" w:rsidRPr="00A10007">
        <w:fldChar w:fldCharType="begin"/>
      </w:r>
      <w:r w:rsidRPr="00A10007">
        <w:instrText xml:space="preserve"> PAGEREF _Toc352064781 \h </w:instrText>
      </w:r>
      <w:r w:rsidR="0019629F" w:rsidRPr="00A10007">
        <w:fldChar w:fldCharType="separate"/>
      </w:r>
      <w:r w:rsidRPr="00A10007">
        <w:t>4</w:t>
      </w:r>
      <w:r w:rsidR="0019629F" w:rsidRPr="00A10007">
        <w:fldChar w:fldCharType="end"/>
      </w:r>
    </w:p>
    <w:p w:rsidR="00294D24" w:rsidRPr="00A10007" w:rsidRDefault="00294D24">
      <w:pPr>
        <w:pStyle w:val="TOC2"/>
        <w:tabs>
          <w:tab w:val="left" w:pos="498"/>
          <w:tab w:val="right" w:pos="10790"/>
        </w:tabs>
        <w:rPr>
          <w:rFonts w:asciiTheme="minorHAnsi" w:eastAsiaTheme="minorEastAsia" w:hAnsiTheme="minorHAnsi" w:cstheme="minorBidi"/>
          <w:b w:val="0"/>
          <w:bCs w:val="0"/>
          <w:smallCaps w:val="0"/>
          <w:noProof/>
          <w:sz w:val="22"/>
        </w:rPr>
      </w:pPr>
      <w:r w:rsidRPr="00A10007">
        <w:rPr>
          <w:noProof/>
        </w:rPr>
        <w:t>2.1</w:t>
      </w:r>
      <w:r w:rsidRPr="00A10007">
        <w:rPr>
          <w:rFonts w:asciiTheme="minorHAnsi" w:eastAsiaTheme="minorEastAsia" w:hAnsiTheme="minorHAnsi" w:cstheme="minorBidi"/>
          <w:b w:val="0"/>
          <w:bCs w:val="0"/>
          <w:smallCaps w:val="0"/>
          <w:noProof/>
          <w:sz w:val="22"/>
        </w:rPr>
        <w:tab/>
      </w:r>
      <w:r w:rsidRPr="00A10007">
        <w:rPr>
          <w:noProof/>
        </w:rPr>
        <w:t>Project History &amp; Background</w:t>
      </w:r>
      <w:r w:rsidRPr="00A10007">
        <w:rPr>
          <w:noProof/>
        </w:rPr>
        <w:tab/>
      </w:r>
      <w:r w:rsidR="0019629F" w:rsidRPr="00A10007">
        <w:rPr>
          <w:noProof/>
        </w:rPr>
        <w:fldChar w:fldCharType="begin"/>
      </w:r>
      <w:r w:rsidRPr="00A10007">
        <w:rPr>
          <w:noProof/>
        </w:rPr>
        <w:instrText xml:space="preserve"> PAGEREF _Toc352064782 \h </w:instrText>
      </w:r>
      <w:r w:rsidR="0019629F" w:rsidRPr="00A10007">
        <w:rPr>
          <w:noProof/>
        </w:rPr>
      </w:r>
      <w:r w:rsidR="0019629F" w:rsidRPr="00A10007">
        <w:rPr>
          <w:noProof/>
        </w:rPr>
        <w:fldChar w:fldCharType="separate"/>
      </w:r>
      <w:r w:rsidRPr="00A10007">
        <w:rPr>
          <w:noProof/>
        </w:rPr>
        <w:t>4</w:t>
      </w:r>
      <w:r w:rsidR="0019629F" w:rsidRPr="00A10007">
        <w:rPr>
          <w:noProof/>
        </w:rPr>
        <w:fldChar w:fldCharType="end"/>
      </w:r>
    </w:p>
    <w:p w:rsidR="00294D24" w:rsidRPr="00A10007" w:rsidRDefault="00294D24">
      <w:pPr>
        <w:pStyle w:val="TOC1"/>
        <w:rPr>
          <w:rFonts w:asciiTheme="minorHAnsi" w:eastAsiaTheme="minorEastAsia" w:hAnsiTheme="minorHAnsi" w:cstheme="minorBidi"/>
          <w:b w:val="0"/>
          <w:bCs w:val="0"/>
          <w:caps w:val="0"/>
          <w:sz w:val="22"/>
          <w:u w:val="none"/>
        </w:rPr>
      </w:pPr>
      <w:r w:rsidRPr="00A10007">
        <w:t>3.</w:t>
      </w:r>
      <w:r w:rsidRPr="00A10007">
        <w:rPr>
          <w:rFonts w:asciiTheme="minorHAnsi" w:eastAsiaTheme="minorEastAsia" w:hAnsiTheme="minorHAnsi" w:cstheme="minorBidi"/>
          <w:b w:val="0"/>
          <w:bCs w:val="0"/>
          <w:caps w:val="0"/>
          <w:sz w:val="22"/>
          <w:u w:val="none"/>
        </w:rPr>
        <w:tab/>
      </w:r>
      <w:r w:rsidRPr="00A10007">
        <w:t>POS Changes</w:t>
      </w:r>
      <w:r w:rsidRPr="00A10007">
        <w:tab/>
      </w:r>
      <w:r w:rsidR="0019629F" w:rsidRPr="00A10007">
        <w:fldChar w:fldCharType="begin"/>
      </w:r>
      <w:r w:rsidRPr="00A10007">
        <w:instrText xml:space="preserve"> PAGEREF _Toc352064783 \h </w:instrText>
      </w:r>
      <w:r w:rsidR="0019629F" w:rsidRPr="00A10007">
        <w:fldChar w:fldCharType="separate"/>
      </w:r>
      <w:r w:rsidRPr="00A10007">
        <w:t>4</w:t>
      </w:r>
      <w:r w:rsidR="0019629F" w:rsidRPr="00A10007">
        <w:fldChar w:fldCharType="end"/>
      </w:r>
    </w:p>
    <w:p w:rsidR="00294D24" w:rsidRPr="00A10007" w:rsidRDefault="00294D24">
      <w:pPr>
        <w:pStyle w:val="TOC2"/>
        <w:tabs>
          <w:tab w:val="left" w:pos="498"/>
          <w:tab w:val="right" w:pos="10790"/>
        </w:tabs>
        <w:rPr>
          <w:rFonts w:asciiTheme="minorHAnsi" w:eastAsiaTheme="minorEastAsia" w:hAnsiTheme="minorHAnsi" w:cstheme="minorBidi"/>
          <w:b w:val="0"/>
          <w:bCs w:val="0"/>
          <w:smallCaps w:val="0"/>
          <w:noProof/>
          <w:sz w:val="22"/>
        </w:rPr>
      </w:pPr>
      <w:r w:rsidRPr="00A10007">
        <w:rPr>
          <w:noProof/>
        </w:rPr>
        <w:t>3.1</w:t>
      </w:r>
      <w:r w:rsidRPr="00A10007">
        <w:rPr>
          <w:rFonts w:asciiTheme="minorHAnsi" w:eastAsiaTheme="minorEastAsia" w:hAnsiTheme="minorHAnsi" w:cstheme="minorBidi"/>
          <w:b w:val="0"/>
          <w:bCs w:val="0"/>
          <w:smallCaps w:val="0"/>
          <w:noProof/>
          <w:sz w:val="22"/>
        </w:rPr>
        <w:tab/>
      </w:r>
      <w:r w:rsidRPr="00A10007">
        <w:rPr>
          <w:noProof/>
        </w:rPr>
        <w:t>POS Process/Flow Changes for the Project</w:t>
      </w:r>
      <w:r w:rsidRPr="00A10007">
        <w:rPr>
          <w:noProof/>
        </w:rPr>
        <w:tab/>
      </w:r>
      <w:r w:rsidR="0019629F" w:rsidRPr="00A10007">
        <w:rPr>
          <w:noProof/>
        </w:rPr>
        <w:fldChar w:fldCharType="begin"/>
      </w:r>
      <w:r w:rsidRPr="00A10007">
        <w:rPr>
          <w:noProof/>
        </w:rPr>
        <w:instrText xml:space="preserve"> PAGEREF _Toc352064784 \h </w:instrText>
      </w:r>
      <w:r w:rsidR="0019629F" w:rsidRPr="00A10007">
        <w:rPr>
          <w:noProof/>
        </w:rPr>
      </w:r>
      <w:r w:rsidR="0019629F" w:rsidRPr="00A10007">
        <w:rPr>
          <w:noProof/>
        </w:rPr>
        <w:fldChar w:fldCharType="separate"/>
      </w:r>
      <w:r w:rsidRPr="00A10007">
        <w:rPr>
          <w:noProof/>
        </w:rPr>
        <w:t>4</w:t>
      </w:r>
      <w:r w:rsidR="0019629F" w:rsidRPr="00A10007">
        <w:rPr>
          <w:noProof/>
        </w:rPr>
        <w:fldChar w:fldCharType="end"/>
      </w:r>
    </w:p>
    <w:p w:rsidR="00294D24" w:rsidRPr="00A10007" w:rsidRDefault="00294D24">
      <w:pPr>
        <w:pStyle w:val="TOC3"/>
        <w:tabs>
          <w:tab w:val="left" w:pos="665"/>
          <w:tab w:val="right" w:pos="10790"/>
        </w:tabs>
        <w:rPr>
          <w:rFonts w:asciiTheme="minorHAnsi" w:eastAsiaTheme="minorEastAsia" w:hAnsiTheme="minorHAnsi" w:cstheme="minorBidi"/>
          <w:smallCaps w:val="0"/>
          <w:noProof/>
          <w:sz w:val="22"/>
        </w:rPr>
      </w:pPr>
      <w:r w:rsidRPr="00A10007">
        <w:rPr>
          <w:noProof/>
        </w:rPr>
        <w:t>3.1.1</w:t>
      </w:r>
      <w:r w:rsidRPr="00A10007">
        <w:rPr>
          <w:rFonts w:asciiTheme="minorHAnsi" w:eastAsiaTheme="minorEastAsia" w:hAnsiTheme="minorHAnsi" w:cstheme="minorBidi"/>
          <w:smallCaps w:val="0"/>
          <w:noProof/>
          <w:sz w:val="22"/>
        </w:rPr>
        <w:tab/>
      </w:r>
      <w:r w:rsidRPr="00A10007">
        <w:rPr>
          <w:noProof/>
        </w:rPr>
        <w:t>Special Cases/Notes</w:t>
      </w:r>
      <w:r w:rsidRPr="00A10007">
        <w:rPr>
          <w:noProof/>
        </w:rPr>
        <w:tab/>
      </w:r>
      <w:r w:rsidR="0019629F" w:rsidRPr="00A10007">
        <w:rPr>
          <w:noProof/>
        </w:rPr>
        <w:fldChar w:fldCharType="begin"/>
      </w:r>
      <w:r w:rsidRPr="00A10007">
        <w:rPr>
          <w:noProof/>
        </w:rPr>
        <w:instrText xml:space="preserve"> PAGEREF _Toc352064785 \h </w:instrText>
      </w:r>
      <w:r w:rsidR="0019629F" w:rsidRPr="00A10007">
        <w:rPr>
          <w:noProof/>
        </w:rPr>
      </w:r>
      <w:r w:rsidR="0019629F" w:rsidRPr="00A10007">
        <w:rPr>
          <w:noProof/>
        </w:rPr>
        <w:fldChar w:fldCharType="separate"/>
      </w:r>
      <w:r w:rsidRPr="00A10007">
        <w:rPr>
          <w:noProof/>
        </w:rPr>
        <w:t>6</w:t>
      </w:r>
      <w:r w:rsidR="0019629F" w:rsidRPr="00A10007">
        <w:rPr>
          <w:noProof/>
        </w:rPr>
        <w:fldChar w:fldCharType="end"/>
      </w:r>
    </w:p>
    <w:p w:rsidR="00294D24" w:rsidRPr="00A10007" w:rsidRDefault="00294D24">
      <w:pPr>
        <w:pStyle w:val="TOC3"/>
        <w:tabs>
          <w:tab w:val="left" w:pos="665"/>
          <w:tab w:val="right" w:pos="10790"/>
        </w:tabs>
        <w:rPr>
          <w:rFonts w:asciiTheme="minorHAnsi" w:eastAsiaTheme="minorEastAsia" w:hAnsiTheme="minorHAnsi" w:cstheme="minorBidi"/>
          <w:smallCaps w:val="0"/>
          <w:noProof/>
          <w:sz w:val="22"/>
        </w:rPr>
      </w:pPr>
      <w:r w:rsidRPr="00A10007">
        <w:rPr>
          <w:noProof/>
        </w:rPr>
        <w:t>3.1.2</w:t>
      </w:r>
      <w:r w:rsidRPr="00A10007">
        <w:rPr>
          <w:rFonts w:asciiTheme="minorHAnsi" w:eastAsiaTheme="minorEastAsia" w:hAnsiTheme="minorHAnsi" w:cstheme="minorBidi"/>
          <w:smallCaps w:val="0"/>
          <w:noProof/>
          <w:sz w:val="22"/>
        </w:rPr>
        <w:tab/>
      </w:r>
      <w:r w:rsidRPr="00A10007">
        <w:rPr>
          <w:noProof/>
        </w:rPr>
        <w:t>Offline Process/Flow</w:t>
      </w:r>
      <w:r w:rsidRPr="00A10007">
        <w:rPr>
          <w:noProof/>
        </w:rPr>
        <w:tab/>
      </w:r>
      <w:r w:rsidR="0019629F" w:rsidRPr="00A10007">
        <w:rPr>
          <w:noProof/>
        </w:rPr>
        <w:fldChar w:fldCharType="begin"/>
      </w:r>
      <w:r w:rsidRPr="00A10007">
        <w:rPr>
          <w:noProof/>
        </w:rPr>
        <w:instrText xml:space="preserve"> PAGEREF _Toc352064786 \h </w:instrText>
      </w:r>
      <w:r w:rsidR="0019629F" w:rsidRPr="00A10007">
        <w:rPr>
          <w:noProof/>
        </w:rPr>
      </w:r>
      <w:r w:rsidR="0019629F" w:rsidRPr="00A10007">
        <w:rPr>
          <w:noProof/>
        </w:rPr>
        <w:fldChar w:fldCharType="separate"/>
      </w:r>
      <w:r w:rsidRPr="00A10007">
        <w:rPr>
          <w:noProof/>
        </w:rPr>
        <w:t>6</w:t>
      </w:r>
      <w:r w:rsidR="0019629F" w:rsidRPr="00A10007">
        <w:rPr>
          <w:noProof/>
        </w:rPr>
        <w:fldChar w:fldCharType="end"/>
      </w:r>
    </w:p>
    <w:p w:rsidR="00294D24" w:rsidRPr="00A10007" w:rsidRDefault="00294D24">
      <w:pPr>
        <w:pStyle w:val="TOC3"/>
        <w:tabs>
          <w:tab w:val="left" w:pos="665"/>
          <w:tab w:val="right" w:pos="10790"/>
        </w:tabs>
        <w:rPr>
          <w:rFonts w:asciiTheme="minorHAnsi" w:eastAsiaTheme="minorEastAsia" w:hAnsiTheme="minorHAnsi" w:cstheme="minorBidi"/>
          <w:smallCaps w:val="0"/>
          <w:noProof/>
          <w:sz w:val="22"/>
        </w:rPr>
      </w:pPr>
      <w:r w:rsidRPr="00A10007">
        <w:rPr>
          <w:noProof/>
        </w:rPr>
        <w:t>3.1.3</w:t>
      </w:r>
      <w:r w:rsidRPr="00A10007">
        <w:rPr>
          <w:rFonts w:asciiTheme="minorHAnsi" w:eastAsiaTheme="minorEastAsia" w:hAnsiTheme="minorHAnsi" w:cstheme="minorBidi"/>
          <w:smallCaps w:val="0"/>
          <w:noProof/>
          <w:sz w:val="22"/>
        </w:rPr>
        <w:tab/>
      </w:r>
      <w:r w:rsidRPr="00A10007">
        <w:rPr>
          <w:noProof/>
        </w:rPr>
        <w:t>Training Mode Process/Flow</w:t>
      </w:r>
      <w:r w:rsidRPr="00A10007">
        <w:rPr>
          <w:noProof/>
        </w:rPr>
        <w:tab/>
      </w:r>
      <w:r w:rsidR="0019629F" w:rsidRPr="00A10007">
        <w:rPr>
          <w:noProof/>
        </w:rPr>
        <w:fldChar w:fldCharType="begin"/>
      </w:r>
      <w:r w:rsidRPr="00A10007">
        <w:rPr>
          <w:noProof/>
        </w:rPr>
        <w:instrText xml:space="preserve"> PAGEREF _Toc352064787 \h </w:instrText>
      </w:r>
      <w:r w:rsidR="0019629F" w:rsidRPr="00A10007">
        <w:rPr>
          <w:noProof/>
        </w:rPr>
      </w:r>
      <w:r w:rsidR="0019629F" w:rsidRPr="00A10007">
        <w:rPr>
          <w:noProof/>
        </w:rPr>
        <w:fldChar w:fldCharType="separate"/>
      </w:r>
      <w:r w:rsidRPr="00A10007">
        <w:rPr>
          <w:noProof/>
        </w:rPr>
        <w:t>6</w:t>
      </w:r>
      <w:r w:rsidR="0019629F" w:rsidRPr="00A10007">
        <w:rPr>
          <w:noProof/>
        </w:rPr>
        <w:fldChar w:fldCharType="end"/>
      </w:r>
    </w:p>
    <w:p w:rsidR="00294D24" w:rsidRPr="00A10007" w:rsidRDefault="00294D24">
      <w:pPr>
        <w:pStyle w:val="TOC2"/>
        <w:tabs>
          <w:tab w:val="left" w:pos="498"/>
          <w:tab w:val="right" w:pos="10790"/>
        </w:tabs>
        <w:rPr>
          <w:rFonts w:asciiTheme="minorHAnsi" w:eastAsiaTheme="minorEastAsia" w:hAnsiTheme="minorHAnsi" w:cstheme="minorBidi"/>
          <w:b w:val="0"/>
          <w:bCs w:val="0"/>
          <w:smallCaps w:val="0"/>
          <w:noProof/>
          <w:sz w:val="22"/>
        </w:rPr>
      </w:pPr>
      <w:r w:rsidRPr="00A10007">
        <w:rPr>
          <w:noProof/>
        </w:rPr>
        <w:t>3.2</w:t>
      </w:r>
      <w:r w:rsidRPr="00A10007">
        <w:rPr>
          <w:rFonts w:asciiTheme="minorHAnsi" w:eastAsiaTheme="minorEastAsia" w:hAnsiTheme="minorHAnsi" w:cstheme="minorBidi"/>
          <w:b w:val="0"/>
          <w:bCs w:val="0"/>
          <w:smallCaps w:val="0"/>
          <w:noProof/>
          <w:sz w:val="22"/>
        </w:rPr>
        <w:tab/>
      </w:r>
      <w:r w:rsidRPr="00A10007">
        <w:rPr>
          <w:noProof/>
        </w:rPr>
        <w:t>Return/Exchanges and Adjustments Transactions</w:t>
      </w:r>
      <w:r w:rsidRPr="00A10007">
        <w:rPr>
          <w:noProof/>
        </w:rPr>
        <w:tab/>
      </w:r>
      <w:r w:rsidR="0019629F" w:rsidRPr="00A10007">
        <w:rPr>
          <w:noProof/>
        </w:rPr>
        <w:fldChar w:fldCharType="begin"/>
      </w:r>
      <w:r w:rsidRPr="00A10007">
        <w:rPr>
          <w:noProof/>
        </w:rPr>
        <w:instrText xml:space="preserve"> PAGEREF _Toc352064788 \h </w:instrText>
      </w:r>
      <w:r w:rsidR="0019629F" w:rsidRPr="00A10007">
        <w:rPr>
          <w:noProof/>
        </w:rPr>
      </w:r>
      <w:r w:rsidR="0019629F" w:rsidRPr="00A10007">
        <w:rPr>
          <w:noProof/>
        </w:rPr>
        <w:fldChar w:fldCharType="separate"/>
      </w:r>
      <w:r w:rsidRPr="00A10007">
        <w:rPr>
          <w:noProof/>
        </w:rPr>
        <w:t>6</w:t>
      </w:r>
      <w:r w:rsidR="0019629F" w:rsidRPr="00A10007">
        <w:rPr>
          <w:noProof/>
        </w:rPr>
        <w:fldChar w:fldCharType="end"/>
      </w:r>
    </w:p>
    <w:p w:rsidR="00294D24" w:rsidRPr="00A10007" w:rsidRDefault="00294D24">
      <w:pPr>
        <w:pStyle w:val="TOC2"/>
        <w:tabs>
          <w:tab w:val="left" w:pos="498"/>
          <w:tab w:val="right" w:pos="10790"/>
        </w:tabs>
        <w:rPr>
          <w:rFonts w:asciiTheme="minorHAnsi" w:eastAsiaTheme="minorEastAsia" w:hAnsiTheme="minorHAnsi" w:cstheme="minorBidi"/>
          <w:b w:val="0"/>
          <w:bCs w:val="0"/>
          <w:smallCaps w:val="0"/>
          <w:noProof/>
          <w:sz w:val="22"/>
        </w:rPr>
      </w:pPr>
      <w:r w:rsidRPr="00A10007">
        <w:rPr>
          <w:noProof/>
        </w:rPr>
        <w:t>3.3</w:t>
      </w:r>
      <w:r w:rsidRPr="00A10007">
        <w:rPr>
          <w:rFonts w:asciiTheme="minorHAnsi" w:eastAsiaTheme="minorEastAsia" w:hAnsiTheme="minorHAnsi" w:cstheme="minorBidi"/>
          <w:b w:val="0"/>
          <w:bCs w:val="0"/>
          <w:smallCaps w:val="0"/>
          <w:noProof/>
          <w:sz w:val="22"/>
        </w:rPr>
        <w:tab/>
      </w:r>
      <w:r w:rsidRPr="00A10007">
        <w:rPr>
          <w:noProof/>
        </w:rPr>
        <w:t>Suspend Transactions</w:t>
      </w:r>
      <w:r w:rsidRPr="00A10007">
        <w:rPr>
          <w:noProof/>
        </w:rPr>
        <w:tab/>
      </w:r>
      <w:r w:rsidR="0019629F" w:rsidRPr="00A10007">
        <w:rPr>
          <w:noProof/>
        </w:rPr>
        <w:fldChar w:fldCharType="begin"/>
      </w:r>
      <w:r w:rsidRPr="00A10007">
        <w:rPr>
          <w:noProof/>
        </w:rPr>
        <w:instrText xml:space="preserve"> PAGEREF _Toc352064789 \h </w:instrText>
      </w:r>
      <w:r w:rsidR="0019629F" w:rsidRPr="00A10007">
        <w:rPr>
          <w:noProof/>
        </w:rPr>
      </w:r>
      <w:r w:rsidR="0019629F" w:rsidRPr="00A10007">
        <w:rPr>
          <w:noProof/>
        </w:rPr>
        <w:fldChar w:fldCharType="separate"/>
      </w:r>
      <w:r w:rsidRPr="00A10007">
        <w:rPr>
          <w:noProof/>
        </w:rPr>
        <w:t>6</w:t>
      </w:r>
      <w:r w:rsidR="0019629F" w:rsidRPr="00A10007">
        <w:rPr>
          <w:noProof/>
        </w:rPr>
        <w:fldChar w:fldCharType="end"/>
      </w:r>
    </w:p>
    <w:p w:rsidR="00294D24" w:rsidRPr="00A10007" w:rsidRDefault="00294D24">
      <w:pPr>
        <w:pStyle w:val="TOC2"/>
        <w:tabs>
          <w:tab w:val="left" w:pos="498"/>
          <w:tab w:val="right" w:pos="10790"/>
        </w:tabs>
        <w:rPr>
          <w:rFonts w:asciiTheme="minorHAnsi" w:eastAsiaTheme="minorEastAsia" w:hAnsiTheme="minorHAnsi" w:cstheme="minorBidi"/>
          <w:b w:val="0"/>
          <w:bCs w:val="0"/>
          <w:smallCaps w:val="0"/>
          <w:noProof/>
          <w:sz w:val="22"/>
        </w:rPr>
      </w:pPr>
      <w:r w:rsidRPr="00A10007">
        <w:rPr>
          <w:noProof/>
        </w:rPr>
        <w:t>3.4</w:t>
      </w:r>
      <w:r w:rsidRPr="00A10007">
        <w:rPr>
          <w:rFonts w:asciiTheme="minorHAnsi" w:eastAsiaTheme="minorEastAsia" w:hAnsiTheme="minorHAnsi" w:cstheme="minorBidi"/>
          <w:b w:val="0"/>
          <w:bCs w:val="0"/>
          <w:smallCaps w:val="0"/>
          <w:noProof/>
          <w:sz w:val="22"/>
        </w:rPr>
        <w:tab/>
      </w:r>
      <w:r w:rsidRPr="00A10007">
        <w:rPr>
          <w:noProof/>
        </w:rPr>
        <w:t>New POS Screens or POS Screen Changes</w:t>
      </w:r>
      <w:r w:rsidRPr="00A10007">
        <w:rPr>
          <w:noProof/>
        </w:rPr>
        <w:tab/>
      </w:r>
      <w:r w:rsidR="0019629F" w:rsidRPr="00A10007">
        <w:rPr>
          <w:noProof/>
        </w:rPr>
        <w:fldChar w:fldCharType="begin"/>
      </w:r>
      <w:r w:rsidRPr="00A10007">
        <w:rPr>
          <w:noProof/>
        </w:rPr>
        <w:instrText xml:space="preserve"> PAGEREF _Toc352064790 \h </w:instrText>
      </w:r>
      <w:r w:rsidR="0019629F" w:rsidRPr="00A10007">
        <w:rPr>
          <w:noProof/>
        </w:rPr>
      </w:r>
      <w:r w:rsidR="0019629F" w:rsidRPr="00A10007">
        <w:rPr>
          <w:noProof/>
        </w:rPr>
        <w:fldChar w:fldCharType="separate"/>
      </w:r>
      <w:r w:rsidRPr="00A10007">
        <w:rPr>
          <w:noProof/>
        </w:rPr>
        <w:t>7</w:t>
      </w:r>
      <w:r w:rsidR="0019629F" w:rsidRPr="00A10007">
        <w:rPr>
          <w:noProof/>
        </w:rPr>
        <w:fldChar w:fldCharType="end"/>
      </w:r>
    </w:p>
    <w:p w:rsidR="00294D24" w:rsidRPr="00A10007" w:rsidRDefault="00294D24">
      <w:pPr>
        <w:pStyle w:val="TOC3"/>
        <w:tabs>
          <w:tab w:val="left" w:pos="665"/>
          <w:tab w:val="right" w:pos="10790"/>
        </w:tabs>
        <w:rPr>
          <w:rFonts w:asciiTheme="minorHAnsi" w:eastAsiaTheme="minorEastAsia" w:hAnsiTheme="minorHAnsi" w:cstheme="minorBidi"/>
          <w:smallCaps w:val="0"/>
          <w:noProof/>
          <w:sz w:val="22"/>
        </w:rPr>
      </w:pPr>
      <w:r w:rsidRPr="00A10007">
        <w:rPr>
          <w:noProof/>
        </w:rPr>
        <w:t>3.4.1</w:t>
      </w:r>
      <w:r w:rsidRPr="00A10007">
        <w:rPr>
          <w:rFonts w:asciiTheme="minorHAnsi" w:eastAsiaTheme="minorEastAsia" w:hAnsiTheme="minorHAnsi" w:cstheme="minorBidi"/>
          <w:smallCaps w:val="0"/>
          <w:noProof/>
          <w:sz w:val="22"/>
        </w:rPr>
        <w:tab/>
      </w:r>
      <w:r w:rsidRPr="00A10007">
        <w:rPr>
          <w:noProof/>
        </w:rPr>
        <w:t>Resume List</w:t>
      </w:r>
      <w:r w:rsidRPr="00A10007">
        <w:rPr>
          <w:noProof/>
        </w:rPr>
        <w:tab/>
      </w:r>
      <w:r w:rsidR="0019629F" w:rsidRPr="00A10007">
        <w:rPr>
          <w:noProof/>
        </w:rPr>
        <w:fldChar w:fldCharType="begin"/>
      </w:r>
      <w:r w:rsidRPr="00A10007">
        <w:rPr>
          <w:noProof/>
        </w:rPr>
        <w:instrText xml:space="preserve"> PAGEREF _Toc352064791 \h </w:instrText>
      </w:r>
      <w:r w:rsidR="0019629F" w:rsidRPr="00A10007">
        <w:rPr>
          <w:noProof/>
        </w:rPr>
      </w:r>
      <w:r w:rsidR="0019629F" w:rsidRPr="00A10007">
        <w:rPr>
          <w:noProof/>
        </w:rPr>
        <w:fldChar w:fldCharType="separate"/>
      </w:r>
      <w:r w:rsidRPr="00A10007">
        <w:rPr>
          <w:noProof/>
        </w:rPr>
        <w:t>7</w:t>
      </w:r>
      <w:r w:rsidR="0019629F" w:rsidRPr="00A10007">
        <w:rPr>
          <w:noProof/>
        </w:rPr>
        <w:fldChar w:fldCharType="end"/>
      </w:r>
    </w:p>
    <w:p w:rsidR="00294D24" w:rsidRPr="00A10007" w:rsidRDefault="00294D24">
      <w:pPr>
        <w:pStyle w:val="TOC2"/>
        <w:tabs>
          <w:tab w:val="left" w:pos="498"/>
          <w:tab w:val="right" w:pos="10790"/>
        </w:tabs>
        <w:rPr>
          <w:rFonts w:asciiTheme="minorHAnsi" w:eastAsiaTheme="minorEastAsia" w:hAnsiTheme="minorHAnsi" w:cstheme="minorBidi"/>
          <w:b w:val="0"/>
          <w:bCs w:val="0"/>
          <w:smallCaps w:val="0"/>
          <w:noProof/>
          <w:sz w:val="22"/>
        </w:rPr>
      </w:pPr>
      <w:r w:rsidRPr="00A10007">
        <w:rPr>
          <w:noProof/>
        </w:rPr>
        <w:t>3.5</w:t>
      </w:r>
      <w:r w:rsidRPr="00A10007">
        <w:rPr>
          <w:rFonts w:asciiTheme="minorHAnsi" w:eastAsiaTheme="minorEastAsia" w:hAnsiTheme="minorHAnsi" w:cstheme="minorBidi"/>
          <w:b w:val="0"/>
          <w:bCs w:val="0"/>
          <w:smallCaps w:val="0"/>
          <w:noProof/>
          <w:sz w:val="22"/>
        </w:rPr>
        <w:tab/>
      </w:r>
      <w:r w:rsidRPr="00A10007">
        <w:rPr>
          <w:noProof/>
        </w:rPr>
        <w:t>Receipt Changes</w:t>
      </w:r>
      <w:r w:rsidRPr="00A10007">
        <w:rPr>
          <w:noProof/>
        </w:rPr>
        <w:tab/>
      </w:r>
      <w:r w:rsidR="0019629F" w:rsidRPr="00A10007">
        <w:rPr>
          <w:noProof/>
        </w:rPr>
        <w:fldChar w:fldCharType="begin"/>
      </w:r>
      <w:r w:rsidRPr="00A10007">
        <w:rPr>
          <w:noProof/>
        </w:rPr>
        <w:instrText xml:space="preserve"> PAGEREF _Toc352064792 \h </w:instrText>
      </w:r>
      <w:r w:rsidR="0019629F" w:rsidRPr="00A10007">
        <w:rPr>
          <w:noProof/>
        </w:rPr>
      </w:r>
      <w:r w:rsidR="0019629F" w:rsidRPr="00A10007">
        <w:rPr>
          <w:noProof/>
        </w:rPr>
        <w:fldChar w:fldCharType="separate"/>
      </w:r>
      <w:r w:rsidRPr="00A10007">
        <w:rPr>
          <w:noProof/>
        </w:rPr>
        <w:t>7</w:t>
      </w:r>
      <w:r w:rsidR="0019629F" w:rsidRPr="00A10007">
        <w:rPr>
          <w:noProof/>
        </w:rPr>
        <w:fldChar w:fldCharType="end"/>
      </w:r>
    </w:p>
    <w:p w:rsidR="00294D24" w:rsidRPr="00A10007" w:rsidRDefault="00294D24">
      <w:pPr>
        <w:pStyle w:val="TOC2"/>
        <w:tabs>
          <w:tab w:val="left" w:pos="498"/>
          <w:tab w:val="right" w:pos="10790"/>
        </w:tabs>
        <w:rPr>
          <w:rFonts w:asciiTheme="minorHAnsi" w:eastAsiaTheme="minorEastAsia" w:hAnsiTheme="minorHAnsi" w:cstheme="minorBidi"/>
          <w:b w:val="0"/>
          <w:bCs w:val="0"/>
          <w:smallCaps w:val="0"/>
          <w:noProof/>
          <w:sz w:val="22"/>
        </w:rPr>
      </w:pPr>
      <w:r w:rsidRPr="00A10007">
        <w:rPr>
          <w:noProof/>
        </w:rPr>
        <w:t>3.6</w:t>
      </w:r>
      <w:r w:rsidRPr="00A10007">
        <w:rPr>
          <w:rFonts w:asciiTheme="minorHAnsi" w:eastAsiaTheme="minorEastAsia" w:hAnsiTheme="minorHAnsi" w:cstheme="minorBidi"/>
          <w:b w:val="0"/>
          <w:bCs w:val="0"/>
          <w:smallCaps w:val="0"/>
          <w:noProof/>
          <w:sz w:val="22"/>
        </w:rPr>
        <w:tab/>
      </w:r>
      <w:r w:rsidRPr="00A10007">
        <w:rPr>
          <w:noProof/>
        </w:rPr>
        <w:t>Electronic Journal Logging Changes</w:t>
      </w:r>
      <w:r w:rsidRPr="00A10007">
        <w:rPr>
          <w:noProof/>
        </w:rPr>
        <w:tab/>
      </w:r>
      <w:r w:rsidR="0019629F" w:rsidRPr="00A10007">
        <w:rPr>
          <w:noProof/>
        </w:rPr>
        <w:fldChar w:fldCharType="begin"/>
      </w:r>
      <w:r w:rsidRPr="00A10007">
        <w:rPr>
          <w:noProof/>
        </w:rPr>
        <w:instrText xml:space="preserve"> PAGEREF _Toc352064793 \h </w:instrText>
      </w:r>
      <w:r w:rsidR="0019629F" w:rsidRPr="00A10007">
        <w:rPr>
          <w:noProof/>
        </w:rPr>
      </w:r>
      <w:r w:rsidR="0019629F" w:rsidRPr="00A10007">
        <w:rPr>
          <w:noProof/>
        </w:rPr>
        <w:fldChar w:fldCharType="separate"/>
      </w:r>
      <w:r w:rsidRPr="00A10007">
        <w:rPr>
          <w:noProof/>
        </w:rPr>
        <w:t>8</w:t>
      </w:r>
      <w:r w:rsidR="0019629F" w:rsidRPr="00A10007">
        <w:rPr>
          <w:noProof/>
        </w:rPr>
        <w:fldChar w:fldCharType="end"/>
      </w:r>
    </w:p>
    <w:p w:rsidR="00294D24" w:rsidRPr="00A10007" w:rsidRDefault="00294D24">
      <w:pPr>
        <w:pStyle w:val="TOC2"/>
        <w:tabs>
          <w:tab w:val="left" w:pos="498"/>
          <w:tab w:val="right" w:pos="10790"/>
        </w:tabs>
        <w:rPr>
          <w:rFonts w:asciiTheme="minorHAnsi" w:eastAsiaTheme="minorEastAsia" w:hAnsiTheme="minorHAnsi" w:cstheme="minorBidi"/>
          <w:b w:val="0"/>
          <w:bCs w:val="0"/>
          <w:smallCaps w:val="0"/>
          <w:noProof/>
          <w:sz w:val="22"/>
        </w:rPr>
      </w:pPr>
      <w:r w:rsidRPr="00A10007">
        <w:rPr>
          <w:noProof/>
        </w:rPr>
        <w:t>3.7</w:t>
      </w:r>
      <w:r w:rsidRPr="00A10007">
        <w:rPr>
          <w:rFonts w:asciiTheme="minorHAnsi" w:eastAsiaTheme="minorEastAsia" w:hAnsiTheme="minorHAnsi" w:cstheme="minorBidi"/>
          <w:b w:val="0"/>
          <w:bCs w:val="0"/>
          <w:smallCaps w:val="0"/>
          <w:noProof/>
          <w:sz w:val="22"/>
        </w:rPr>
        <w:tab/>
      </w:r>
      <w:r w:rsidRPr="00A10007">
        <w:rPr>
          <w:noProof/>
        </w:rPr>
        <w:t>Database Changes</w:t>
      </w:r>
      <w:r w:rsidRPr="00A10007">
        <w:rPr>
          <w:noProof/>
        </w:rPr>
        <w:tab/>
      </w:r>
      <w:r w:rsidR="0019629F" w:rsidRPr="00A10007">
        <w:rPr>
          <w:noProof/>
        </w:rPr>
        <w:fldChar w:fldCharType="begin"/>
      </w:r>
      <w:r w:rsidRPr="00A10007">
        <w:rPr>
          <w:noProof/>
        </w:rPr>
        <w:instrText xml:space="preserve"> PAGEREF _Toc352064794 \h </w:instrText>
      </w:r>
      <w:r w:rsidR="0019629F" w:rsidRPr="00A10007">
        <w:rPr>
          <w:noProof/>
        </w:rPr>
      </w:r>
      <w:r w:rsidR="0019629F" w:rsidRPr="00A10007">
        <w:rPr>
          <w:noProof/>
        </w:rPr>
        <w:fldChar w:fldCharType="separate"/>
      </w:r>
      <w:r w:rsidRPr="00A10007">
        <w:rPr>
          <w:noProof/>
        </w:rPr>
        <w:t>8</w:t>
      </w:r>
      <w:r w:rsidR="0019629F" w:rsidRPr="00A10007">
        <w:rPr>
          <w:noProof/>
        </w:rPr>
        <w:fldChar w:fldCharType="end"/>
      </w:r>
    </w:p>
    <w:p w:rsidR="00294D24" w:rsidRPr="00A10007" w:rsidRDefault="00294D24">
      <w:pPr>
        <w:pStyle w:val="TOC3"/>
        <w:tabs>
          <w:tab w:val="left" w:pos="665"/>
          <w:tab w:val="right" w:pos="10790"/>
        </w:tabs>
        <w:rPr>
          <w:rFonts w:asciiTheme="minorHAnsi" w:eastAsiaTheme="minorEastAsia" w:hAnsiTheme="minorHAnsi" w:cstheme="minorBidi"/>
          <w:smallCaps w:val="0"/>
          <w:noProof/>
          <w:sz w:val="22"/>
        </w:rPr>
      </w:pPr>
      <w:r w:rsidRPr="00A10007">
        <w:rPr>
          <w:noProof/>
        </w:rPr>
        <w:t>3.7.1</w:t>
      </w:r>
      <w:r w:rsidRPr="00A10007">
        <w:rPr>
          <w:rFonts w:asciiTheme="minorHAnsi" w:eastAsiaTheme="minorEastAsia" w:hAnsiTheme="minorHAnsi" w:cstheme="minorBidi"/>
          <w:smallCaps w:val="0"/>
          <w:noProof/>
          <w:sz w:val="22"/>
        </w:rPr>
        <w:tab/>
      </w:r>
      <w:r w:rsidRPr="00A10007">
        <w:rPr>
          <w:noProof/>
        </w:rPr>
        <w:t xml:space="preserve">Parameter Turn On/Off Lookup </w:t>
      </w:r>
      <w:del w:id="6" w:author="Amy Byers" w:date="2014-09-10T19:59:00Z">
        <w:r w:rsidRPr="00A10007" w:rsidDel="006A1005">
          <w:rPr>
            <w:noProof/>
          </w:rPr>
          <w:delText>MPOS</w:delText>
        </w:r>
      </w:del>
      <w:ins w:id="7" w:author="Amy Byers" w:date="2014-09-10T19:59:00Z">
        <w:r w:rsidR="006A1005">
          <w:rPr>
            <w:noProof/>
          </w:rPr>
          <w:t>x/mPOS</w:t>
        </w:r>
      </w:ins>
      <w:r w:rsidRPr="00A10007">
        <w:rPr>
          <w:noProof/>
        </w:rPr>
        <w:t xml:space="preserve"> Suspended Transactions</w:t>
      </w:r>
      <w:r w:rsidRPr="00A10007">
        <w:rPr>
          <w:noProof/>
        </w:rPr>
        <w:tab/>
      </w:r>
      <w:r w:rsidR="0019629F" w:rsidRPr="00A10007">
        <w:rPr>
          <w:noProof/>
        </w:rPr>
        <w:fldChar w:fldCharType="begin"/>
      </w:r>
      <w:r w:rsidRPr="00A10007">
        <w:rPr>
          <w:noProof/>
        </w:rPr>
        <w:instrText xml:space="preserve"> PAGEREF _Toc352064795 \h </w:instrText>
      </w:r>
      <w:r w:rsidR="0019629F" w:rsidRPr="00A10007">
        <w:rPr>
          <w:noProof/>
        </w:rPr>
      </w:r>
      <w:r w:rsidR="0019629F" w:rsidRPr="00A10007">
        <w:rPr>
          <w:noProof/>
        </w:rPr>
        <w:fldChar w:fldCharType="separate"/>
      </w:r>
      <w:r w:rsidRPr="00A10007">
        <w:rPr>
          <w:noProof/>
        </w:rPr>
        <w:t>8</w:t>
      </w:r>
      <w:r w:rsidR="0019629F" w:rsidRPr="00A10007">
        <w:rPr>
          <w:noProof/>
        </w:rPr>
        <w:fldChar w:fldCharType="end"/>
      </w:r>
    </w:p>
    <w:p w:rsidR="00294D24" w:rsidRPr="00A10007" w:rsidRDefault="00294D24">
      <w:pPr>
        <w:pStyle w:val="TOC3"/>
        <w:tabs>
          <w:tab w:val="left" w:pos="665"/>
          <w:tab w:val="right" w:pos="10790"/>
        </w:tabs>
        <w:rPr>
          <w:rFonts w:asciiTheme="minorHAnsi" w:eastAsiaTheme="minorEastAsia" w:hAnsiTheme="minorHAnsi" w:cstheme="minorBidi"/>
          <w:smallCaps w:val="0"/>
          <w:noProof/>
          <w:sz w:val="22"/>
        </w:rPr>
      </w:pPr>
      <w:r w:rsidRPr="00A10007">
        <w:rPr>
          <w:noProof/>
        </w:rPr>
        <w:t>3.7.2</w:t>
      </w:r>
      <w:r w:rsidRPr="00A10007">
        <w:rPr>
          <w:rFonts w:asciiTheme="minorHAnsi" w:eastAsiaTheme="minorEastAsia" w:hAnsiTheme="minorHAnsi" w:cstheme="minorBidi"/>
          <w:smallCaps w:val="0"/>
          <w:noProof/>
          <w:sz w:val="22"/>
        </w:rPr>
        <w:tab/>
      </w:r>
      <w:r w:rsidRPr="00A10007">
        <w:rPr>
          <w:noProof/>
        </w:rPr>
        <w:t xml:space="preserve">Offline or Timeout </w:t>
      </w:r>
      <w:del w:id="8" w:author="Amy Byers" w:date="2014-09-10T19:59:00Z">
        <w:r w:rsidRPr="00A10007" w:rsidDel="006A1005">
          <w:rPr>
            <w:noProof/>
          </w:rPr>
          <w:delText>MPOS</w:delText>
        </w:r>
      </w:del>
      <w:ins w:id="9" w:author="Amy Byers" w:date="2014-09-10T19:59:00Z">
        <w:r w:rsidR="006A1005">
          <w:rPr>
            <w:noProof/>
          </w:rPr>
          <w:t>x/mPOS</w:t>
        </w:r>
      </w:ins>
      <w:r w:rsidRPr="00A10007">
        <w:rPr>
          <w:noProof/>
        </w:rPr>
        <w:t xml:space="preserve"> Call Message</w:t>
      </w:r>
      <w:r w:rsidRPr="00A10007">
        <w:rPr>
          <w:noProof/>
        </w:rPr>
        <w:tab/>
      </w:r>
      <w:r w:rsidR="0019629F" w:rsidRPr="00A10007">
        <w:rPr>
          <w:noProof/>
        </w:rPr>
        <w:fldChar w:fldCharType="begin"/>
      </w:r>
      <w:r w:rsidRPr="00A10007">
        <w:rPr>
          <w:noProof/>
        </w:rPr>
        <w:instrText xml:space="preserve"> PAGEREF _Toc352064796 \h </w:instrText>
      </w:r>
      <w:r w:rsidR="0019629F" w:rsidRPr="00A10007">
        <w:rPr>
          <w:noProof/>
        </w:rPr>
      </w:r>
      <w:r w:rsidR="0019629F" w:rsidRPr="00A10007">
        <w:rPr>
          <w:noProof/>
        </w:rPr>
        <w:fldChar w:fldCharType="separate"/>
      </w:r>
      <w:r w:rsidRPr="00A10007">
        <w:rPr>
          <w:noProof/>
        </w:rPr>
        <w:t>9</w:t>
      </w:r>
      <w:r w:rsidR="0019629F" w:rsidRPr="00A10007">
        <w:rPr>
          <w:noProof/>
        </w:rPr>
        <w:fldChar w:fldCharType="end"/>
      </w:r>
    </w:p>
    <w:p w:rsidR="00294D24" w:rsidRPr="00A10007" w:rsidRDefault="00294D24">
      <w:pPr>
        <w:pStyle w:val="TOC3"/>
        <w:tabs>
          <w:tab w:val="left" w:pos="665"/>
          <w:tab w:val="right" w:pos="10790"/>
        </w:tabs>
        <w:rPr>
          <w:rFonts w:asciiTheme="minorHAnsi" w:eastAsiaTheme="minorEastAsia" w:hAnsiTheme="minorHAnsi" w:cstheme="minorBidi"/>
          <w:smallCaps w:val="0"/>
          <w:noProof/>
          <w:sz w:val="22"/>
        </w:rPr>
      </w:pPr>
      <w:r w:rsidRPr="00A10007">
        <w:rPr>
          <w:noProof/>
        </w:rPr>
        <w:t>3.7.3</w:t>
      </w:r>
      <w:r w:rsidRPr="00A10007">
        <w:rPr>
          <w:rFonts w:asciiTheme="minorHAnsi" w:eastAsiaTheme="minorEastAsia" w:hAnsiTheme="minorHAnsi" w:cstheme="minorBidi"/>
          <w:smallCaps w:val="0"/>
          <w:noProof/>
          <w:sz w:val="22"/>
        </w:rPr>
        <w:tab/>
      </w:r>
      <w:r w:rsidRPr="00A10007">
        <w:rPr>
          <w:noProof/>
        </w:rPr>
        <w:t xml:space="preserve">Calls to </w:t>
      </w:r>
      <w:del w:id="10" w:author="Amy Byers" w:date="2014-09-10T19:59:00Z">
        <w:r w:rsidRPr="00A10007" w:rsidDel="006A1005">
          <w:rPr>
            <w:noProof/>
          </w:rPr>
          <w:delText>MPOS</w:delText>
        </w:r>
      </w:del>
      <w:ins w:id="11" w:author="Amy Byers" w:date="2014-09-10T19:59:00Z">
        <w:r w:rsidR="006A1005">
          <w:rPr>
            <w:noProof/>
          </w:rPr>
          <w:t>x/mPOS</w:t>
        </w:r>
      </w:ins>
      <w:r w:rsidRPr="00A10007">
        <w:rPr>
          <w:noProof/>
        </w:rPr>
        <w:t xml:space="preserve"> for Suspended Transactions</w:t>
      </w:r>
      <w:r w:rsidRPr="00A10007">
        <w:rPr>
          <w:noProof/>
        </w:rPr>
        <w:tab/>
      </w:r>
      <w:r w:rsidR="0019629F" w:rsidRPr="00A10007">
        <w:rPr>
          <w:noProof/>
        </w:rPr>
        <w:fldChar w:fldCharType="begin"/>
      </w:r>
      <w:r w:rsidRPr="00A10007">
        <w:rPr>
          <w:noProof/>
        </w:rPr>
        <w:instrText xml:space="preserve"> PAGEREF _Toc352064797 \h </w:instrText>
      </w:r>
      <w:r w:rsidR="0019629F" w:rsidRPr="00A10007">
        <w:rPr>
          <w:noProof/>
        </w:rPr>
      </w:r>
      <w:r w:rsidR="0019629F" w:rsidRPr="00A10007">
        <w:rPr>
          <w:noProof/>
        </w:rPr>
        <w:fldChar w:fldCharType="separate"/>
      </w:r>
      <w:r w:rsidRPr="00A10007">
        <w:rPr>
          <w:noProof/>
        </w:rPr>
        <w:t>9</w:t>
      </w:r>
      <w:r w:rsidR="0019629F" w:rsidRPr="00A10007">
        <w:rPr>
          <w:noProof/>
        </w:rPr>
        <w:fldChar w:fldCharType="end"/>
      </w:r>
    </w:p>
    <w:p w:rsidR="00294D24" w:rsidRPr="00A10007" w:rsidRDefault="00294D24">
      <w:pPr>
        <w:pStyle w:val="TOC2"/>
        <w:tabs>
          <w:tab w:val="left" w:pos="498"/>
          <w:tab w:val="right" w:pos="10790"/>
        </w:tabs>
        <w:rPr>
          <w:rFonts w:asciiTheme="minorHAnsi" w:eastAsiaTheme="minorEastAsia" w:hAnsiTheme="minorHAnsi" w:cstheme="minorBidi"/>
          <w:b w:val="0"/>
          <w:bCs w:val="0"/>
          <w:smallCaps w:val="0"/>
          <w:noProof/>
          <w:sz w:val="22"/>
        </w:rPr>
      </w:pPr>
      <w:r w:rsidRPr="00A10007">
        <w:rPr>
          <w:noProof/>
        </w:rPr>
        <w:t>3.8</w:t>
      </w:r>
      <w:r w:rsidRPr="00A10007">
        <w:rPr>
          <w:rFonts w:asciiTheme="minorHAnsi" w:eastAsiaTheme="minorEastAsia" w:hAnsiTheme="minorHAnsi" w:cstheme="minorBidi"/>
          <w:b w:val="0"/>
          <w:bCs w:val="0"/>
          <w:smallCaps w:val="0"/>
          <w:noProof/>
          <w:sz w:val="22"/>
        </w:rPr>
        <w:tab/>
      </w:r>
      <w:r w:rsidRPr="00A10007">
        <w:rPr>
          <w:noProof/>
        </w:rPr>
        <w:t>POSLog Changes</w:t>
      </w:r>
      <w:r w:rsidRPr="00A10007">
        <w:rPr>
          <w:noProof/>
        </w:rPr>
        <w:tab/>
      </w:r>
      <w:r w:rsidR="0019629F" w:rsidRPr="00A10007">
        <w:rPr>
          <w:noProof/>
        </w:rPr>
        <w:fldChar w:fldCharType="begin"/>
      </w:r>
      <w:r w:rsidRPr="00A10007">
        <w:rPr>
          <w:noProof/>
        </w:rPr>
        <w:instrText xml:space="preserve"> PAGEREF _Toc352064798 \h </w:instrText>
      </w:r>
      <w:r w:rsidR="0019629F" w:rsidRPr="00A10007">
        <w:rPr>
          <w:noProof/>
        </w:rPr>
      </w:r>
      <w:r w:rsidR="0019629F" w:rsidRPr="00A10007">
        <w:rPr>
          <w:noProof/>
        </w:rPr>
        <w:fldChar w:fldCharType="separate"/>
      </w:r>
      <w:r w:rsidRPr="00A10007">
        <w:rPr>
          <w:noProof/>
        </w:rPr>
        <w:t>9</w:t>
      </w:r>
      <w:r w:rsidR="0019629F" w:rsidRPr="00A10007">
        <w:rPr>
          <w:noProof/>
        </w:rPr>
        <w:fldChar w:fldCharType="end"/>
      </w:r>
    </w:p>
    <w:p w:rsidR="00294D24" w:rsidRPr="00A10007" w:rsidRDefault="00294D24">
      <w:pPr>
        <w:pStyle w:val="TOC2"/>
        <w:tabs>
          <w:tab w:val="left" w:pos="498"/>
          <w:tab w:val="right" w:pos="10790"/>
        </w:tabs>
        <w:rPr>
          <w:rFonts w:asciiTheme="minorHAnsi" w:eastAsiaTheme="minorEastAsia" w:hAnsiTheme="minorHAnsi" w:cstheme="minorBidi"/>
          <w:b w:val="0"/>
          <w:bCs w:val="0"/>
          <w:smallCaps w:val="0"/>
          <w:noProof/>
          <w:sz w:val="22"/>
        </w:rPr>
      </w:pPr>
      <w:r w:rsidRPr="00A10007">
        <w:rPr>
          <w:noProof/>
        </w:rPr>
        <w:t>3.9</w:t>
      </w:r>
      <w:r w:rsidRPr="00A10007">
        <w:rPr>
          <w:rFonts w:asciiTheme="minorHAnsi" w:eastAsiaTheme="minorEastAsia" w:hAnsiTheme="minorHAnsi" w:cstheme="minorBidi"/>
          <w:b w:val="0"/>
          <w:bCs w:val="0"/>
          <w:smallCaps w:val="0"/>
          <w:noProof/>
          <w:sz w:val="22"/>
        </w:rPr>
        <w:tab/>
      </w:r>
      <w:r w:rsidRPr="00A10007">
        <w:rPr>
          <w:noProof/>
        </w:rPr>
        <w:t>Interface Changes</w:t>
      </w:r>
      <w:r w:rsidRPr="00A10007">
        <w:rPr>
          <w:noProof/>
        </w:rPr>
        <w:tab/>
      </w:r>
      <w:r w:rsidR="0019629F" w:rsidRPr="00A10007">
        <w:rPr>
          <w:noProof/>
        </w:rPr>
        <w:fldChar w:fldCharType="begin"/>
      </w:r>
      <w:r w:rsidRPr="00A10007">
        <w:rPr>
          <w:noProof/>
        </w:rPr>
        <w:instrText xml:space="preserve"> PAGEREF _Toc352064799 \h </w:instrText>
      </w:r>
      <w:r w:rsidR="0019629F" w:rsidRPr="00A10007">
        <w:rPr>
          <w:noProof/>
        </w:rPr>
      </w:r>
      <w:r w:rsidR="0019629F" w:rsidRPr="00A10007">
        <w:rPr>
          <w:noProof/>
        </w:rPr>
        <w:fldChar w:fldCharType="separate"/>
      </w:r>
      <w:r w:rsidRPr="00A10007">
        <w:rPr>
          <w:noProof/>
        </w:rPr>
        <w:t>9</w:t>
      </w:r>
      <w:r w:rsidR="0019629F" w:rsidRPr="00A10007">
        <w:rPr>
          <w:noProof/>
        </w:rPr>
        <w:fldChar w:fldCharType="end"/>
      </w:r>
    </w:p>
    <w:p w:rsidR="00294D24" w:rsidRPr="00A10007" w:rsidRDefault="00294D24">
      <w:pPr>
        <w:pStyle w:val="TOC3"/>
        <w:tabs>
          <w:tab w:val="left" w:pos="665"/>
          <w:tab w:val="right" w:pos="10790"/>
        </w:tabs>
        <w:rPr>
          <w:rFonts w:asciiTheme="minorHAnsi" w:eastAsiaTheme="minorEastAsia" w:hAnsiTheme="minorHAnsi" w:cstheme="minorBidi"/>
          <w:smallCaps w:val="0"/>
          <w:noProof/>
          <w:sz w:val="22"/>
        </w:rPr>
      </w:pPr>
      <w:r w:rsidRPr="00A10007">
        <w:rPr>
          <w:noProof/>
        </w:rPr>
        <w:t>3.9.1</w:t>
      </w:r>
      <w:r w:rsidRPr="00A10007">
        <w:rPr>
          <w:rFonts w:asciiTheme="minorHAnsi" w:eastAsiaTheme="minorEastAsia" w:hAnsiTheme="minorHAnsi" w:cstheme="minorBidi"/>
          <w:smallCaps w:val="0"/>
          <w:noProof/>
          <w:sz w:val="22"/>
        </w:rPr>
        <w:tab/>
      </w:r>
      <w:del w:id="12" w:author="Amy Byers" w:date="2014-09-10T19:59:00Z">
        <w:r w:rsidRPr="00A10007" w:rsidDel="006A1005">
          <w:rPr>
            <w:noProof/>
          </w:rPr>
          <w:delText>MPOS</w:delText>
        </w:r>
      </w:del>
      <w:ins w:id="13" w:author="Amy Byers" w:date="2014-09-10T19:59:00Z">
        <w:r w:rsidR="006A1005">
          <w:rPr>
            <w:noProof/>
          </w:rPr>
          <w:t>x/mPOS</w:t>
        </w:r>
      </w:ins>
      <w:r w:rsidRPr="00A10007">
        <w:rPr>
          <w:noProof/>
        </w:rPr>
        <w:t xml:space="preserve"> Suspend Basket Get All Suspended Baskets</w:t>
      </w:r>
      <w:r w:rsidRPr="00A10007">
        <w:rPr>
          <w:noProof/>
        </w:rPr>
        <w:tab/>
      </w:r>
      <w:r w:rsidR="0019629F" w:rsidRPr="00A10007">
        <w:rPr>
          <w:noProof/>
        </w:rPr>
        <w:fldChar w:fldCharType="begin"/>
      </w:r>
      <w:r w:rsidRPr="00A10007">
        <w:rPr>
          <w:noProof/>
        </w:rPr>
        <w:instrText xml:space="preserve"> PAGEREF _Toc352064800 \h </w:instrText>
      </w:r>
      <w:r w:rsidR="0019629F" w:rsidRPr="00A10007">
        <w:rPr>
          <w:noProof/>
        </w:rPr>
      </w:r>
      <w:r w:rsidR="0019629F" w:rsidRPr="00A10007">
        <w:rPr>
          <w:noProof/>
        </w:rPr>
        <w:fldChar w:fldCharType="separate"/>
      </w:r>
      <w:r w:rsidRPr="00A10007">
        <w:rPr>
          <w:noProof/>
        </w:rPr>
        <w:t>9</w:t>
      </w:r>
      <w:r w:rsidR="0019629F" w:rsidRPr="00A10007">
        <w:rPr>
          <w:noProof/>
        </w:rPr>
        <w:fldChar w:fldCharType="end"/>
      </w:r>
    </w:p>
    <w:p w:rsidR="00294D24" w:rsidRPr="00A10007" w:rsidRDefault="00294D24">
      <w:pPr>
        <w:pStyle w:val="TOC3"/>
        <w:tabs>
          <w:tab w:val="left" w:pos="665"/>
          <w:tab w:val="right" w:pos="10790"/>
        </w:tabs>
        <w:rPr>
          <w:rFonts w:asciiTheme="minorHAnsi" w:eastAsiaTheme="minorEastAsia" w:hAnsiTheme="minorHAnsi" w:cstheme="minorBidi"/>
          <w:smallCaps w:val="0"/>
          <w:noProof/>
          <w:sz w:val="22"/>
        </w:rPr>
      </w:pPr>
      <w:r w:rsidRPr="00A10007">
        <w:rPr>
          <w:noProof/>
        </w:rPr>
        <w:t>3.9.2</w:t>
      </w:r>
      <w:r w:rsidRPr="00A10007">
        <w:rPr>
          <w:rFonts w:asciiTheme="minorHAnsi" w:eastAsiaTheme="minorEastAsia" w:hAnsiTheme="minorHAnsi" w:cstheme="minorBidi"/>
          <w:smallCaps w:val="0"/>
          <w:noProof/>
          <w:sz w:val="22"/>
        </w:rPr>
        <w:tab/>
      </w:r>
      <w:del w:id="14" w:author="Amy Byers" w:date="2014-09-10T19:59:00Z">
        <w:r w:rsidRPr="00A10007" w:rsidDel="006A1005">
          <w:rPr>
            <w:noProof/>
          </w:rPr>
          <w:delText>MPOS</w:delText>
        </w:r>
      </w:del>
      <w:ins w:id="15" w:author="Amy Byers" w:date="2014-09-10T19:59:00Z">
        <w:r w:rsidR="006A1005">
          <w:rPr>
            <w:noProof/>
          </w:rPr>
          <w:t>x/mPOS</w:t>
        </w:r>
      </w:ins>
      <w:r w:rsidRPr="00A10007">
        <w:rPr>
          <w:noProof/>
        </w:rPr>
        <w:t xml:space="preserve"> Suspend Basket Get Suspended Basket Details</w:t>
      </w:r>
      <w:r w:rsidRPr="00A10007">
        <w:rPr>
          <w:noProof/>
        </w:rPr>
        <w:tab/>
      </w:r>
      <w:r w:rsidR="0019629F" w:rsidRPr="00A10007">
        <w:rPr>
          <w:noProof/>
        </w:rPr>
        <w:fldChar w:fldCharType="begin"/>
      </w:r>
      <w:r w:rsidRPr="00A10007">
        <w:rPr>
          <w:noProof/>
        </w:rPr>
        <w:instrText xml:space="preserve"> PAGEREF _Toc352064801 \h </w:instrText>
      </w:r>
      <w:r w:rsidR="0019629F" w:rsidRPr="00A10007">
        <w:rPr>
          <w:noProof/>
        </w:rPr>
      </w:r>
      <w:r w:rsidR="0019629F" w:rsidRPr="00A10007">
        <w:rPr>
          <w:noProof/>
        </w:rPr>
        <w:fldChar w:fldCharType="separate"/>
      </w:r>
      <w:r w:rsidRPr="00A10007">
        <w:rPr>
          <w:noProof/>
        </w:rPr>
        <w:t>9</w:t>
      </w:r>
      <w:r w:rsidR="0019629F" w:rsidRPr="00A10007">
        <w:rPr>
          <w:noProof/>
        </w:rPr>
        <w:fldChar w:fldCharType="end"/>
      </w:r>
    </w:p>
    <w:p w:rsidR="00294D24" w:rsidRPr="00A10007" w:rsidRDefault="00294D24">
      <w:pPr>
        <w:pStyle w:val="TOC3"/>
        <w:tabs>
          <w:tab w:val="left" w:pos="665"/>
          <w:tab w:val="right" w:pos="10790"/>
        </w:tabs>
        <w:rPr>
          <w:rFonts w:asciiTheme="minorHAnsi" w:eastAsiaTheme="minorEastAsia" w:hAnsiTheme="minorHAnsi" w:cstheme="minorBidi"/>
          <w:smallCaps w:val="0"/>
          <w:noProof/>
          <w:sz w:val="22"/>
        </w:rPr>
      </w:pPr>
      <w:r w:rsidRPr="00A10007">
        <w:rPr>
          <w:noProof/>
        </w:rPr>
        <w:t>3.9.3</w:t>
      </w:r>
      <w:r w:rsidRPr="00A10007">
        <w:rPr>
          <w:rFonts w:asciiTheme="minorHAnsi" w:eastAsiaTheme="minorEastAsia" w:hAnsiTheme="minorHAnsi" w:cstheme="minorBidi"/>
          <w:smallCaps w:val="0"/>
          <w:noProof/>
          <w:sz w:val="22"/>
        </w:rPr>
        <w:tab/>
      </w:r>
      <w:del w:id="16" w:author="Amy Byers" w:date="2014-09-10T19:59:00Z">
        <w:r w:rsidRPr="00A10007" w:rsidDel="006A1005">
          <w:rPr>
            <w:noProof/>
          </w:rPr>
          <w:delText>MPOS</w:delText>
        </w:r>
      </w:del>
      <w:ins w:id="17" w:author="Amy Byers" w:date="2014-09-10T19:59:00Z">
        <w:r w:rsidR="006A1005">
          <w:rPr>
            <w:noProof/>
          </w:rPr>
          <w:t>x/mPOS</w:t>
        </w:r>
      </w:ins>
      <w:r w:rsidRPr="00A10007">
        <w:rPr>
          <w:noProof/>
        </w:rPr>
        <w:t xml:space="preserve"> Suspended Basket Committed Transaction</w:t>
      </w:r>
      <w:r w:rsidRPr="00A10007">
        <w:rPr>
          <w:noProof/>
        </w:rPr>
        <w:tab/>
      </w:r>
      <w:r w:rsidR="0019629F" w:rsidRPr="00A10007">
        <w:rPr>
          <w:noProof/>
        </w:rPr>
        <w:fldChar w:fldCharType="begin"/>
      </w:r>
      <w:r w:rsidRPr="00A10007">
        <w:rPr>
          <w:noProof/>
        </w:rPr>
        <w:instrText xml:space="preserve"> PAGEREF _Toc352064802 \h </w:instrText>
      </w:r>
      <w:r w:rsidR="0019629F" w:rsidRPr="00A10007">
        <w:rPr>
          <w:noProof/>
        </w:rPr>
      </w:r>
      <w:r w:rsidR="0019629F" w:rsidRPr="00A10007">
        <w:rPr>
          <w:noProof/>
        </w:rPr>
        <w:fldChar w:fldCharType="separate"/>
      </w:r>
      <w:r w:rsidRPr="00A10007">
        <w:rPr>
          <w:noProof/>
        </w:rPr>
        <w:t>13</w:t>
      </w:r>
      <w:r w:rsidR="0019629F" w:rsidRPr="00A10007">
        <w:rPr>
          <w:noProof/>
        </w:rPr>
        <w:fldChar w:fldCharType="end"/>
      </w:r>
    </w:p>
    <w:p w:rsidR="00294D24" w:rsidRPr="00A10007" w:rsidRDefault="00294D24">
      <w:pPr>
        <w:pStyle w:val="TOC3"/>
        <w:tabs>
          <w:tab w:val="left" w:pos="665"/>
          <w:tab w:val="right" w:pos="10790"/>
        </w:tabs>
        <w:rPr>
          <w:rFonts w:asciiTheme="minorHAnsi" w:eastAsiaTheme="minorEastAsia" w:hAnsiTheme="minorHAnsi" w:cstheme="minorBidi"/>
          <w:smallCaps w:val="0"/>
          <w:noProof/>
          <w:sz w:val="22"/>
        </w:rPr>
      </w:pPr>
      <w:r w:rsidRPr="00A10007">
        <w:rPr>
          <w:noProof/>
        </w:rPr>
        <w:t>3.9.4</w:t>
      </w:r>
      <w:r w:rsidRPr="00A10007">
        <w:rPr>
          <w:rFonts w:asciiTheme="minorHAnsi" w:eastAsiaTheme="minorEastAsia" w:hAnsiTheme="minorHAnsi" w:cstheme="minorBidi"/>
          <w:smallCaps w:val="0"/>
          <w:noProof/>
          <w:sz w:val="22"/>
        </w:rPr>
        <w:tab/>
      </w:r>
      <w:del w:id="18" w:author="Amy Byers" w:date="2014-09-10T19:59:00Z">
        <w:r w:rsidRPr="00A10007" w:rsidDel="006A1005">
          <w:rPr>
            <w:noProof/>
          </w:rPr>
          <w:delText>MPOS</w:delText>
        </w:r>
      </w:del>
      <w:ins w:id="19" w:author="Amy Byers" w:date="2014-09-10T19:59:00Z">
        <w:r w:rsidR="006A1005">
          <w:rPr>
            <w:noProof/>
          </w:rPr>
          <w:t>x/mPOS</w:t>
        </w:r>
      </w:ins>
      <w:r w:rsidRPr="00A10007">
        <w:rPr>
          <w:noProof/>
        </w:rPr>
        <w:t xml:space="preserve"> Suspend Basket Aborted Transaction</w:t>
      </w:r>
      <w:r w:rsidRPr="00A10007">
        <w:rPr>
          <w:noProof/>
        </w:rPr>
        <w:tab/>
      </w:r>
      <w:r w:rsidR="0019629F" w:rsidRPr="00A10007">
        <w:rPr>
          <w:noProof/>
        </w:rPr>
        <w:fldChar w:fldCharType="begin"/>
      </w:r>
      <w:r w:rsidRPr="00A10007">
        <w:rPr>
          <w:noProof/>
        </w:rPr>
        <w:instrText xml:space="preserve"> PAGEREF _Toc352064803 \h </w:instrText>
      </w:r>
      <w:r w:rsidR="0019629F" w:rsidRPr="00A10007">
        <w:rPr>
          <w:noProof/>
        </w:rPr>
      </w:r>
      <w:r w:rsidR="0019629F" w:rsidRPr="00A10007">
        <w:rPr>
          <w:noProof/>
        </w:rPr>
        <w:fldChar w:fldCharType="separate"/>
      </w:r>
      <w:r w:rsidRPr="00A10007">
        <w:rPr>
          <w:noProof/>
        </w:rPr>
        <w:t>13</w:t>
      </w:r>
      <w:r w:rsidR="0019629F" w:rsidRPr="00A10007">
        <w:rPr>
          <w:noProof/>
        </w:rPr>
        <w:fldChar w:fldCharType="end"/>
      </w:r>
    </w:p>
    <w:p w:rsidR="00294D24" w:rsidRPr="00A10007" w:rsidRDefault="00294D24">
      <w:pPr>
        <w:pStyle w:val="TOC2"/>
        <w:tabs>
          <w:tab w:val="left" w:pos="609"/>
          <w:tab w:val="right" w:pos="10790"/>
        </w:tabs>
        <w:rPr>
          <w:rFonts w:asciiTheme="minorHAnsi" w:eastAsiaTheme="minorEastAsia" w:hAnsiTheme="minorHAnsi" w:cstheme="minorBidi"/>
          <w:b w:val="0"/>
          <w:bCs w:val="0"/>
          <w:smallCaps w:val="0"/>
          <w:noProof/>
          <w:sz w:val="22"/>
        </w:rPr>
      </w:pPr>
      <w:r w:rsidRPr="00A10007">
        <w:rPr>
          <w:noProof/>
        </w:rPr>
        <w:t>3.10</w:t>
      </w:r>
      <w:r w:rsidRPr="00A10007">
        <w:rPr>
          <w:rFonts w:asciiTheme="minorHAnsi" w:eastAsiaTheme="minorEastAsia" w:hAnsiTheme="minorHAnsi" w:cstheme="minorBidi"/>
          <w:b w:val="0"/>
          <w:bCs w:val="0"/>
          <w:smallCaps w:val="0"/>
          <w:noProof/>
          <w:sz w:val="22"/>
        </w:rPr>
        <w:tab/>
      </w:r>
      <w:r w:rsidRPr="00A10007">
        <w:rPr>
          <w:noProof/>
        </w:rPr>
        <w:t>Security Changes</w:t>
      </w:r>
      <w:r w:rsidRPr="00A10007">
        <w:rPr>
          <w:noProof/>
        </w:rPr>
        <w:tab/>
      </w:r>
      <w:r w:rsidR="0019629F" w:rsidRPr="00A10007">
        <w:rPr>
          <w:noProof/>
        </w:rPr>
        <w:fldChar w:fldCharType="begin"/>
      </w:r>
      <w:r w:rsidRPr="00A10007">
        <w:rPr>
          <w:noProof/>
        </w:rPr>
        <w:instrText xml:space="preserve"> PAGEREF _Toc352064804 \h </w:instrText>
      </w:r>
      <w:r w:rsidR="0019629F" w:rsidRPr="00A10007">
        <w:rPr>
          <w:noProof/>
        </w:rPr>
      </w:r>
      <w:r w:rsidR="0019629F" w:rsidRPr="00A10007">
        <w:rPr>
          <w:noProof/>
        </w:rPr>
        <w:fldChar w:fldCharType="separate"/>
      </w:r>
      <w:r w:rsidRPr="00A10007">
        <w:rPr>
          <w:noProof/>
        </w:rPr>
        <w:t>13</w:t>
      </w:r>
      <w:r w:rsidR="0019629F" w:rsidRPr="00A10007">
        <w:rPr>
          <w:noProof/>
        </w:rPr>
        <w:fldChar w:fldCharType="end"/>
      </w:r>
    </w:p>
    <w:p w:rsidR="00294D24" w:rsidRPr="00A10007" w:rsidRDefault="00294D24">
      <w:pPr>
        <w:pStyle w:val="TOC1"/>
        <w:rPr>
          <w:rFonts w:asciiTheme="minorHAnsi" w:eastAsiaTheme="minorEastAsia" w:hAnsiTheme="minorHAnsi" w:cstheme="minorBidi"/>
          <w:b w:val="0"/>
          <w:bCs w:val="0"/>
          <w:caps w:val="0"/>
          <w:sz w:val="22"/>
          <w:u w:val="none"/>
        </w:rPr>
      </w:pPr>
      <w:r w:rsidRPr="00A10007">
        <w:t>4.</w:t>
      </w:r>
      <w:r w:rsidRPr="00A10007">
        <w:rPr>
          <w:rFonts w:asciiTheme="minorHAnsi" w:eastAsiaTheme="minorEastAsia" w:hAnsiTheme="minorHAnsi" w:cstheme="minorBidi"/>
          <w:b w:val="0"/>
          <w:bCs w:val="0"/>
          <w:caps w:val="0"/>
          <w:sz w:val="22"/>
          <w:u w:val="none"/>
        </w:rPr>
        <w:tab/>
      </w:r>
      <w:r w:rsidRPr="00A10007">
        <w:t>Other Best Buy System Changes</w:t>
      </w:r>
      <w:r w:rsidRPr="00A10007">
        <w:tab/>
      </w:r>
      <w:r w:rsidR="0019629F" w:rsidRPr="00A10007">
        <w:fldChar w:fldCharType="begin"/>
      </w:r>
      <w:r w:rsidRPr="00A10007">
        <w:instrText xml:space="preserve"> PAGEREF _Toc352064805 \h </w:instrText>
      </w:r>
      <w:r w:rsidR="0019629F" w:rsidRPr="00A10007">
        <w:fldChar w:fldCharType="separate"/>
      </w:r>
      <w:r w:rsidRPr="00A10007">
        <w:t>13</w:t>
      </w:r>
      <w:r w:rsidR="0019629F" w:rsidRPr="00A10007">
        <w:fldChar w:fldCharType="end"/>
      </w:r>
    </w:p>
    <w:p w:rsidR="00294D24" w:rsidRPr="00A10007" w:rsidRDefault="00294D24">
      <w:pPr>
        <w:pStyle w:val="TOC1"/>
        <w:rPr>
          <w:rFonts w:asciiTheme="minorHAnsi" w:eastAsiaTheme="minorEastAsia" w:hAnsiTheme="minorHAnsi" w:cstheme="minorBidi"/>
          <w:b w:val="0"/>
          <w:bCs w:val="0"/>
          <w:caps w:val="0"/>
          <w:sz w:val="22"/>
          <w:u w:val="none"/>
        </w:rPr>
      </w:pPr>
      <w:r w:rsidRPr="00A10007">
        <w:t>5.</w:t>
      </w:r>
      <w:r w:rsidRPr="00A10007">
        <w:rPr>
          <w:rFonts w:asciiTheme="minorHAnsi" w:eastAsiaTheme="minorEastAsia" w:hAnsiTheme="minorHAnsi" w:cstheme="minorBidi"/>
          <w:b w:val="0"/>
          <w:bCs w:val="0"/>
          <w:caps w:val="0"/>
          <w:sz w:val="22"/>
          <w:u w:val="none"/>
        </w:rPr>
        <w:tab/>
      </w:r>
      <w:r w:rsidRPr="00A10007">
        <w:t>Assumptions</w:t>
      </w:r>
      <w:r w:rsidRPr="00A10007">
        <w:tab/>
      </w:r>
      <w:r w:rsidR="0019629F" w:rsidRPr="00A10007">
        <w:fldChar w:fldCharType="begin"/>
      </w:r>
      <w:r w:rsidRPr="00A10007">
        <w:instrText xml:space="preserve"> PAGEREF _Toc352064806 \h </w:instrText>
      </w:r>
      <w:r w:rsidR="0019629F" w:rsidRPr="00A10007">
        <w:fldChar w:fldCharType="separate"/>
      </w:r>
      <w:r w:rsidRPr="00A10007">
        <w:t>13</w:t>
      </w:r>
      <w:r w:rsidR="0019629F" w:rsidRPr="00A10007">
        <w:fldChar w:fldCharType="end"/>
      </w:r>
    </w:p>
    <w:p w:rsidR="00294D24" w:rsidRPr="00A10007" w:rsidRDefault="00294D24">
      <w:pPr>
        <w:pStyle w:val="TOC1"/>
        <w:rPr>
          <w:rFonts w:asciiTheme="minorHAnsi" w:eastAsiaTheme="minorEastAsia" w:hAnsiTheme="minorHAnsi" w:cstheme="minorBidi"/>
          <w:b w:val="0"/>
          <w:bCs w:val="0"/>
          <w:caps w:val="0"/>
          <w:sz w:val="22"/>
          <w:u w:val="none"/>
        </w:rPr>
      </w:pPr>
      <w:r w:rsidRPr="00A10007">
        <w:t>6.</w:t>
      </w:r>
      <w:r w:rsidRPr="00A10007">
        <w:rPr>
          <w:rFonts w:asciiTheme="minorHAnsi" w:eastAsiaTheme="minorEastAsia" w:hAnsiTheme="minorHAnsi" w:cstheme="minorBidi"/>
          <w:b w:val="0"/>
          <w:bCs w:val="0"/>
          <w:caps w:val="0"/>
          <w:sz w:val="22"/>
          <w:u w:val="none"/>
        </w:rPr>
        <w:tab/>
      </w:r>
      <w:r w:rsidRPr="00A10007">
        <w:t>Out of Scope</w:t>
      </w:r>
      <w:r w:rsidRPr="00A10007">
        <w:tab/>
      </w:r>
      <w:r w:rsidR="0019629F" w:rsidRPr="00A10007">
        <w:fldChar w:fldCharType="begin"/>
      </w:r>
      <w:r w:rsidRPr="00A10007">
        <w:instrText xml:space="preserve"> PAGEREF _Toc352064807 \h </w:instrText>
      </w:r>
      <w:r w:rsidR="0019629F" w:rsidRPr="00A10007">
        <w:fldChar w:fldCharType="separate"/>
      </w:r>
      <w:r w:rsidRPr="00A10007">
        <w:t>13</w:t>
      </w:r>
      <w:r w:rsidR="0019629F" w:rsidRPr="00A10007">
        <w:fldChar w:fldCharType="end"/>
      </w:r>
    </w:p>
    <w:p w:rsidR="00294D24" w:rsidRPr="00A10007" w:rsidRDefault="00294D24">
      <w:pPr>
        <w:pStyle w:val="TOC1"/>
        <w:rPr>
          <w:rFonts w:asciiTheme="minorHAnsi" w:eastAsiaTheme="minorEastAsia" w:hAnsiTheme="minorHAnsi" w:cstheme="minorBidi"/>
          <w:b w:val="0"/>
          <w:bCs w:val="0"/>
          <w:caps w:val="0"/>
          <w:sz w:val="22"/>
          <w:u w:val="none"/>
        </w:rPr>
      </w:pPr>
      <w:r w:rsidRPr="00A10007">
        <w:t>7.</w:t>
      </w:r>
      <w:r w:rsidRPr="00A10007">
        <w:rPr>
          <w:rFonts w:asciiTheme="minorHAnsi" w:eastAsiaTheme="minorEastAsia" w:hAnsiTheme="minorHAnsi" w:cstheme="minorBidi"/>
          <w:b w:val="0"/>
          <w:bCs w:val="0"/>
          <w:caps w:val="0"/>
          <w:sz w:val="22"/>
          <w:u w:val="none"/>
        </w:rPr>
        <w:tab/>
      </w:r>
      <w:r w:rsidRPr="00A10007">
        <w:t>Technical Specifications Sign Off</w:t>
      </w:r>
      <w:r w:rsidRPr="00A10007">
        <w:tab/>
      </w:r>
      <w:r w:rsidR="0019629F" w:rsidRPr="00A10007">
        <w:fldChar w:fldCharType="begin"/>
      </w:r>
      <w:r w:rsidRPr="00A10007">
        <w:instrText xml:space="preserve"> PAGEREF _Toc352064808 \h </w:instrText>
      </w:r>
      <w:r w:rsidR="0019629F" w:rsidRPr="00A10007">
        <w:fldChar w:fldCharType="separate"/>
      </w:r>
      <w:r w:rsidRPr="00A10007">
        <w:t>14</w:t>
      </w:r>
      <w:r w:rsidR="0019629F" w:rsidRPr="00A10007">
        <w:fldChar w:fldCharType="end"/>
      </w:r>
    </w:p>
    <w:p w:rsidR="00294D24" w:rsidRPr="00A10007" w:rsidRDefault="00294D24">
      <w:pPr>
        <w:pStyle w:val="TOC1"/>
        <w:rPr>
          <w:rFonts w:asciiTheme="minorHAnsi" w:eastAsiaTheme="minorEastAsia" w:hAnsiTheme="minorHAnsi" w:cstheme="minorBidi"/>
          <w:b w:val="0"/>
          <w:bCs w:val="0"/>
          <w:caps w:val="0"/>
          <w:sz w:val="22"/>
          <w:u w:val="none"/>
        </w:rPr>
      </w:pPr>
      <w:r w:rsidRPr="00A10007">
        <w:t>8.</w:t>
      </w:r>
      <w:r w:rsidRPr="00A10007">
        <w:rPr>
          <w:rFonts w:asciiTheme="minorHAnsi" w:eastAsiaTheme="minorEastAsia" w:hAnsiTheme="minorHAnsi" w:cstheme="minorBidi"/>
          <w:b w:val="0"/>
          <w:bCs w:val="0"/>
          <w:caps w:val="0"/>
          <w:sz w:val="22"/>
          <w:u w:val="none"/>
        </w:rPr>
        <w:tab/>
      </w:r>
      <w:r w:rsidRPr="00A10007">
        <w:t>Technical Specifications Review</w:t>
      </w:r>
      <w:r w:rsidRPr="00A10007">
        <w:tab/>
      </w:r>
      <w:r w:rsidR="0019629F" w:rsidRPr="00A10007">
        <w:fldChar w:fldCharType="begin"/>
      </w:r>
      <w:r w:rsidRPr="00A10007">
        <w:instrText xml:space="preserve"> PAGEREF _Toc352064809 \h </w:instrText>
      </w:r>
      <w:r w:rsidR="0019629F" w:rsidRPr="00A10007">
        <w:fldChar w:fldCharType="separate"/>
      </w:r>
      <w:r w:rsidRPr="00A10007">
        <w:t>14</w:t>
      </w:r>
      <w:r w:rsidR="0019629F" w:rsidRPr="00A10007">
        <w:fldChar w:fldCharType="end"/>
      </w:r>
    </w:p>
    <w:p w:rsidR="00294D24" w:rsidRPr="00A10007" w:rsidRDefault="00294D24">
      <w:pPr>
        <w:pStyle w:val="TOC1"/>
        <w:rPr>
          <w:rFonts w:asciiTheme="minorHAnsi" w:eastAsiaTheme="minorEastAsia" w:hAnsiTheme="minorHAnsi" w:cstheme="minorBidi"/>
          <w:b w:val="0"/>
          <w:bCs w:val="0"/>
          <w:caps w:val="0"/>
          <w:sz w:val="22"/>
          <w:u w:val="none"/>
        </w:rPr>
      </w:pPr>
      <w:r w:rsidRPr="00A10007">
        <w:t>9.</w:t>
      </w:r>
      <w:r w:rsidRPr="00A10007">
        <w:rPr>
          <w:rFonts w:asciiTheme="minorHAnsi" w:eastAsiaTheme="minorEastAsia" w:hAnsiTheme="minorHAnsi" w:cstheme="minorBidi"/>
          <w:b w:val="0"/>
          <w:bCs w:val="0"/>
          <w:caps w:val="0"/>
          <w:sz w:val="22"/>
          <w:u w:val="none"/>
        </w:rPr>
        <w:tab/>
      </w:r>
      <w:r w:rsidRPr="00A10007">
        <w:t>Technical Specifications Inform</w:t>
      </w:r>
      <w:r w:rsidRPr="00A10007">
        <w:tab/>
      </w:r>
      <w:r w:rsidR="0019629F" w:rsidRPr="00A10007">
        <w:fldChar w:fldCharType="begin"/>
      </w:r>
      <w:r w:rsidRPr="00A10007">
        <w:instrText xml:space="preserve"> PAGEREF _Toc352064810 \h </w:instrText>
      </w:r>
      <w:r w:rsidR="0019629F" w:rsidRPr="00A10007">
        <w:fldChar w:fldCharType="separate"/>
      </w:r>
      <w:r w:rsidRPr="00A10007">
        <w:t>15</w:t>
      </w:r>
      <w:r w:rsidR="0019629F" w:rsidRPr="00A10007">
        <w:fldChar w:fldCharType="end"/>
      </w:r>
    </w:p>
    <w:p w:rsidR="00294D24" w:rsidRPr="00A10007" w:rsidRDefault="00294D24">
      <w:pPr>
        <w:pStyle w:val="TOC1"/>
        <w:rPr>
          <w:rFonts w:asciiTheme="minorHAnsi" w:eastAsiaTheme="minorEastAsia" w:hAnsiTheme="minorHAnsi" w:cstheme="minorBidi"/>
          <w:b w:val="0"/>
          <w:bCs w:val="0"/>
          <w:caps w:val="0"/>
          <w:sz w:val="22"/>
          <w:u w:val="none"/>
        </w:rPr>
      </w:pPr>
      <w:r w:rsidRPr="00A10007">
        <w:t>10.</w:t>
      </w:r>
      <w:r w:rsidRPr="00A10007">
        <w:rPr>
          <w:rFonts w:asciiTheme="minorHAnsi" w:eastAsiaTheme="minorEastAsia" w:hAnsiTheme="minorHAnsi" w:cstheme="minorBidi"/>
          <w:b w:val="0"/>
          <w:bCs w:val="0"/>
          <w:caps w:val="0"/>
          <w:sz w:val="22"/>
          <w:u w:val="none"/>
        </w:rPr>
        <w:tab/>
      </w:r>
      <w:r w:rsidRPr="00A10007">
        <w:t>Appendix A:  Source Documentation</w:t>
      </w:r>
      <w:r w:rsidRPr="00A10007">
        <w:tab/>
      </w:r>
      <w:r w:rsidR="0019629F" w:rsidRPr="00A10007">
        <w:fldChar w:fldCharType="begin"/>
      </w:r>
      <w:r w:rsidRPr="00A10007">
        <w:instrText xml:space="preserve"> PAGEREF _Toc352064811 \h </w:instrText>
      </w:r>
      <w:r w:rsidR="0019629F" w:rsidRPr="00A10007">
        <w:fldChar w:fldCharType="separate"/>
      </w:r>
      <w:r w:rsidRPr="00A10007">
        <w:t>15</w:t>
      </w:r>
      <w:r w:rsidR="0019629F" w:rsidRPr="00A10007">
        <w:fldChar w:fldCharType="end"/>
      </w:r>
    </w:p>
    <w:p w:rsidR="00294D24" w:rsidRPr="00A10007" w:rsidRDefault="00294D24">
      <w:pPr>
        <w:pStyle w:val="TOC1"/>
        <w:rPr>
          <w:rFonts w:asciiTheme="minorHAnsi" w:eastAsiaTheme="minorEastAsia" w:hAnsiTheme="minorHAnsi" w:cstheme="minorBidi"/>
          <w:b w:val="0"/>
          <w:bCs w:val="0"/>
          <w:caps w:val="0"/>
          <w:sz w:val="22"/>
          <w:u w:val="none"/>
        </w:rPr>
      </w:pPr>
      <w:r w:rsidRPr="00A10007">
        <w:t>11.</w:t>
      </w:r>
      <w:r w:rsidRPr="00A10007">
        <w:rPr>
          <w:rFonts w:asciiTheme="minorHAnsi" w:eastAsiaTheme="minorEastAsia" w:hAnsiTheme="minorHAnsi" w:cstheme="minorBidi"/>
          <w:b w:val="0"/>
          <w:bCs w:val="0"/>
          <w:caps w:val="0"/>
          <w:sz w:val="22"/>
          <w:u w:val="none"/>
        </w:rPr>
        <w:tab/>
      </w:r>
      <w:r w:rsidRPr="00A10007">
        <w:t>Appendix B:  Language Codes</w:t>
      </w:r>
      <w:r w:rsidRPr="00A10007">
        <w:tab/>
      </w:r>
      <w:r w:rsidR="0019629F" w:rsidRPr="00A10007">
        <w:fldChar w:fldCharType="begin"/>
      </w:r>
      <w:r w:rsidRPr="00A10007">
        <w:instrText xml:space="preserve"> PAGEREF _Toc352064812 \h </w:instrText>
      </w:r>
      <w:r w:rsidR="0019629F" w:rsidRPr="00A10007">
        <w:fldChar w:fldCharType="separate"/>
      </w:r>
      <w:r w:rsidRPr="00A10007">
        <w:t>15</w:t>
      </w:r>
      <w:r w:rsidR="0019629F" w:rsidRPr="00A10007">
        <w:fldChar w:fldCharType="end"/>
      </w:r>
    </w:p>
    <w:p w:rsidR="00DB0493" w:rsidRPr="00A10007" w:rsidRDefault="0019629F" w:rsidP="00FE5920">
      <w:pPr>
        <w:spacing w:after="120"/>
        <w:rPr>
          <w:rFonts w:cs="Arial"/>
        </w:rPr>
      </w:pPr>
      <w:r w:rsidRPr="00A10007">
        <w:rPr>
          <w:rFonts w:ascii="Calibri" w:hAnsi="Calibri" w:cs="Arial"/>
          <w:szCs w:val="22"/>
          <w:u w:val="single"/>
        </w:rPr>
        <w:fldChar w:fldCharType="end"/>
      </w:r>
    </w:p>
    <w:p w:rsidR="00234074" w:rsidRPr="00A10007" w:rsidRDefault="00234074">
      <w:pPr>
        <w:rPr>
          <w:rFonts w:cs="Arial"/>
          <w:b/>
          <w:bCs/>
          <w:kern w:val="32"/>
          <w:sz w:val="28"/>
          <w:szCs w:val="32"/>
        </w:rPr>
      </w:pPr>
      <w:bookmarkStart w:id="20" w:name="_Toc194072836"/>
      <w:r w:rsidRPr="00A10007">
        <w:br w:type="page"/>
      </w:r>
    </w:p>
    <w:p w:rsidR="00DB0493" w:rsidRPr="00A10007" w:rsidRDefault="00DB0493" w:rsidP="00573967">
      <w:pPr>
        <w:pStyle w:val="Heading1"/>
      </w:pPr>
      <w:bookmarkStart w:id="21" w:name="_Toc352064780"/>
      <w:r w:rsidRPr="00A10007">
        <w:lastRenderedPageBreak/>
        <w:t>Document Goal and Purpose</w:t>
      </w:r>
      <w:bookmarkEnd w:id="20"/>
      <w:bookmarkEnd w:id="21"/>
    </w:p>
    <w:p w:rsidR="00DB0493" w:rsidRPr="00A10007" w:rsidRDefault="00DB0493" w:rsidP="00DB0493">
      <w:pPr>
        <w:pStyle w:val="BodyText"/>
        <w:rPr>
          <w:szCs w:val="20"/>
        </w:rPr>
      </w:pPr>
      <w:r w:rsidRPr="00A10007">
        <w:rPr>
          <w:szCs w:val="20"/>
        </w:rPr>
        <w:t>The goal of this technical specification is to document the way the POS application will complete on the register.  It is not intended to document other affected system processes or application processes.  For information on these other affected systems and applications, please refer to documentation provided by those system and application teams.</w:t>
      </w:r>
    </w:p>
    <w:p w:rsidR="007657F6" w:rsidRPr="00A10007" w:rsidRDefault="007657F6" w:rsidP="006A0C8C">
      <w:pPr>
        <w:pStyle w:val="Heading1"/>
      </w:pPr>
      <w:bookmarkStart w:id="22" w:name="_Toc352064781"/>
      <w:r w:rsidRPr="00A10007">
        <w:t>Project Overview</w:t>
      </w:r>
      <w:bookmarkEnd w:id="22"/>
    </w:p>
    <w:p w:rsidR="00AE027F" w:rsidRPr="00A10007" w:rsidRDefault="005C3FE4" w:rsidP="00AE027F">
      <w:pPr>
        <w:pStyle w:val="Heading2"/>
      </w:pPr>
      <w:bookmarkStart w:id="23" w:name="_Ref296600188"/>
      <w:bookmarkStart w:id="24" w:name="_Toc352064782"/>
      <w:r w:rsidRPr="00A10007">
        <w:t>Project History</w:t>
      </w:r>
      <w:r w:rsidR="00053ABA" w:rsidRPr="00A10007">
        <w:t xml:space="preserve"> &amp; Background</w:t>
      </w:r>
      <w:bookmarkEnd w:id="23"/>
      <w:bookmarkEnd w:id="24"/>
      <w:r w:rsidR="00053ABA" w:rsidRPr="00A10007">
        <w:t xml:space="preserve"> </w:t>
      </w:r>
    </w:p>
    <w:p w:rsidR="00EA633E" w:rsidRPr="00A10007" w:rsidRDefault="00EA633E" w:rsidP="00EA633E">
      <w:pPr>
        <w:pStyle w:val="BodyText"/>
      </w:pPr>
      <w:r w:rsidRPr="00A10007">
        <w:t>This project is to provide the ability to resume transactions started on a mobile device in order to perform additiona</w:t>
      </w:r>
      <w:r w:rsidR="00376511" w:rsidRPr="00A10007">
        <w:t>l functionality such as selling certain</w:t>
      </w:r>
      <w:r w:rsidRPr="00A10007">
        <w:t xml:space="preserve"> skus or applying different tenders. </w:t>
      </w:r>
    </w:p>
    <w:p w:rsidR="00D71253" w:rsidRPr="00A10007" w:rsidRDefault="00D71253" w:rsidP="00D71253">
      <w:pPr>
        <w:pStyle w:val="Heading1"/>
      </w:pPr>
      <w:bookmarkStart w:id="25" w:name="_Toc352064783"/>
      <w:r w:rsidRPr="00A10007">
        <w:t>POS Changes</w:t>
      </w:r>
      <w:bookmarkEnd w:id="25"/>
    </w:p>
    <w:p w:rsidR="003E50CF" w:rsidRPr="00A10007" w:rsidRDefault="00E6209C" w:rsidP="003E50CF">
      <w:pPr>
        <w:pStyle w:val="Heading2"/>
      </w:pPr>
      <w:bookmarkStart w:id="26" w:name="_Ref274831843"/>
      <w:bookmarkStart w:id="27" w:name="_Ref274831846"/>
      <w:bookmarkStart w:id="28" w:name="_Ref274831913"/>
      <w:bookmarkStart w:id="29" w:name="_Ref274831916"/>
      <w:bookmarkStart w:id="30" w:name="_Ref274834583"/>
      <w:bookmarkStart w:id="31" w:name="_Ref274834587"/>
      <w:bookmarkStart w:id="32" w:name="_Toc288770311"/>
      <w:bookmarkStart w:id="33" w:name="_Toc352064784"/>
      <w:r w:rsidRPr="00A10007">
        <w:t>POS Process/Flow Changes for the Project</w:t>
      </w:r>
      <w:bookmarkEnd w:id="26"/>
      <w:bookmarkEnd w:id="27"/>
      <w:bookmarkEnd w:id="28"/>
      <w:bookmarkEnd w:id="29"/>
      <w:bookmarkEnd w:id="30"/>
      <w:bookmarkEnd w:id="31"/>
      <w:bookmarkEnd w:id="32"/>
      <w:bookmarkEnd w:id="33"/>
    </w:p>
    <w:p w:rsidR="005A0726" w:rsidRPr="00A10007" w:rsidRDefault="005501F0" w:rsidP="005A0726">
      <w:pPr>
        <w:spacing w:after="120"/>
      </w:pPr>
      <w:r w:rsidRPr="00A10007">
        <w:t>Prior to starting a POS transacti</w:t>
      </w:r>
      <w:r w:rsidR="003C7AD3" w:rsidRPr="00A10007">
        <w:t>on, the user selects Admin Menu</w:t>
      </w:r>
      <w:r w:rsidR="00B72353" w:rsidRPr="00A10007">
        <w:t xml:space="preserve"> </w:t>
      </w:r>
      <w:r w:rsidRPr="00A10007">
        <w:t xml:space="preserve">and then </w:t>
      </w:r>
      <w:proofErr w:type="gramStart"/>
      <w:r w:rsidRPr="00A10007">
        <w:t>Resume</w:t>
      </w:r>
      <w:proofErr w:type="gramEnd"/>
      <w:r w:rsidR="0079067F" w:rsidRPr="00A10007">
        <w:t xml:space="preserve"> menu option</w:t>
      </w:r>
      <w:r w:rsidRPr="00A10007">
        <w:t>.  POS checks the</w:t>
      </w:r>
      <w:r w:rsidR="002A1DD9" w:rsidRPr="00A10007">
        <w:t xml:space="preserve"> parameter if a call needs to be made to look for </w:t>
      </w:r>
      <w:del w:id="34" w:author="Amy Byers" w:date="2014-09-10T19:59:00Z">
        <w:r w:rsidR="002A1DD9" w:rsidRPr="00A10007" w:rsidDel="006A1005">
          <w:delText>MPOS</w:delText>
        </w:r>
      </w:del>
      <w:ins w:id="35" w:author="Amy Byers" w:date="2014-09-10T19:59:00Z">
        <w:r w:rsidR="006A1005">
          <w:t>x/</w:t>
        </w:r>
        <w:proofErr w:type="spellStart"/>
        <w:r w:rsidR="006A1005">
          <w:t>mPOS</w:t>
        </w:r>
      </w:ins>
      <w:proofErr w:type="spellEnd"/>
      <w:r w:rsidR="002A1DD9" w:rsidRPr="00A10007">
        <w:t xml:space="preserve"> suspended transaction (see section </w:t>
      </w:r>
      <w:r w:rsidR="0019629F" w:rsidRPr="00A10007">
        <w:fldChar w:fldCharType="begin"/>
      </w:r>
      <w:r w:rsidR="002A1DD9" w:rsidRPr="00A10007">
        <w:instrText xml:space="preserve"> REF _Ref324951408 \r \h </w:instrText>
      </w:r>
      <w:r w:rsidR="00A10007">
        <w:instrText xml:space="preserve"> \* MERGEFORMAT </w:instrText>
      </w:r>
      <w:r w:rsidR="0019629F" w:rsidRPr="00A10007">
        <w:fldChar w:fldCharType="separate"/>
      </w:r>
      <w:r w:rsidR="00294D24" w:rsidRPr="00A10007">
        <w:t>3.7.1</w:t>
      </w:r>
      <w:r w:rsidR="0019629F" w:rsidRPr="00A10007">
        <w:fldChar w:fldCharType="end"/>
      </w:r>
      <w:r w:rsidR="002A1DD9" w:rsidRPr="00A10007">
        <w:t>)</w:t>
      </w:r>
    </w:p>
    <w:p w:rsidR="003B4122" w:rsidRPr="00A10007" w:rsidRDefault="003B4122" w:rsidP="00CE5E6D">
      <w:pPr>
        <w:pStyle w:val="BodyText"/>
        <w:numPr>
          <w:ilvl w:val="0"/>
          <w:numId w:val="25"/>
        </w:numPr>
        <w:rPr>
          <w:szCs w:val="20"/>
        </w:rPr>
      </w:pPr>
      <w:r w:rsidRPr="00A10007">
        <w:rPr>
          <w:szCs w:val="20"/>
        </w:rPr>
        <w:t xml:space="preserve">If the parameter is disabled or not present, then POS proceeds to step </w:t>
      </w:r>
      <w:r w:rsidR="0019629F" w:rsidRPr="00A10007">
        <w:rPr>
          <w:szCs w:val="20"/>
        </w:rPr>
        <w:fldChar w:fldCharType="begin"/>
      </w:r>
      <w:r w:rsidRPr="00A10007">
        <w:rPr>
          <w:szCs w:val="20"/>
        </w:rPr>
        <w:instrText xml:space="preserve"> REF _Ref324951725 \r \h </w:instrText>
      </w:r>
      <w:r w:rsidR="0019629F" w:rsidRPr="00A10007">
        <w:rPr>
          <w:szCs w:val="20"/>
        </w:rPr>
      </w:r>
      <w:r w:rsidR="00A10007">
        <w:rPr>
          <w:szCs w:val="20"/>
        </w:rPr>
        <w:instrText xml:space="preserve"> \* MERGEFORMAT </w:instrText>
      </w:r>
      <w:r w:rsidR="0019629F" w:rsidRPr="00A10007">
        <w:rPr>
          <w:szCs w:val="20"/>
        </w:rPr>
        <w:fldChar w:fldCharType="separate"/>
      </w:r>
      <w:r w:rsidR="00294D24" w:rsidRPr="00A10007">
        <w:rPr>
          <w:szCs w:val="20"/>
        </w:rPr>
        <w:t>3</w:t>
      </w:r>
      <w:r w:rsidR="0019629F" w:rsidRPr="00A10007">
        <w:rPr>
          <w:szCs w:val="20"/>
        </w:rPr>
        <w:fldChar w:fldCharType="end"/>
      </w:r>
      <w:r w:rsidR="00D46CE5" w:rsidRPr="00A10007">
        <w:rPr>
          <w:szCs w:val="20"/>
        </w:rPr>
        <w:t xml:space="preserve"> to continue with current ePOS resume functionality</w:t>
      </w:r>
      <w:r w:rsidRPr="00A10007">
        <w:rPr>
          <w:szCs w:val="20"/>
        </w:rPr>
        <w:t>.</w:t>
      </w:r>
    </w:p>
    <w:p w:rsidR="008A7EB8" w:rsidRPr="00A10007" w:rsidRDefault="002A1DD9" w:rsidP="00CE5E6D">
      <w:pPr>
        <w:pStyle w:val="BodyText"/>
        <w:numPr>
          <w:ilvl w:val="0"/>
          <w:numId w:val="25"/>
        </w:numPr>
        <w:rPr>
          <w:szCs w:val="20"/>
        </w:rPr>
      </w:pPr>
      <w:bookmarkStart w:id="36" w:name="_Ref326677866"/>
      <w:r w:rsidRPr="00A10007">
        <w:rPr>
          <w:szCs w:val="20"/>
        </w:rPr>
        <w:t xml:space="preserve">If the parameter is enabled, then POS executes the Get All Suspended Transactions call (see section </w:t>
      </w:r>
      <w:r w:rsidR="0019629F" w:rsidRPr="00A10007">
        <w:rPr>
          <w:szCs w:val="20"/>
        </w:rPr>
        <w:fldChar w:fldCharType="begin"/>
      </w:r>
      <w:r w:rsidRPr="00A10007">
        <w:rPr>
          <w:szCs w:val="20"/>
        </w:rPr>
        <w:instrText xml:space="preserve"> REF _Ref324951465 \r \h </w:instrText>
      </w:r>
      <w:r w:rsidR="0019629F" w:rsidRPr="00A10007">
        <w:rPr>
          <w:szCs w:val="20"/>
        </w:rPr>
      </w:r>
      <w:r w:rsidR="00A10007">
        <w:rPr>
          <w:szCs w:val="20"/>
        </w:rPr>
        <w:instrText xml:space="preserve"> \* MERGEFORMAT </w:instrText>
      </w:r>
      <w:r w:rsidR="0019629F" w:rsidRPr="00A10007">
        <w:rPr>
          <w:szCs w:val="20"/>
        </w:rPr>
        <w:fldChar w:fldCharType="separate"/>
      </w:r>
      <w:r w:rsidR="00294D24" w:rsidRPr="00A10007">
        <w:rPr>
          <w:szCs w:val="20"/>
        </w:rPr>
        <w:t>3.9.1</w:t>
      </w:r>
      <w:r w:rsidR="0019629F" w:rsidRPr="00A10007">
        <w:rPr>
          <w:szCs w:val="20"/>
        </w:rPr>
        <w:fldChar w:fldCharType="end"/>
      </w:r>
      <w:r w:rsidRPr="00A10007">
        <w:rPr>
          <w:szCs w:val="20"/>
        </w:rPr>
        <w:t>)</w:t>
      </w:r>
      <w:r w:rsidR="002061BD" w:rsidRPr="00A10007">
        <w:rPr>
          <w:szCs w:val="20"/>
        </w:rPr>
        <w:t xml:space="preserve"> to retrieve suspended </w:t>
      </w:r>
      <w:del w:id="37" w:author="Amy Byers" w:date="2014-09-10T19:59:00Z">
        <w:r w:rsidR="002061BD" w:rsidRPr="00A10007" w:rsidDel="006A1005">
          <w:rPr>
            <w:szCs w:val="20"/>
          </w:rPr>
          <w:delText>MPOS</w:delText>
        </w:r>
      </w:del>
      <w:ins w:id="38" w:author="Amy Byers" w:date="2014-09-10T19:59:00Z">
        <w:r w:rsidR="006A1005">
          <w:rPr>
            <w:szCs w:val="20"/>
          </w:rPr>
          <w:t>x/</w:t>
        </w:r>
        <w:proofErr w:type="spellStart"/>
        <w:r w:rsidR="006A1005">
          <w:rPr>
            <w:szCs w:val="20"/>
          </w:rPr>
          <w:t>mPOS</w:t>
        </w:r>
      </w:ins>
      <w:proofErr w:type="spellEnd"/>
      <w:r w:rsidR="002061BD" w:rsidRPr="00A10007">
        <w:rPr>
          <w:szCs w:val="20"/>
        </w:rPr>
        <w:t xml:space="preserve"> transaction for the current store, current day</w:t>
      </w:r>
      <w:r w:rsidRPr="00A10007">
        <w:rPr>
          <w:szCs w:val="20"/>
        </w:rPr>
        <w:t>.</w:t>
      </w:r>
      <w:bookmarkEnd w:id="36"/>
    </w:p>
    <w:p w:rsidR="00D46CE5" w:rsidRPr="00A10007" w:rsidRDefault="00D46CE5" w:rsidP="00D46CE5">
      <w:pPr>
        <w:pStyle w:val="BodyText"/>
        <w:numPr>
          <w:ilvl w:val="1"/>
          <w:numId w:val="25"/>
        </w:numPr>
        <w:rPr>
          <w:szCs w:val="20"/>
        </w:rPr>
      </w:pPr>
      <w:bookmarkStart w:id="39" w:name="_Ref324951767"/>
      <w:r w:rsidRPr="00A10007">
        <w:rPr>
          <w:szCs w:val="20"/>
        </w:rPr>
        <w:t xml:space="preserve">If the </w:t>
      </w:r>
      <w:r w:rsidR="006F6639" w:rsidRPr="00A10007">
        <w:rPr>
          <w:szCs w:val="20"/>
        </w:rPr>
        <w:t>call</w:t>
      </w:r>
      <w:r w:rsidRPr="00A10007">
        <w:rPr>
          <w:szCs w:val="20"/>
        </w:rPr>
        <w:t xml:space="preserve"> returns No Results or Result List is returned, then POS proceeds to step</w:t>
      </w:r>
      <w:bookmarkEnd w:id="39"/>
      <w:r w:rsidRPr="00A10007">
        <w:rPr>
          <w:szCs w:val="20"/>
        </w:rPr>
        <w:t xml:space="preserve"> </w:t>
      </w:r>
      <w:r w:rsidR="0019629F" w:rsidRPr="00A10007">
        <w:rPr>
          <w:szCs w:val="20"/>
        </w:rPr>
        <w:fldChar w:fldCharType="begin"/>
      </w:r>
      <w:r w:rsidRPr="00A10007">
        <w:rPr>
          <w:szCs w:val="20"/>
        </w:rPr>
        <w:instrText xml:space="preserve"> REF _Ref324951725 \r \h </w:instrText>
      </w:r>
      <w:r w:rsidR="0019629F" w:rsidRPr="00A10007">
        <w:rPr>
          <w:szCs w:val="20"/>
        </w:rPr>
      </w:r>
      <w:r w:rsidR="00A10007">
        <w:rPr>
          <w:szCs w:val="20"/>
        </w:rPr>
        <w:instrText xml:space="preserve"> \* MERGEFORMAT </w:instrText>
      </w:r>
      <w:r w:rsidR="0019629F" w:rsidRPr="00A10007">
        <w:rPr>
          <w:szCs w:val="20"/>
        </w:rPr>
        <w:fldChar w:fldCharType="separate"/>
      </w:r>
      <w:r w:rsidR="00294D24" w:rsidRPr="00A10007">
        <w:rPr>
          <w:szCs w:val="20"/>
        </w:rPr>
        <w:t>3</w:t>
      </w:r>
      <w:r w:rsidR="0019629F" w:rsidRPr="00A10007">
        <w:rPr>
          <w:szCs w:val="20"/>
        </w:rPr>
        <w:fldChar w:fldCharType="end"/>
      </w:r>
      <w:r w:rsidRPr="00A10007">
        <w:rPr>
          <w:szCs w:val="20"/>
        </w:rPr>
        <w:t>.</w:t>
      </w:r>
    </w:p>
    <w:p w:rsidR="002A1DD9" w:rsidRPr="00A10007" w:rsidRDefault="003B4122" w:rsidP="002A1DD9">
      <w:pPr>
        <w:pStyle w:val="BodyText"/>
        <w:numPr>
          <w:ilvl w:val="1"/>
          <w:numId w:val="25"/>
        </w:numPr>
        <w:rPr>
          <w:szCs w:val="20"/>
        </w:rPr>
      </w:pPr>
      <w:r w:rsidRPr="00A10007">
        <w:rPr>
          <w:szCs w:val="20"/>
        </w:rPr>
        <w:t xml:space="preserve">If the </w:t>
      </w:r>
      <w:r w:rsidR="006F6639" w:rsidRPr="00A10007">
        <w:rPr>
          <w:szCs w:val="20"/>
        </w:rPr>
        <w:t>call</w:t>
      </w:r>
      <w:r w:rsidRPr="00A10007">
        <w:rPr>
          <w:szCs w:val="20"/>
        </w:rPr>
        <w:t xml:space="preserve"> is</w:t>
      </w:r>
      <w:r w:rsidR="006407B8" w:rsidRPr="00A10007">
        <w:rPr>
          <w:szCs w:val="20"/>
        </w:rPr>
        <w:t xml:space="preserve"> offline, </w:t>
      </w:r>
      <w:r w:rsidR="002A1DD9" w:rsidRPr="00A10007">
        <w:rPr>
          <w:szCs w:val="20"/>
        </w:rPr>
        <w:t>timed out</w:t>
      </w:r>
      <w:r w:rsidR="006407B8" w:rsidRPr="00A10007">
        <w:rPr>
          <w:szCs w:val="20"/>
        </w:rPr>
        <w:t xml:space="preserve"> or received a system error in the response</w:t>
      </w:r>
      <w:r w:rsidR="002A1DD9" w:rsidRPr="00A10007">
        <w:rPr>
          <w:szCs w:val="20"/>
        </w:rPr>
        <w:t xml:space="preserve">, then POS displays message informing the user that </w:t>
      </w:r>
      <w:r w:rsidRPr="00A10007">
        <w:rPr>
          <w:szCs w:val="20"/>
        </w:rPr>
        <w:t xml:space="preserve">unable to retrieve </w:t>
      </w:r>
      <w:del w:id="40" w:author="Amy Byers" w:date="2014-09-10T19:59:00Z">
        <w:r w:rsidRPr="00A10007" w:rsidDel="006A1005">
          <w:rPr>
            <w:szCs w:val="20"/>
          </w:rPr>
          <w:delText>MPOS</w:delText>
        </w:r>
      </w:del>
      <w:ins w:id="41" w:author="Amy Byers" w:date="2014-09-10T19:59:00Z">
        <w:r w:rsidR="006A1005">
          <w:rPr>
            <w:szCs w:val="20"/>
          </w:rPr>
          <w:t>x/</w:t>
        </w:r>
        <w:proofErr w:type="spellStart"/>
        <w:r w:rsidR="006A1005">
          <w:rPr>
            <w:szCs w:val="20"/>
          </w:rPr>
          <w:t>mPOS</w:t>
        </w:r>
      </w:ins>
      <w:proofErr w:type="spellEnd"/>
      <w:r w:rsidRPr="00A10007">
        <w:rPr>
          <w:szCs w:val="20"/>
        </w:rPr>
        <w:t xml:space="preserve"> transactions</w:t>
      </w:r>
      <w:r w:rsidR="006407B8" w:rsidRPr="00A10007">
        <w:rPr>
          <w:szCs w:val="20"/>
        </w:rPr>
        <w:t xml:space="preserve"> (see section </w:t>
      </w:r>
      <w:r w:rsidR="0019629F" w:rsidRPr="00A10007">
        <w:rPr>
          <w:szCs w:val="20"/>
        </w:rPr>
        <w:fldChar w:fldCharType="begin"/>
      </w:r>
      <w:r w:rsidR="006407B8" w:rsidRPr="00A10007">
        <w:rPr>
          <w:szCs w:val="20"/>
        </w:rPr>
        <w:instrText xml:space="preserve"> REF _Ref325463333 \r \h </w:instrText>
      </w:r>
      <w:r w:rsidR="0019629F" w:rsidRPr="00A10007">
        <w:rPr>
          <w:szCs w:val="20"/>
        </w:rPr>
      </w:r>
      <w:r w:rsidR="00A10007">
        <w:rPr>
          <w:szCs w:val="20"/>
        </w:rPr>
        <w:instrText xml:space="preserve"> \* MERGEFORMAT </w:instrText>
      </w:r>
      <w:r w:rsidR="0019629F" w:rsidRPr="00A10007">
        <w:rPr>
          <w:szCs w:val="20"/>
        </w:rPr>
        <w:fldChar w:fldCharType="separate"/>
      </w:r>
      <w:r w:rsidR="00294D24" w:rsidRPr="00A10007">
        <w:rPr>
          <w:szCs w:val="20"/>
        </w:rPr>
        <w:t>3.7.2</w:t>
      </w:r>
      <w:r w:rsidR="0019629F" w:rsidRPr="00A10007">
        <w:rPr>
          <w:szCs w:val="20"/>
        </w:rPr>
        <w:fldChar w:fldCharType="end"/>
      </w:r>
      <w:r w:rsidR="006407B8" w:rsidRPr="00A10007">
        <w:rPr>
          <w:szCs w:val="20"/>
        </w:rPr>
        <w:t>)</w:t>
      </w:r>
      <w:r w:rsidRPr="00A10007">
        <w:rPr>
          <w:szCs w:val="20"/>
        </w:rPr>
        <w:t xml:space="preserve">.  Once the OK button has been selected POS proceeds to step </w:t>
      </w:r>
      <w:r w:rsidR="0019629F" w:rsidRPr="00A10007">
        <w:rPr>
          <w:szCs w:val="20"/>
        </w:rPr>
        <w:fldChar w:fldCharType="begin"/>
      </w:r>
      <w:r w:rsidRPr="00A10007">
        <w:rPr>
          <w:szCs w:val="20"/>
        </w:rPr>
        <w:instrText xml:space="preserve"> REF _Ref324951725 \r \h </w:instrText>
      </w:r>
      <w:r w:rsidR="0019629F" w:rsidRPr="00A10007">
        <w:rPr>
          <w:szCs w:val="20"/>
        </w:rPr>
      </w:r>
      <w:r w:rsidR="00A10007">
        <w:rPr>
          <w:szCs w:val="20"/>
        </w:rPr>
        <w:instrText xml:space="preserve"> \* MERGEFORMAT </w:instrText>
      </w:r>
      <w:r w:rsidR="0019629F" w:rsidRPr="00A10007">
        <w:rPr>
          <w:szCs w:val="20"/>
        </w:rPr>
        <w:fldChar w:fldCharType="separate"/>
      </w:r>
      <w:r w:rsidR="00294D24" w:rsidRPr="00A10007">
        <w:rPr>
          <w:szCs w:val="20"/>
        </w:rPr>
        <w:t>3</w:t>
      </w:r>
      <w:r w:rsidR="0019629F" w:rsidRPr="00A10007">
        <w:rPr>
          <w:szCs w:val="20"/>
        </w:rPr>
        <w:fldChar w:fldCharType="end"/>
      </w:r>
      <w:r w:rsidR="006407B8" w:rsidRPr="00A10007">
        <w:rPr>
          <w:szCs w:val="20"/>
        </w:rPr>
        <w:t xml:space="preserve"> to continue with the ePOS resume process.</w:t>
      </w:r>
    </w:p>
    <w:p w:rsidR="003B4122" w:rsidRPr="00A10007" w:rsidRDefault="003B4122" w:rsidP="003B4122">
      <w:pPr>
        <w:pStyle w:val="BodyText"/>
        <w:numPr>
          <w:ilvl w:val="0"/>
          <w:numId w:val="25"/>
        </w:numPr>
        <w:rPr>
          <w:szCs w:val="20"/>
        </w:rPr>
      </w:pPr>
      <w:bookmarkStart w:id="42" w:name="_Ref324951725"/>
      <w:r w:rsidRPr="00A10007">
        <w:rPr>
          <w:szCs w:val="20"/>
        </w:rPr>
        <w:t>POS follows current processing to look for ePOS transactions.</w:t>
      </w:r>
      <w:bookmarkEnd w:id="42"/>
    </w:p>
    <w:p w:rsidR="003B4122" w:rsidRPr="00A10007" w:rsidRDefault="003B4122" w:rsidP="003B4122">
      <w:pPr>
        <w:pStyle w:val="BodyText"/>
        <w:numPr>
          <w:ilvl w:val="0"/>
          <w:numId w:val="25"/>
        </w:numPr>
        <w:rPr>
          <w:szCs w:val="20"/>
        </w:rPr>
      </w:pPr>
      <w:bookmarkStart w:id="43" w:name="_Ref324952067"/>
      <w:r w:rsidRPr="00A10007">
        <w:rPr>
          <w:szCs w:val="20"/>
        </w:rPr>
        <w:t xml:space="preserve">POS displays all available suspended </w:t>
      </w:r>
      <w:proofErr w:type="spellStart"/>
      <w:r w:rsidRPr="00A10007">
        <w:rPr>
          <w:szCs w:val="20"/>
        </w:rPr>
        <w:t>ePOS</w:t>
      </w:r>
      <w:proofErr w:type="spellEnd"/>
      <w:r w:rsidRPr="00A10007">
        <w:rPr>
          <w:szCs w:val="20"/>
        </w:rPr>
        <w:t xml:space="preserve"> and </w:t>
      </w:r>
      <w:del w:id="44" w:author="Amy Byers" w:date="2014-09-10T19:59:00Z">
        <w:r w:rsidRPr="00A10007" w:rsidDel="006A1005">
          <w:rPr>
            <w:szCs w:val="20"/>
          </w:rPr>
          <w:delText>MPOS</w:delText>
        </w:r>
      </w:del>
      <w:ins w:id="45" w:author="Amy Byers" w:date="2014-09-10T19:59:00Z">
        <w:r w:rsidR="006A1005">
          <w:rPr>
            <w:szCs w:val="20"/>
          </w:rPr>
          <w:t>x/</w:t>
        </w:r>
        <w:proofErr w:type="spellStart"/>
        <w:r w:rsidR="006A1005">
          <w:rPr>
            <w:szCs w:val="20"/>
          </w:rPr>
          <w:t>mPOS</w:t>
        </w:r>
      </w:ins>
      <w:proofErr w:type="spellEnd"/>
      <w:r w:rsidRPr="00A10007">
        <w:rPr>
          <w:szCs w:val="20"/>
        </w:rPr>
        <w:t xml:space="preserve"> (if applicable) </w:t>
      </w:r>
      <w:r w:rsidR="00B72353" w:rsidRPr="00A10007">
        <w:rPr>
          <w:szCs w:val="20"/>
        </w:rPr>
        <w:t xml:space="preserve">transactions </w:t>
      </w:r>
      <w:r w:rsidRPr="00A10007">
        <w:rPr>
          <w:szCs w:val="20"/>
        </w:rPr>
        <w:t xml:space="preserve">in the Resume List (see section </w:t>
      </w:r>
      <w:r w:rsidR="0019629F" w:rsidRPr="00A10007">
        <w:rPr>
          <w:szCs w:val="20"/>
        </w:rPr>
        <w:fldChar w:fldCharType="begin"/>
      </w:r>
      <w:r w:rsidRPr="00A10007">
        <w:rPr>
          <w:szCs w:val="20"/>
        </w:rPr>
        <w:instrText xml:space="preserve"> REF _Ref324951700 \r \h </w:instrText>
      </w:r>
      <w:r w:rsidR="0019629F" w:rsidRPr="00A10007">
        <w:rPr>
          <w:szCs w:val="20"/>
        </w:rPr>
      </w:r>
      <w:r w:rsidR="00A10007">
        <w:rPr>
          <w:szCs w:val="20"/>
        </w:rPr>
        <w:instrText xml:space="preserve"> \* MERGEFORMAT </w:instrText>
      </w:r>
      <w:r w:rsidR="0019629F" w:rsidRPr="00A10007">
        <w:rPr>
          <w:szCs w:val="20"/>
        </w:rPr>
        <w:fldChar w:fldCharType="separate"/>
      </w:r>
      <w:r w:rsidR="00294D24" w:rsidRPr="00A10007">
        <w:rPr>
          <w:szCs w:val="20"/>
        </w:rPr>
        <w:t>3.4.1</w:t>
      </w:r>
      <w:r w:rsidR="0019629F" w:rsidRPr="00A10007">
        <w:rPr>
          <w:szCs w:val="20"/>
        </w:rPr>
        <w:fldChar w:fldCharType="end"/>
      </w:r>
      <w:r w:rsidRPr="00A10007">
        <w:rPr>
          <w:szCs w:val="20"/>
        </w:rPr>
        <w:t>).</w:t>
      </w:r>
      <w:bookmarkEnd w:id="43"/>
    </w:p>
    <w:p w:rsidR="003B4122" w:rsidRPr="00A10007" w:rsidRDefault="003B4122" w:rsidP="003B4122">
      <w:pPr>
        <w:pStyle w:val="BodyText"/>
        <w:numPr>
          <w:ilvl w:val="0"/>
          <w:numId w:val="25"/>
        </w:numPr>
        <w:rPr>
          <w:szCs w:val="20"/>
        </w:rPr>
      </w:pPr>
      <w:r w:rsidRPr="00A10007">
        <w:rPr>
          <w:szCs w:val="20"/>
        </w:rPr>
        <w:t>User selects a suspended transaction to resume.</w:t>
      </w:r>
    </w:p>
    <w:p w:rsidR="003B4122" w:rsidRPr="00A10007" w:rsidRDefault="003B4122" w:rsidP="003B4122">
      <w:pPr>
        <w:pStyle w:val="BodyText"/>
        <w:numPr>
          <w:ilvl w:val="1"/>
          <w:numId w:val="25"/>
        </w:numPr>
        <w:rPr>
          <w:szCs w:val="20"/>
        </w:rPr>
      </w:pPr>
      <w:r w:rsidRPr="00A10007">
        <w:rPr>
          <w:szCs w:val="20"/>
        </w:rPr>
        <w:t xml:space="preserve">If the selected transaction is </w:t>
      </w:r>
      <w:proofErr w:type="gramStart"/>
      <w:r w:rsidRPr="00A10007">
        <w:rPr>
          <w:szCs w:val="20"/>
        </w:rPr>
        <w:t>a</w:t>
      </w:r>
      <w:proofErr w:type="gramEnd"/>
      <w:r w:rsidRPr="00A10007">
        <w:rPr>
          <w:szCs w:val="20"/>
        </w:rPr>
        <w:t xml:space="preserve"> </w:t>
      </w:r>
      <w:del w:id="46" w:author="Amy Byers" w:date="2014-09-10T19:59:00Z">
        <w:r w:rsidRPr="00A10007" w:rsidDel="006A1005">
          <w:rPr>
            <w:szCs w:val="20"/>
          </w:rPr>
          <w:delText>MPOS</w:delText>
        </w:r>
      </w:del>
      <w:ins w:id="47" w:author="Amy Byers" w:date="2014-09-10T19:59:00Z">
        <w:r w:rsidR="006A1005">
          <w:rPr>
            <w:szCs w:val="20"/>
          </w:rPr>
          <w:t>x/</w:t>
        </w:r>
        <w:proofErr w:type="spellStart"/>
        <w:r w:rsidR="006A1005">
          <w:rPr>
            <w:szCs w:val="20"/>
          </w:rPr>
          <w:t>mPOS</w:t>
        </w:r>
      </w:ins>
      <w:proofErr w:type="spellEnd"/>
      <w:r w:rsidRPr="00A10007">
        <w:rPr>
          <w:szCs w:val="20"/>
        </w:rPr>
        <w:t xml:space="preserve"> transaction, then POS executes the Get Suspended Basket Data call (see section </w:t>
      </w:r>
      <w:r w:rsidR="002061BD" w:rsidRPr="00A10007">
        <w:rPr>
          <w:szCs w:val="20"/>
        </w:rPr>
        <w:t>TBD</w:t>
      </w:r>
      <w:r w:rsidRPr="00A10007">
        <w:rPr>
          <w:szCs w:val="20"/>
        </w:rPr>
        <w:t>).</w:t>
      </w:r>
    </w:p>
    <w:p w:rsidR="006407B8" w:rsidRPr="00A10007" w:rsidRDefault="003B4122" w:rsidP="006407B8">
      <w:pPr>
        <w:pStyle w:val="BodyText"/>
        <w:numPr>
          <w:ilvl w:val="2"/>
          <w:numId w:val="25"/>
        </w:numPr>
        <w:rPr>
          <w:szCs w:val="20"/>
        </w:rPr>
      </w:pPr>
      <w:r w:rsidRPr="00A10007">
        <w:rPr>
          <w:szCs w:val="20"/>
        </w:rPr>
        <w:t xml:space="preserve">If the </w:t>
      </w:r>
      <w:r w:rsidR="006F6639" w:rsidRPr="00A10007">
        <w:rPr>
          <w:szCs w:val="20"/>
        </w:rPr>
        <w:t>call</w:t>
      </w:r>
      <w:r w:rsidR="006407B8" w:rsidRPr="00A10007">
        <w:rPr>
          <w:szCs w:val="20"/>
        </w:rPr>
        <w:t xml:space="preserve"> is offline,</w:t>
      </w:r>
      <w:r w:rsidRPr="00A10007">
        <w:rPr>
          <w:szCs w:val="20"/>
        </w:rPr>
        <w:t xml:space="preserve"> timed out</w:t>
      </w:r>
      <w:r w:rsidR="006407B8" w:rsidRPr="00A10007">
        <w:rPr>
          <w:szCs w:val="20"/>
        </w:rPr>
        <w:t xml:space="preserve">, returned </w:t>
      </w:r>
      <w:r w:rsidR="00D46CE5" w:rsidRPr="00A10007">
        <w:rPr>
          <w:szCs w:val="20"/>
        </w:rPr>
        <w:t xml:space="preserve">a </w:t>
      </w:r>
      <w:r w:rsidR="006407B8" w:rsidRPr="00A10007">
        <w:rPr>
          <w:szCs w:val="20"/>
        </w:rPr>
        <w:t>system error or no results returned</w:t>
      </w:r>
      <w:r w:rsidRPr="00A10007">
        <w:rPr>
          <w:szCs w:val="20"/>
        </w:rPr>
        <w:t xml:space="preserve">, then </w:t>
      </w:r>
      <w:r w:rsidR="006407B8" w:rsidRPr="00A10007">
        <w:rPr>
          <w:szCs w:val="20"/>
        </w:rPr>
        <w:t>POS follows existing processing when resume failed</w:t>
      </w:r>
      <w:r w:rsidR="00D46CE5" w:rsidRPr="00A10007">
        <w:rPr>
          <w:szCs w:val="20"/>
        </w:rPr>
        <w:t xml:space="preserve"> –</w:t>
      </w:r>
      <w:r w:rsidR="006407B8" w:rsidRPr="00A10007">
        <w:rPr>
          <w:szCs w:val="20"/>
        </w:rPr>
        <w:t xml:space="preserve"> displaying</w:t>
      </w:r>
      <w:r w:rsidR="00D46CE5" w:rsidRPr="00A10007">
        <w:rPr>
          <w:szCs w:val="20"/>
        </w:rPr>
        <w:t xml:space="preserve"> existing</w:t>
      </w:r>
      <w:r w:rsidR="006407B8" w:rsidRPr="00A10007">
        <w:rPr>
          <w:szCs w:val="20"/>
        </w:rPr>
        <w:t xml:space="preserve"> unable to resume transaction message and returning to item entry without adding any items.</w:t>
      </w:r>
    </w:p>
    <w:p w:rsidR="005B7578" w:rsidRPr="00A10007" w:rsidRDefault="005B7578" w:rsidP="003B4122">
      <w:pPr>
        <w:pStyle w:val="BodyText"/>
        <w:numPr>
          <w:ilvl w:val="2"/>
          <w:numId w:val="25"/>
        </w:numPr>
        <w:rPr>
          <w:szCs w:val="20"/>
        </w:rPr>
      </w:pPr>
      <w:r w:rsidRPr="00A10007">
        <w:rPr>
          <w:szCs w:val="20"/>
        </w:rPr>
        <w:t xml:space="preserve">If the </w:t>
      </w:r>
      <w:r w:rsidR="006F6639" w:rsidRPr="00A10007">
        <w:rPr>
          <w:szCs w:val="20"/>
        </w:rPr>
        <w:t>call</w:t>
      </w:r>
      <w:r w:rsidRPr="00A10007">
        <w:rPr>
          <w:szCs w:val="20"/>
        </w:rPr>
        <w:t xml:space="preserve"> returns results, then POS </w:t>
      </w:r>
      <w:r w:rsidR="00D46CE5" w:rsidRPr="00A10007">
        <w:rPr>
          <w:szCs w:val="20"/>
        </w:rPr>
        <w:t>proceeds to resume</w:t>
      </w:r>
      <w:r w:rsidRPr="00A10007">
        <w:rPr>
          <w:szCs w:val="20"/>
        </w:rPr>
        <w:t xml:space="preserve"> the transaction following current </w:t>
      </w:r>
      <w:r w:rsidR="00D46CE5" w:rsidRPr="00A10007">
        <w:rPr>
          <w:szCs w:val="20"/>
        </w:rPr>
        <w:t xml:space="preserve">ePOS </w:t>
      </w:r>
      <w:r w:rsidR="00F9474A" w:rsidRPr="00A10007">
        <w:rPr>
          <w:szCs w:val="20"/>
        </w:rPr>
        <w:t xml:space="preserve">resume </w:t>
      </w:r>
      <w:r w:rsidRPr="00A10007">
        <w:rPr>
          <w:szCs w:val="20"/>
        </w:rPr>
        <w:t xml:space="preserve">processing.  </w:t>
      </w:r>
    </w:p>
    <w:p w:rsidR="005B7578" w:rsidRPr="00A10007" w:rsidRDefault="005B7578" w:rsidP="005B7578">
      <w:pPr>
        <w:pStyle w:val="BodyText"/>
        <w:numPr>
          <w:ilvl w:val="3"/>
          <w:numId w:val="25"/>
        </w:numPr>
        <w:rPr>
          <w:szCs w:val="20"/>
        </w:rPr>
      </w:pPr>
      <w:r w:rsidRPr="00A10007">
        <w:rPr>
          <w:szCs w:val="20"/>
        </w:rPr>
        <w:t>If the r</w:t>
      </w:r>
      <w:r w:rsidR="00F9474A" w:rsidRPr="00A10007">
        <w:rPr>
          <w:szCs w:val="20"/>
        </w:rPr>
        <w:t xml:space="preserve">esume failed, then POS </w:t>
      </w:r>
      <w:r w:rsidRPr="00A10007">
        <w:rPr>
          <w:szCs w:val="20"/>
        </w:rPr>
        <w:t xml:space="preserve">sends </w:t>
      </w:r>
      <w:r w:rsidR="00FE1130" w:rsidRPr="00A10007">
        <w:rPr>
          <w:szCs w:val="20"/>
        </w:rPr>
        <w:t xml:space="preserve">Aborted </w:t>
      </w:r>
      <w:r w:rsidRPr="00A10007">
        <w:rPr>
          <w:szCs w:val="20"/>
        </w:rPr>
        <w:t>Transaction call (see section</w:t>
      </w:r>
      <w:r w:rsidR="002061BD" w:rsidRPr="00A10007">
        <w:rPr>
          <w:szCs w:val="20"/>
        </w:rPr>
        <w:t xml:space="preserve"> TBD</w:t>
      </w:r>
      <w:r w:rsidRPr="00A10007">
        <w:rPr>
          <w:szCs w:val="20"/>
        </w:rPr>
        <w:t xml:space="preserve">).  POS </w:t>
      </w:r>
      <w:r w:rsidR="003C7AD3" w:rsidRPr="00A10007">
        <w:rPr>
          <w:szCs w:val="20"/>
        </w:rPr>
        <w:t>follows existing processing when resume failed</w:t>
      </w:r>
      <w:r w:rsidR="00D46CE5" w:rsidRPr="00A10007">
        <w:rPr>
          <w:szCs w:val="20"/>
        </w:rPr>
        <w:t xml:space="preserve"> –</w:t>
      </w:r>
      <w:r w:rsidR="006407B8" w:rsidRPr="00A10007">
        <w:rPr>
          <w:szCs w:val="20"/>
        </w:rPr>
        <w:t xml:space="preserve"> displaying </w:t>
      </w:r>
      <w:r w:rsidR="00D46CE5" w:rsidRPr="00A10007">
        <w:rPr>
          <w:szCs w:val="20"/>
        </w:rPr>
        <w:t xml:space="preserve">existing </w:t>
      </w:r>
      <w:r w:rsidR="006407B8" w:rsidRPr="00A10007">
        <w:rPr>
          <w:szCs w:val="20"/>
        </w:rPr>
        <w:t>unable to resume transaction message and returning to item entry without adding any items.</w:t>
      </w:r>
    </w:p>
    <w:p w:rsidR="00F9474A" w:rsidRPr="00A10007" w:rsidRDefault="00F9474A" w:rsidP="005B7578">
      <w:pPr>
        <w:pStyle w:val="BodyText"/>
        <w:numPr>
          <w:ilvl w:val="3"/>
          <w:numId w:val="25"/>
        </w:numPr>
        <w:rPr>
          <w:szCs w:val="20"/>
        </w:rPr>
      </w:pPr>
      <w:r w:rsidRPr="00A10007">
        <w:rPr>
          <w:szCs w:val="20"/>
        </w:rPr>
        <w:t xml:space="preserve">If the resume is successful, then POS sends </w:t>
      </w:r>
      <w:r w:rsidR="00FE1130" w:rsidRPr="00A10007">
        <w:rPr>
          <w:szCs w:val="20"/>
        </w:rPr>
        <w:t xml:space="preserve">Committed </w:t>
      </w:r>
      <w:r w:rsidRPr="00A10007">
        <w:rPr>
          <w:szCs w:val="20"/>
        </w:rPr>
        <w:t xml:space="preserve">Transaction call (see section </w:t>
      </w:r>
      <w:r w:rsidR="0019629F" w:rsidRPr="00A10007">
        <w:rPr>
          <w:szCs w:val="20"/>
        </w:rPr>
        <w:fldChar w:fldCharType="begin"/>
      </w:r>
      <w:r w:rsidRPr="00A10007">
        <w:rPr>
          <w:szCs w:val="20"/>
        </w:rPr>
        <w:instrText xml:space="preserve"> REF _Ref324952788 \r \h </w:instrText>
      </w:r>
      <w:r w:rsidR="0019629F" w:rsidRPr="00A10007">
        <w:rPr>
          <w:szCs w:val="20"/>
        </w:rPr>
      </w:r>
      <w:r w:rsidR="00A10007">
        <w:rPr>
          <w:szCs w:val="20"/>
        </w:rPr>
        <w:instrText xml:space="preserve"> \* MERGEFORMAT </w:instrText>
      </w:r>
      <w:r w:rsidR="0019629F" w:rsidRPr="00A10007">
        <w:rPr>
          <w:szCs w:val="20"/>
        </w:rPr>
        <w:fldChar w:fldCharType="separate"/>
      </w:r>
      <w:r w:rsidR="00294D24" w:rsidRPr="00A10007">
        <w:rPr>
          <w:szCs w:val="20"/>
        </w:rPr>
        <w:t>3.9.3</w:t>
      </w:r>
      <w:r w:rsidR="0019629F" w:rsidRPr="00A10007">
        <w:rPr>
          <w:szCs w:val="20"/>
        </w:rPr>
        <w:fldChar w:fldCharType="end"/>
      </w:r>
      <w:r w:rsidRPr="00A10007">
        <w:rPr>
          <w:szCs w:val="20"/>
        </w:rPr>
        <w:t>) and proceeds to Item Entry with a new transaction with the suspended details.</w:t>
      </w:r>
    </w:p>
    <w:p w:rsidR="00F9474A" w:rsidRPr="00A10007" w:rsidRDefault="00F9474A" w:rsidP="00F9474A">
      <w:pPr>
        <w:pStyle w:val="BodyText"/>
        <w:numPr>
          <w:ilvl w:val="1"/>
          <w:numId w:val="25"/>
        </w:numPr>
        <w:rPr>
          <w:szCs w:val="20"/>
        </w:rPr>
      </w:pPr>
      <w:r w:rsidRPr="00A10007">
        <w:rPr>
          <w:szCs w:val="20"/>
        </w:rPr>
        <w:t xml:space="preserve">If the selected transaction is an ePOS transaction, then POS follows current processing to resume the transaction and upon successful resume proceeds to Item Entry </w:t>
      </w:r>
      <w:r w:rsidR="00B72353" w:rsidRPr="00A10007">
        <w:rPr>
          <w:szCs w:val="20"/>
        </w:rPr>
        <w:t>in</w:t>
      </w:r>
      <w:r w:rsidRPr="00A10007">
        <w:rPr>
          <w:szCs w:val="20"/>
        </w:rPr>
        <w:t xml:space="preserve"> a new transaction with the suspended details.</w:t>
      </w:r>
    </w:p>
    <w:p w:rsidR="00F9474A" w:rsidRPr="00A10007" w:rsidRDefault="00F9474A" w:rsidP="00F9474A">
      <w:pPr>
        <w:pStyle w:val="BodyText"/>
        <w:ind w:left="2880"/>
        <w:rPr>
          <w:szCs w:val="20"/>
        </w:rPr>
      </w:pPr>
    </w:p>
    <w:p w:rsidR="005501F0" w:rsidRPr="00A10007" w:rsidRDefault="006407B8" w:rsidP="005501F0">
      <w:pPr>
        <w:pStyle w:val="BodyText"/>
      </w:pPr>
      <w:r w:rsidRPr="00A10007">
        <w:object w:dxaOrig="14045" w:dyaOrig="11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55pt;height:436.7pt" o:ole="">
            <v:imagedata r:id="rId12" o:title=""/>
          </v:shape>
          <o:OLEObject Type="Embed" ProgID="Visio.Drawing.11" ShapeID="_x0000_i1025" DrawAspect="Content" ObjectID="_1471884389" r:id="rId13"/>
        </w:object>
      </w:r>
    </w:p>
    <w:p w:rsidR="005501F0" w:rsidRPr="00A10007" w:rsidRDefault="005501F0" w:rsidP="005501F0">
      <w:pPr>
        <w:pStyle w:val="Caption"/>
        <w:jc w:val="center"/>
      </w:pPr>
      <w:r w:rsidRPr="00A10007">
        <w:t xml:space="preserve">Figure </w:t>
      </w:r>
      <w:r w:rsidR="006F5E75" w:rsidRPr="00A10007">
        <w:fldChar w:fldCharType="begin"/>
      </w:r>
      <w:r w:rsidR="006F5E75" w:rsidRPr="00A10007">
        <w:instrText xml:space="preserve"> SEQ Figure \* ARABIC </w:instrText>
      </w:r>
      <w:r w:rsidR="006F5E75" w:rsidRPr="00A10007">
        <w:fldChar w:fldCharType="separate"/>
      </w:r>
      <w:r w:rsidR="00294D24" w:rsidRPr="00A10007">
        <w:rPr>
          <w:noProof/>
        </w:rPr>
        <w:t>1</w:t>
      </w:r>
      <w:r w:rsidR="006F5E75" w:rsidRPr="00A10007">
        <w:rPr>
          <w:noProof/>
        </w:rPr>
        <w:fldChar w:fldCharType="end"/>
      </w:r>
      <w:r w:rsidRPr="00A10007">
        <w:t>:  Resume Process</w:t>
      </w:r>
    </w:p>
    <w:p w:rsidR="005501F0" w:rsidRPr="00A10007" w:rsidRDefault="005501F0" w:rsidP="005501F0">
      <w:pPr>
        <w:pStyle w:val="BodyText"/>
        <w:rPr>
          <w:szCs w:val="20"/>
        </w:rPr>
      </w:pPr>
    </w:p>
    <w:p w:rsidR="005501F0" w:rsidRPr="00A10007" w:rsidRDefault="005501F0" w:rsidP="005501F0">
      <w:pPr>
        <w:pStyle w:val="BodyText"/>
        <w:rPr>
          <w:szCs w:val="20"/>
        </w:rPr>
      </w:pPr>
    </w:p>
    <w:p w:rsidR="00EA633E" w:rsidRPr="00A10007" w:rsidRDefault="00EA633E">
      <w:pPr>
        <w:rPr>
          <w:rFonts w:cs="Arial"/>
          <w:b/>
          <w:bCs/>
          <w:szCs w:val="26"/>
        </w:rPr>
      </w:pPr>
      <w:r w:rsidRPr="00A10007">
        <w:br w:type="page"/>
      </w:r>
    </w:p>
    <w:p w:rsidR="00C72BC5" w:rsidRPr="00A10007" w:rsidRDefault="00C72BC5" w:rsidP="00C72BC5">
      <w:pPr>
        <w:pStyle w:val="Heading3"/>
      </w:pPr>
      <w:bookmarkStart w:id="48" w:name="_Ref325012507"/>
      <w:bookmarkStart w:id="49" w:name="_Ref325013290"/>
      <w:bookmarkStart w:id="50" w:name="_Toc352064785"/>
      <w:r w:rsidRPr="00A10007">
        <w:lastRenderedPageBreak/>
        <w:t>Special Cases/Notes</w:t>
      </w:r>
      <w:bookmarkEnd w:id="48"/>
      <w:bookmarkEnd w:id="49"/>
      <w:bookmarkEnd w:id="50"/>
    </w:p>
    <w:p w:rsidR="00165ACD" w:rsidRPr="00A10007" w:rsidRDefault="00165ACD" w:rsidP="002431C0">
      <w:pPr>
        <w:pStyle w:val="BodyText"/>
        <w:numPr>
          <w:ilvl w:val="0"/>
          <w:numId w:val="21"/>
        </w:numPr>
      </w:pPr>
      <w:r w:rsidRPr="00A10007">
        <w:t xml:space="preserve">POS checks that the </w:t>
      </w:r>
      <w:del w:id="51" w:author="Amy Byers" w:date="2014-09-10T19:59:00Z">
        <w:r w:rsidRPr="00A10007" w:rsidDel="006A1005">
          <w:delText>MPOS</w:delText>
        </w:r>
      </w:del>
      <w:ins w:id="52" w:author="Amy Byers" w:date="2014-09-10T19:59:00Z">
        <w:r w:rsidR="006A1005">
          <w:t>x/</w:t>
        </w:r>
        <w:proofErr w:type="spellStart"/>
        <w:r w:rsidR="006A1005">
          <w:t>mPOS</w:t>
        </w:r>
      </w:ins>
      <w:proofErr w:type="spellEnd"/>
      <w:r w:rsidRPr="00A10007">
        <w:t xml:space="preserve"> transaction is not a training mode </w:t>
      </w:r>
      <w:del w:id="53" w:author="Amy Byers" w:date="2014-09-10T19:59:00Z">
        <w:r w:rsidRPr="00A10007" w:rsidDel="006A1005">
          <w:delText>MPOS</w:delText>
        </w:r>
      </w:del>
      <w:ins w:id="54" w:author="Amy Byers" w:date="2014-09-10T19:59:00Z">
        <w:r w:rsidR="006A1005">
          <w:t>x/</w:t>
        </w:r>
        <w:proofErr w:type="spellStart"/>
        <w:r w:rsidR="006A1005">
          <w:t>mPOS</w:t>
        </w:r>
      </w:ins>
      <w:proofErr w:type="spellEnd"/>
      <w:r w:rsidRPr="00A10007">
        <w:t xml:space="preserve"> transaction.  If it is a training mode transaction, then POS does not display the transaction in the resume list.</w:t>
      </w:r>
    </w:p>
    <w:p w:rsidR="002431C0" w:rsidRPr="00A10007" w:rsidRDefault="002431C0" w:rsidP="002431C0">
      <w:pPr>
        <w:pStyle w:val="BodyText"/>
        <w:numPr>
          <w:ilvl w:val="0"/>
          <w:numId w:val="21"/>
        </w:numPr>
      </w:pPr>
      <w:r w:rsidRPr="00A10007">
        <w:t xml:space="preserve"> </w:t>
      </w:r>
      <w:r w:rsidR="00655454" w:rsidRPr="00A10007">
        <w:t xml:space="preserve">If salespersons exists at any level in an </w:t>
      </w:r>
      <w:del w:id="55" w:author="Amy Byers" w:date="2014-09-10T19:59:00Z">
        <w:r w:rsidR="00655454" w:rsidRPr="00A10007" w:rsidDel="006A1005">
          <w:delText>MPOS</w:delText>
        </w:r>
      </w:del>
      <w:ins w:id="56" w:author="Amy Byers" w:date="2014-09-10T19:59:00Z">
        <w:r w:rsidR="006A1005">
          <w:t>x/</w:t>
        </w:r>
        <w:proofErr w:type="spellStart"/>
        <w:r w:rsidR="006A1005">
          <w:t>mPOS</w:t>
        </w:r>
      </w:ins>
      <w:proofErr w:type="spellEnd"/>
      <w:r w:rsidR="00655454" w:rsidRPr="00A10007">
        <w:t xml:space="preserve"> suspended transaction, POS </w:t>
      </w:r>
      <w:r w:rsidR="00FE1130" w:rsidRPr="00A10007">
        <w:t>needs to apply</w:t>
      </w:r>
      <w:r w:rsidR="00655454" w:rsidRPr="00A10007">
        <w:t xml:space="preserve"> the following logic when the transaction is resumed (</w:t>
      </w:r>
      <w:r w:rsidR="00655454" w:rsidRPr="00A10007">
        <w:rPr>
          <w:b/>
        </w:rPr>
        <w:t>NOTE</w:t>
      </w:r>
      <w:r w:rsidR="00655454" w:rsidRPr="00A10007">
        <w:t>: For ePOS transactions, this</w:t>
      </w:r>
      <w:r w:rsidR="00FE1130" w:rsidRPr="00A10007">
        <w:t xml:space="preserve"> logic</w:t>
      </w:r>
      <w:r w:rsidR="00655454" w:rsidRPr="00A10007">
        <w:t xml:space="preserve"> is done as the item is suspended, so this logic needs to be applied </w:t>
      </w:r>
      <w:r w:rsidR="00FE1130" w:rsidRPr="00A10007">
        <w:t xml:space="preserve">to the </w:t>
      </w:r>
      <w:del w:id="57" w:author="Amy Byers" w:date="2014-09-10T19:59:00Z">
        <w:r w:rsidR="00FE1130" w:rsidRPr="00A10007" w:rsidDel="006A1005">
          <w:delText>MPOS</w:delText>
        </w:r>
      </w:del>
      <w:ins w:id="58" w:author="Amy Byers" w:date="2014-09-10T19:59:00Z">
        <w:r w:rsidR="006A1005">
          <w:t>x/</w:t>
        </w:r>
        <w:proofErr w:type="spellStart"/>
        <w:r w:rsidR="006A1005">
          <w:t>mPOS</w:t>
        </w:r>
      </w:ins>
      <w:proofErr w:type="spellEnd"/>
      <w:r w:rsidR="00FE1130" w:rsidRPr="00A10007">
        <w:t xml:space="preserve"> transaction as it is resumed</w:t>
      </w:r>
      <w:r w:rsidR="003C7AD3" w:rsidRPr="00A10007">
        <w:t xml:space="preserve"> in ePOS</w:t>
      </w:r>
      <w:r w:rsidR="00FE1130" w:rsidRPr="00A10007">
        <w:t>.)</w:t>
      </w:r>
    </w:p>
    <w:p w:rsidR="00655454" w:rsidRPr="00A10007" w:rsidRDefault="00655454" w:rsidP="00655454">
      <w:pPr>
        <w:pStyle w:val="ListParagraph"/>
        <w:numPr>
          <w:ilvl w:val="1"/>
          <w:numId w:val="21"/>
        </w:numPr>
        <w:spacing w:after="120"/>
        <w:rPr>
          <w:rFonts w:cs="Arial"/>
          <w:sz w:val="20"/>
          <w:szCs w:val="20"/>
        </w:rPr>
      </w:pPr>
      <w:r w:rsidRPr="00A10007">
        <w:rPr>
          <w:rFonts w:cs="Arial"/>
          <w:sz w:val="20"/>
          <w:szCs w:val="20"/>
        </w:rPr>
        <w:t>If the item in the suspended transaction had an item level salesperson captured that same captured salesperson will be assigned to the resumed item.</w:t>
      </w:r>
    </w:p>
    <w:p w:rsidR="00655454" w:rsidRPr="00A10007" w:rsidRDefault="00655454" w:rsidP="00655454">
      <w:pPr>
        <w:pStyle w:val="ListParagraph"/>
        <w:numPr>
          <w:ilvl w:val="1"/>
          <w:numId w:val="21"/>
        </w:numPr>
        <w:spacing w:after="120"/>
        <w:rPr>
          <w:rFonts w:cs="Arial"/>
          <w:sz w:val="20"/>
          <w:szCs w:val="20"/>
        </w:rPr>
      </w:pPr>
      <w:r w:rsidRPr="00A10007">
        <w:rPr>
          <w:rFonts w:cs="Arial"/>
          <w:sz w:val="20"/>
          <w:szCs w:val="20"/>
        </w:rPr>
        <w:t>If the suspended item did NOT have an item level salesperson but the suspended transaction had a transaction level salesperson assigned, then the transaction level salesperson will be assigned to the resumed item</w:t>
      </w:r>
      <w:r w:rsidR="00B72353" w:rsidRPr="00A10007">
        <w:rPr>
          <w:rFonts w:cs="Arial"/>
          <w:sz w:val="20"/>
          <w:szCs w:val="20"/>
        </w:rPr>
        <w:t>(s)</w:t>
      </w:r>
      <w:r w:rsidRPr="00A10007">
        <w:rPr>
          <w:rFonts w:cs="Arial"/>
          <w:sz w:val="20"/>
          <w:szCs w:val="20"/>
        </w:rPr>
        <w:t xml:space="preserve"> at the item level.</w:t>
      </w:r>
    </w:p>
    <w:p w:rsidR="00655454" w:rsidRPr="00A10007" w:rsidRDefault="00655454" w:rsidP="00655454">
      <w:pPr>
        <w:pStyle w:val="ListParagraph"/>
        <w:numPr>
          <w:ilvl w:val="1"/>
          <w:numId w:val="21"/>
        </w:numPr>
        <w:spacing w:after="120"/>
        <w:rPr>
          <w:rFonts w:cs="Arial"/>
          <w:sz w:val="20"/>
          <w:szCs w:val="20"/>
        </w:rPr>
      </w:pPr>
      <w:r w:rsidRPr="00A10007">
        <w:rPr>
          <w:rFonts w:cs="Arial"/>
          <w:sz w:val="20"/>
          <w:szCs w:val="20"/>
        </w:rPr>
        <w:t>If the suspended item had NEITHER an item level nor transaction level salesperson assigned to it, then the cashier from the suspended transaction will be assigned to the resumed item</w:t>
      </w:r>
      <w:r w:rsidR="00B72353" w:rsidRPr="00A10007">
        <w:rPr>
          <w:rFonts w:cs="Arial"/>
          <w:sz w:val="20"/>
          <w:szCs w:val="20"/>
        </w:rPr>
        <w:t>(s)</w:t>
      </w:r>
      <w:r w:rsidRPr="00A10007">
        <w:rPr>
          <w:rFonts w:cs="Arial"/>
          <w:sz w:val="20"/>
          <w:szCs w:val="20"/>
        </w:rPr>
        <w:t xml:space="preserve"> at the item level.</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395"/>
        <w:gridCol w:w="1440"/>
        <w:gridCol w:w="1440"/>
        <w:gridCol w:w="1350"/>
        <w:gridCol w:w="1440"/>
        <w:gridCol w:w="1463"/>
      </w:tblGrid>
      <w:tr w:rsidR="00655454" w:rsidRPr="00A10007" w:rsidTr="00F931F7">
        <w:trPr>
          <w:cantSplit/>
          <w:jc w:val="center"/>
        </w:trPr>
        <w:tc>
          <w:tcPr>
            <w:tcW w:w="1395" w:type="dxa"/>
            <w:shd w:val="clear" w:color="FFFFFF" w:themeColor="background1" w:fill="FFFFCC"/>
            <w:vAlign w:val="center"/>
          </w:tcPr>
          <w:p w:rsidR="00655454" w:rsidRPr="00A10007" w:rsidRDefault="00655454" w:rsidP="00541C9F">
            <w:pPr>
              <w:pStyle w:val="BodyText"/>
              <w:spacing w:beforeLines="40" w:before="96" w:afterLines="40" w:after="96"/>
              <w:jc w:val="center"/>
              <w:rPr>
                <w:b/>
                <w:bCs/>
                <w:szCs w:val="20"/>
              </w:rPr>
            </w:pPr>
            <w:r w:rsidRPr="00A10007">
              <w:rPr>
                <w:b/>
                <w:bCs/>
                <w:szCs w:val="20"/>
              </w:rPr>
              <w:t>Suspended Transaction Cashier</w:t>
            </w:r>
          </w:p>
        </w:tc>
        <w:tc>
          <w:tcPr>
            <w:tcW w:w="1440" w:type="dxa"/>
            <w:shd w:val="clear" w:color="FFFFFF" w:themeColor="background1" w:fill="FFFFCC"/>
            <w:vAlign w:val="center"/>
          </w:tcPr>
          <w:p w:rsidR="00655454" w:rsidRPr="00A10007" w:rsidRDefault="00655454" w:rsidP="00541C9F">
            <w:pPr>
              <w:pStyle w:val="BodyText"/>
              <w:spacing w:beforeLines="40" w:before="96" w:afterLines="40" w:after="96"/>
              <w:jc w:val="center"/>
              <w:rPr>
                <w:b/>
                <w:bCs/>
                <w:szCs w:val="20"/>
              </w:rPr>
            </w:pPr>
            <w:r w:rsidRPr="00A10007">
              <w:rPr>
                <w:b/>
                <w:bCs/>
                <w:szCs w:val="20"/>
              </w:rPr>
              <w:t>Suspended Transaction Salesperson</w:t>
            </w:r>
          </w:p>
        </w:tc>
        <w:tc>
          <w:tcPr>
            <w:tcW w:w="1440" w:type="dxa"/>
            <w:shd w:val="clear" w:color="FFFFFF" w:themeColor="background1" w:fill="FFFFCC"/>
            <w:vAlign w:val="center"/>
          </w:tcPr>
          <w:p w:rsidR="00655454" w:rsidRPr="00A10007" w:rsidRDefault="00655454" w:rsidP="00541C9F">
            <w:pPr>
              <w:pStyle w:val="BodyText"/>
              <w:spacing w:beforeLines="40" w:before="96" w:afterLines="40" w:after="96"/>
              <w:jc w:val="center"/>
              <w:rPr>
                <w:b/>
                <w:bCs/>
                <w:szCs w:val="20"/>
              </w:rPr>
            </w:pPr>
            <w:r w:rsidRPr="00A10007">
              <w:rPr>
                <w:b/>
                <w:bCs/>
                <w:szCs w:val="20"/>
              </w:rPr>
              <w:t>Suspended  Transaction Item Salesperson</w:t>
            </w:r>
          </w:p>
        </w:tc>
        <w:tc>
          <w:tcPr>
            <w:tcW w:w="1350" w:type="dxa"/>
            <w:shd w:val="clear" w:color="FFFFFF" w:themeColor="background1" w:fill="FFFFCC"/>
            <w:vAlign w:val="center"/>
          </w:tcPr>
          <w:p w:rsidR="00655454" w:rsidRPr="00A10007" w:rsidRDefault="00655454" w:rsidP="00541C9F">
            <w:pPr>
              <w:pStyle w:val="BodyText"/>
              <w:spacing w:beforeLines="40" w:before="96" w:afterLines="40" w:after="96"/>
              <w:jc w:val="center"/>
              <w:rPr>
                <w:b/>
                <w:bCs/>
                <w:szCs w:val="20"/>
              </w:rPr>
            </w:pPr>
            <w:r w:rsidRPr="00A10007">
              <w:rPr>
                <w:b/>
                <w:bCs/>
                <w:szCs w:val="20"/>
              </w:rPr>
              <w:t>Resumed Transaction Cashier</w:t>
            </w:r>
          </w:p>
        </w:tc>
        <w:tc>
          <w:tcPr>
            <w:tcW w:w="1440" w:type="dxa"/>
            <w:shd w:val="clear" w:color="FFFFFF" w:themeColor="background1" w:fill="FFFFCC"/>
            <w:vAlign w:val="center"/>
          </w:tcPr>
          <w:p w:rsidR="00655454" w:rsidRPr="00A10007" w:rsidRDefault="00655454" w:rsidP="00541C9F">
            <w:pPr>
              <w:pStyle w:val="BodyText"/>
              <w:spacing w:beforeLines="40" w:before="96" w:afterLines="40" w:after="96"/>
              <w:jc w:val="center"/>
              <w:rPr>
                <w:b/>
                <w:bCs/>
                <w:szCs w:val="20"/>
              </w:rPr>
            </w:pPr>
            <w:r w:rsidRPr="00A10007">
              <w:rPr>
                <w:b/>
                <w:bCs/>
                <w:szCs w:val="20"/>
              </w:rPr>
              <w:t>Resumed Transaction Salesperson</w:t>
            </w:r>
          </w:p>
        </w:tc>
        <w:tc>
          <w:tcPr>
            <w:tcW w:w="1463" w:type="dxa"/>
            <w:shd w:val="clear" w:color="FFFFFF" w:themeColor="background1" w:fill="FFFFCC"/>
            <w:vAlign w:val="center"/>
          </w:tcPr>
          <w:p w:rsidR="00655454" w:rsidRPr="00A10007" w:rsidRDefault="00655454" w:rsidP="00541C9F">
            <w:pPr>
              <w:pStyle w:val="BodyText"/>
              <w:spacing w:beforeLines="40" w:before="96" w:afterLines="40" w:after="96"/>
              <w:jc w:val="center"/>
              <w:rPr>
                <w:b/>
                <w:bCs/>
                <w:szCs w:val="20"/>
              </w:rPr>
            </w:pPr>
            <w:r w:rsidRPr="00A10007">
              <w:rPr>
                <w:b/>
                <w:bCs/>
                <w:szCs w:val="20"/>
              </w:rPr>
              <w:t>Resumed Transaction Item Salesperson</w:t>
            </w:r>
          </w:p>
        </w:tc>
      </w:tr>
      <w:tr w:rsidR="00655454" w:rsidRPr="00A10007" w:rsidTr="008562F8">
        <w:trPr>
          <w:cantSplit/>
          <w:jc w:val="center"/>
        </w:trPr>
        <w:tc>
          <w:tcPr>
            <w:tcW w:w="1395"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John</w:t>
            </w:r>
          </w:p>
        </w:tc>
        <w:tc>
          <w:tcPr>
            <w:tcW w:w="1440"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Frank</w:t>
            </w:r>
          </w:p>
        </w:tc>
        <w:tc>
          <w:tcPr>
            <w:tcW w:w="1440"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Frank</w:t>
            </w:r>
          </w:p>
        </w:tc>
        <w:tc>
          <w:tcPr>
            <w:tcW w:w="1350"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Bob</w:t>
            </w:r>
          </w:p>
        </w:tc>
        <w:tc>
          <w:tcPr>
            <w:tcW w:w="1440" w:type="dxa"/>
            <w:vAlign w:val="center"/>
          </w:tcPr>
          <w:p w:rsidR="00655454" w:rsidRPr="00A10007" w:rsidRDefault="00655454" w:rsidP="00541C9F">
            <w:pPr>
              <w:pStyle w:val="BodyText"/>
              <w:spacing w:beforeLines="40" w:before="96" w:afterLines="40" w:after="96"/>
              <w:jc w:val="center"/>
              <w:rPr>
                <w:szCs w:val="20"/>
              </w:rPr>
            </w:pPr>
            <w:r w:rsidRPr="00A10007">
              <w:rPr>
                <w:szCs w:val="20"/>
              </w:rPr>
              <w:t>Frank</w:t>
            </w:r>
          </w:p>
        </w:tc>
        <w:tc>
          <w:tcPr>
            <w:tcW w:w="1463" w:type="dxa"/>
            <w:vAlign w:val="center"/>
          </w:tcPr>
          <w:p w:rsidR="00655454" w:rsidRPr="00A10007" w:rsidRDefault="00655454" w:rsidP="00541C9F">
            <w:pPr>
              <w:pStyle w:val="BodyText"/>
              <w:spacing w:beforeLines="40" w:before="96" w:afterLines="40" w:after="96"/>
              <w:jc w:val="center"/>
              <w:rPr>
                <w:szCs w:val="20"/>
              </w:rPr>
            </w:pPr>
            <w:r w:rsidRPr="00A10007">
              <w:rPr>
                <w:szCs w:val="20"/>
              </w:rPr>
              <w:t>Frank</w:t>
            </w:r>
          </w:p>
        </w:tc>
      </w:tr>
      <w:tr w:rsidR="00655454" w:rsidRPr="00A10007" w:rsidTr="008562F8">
        <w:trPr>
          <w:cantSplit/>
          <w:jc w:val="center"/>
        </w:trPr>
        <w:tc>
          <w:tcPr>
            <w:tcW w:w="1395"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John</w:t>
            </w:r>
          </w:p>
        </w:tc>
        <w:tc>
          <w:tcPr>
            <w:tcW w:w="1440"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n/a</w:t>
            </w:r>
          </w:p>
        </w:tc>
        <w:tc>
          <w:tcPr>
            <w:tcW w:w="1440"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n/a</w:t>
            </w:r>
          </w:p>
        </w:tc>
        <w:tc>
          <w:tcPr>
            <w:tcW w:w="1350"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Bob</w:t>
            </w:r>
          </w:p>
        </w:tc>
        <w:tc>
          <w:tcPr>
            <w:tcW w:w="1440" w:type="dxa"/>
            <w:vAlign w:val="center"/>
          </w:tcPr>
          <w:p w:rsidR="00655454" w:rsidRPr="00A10007" w:rsidRDefault="00655454" w:rsidP="00541C9F">
            <w:pPr>
              <w:pStyle w:val="BodyText"/>
              <w:spacing w:beforeLines="40" w:before="96" w:afterLines="40" w:after="96"/>
              <w:jc w:val="center"/>
              <w:rPr>
                <w:szCs w:val="20"/>
              </w:rPr>
            </w:pPr>
            <w:r w:rsidRPr="00A10007">
              <w:rPr>
                <w:szCs w:val="20"/>
              </w:rPr>
              <w:t>n/a</w:t>
            </w:r>
          </w:p>
        </w:tc>
        <w:tc>
          <w:tcPr>
            <w:tcW w:w="1463" w:type="dxa"/>
          </w:tcPr>
          <w:p w:rsidR="00655454" w:rsidRPr="00A10007" w:rsidRDefault="00655454" w:rsidP="00541C9F">
            <w:pPr>
              <w:pStyle w:val="BodyText"/>
              <w:spacing w:beforeLines="40" w:before="96" w:afterLines="40" w:after="96"/>
              <w:jc w:val="center"/>
              <w:rPr>
                <w:szCs w:val="20"/>
              </w:rPr>
            </w:pPr>
            <w:r w:rsidRPr="00A10007">
              <w:rPr>
                <w:szCs w:val="20"/>
              </w:rPr>
              <w:t>John</w:t>
            </w:r>
          </w:p>
        </w:tc>
      </w:tr>
      <w:tr w:rsidR="00655454" w:rsidRPr="00A10007" w:rsidTr="008562F8">
        <w:trPr>
          <w:cantSplit/>
          <w:jc w:val="center"/>
        </w:trPr>
        <w:tc>
          <w:tcPr>
            <w:tcW w:w="1395"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John</w:t>
            </w:r>
          </w:p>
        </w:tc>
        <w:tc>
          <w:tcPr>
            <w:tcW w:w="1440"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Frank</w:t>
            </w:r>
          </w:p>
        </w:tc>
        <w:tc>
          <w:tcPr>
            <w:tcW w:w="1440"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Sally</w:t>
            </w:r>
          </w:p>
        </w:tc>
        <w:tc>
          <w:tcPr>
            <w:tcW w:w="1350"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Bob</w:t>
            </w:r>
          </w:p>
        </w:tc>
        <w:tc>
          <w:tcPr>
            <w:tcW w:w="1440" w:type="dxa"/>
            <w:vAlign w:val="center"/>
          </w:tcPr>
          <w:p w:rsidR="00655454" w:rsidRPr="00A10007" w:rsidRDefault="00655454" w:rsidP="00541C9F">
            <w:pPr>
              <w:pStyle w:val="BodyText"/>
              <w:spacing w:beforeLines="40" w:before="96" w:afterLines="40" w:after="96"/>
              <w:jc w:val="center"/>
              <w:rPr>
                <w:szCs w:val="20"/>
              </w:rPr>
            </w:pPr>
            <w:r w:rsidRPr="00A10007">
              <w:rPr>
                <w:szCs w:val="20"/>
              </w:rPr>
              <w:t>Frank</w:t>
            </w:r>
          </w:p>
        </w:tc>
        <w:tc>
          <w:tcPr>
            <w:tcW w:w="1463" w:type="dxa"/>
            <w:vAlign w:val="center"/>
          </w:tcPr>
          <w:p w:rsidR="00655454" w:rsidRPr="00A10007" w:rsidRDefault="00655454" w:rsidP="00541C9F">
            <w:pPr>
              <w:pStyle w:val="BodyText"/>
              <w:spacing w:beforeLines="40" w:before="96" w:afterLines="40" w:after="96"/>
              <w:jc w:val="center"/>
              <w:rPr>
                <w:szCs w:val="20"/>
              </w:rPr>
            </w:pPr>
            <w:r w:rsidRPr="00A10007">
              <w:rPr>
                <w:szCs w:val="20"/>
              </w:rPr>
              <w:t>Sally</w:t>
            </w:r>
          </w:p>
        </w:tc>
      </w:tr>
      <w:tr w:rsidR="00655454" w:rsidRPr="00A10007" w:rsidTr="008562F8">
        <w:trPr>
          <w:cantSplit/>
          <w:jc w:val="center"/>
        </w:trPr>
        <w:tc>
          <w:tcPr>
            <w:tcW w:w="1395"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John</w:t>
            </w:r>
          </w:p>
        </w:tc>
        <w:tc>
          <w:tcPr>
            <w:tcW w:w="1440"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n/a</w:t>
            </w:r>
          </w:p>
        </w:tc>
        <w:tc>
          <w:tcPr>
            <w:tcW w:w="1440"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Sally</w:t>
            </w:r>
          </w:p>
        </w:tc>
        <w:tc>
          <w:tcPr>
            <w:tcW w:w="1350"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Bob</w:t>
            </w:r>
          </w:p>
        </w:tc>
        <w:tc>
          <w:tcPr>
            <w:tcW w:w="1440" w:type="dxa"/>
            <w:vAlign w:val="center"/>
          </w:tcPr>
          <w:p w:rsidR="00655454" w:rsidRPr="00A10007" w:rsidRDefault="00655454" w:rsidP="00541C9F">
            <w:pPr>
              <w:pStyle w:val="BodyText"/>
              <w:spacing w:beforeLines="40" w:before="96" w:afterLines="40" w:after="96"/>
              <w:jc w:val="center"/>
              <w:rPr>
                <w:szCs w:val="20"/>
              </w:rPr>
            </w:pPr>
            <w:r w:rsidRPr="00A10007">
              <w:rPr>
                <w:szCs w:val="20"/>
              </w:rPr>
              <w:t>n/a</w:t>
            </w:r>
          </w:p>
        </w:tc>
        <w:tc>
          <w:tcPr>
            <w:tcW w:w="1463" w:type="dxa"/>
            <w:vAlign w:val="center"/>
          </w:tcPr>
          <w:p w:rsidR="00655454" w:rsidRPr="00A10007" w:rsidRDefault="00655454" w:rsidP="00541C9F">
            <w:pPr>
              <w:pStyle w:val="BodyText"/>
              <w:spacing w:beforeLines="40" w:before="96" w:afterLines="40" w:after="96"/>
              <w:jc w:val="center"/>
              <w:rPr>
                <w:szCs w:val="20"/>
              </w:rPr>
            </w:pPr>
            <w:r w:rsidRPr="00A10007">
              <w:rPr>
                <w:szCs w:val="20"/>
              </w:rPr>
              <w:t>Sally</w:t>
            </w:r>
          </w:p>
        </w:tc>
      </w:tr>
      <w:tr w:rsidR="00655454" w:rsidRPr="00A10007" w:rsidTr="008562F8">
        <w:trPr>
          <w:cantSplit/>
          <w:jc w:val="center"/>
        </w:trPr>
        <w:tc>
          <w:tcPr>
            <w:tcW w:w="1395"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John</w:t>
            </w:r>
          </w:p>
        </w:tc>
        <w:tc>
          <w:tcPr>
            <w:tcW w:w="1440"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Frank</w:t>
            </w:r>
          </w:p>
        </w:tc>
        <w:tc>
          <w:tcPr>
            <w:tcW w:w="1440"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n/a</w:t>
            </w:r>
          </w:p>
        </w:tc>
        <w:tc>
          <w:tcPr>
            <w:tcW w:w="1350" w:type="dxa"/>
            <w:shd w:val="clear" w:color="auto" w:fill="auto"/>
            <w:vAlign w:val="center"/>
          </w:tcPr>
          <w:p w:rsidR="00655454" w:rsidRPr="00A10007" w:rsidRDefault="00655454" w:rsidP="00541C9F">
            <w:pPr>
              <w:pStyle w:val="BodyText"/>
              <w:spacing w:beforeLines="40" w:before="96" w:afterLines="40" w:after="96"/>
              <w:jc w:val="center"/>
              <w:rPr>
                <w:szCs w:val="20"/>
              </w:rPr>
            </w:pPr>
            <w:r w:rsidRPr="00A10007">
              <w:rPr>
                <w:szCs w:val="20"/>
              </w:rPr>
              <w:t>Bob</w:t>
            </w:r>
          </w:p>
        </w:tc>
        <w:tc>
          <w:tcPr>
            <w:tcW w:w="1440" w:type="dxa"/>
            <w:vAlign w:val="center"/>
          </w:tcPr>
          <w:p w:rsidR="00655454" w:rsidRPr="00A10007" w:rsidDel="00D9752E" w:rsidRDefault="00655454" w:rsidP="00541C9F">
            <w:pPr>
              <w:pStyle w:val="BodyText"/>
              <w:spacing w:beforeLines="40" w:before="96" w:afterLines="40" w:after="96"/>
              <w:jc w:val="center"/>
              <w:rPr>
                <w:szCs w:val="20"/>
              </w:rPr>
            </w:pPr>
            <w:r w:rsidRPr="00A10007">
              <w:rPr>
                <w:szCs w:val="20"/>
              </w:rPr>
              <w:t>Frank</w:t>
            </w:r>
          </w:p>
        </w:tc>
        <w:tc>
          <w:tcPr>
            <w:tcW w:w="1463" w:type="dxa"/>
            <w:vAlign w:val="center"/>
          </w:tcPr>
          <w:p w:rsidR="00655454" w:rsidRPr="00A10007" w:rsidRDefault="00655454" w:rsidP="00541C9F">
            <w:pPr>
              <w:pStyle w:val="BodyText"/>
              <w:spacing w:beforeLines="40" w:before="96" w:afterLines="40" w:after="96"/>
              <w:jc w:val="center"/>
              <w:rPr>
                <w:szCs w:val="20"/>
              </w:rPr>
            </w:pPr>
            <w:r w:rsidRPr="00A10007">
              <w:rPr>
                <w:szCs w:val="20"/>
              </w:rPr>
              <w:t>Frank</w:t>
            </w:r>
          </w:p>
        </w:tc>
      </w:tr>
    </w:tbl>
    <w:p w:rsidR="00891921" w:rsidRPr="00A10007" w:rsidRDefault="00E4031F" w:rsidP="00C72BC5">
      <w:pPr>
        <w:pStyle w:val="Heading3"/>
      </w:pPr>
      <w:bookmarkStart w:id="59" w:name="_Ref326677975"/>
      <w:bookmarkStart w:id="60" w:name="_Toc352064786"/>
      <w:r w:rsidRPr="00A10007">
        <w:t>Offline Process/Flow</w:t>
      </w:r>
      <w:bookmarkEnd w:id="59"/>
      <w:bookmarkEnd w:id="60"/>
    </w:p>
    <w:p w:rsidR="00283A67" w:rsidRPr="00A10007" w:rsidRDefault="00283A67" w:rsidP="00283A67">
      <w:pPr>
        <w:pStyle w:val="BodyText"/>
        <w:rPr>
          <w:szCs w:val="20"/>
        </w:rPr>
      </w:pPr>
      <w:r w:rsidRPr="00A10007">
        <w:rPr>
          <w:szCs w:val="20"/>
        </w:rPr>
        <w:t xml:space="preserve">The </w:t>
      </w:r>
      <w:r w:rsidR="002061BD" w:rsidRPr="00A10007">
        <w:rPr>
          <w:szCs w:val="20"/>
        </w:rPr>
        <w:t xml:space="preserve">resume </w:t>
      </w:r>
      <w:del w:id="61" w:author="Amy Byers" w:date="2014-09-10T19:59:00Z">
        <w:r w:rsidR="002061BD" w:rsidRPr="00A10007" w:rsidDel="006A1005">
          <w:rPr>
            <w:szCs w:val="20"/>
          </w:rPr>
          <w:delText>MPOS</w:delText>
        </w:r>
      </w:del>
      <w:ins w:id="62" w:author="Amy Byers" w:date="2014-09-10T19:59:00Z">
        <w:r w:rsidR="006A1005">
          <w:rPr>
            <w:szCs w:val="20"/>
          </w:rPr>
          <w:t>x/</w:t>
        </w:r>
        <w:proofErr w:type="spellStart"/>
        <w:r w:rsidR="006A1005">
          <w:rPr>
            <w:szCs w:val="20"/>
          </w:rPr>
          <w:t>mPOS</w:t>
        </w:r>
      </w:ins>
      <w:proofErr w:type="spellEnd"/>
      <w:r w:rsidR="002061BD" w:rsidRPr="00A10007">
        <w:rPr>
          <w:szCs w:val="20"/>
        </w:rPr>
        <w:t xml:space="preserve"> transaction </w:t>
      </w:r>
      <w:r w:rsidRPr="00A10007">
        <w:rPr>
          <w:szCs w:val="20"/>
        </w:rPr>
        <w:t xml:space="preserve">process defined </w:t>
      </w:r>
      <w:r w:rsidR="00B41899" w:rsidRPr="00A10007">
        <w:rPr>
          <w:szCs w:val="20"/>
        </w:rPr>
        <w:t>is not available while the register is offline to the store database</w:t>
      </w:r>
      <w:r w:rsidRPr="00A10007">
        <w:rPr>
          <w:szCs w:val="20"/>
        </w:rPr>
        <w:t>.</w:t>
      </w:r>
    </w:p>
    <w:p w:rsidR="00891921" w:rsidRPr="00A10007" w:rsidRDefault="00DE53E6" w:rsidP="00DE53E6">
      <w:pPr>
        <w:pStyle w:val="Heading3"/>
      </w:pPr>
      <w:bookmarkStart w:id="63" w:name="_Toc352064787"/>
      <w:r w:rsidRPr="00A10007">
        <w:t>Training Mode Process/Flow</w:t>
      </w:r>
      <w:bookmarkEnd w:id="63"/>
    </w:p>
    <w:p w:rsidR="00283A67" w:rsidRPr="00A10007" w:rsidRDefault="006407B8" w:rsidP="00283A67">
      <w:pPr>
        <w:pStyle w:val="BodyText"/>
        <w:rPr>
          <w:szCs w:val="20"/>
        </w:rPr>
      </w:pPr>
      <w:bookmarkStart w:id="64" w:name="_Ref93470007"/>
      <w:bookmarkStart w:id="65" w:name="_Toc93478371"/>
      <w:bookmarkStart w:id="66" w:name="_Toc96496730"/>
      <w:r w:rsidRPr="00A10007">
        <w:rPr>
          <w:szCs w:val="20"/>
        </w:rPr>
        <w:t xml:space="preserve">POS will not check the parameter to check for </w:t>
      </w:r>
      <w:del w:id="67" w:author="Amy Byers" w:date="2014-09-10T19:59:00Z">
        <w:r w:rsidRPr="00A10007" w:rsidDel="006A1005">
          <w:rPr>
            <w:szCs w:val="20"/>
          </w:rPr>
          <w:delText>MPOS</w:delText>
        </w:r>
      </w:del>
      <w:ins w:id="68" w:author="Amy Byers" w:date="2014-09-10T19:59:00Z">
        <w:r w:rsidR="006A1005">
          <w:rPr>
            <w:szCs w:val="20"/>
          </w:rPr>
          <w:t>x/</w:t>
        </w:r>
        <w:proofErr w:type="spellStart"/>
        <w:r w:rsidR="006A1005">
          <w:rPr>
            <w:szCs w:val="20"/>
          </w:rPr>
          <w:t>mPOS</w:t>
        </w:r>
      </w:ins>
      <w:proofErr w:type="spellEnd"/>
      <w:r w:rsidRPr="00A10007">
        <w:rPr>
          <w:szCs w:val="20"/>
        </w:rPr>
        <w:t xml:space="preserve"> transaction during training mode.</w:t>
      </w:r>
      <w:r w:rsidR="00D46CE5" w:rsidRPr="00A10007">
        <w:rPr>
          <w:szCs w:val="20"/>
        </w:rPr>
        <w:t xml:space="preserve">  No call will be made to retrieve any </w:t>
      </w:r>
      <w:del w:id="69" w:author="Amy Byers" w:date="2014-09-10T19:59:00Z">
        <w:r w:rsidR="00D46CE5" w:rsidRPr="00A10007" w:rsidDel="006A1005">
          <w:rPr>
            <w:szCs w:val="20"/>
          </w:rPr>
          <w:delText>MPOS</w:delText>
        </w:r>
      </w:del>
      <w:ins w:id="70" w:author="Amy Byers" w:date="2014-09-10T19:59:00Z">
        <w:r w:rsidR="006A1005">
          <w:rPr>
            <w:szCs w:val="20"/>
          </w:rPr>
          <w:t>x/</w:t>
        </w:r>
        <w:proofErr w:type="spellStart"/>
        <w:r w:rsidR="006A1005">
          <w:rPr>
            <w:szCs w:val="20"/>
          </w:rPr>
          <w:t>mPOS</w:t>
        </w:r>
      </w:ins>
      <w:proofErr w:type="spellEnd"/>
      <w:r w:rsidR="00D46CE5" w:rsidRPr="00A10007">
        <w:rPr>
          <w:szCs w:val="20"/>
        </w:rPr>
        <w:t xml:space="preserve"> transaction while in Training Mode.</w:t>
      </w:r>
    </w:p>
    <w:p w:rsidR="00090DBD" w:rsidRPr="00A10007" w:rsidRDefault="00DE53E6" w:rsidP="00090DBD">
      <w:pPr>
        <w:pStyle w:val="Heading2"/>
      </w:pPr>
      <w:bookmarkStart w:id="71" w:name="_Ref296600200"/>
      <w:bookmarkStart w:id="72" w:name="_Toc352064788"/>
      <w:r w:rsidRPr="00A10007">
        <w:t>Return</w:t>
      </w:r>
      <w:r w:rsidR="00E92F2E" w:rsidRPr="00A10007">
        <w:t>/Exchanges</w:t>
      </w:r>
      <w:r w:rsidR="00292119" w:rsidRPr="00A10007">
        <w:t xml:space="preserve"> and Adjustment</w:t>
      </w:r>
      <w:r w:rsidR="00B33D06" w:rsidRPr="00A10007">
        <w:t>s</w:t>
      </w:r>
      <w:r w:rsidRPr="00A10007">
        <w:t xml:space="preserve"> Transactions</w:t>
      </w:r>
      <w:bookmarkEnd w:id="71"/>
      <w:bookmarkEnd w:id="72"/>
    </w:p>
    <w:p w:rsidR="00AF0ED5" w:rsidRPr="00A10007" w:rsidRDefault="00AF0ED5" w:rsidP="00AF0ED5">
      <w:pPr>
        <w:pStyle w:val="BodyText"/>
        <w:rPr>
          <w:szCs w:val="20"/>
        </w:rPr>
      </w:pPr>
      <w:r w:rsidRPr="00A10007">
        <w:rPr>
          <w:szCs w:val="20"/>
        </w:rPr>
        <w:t xml:space="preserve">There are no changes for return/exchange and adjustment transactions for this project. </w:t>
      </w:r>
    </w:p>
    <w:p w:rsidR="00DB039A" w:rsidRPr="00A10007" w:rsidRDefault="00DB039A" w:rsidP="00DB039A">
      <w:pPr>
        <w:pStyle w:val="Heading2"/>
      </w:pPr>
      <w:bookmarkStart w:id="73" w:name="_Toc352064789"/>
      <w:r w:rsidRPr="00A10007">
        <w:t>Suspend Transactions</w:t>
      </w:r>
      <w:bookmarkEnd w:id="73"/>
      <w:r w:rsidRPr="00A10007">
        <w:t xml:space="preserve"> </w:t>
      </w:r>
    </w:p>
    <w:p w:rsidR="00601772" w:rsidRPr="00A10007" w:rsidRDefault="00601772" w:rsidP="00601772">
      <w:pPr>
        <w:pStyle w:val="BodyText"/>
      </w:pPr>
      <w:r w:rsidRPr="00A10007">
        <w:t xml:space="preserve">There are no Suspend changes required for this project.  </w:t>
      </w:r>
    </w:p>
    <w:p w:rsidR="00EA633E" w:rsidRPr="00A10007" w:rsidRDefault="00EA633E">
      <w:pPr>
        <w:rPr>
          <w:rFonts w:cs="Arial"/>
          <w:b/>
          <w:bCs/>
          <w:iCs/>
          <w:sz w:val="24"/>
          <w:szCs w:val="28"/>
        </w:rPr>
      </w:pPr>
      <w:r w:rsidRPr="00A10007">
        <w:br w:type="page"/>
      </w:r>
    </w:p>
    <w:p w:rsidR="00D12272" w:rsidRPr="00A10007" w:rsidRDefault="00D12272" w:rsidP="00D12272">
      <w:pPr>
        <w:pStyle w:val="Heading2"/>
      </w:pPr>
      <w:bookmarkStart w:id="74" w:name="_Toc352064790"/>
      <w:r w:rsidRPr="00A10007">
        <w:lastRenderedPageBreak/>
        <w:t>New POS Screens or POS Screen Changes</w:t>
      </w:r>
      <w:bookmarkEnd w:id="74"/>
    </w:p>
    <w:p w:rsidR="00F474A3" w:rsidRPr="00A10007" w:rsidRDefault="00F474A3" w:rsidP="00F474A3">
      <w:pPr>
        <w:pStyle w:val="Heading3"/>
      </w:pPr>
      <w:bookmarkStart w:id="75" w:name="_Ref324951700"/>
      <w:bookmarkStart w:id="76" w:name="_Toc352064791"/>
      <w:r w:rsidRPr="00A10007">
        <w:t>Resume List</w:t>
      </w:r>
      <w:bookmarkEnd w:id="75"/>
      <w:bookmarkEnd w:id="76"/>
    </w:p>
    <w:p w:rsidR="00BB1540" w:rsidRPr="00A10007" w:rsidRDefault="00F474A3" w:rsidP="00F474A3">
      <w:pPr>
        <w:pStyle w:val="BodyText"/>
      </w:pPr>
      <w:r w:rsidRPr="00A10007">
        <w:t xml:space="preserve">The Resume Transaction screen is displayed when the operator selects the Resume option from the Administration Options menu.  All suspended transactions that are available to be resumed are displayed.  </w:t>
      </w:r>
    </w:p>
    <w:p w:rsidR="00F474A3" w:rsidRPr="00A10007" w:rsidRDefault="00F474A3" w:rsidP="00F474A3">
      <w:pPr>
        <w:pStyle w:val="BodyText"/>
      </w:pPr>
      <w:r w:rsidRPr="00A10007">
        <w:t>For ePOS suspended transactions, the value in Term#</w:t>
      </w:r>
      <w:r w:rsidR="007E2C1C" w:rsidRPr="00A10007">
        <w:t xml:space="preserve"> column</w:t>
      </w:r>
      <w:r w:rsidRPr="00A10007">
        <w:t xml:space="preserve"> is the register ID from the suspended transaction key.  For </w:t>
      </w:r>
      <w:del w:id="77" w:author="Amy Byers" w:date="2014-09-10T19:59:00Z">
        <w:r w:rsidRPr="00A10007" w:rsidDel="006A1005">
          <w:delText>MPOS</w:delText>
        </w:r>
      </w:del>
      <w:ins w:id="78" w:author="Amy Byers" w:date="2014-09-10T19:59:00Z">
        <w:r w:rsidR="006A1005">
          <w:t>x/</w:t>
        </w:r>
        <w:proofErr w:type="spellStart"/>
        <w:r w:rsidR="006A1005">
          <w:t>mPOS</w:t>
        </w:r>
      </w:ins>
      <w:proofErr w:type="spellEnd"/>
      <w:r w:rsidRPr="00A10007">
        <w:t xml:space="preserve"> suspended transaction</w:t>
      </w:r>
      <w:r w:rsidR="00B72353" w:rsidRPr="00A10007">
        <w:t>s</w:t>
      </w:r>
      <w:r w:rsidRPr="00A10007">
        <w:t>, the value in Term#</w:t>
      </w:r>
      <w:r w:rsidR="007E2C1C" w:rsidRPr="00A10007">
        <w:t xml:space="preserve"> column</w:t>
      </w:r>
      <w:r w:rsidRPr="00A10007">
        <w:t xml:space="preserve"> is the device ID from the suspended transaction </w:t>
      </w:r>
      <w:r w:rsidR="005501F0" w:rsidRPr="00A10007">
        <w:t>list</w:t>
      </w:r>
      <w:r w:rsidRPr="00A10007">
        <w:t xml:space="preserve"> returned from </w:t>
      </w:r>
      <w:del w:id="79" w:author="Amy Byers" w:date="2014-09-10T19:59:00Z">
        <w:r w:rsidRPr="00A10007" w:rsidDel="006A1005">
          <w:delText>MPOS</w:delText>
        </w:r>
      </w:del>
      <w:ins w:id="80" w:author="Amy Byers" w:date="2014-09-10T19:59:00Z">
        <w:r w:rsidR="006A1005">
          <w:t>x/</w:t>
        </w:r>
        <w:proofErr w:type="spellStart"/>
        <w:r w:rsidR="006A1005">
          <w:t>mPOS</w:t>
        </w:r>
      </w:ins>
      <w:proofErr w:type="spellEnd"/>
      <w:r w:rsidRPr="00A10007">
        <w:t>.</w:t>
      </w:r>
    </w:p>
    <w:p w:rsidR="00BB1540" w:rsidRPr="00A10007" w:rsidRDefault="00BB1540" w:rsidP="00F474A3">
      <w:pPr>
        <w:pStyle w:val="BodyText"/>
        <w:rPr>
          <w:color w:val="FF0000"/>
        </w:rPr>
      </w:pPr>
      <w:r w:rsidRPr="00A10007">
        <w:t xml:space="preserve">The Term </w:t>
      </w:r>
      <w:r w:rsidR="003C7AD3" w:rsidRPr="00A10007">
        <w:t># field needs to account for a</w:t>
      </w:r>
      <w:r w:rsidR="00B41899" w:rsidRPr="00A10007">
        <w:t>t least a</w:t>
      </w:r>
      <w:r w:rsidR="003C7AD3" w:rsidRPr="00A10007">
        <w:t xml:space="preserve"> 10</w:t>
      </w:r>
      <w:r w:rsidRPr="00A10007">
        <w:t xml:space="preserve"> digit value</w:t>
      </w:r>
      <w:r w:rsidR="005501F0" w:rsidRPr="00A10007">
        <w:t xml:space="preserve"> which is the maximum length of the Device ID for an </w:t>
      </w:r>
      <w:del w:id="81" w:author="Amy Byers" w:date="2014-09-10T19:59:00Z">
        <w:r w:rsidR="005501F0" w:rsidRPr="00A10007" w:rsidDel="006A1005">
          <w:delText>MPOS</w:delText>
        </w:r>
      </w:del>
      <w:ins w:id="82" w:author="Amy Byers" w:date="2014-09-10T19:59:00Z">
        <w:r w:rsidR="006A1005">
          <w:t>x/</w:t>
        </w:r>
        <w:proofErr w:type="spellStart"/>
        <w:r w:rsidR="006A1005">
          <w:t>mPOS</w:t>
        </w:r>
      </w:ins>
      <w:proofErr w:type="spellEnd"/>
      <w:r w:rsidR="005501F0" w:rsidRPr="00A10007">
        <w:t xml:space="preserve"> device</w:t>
      </w:r>
      <w:r w:rsidRPr="00A10007">
        <w:t>.</w:t>
      </w:r>
    </w:p>
    <w:p w:rsidR="00F474A3" w:rsidRPr="00A10007" w:rsidRDefault="00BB1540" w:rsidP="00F474A3">
      <w:pPr>
        <w:pStyle w:val="BodyText"/>
        <w:jc w:val="center"/>
      </w:pPr>
      <w:r w:rsidRPr="00A10007">
        <w:rPr>
          <w:noProof/>
        </w:rPr>
        <w:drawing>
          <wp:inline distT="0" distB="0" distL="0" distR="0" wp14:anchorId="55CC4F58" wp14:editId="1A0CD0E4">
            <wp:extent cx="4743450" cy="3886342"/>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743450" cy="3886342"/>
                    </a:xfrm>
                    <a:prstGeom prst="rect">
                      <a:avLst/>
                    </a:prstGeom>
                    <a:noFill/>
                    <a:ln w="9525">
                      <a:noFill/>
                      <a:miter lim="800000"/>
                      <a:headEnd/>
                      <a:tailEnd/>
                    </a:ln>
                  </pic:spPr>
                </pic:pic>
              </a:graphicData>
            </a:graphic>
          </wp:inline>
        </w:drawing>
      </w:r>
    </w:p>
    <w:p w:rsidR="005501F0" w:rsidRPr="00A10007" w:rsidRDefault="005501F0" w:rsidP="005501F0">
      <w:pPr>
        <w:pStyle w:val="Caption"/>
        <w:jc w:val="center"/>
      </w:pPr>
      <w:r w:rsidRPr="00A10007">
        <w:t xml:space="preserve">Figure </w:t>
      </w:r>
      <w:r w:rsidR="006F5E75" w:rsidRPr="00A10007">
        <w:fldChar w:fldCharType="begin"/>
      </w:r>
      <w:r w:rsidR="006F5E75" w:rsidRPr="00A10007">
        <w:instrText xml:space="preserve"> SEQ Figure \* ARABIC </w:instrText>
      </w:r>
      <w:r w:rsidR="006F5E75" w:rsidRPr="00A10007">
        <w:fldChar w:fldCharType="separate"/>
      </w:r>
      <w:r w:rsidR="00294D24" w:rsidRPr="00A10007">
        <w:rPr>
          <w:noProof/>
        </w:rPr>
        <w:t>2</w:t>
      </w:r>
      <w:r w:rsidR="006F5E75" w:rsidRPr="00A10007">
        <w:rPr>
          <w:noProof/>
        </w:rPr>
        <w:fldChar w:fldCharType="end"/>
      </w:r>
      <w:r w:rsidRPr="00A10007">
        <w:t>:  Resume List</w:t>
      </w:r>
    </w:p>
    <w:p w:rsidR="006F2835" w:rsidRPr="00A10007" w:rsidRDefault="006F2835" w:rsidP="00FE70FD">
      <w:pPr>
        <w:pStyle w:val="Heading2"/>
      </w:pPr>
      <w:bookmarkStart w:id="83" w:name="_Ref295983385"/>
      <w:bookmarkStart w:id="84" w:name="_Ref295983395"/>
      <w:bookmarkStart w:id="85" w:name="_Ref296600328"/>
      <w:bookmarkStart w:id="86" w:name="_Ref298495678"/>
      <w:bookmarkStart w:id="87" w:name="_Ref298495682"/>
      <w:bookmarkStart w:id="88" w:name="_Ref298496380"/>
      <w:bookmarkStart w:id="89" w:name="_Ref299363482"/>
      <w:bookmarkStart w:id="90" w:name="_Ref320021472"/>
      <w:bookmarkStart w:id="91" w:name="_Toc352064792"/>
      <w:bookmarkEnd w:id="64"/>
      <w:bookmarkEnd w:id="65"/>
      <w:bookmarkEnd w:id="66"/>
      <w:r w:rsidRPr="00A10007">
        <w:t>Receipt Changes</w:t>
      </w:r>
      <w:bookmarkEnd w:id="83"/>
      <w:bookmarkEnd w:id="84"/>
      <w:bookmarkEnd w:id="85"/>
      <w:bookmarkEnd w:id="86"/>
      <w:bookmarkEnd w:id="87"/>
      <w:bookmarkEnd w:id="88"/>
      <w:bookmarkEnd w:id="89"/>
      <w:bookmarkEnd w:id="90"/>
      <w:bookmarkEnd w:id="91"/>
    </w:p>
    <w:p w:rsidR="00601772" w:rsidRPr="00A10007" w:rsidRDefault="00601772" w:rsidP="00601772">
      <w:pPr>
        <w:pStyle w:val="BodyText"/>
      </w:pPr>
      <w:bookmarkStart w:id="92" w:name="_Toc298500842"/>
      <w:bookmarkStart w:id="93" w:name="_Toc298506327"/>
      <w:bookmarkStart w:id="94" w:name="_Toc298506394"/>
      <w:bookmarkStart w:id="95" w:name="_Ref320021531"/>
      <w:bookmarkStart w:id="96" w:name="_Ref320021539"/>
      <w:bookmarkEnd w:id="92"/>
      <w:bookmarkEnd w:id="93"/>
      <w:bookmarkEnd w:id="94"/>
      <w:r w:rsidRPr="00A10007">
        <w:t xml:space="preserve">There are no Receipt changes required for this project.  </w:t>
      </w:r>
    </w:p>
    <w:p w:rsidR="00FB475E" w:rsidRPr="00A10007" w:rsidRDefault="00FB475E">
      <w:pPr>
        <w:rPr>
          <w:rFonts w:cs="Arial"/>
          <w:b/>
          <w:bCs/>
          <w:iCs/>
          <w:sz w:val="24"/>
          <w:szCs w:val="28"/>
        </w:rPr>
      </w:pPr>
      <w:r w:rsidRPr="00A10007">
        <w:br w:type="page"/>
      </w:r>
    </w:p>
    <w:p w:rsidR="00F26CCF" w:rsidRPr="00A10007" w:rsidRDefault="00F26CCF" w:rsidP="00D71253">
      <w:pPr>
        <w:pStyle w:val="Heading2"/>
      </w:pPr>
      <w:bookmarkStart w:id="97" w:name="_Toc352064793"/>
      <w:r w:rsidRPr="00A10007">
        <w:lastRenderedPageBreak/>
        <w:t>Electronic Journal Logging Changes</w:t>
      </w:r>
      <w:bookmarkEnd w:id="95"/>
      <w:bookmarkEnd w:id="96"/>
      <w:bookmarkEnd w:id="97"/>
    </w:p>
    <w:p w:rsidR="00601772" w:rsidRPr="00A10007" w:rsidRDefault="00601772" w:rsidP="00601772">
      <w:pPr>
        <w:pStyle w:val="BodyText"/>
      </w:pPr>
      <w:r w:rsidRPr="00A10007">
        <w:t>There are no Electronic Journal chan</w:t>
      </w:r>
      <w:r w:rsidR="003C7AD3" w:rsidRPr="00A10007">
        <w:t xml:space="preserve">ges required for this project.  </w:t>
      </w:r>
      <w:r w:rsidR="00FB475E" w:rsidRPr="00A10007">
        <w:t xml:space="preserve">Resuming an </w:t>
      </w:r>
      <w:del w:id="98" w:author="Amy Byers" w:date="2014-09-10T19:59:00Z">
        <w:r w:rsidR="00FB475E" w:rsidRPr="00A10007" w:rsidDel="006A1005">
          <w:delText>MPOS</w:delText>
        </w:r>
      </w:del>
      <w:ins w:id="99" w:author="Amy Byers" w:date="2014-09-10T19:59:00Z">
        <w:r w:rsidR="006A1005">
          <w:t>x/</w:t>
        </w:r>
        <w:proofErr w:type="spellStart"/>
        <w:r w:rsidR="006A1005">
          <w:t>mPOS</w:t>
        </w:r>
      </w:ins>
      <w:proofErr w:type="spellEnd"/>
      <w:r w:rsidR="00FB475E" w:rsidRPr="00A10007">
        <w:t xml:space="preserve"> transaction is written to the EJ the same as an ePOS transaction.  Below is an example of an </w:t>
      </w:r>
      <w:r w:rsidR="00D46CE5" w:rsidRPr="00A10007">
        <w:t>existing e</w:t>
      </w:r>
      <w:r w:rsidR="00FB475E" w:rsidRPr="00A10007">
        <w:t>POS transaction resume</w:t>
      </w:r>
      <w:r w:rsidR="00F931F7" w:rsidRPr="00A10007">
        <w:t>d</w:t>
      </w:r>
      <w:r w:rsidR="00FB475E" w:rsidRPr="00A10007">
        <w:t>:</w:t>
      </w:r>
    </w:p>
    <w:p w:rsidR="00FB475E" w:rsidRPr="00A10007" w:rsidRDefault="00FB475E" w:rsidP="00FB475E">
      <w:pPr>
        <w:rPr>
          <w:rFonts w:cs="Arial"/>
          <w:sz w:val="16"/>
          <w:szCs w:val="16"/>
        </w:rPr>
      </w:pPr>
    </w:p>
    <w:p w:rsidR="00FB475E" w:rsidRPr="00A10007" w:rsidRDefault="00A10007" w:rsidP="00FB475E">
      <w:pPr>
        <w:pStyle w:val="BodyText"/>
        <w:jc w:val="center"/>
        <w:rPr>
          <w:b/>
        </w:rPr>
      </w:pPr>
      <w:r w:rsidRPr="00A10007">
        <w:rPr>
          <w:noProof/>
          <w:color w:val="00B050"/>
        </w:rPr>
        <mc:AlternateContent>
          <mc:Choice Requires="wps">
            <w:drawing>
              <wp:inline distT="0" distB="0" distL="0" distR="0" wp14:anchorId="78B68035" wp14:editId="0C61791A">
                <wp:extent cx="4795520" cy="4474845"/>
                <wp:effectExtent l="9525" t="6350" r="5080" b="508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5520" cy="4474845"/>
                        </a:xfrm>
                        <a:prstGeom prst="rect">
                          <a:avLst/>
                        </a:prstGeom>
                        <a:solidFill>
                          <a:srgbClr val="FFFFFF"/>
                        </a:solidFill>
                        <a:ln w="9525">
                          <a:solidFill>
                            <a:srgbClr val="000000"/>
                          </a:solidFill>
                          <a:miter lim="800000"/>
                          <a:headEnd/>
                          <a:tailEnd/>
                        </a:ln>
                      </wps:spPr>
                      <wps:txbx>
                        <w:txbxContent>
                          <w:p w:rsidR="00E16918" w:rsidRPr="004F1A3F" w:rsidRDefault="00E16918" w:rsidP="00FB475E">
                            <w:pPr>
                              <w:rPr>
                                <w:rFonts w:cs="Arial"/>
                                <w:sz w:val="16"/>
                                <w:szCs w:val="16"/>
                              </w:rPr>
                            </w:pPr>
                            <w:r w:rsidRPr="004F1A3F">
                              <w:rPr>
                                <w:rFonts w:cs="Arial"/>
                                <w:sz w:val="16"/>
                                <w:szCs w:val="16"/>
                              </w:rPr>
                              <w:t>Transaction No: 413</w:t>
                            </w:r>
                          </w:p>
                          <w:p w:rsidR="00E16918" w:rsidRPr="004F1A3F" w:rsidRDefault="00E16918" w:rsidP="00FB475E">
                            <w:pPr>
                              <w:rPr>
                                <w:rFonts w:cs="Arial"/>
                                <w:sz w:val="16"/>
                                <w:szCs w:val="16"/>
                              </w:rPr>
                            </w:pPr>
                            <w:r w:rsidRPr="004F1A3F">
                              <w:rPr>
                                <w:rFonts w:cs="Arial"/>
                                <w:sz w:val="16"/>
                                <w:szCs w:val="16"/>
                              </w:rPr>
                              <w:t>Operator No:    JHYDE</w:t>
                            </w:r>
                          </w:p>
                          <w:p w:rsidR="00E16918" w:rsidRPr="004F1A3F" w:rsidRDefault="00E16918" w:rsidP="00FB475E">
                            <w:pPr>
                              <w:rPr>
                                <w:rFonts w:cs="Arial"/>
                                <w:sz w:val="16"/>
                                <w:szCs w:val="16"/>
                              </w:rPr>
                            </w:pPr>
                            <w:r w:rsidRPr="004F1A3F">
                              <w:rPr>
                                <w:rFonts w:cs="Arial"/>
                                <w:sz w:val="16"/>
                                <w:szCs w:val="16"/>
                              </w:rPr>
                              <w:t>Terminal No:    1</w:t>
                            </w:r>
                          </w:p>
                          <w:p w:rsidR="00E16918" w:rsidRPr="004F1A3F" w:rsidRDefault="00E16918" w:rsidP="00FB475E">
                            <w:pPr>
                              <w:rPr>
                                <w:rFonts w:cs="Arial"/>
                                <w:sz w:val="16"/>
                                <w:szCs w:val="16"/>
                              </w:rPr>
                            </w:pPr>
                          </w:p>
                          <w:p w:rsidR="00E16918" w:rsidRPr="004F1A3F" w:rsidRDefault="00E16918" w:rsidP="00FB475E">
                            <w:pPr>
                              <w:rPr>
                                <w:rFonts w:cs="Arial"/>
                                <w:sz w:val="16"/>
                                <w:szCs w:val="16"/>
                              </w:rPr>
                            </w:pPr>
                            <w:r w:rsidRPr="004F1A3F">
                              <w:rPr>
                                <w:rFonts w:cs="Arial"/>
                                <w:sz w:val="16"/>
                                <w:szCs w:val="16"/>
                              </w:rPr>
                              <w:t>IBH ENTERPRISE: 1</w:t>
                            </w:r>
                          </w:p>
                          <w:p w:rsidR="00E16918" w:rsidRPr="004F1A3F" w:rsidRDefault="00E16918" w:rsidP="00FB475E">
                            <w:pPr>
                              <w:rPr>
                                <w:rFonts w:cs="Arial"/>
                                <w:sz w:val="16"/>
                                <w:szCs w:val="16"/>
                              </w:rPr>
                            </w:pPr>
                            <w:r w:rsidRPr="004F1A3F">
                              <w:rPr>
                                <w:rFonts w:cs="Arial"/>
                                <w:sz w:val="16"/>
                                <w:szCs w:val="16"/>
                              </w:rPr>
                              <w:t>IBH TRADING AREA: 8</w:t>
                            </w:r>
                          </w:p>
                          <w:p w:rsidR="00E16918" w:rsidRPr="004F1A3F" w:rsidRDefault="00E16918" w:rsidP="00FB475E">
                            <w:pPr>
                              <w:rPr>
                                <w:rFonts w:cs="Arial"/>
                                <w:sz w:val="16"/>
                                <w:szCs w:val="16"/>
                              </w:rPr>
                            </w:pPr>
                            <w:r w:rsidRPr="004F1A3F">
                              <w:rPr>
                                <w:rFonts w:cs="Arial"/>
                                <w:sz w:val="16"/>
                                <w:szCs w:val="16"/>
                              </w:rPr>
                              <w:t>IBH COMPANY: 9</w:t>
                            </w:r>
                          </w:p>
                          <w:p w:rsidR="00E16918" w:rsidRPr="004F1A3F" w:rsidRDefault="00E16918" w:rsidP="00FB475E">
                            <w:pPr>
                              <w:rPr>
                                <w:rFonts w:cs="Arial"/>
                                <w:sz w:val="16"/>
                                <w:szCs w:val="16"/>
                              </w:rPr>
                            </w:pPr>
                            <w:r w:rsidRPr="004F1A3F">
                              <w:rPr>
                                <w:rFonts w:cs="Arial"/>
                                <w:sz w:val="16"/>
                                <w:szCs w:val="16"/>
                              </w:rPr>
                              <w:t>IBH BRAND: 10</w:t>
                            </w:r>
                          </w:p>
                          <w:p w:rsidR="00E16918" w:rsidRPr="004F1A3F" w:rsidRDefault="00E16918" w:rsidP="00FB475E">
                            <w:pPr>
                              <w:rPr>
                                <w:rFonts w:cs="Arial"/>
                                <w:sz w:val="16"/>
                                <w:szCs w:val="16"/>
                              </w:rPr>
                            </w:pPr>
                            <w:r w:rsidRPr="004F1A3F">
                              <w:rPr>
                                <w:rFonts w:cs="Arial"/>
                                <w:sz w:val="16"/>
                                <w:szCs w:val="16"/>
                              </w:rPr>
                              <w:t>IBH BUSINESS UNIT: 18</w:t>
                            </w:r>
                          </w:p>
                          <w:p w:rsidR="00E16918" w:rsidRDefault="00E16918" w:rsidP="00FB475E">
                            <w:pPr>
                              <w:rPr>
                                <w:rFonts w:cs="Arial"/>
                                <w:sz w:val="16"/>
                                <w:szCs w:val="16"/>
                              </w:rPr>
                            </w:pPr>
                            <w:r w:rsidRPr="004F1A3F">
                              <w:rPr>
                                <w:rFonts w:cs="Arial"/>
                                <w:sz w:val="16"/>
                                <w:szCs w:val="16"/>
                              </w:rPr>
                              <w:t>IBH CHANNEL: 54</w:t>
                            </w:r>
                          </w:p>
                          <w:p w:rsidR="00E16918" w:rsidRPr="008854F6" w:rsidRDefault="00E16918" w:rsidP="00FB475E">
                            <w:pPr>
                              <w:rPr>
                                <w:rFonts w:cs="Arial"/>
                                <w:sz w:val="16"/>
                                <w:szCs w:val="16"/>
                              </w:rPr>
                            </w:pPr>
                          </w:p>
                          <w:p w:rsidR="00E16918" w:rsidRPr="008854F6" w:rsidRDefault="00E16918" w:rsidP="00FB475E">
                            <w:pPr>
                              <w:rPr>
                                <w:rFonts w:cs="Arial"/>
                                <w:sz w:val="16"/>
                                <w:szCs w:val="16"/>
                              </w:rPr>
                            </w:pPr>
                            <w:r w:rsidRPr="008854F6">
                              <w:rPr>
                                <w:rFonts w:cs="Arial"/>
                                <w:sz w:val="16"/>
                                <w:szCs w:val="16"/>
                              </w:rPr>
                              <w:t xml:space="preserve">                               ***&lt;TRANSACTION RESUMED&gt;***</w:t>
                            </w:r>
                          </w:p>
                          <w:p w:rsidR="00E16918" w:rsidRPr="008854F6" w:rsidRDefault="00E16918" w:rsidP="00FB475E">
                            <w:pPr>
                              <w:rPr>
                                <w:rFonts w:cs="Arial"/>
                                <w:sz w:val="16"/>
                                <w:szCs w:val="16"/>
                              </w:rPr>
                            </w:pPr>
                            <w:r w:rsidRPr="008854F6">
                              <w:rPr>
                                <w:rFonts w:cs="Arial"/>
                                <w:sz w:val="16"/>
                                <w:szCs w:val="16"/>
                              </w:rPr>
                              <w:t xml:space="preserve">001    10001000                </w:t>
                            </w:r>
                            <w:r>
                              <w:rPr>
                                <w:rFonts w:cs="Arial"/>
                                <w:sz w:val="16"/>
                                <w:szCs w:val="16"/>
                              </w:rPr>
                              <w:t>Speakers</w:t>
                            </w:r>
                            <w:r w:rsidRPr="008854F6">
                              <w:rPr>
                                <w:rFonts w:cs="Arial"/>
                                <w:sz w:val="16"/>
                                <w:szCs w:val="16"/>
                              </w:rPr>
                              <w:t xml:space="preserve">                         $199.99</w:t>
                            </w:r>
                          </w:p>
                          <w:p w:rsidR="00E16918" w:rsidRPr="008854F6" w:rsidRDefault="00E16918" w:rsidP="00FB475E">
                            <w:pPr>
                              <w:rPr>
                                <w:rFonts w:cs="Arial"/>
                                <w:sz w:val="16"/>
                                <w:szCs w:val="16"/>
                              </w:rPr>
                            </w:pPr>
                            <w:r w:rsidRPr="008854F6">
                              <w:rPr>
                                <w:rFonts w:cs="Arial"/>
                                <w:sz w:val="16"/>
                                <w:szCs w:val="16"/>
                              </w:rPr>
                              <w:t xml:space="preserve">                               TAX GST         RATE: 0.0500 AMT: $10.00</w:t>
                            </w:r>
                          </w:p>
                          <w:p w:rsidR="00E16918" w:rsidRPr="008854F6" w:rsidRDefault="00E16918" w:rsidP="00FB475E">
                            <w:pPr>
                              <w:rPr>
                                <w:rFonts w:cs="Arial"/>
                                <w:sz w:val="16"/>
                                <w:szCs w:val="16"/>
                              </w:rPr>
                            </w:pPr>
                            <w:r w:rsidRPr="008854F6">
                              <w:rPr>
                                <w:rFonts w:cs="Arial"/>
                                <w:sz w:val="16"/>
                                <w:szCs w:val="16"/>
                              </w:rPr>
                              <w:t xml:space="preserve">                               TAX AUTHORITY: 1</w:t>
                            </w:r>
                          </w:p>
                          <w:p w:rsidR="00E16918" w:rsidRPr="008854F6" w:rsidRDefault="00E16918" w:rsidP="00FB475E">
                            <w:pPr>
                              <w:rPr>
                                <w:rFonts w:cs="Arial"/>
                                <w:sz w:val="16"/>
                                <w:szCs w:val="16"/>
                              </w:rPr>
                            </w:pPr>
                            <w:r w:rsidRPr="008854F6">
                              <w:rPr>
                                <w:rFonts w:cs="Arial"/>
                                <w:sz w:val="16"/>
                                <w:szCs w:val="16"/>
                              </w:rPr>
                              <w:t xml:space="preserve">                               TAX JURISDICTION: 8</w:t>
                            </w:r>
                          </w:p>
                          <w:p w:rsidR="00E16918" w:rsidRPr="008854F6" w:rsidRDefault="00E16918" w:rsidP="00FB475E">
                            <w:pPr>
                              <w:rPr>
                                <w:rFonts w:cs="Arial"/>
                                <w:sz w:val="16"/>
                                <w:szCs w:val="16"/>
                              </w:rPr>
                            </w:pPr>
                            <w:r w:rsidRPr="008854F6">
                              <w:rPr>
                                <w:rFonts w:cs="Arial"/>
                                <w:sz w:val="16"/>
                                <w:szCs w:val="16"/>
                              </w:rPr>
                              <w:t xml:space="preserve">                               PIM CODE: 850000000</w:t>
                            </w:r>
                          </w:p>
                          <w:p w:rsidR="00E16918" w:rsidRPr="008854F6" w:rsidRDefault="00E16918" w:rsidP="00FB475E">
                            <w:pPr>
                              <w:rPr>
                                <w:rFonts w:cs="Arial"/>
                                <w:sz w:val="16"/>
                                <w:szCs w:val="16"/>
                              </w:rPr>
                            </w:pPr>
                            <w:r w:rsidRPr="008854F6">
                              <w:rPr>
                                <w:rFonts w:cs="Arial"/>
                                <w:sz w:val="16"/>
                                <w:szCs w:val="16"/>
                              </w:rPr>
                              <w:t xml:space="preserve">                               CUSTOM DB DATA: Price Reason Code: C</w:t>
                            </w:r>
                          </w:p>
                          <w:p w:rsidR="00E16918" w:rsidRPr="008854F6" w:rsidRDefault="00E16918" w:rsidP="00FB475E">
                            <w:pPr>
                              <w:rPr>
                                <w:rFonts w:cs="Arial"/>
                                <w:sz w:val="16"/>
                                <w:szCs w:val="16"/>
                              </w:rPr>
                            </w:pPr>
                            <w:r w:rsidRPr="008854F6">
                              <w:rPr>
                                <w:rFonts w:cs="Arial"/>
                                <w:sz w:val="16"/>
                                <w:szCs w:val="16"/>
                              </w:rPr>
                              <w:t xml:space="preserve">002    10001000                </w:t>
                            </w:r>
                            <w:r>
                              <w:rPr>
                                <w:rFonts w:cs="Arial"/>
                                <w:sz w:val="16"/>
                                <w:szCs w:val="16"/>
                              </w:rPr>
                              <w:t>Speakers</w:t>
                            </w:r>
                            <w:r w:rsidRPr="008854F6">
                              <w:rPr>
                                <w:rFonts w:cs="Arial"/>
                                <w:sz w:val="16"/>
                                <w:szCs w:val="16"/>
                              </w:rPr>
                              <w:t xml:space="preserve">                         $199.99</w:t>
                            </w:r>
                          </w:p>
                          <w:p w:rsidR="00E16918" w:rsidRPr="008854F6" w:rsidRDefault="00E16918" w:rsidP="00FB475E">
                            <w:pPr>
                              <w:rPr>
                                <w:rFonts w:cs="Arial"/>
                                <w:sz w:val="16"/>
                                <w:szCs w:val="16"/>
                              </w:rPr>
                            </w:pPr>
                            <w:r w:rsidRPr="008854F6">
                              <w:rPr>
                                <w:rFonts w:cs="Arial"/>
                                <w:sz w:val="16"/>
                                <w:szCs w:val="16"/>
                              </w:rPr>
                              <w:t xml:space="preserve">                               TAX GST         RATE: 0.0500 AMT: $10.00</w:t>
                            </w:r>
                          </w:p>
                          <w:p w:rsidR="00E16918" w:rsidRPr="008854F6" w:rsidRDefault="00E16918" w:rsidP="00FB475E">
                            <w:pPr>
                              <w:rPr>
                                <w:rFonts w:cs="Arial"/>
                                <w:sz w:val="16"/>
                                <w:szCs w:val="16"/>
                              </w:rPr>
                            </w:pPr>
                            <w:r w:rsidRPr="008854F6">
                              <w:rPr>
                                <w:rFonts w:cs="Arial"/>
                                <w:sz w:val="16"/>
                                <w:szCs w:val="16"/>
                              </w:rPr>
                              <w:t xml:space="preserve">                               TAX AUTHORITY: 1</w:t>
                            </w:r>
                          </w:p>
                          <w:p w:rsidR="00E16918" w:rsidRPr="008854F6" w:rsidRDefault="00E16918" w:rsidP="00FB475E">
                            <w:pPr>
                              <w:rPr>
                                <w:rFonts w:cs="Arial"/>
                                <w:sz w:val="16"/>
                                <w:szCs w:val="16"/>
                              </w:rPr>
                            </w:pPr>
                            <w:r w:rsidRPr="008854F6">
                              <w:rPr>
                                <w:rFonts w:cs="Arial"/>
                                <w:sz w:val="16"/>
                                <w:szCs w:val="16"/>
                              </w:rPr>
                              <w:t xml:space="preserve">                               TAX JURISDICTION: 8</w:t>
                            </w:r>
                          </w:p>
                          <w:p w:rsidR="00E16918" w:rsidRPr="008854F6" w:rsidRDefault="00E16918" w:rsidP="00FB475E">
                            <w:pPr>
                              <w:rPr>
                                <w:rFonts w:cs="Arial"/>
                                <w:sz w:val="16"/>
                                <w:szCs w:val="16"/>
                              </w:rPr>
                            </w:pPr>
                            <w:r w:rsidRPr="008854F6">
                              <w:rPr>
                                <w:rFonts w:cs="Arial"/>
                                <w:sz w:val="16"/>
                                <w:szCs w:val="16"/>
                              </w:rPr>
                              <w:t xml:space="preserve">                               PIM CODE: 850000000</w:t>
                            </w:r>
                          </w:p>
                          <w:p w:rsidR="00E16918" w:rsidRPr="008854F6" w:rsidRDefault="00E16918" w:rsidP="00FB475E">
                            <w:pPr>
                              <w:rPr>
                                <w:rFonts w:cs="Arial"/>
                                <w:sz w:val="16"/>
                                <w:szCs w:val="16"/>
                              </w:rPr>
                            </w:pPr>
                            <w:r w:rsidRPr="008854F6">
                              <w:rPr>
                                <w:rFonts w:cs="Arial"/>
                                <w:sz w:val="16"/>
                                <w:szCs w:val="16"/>
                              </w:rPr>
                              <w:t xml:space="preserve">                               CUSTOM DB DATA: Price Reason Code: C</w:t>
                            </w:r>
                          </w:p>
                          <w:p w:rsidR="00E16918" w:rsidRPr="008854F6" w:rsidRDefault="00E16918" w:rsidP="00FB475E">
                            <w:pPr>
                              <w:rPr>
                                <w:rFonts w:cs="Arial"/>
                                <w:sz w:val="16"/>
                                <w:szCs w:val="16"/>
                              </w:rPr>
                            </w:pPr>
                            <w:r w:rsidRPr="008854F6">
                              <w:rPr>
                                <w:rFonts w:cs="Arial"/>
                                <w:sz w:val="16"/>
                                <w:szCs w:val="16"/>
                              </w:rPr>
                              <w:t xml:space="preserve">                               ***&lt;END OF RESUMED TRANSACTION&gt;***</w:t>
                            </w:r>
                          </w:p>
                          <w:p w:rsidR="00E16918" w:rsidRPr="004F1A3F" w:rsidRDefault="00E16918" w:rsidP="00FB475E">
                            <w:pPr>
                              <w:rPr>
                                <w:rFonts w:cs="Arial"/>
                                <w:sz w:val="16"/>
                                <w:szCs w:val="16"/>
                              </w:rPr>
                            </w:pPr>
                            <w:r w:rsidRPr="004F1A3F">
                              <w:rPr>
                                <w:rFonts w:cs="Arial"/>
                                <w:sz w:val="16"/>
                                <w:szCs w:val="16"/>
                              </w:rPr>
                              <w:t>&gt;&gt;&gt;Checking package pricing&lt;&lt;&lt;</w:t>
                            </w:r>
                          </w:p>
                          <w:p w:rsidR="00E16918" w:rsidRPr="004F1A3F" w:rsidRDefault="00E16918" w:rsidP="00FB475E">
                            <w:pPr>
                              <w:rPr>
                                <w:rFonts w:cs="Arial"/>
                                <w:sz w:val="16"/>
                                <w:szCs w:val="16"/>
                              </w:rPr>
                            </w:pPr>
                            <w:r w:rsidRPr="004F1A3F">
                              <w:rPr>
                                <w:rFonts w:cs="Arial"/>
                                <w:sz w:val="16"/>
                                <w:szCs w:val="16"/>
                              </w:rPr>
                              <w:t>&gt;&gt;&gt;Back from checking package pricing&lt;&lt;&lt;</w:t>
                            </w:r>
                          </w:p>
                          <w:p w:rsidR="00E16918" w:rsidRPr="004F1A3F" w:rsidRDefault="00E16918" w:rsidP="00FB475E">
                            <w:pPr>
                              <w:rPr>
                                <w:rFonts w:cs="Arial"/>
                                <w:sz w:val="16"/>
                                <w:szCs w:val="16"/>
                              </w:rPr>
                            </w:pPr>
                          </w:p>
                          <w:p w:rsidR="00E16918" w:rsidRPr="004F1A3F" w:rsidRDefault="00E16918" w:rsidP="00FB475E">
                            <w:pPr>
                              <w:rPr>
                                <w:rFonts w:cs="Arial"/>
                                <w:sz w:val="16"/>
                                <w:szCs w:val="16"/>
                              </w:rPr>
                            </w:pPr>
                            <w:r w:rsidRPr="004F1A3F">
                              <w:rPr>
                                <w:rFonts w:cs="Arial"/>
                                <w:sz w:val="16"/>
                                <w:szCs w:val="16"/>
                              </w:rPr>
                              <w:t xml:space="preserve">                                        SUBTOTAL                     $399.98</w:t>
                            </w:r>
                          </w:p>
                          <w:p w:rsidR="00E16918" w:rsidRPr="004F1A3F" w:rsidRDefault="00E16918" w:rsidP="00FB475E">
                            <w:pPr>
                              <w:rPr>
                                <w:rFonts w:cs="Arial"/>
                                <w:sz w:val="16"/>
                                <w:szCs w:val="16"/>
                              </w:rPr>
                            </w:pPr>
                            <w:r w:rsidRPr="004F1A3F">
                              <w:rPr>
                                <w:rFonts w:cs="Arial"/>
                                <w:sz w:val="16"/>
                                <w:szCs w:val="16"/>
                              </w:rPr>
                              <w:t xml:space="preserve">                                        TAX 5.00%                     $20.00</w:t>
                            </w:r>
                          </w:p>
                          <w:p w:rsidR="00E16918" w:rsidRPr="004F1A3F" w:rsidRDefault="00E16918" w:rsidP="00FB475E">
                            <w:pPr>
                              <w:rPr>
                                <w:rFonts w:cs="Arial"/>
                                <w:sz w:val="16"/>
                                <w:szCs w:val="16"/>
                              </w:rPr>
                            </w:pPr>
                            <w:r w:rsidRPr="004F1A3F">
                              <w:rPr>
                                <w:rFonts w:cs="Arial"/>
                                <w:sz w:val="16"/>
                                <w:szCs w:val="16"/>
                              </w:rPr>
                              <w:t xml:space="preserve">                                        TOTAL                        $419.98</w:t>
                            </w:r>
                          </w:p>
                          <w:p w:rsidR="00E16918" w:rsidRPr="004F1A3F" w:rsidRDefault="00E16918" w:rsidP="00FB475E">
                            <w:pPr>
                              <w:rPr>
                                <w:rFonts w:cs="Arial"/>
                                <w:sz w:val="16"/>
                                <w:szCs w:val="16"/>
                              </w:rPr>
                            </w:pPr>
                          </w:p>
                          <w:p w:rsidR="00E16918" w:rsidRDefault="00E16918" w:rsidP="00FB475E">
                            <w:pPr>
                              <w:rPr>
                                <w:rFonts w:cs="Arial"/>
                                <w:sz w:val="16"/>
                                <w:szCs w:val="16"/>
                              </w:rPr>
                            </w:pPr>
                            <w:r w:rsidRPr="004F1A3F">
                              <w:rPr>
                                <w:rFonts w:cs="Arial"/>
                                <w:sz w:val="16"/>
                                <w:szCs w:val="16"/>
                              </w:rPr>
                              <w:t xml:space="preserve">                                        CDN Cash                     $419.98</w:t>
                            </w:r>
                          </w:p>
                          <w:p w:rsidR="00E16918" w:rsidRPr="004F1A3F" w:rsidRDefault="00E16918" w:rsidP="00FB475E">
                            <w:pPr>
                              <w:rPr>
                                <w:rFonts w:cs="Arial"/>
                                <w:sz w:val="16"/>
                                <w:szCs w:val="16"/>
                              </w:rPr>
                            </w:pPr>
                            <w:r w:rsidRPr="004F1A3F">
                              <w:rPr>
                                <w:rFonts w:cs="Arial"/>
                                <w:sz w:val="16"/>
                                <w:szCs w:val="16"/>
                              </w:rPr>
                              <w:t>=====================================</w:t>
                            </w:r>
                          </w:p>
                          <w:p w:rsidR="00E16918" w:rsidRDefault="00E16918" w:rsidP="00FB475E">
                            <w:pPr>
                              <w:rPr>
                                <w:rFonts w:cs="Arial"/>
                                <w:sz w:val="16"/>
                                <w:szCs w:val="16"/>
                              </w:rPr>
                            </w:pPr>
                            <w:r w:rsidRPr="004F1A3F">
                              <w:rPr>
                                <w:rFonts w:cs="Arial"/>
                                <w:sz w:val="16"/>
                                <w:szCs w:val="16"/>
                              </w:rPr>
                              <w:t>*********** START RECEIPT ***********</w:t>
                            </w:r>
                          </w:p>
                          <w:p w:rsidR="00E16918" w:rsidRPr="00B65171" w:rsidRDefault="00E16918" w:rsidP="00FB475E">
                            <w:pPr>
                              <w:rPr>
                                <w:rFonts w:cs="Arial"/>
                                <w:sz w:val="16"/>
                                <w:szCs w:val="16"/>
                              </w:rPr>
                            </w:pPr>
                            <w:r>
                              <w:rPr>
                                <w:rFonts w:cs="Arial"/>
                                <w:sz w:val="16"/>
                                <w:szCs w:val="16"/>
                              </w:rPr>
                              <w:t>…</w:t>
                            </w:r>
                          </w:p>
                        </w:txbxContent>
                      </wps:txbx>
                      <wps:bodyPr rot="0" vert="horz" wrap="square" lIns="91440" tIns="45720" rIns="91440" bIns="45720" anchor="t" anchorCtr="0" upright="1">
                        <a:noAutofit/>
                      </wps:bodyPr>
                    </wps:wsp>
                  </a:graphicData>
                </a:graphic>
              </wp:inline>
            </w:drawing>
          </mc:Choice>
          <mc:Fallback>
            <w:pict>
              <v:shapetype w14:anchorId="78B68035" id="_x0000_t202" coordsize="21600,21600" o:spt="202" path="m,l,21600r21600,l21600,xe">
                <v:stroke joinstyle="miter"/>
                <v:path gradientshapeok="t" o:connecttype="rect"/>
              </v:shapetype>
              <v:shape id="Text Box 2" o:spid="_x0000_s1026" type="#_x0000_t202" style="width:377.6pt;height:3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">
                <v:textbox>
                  <w:txbxContent>
                    <w:p w:rsidR="00E16918" w:rsidRPr="004F1A3F" w:rsidRDefault="00E16918" w:rsidP="00FB475E">
                      <w:pPr>
                        <w:rPr>
                          <w:rFonts w:cs="Arial"/>
                          <w:sz w:val="16"/>
                          <w:szCs w:val="16"/>
                        </w:rPr>
                      </w:pPr>
                      <w:r w:rsidRPr="004F1A3F">
                        <w:rPr>
                          <w:rFonts w:cs="Arial"/>
                          <w:sz w:val="16"/>
                          <w:szCs w:val="16"/>
                        </w:rPr>
                        <w:t>Transaction No: 413</w:t>
                      </w:r>
                    </w:p>
                    <w:p w:rsidR="00E16918" w:rsidRPr="004F1A3F" w:rsidRDefault="00E16918" w:rsidP="00FB475E">
                      <w:pPr>
                        <w:rPr>
                          <w:rFonts w:cs="Arial"/>
                          <w:sz w:val="16"/>
                          <w:szCs w:val="16"/>
                        </w:rPr>
                      </w:pPr>
                      <w:r w:rsidRPr="004F1A3F">
                        <w:rPr>
                          <w:rFonts w:cs="Arial"/>
                          <w:sz w:val="16"/>
                          <w:szCs w:val="16"/>
                        </w:rPr>
                        <w:t>Operator No:    JHYDE</w:t>
                      </w:r>
                    </w:p>
                    <w:p w:rsidR="00E16918" w:rsidRPr="004F1A3F" w:rsidRDefault="00E16918" w:rsidP="00FB475E">
                      <w:pPr>
                        <w:rPr>
                          <w:rFonts w:cs="Arial"/>
                          <w:sz w:val="16"/>
                          <w:szCs w:val="16"/>
                        </w:rPr>
                      </w:pPr>
                      <w:r w:rsidRPr="004F1A3F">
                        <w:rPr>
                          <w:rFonts w:cs="Arial"/>
                          <w:sz w:val="16"/>
                          <w:szCs w:val="16"/>
                        </w:rPr>
                        <w:t>Terminal No:    1</w:t>
                      </w:r>
                    </w:p>
                    <w:p w:rsidR="00E16918" w:rsidRPr="004F1A3F" w:rsidRDefault="00E16918" w:rsidP="00FB475E">
                      <w:pPr>
                        <w:rPr>
                          <w:rFonts w:cs="Arial"/>
                          <w:sz w:val="16"/>
                          <w:szCs w:val="16"/>
                        </w:rPr>
                      </w:pPr>
                    </w:p>
                    <w:p w:rsidR="00E16918" w:rsidRPr="004F1A3F" w:rsidRDefault="00E16918" w:rsidP="00FB475E">
                      <w:pPr>
                        <w:rPr>
                          <w:rFonts w:cs="Arial"/>
                          <w:sz w:val="16"/>
                          <w:szCs w:val="16"/>
                        </w:rPr>
                      </w:pPr>
                      <w:r w:rsidRPr="004F1A3F">
                        <w:rPr>
                          <w:rFonts w:cs="Arial"/>
                          <w:sz w:val="16"/>
                          <w:szCs w:val="16"/>
                        </w:rPr>
                        <w:t>IBH ENTERPRISE: 1</w:t>
                      </w:r>
                    </w:p>
                    <w:p w:rsidR="00E16918" w:rsidRPr="004F1A3F" w:rsidRDefault="00E16918" w:rsidP="00FB475E">
                      <w:pPr>
                        <w:rPr>
                          <w:rFonts w:cs="Arial"/>
                          <w:sz w:val="16"/>
                          <w:szCs w:val="16"/>
                        </w:rPr>
                      </w:pPr>
                      <w:r w:rsidRPr="004F1A3F">
                        <w:rPr>
                          <w:rFonts w:cs="Arial"/>
                          <w:sz w:val="16"/>
                          <w:szCs w:val="16"/>
                        </w:rPr>
                        <w:t>IBH TRADING AREA: 8</w:t>
                      </w:r>
                    </w:p>
                    <w:p w:rsidR="00E16918" w:rsidRPr="004F1A3F" w:rsidRDefault="00E16918" w:rsidP="00FB475E">
                      <w:pPr>
                        <w:rPr>
                          <w:rFonts w:cs="Arial"/>
                          <w:sz w:val="16"/>
                          <w:szCs w:val="16"/>
                        </w:rPr>
                      </w:pPr>
                      <w:r w:rsidRPr="004F1A3F">
                        <w:rPr>
                          <w:rFonts w:cs="Arial"/>
                          <w:sz w:val="16"/>
                          <w:szCs w:val="16"/>
                        </w:rPr>
                        <w:t>IBH COMPANY: 9</w:t>
                      </w:r>
                    </w:p>
                    <w:p w:rsidR="00E16918" w:rsidRPr="004F1A3F" w:rsidRDefault="00E16918" w:rsidP="00FB475E">
                      <w:pPr>
                        <w:rPr>
                          <w:rFonts w:cs="Arial"/>
                          <w:sz w:val="16"/>
                          <w:szCs w:val="16"/>
                        </w:rPr>
                      </w:pPr>
                      <w:r w:rsidRPr="004F1A3F">
                        <w:rPr>
                          <w:rFonts w:cs="Arial"/>
                          <w:sz w:val="16"/>
                          <w:szCs w:val="16"/>
                        </w:rPr>
                        <w:t>IBH BRAND: 10</w:t>
                      </w:r>
                    </w:p>
                    <w:p w:rsidR="00E16918" w:rsidRPr="004F1A3F" w:rsidRDefault="00E16918" w:rsidP="00FB475E">
                      <w:pPr>
                        <w:rPr>
                          <w:rFonts w:cs="Arial"/>
                          <w:sz w:val="16"/>
                          <w:szCs w:val="16"/>
                        </w:rPr>
                      </w:pPr>
                      <w:r w:rsidRPr="004F1A3F">
                        <w:rPr>
                          <w:rFonts w:cs="Arial"/>
                          <w:sz w:val="16"/>
                          <w:szCs w:val="16"/>
                        </w:rPr>
                        <w:t>IBH BUSINESS UNIT: 18</w:t>
                      </w:r>
                    </w:p>
                    <w:p w:rsidR="00E16918" w:rsidRDefault="00E16918" w:rsidP="00FB475E">
                      <w:pPr>
                        <w:rPr>
                          <w:rFonts w:cs="Arial"/>
                          <w:sz w:val="16"/>
                          <w:szCs w:val="16"/>
                        </w:rPr>
                      </w:pPr>
                      <w:r w:rsidRPr="004F1A3F">
                        <w:rPr>
                          <w:rFonts w:cs="Arial"/>
                          <w:sz w:val="16"/>
                          <w:szCs w:val="16"/>
                        </w:rPr>
                        <w:t>IBH CHANNEL: 54</w:t>
                      </w:r>
                    </w:p>
                    <w:p w:rsidR="00E16918" w:rsidRPr="008854F6" w:rsidRDefault="00E16918" w:rsidP="00FB475E">
                      <w:pPr>
                        <w:rPr>
                          <w:rFonts w:cs="Arial"/>
                          <w:sz w:val="16"/>
                          <w:szCs w:val="16"/>
                        </w:rPr>
                      </w:pPr>
                    </w:p>
                    <w:p w:rsidR="00E16918" w:rsidRPr="008854F6" w:rsidRDefault="00E16918" w:rsidP="00FB475E">
                      <w:pPr>
                        <w:rPr>
                          <w:rFonts w:cs="Arial"/>
                          <w:sz w:val="16"/>
                          <w:szCs w:val="16"/>
                        </w:rPr>
                      </w:pPr>
                      <w:r w:rsidRPr="008854F6">
                        <w:rPr>
                          <w:rFonts w:cs="Arial"/>
                          <w:sz w:val="16"/>
                          <w:szCs w:val="16"/>
                        </w:rPr>
                        <w:t xml:space="preserve">                               ***&lt;TRANSACTION RESUMED&gt;***</w:t>
                      </w:r>
                    </w:p>
                    <w:p w:rsidR="00E16918" w:rsidRPr="008854F6" w:rsidRDefault="00E16918" w:rsidP="00FB475E">
                      <w:pPr>
                        <w:rPr>
                          <w:rFonts w:cs="Arial"/>
                          <w:sz w:val="16"/>
                          <w:szCs w:val="16"/>
                        </w:rPr>
                      </w:pPr>
                      <w:r w:rsidRPr="008854F6">
                        <w:rPr>
                          <w:rFonts w:cs="Arial"/>
                          <w:sz w:val="16"/>
                          <w:szCs w:val="16"/>
                        </w:rPr>
                        <w:t xml:space="preserve">001    10001000                </w:t>
                      </w:r>
                      <w:r>
                        <w:rPr>
                          <w:rFonts w:cs="Arial"/>
                          <w:sz w:val="16"/>
                          <w:szCs w:val="16"/>
                        </w:rPr>
                        <w:t>Speakers</w:t>
                      </w:r>
                      <w:r w:rsidRPr="008854F6">
                        <w:rPr>
                          <w:rFonts w:cs="Arial"/>
                          <w:sz w:val="16"/>
                          <w:szCs w:val="16"/>
                        </w:rPr>
                        <w:t xml:space="preserve">                         $199.99</w:t>
                      </w:r>
                    </w:p>
                    <w:p w:rsidR="00E16918" w:rsidRPr="008854F6" w:rsidRDefault="00E16918" w:rsidP="00FB475E">
                      <w:pPr>
                        <w:rPr>
                          <w:rFonts w:cs="Arial"/>
                          <w:sz w:val="16"/>
                          <w:szCs w:val="16"/>
                        </w:rPr>
                      </w:pPr>
                      <w:r w:rsidRPr="008854F6">
                        <w:rPr>
                          <w:rFonts w:cs="Arial"/>
                          <w:sz w:val="16"/>
                          <w:szCs w:val="16"/>
                        </w:rPr>
                        <w:t xml:space="preserve">                               TAX GST         RATE: 0.0500 AMT: $10.00</w:t>
                      </w:r>
                    </w:p>
                    <w:p w:rsidR="00E16918" w:rsidRPr="008854F6" w:rsidRDefault="00E16918" w:rsidP="00FB475E">
                      <w:pPr>
                        <w:rPr>
                          <w:rFonts w:cs="Arial"/>
                          <w:sz w:val="16"/>
                          <w:szCs w:val="16"/>
                        </w:rPr>
                      </w:pPr>
                      <w:r w:rsidRPr="008854F6">
                        <w:rPr>
                          <w:rFonts w:cs="Arial"/>
                          <w:sz w:val="16"/>
                          <w:szCs w:val="16"/>
                        </w:rPr>
                        <w:t xml:space="preserve">                               TAX AUTHORITY: 1</w:t>
                      </w:r>
                    </w:p>
                    <w:p w:rsidR="00E16918" w:rsidRPr="008854F6" w:rsidRDefault="00E16918" w:rsidP="00FB475E">
                      <w:pPr>
                        <w:rPr>
                          <w:rFonts w:cs="Arial"/>
                          <w:sz w:val="16"/>
                          <w:szCs w:val="16"/>
                        </w:rPr>
                      </w:pPr>
                      <w:r w:rsidRPr="008854F6">
                        <w:rPr>
                          <w:rFonts w:cs="Arial"/>
                          <w:sz w:val="16"/>
                          <w:szCs w:val="16"/>
                        </w:rPr>
                        <w:t xml:space="preserve">                               TAX JURISDICTION: 8</w:t>
                      </w:r>
                    </w:p>
                    <w:p w:rsidR="00E16918" w:rsidRPr="008854F6" w:rsidRDefault="00E16918" w:rsidP="00FB475E">
                      <w:pPr>
                        <w:rPr>
                          <w:rFonts w:cs="Arial"/>
                          <w:sz w:val="16"/>
                          <w:szCs w:val="16"/>
                        </w:rPr>
                      </w:pPr>
                      <w:r w:rsidRPr="008854F6">
                        <w:rPr>
                          <w:rFonts w:cs="Arial"/>
                          <w:sz w:val="16"/>
                          <w:szCs w:val="16"/>
                        </w:rPr>
                        <w:t xml:space="preserve">                               PIM CODE: 850000000</w:t>
                      </w:r>
                    </w:p>
                    <w:p w:rsidR="00E16918" w:rsidRPr="008854F6" w:rsidRDefault="00E16918" w:rsidP="00FB475E">
                      <w:pPr>
                        <w:rPr>
                          <w:rFonts w:cs="Arial"/>
                          <w:sz w:val="16"/>
                          <w:szCs w:val="16"/>
                        </w:rPr>
                      </w:pPr>
                      <w:r w:rsidRPr="008854F6">
                        <w:rPr>
                          <w:rFonts w:cs="Arial"/>
                          <w:sz w:val="16"/>
                          <w:szCs w:val="16"/>
                        </w:rPr>
                        <w:t xml:space="preserve">                               CUSTOM DB DATA: Price Reason Code: C</w:t>
                      </w:r>
                    </w:p>
                    <w:p w:rsidR="00E16918" w:rsidRPr="008854F6" w:rsidRDefault="00E16918" w:rsidP="00FB475E">
                      <w:pPr>
                        <w:rPr>
                          <w:rFonts w:cs="Arial"/>
                          <w:sz w:val="16"/>
                          <w:szCs w:val="16"/>
                        </w:rPr>
                      </w:pPr>
                      <w:r w:rsidRPr="008854F6">
                        <w:rPr>
                          <w:rFonts w:cs="Arial"/>
                          <w:sz w:val="16"/>
                          <w:szCs w:val="16"/>
                        </w:rPr>
                        <w:t xml:space="preserve">002    10001000                </w:t>
                      </w:r>
                      <w:r>
                        <w:rPr>
                          <w:rFonts w:cs="Arial"/>
                          <w:sz w:val="16"/>
                          <w:szCs w:val="16"/>
                        </w:rPr>
                        <w:t>Speakers</w:t>
                      </w:r>
                      <w:r w:rsidRPr="008854F6">
                        <w:rPr>
                          <w:rFonts w:cs="Arial"/>
                          <w:sz w:val="16"/>
                          <w:szCs w:val="16"/>
                        </w:rPr>
                        <w:t xml:space="preserve">                         $199.99</w:t>
                      </w:r>
                    </w:p>
                    <w:p w:rsidR="00E16918" w:rsidRPr="008854F6" w:rsidRDefault="00E16918" w:rsidP="00FB475E">
                      <w:pPr>
                        <w:rPr>
                          <w:rFonts w:cs="Arial"/>
                          <w:sz w:val="16"/>
                          <w:szCs w:val="16"/>
                        </w:rPr>
                      </w:pPr>
                      <w:r w:rsidRPr="008854F6">
                        <w:rPr>
                          <w:rFonts w:cs="Arial"/>
                          <w:sz w:val="16"/>
                          <w:szCs w:val="16"/>
                        </w:rPr>
                        <w:t xml:space="preserve">                               TAX GST         RATE: 0.0500 AMT: $10.00</w:t>
                      </w:r>
                    </w:p>
                    <w:p w:rsidR="00E16918" w:rsidRPr="008854F6" w:rsidRDefault="00E16918" w:rsidP="00FB475E">
                      <w:pPr>
                        <w:rPr>
                          <w:rFonts w:cs="Arial"/>
                          <w:sz w:val="16"/>
                          <w:szCs w:val="16"/>
                        </w:rPr>
                      </w:pPr>
                      <w:r w:rsidRPr="008854F6">
                        <w:rPr>
                          <w:rFonts w:cs="Arial"/>
                          <w:sz w:val="16"/>
                          <w:szCs w:val="16"/>
                        </w:rPr>
                        <w:t xml:space="preserve">                               TAX AUTHORITY: 1</w:t>
                      </w:r>
                    </w:p>
                    <w:p w:rsidR="00E16918" w:rsidRPr="008854F6" w:rsidRDefault="00E16918" w:rsidP="00FB475E">
                      <w:pPr>
                        <w:rPr>
                          <w:rFonts w:cs="Arial"/>
                          <w:sz w:val="16"/>
                          <w:szCs w:val="16"/>
                        </w:rPr>
                      </w:pPr>
                      <w:r w:rsidRPr="008854F6">
                        <w:rPr>
                          <w:rFonts w:cs="Arial"/>
                          <w:sz w:val="16"/>
                          <w:szCs w:val="16"/>
                        </w:rPr>
                        <w:t xml:space="preserve">                               TAX JURISDICTION: 8</w:t>
                      </w:r>
                    </w:p>
                    <w:p w:rsidR="00E16918" w:rsidRPr="008854F6" w:rsidRDefault="00E16918" w:rsidP="00FB475E">
                      <w:pPr>
                        <w:rPr>
                          <w:rFonts w:cs="Arial"/>
                          <w:sz w:val="16"/>
                          <w:szCs w:val="16"/>
                        </w:rPr>
                      </w:pPr>
                      <w:r w:rsidRPr="008854F6">
                        <w:rPr>
                          <w:rFonts w:cs="Arial"/>
                          <w:sz w:val="16"/>
                          <w:szCs w:val="16"/>
                        </w:rPr>
                        <w:t xml:space="preserve">                               PIM CODE: 850000000</w:t>
                      </w:r>
                    </w:p>
                    <w:p w:rsidR="00E16918" w:rsidRPr="008854F6" w:rsidRDefault="00E16918" w:rsidP="00FB475E">
                      <w:pPr>
                        <w:rPr>
                          <w:rFonts w:cs="Arial"/>
                          <w:sz w:val="16"/>
                          <w:szCs w:val="16"/>
                        </w:rPr>
                      </w:pPr>
                      <w:r w:rsidRPr="008854F6">
                        <w:rPr>
                          <w:rFonts w:cs="Arial"/>
                          <w:sz w:val="16"/>
                          <w:szCs w:val="16"/>
                        </w:rPr>
                        <w:t xml:space="preserve">                               CUSTOM DB DATA: Price Reason Code: C</w:t>
                      </w:r>
                    </w:p>
                    <w:p w:rsidR="00E16918" w:rsidRPr="008854F6" w:rsidRDefault="00E16918" w:rsidP="00FB475E">
                      <w:pPr>
                        <w:rPr>
                          <w:rFonts w:cs="Arial"/>
                          <w:sz w:val="16"/>
                          <w:szCs w:val="16"/>
                        </w:rPr>
                      </w:pPr>
                      <w:r w:rsidRPr="008854F6">
                        <w:rPr>
                          <w:rFonts w:cs="Arial"/>
                          <w:sz w:val="16"/>
                          <w:szCs w:val="16"/>
                        </w:rPr>
                        <w:t xml:space="preserve">                               ***&lt;END OF RESUMED TRANSACTION&gt;***</w:t>
                      </w:r>
                    </w:p>
                    <w:p w:rsidR="00E16918" w:rsidRPr="004F1A3F" w:rsidRDefault="00E16918" w:rsidP="00FB475E">
                      <w:pPr>
                        <w:rPr>
                          <w:rFonts w:cs="Arial"/>
                          <w:sz w:val="16"/>
                          <w:szCs w:val="16"/>
                        </w:rPr>
                      </w:pPr>
                      <w:r w:rsidRPr="004F1A3F">
                        <w:rPr>
                          <w:rFonts w:cs="Arial"/>
                          <w:sz w:val="16"/>
                          <w:szCs w:val="16"/>
                        </w:rPr>
                        <w:t>&gt;&gt;&gt;Checking package pricing&lt;&lt;&lt;</w:t>
                      </w:r>
                    </w:p>
                    <w:p w:rsidR="00E16918" w:rsidRPr="004F1A3F" w:rsidRDefault="00E16918" w:rsidP="00FB475E">
                      <w:pPr>
                        <w:rPr>
                          <w:rFonts w:cs="Arial"/>
                          <w:sz w:val="16"/>
                          <w:szCs w:val="16"/>
                        </w:rPr>
                      </w:pPr>
                      <w:r w:rsidRPr="004F1A3F">
                        <w:rPr>
                          <w:rFonts w:cs="Arial"/>
                          <w:sz w:val="16"/>
                          <w:szCs w:val="16"/>
                        </w:rPr>
                        <w:t>&gt;&gt;&gt;Back from checking package pricing&lt;&lt;&lt;</w:t>
                      </w:r>
                    </w:p>
                    <w:p w:rsidR="00E16918" w:rsidRPr="004F1A3F" w:rsidRDefault="00E16918" w:rsidP="00FB475E">
                      <w:pPr>
                        <w:rPr>
                          <w:rFonts w:cs="Arial"/>
                          <w:sz w:val="16"/>
                          <w:szCs w:val="16"/>
                        </w:rPr>
                      </w:pPr>
                    </w:p>
                    <w:p w:rsidR="00E16918" w:rsidRPr="004F1A3F" w:rsidRDefault="00E16918" w:rsidP="00FB475E">
                      <w:pPr>
                        <w:rPr>
                          <w:rFonts w:cs="Arial"/>
                          <w:sz w:val="16"/>
                          <w:szCs w:val="16"/>
                        </w:rPr>
                      </w:pPr>
                      <w:r w:rsidRPr="004F1A3F">
                        <w:rPr>
                          <w:rFonts w:cs="Arial"/>
                          <w:sz w:val="16"/>
                          <w:szCs w:val="16"/>
                        </w:rPr>
                        <w:t xml:space="preserve">                                        SUBTOTAL                     $399.98</w:t>
                      </w:r>
                    </w:p>
                    <w:p w:rsidR="00E16918" w:rsidRPr="004F1A3F" w:rsidRDefault="00E16918" w:rsidP="00FB475E">
                      <w:pPr>
                        <w:rPr>
                          <w:rFonts w:cs="Arial"/>
                          <w:sz w:val="16"/>
                          <w:szCs w:val="16"/>
                        </w:rPr>
                      </w:pPr>
                      <w:r w:rsidRPr="004F1A3F">
                        <w:rPr>
                          <w:rFonts w:cs="Arial"/>
                          <w:sz w:val="16"/>
                          <w:szCs w:val="16"/>
                        </w:rPr>
                        <w:t xml:space="preserve">                                        TAX 5.00%                     $20.00</w:t>
                      </w:r>
                    </w:p>
                    <w:p w:rsidR="00E16918" w:rsidRPr="004F1A3F" w:rsidRDefault="00E16918" w:rsidP="00FB475E">
                      <w:pPr>
                        <w:rPr>
                          <w:rFonts w:cs="Arial"/>
                          <w:sz w:val="16"/>
                          <w:szCs w:val="16"/>
                        </w:rPr>
                      </w:pPr>
                      <w:r w:rsidRPr="004F1A3F">
                        <w:rPr>
                          <w:rFonts w:cs="Arial"/>
                          <w:sz w:val="16"/>
                          <w:szCs w:val="16"/>
                        </w:rPr>
                        <w:t xml:space="preserve">                                        TOTAL                        $419.98</w:t>
                      </w:r>
                    </w:p>
                    <w:p w:rsidR="00E16918" w:rsidRPr="004F1A3F" w:rsidRDefault="00E16918" w:rsidP="00FB475E">
                      <w:pPr>
                        <w:rPr>
                          <w:rFonts w:cs="Arial"/>
                          <w:sz w:val="16"/>
                          <w:szCs w:val="16"/>
                        </w:rPr>
                      </w:pPr>
                    </w:p>
                    <w:p w:rsidR="00E16918" w:rsidRDefault="00E16918" w:rsidP="00FB475E">
                      <w:pPr>
                        <w:rPr>
                          <w:rFonts w:cs="Arial"/>
                          <w:sz w:val="16"/>
                          <w:szCs w:val="16"/>
                        </w:rPr>
                      </w:pPr>
                      <w:r w:rsidRPr="004F1A3F">
                        <w:rPr>
                          <w:rFonts w:cs="Arial"/>
                          <w:sz w:val="16"/>
                          <w:szCs w:val="16"/>
                        </w:rPr>
                        <w:t xml:space="preserve">                                        CDN Cash                     $419.98</w:t>
                      </w:r>
                    </w:p>
                    <w:p w:rsidR="00E16918" w:rsidRPr="004F1A3F" w:rsidRDefault="00E16918" w:rsidP="00FB475E">
                      <w:pPr>
                        <w:rPr>
                          <w:rFonts w:cs="Arial"/>
                          <w:sz w:val="16"/>
                          <w:szCs w:val="16"/>
                        </w:rPr>
                      </w:pPr>
                      <w:r w:rsidRPr="004F1A3F">
                        <w:rPr>
                          <w:rFonts w:cs="Arial"/>
                          <w:sz w:val="16"/>
                          <w:szCs w:val="16"/>
                        </w:rPr>
                        <w:t>=====================================</w:t>
                      </w:r>
                    </w:p>
                    <w:p w:rsidR="00E16918" w:rsidRDefault="00E16918" w:rsidP="00FB475E">
                      <w:pPr>
                        <w:rPr>
                          <w:rFonts w:cs="Arial"/>
                          <w:sz w:val="16"/>
                          <w:szCs w:val="16"/>
                        </w:rPr>
                      </w:pPr>
                      <w:r w:rsidRPr="004F1A3F">
                        <w:rPr>
                          <w:rFonts w:cs="Arial"/>
                          <w:sz w:val="16"/>
                          <w:szCs w:val="16"/>
                        </w:rPr>
                        <w:t>*********** START RECEIPT ***********</w:t>
                      </w:r>
                    </w:p>
                    <w:p w:rsidR="00E16918" w:rsidRPr="00B65171" w:rsidRDefault="00E16918" w:rsidP="00FB475E">
                      <w:pPr>
                        <w:rPr>
                          <w:rFonts w:cs="Arial"/>
                          <w:sz w:val="16"/>
                          <w:szCs w:val="16"/>
                        </w:rPr>
                      </w:pPr>
                      <w:r>
                        <w:rPr>
                          <w:rFonts w:cs="Arial"/>
                          <w:sz w:val="16"/>
                          <w:szCs w:val="16"/>
                        </w:rPr>
                        <w:t>…</w:t>
                      </w:r>
                    </w:p>
                  </w:txbxContent>
                </v:textbox>
                <w10:anchorlock/>
              </v:shape>
            </w:pict>
          </mc:Fallback>
        </mc:AlternateContent>
      </w:r>
    </w:p>
    <w:p w:rsidR="00FB475E" w:rsidRPr="00A10007" w:rsidRDefault="00FB475E" w:rsidP="00FB475E">
      <w:pPr>
        <w:pStyle w:val="Caption"/>
        <w:jc w:val="center"/>
      </w:pPr>
      <w:r w:rsidRPr="00A10007">
        <w:t xml:space="preserve">Figure </w:t>
      </w:r>
      <w:r w:rsidR="006F5E75" w:rsidRPr="00A10007">
        <w:fldChar w:fldCharType="begin"/>
      </w:r>
      <w:r w:rsidR="006F5E75" w:rsidRPr="00A10007">
        <w:instrText xml:space="preserve"> SEQ Figure \* ARABIC </w:instrText>
      </w:r>
      <w:r w:rsidR="006F5E75" w:rsidRPr="00A10007">
        <w:fldChar w:fldCharType="separate"/>
      </w:r>
      <w:r w:rsidR="00294D24" w:rsidRPr="00A10007">
        <w:rPr>
          <w:noProof/>
        </w:rPr>
        <w:t>3</w:t>
      </w:r>
      <w:r w:rsidR="006F5E75" w:rsidRPr="00A10007">
        <w:rPr>
          <w:noProof/>
        </w:rPr>
        <w:fldChar w:fldCharType="end"/>
      </w:r>
      <w:r w:rsidRPr="00A10007">
        <w:t>:  Resume Electronic Journal Example</w:t>
      </w:r>
    </w:p>
    <w:p w:rsidR="00D71253" w:rsidRPr="00A10007" w:rsidRDefault="002F3A10" w:rsidP="00D71253">
      <w:pPr>
        <w:pStyle w:val="Heading2"/>
      </w:pPr>
      <w:bookmarkStart w:id="100" w:name="_Toc352064794"/>
      <w:r w:rsidRPr="00A10007">
        <w:t>Database Changes</w:t>
      </w:r>
      <w:bookmarkEnd w:id="100"/>
    </w:p>
    <w:p w:rsidR="004C0E3A" w:rsidRPr="00A10007" w:rsidRDefault="004C0E3A" w:rsidP="004C0E3A">
      <w:pPr>
        <w:pStyle w:val="Heading3"/>
      </w:pPr>
      <w:bookmarkStart w:id="101" w:name="_Ref176457847"/>
      <w:bookmarkStart w:id="102" w:name="_Ref176457852"/>
      <w:bookmarkStart w:id="103" w:name="_Toc242172605"/>
      <w:bookmarkStart w:id="104" w:name="_Ref324951408"/>
      <w:bookmarkStart w:id="105" w:name="_Toc352064795"/>
      <w:bookmarkStart w:id="106" w:name="_Ref320021702"/>
      <w:bookmarkStart w:id="107" w:name="_Ref320022260"/>
      <w:bookmarkStart w:id="108" w:name="_Ref295918819"/>
      <w:bookmarkStart w:id="109" w:name="_Toc94007763"/>
      <w:bookmarkStart w:id="110" w:name="_Toc94010566"/>
      <w:r w:rsidRPr="00A10007">
        <w:t xml:space="preserve">Parameter Turn On/Off </w:t>
      </w:r>
      <w:bookmarkEnd w:id="101"/>
      <w:bookmarkEnd w:id="102"/>
      <w:bookmarkEnd w:id="103"/>
      <w:r w:rsidR="005501F0" w:rsidRPr="00A10007">
        <w:t xml:space="preserve">Lookup </w:t>
      </w:r>
      <w:del w:id="111" w:author="Amy Byers" w:date="2014-09-10T19:59:00Z">
        <w:r w:rsidR="005501F0" w:rsidRPr="00A10007" w:rsidDel="006A1005">
          <w:delText>MPOS</w:delText>
        </w:r>
      </w:del>
      <w:ins w:id="112" w:author="Amy Byers" w:date="2014-09-10T19:59:00Z">
        <w:r w:rsidR="006A1005">
          <w:t>x/</w:t>
        </w:r>
        <w:proofErr w:type="spellStart"/>
        <w:r w:rsidR="006A1005">
          <w:t>mPOS</w:t>
        </w:r>
      </w:ins>
      <w:proofErr w:type="spellEnd"/>
      <w:r w:rsidR="005501F0" w:rsidRPr="00A10007">
        <w:t xml:space="preserve"> Suspend</w:t>
      </w:r>
      <w:r w:rsidR="002A1DD9" w:rsidRPr="00A10007">
        <w:t>ed</w:t>
      </w:r>
      <w:r w:rsidR="005501F0" w:rsidRPr="00A10007">
        <w:t xml:space="preserve"> Transactions</w:t>
      </w:r>
      <w:bookmarkEnd w:id="104"/>
      <w:bookmarkEnd w:id="105"/>
    </w:p>
    <w:p w:rsidR="004C0E3A" w:rsidRPr="00A10007" w:rsidRDefault="004C0E3A" w:rsidP="004C0E3A">
      <w:pPr>
        <w:spacing w:after="120"/>
      </w:pPr>
      <w:r w:rsidRPr="00A10007">
        <w:t xml:space="preserve">The parameter to turn </w:t>
      </w:r>
      <w:r w:rsidR="002A1DD9" w:rsidRPr="00A10007">
        <w:t xml:space="preserve">on the looking for </w:t>
      </w:r>
      <w:del w:id="113" w:author="Amy Byers" w:date="2014-09-10T19:59:00Z">
        <w:r w:rsidR="002A1DD9" w:rsidRPr="00A10007" w:rsidDel="006A1005">
          <w:delText>MPOS</w:delText>
        </w:r>
      </w:del>
      <w:ins w:id="114" w:author="Amy Byers" w:date="2014-09-10T19:59:00Z">
        <w:r w:rsidR="006A1005">
          <w:t>x/</w:t>
        </w:r>
        <w:proofErr w:type="spellStart"/>
        <w:r w:rsidR="006A1005">
          <w:t>mPOS</w:t>
        </w:r>
      </w:ins>
      <w:proofErr w:type="spellEnd"/>
      <w:r w:rsidR="002A1DD9" w:rsidRPr="00A10007">
        <w:t xml:space="preserve"> suspended transactions from the </w:t>
      </w:r>
      <w:del w:id="115" w:author="Amy Byers" w:date="2014-09-10T19:59:00Z">
        <w:r w:rsidR="002A1DD9" w:rsidRPr="00A10007" w:rsidDel="006A1005">
          <w:delText>MPOS</w:delText>
        </w:r>
      </w:del>
      <w:ins w:id="116" w:author="Amy Byers" w:date="2014-09-10T19:59:00Z">
        <w:r w:rsidR="006A1005">
          <w:t>x/</w:t>
        </w:r>
        <w:proofErr w:type="spellStart"/>
        <w:r w:rsidR="006A1005">
          <w:t>mPOS</w:t>
        </w:r>
      </w:ins>
      <w:proofErr w:type="spellEnd"/>
      <w:r w:rsidR="002A1DD9" w:rsidRPr="00A10007">
        <w:t xml:space="preserve"> server</w:t>
      </w:r>
      <w:r w:rsidRPr="00A10007">
        <w:t xml:space="preserve"> will be set in</w:t>
      </w:r>
      <w:r w:rsidR="002A1DD9" w:rsidRPr="00A10007">
        <w:t xml:space="preserve"> the PARAMETER table as follows:</w:t>
      </w:r>
    </w:p>
    <w:p w:rsidR="004C0E3A" w:rsidRPr="00A10007" w:rsidRDefault="004C0E3A" w:rsidP="004C0E3A">
      <w:pPr>
        <w:numPr>
          <w:ilvl w:val="0"/>
          <w:numId w:val="2"/>
        </w:numPr>
        <w:spacing w:after="120"/>
      </w:pPr>
      <w:r w:rsidRPr="00A10007">
        <w:t xml:space="preserve">PARM_GROUP = </w:t>
      </w:r>
      <w:r w:rsidR="005501F0" w:rsidRPr="00A10007">
        <w:t>5</w:t>
      </w:r>
    </w:p>
    <w:p w:rsidR="004C0E3A" w:rsidRPr="00A10007" w:rsidRDefault="004C0E3A" w:rsidP="004C0E3A">
      <w:pPr>
        <w:numPr>
          <w:ilvl w:val="0"/>
          <w:numId w:val="2"/>
        </w:numPr>
        <w:spacing w:after="120"/>
      </w:pPr>
      <w:r w:rsidRPr="00A10007">
        <w:t>PARM_ID = 0</w:t>
      </w:r>
    </w:p>
    <w:p w:rsidR="004C0E3A" w:rsidRPr="00A10007" w:rsidRDefault="004C0E3A" w:rsidP="004C0E3A">
      <w:pPr>
        <w:numPr>
          <w:ilvl w:val="0"/>
          <w:numId w:val="2"/>
        </w:numPr>
        <w:spacing w:after="120"/>
      </w:pPr>
      <w:r w:rsidRPr="00A10007">
        <w:t xml:space="preserve">PARM_NAME = </w:t>
      </w:r>
      <w:proofErr w:type="spellStart"/>
      <w:r w:rsidR="00F9474A" w:rsidRPr="00A10007">
        <w:t>RESUME_</w:t>
      </w:r>
      <w:del w:id="117" w:author="Amy Byers" w:date="2014-09-10T19:59:00Z">
        <w:r w:rsidR="00F9474A" w:rsidRPr="00A10007" w:rsidDel="006A1005">
          <w:delText>MPOS</w:delText>
        </w:r>
      </w:del>
      <w:ins w:id="118" w:author="Amy Byers" w:date="2014-09-10T19:59:00Z">
        <w:r w:rsidR="006A1005">
          <w:t>x</w:t>
        </w:r>
        <w:proofErr w:type="spellEnd"/>
        <w:r w:rsidR="006A1005">
          <w:t>/</w:t>
        </w:r>
        <w:proofErr w:type="spellStart"/>
        <w:r w:rsidR="006A1005">
          <w:t>mPOS</w:t>
        </w:r>
      </w:ins>
      <w:r w:rsidR="00655454" w:rsidRPr="00A10007">
        <w:t>_TRAN</w:t>
      </w:r>
      <w:proofErr w:type="spellEnd"/>
    </w:p>
    <w:p w:rsidR="004C0E3A" w:rsidRPr="00A10007" w:rsidRDefault="004C0E3A" w:rsidP="004C0E3A">
      <w:pPr>
        <w:numPr>
          <w:ilvl w:val="0"/>
          <w:numId w:val="2"/>
        </w:numPr>
        <w:spacing w:after="120"/>
      </w:pPr>
      <w:r w:rsidRPr="00A10007">
        <w:t>PARM_TEXT = 1 for on and 0 for off</w:t>
      </w:r>
    </w:p>
    <w:p w:rsidR="00F931F7" w:rsidRPr="00A10007" w:rsidRDefault="00F931F7">
      <w:pPr>
        <w:rPr>
          <w:rFonts w:cs="Arial"/>
          <w:b/>
          <w:bCs/>
          <w:szCs w:val="26"/>
        </w:rPr>
      </w:pPr>
      <w:r w:rsidRPr="00A10007">
        <w:br w:type="page"/>
      </w:r>
    </w:p>
    <w:p w:rsidR="00AF280B" w:rsidRPr="00A10007" w:rsidRDefault="00AF280B" w:rsidP="00AF280B">
      <w:pPr>
        <w:pStyle w:val="Heading3"/>
        <w:numPr>
          <w:ilvl w:val="2"/>
          <w:numId w:val="1"/>
        </w:numPr>
      </w:pPr>
      <w:bookmarkStart w:id="119" w:name="_Ref325463333"/>
      <w:bookmarkStart w:id="120" w:name="_Toc352064796"/>
      <w:r w:rsidRPr="00A10007">
        <w:lastRenderedPageBreak/>
        <w:t xml:space="preserve">Offline or Timeout </w:t>
      </w:r>
      <w:del w:id="121" w:author="Amy Byers" w:date="2014-09-10T19:59:00Z">
        <w:r w:rsidRPr="00A10007" w:rsidDel="006A1005">
          <w:delText>MPOS</w:delText>
        </w:r>
      </w:del>
      <w:ins w:id="122" w:author="Amy Byers" w:date="2014-09-10T19:59:00Z">
        <w:r w:rsidR="006A1005">
          <w:t>x/</w:t>
        </w:r>
        <w:proofErr w:type="spellStart"/>
        <w:r w:rsidR="006A1005">
          <w:t>mPOS</w:t>
        </w:r>
      </w:ins>
      <w:proofErr w:type="spellEnd"/>
      <w:r w:rsidRPr="00A10007">
        <w:t xml:space="preserve"> Call</w:t>
      </w:r>
      <w:bookmarkEnd w:id="119"/>
      <w:r w:rsidR="006407B8" w:rsidRPr="00A10007">
        <w:t xml:space="preserve"> Message</w:t>
      </w:r>
      <w:bookmarkEnd w:id="120"/>
    </w:p>
    <w:p w:rsidR="00AF280B" w:rsidRPr="00A10007" w:rsidRDefault="00AF280B" w:rsidP="00AF280B">
      <w:pPr>
        <w:pStyle w:val="BodyText"/>
      </w:pPr>
      <w:r w:rsidRPr="00A10007">
        <w:t xml:space="preserve">The text to display when </w:t>
      </w:r>
      <w:r w:rsidR="00D46CE5" w:rsidRPr="00A10007">
        <w:t>Get S</w:t>
      </w:r>
      <w:r w:rsidR="003C12FD" w:rsidRPr="00A10007">
        <w:t>uspend</w:t>
      </w:r>
      <w:r w:rsidR="00D46CE5" w:rsidRPr="00A10007">
        <w:t xml:space="preserve">ed </w:t>
      </w:r>
      <w:del w:id="123" w:author="Amy Byers" w:date="2014-09-10T19:59:00Z">
        <w:r w:rsidR="00D46CE5" w:rsidRPr="00A10007" w:rsidDel="006A1005">
          <w:delText>MPOS</w:delText>
        </w:r>
      </w:del>
      <w:ins w:id="124" w:author="Amy Byers" w:date="2014-09-10T19:59:00Z">
        <w:r w:rsidR="006A1005">
          <w:t>x/</w:t>
        </w:r>
        <w:proofErr w:type="spellStart"/>
        <w:r w:rsidR="006A1005">
          <w:t>mPOS</w:t>
        </w:r>
      </w:ins>
      <w:proofErr w:type="spellEnd"/>
      <w:r w:rsidR="003C12FD" w:rsidRPr="00A10007">
        <w:t xml:space="preserve"> </w:t>
      </w:r>
      <w:r w:rsidR="00D46CE5" w:rsidRPr="00A10007">
        <w:t xml:space="preserve">Transaction List </w:t>
      </w:r>
      <w:r w:rsidR="003C12FD" w:rsidRPr="00A10007">
        <w:t>result</w:t>
      </w:r>
      <w:r w:rsidR="00D46CE5" w:rsidRPr="00A10007">
        <w:t xml:space="preserve">s in a system error, </w:t>
      </w:r>
      <w:r w:rsidR="003C12FD" w:rsidRPr="00A10007">
        <w:t>offline or timeout response</w:t>
      </w:r>
      <w:r w:rsidRPr="00A10007">
        <w:t xml:space="preserve"> will be defined in the Messages table as follows:</w:t>
      </w:r>
    </w:p>
    <w:p w:rsidR="00AF280B" w:rsidRPr="00A10007" w:rsidRDefault="00AF280B" w:rsidP="00AF280B">
      <w:pPr>
        <w:numPr>
          <w:ilvl w:val="0"/>
          <w:numId w:val="2"/>
        </w:numPr>
        <w:spacing w:after="120"/>
      </w:pPr>
      <w:proofErr w:type="spellStart"/>
      <w:r w:rsidRPr="00A10007">
        <w:t>MessageGroup</w:t>
      </w:r>
      <w:proofErr w:type="spellEnd"/>
      <w:r w:rsidRPr="00A10007">
        <w:t xml:space="preserve"> = </w:t>
      </w:r>
      <w:proofErr w:type="spellStart"/>
      <w:r w:rsidRPr="00A10007">
        <w:t>MessageBox</w:t>
      </w:r>
      <w:proofErr w:type="spellEnd"/>
    </w:p>
    <w:p w:rsidR="00AF280B" w:rsidRPr="00A10007" w:rsidRDefault="00AF280B" w:rsidP="00AF280B">
      <w:pPr>
        <w:numPr>
          <w:ilvl w:val="0"/>
          <w:numId w:val="2"/>
        </w:numPr>
        <w:spacing w:after="120"/>
      </w:pPr>
      <w:proofErr w:type="spellStart"/>
      <w:r w:rsidRPr="00A10007">
        <w:t>MessageID</w:t>
      </w:r>
      <w:proofErr w:type="spellEnd"/>
      <w:r w:rsidRPr="00A10007">
        <w:t xml:space="preserve"> = </w:t>
      </w:r>
      <w:del w:id="125" w:author="Amy Byers" w:date="2014-09-10T19:59:00Z">
        <w:r w:rsidRPr="00A10007" w:rsidDel="006A1005">
          <w:rPr>
            <w:rFonts w:cs="Arial"/>
            <w:szCs w:val="20"/>
          </w:rPr>
          <w:delText>MPOS</w:delText>
        </w:r>
      </w:del>
      <w:ins w:id="126" w:author="Amy Byers" w:date="2014-09-10T19:59:00Z">
        <w:r w:rsidR="006A1005">
          <w:rPr>
            <w:rFonts w:cs="Arial"/>
            <w:szCs w:val="20"/>
          </w:rPr>
          <w:t>x/</w:t>
        </w:r>
        <w:proofErr w:type="spellStart"/>
        <w:r w:rsidR="006A1005">
          <w:rPr>
            <w:rFonts w:cs="Arial"/>
            <w:szCs w:val="20"/>
          </w:rPr>
          <w:t>mPOS</w:t>
        </w:r>
      </w:ins>
      <w:r w:rsidRPr="00A10007">
        <w:rPr>
          <w:rFonts w:cs="Arial"/>
          <w:szCs w:val="20"/>
        </w:rPr>
        <w:t>_</w:t>
      </w:r>
      <w:r w:rsidR="003C12FD" w:rsidRPr="00A10007">
        <w:rPr>
          <w:rFonts w:cs="Arial"/>
          <w:szCs w:val="20"/>
        </w:rPr>
        <w:t>OFFLINE_RESUME_ERR</w:t>
      </w:r>
      <w:proofErr w:type="spellEnd"/>
    </w:p>
    <w:p w:rsidR="00AF280B" w:rsidRPr="00A10007" w:rsidRDefault="00AF280B" w:rsidP="00AF280B">
      <w:pPr>
        <w:numPr>
          <w:ilvl w:val="0"/>
          <w:numId w:val="2"/>
        </w:numPr>
        <w:spacing w:after="120"/>
      </w:pPr>
      <w:proofErr w:type="spellStart"/>
      <w:r w:rsidRPr="00A10007">
        <w:t>LanguageCode</w:t>
      </w:r>
      <w:proofErr w:type="spellEnd"/>
      <w:r w:rsidRPr="00A10007">
        <w:t xml:space="preserve"> = value from table in </w:t>
      </w:r>
      <w:r w:rsidR="0019629F" w:rsidRPr="00A10007">
        <w:fldChar w:fldCharType="begin"/>
      </w:r>
      <w:r w:rsidRPr="00A10007">
        <w:instrText xml:space="preserve"> REF _Ref192006333 \h </w:instrText>
      </w:r>
      <w:r w:rsidR="00A10007">
        <w:instrText xml:space="preserve"> \* MERGEFORMAT </w:instrText>
      </w:r>
      <w:r w:rsidR="0019629F" w:rsidRPr="00A10007">
        <w:fldChar w:fldCharType="separate"/>
      </w:r>
      <w:r w:rsidR="00294D24" w:rsidRPr="00A10007">
        <w:t>Appendix B:  Language Codes</w:t>
      </w:r>
      <w:r w:rsidR="0019629F" w:rsidRPr="00A10007">
        <w:fldChar w:fldCharType="end"/>
      </w:r>
    </w:p>
    <w:p w:rsidR="00AF280B" w:rsidRPr="00A10007" w:rsidRDefault="00AF280B" w:rsidP="00AF280B">
      <w:pPr>
        <w:numPr>
          <w:ilvl w:val="0"/>
          <w:numId w:val="2"/>
        </w:numPr>
        <w:spacing w:after="120"/>
      </w:pPr>
      <w:r w:rsidRPr="00A10007">
        <w:t>Message = Text to Display</w:t>
      </w:r>
    </w:p>
    <w:p w:rsidR="00AF280B" w:rsidRPr="00A10007" w:rsidRDefault="00AF280B" w:rsidP="00AF280B">
      <w:pPr>
        <w:numPr>
          <w:ilvl w:val="0"/>
          <w:numId w:val="2"/>
        </w:numPr>
        <w:spacing w:after="120"/>
        <w:ind w:left="2160" w:hanging="1800"/>
      </w:pPr>
      <w:proofErr w:type="spellStart"/>
      <w:r w:rsidRPr="00A10007">
        <w:t>SequenceID</w:t>
      </w:r>
      <w:proofErr w:type="spellEnd"/>
      <w:r w:rsidRPr="00A10007">
        <w:t xml:space="preserve"> = order of text lines to print within a </w:t>
      </w:r>
      <w:proofErr w:type="spellStart"/>
      <w:r w:rsidRPr="00A10007">
        <w:t>MessageID</w:t>
      </w:r>
      <w:proofErr w:type="spellEnd"/>
      <w:r w:rsidRPr="00A10007">
        <w:t>.  Must be sequential and begin with 1.</w:t>
      </w:r>
    </w:p>
    <w:p w:rsidR="00AF280B" w:rsidRPr="00A10007" w:rsidRDefault="00AF280B" w:rsidP="00AF280B">
      <w:pPr>
        <w:numPr>
          <w:ilvl w:val="0"/>
          <w:numId w:val="2"/>
        </w:numPr>
        <w:tabs>
          <w:tab w:val="left" w:pos="720"/>
        </w:tabs>
        <w:spacing w:after="120"/>
        <w:ind w:left="1800" w:hanging="1440"/>
      </w:pPr>
      <w:r w:rsidRPr="00A10007">
        <w:t>Cached = 2 (messages are preloaded at startup), 0 (and any other value, messages are cached when they are read the first time</w:t>
      </w:r>
    </w:p>
    <w:p w:rsidR="003C7AD3" w:rsidRPr="00A10007" w:rsidRDefault="003C7AD3" w:rsidP="003C7AD3">
      <w:pPr>
        <w:pStyle w:val="Heading3"/>
      </w:pPr>
      <w:bookmarkStart w:id="127" w:name="_Toc352064797"/>
      <w:r w:rsidRPr="00A10007">
        <w:t xml:space="preserve">Calls to </w:t>
      </w:r>
      <w:del w:id="128" w:author="Amy Byers" w:date="2014-09-10T19:59:00Z">
        <w:r w:rsidRPr="00A10007" w:rsidDel="006A1005">
          <w:delText>MPOS</w:delText>
        </w:r>
      </w:del>
      <w:ins w:id="129" w:author="Amy Byers" w:date="2014-09-10T19:59:00Z">
        <w:r w:rsidR="006A1005">
          <w:t>x/</w:t>
        </w:r>
        <w:proofErr w:type="spellStart"/>
        <w:r w:rsidR="006A1005">
          <w:t>mPOS</w:t>
        </w:r>
      </w:ins>
      <w:proofErr w:type="spellEnd"/>
      <w:r w:rsidR="00D46CE5" w:rsidRPr="00A10007">
        <w:t xml:space="preserve"> for Suspended Transactions</w:t>
      </w:r>
      <w:bookmarkEnd w:id="127"/>
    </w:p>
    <w:p w:rsidR="003C7AD3" w:rsidRPr="00A10007" w:rsidRDefault="003C7AD3" w:rsidP="003C7AD3">
      <w:pPr>
        <w:spacing w:after="120"/>
      </w:pPr>
      <w:r w:rsidRPr="00A10007">
        <w:t>TBD</w:t>
      </w:r>
      <w:r w:rsidR="00FB475E" w:rsidRPr="00A10007">
        <w:t xml:space="preserve"> on </w:t>
      </w:r>
      <w:r w:rsidR="00F433FA" w:rsidRPr="00A10007">
        <w:t>the details</w:t>
      </w:r>
    </w:p>
    <w:p w:rsidR="00770C40" w:rsidRPr="00A10007" w:rsidRDefault="00770C40" w:rsidP="000B59D3">
      <w:pPr>
        <w:pStyle w:val="Heading2"/>
      </w:pPr>
      <w:bookmarkStart w:id="130" w:name="_Toc352064798"/>
      <w:bookmarkEnd w:id="106"/>
      <w:bookmarkEnd w:id="107"/>
      <w:r w:rsidRPr="00A10007">
        <w:t>POSL</w:t>
      </w:r>
      <w:r w:rsidR="00573967" w:rsidRPr="00A10007">
        <w:t>og</w:t>
      </w:r>
      <w:r w:rsidRPr="00A10007">
        <w:t xml:space="preserve"> Changes</w:t>
      </w:r>
      <w:bookmarkEnd w:id="108"/>
      <w:bookmarkEnd w:id="130"/>
    </w:p>
    <w:p w:rsidR="00601772" w:rsidRPr="00A10007" w:rsidRDefault="00601772" w:rsidP="00601772">
      <w:pPr>
        <w:pStyle w:val="BodyText"/>
      </w:pPr>
      <w:r w:rsidRPr="00A10007">
        <w:t xml:space="preserve">There are no POSLog changes required for this project.  </w:t>
      </w:r>
    </w:p>
    <w:p w:rsidR="002F5C09" w:rsidRPr="00A10007" w:rsidRDefault="00F26CCF" w:rsidP="00F26CCF">
      <w:pPr>
        <w:pStyle w:val="Heading2"/>
      </w:pPr>
      <w:bookmarkStart w:id="131" w:name="_Toc352064799"/>
      <w:r w:rsidRPr="00A10007">
        <w:t>Interface Changes</w:t>
      </w:r>
      <w:bookmarkEnd w:id="131"/>
    </w:p>
    <w:p w:rsidR="006E5991" w:rsidRPr="00A10007" w:rsidRDefault="006E5991" w:rsidP="006E5991">
      <w:pPr>
        <w:pStyle w:val="Heading3"/>
      </w:pPr>
      <w:bookmarkStart w:id="132" w:name="_Ref324951465"/>
      <w:bookmarkStart w:id="133" w:name="_Toc352064800"/>
      <w:del w:id="134" w:author="Amy Byers" w:date="2014-09-10T19:59:00Z">
        <w:r w:rsidRPr="00A10007" w:rsidDel="006A1005">
          <w:delText>MPOS</w:delText>
        </w:r>
      </w:del>
      <w:proofErr w:type="gramStart"/>
      <w:ins w:id="135" w:author="Amy Byers" w:date="2014-09-10T19:59:00Z">
        <w:r w:rsidR="006A1005">
          <w:t>x/</w:t>
        </w:r>
        <w:proofErr w:type="spellStart"/>
        <w:r w:rsidR="006A1005">
          <w:t>mPOS</w:t>
        </w:r>
      </w:ins>
      <w:proofErr w:type="spellEnd"/>
      <w:proofErr w:type="gramEnd"/>
      <w:r w:rsidRPr="00A10007">
        <w:t xml:space="preserve"> Suspend Basket</w:t>
      </w:r>
      <w:r w:rsidR="002A1DD9" w:rsidRPr="00A10007">
        <w:t xml:space="preserve"> </w:t>
      </w:r>
      <w:bookmarkEnd w:id="132"/>
      <w:r w:rsidR="00FE1130" w:rsidRPr="00A10007">
        <w:t>Get All Suspended Baskets</w:t>
      </w:r>
      <w:bookmarkEnd w:id="133"/>
    </w:p>
    <w:p w:rsidR="001C6C18" w:rsidRPr="00A10007" w:rsidRDefault="001C6C18" w:rsidP="001C6C18">
      <w:pPr>
        <w:pStyle w:val="BodyText"/>
      </w:pPr>
      <w:r w:rsidRPr="00A10007">
        <w:t xml:space="preserve">This call is made at the start of the Resume process to get the list of all of the suspended transactions in the </w:t>
      </w:r>
      <w:del w:id="136" w:author="Amy Byers" w:date="2014-09-10T19:59:00Z">
        <w:r w:rsidRPr="00A10007" w:rsidDel="006A1005">
          <w:delText>MPOS</w:delText>
        </w:r>
      </w:del>
      <w:ins w:id="137" w:author="Amy Byers" w:date="2014-09-10T19:59:00Z">
        <w:r w:rsidR="006A1005">
          <w:t>x/</w:t>
        </w:r>
        <w:proofErr w:type="spellStart"/>
        <w:r w:rsidR="006A1005">
          <w:t>mPOS</w:t>
        </w:r>
      </w:ins>
      <w:proofErr w:type="spellEnd"/>
      <w:r w:rsidRPr="00A10007">
        <w:t xml:space="preserve"> system.</w:t>
      </w:r>
    </w:p>
    <w:p w:rsidR="00F433FA" w:rsidRPr="00A10007" w:rsidRDefault="00F433FA" w:rsidP="00F433FA">
      <w:pPr>
        <w:spacing w:after="120"/>
      </w:pPr>
      <w:bookmarkStart w:id="138" w:name="_Ref324951993"/>
      <w:r w:rsidRPr="00A10007">
        <w:t>TBD on the details</w:t>
      </w:r>
    </w:p>
    <w:p w:rsidR="00601772" w:rsidRPr="00A10007" w:rsidRDefault="00601772" w:rsidP="00601772">
      <w:pPr>
        <w:pStyle w:val="Heading3"/>
      </w:pPr>
      <w:bookmarkStart w:id="139" w:name="_Toc352064801"/>
      <w:del w:id="140" w:author="Amy Byers" w:date="2014-09-10T19:59:00Z">
        <w:r w:rsidRPr="00A10007" w:rsidDel="006A1005">
          <w:delText>MPOS</w:delText>
        </w:r>
      </w:del>
      <w:proofErr w:type="gramStart"/>
      <w:ins w:id="141" w:author="Amy Byers" w:date="2014-09-10T19:59:00Z">
        <w:r w:rsidR="006A1005">
          <w:t>x/</w:t>
        </w:r>
        <w:proofErr w:type="spellStart"/>
        <w:r w:rsidR="006A1005">
          <w:t>mPOS</w:t>
        </w:r>
      </w:ins>
      <w:proofErr w:type="spellEnd"/>
      <w:proofErr w:type="gramEnd"/>
      <w:r w:rsidRPr="00A10007">
        <w:t xml:space="preserve"> Suspend Basket</w:t>
      </w:r>
      <w:r w:rsidR="002A1DD9" w:rsidRPr="00A10007">
        <w:t xml:space="preserve"> </w:t>
      </w:r>
      <w:bookmarkEnd w:id="138"/>
      <w:r w:rsidR="00FE1130" w:rsidRPr="00A10007">
        <w:t>Get Suspended Basket Details</w:t>
      </w:r>
      <w:bookmarkEnd w:id="139"/>
    </w:p>
    <w:p w:rsidR="00FE1130" w:rsidRPr="00A10007" w:rsidRDefault="001C6C18" w:rsidP="00FE1130">
      <w:pPr>
        <w:pStyle w:val="BodyText"/>
      </w:pPr>
      <w:r w:rsidRPr="00A10007">
        <w:t>This</w:t>
      </w:r>
      <w:r w:rsidR="00FE1130" w:rsidRPr="00A10007">
        <w:t xml:space="preserve"> call is made when </w:t>
      </w:r>
      <w:proofErr w:type="gramStart"/>
      <w:r w:rsidR="00FE1130" w:rsidRPr="00A10007">
        <w:t>a</w:t>
      </w:r>
      <w:proofErr w:type="gramEnd"/>
      <w:r w:rsidR="00FE1130" w:rsidRPr="00A10007">
        <w:t xml:space="preserve"> </w:t>
      </w:r>
      <w:del w:id="142" w:author="Amy Byers" w:date="2014-09-10T19:59:00Z">
        <w:r w:rsidR="00FE1130" w:rsidRPr="00A10007" w:rsidDel="006A1005">
          <w:delText>MPOS</w:delText>
        </w:r>
      </w:del>
      <w:ins w:id="143" w:author="Amy Byers" w:date="2014-09-10T19:59:00Z">
        <w:r w:rsidR="006A1005">
          <w:t>x/</w:t>
        </w:r>
        <w:proofErr w:type="spellStart"/>
        <w:r w:rsidR="006A1005">
          <w:t>mPOS</w:t>
        </w:r>
      </w:ins>
      <w:proofErr w:type="spellEnd"/>
      <w:r w:rsidR="00FE1130" w:rsidRPr="00A10007">
        <w:t xml:space="preserve"> transaction is selected from the Resume List.  The response will include all details of the transaction in order to import</w:t>
      </w:r>
      <w:r w:rsidRPr="00A10007">
        <w:t xml:space="preserve"> the details into an ePOS transaction.  The service will put a hold on the transaction so</w:t>
      </w:r>
      <w:r w:rsidR="00B72353" w:rsidRPr="00A10007">
        <w:t xml:space="preserve"> that it cannot</w:t>
      </w:r>
      <w:r w:rsidRPr="00A10007">
        <w:t xml:space="preserve"> be resumed in another location.</w:t>
      </w:r>
    </w:p>
    <w:p w:rsidR="00F433FA" w:rsidRPr="00A10007" w:rsidRDefault="00F433FA" w:rsidP="00F433FA">
      <w:pPr>
        <w:spacing w:after="120"/>
      </w:pPr>
      <w:r w:rsidRPr="00A10007">
        <w:t>TBD on the details</w:t>
      </w:r>
    </w:p>
    <w:p w:rsidR="008562F8" w:rsidRPr="00A10007" w:rsidRDefault="008562F8" w:rsidP="00FE1130">
      <w:pPr>
        <w:pStyle w:val="BodyText"/>
      </w:pPr>
      <w:r w:rsidRPr="00A10007">
        <w:t>Below is the list of functionality in the BBYC Mobile Release 1</w:t>
      </w:r>
      <w:r w:rsidR="004D31C8" w:rsidRPr="00A10007">
        <w:t xml:space="preserve"> and a high level look at what needs to be considered when the transaction is resumed in ePOS</w:t>
      </w:r>
      <w:r w:rsidRPr="00A10007">
        <w:t>:</w:t>
      </w:r>
    </w:p>
    <w:tbl>
      <w:tblPr>
        <w:tblW w:w="4900"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15" w:type="dxa"/>
          <w:right w:w="115" w:type="dxa"/>
        </w:tblCellMar>
        <w:tblLook w:val="04A0" w:firstRow="1" w:lastRow="0" w:firstColumn="1" w:lastColumn="0" w:noHBand="0" w:noVBand="1"/>
      </w:tblPr>
      <w:tblGrid>
        <w:gridCol w:w="2713"/>
        <w:gridCol w:w="1217"/>
        <w:gridCol w:w="6634"/>
      </w:tblGrid>
      <w:tr w:rsidR="00FE7EEF" w:rsidRPr="00A10007" w:rsidTr="003033A4">
        <w:trPr>
          <w:cantSplit/>
          <w:tblHeader/>
        </w:trPr>
        <w:tc>
          <w:tcPr>
            <w:tcW w:w="1284" w:type="pct"/>
            <w:tcBorders>
              <w:top w:val="single" w:sz="8" w:space="0" w:color="4F81BD"/>
              <w:left w:val="single" w:sz="8" w:space="0" w:color="4F81BD"/>
              <w:bottom w:val="single" w:sz="18" w:space="0" w:color="4F81BD"/>
              <w:right w:val="single" w:sz="8" w:space="0" w:color="4F81BD"/>
            </w:tcBorders>
          </w:tcPr>
          <w:p w:rsidR="00FE7EEF" w:rsidRPr="00A10007" w:rsidRDefault="00FE7EEF" w:rsidP="003033A4">
            <w:pPr>
              <w:rPr>
                <w:b/>
              </w:rPr>
            </w:pPr>
            <w:r w:rsidRPr="00A10007">
              <w:rPr>
                <w:b/>
              </w:rPr>
              <w:t>Data Element</w:t>
            </w:r>
          </w:p>
        </w:tc>
        <w:tc>
          <w:tcPr>
            <w:tcW w:w="576" w:type="pct"/>
            <w:tcBorders>
              <w:top w:val="single" w:sz="8" w:space="0" w:color="4F81BD"/>
              <w:left w:val="single" w:sz="8" w:space="0" w:color="4F81BD"/>
              <w:bottom w:val="single" w:sz="18" w:space="0" w:color="4F81BD"/>
              <w:right w:val="single" w:sz="8" w:space="0" w:color="4F81BD"/>
            </w:tcBorders>
          </w:tcPr>
          <w:p w:rsidR="00FE7EEF" w:rsidRPr="00A10007" w:rsidRDefault="00FE7EEF" w:rsidP="003033A4">
            <w:pPr>
              <w:rPr>
                <w:b/>
                <w:szCs w:val="20"/>
              </w:rPr>
            </w:pPr>
            <w:r w:rsidRPr="00A10007">
              <w:rPr>
                <w:b/>
                <w:szCs w:val="20"/>
              </w:rPr>
              <w:t>Version</w:t>
            </w:r>
          </w:p>
        </w:tc>
        <w:tc>
          <w:tcPr>
            <w:tcW w:w="3140" w:type="pct"/>
            <w:tcBorders>
              <w:top w:val="single" w:sz="8" w:space="0" w:color="4F81BD"/>
              <w:left w:val="single" w:sz="8" w:space="0" w:color="4F81BD"/>
              <w:bottom w:val="single" w:sz="18" w:space="0" w:color="4F81BD"/>
              <w:right w:val="single" w:sz="8" w:space="0" w:color="4F81BD"/>
            </w:tcBorders>
          </w:tcPr>
          <w:p w:rsidR="00FE7EEF" w:rsidRPr="00A10007" w:rsidRDefault="00FE7EEF" w:rsidP="003033A4">
            <w:pPr>
              <w:rPr>
                <w:b/>
                <w:szCs w:val="20"/>
              </w:rPr>
            </w:pPr>
            <w:r w:rsidRPr="00A10007">
              <w:rPr>
                <w:b/>
                <w:szCs w:val="20"/>
              </w:rPr>
              <w:t>Suspend/Resume Details</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bCs/>
                <w:szCs w:val="20"/>
              </w:rPr>
            </w:pPr>
            <w:r w:rsidRPr="00A10007">
              <w:rPr>
                <w:bCs/>
                <w:szCs w:val="20"/>
              </w:rPr>
              <w:t>Activation Item</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szCs w:val="20"/>
              </w:rPr>
            </w:pPr>
            <w:r w:rsidRPr="00A10007">
              <w:rPr>
                <w:szCs w:val="20"/>
              </w:rPr>
              <w:t>R3</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The transaction is not able to be suspended.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bCs/>
                <w:szCs w:val="20"/>
              </w:rPr>
            </w:pPr>
            <w:r w:rsidRPr="00A10007">
              <w:rPr>
                <w:bCs/>
                <w:szCs w:val="20"/>
              </w:rPr>
              <w:t>Age Verification</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szCs w:val="20"/>
              </w:rPr>
            </w:pPr>
            <w:r w:rsidRPr="00A10007">
              <w:rPr>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Capture Credit Card</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szCs w:val="20"/>
              </w:rPr>
            </w:pPr>
            <w:r w:rsidRPr="00A10007">
              <w:rPr>
                <w:szCs w:val="20"/>
              </w:rPr>
              <w:t>R3</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Credit card details captured as the subscription item is sold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Check Digit</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szCs w:val="20"/>
              </w:rPr>
            </w:pPr>
            <w:r w:rsidRPr="00A10007">
              <w:rPr>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Credit - Call for Referral</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szCs w:val="20"/>
              </w:rPr>
            </w:pPr>
            <w:r w:rsidRPr="00A10007">
              <w:rPr>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A transaction can only be suspended when it is in the Item Entry, so any partial tenders applied need to be voided prior to returning to Item Entry.  Since Voided Tenders do not need to be transferred to the resume transaction, so there is no data required to be saved and transferred.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 xml:space="preserve">Credit – EMV </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R3</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A transaction can only be suspended when it is in the Item Entry, so any partial tenders applied need to be voided prior to returning to Item Entry.  Since Voided Tenders do not need to be transferred to the resume transaction, so there is no data required to be saved and transferred.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Credit - Non-EMV</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szCs w:val="20"/>
              </w:rPr>
            </w:pPr>
            <w:r w:rsidRPr="00A10007">
              <w:rPr>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A transaction can only be suspended when it is in the Item Entry, so any partial tenders applied need to be voided prior to returning to Item Entry.  Since Voided Tenders do not need to be transferred to the resume transaction, so there is no data required to be saved and transferred.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Custom Prompts</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szCs w:val="20"/>
              </w:rPr>
            </w:pPr>
            <w:r w:rsidRPr="00A10007">
              <w:rPr>
                <w:szCs w:val="20"/>
              </w:rPr>
              <w:t>R3</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Prompt ID and Prompt Name along with the data entered by the operator for the Prompt</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lastRenderedPageBreak/>
              <w:t>Customer Capture</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Customer details captured</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Customer captured for each function is logged correctly at the level it was created</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 xml:space="preserve">Noted if the customer is new or updated so that the correct indicator can be put on customer in the </w:t>
            </w:r>
            <w:proofErr w:type="spellStart"/>
            <w:r w:rsidRPr="00A10007">
              <w:rPr>
                <w:rFonts w:cs="Arial"/>
                <w:color w:val="000000"/>
                <w:szCs w:val="20"/>
              </w:rPr>
              <w:t>POSLog</w:t>
            </w:r>
            <w:proofErr w:type="spellEnd"/>
            <w:r w:rsidRPr="00A10007">
              <w:rPr>
                <w:rFonts w:cs="Arial"/>
                <w:color w:val="000000"/>
                <w:szCs w:val="20"/>
              </w:rPr>
              <w:t xml:space="preserve"> (‘</w:t>
            </w:r>
            <w:proofErr w:type="spellStart"/>
            <w:r w:rsidRPr="00A10007">
              <w:rPr>
                <w:rFonts w:cs="Arial"/>
                <w:color w:val="000000"/>
                <w:szCs w:val="20"/>
              </w:rPr>
              <w:t>IsDirty</w:t>
            </w:r>
            <w:proofErr w:type="spellEnd"/>
            <w:r w:rsidRPr="00A10007">
              <w:rPr>
                <w:rFonts w:cs="Arial"/>
                <w:color w:val="000000"/>
                <w:szCs w:val="20"/>
              </w:rPr>
              <w:t>’ attribute)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Customer, Update Info</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R8</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Modified customer information is saved during a suspend transaction.</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Debit</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R3</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A transaction can only be suspended when it is in the Item Entry, so any partial tenders applied need to be voided prior to returning to Item Entry.  Since Voided Tenders do not need to be transferred to the resume transaction, so there is no data required to be saved and transferred.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E-Journal Generation</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Email Receipt</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R2</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Employee Sale and Discount</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R6</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FE7EEF">
            <w:pPr>
              <w:pStyle w:val="ListParagraph"/>
              <w:numPr>
                <w:ilvl w:val="0"/>
                <w:numId w:val="33"/>
              </w:numPr>
              <w:contextualSpacing/>
              <w:rPr>
                <w:rFonts w:cs="Arial"/>
                <w:szCs w:val="20"/>
              </w:rPr>
            </w:pPr>
            <w:r w:rsidRPr="00A10007">
              <w:rPr>
                <w:rFonts w:cs="Arial"/>
                <w:szCs w:val="20"/>
              </w:rPr>
              <w:t>Employee ID associated with the Transaction</w:t>
            </w:r>
          </w:p>
          <w:p w:rsidR="00FE7EEF" w:rsidRPr="00A10007" w:rsidRDefault="00FE7EEF" w:rsidP="00FE7EEF">
            <w:pPr>
              <w:pStyle w:val="ListParagraph"/>
              <w:numPr>
                <w:ilvl w:val="0"/>
                <w:numId w:val="33"/>
              </w:numPr>
              <w:contextualSpacing/>
              <w:rPr>
                <w:rFonts w:cs="Arial"/>
                <w:szCs w:val="20"/>
              </w:rPr>
            </w:pPr>
            <w:r w:rsidRPr="00A10007">
              <w:rPr>
                <w:rFonts w:cs="Arial"/>
                <w:szCs w:val="20"/>
              </w:rPr>
              <w:t>Employee Pricing Level associated with the Employee</w:t>
            </w:r>
          </w:p>
          <w:p w:rsidR="00FE7EEF" w:rsidRPr="00A10007" w:rsidRDefault="00FE7EEF" w:rsidP="00FE7EEF">
            <w:pPr>
              <w:pStyle w:val="ListParagraph"/>
              <w:numPr>
                <w:ilvl w:val="0"/>
                <w:numId w:val="33"/>
              </w:numPr>
              <w:contextualSpacing/>
              <w:rPr>
                <w:rFonts w:cs="Arial"/>
                <w:szCs w:val="20"/>
              </w:rPr>
            </w:pPr>
            <w:r w:rsidRPr="00A10007">
              <w:rPr>
                <w:rFonts w:cs="Arial"/>
                <w:szCs w:val="20"/>
              </w:rPr>
              <w:t>Discounts applied to items in the transaction</w:t>
            </w:r>
          </w:p>
          <w:p w:rsidR="00FE7EEF" w:rsidRPr="00A10007" w:rsidRDefault="00FE7EEF" w:rsidP="00FE7EEF">
            <w:pPr>
              <w:pStyle w:val="ListParagraph"/>
              <w:numPr>
                <w:ilvl w:val="0"/>
                <w:numId w:val="33"/>
              </w:numPr>
              <w:contextualSpacing/>
              <w:rPr>
                <w:rFonts w:cs="Arial"/>
                <w:szCs w:val="20"/>
              </w:rPr>
            </w:pPr>
            <w:r w:rsidRPr="00A10007">
              <w:rPr>
                <w:rFonts w:cs="Arial"/>
                <w:szCs w:val="20"/>
              </w:rPr>
              <w:t>Customer added to the transaction if required</w:t>
            </w:r>
          </w:p>
          <w:p w:rsidR="00FE7EEF" w:rsidRPr="00A10007" w:rsidRDefault="00FE7EEF" w:rsidP="00FE7EEF">
            <w:pPr>
              <w:pStyle w:val="ListParagraph"/>
              <w:numPr>
                <w:ilvl w:val="0"/>
                <w:numId w:val="33"/>
              </w:numPr>
              <w:contextualSpacing/>
              <w:rPr>
                <w:rFonts w:cs="Arial"/>
                <w:szCs w:val="20"/>
              </w:rPr>
            </w:pPr>
            <w:r w:rsidRPr="00A10007">
              <w:rPr>
                <w:rFonts w:cs="Arial"/>
                <w:szCs w:val="20"/>
              </w:rPr>
              <w:t>Signature Capture with Terms if required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Employee Upcharge</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R6</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A transaction can only be suspended when it is in the Item Entry, so any partial tenders applied need to be voided prior to returning to Item Entry.  Since Voided Tenders do not need to be transferred to the resume transaction, so there is no data required to be saved and transferred.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Finance Tender</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R5</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A transaction can only be suspended when it is in the Item Entry, so any partial tenders applied need to be voided prior to returning to Item Entry.  Since Voided Tenders do not need to be transferred to the resume transaction, so there is no data required to be saved and transferred.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Gift Card Inquiry</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R8</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 change required on suspend transaction.</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Gift Card Issue and Activation</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If Gift Card is sold in the transaction, the transaction is not able to be suspended.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Gift Card Reload</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R8</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If Gift Card is sold in the transaction, the transaction is not able to be suspended.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Gift Card Tender</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A transaction can only be suspended when it is in the Item Entry, so any partial tenders applied need to be voided prior to returning to Item Entry.  Since Voided Tenders do not need to be transferred to the resume transaction, so there is no data required to be saved and transferred.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Gift Receipt (Item and Transaction)</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Indicate which item requires gift receipt</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Indicator if the transaction requires a gift receipt and the number of gift receipts to print</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House Account Tender</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R8</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A transaction can only be suspended when it is in the Item Entry, so any partial tenders applied need to be voided prior to returning to Item Entry.  Since Voided Tenders do not need to be transferred to the resume transaction, so there is no data required to be saved and transferred.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Item Modification</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See specific Item Modify options</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Item Price Override</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Original Price and new price details on the item</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Item Void</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 xml:space="preserve">Items that are voided in </w:t>
            </w:r>
            <w:del w:id="144" w:author="Amy Byers" w:date="2014-09-10T19:59:00Z">
              <w:r w:rsidRPr="00A10007" w:rsidDel="006A1005">
                <w:rPr>
                  <w:rFonts w:cs="Arial"/>
                  <w:color w:val="000000"/>
                  <w:szCs w:val="20"/>
                </w:rPr>
                <w:delText>MPOS</w:delText>
              </w:r>
            </w:del>
            <w:ins w:id="145" w:author="Amy Byers" w:date="2014-09-10T19:59:00Z">
              <w:r w:rsidR="006A1005">
                <w:rPr>
                  <w:rFonts w:cs="Arial"/>
                  <w:color w:val="000000"/>
                  <w:szCs w:val="20"/>
                </w:rPr>
                <w:t>x/</w:t>
              </w:r>
              <w:proofErr w:type="spellStart"/>
              <w:r w:rsidR="006A1005">
                <w:rPr>
                  <w:rFonts w:cs="Arial"/>
                  <w:color w:val="000000"/>
                  <w:szCs w:val="20"/>
                </w:rPr>
                <w:t>mPOS</w:t>
              </w:r>
            </w:ins>
            <w:proofErr w:type="spellEnd"/>
            <w:r w:rsidRPr="00A10007">
              <w:rPr>
                <w:rFonts w:cs="Arial"/>
                <w:color w:val="000000"/>
                <w:szCs w:val="20"/>
              </w:rPr>
              <w:t xml:space="preserve"> will be within the suspended basket details.  </w:t>
            </w:r>
            <w:proofErr w:type="gramStart"/>
            <w:r w:rsidRPr="00A10007">
              <w:rPr>
                <w:rFonts w:cs="Arial"/>
                <w:color w:val="000000"/>
                <w:szCs w:val="20"/>
              </w:rPr>
              <w:t>ePOS</w:t>
            </w:r>
            <w:proofErr w:type="gramEnd"/>
            <w:r w:rsidRPr="00A10007">
              <w:rPr>
                <w:rFonts w:cs="Arial"/>
                <w:color w:val="000000"/>
                <w:szCs w:val="20"/>
              </w:rPr>
              <w:t xml:space="preserve"> will need to account for these items similar to how item voids occur for ePOS suspended transactions.</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Kits on the Fly</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All Kit details – price, items included in the kit, kit description, kit id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lastRenderedPageBreak/>
              <w:t>Layaway Deposit</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R8</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The transaction type of Layaway Deposit is maintained when the transaction is suspended and resumed.</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All items collected and actions done against the items are maintained.</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The amount to put down for the layaway deposit is added after total is selected.  A transaction only be suspended when it is Item Entry, so the user will have to go back to Item Entry and the layaway deposit amount that was entered has been removed from the transaction.</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Layaway/Pre-Order Tender</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R8</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A transaction can only be suspended when it is in the Item Entry, so any partial tenders applied need to be voided prior to returning to Item Entry.  Since Voided Tenders do not need to be transferred to the resume transaction, so there is no data required to be saved and transferred.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Loyalty – Certificate Tender</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R2</w:t>
            </w:r>
          </w:p>
          <w:p w:rsidR="00FE7EEF" w:rsidRPr="00A10007" w:rsidRDefault="00FE7EEF" w:rsidP="003033A4">
            <w:pPr>
              <w:rPr>
                <w:rFonts w:cs="Arial"/>
                <w:szCs w:val="20"/>
              </w:rPr>
            </w:pP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A transaction can only be suspended when it is in the Item Entry, so any partial tenders applied need to be voided prior to returning to Item Entry.  Since Voided Tenders do not need to be transferred to the resume transaction, so there is no data required to be saved and transferred.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Loyalty – Enrollment</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R5</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Loyalty Membership details captured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Loyalty – Prompt at total</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R2</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Loyalty – Usage</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R2</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 xml:space="preserve">Loyalty Membership details captured </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Manager Override – Immediate, Consolidated/Queued, Remote</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R4</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Details for the manager approvals completed for access points are saved with the suspension details.  The resume transaction does not prompt for approval again on these access points.</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Any pending approvals for access points (consolidated manager overrides) are saved with suspension details to be approved during the resume transaction)</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The suspended details do not contain details as to where or how the approval was obtained – On the device versus remote approval, Immediate approval versus queued approval</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Manual Item Discount</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Original Price and the manual discount details on the item</w:t>
            </w:r>
          </w:p>
        </w:tc>
      </w:tr>
      <w:tr w:rsidR="00541C9F" w:rsidRPr="00A10007" w:rsidTr="0047034C">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541C9F" w:rsidRPr="00A10007" w:rsidRDefault="00541C9F" w:rsidP="0047034C">
            <w:pPr>
              <w:rPr>
                <w:rFonts w:cs="Arial"/>
                <w:color w:val="000000"/>
                <w:szCs w:val="20"/>
              </w:rPr>
            </w:pPr>
            <w:r w:rsidRPr="00A10007">
              <w:rPr>
                <w:rFonts w:cs="Arial"/>
                <w:color w:val="000000"/>
                <w:szCs w:val="20"/>
              </w:rPr>
              <w:t>Multi-Channel Fulfillment (MCF)</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541C9F" w:rsidRPr="00A10007" w:rsidRDefault="00541C9F" w:rsidP="0047034C">
            <w:pPr>
              <w:rPr>
                <w:rFonts w:cs="Arial"/>
                <w:color w:val="000000"/>
                <w:szCs w:val="20"/>
              </w:rPr>
            </w:pPr>
            <w:r w:rsidRPr="00A10007">
              <w:rPr>
                <w:rFonts w:cs="Arial"/>
                <w:color w:val="000000"/>
                <w:szCs w:val="20"/>
              </w:rPr>
              <w:t>R8</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541C9F" w:rsidRPr="00A10007" w:rsidRDefault="00541C9F" w:rsidP="0047034C">
            <w:pPr>
              <w:rPr>
                <w:rFonts w:cs="Arial"/>
                <w:szCs w:val="20"/>
              </w:rPr>
            </w:pPr>
            <w:r w:rsidRPr="00A10007">
              <w:rPr>
                <w:rFonts w:cs="Arial"/>
                <w:szCs w:val="20"/>
              </w:rPr>
              <w:t>The web order details collected on the items are saved with the suspension details.</w:t>
            </w:r>
          </w:p>
          <w:p w:rsidR="00541C9F" w:rsidRPr="00A10007" w:rsidRDefault="00541C9F" w:rsidP="00541C9F">
            <w:pPr>
              <w:pStyle w:val="ListParagraph"/>
              <w:numPr>
                <w:ilvl w:val="0"/>
                <w:numId w:val="31"/>
              </w:numPr>
              <w:rPr>
                <w:rFonts w:cs="Arial"/>
                <w:szCs w:val="20"/>
              </w:rPr>
            </w:pPr>
            <w:r w:rsidRPr="00A10007">
              <w:rPr>
                <w:rFonts w:cs="Arial"/>
                <w:szCs w:val="20"/>
              </w:rPr>
              <w:t>Web Order details on the Line Level</w:t>
            </w:r>
          </w:p>
          <w:p w:rsidR="00541C9F" w:rsidRPr="00A10007" w:rsidRDefault="00541C9F" w:rsidP="00541C9F">
            <w:pPr>
              <w:pStyle w:val="ListParagraph"/>
              <w:numPr>
                <w:ilvl w:val="0"/>
                <w:numId w:val="31"/>
              </w:numPr>
              <w:rPr>
                <w:rFonts w:cs="Arial"/>
                <w:szCs w:val="20"/>
              </w:rPr>
            </w:pPr>
            <w:r w:rsidRPr="00A10007">
              <w:rPr>
                <w:rFonts w:cs="Arial"/>
                <w:szCs w:val="20"/>
              </w:rPr>
              <w:t>Web Order details on the header level</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Open Box Item</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The open box price and open box tax number associated with the item</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Operator Password Expiration</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Operator Sign Off</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Operator Sign On</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 xml:space="preserve">Sign on details to be used for salesperson capture processing </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 xml:space="preserve">Package Pricing </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POSLog Generation</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Pre-Order Deposit</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R8</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The transaction type of Pre-Order Deposit is maintained when the transaction is suspended and resumed.</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All items collected and actions done against items are maintained.</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The Pre-Order Deposit amount price on the item.</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Price Check</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Price Required</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 indication it is a price required item, just that the price entered is captured with the item</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lastRenderedPageBreak/>
              <w:t>Raincheck</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R8</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Raincheck status of an item is maintained when a transaction is suspended and resumed.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Receipt Generation</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Receipt Printing</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Related Items - Mandatory (</w:t>
            </w:r>
            <w:proofErr w:type="spellStart"/>
            <w:r w:rsidRPr="00A10007">
              <w:rPr>
                <w:rFonts w:cs="Arial"/>
                <w:color w:val="000000"/>
                <w:szCs w:val="20"/>
              </w:rPr>
              <w:t>ewaste</w:t>
            </w:r>
            <w:proofErr w:type="spellEnd"/>
            <w:r w:rsidRPr="00A10007">
              <w:rPr>
                <w:rFonts w:cs="Arial"/>
                <w:color w:val="000000"/>
                <w:szCs w:val="20"/>
              </w:rPr>
              <w:t>)</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Link between the trigger (parent) item and those items sold in relationship with the trigger (children and grandchildren)</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Related Items – Mandatory Optional</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R3</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Link between the trigger (parent) item and those items sold in relationship with the trigger (children and grandchildren)</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Related Items –Optional</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R3</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Link between the trigger (parent) item and those items sold in relationship with the trigger (children and grandchildren)</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Reprint Last Receipt</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R2</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Reprint Receipt</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R6</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Resume on ePOS</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Salesperson Capture (Item and Transaction)</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Salespersons that are logged at the transaction and item levels</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Save and Send</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Sell Item - Manual, Keyed, UPC</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All items sold in the transaction</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If item is captured via UPC, log the UPC with the item</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Serial Number Capture</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Serial number captured for the item</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Service Order Scheduling</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R4</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The service details collected on the items are saved with the suspension details.</w:t>
            </w:r>
          </w:p>
          <w:p w:rsidR="00FE7EEF" w:rsidRPr="00A10007" w:rsidRDefault="00FE7EEF" w:rsidP="00FE7EEF">
            <w:pPr>
              <w:pStyle w:val="ListParagraph"/>
              <w:numPr>
                <w:ilvl w:val="0"/>
                <w:numId w:val="31"/>
              </w:numPr>
              <w:rPr>
                <w:rFonts w:cs="Arial"/>
                <w:szCs w:val="20"/>
              </w:rPr>
            </w:pPr>
            <w:r w:rsidRPr="00A10007">
              <w:rPr>
                <w:rFonts w:cs="Arial"/>
                <w:szCs w:val="20"/>
              </w:rPr>
              <w:t>Service Order details on the Line Level</w:t>
            </w:r>
          </w:p>
          <w:p w:rsidR="00FE7EEF" w:rsidRPr="00A10007" w:rsidRDefault="00FE7EEF" w:rsidP="00FE7EEF">
            <w:pPr>
              <w:pStyle w:val="ListParagraph"/>
              <w:numPr>
                <w:ilvl w:val="0"/>
                <w:numId w:val="31"/>
              </w:numPr>
              <w:rPr>
                <w:rFonts w:cs="Arial"/>
                <w:szCs w:val="20"/>
              </w:rPr>
            </w:pPr>
            <w:r w:rsidRPr="00A10007">
              <w:rPr>
                <w:rFonts w:cs="Arial"/>
                <w:szCs w:val="20"/>
              </w:rPr>
              <w:t>Service Order details on the header level</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Service Voucher</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R6</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 xml:space="preserve">Flag that an item requires a service voucher printed – </w:t>
            </w:r>
            <w:r w:rsidRPr="00A10007">
              <w:rPr>
                <w:rFonts w:cs="Arial"/>
                <w:b/>
                <w:szCs w:val="20"/>
              </w:rPr>
              <w:t>Note</w:t>
            </w:r>
            <w:r w:rsidRPr="00A10007">
              <w:rPr>
                <w:rFonts w:cs="Arial"/>
                <w:szCs w:val="20"/>
              </w:rPr>
              <w:t>:  Unsure if in ePOS this is checked during the creation and printing of the receipt which happens when the transaction is tendered or if the flag is put on the item as it is added to do the creation and printing of the service voucher.</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Signature Capture – Manual Process</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R2</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Signatures marked as manual are maintained and prints the correct receipt at the end of the transaction to capture the signature manually</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Signature Consolidation with Terms</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Signatures already captured in the transaction and the reason for the signature</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Signatures that are consolidated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Suspend</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Details on the suspended transaction details</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Tax Exempt (Item and Transaction)</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Need to be able to have the original tax that is applied on the item when it is sold and then the subsequent changes to the taxes on the item including the tax jurisdiction details</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Tax Override (Item and Transaction)</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Need to be able to have the original tax that is applied on the item when it is sold and then the subsequent changes to the taxes on the item including the tax jurisdiction details</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 xml:space="preserve">Taxing </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Taxes and the details applied to the item as the item is sold</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Tender</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Tender Void</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 xml:space="preserve">Tenders that are voided in </w:t>
            </w:r>
            <w:del w:id="146" w:author="Amy Byers" w:date="2014-09-10T19:59:00Z">
              <w:r w:rsidRPr="00A10007" w:rsidDel="006A1005">
                <w:rPr>
                  <w:rFonts w:cs="Arial"/>
                  <w:color w:val="000000"/>
                  <w:szCs w:val="20"/>
                </w:rPr>
                <w:delText>MPOS</w:delText>
              </w:r>
            </w:del>
            <w:ins w:id="147" w:author="Amy Byers" w:date="2014-09-10T19:59:00Z">
              <w:r w:rsidR="006A1005">
                <w:rPr>
                  <w:rFonts w:cs="Arial"/>
                  <w:color w:val="000000"/>
                  <w:szCs w:val="20"/>
                </w:rPr>
                <w:t>x/</w:t>
              </w:r>
              <w:proofErr w:type="spellStart"/>
              <w:r w:rsidR="006A1005">
                <w:rPr>
                  <w:rFonts w:cs="Arial"/>
                  <w:color w:val="000000"/>
                  <w:szCs w:val="20"/>
                </w:rPr>
                <w:t>mPOS</w:t>
              </w:r>
            </w:ins>
            <w:proofErr w:type="spellEnd"/>
            <w:r w:rsidRPr="00A10007">
              <w:rPr>
                <w:rFonts w:cs="Arial"/>
                <w:color w:val="000000"/>
                <w:szCs w:val="20"/>
              </w:rPr>
              <w:t xml:space="preserve"> will be within the suspended basket details.  </w:t>
            </w:r>
            <w:proofErr w:type="gramStart"/>
            <w:r w:rsidRPr="00A10007">
              <w:rPr>
                <w:rFonts w:cs="Arial"/>
                <w:color w:val="000000"/>
                <w:szCs w:val="20"/>
              </w:rPr>
              <w:t>ePOS</w:t>
            </w:r>
            <w:proofErr w:type="gramEnd"/>
            <w:r w:rsidRPr="00A10007">
              <w:rPr>
                <w:rFonts w:cs="Arial"/>
                <w:color w:val="000000"/>
                <w:szCs w:val="20"/>
              </w:rPr>
              <w:t xml:space="preserve"> will need to account for these tenders similar to how tenders voids occur for ePOS suspended transactions.</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Total Processing</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Total Quantity Line</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R2</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Training Mode</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R5</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 xml:space="preserve">A training mode indicator is required on the suspended details so that the transaction can only be resumed on a device that is in Training Mode.  </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Transaction Modification</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See specific Transaction Modify options</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Transaction Search</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R6</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Transaction Transfer</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R4</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Follows suspend processing</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lastRenderedPageBreak/>
              <w:t>Transaction Void</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UI Guidelines</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Not applicable for Suspend/Resume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Vertex Tax call</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Need to be able to have the original tax that is applied on the item when it is sold and then the subsequent changes to the taxes on the item including the tax jurisdiction details</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Warranty – Bundled</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szCs w:val="20"/>
              </w:rPr>
            </w:pPr>
            <w:r w:rsidRPr="00A10007">
              <w:rPr>
                <w:rFonts w:cs="Arial"/>
                <w:szCs w:val="20"/>
              </w:rPr>
              <w:t>R2</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Link between the Covered (Product) SKUs and the Warranty Item</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Start Date of Warranty Coverage</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Warranty – Monthly</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R3</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Link between the Covered (Product) SKU and the Warranty Item</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Start Date of Warranty Coverage</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Other details captured during the selling of the Monthly Warranty when applicable – Signature Capture with Terms, Capture Credit Card, Custom Prompts</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Warranty - PSP/PRP through Suggested Sell</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R1</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Link between the Covered (Product) SKU and the Warranty Item</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Start Date of Warranty Coverage</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Other details</w:t>
            </w:r>
          </w:p>
        </w:tc>
      </w:tr>
      <w:tr w:rsidR="00FE7EEF" w:rsidRPr="00A10007" w:rsidTr="003033A4">
        <w:trPr>
          <w:cantSplit/>
        </w:trPr>
        <w:tc>
          <w:tcPr>
            <w:tcW w:w="1284"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Warranty – Standalone – Link to Previous Transaction</w:t>
            </w:r>
          </w:p>
        </w:tc>
        <w:tc>
          <w:tcPr>
            <w:tcW w:w="576"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3033A4">
            <w:pPr>
              <w:rPr>
                <w:rFonts w:cs="Arial"/>
                <w:color w:val="000000"/>
                <w:szCs w:val="20"/>
              </w:rPr>
            </w:pPr>
            <w:r w:rsidRPr="00A10007">
              <w:rPr>
                <w:rFonts w:cs="Arial"/>
                <w:color w:val="000000"/>
                <w:szCs w:val="20"/>
              </w:rPr>
              <w:t>R6</w:t>
            </w:r>
          </w:p>
        </w:tc>
        <w:tc>
          <w:tcPr>
            <w:tcW w:w="3140" w:type="pct"/>
            <w:tcBorders>
              <w:top w:val="single" w:sz="8" w:space="0" w:color="4F81BD"/>
              <w:left w:val="single" w:sz="8" w:space="0" w:color="4F81BD"/>
              <w:bottom w:val="single" w:sz="8" w:space="0" w:color="4F81BD"/>
              <w:right w:val="single" w:sz="8" w:space="0" w:color="4F81BD"/>
            </w:tcBorders>
            <w:shd w:val="clear" w:color="auto" w:fill="D3DFEE"/>
          </w:tcPr>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Link between the Covered (Product) SKUs and the Warranty Item</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Link between the previous transaction where Covered SKUs is located</w:t>
            </w:r>
          </w:p>
          <w:p w:rsidR="00FE7EEF" w:rsidRPr="00A10007" w:rsidRDefault="00FE7EEF" w:rsidP="00FE7EEF">
            <w:pPr>
              <w:pStyle w:val="ListParagraph"/>
              <w:numPr>
                <w:ilvl w:val="0"/>
                <w:numId w:val="31"/>
              </w:numPr>
              <w:rPr>
                <w:rFonts w:cs="Arial"/>
                <w:color w:val="000000"/>
                <w:szCs w:val="20"/>
              </w:rPr>
            </w:pPr>
            <w:r w:rsidRPr="00A10007">
              <w:rPr>
                <w:rFonts w:cs="Arial"/>
                <w:color w:val="000000"/>
                <w:szCs w:val="20"/>
              </w:rPr>
              <w:t>Start Date of Warranty Coverage</w:t>
            </w:r>
          </w:p>
        </w:tc>
      </w:tr>
    </w:tbl>
    <w:p w:rsidR="00FE7EEF" w:rsidRPr="00A10007" w:rsidRDefault="00FE7EEF" w:rsidP="00FE1130">
      <w:pPr>
        <w:pStyle w:val="BodyText"/>
      </w:pPr>
    </w:p>
    <w:p w:rsidR="00601772" w:rsidRPr="00A10007" w:rsidRDefault="00FE1130" w:rsidP="00601772">
      <w:pPr>
        <w:pStyle w:val="Heading3"/>
      </w:pPr>
      <w:bookmarkStart w:id="148" w:name="_Ref324952788"/>
      <w:bookmarkStart w:id="149" w:name="_Toc352064802"/>
      <w:del w:id="150" w:author="Amy Byers" w:date="2014-09-10T19:59:00Z">
        <w:r w:rsidRPr="00A10007" w:rsidDel="006A1005">
          <w:delText>MPOS</w:delText>
        </w:r>
      </w:del>
      <w:proofErr w:type="gramStart"/>
      <w:ins w:id="151" w:author="Amy Byers" w:date="2014-09-10T19:59:00Z">
        <w:r w:rsidR="006A1005">
          <w:t>x/</w:t>
        </w:r>
        <w:proofErr w:type="spellStart"/>
        <w:r w:rsidR="006A1005">
          <w:t>mPOS</w:t>
        </w:r>
      </w:ins>
      <w:proofErr w:type="spellEnd"/>
      <w:proofErr w:type="gramEnd"/>
      <w:r w:rsidRPr="00A10007">
        <w:t xml:space="preserve"> Suspended B</w:t>
      </w:r>
      <w:r w:rsidR="00601772" w:rsidRPr="00A10007">
        <w:t>asket</w:t>
      </w:r>
      <w:r w:rsidR="002A1DD9" w:rsidRPr="00A10007">
        <w:t xml:space="preserve"> </w:t>
      </w:r>
      <w:r w:rsidRPr="00A10007">
        <w:t xml:space="preserve">Committed </w:t>
      </w:r>
      <w:r w:rsidR="002A1DD9" w:rsidRPr="00A10007">
        <w:t>Transactio</w:t>
      </w:r>
      <w:bookmarkEnd w:id="148"/>
      <w:r w:rsidRPr="00A10007">
        <w:t>n</w:t>
      </w:r>
      <w:bookmarkEnd w:id="149"/>
    </w:p>
    <w:p w:rsidR="00FE1130" w:rsidRPr="00A10007" w:rsidRDefault="001C6C18" w:rsidP="00FE1130">
      <w:pPr>
        <w:pStyle w:val="BodyText"/>
      </w:pPr>
      <w:r w:rsidRPr="00A10007">
        <w:t>Once the basket is successfully resumed on the register, POS calls Committed Transaction service in order to end the transaction and not allow it to be resumed again.</w:t>
      </w:r>
    </w:p>
    <w:p w:rsidR="00F433FA" w:rsidRPr="00A10007" w:rsidRDefault="00F433FA" w:rsidP="00F433FA">
      <w:pPr>
        <w:spacing w:after="120"/>
      </w:pPr>
      <w:bookmarkStart w:id="152" w:name="_Ref324952539"/>
      <w:r w:rsidRPr="00A10007">
        <w:t>TBD on the details</w:t>
      </w:r>
    </w:p>
    <w:p w:rsidR="00601772" w:rsidRPr="00A10007" w:rsidRDefault="00601772" w:rsidP="00601772">
      <w:pPr>
        <w:pStyle w:val="Heading3"/>
      </w:pPr>
      <w:bookmarkStart w:id="153" w:name="_Toc352064803"/>
      <w:del w:id="154" w:author="Amy Byers" w:date="2014-09-10T19:59:00Z">
        <w:r w:rsidRPr="00A10007" w:rsidDel="006A1005">
          <w:delText>MPOS</w:delText>
        </w:r>
      </w:del>
      <w:proofErr w:type="gramStart"/>
      <w:ins w:id="155" w:author="Amy Byers" w:date="2014-09-10T19:59:00Z">
        <w:r w:rsidR="006A1005">
          <w:t>x/</w:t>
        </w:r>
        <w:proofErr w:type="spellStart"/>
        <w:r w:rsidR="006A1005">
          <w:t>mPOS</w:t>
        </w:r>
      </w:ins>
      <w:proofErr w:type="spellEnd"/>
      <w:proofErr w:type="gramEnd"/>
      <w:r w:rsidRPr="00A10007">
        <w:t xml:space="preserve"> Suspend Basket</w:t>
      </w:r>
      <w:r w:rsidR="002A1DD9" w:rsidRPr="00A10007">
        <w:t xml:space="preserve"> </w:t>
      </w:r>
      <w:r w:rsidR="00FE1130" w:rsidRPr="00A10007">
        <w:t xml:space="preserve">Aborted </w:t>
      </w:r>
      <w:r w:rsidR="002A1DD9" w:rsidRPr="00A10007">
        <w:t>Transaction</w:t>
      </w:r>
      <w:bookmarkEnd w:id="152"/>
      <w:bookmarkEnd w:id="153"/>
    </w:p>
    <w:p w:rsidR="001C6C18" w:rsidRPr="00A10007" w:rsidRDefault="001C6C18" w:rsidP="001C6C18">
      <w:pPr>
        <w:pStyle w:val="BodyText"/>
      </w:pPr>
      <w:r w:rsidRPr="00A10007">
        <w:t xml:space="preserve">If the transaction failed to be resumed on the register, POS calls Aborted Transaction service in order for </w:t>
      </w:r>
      <w:del w:id="156" w:author="Amy Byers" w:date="2014-09-10T19:59:00Z">
        <w:r w:rsidRPr="00A10007" w:rsidDel="006A1005">
          <w:delText>MPOS</w:delText>
        </w:r>
      </w:del>
      <w:ins w:id="157" w:author="Amy Byers" w:date="2014-09-10T19:59:00Z">
        <w:r w:rsidR="006A1005">
          <w:t>x/</w:t>
        </w:r>
        <w:proofErr w:type="spellStart"/>
        <w:r w:rsidR="006A1005">
          <w:t>mPOS</w:t>
        </w:r>
      </w:ins>
      <w:proofErr w:type="spellEnd"/>
      <w:r w:rsidRPr="00A10007">
        <w:t xml:space="preserve"> to release the hold on the transaction and allow it to be resumed at a different time.</w:t>
      </w:r>
    </w:p>
    <w:bookmarkEnd w:id="109"/>
    <w:bookmarkEnd w:id="110"/>
    <w:p w:rsidR="00F433FA" w:rsidRPr="00A10007" w:rsidRDefault="00F433FA" w:rsidP="00F433FA">
      <w:pPr>
        <w:spacing w:after="120"/>
      </w:pPr>
      <w:r w:rsidRPr="00A10007">
        <w:t>TBD on the details</w:t>
      </w:r>
    </w:p>
    <w:p w:rsidR="00F90F03" w:rsidRPr="00A10007" w:rsidRDefault="00F90F03" w:rsidP="00F90F03">
      <w:pPr>
        <w:pStyle w:val="Heading2"/>
      </w:pPr>
      <w:bookmarkStart w:id="158" w:name="_Toc352064804"/>
      <w:r w:rsidRPr="00A10007">
        <w:t>Security Changes</w:t>
      </w:r>
      <w:bookmarkEnd w:id="158"/>
    </w:p>
    <w:p w:rsidR="00FC32DD" w:rsidRPr="00A10007" w:rsidRDefault="00FC32DD" w:rsidP="00FC32DD">
      <w:pPr>
        <w:pStyle w:val="BodyText"/>
      </w:pPr>
      <w:r w:rsidRPr="00A10007">
        <w:t>There are no security changes for this project.</w:t>
      </w:r>
    </w:p>
    <w:p w:rsidR="00A07D96" w:rsidRPr="00A10007" w:rsidRDefault="00D7671A" w:rsidP="00A07D96">
      <w:pPr>
        <w:pStyle w:val="Heading1"/>
      </w:pPr>
      <w:bookmarkStart w:id="159" w:name="_Toc352064805"/>
      <w:r w:rsidRPr="00A10007">
        <w:t>Other Best Buy System</w:t>
      </w:r>
      <w:r w:rsidR="00A07D96" w:rsidRPr="00A10007">
        <w:t xml:space="preserve"> Changes</w:t>
      </w:r>
      <w:bookmarkEnd w:id="159"/>
      <w:r w:rsidR="00A07D96" w:rsidRPr="00A10007">
        <w:t xml:space="preserve"> </w:t>
      </w:r>
    </w:p>
    <w:p w:rsidR="00DA4984" w:rsidRPr="00A10007" w:rsidRDefault="00573967" w:rsidP="00266869">
      <w:pPr>
        <w:numPr>
          <w:ilvl w:val="0"/>
          <w:numId w:val="4"/>
        </w:numPr>
        <w:spacing w:after="120"/>
        <w:rPr>
          <w:szCs w:val="20"/>
        </w:rPr>
      </w:pPr>
      <w:r w:rsidRPr="00A10007">
        <w:rPr>
          <w:szCs w:val="20"/>
        </w:rPr>
        <w:t xml:space="preserve">There are </w:t>
      </w:r>
      <w:r w:rsidR="00FC32DD" w:rsidRPr="00A10007">
        <w:rPr>
          <w:szCs w:val="20"/>
        </w:rPr>
        <w:t>no other Best Buy system changes</w:t>
      </w:r>
      <w:r w:rsidRPr="00A10007">
        <w:rPr>
          <w:szCs w:val="20"/>
        </w:rPr>
        <w:t xml:space="preserve"> known at this time.</w:t>
      </w:r>
    </w:p>
    <w:p w:rsidR="00D7671A" w:rsidRPr="00A10007" w:rsidRDefault="00D7671A" w:rsidP="007D5A8F">
      <w:pPr>
        <w:pStyle w:val="Heading1"/>
      </w:pPr>
      <w:bookmarkStart w:id="160" w:name="_Toc352064806"/>
      <w:r w:rsidRPr="00A10007">
        <w:t>Assumptions</w:t>
      </w:r>
      <w:bookmarkEnd w:id="160"/>
    </w:p>
    <w:p w:rsidR="005847BA" w:rsidRPr="00A10007" w:rsidRDefault="000B7C03" w:rsidP="005847BA">
      <w:pPr>
        <w:numPr>
          <w:ilvl w:val="0"/>
          <w:numId w:val="3"/>
        </w:numPr>
        <w:spacing w:after="120"/>
        <w:rPr>
          <w:szCs w:val="20"/>
        </w:rPr>
      </w:pPr>
      <w:r w:rsidRPr="00A10007">
        <w:rPr>
          <w:szCs w:val="20"/>
        </w:rPr>
        <w:t>This functionality will be built on the</w:t>
      </w:r>
      <w:r w:rsidR="0001157F" w:rsidRPr="00A10007">
        <w:rPr>
          <w:szCs w:val="20"/>
        </w:rPr>
        <w:t xml:space="preserve"> R7/R55</w:t>
      </w:r>
      <w:r w:rsidRPr="00A10007">
        <w:rPr>
          <w:szCs w:val="20"/>
        </w:rPr>
        <w:t xml:space="preserve"> platform of the POS code</w:t>
      </w:r>
      <w:r w:rsidR="00FC32DD" w:rsidRPr="00A10007">
        <w:rPr>
          <w:szCs w:val="20"/>
        </w:rPr>
        <w:t xml:space="preserve"> and will be included in the </w:t>
      </w:r>
      <w:r w:rsidR="0001157F" w:rsidRPr="00A10007">
        <w:rPr>
          <w:szCs w:val="20"/>
        </w:rPr>
        <w:t>R56</w:t>
      </w:r>
      <w:r w:rsidR="00FC32DD" w:rsidRPr="00A10007">
        <w:rPr>
          <w:szCs w:val="20"/>
        </w:rPr>
        <w:t xml:space="preserve"> release</w:t>
      </w:r>
      <w:r w:rsidRPr="00A10007">
        <w:rPr>
          <w:szCs w:val="20"/>
        </w:rPr>
        <w:t>.</w:t>
      </w:r>
    </w:p>
    <w:p w:rsidR="008752E0" w:rsidRPr="00A10007" w:rsidRDefault="008752E0" w:rsidP="005847BA">
      <w:pPr>
        <w:numPr>
          <w:ilvl w:val="0"/>
          <w:numId w:val="3"/>
        </w:numPr>
        <w:spacing w:after="120"/>
        <w:rPr>
          <w:szCs w:val="20"/>
        </w:rPr>
      </w:pPr>
      <w:r w:rsidRPr="00A10007">
        <w:rPr>
          <w:szCs w:val="20"/>
        </w:rPr>
        <w:t xml:space="preserve">The </w:t>
      </w:r>
      <w:del w:id="161" w:author="Amy Byers" w:date="2014-09-10T19:59:00Z">
        <w:r w:rsidRPr="00A10007" w:rsidDel="006A1005">
          <w:rPr>
            <w:szCs w:val="20"/>
          </w:rPr>
          <w:delText>MPOS</w:delText>
        </w:r>
      </w:del>
      <w:ins w:id="162" w:author="Amy Byers" w:date="2014-09-10T19:59:00Z">
        <w:r w:rsidR="006A1005">
          <w:rPr>
            <w:szCs w:val="20"/>
          </w:rPr>
          <w:t>x/</w:t>
        </w:r>
        <w:proofErr w:type="spellStart"/>
        <w:r w:rsidR="006A1005">
          <w:rPr>
            <w:szCs w:val="20"/>
          </w:rPr>
          <w:t>mPOS</w:t>
        </w:r>
      </w:ins>
      <w:proofErr w:type="spellEnd"/>
      <w:r w:rsidRPr="00A10007">
        <w:rPr>
          <w:szCs w:val="20"/>
        </w:rPr>
        <w:t xml:space="preserve"> application ends the suspended </w:t>
      </w:r>
      <w:del w:id="163" w:author="Amy Byers" w:date="2014-09-10T19:59:00Z">
        <w:r w:rsidRPr="00A10007" w:rsidDel="006A1005">
          <w:rPr>
            <w:szCs w:val="20"/>
          </w:rPr>
          <w:delText>MPOS</w:delText>
        </w:r>
      </w:del>
      <w:ins w:id="164" w:author="Amy Byers" w:date="2014-09-10T19:59:00Z">
        <w:r w:rsidR="006A1005">
          <w:rPr>
            <w:szCs w:val="20"/>
          </w:rPr>
          <w:t>x/</w:t>
        </w:r>
        <w:proofErr w:type="spellStart"/>
        <w:r w:rsidR="006A1005">
          <w:rPr>
            <w:szCs w:val="20"/>
          </w:rPr>
          <w:t>mPOS</w:t>
        </w:r>
      </w:ins>
      <w:proofErr w:type="spellEnd"/>
      <w:r w:rsidRPr="00A10007">
        <w:rPr>
          <w:szCs w:val="20"/>
        </w:rPr>
        <w:t xml:space="preserve"> transaction upon receipt of the Committed Transaction call so that the </w:t>
      </w:r>
      <w:r w:rsidR="00EA633E" w:rsidRPr="00A10007">
        <w:rPr>
          <w:szCs w:val="20"/>
        </w:rPr>
        <w:t>transaction can</w:t>
      </w:r>
      <w:r w:rsidR="00655454" w:rsidRPr="00A10007">
        <w:rPr>
          <w:szCs w:val="20"/>
        </w:rPr>
        <w:t>not be resumed again.</w:t>
      </w:r>
    </w:p>
    <w:p w:rsidR="00655454" w:rsidRPr="00A10007" w:rsidRDefault="00655454" w:rsidP="005847BA">
      <w:pPr>
        <w:numPr>
          <w:ilvl w:val="0"/>
          <w:numId w:val="3"/>
        </w:numPr>
        <w:spacing w:after="120"/>
        <w:rPr>
          <w:szCs w:val="20"/>
        </w:rPr>
      </w:pPr>
      <w:r w:rsidRPr="00A10007">
        <w:rPr>
          <w:szCs w:val="20"/>
        </w:rPr>
        <w:t xml:space="preserve">All suspended transactions returned from </w:t>
      </w:r>
      <w:del w:id="165" w:author="Amy Byers" w:date="2014-09-10T19:59:00Z">
        <w:r w:rsidRPr="00A10007" w:rsidDel="006A1005">
          <w:rPr>
            <w:szCs w:val="20"/>
          </w:rPr>
          <w:delText>MPOS</w:delText>
        </w:r>
      </w:del>
      <w:ins w:id="166" w:author="Amy Byers" w:date="2014-09-10T19:59:00Z">
        <w:r w:rsidR="006A1005">
          <w:rPr>
            <w:szCs w:val="20"/>
          </w:rPr>
          <w:t>x/</w:t>
        </w:r>
        <w:proofErr w:type="spellStart"/>
        <w:r w:rsidR="006A1005">
          <w:rPr>
            <w:szCs w:val="20"/>
          </w:rPr>
          <w:t>mPOS</w:t>
        </w:r>
      </w:ins>
      <w:proofErr w:type="spellEnd"/>
      <w:r w:rsidRPr="00A10007">
        <w:rPr>
          <w:szCs w:val="20"/>
        </w:rPr>
        <w:t xml:space="preserve"> are valid transactions.</w:t>
      </w:r>
    </w:p>
    <w:p w:rsidR="006E607C" w:rsidRPr="00A10007" w:rsidRDefault="006E607C" w:rsidP="007D5A8F">
      <w:pPr>
        <w:pStyle w:val="Heading1"/>
      </w:pPr>
      <w:bookmarkStart w:id="167" w:name="_Toc352064807"/>
      <w:r w:rsidRPr="00A10007">
        <w:lastRenderedPageBreak/>
        <w:t>Out of Scope</w:t>
      </w:r>
      <w:bookmarkEnd w:id="167"/>
    </w:p>
    <w:p w:rsidR="004D0082" w:rsidRPr="00A10007" w:rsidRDefault="00011315" w:rsidP="006607AB">
      <w:pPr>
        <w:numPr>
          <w:ilvl w:val="0"/>
          <w:numId w:val="3"/>
        </w:numPr>
        <w:spacing w:after="120"/>
        <w:rPr>
          <w:szCs w:val="20"/>
        </w:rPr>
      </w:pPr>
      <w:r w:rsidRPr="00A10007">
        <w:rPr>
          <w:szCs w:val="20"/>
        </w:rPr>
        <w:t>None</w:t>
      </w:r>
    </w:p>
    <w:p w:rsidR="008148D0" w:rsidRPr="00A10007" w:rsidRDefault="00770C40" w:rsidP="00FC32DD">
      <w:pPr>
        <w:pStyle w:val="Heading1"/>
        <w:spacing w:after="120"/>
      </w:pPr>
      <w:bookmarkStart w:id="168" w:name="_Ref326678182"/>
      <w:bookmarkStart w:id="169" w:name="_Toc352064808"/>
      <w:r w:rsidRPr="00A10007">
        <w:t>Technical Specifications</w:t>
      </w:r>
      <w:r w:rsidR="008148D0" w:rsidRPr="00A10007">
        <w:t xml:space="preserve"> Sign Off</w:t>
      </w:r>
      <w:bookmarkEnd w:id="168"/>
      <w:bookmarkEnd w:id="1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452AA5" w:rsidRPr="00A10007">
        <w:trPr>
          <w:cantSplit/>
          <w:jc w:val="center"/>
        </w:trPr>
        <w:tc>
          <w:tcPr>
            <w:tcW w:w="4428" w:type="dxa"/>
          </w:tcPr>
          <w:p w:rsidR="00452AA5" w:rsidRPr="00A10007" w:rsidRDefault="00452AA5" w:rsidP="0074531D">
            <w:pPr>
              <w:pStyle w:val="Title"/>
              <w:jc w:val="left"/>
              <w:rPr>
                <w:sz w:val="18"/>
                <w:szCs w:val="18"/>
              </w:rPr>
            </w:pPr>
          </w:p>
          <w:p w:rsidR="00452AA5" w:rsidRPr="00A10007" w:rsidRDefault="001A7F0B" w:rsidP="0074531D">
            <w:pPr>
              <w:pStyle w:val="Title"/>
              <w:jc w:val="left"/>
              <w:rPr>
                <w:sz w:val="18"/>
                <w:szCs w:val="18"/>
              </w:rPr>
            </w:pPr>
            <w:r w:rsidRPr="00A10007">
              <w:rPr>
                <w:sz w:val="18"/>
                <w:szCs w:val="18"/>
              </w:rPr>
              <w:t>Jessyka McL</w:t>
            </w:r>
            <w:r w:rsidR="00D12ACD" w:rsidRPr="00A10007">
              <w:rPr>
                <w:sz w:val="18"/>
                <w:szCs w:val="18"/>
              </w:rPr>
              <w:t>ea</w:t>
            </w:r>
            <w:r w:rsidR="00E0610E" w:rsidRPr="00A10007">
              <w:rPr>
                <w:sz w:val="18"/>
                <w:szCs w:val="18"/>
              </w:rPr>
              <w:t>n</w:t>
            </w:r>
            <w:r w:rsidR="00452AA5" w:rsidRPr="00A10007">
              <w:rPr>
                <w:sz w:val="18"/>
                <w:szCs w:val="18"/>
              </w:rPr>
              <w:t xml:space="preserve"> – Best Buy</w:t>
            </w:r>
            <w:r w:rsidR="00E0610E" w:rsidRPr="00A10007">
              <w:rPr>
                <w:sz w:val="18"/>
                <w:szCs w:val="18"/>
              </w:rPr>
              <w:t xml:space="preserve"> Canada </w:t>
            </w:r>
          </w:p>
          <w:p w:rsidR="00452AA5" w:rsidRPr="00A10007" w:rsidRDefault="00452AA5" w:rsidP="0074531D">
            <w:pPr>
              <w:pStyle w:val="Title"/>
              <w:jc w:val="left"/>
              <w:rPr>
                <w:sz w:val="18"/>
                <w:szCs w:val="18"/>
              </w:rPr>
            </w:pPr>
          </w:p>
          <w:p w:rsidR="006F6639" w:rsidRPr="00A10007" w:rsidRDefault="006F6639" w:rsidP="006F6639">
            <w:pPr>
              <w:pStyle w:val="Title"/>
              <w:jc w:val="left"/>
              <w:rPr>
                <w:sz w:val="18"/>
                <w:szCs w:val="18"/>
              </w:rPr>
            </w:pPr>
            <w:r w:rsidRPr="00A10007">
              <w:rPr>
                <w:sz w:val="18"/>
                <w:szCs w:val="18"/>
              </w:rPr>
              <w:t>Date:  ________________________________</w:t>
            </w:r>
          </w:p>
          <w:p w:rsidR="00452AA5" w:rsidRPr="00A10007" w:rsidRDefault="00452AA5" w:rsidP="0074531D">
            <w:pPr>
              <w:pStyle w:val="Title"/>
              <w:jc w:val="left"/>
              <w:rPr>
                <w:sz w:val="18"/>
                <w:szCs w:val="18"/>
              </w:rPr>
            </w:pPr>
          </w:p>
        </w:tc>
        <w:tc>
          <w:tcPr>
            <w:tcW w:w="4428" w:type="dxa"/>
          </w:tcPr>
          <w:p w:rsidR="00452AA5" w:rsidRPr="00A10007" w:rsidRDefault="00452AA5" w:rsidP="00DE614F">
            <w:pPr>
              <w:pStyle w:val="Title"/>
              <w:jc w:val="left"/>
              <w:rPr>
                <w:sz w:val="18"/>
                <w:szCs w:val="18"/>
              </w:rPr>
            </w:pPr>
          </w:p>
          <w:p w:rsidR="00452AA5" w:rsidRPr="00A10007" w:rsidRDefault="00E0610E" w:rsidP="00DE614F">
            <w:pPr>
              <w:pStyle w:val="Title"/>
              <w:jc w:val="left"/>
              <w:rPr>
                <w:sz w:val="18"/>
                <w:szCs w:val="18"/>
              </w:rPr>
            </w:pPr>
            <w:r w:rsidRPr="00A10007">
              <w:rPr>
                <w:sz w:val="18"/>
                <w:szCs w:val="18"/>
              </w:rPr>
              <w:t>Kevin Bahng</w:t>
            </w:r>
            <w:r w:rsidR="00452AA5" w:rsidRPr="00A10007">
              <w:rPr>
                <w:sz w:val="18"/>
                <w:szCs w:val="18"/>
              </w:rPr>
              <w:t xml:space="preserve">– Best Buy </w:t>
            </w:r>
            <w:r w:rsidRPr="00A10007">
              <w:rPr>
                <w:sz w:val="18"/>
                <w:szCs w:val="18"/>
              </w:rPr>
              <w:t>Canada</w:t>
            </w:r>
          </w:p>
          <w:p w:rsidR="00452AA5" w:rsidRPr="00A10007" w:rsidRDefault="00452AA5" w:rsidP="00DE614F">
            <w:pPr>
              <w:pStyle w:val="Title"/>
              <w:jc w:val="left"/>
              <w:rPr>
                <w:sz w:val="18"/>
                <w:szCs w:val="18"/>
              </w:rPr>
            </w:pPr>
          </w:p>
          <w:p w:rsidR="006F6639" w:rsidRPr="00A10007" w:rsidRDefault="006F6639" w:rsidP="006F6639">
            <w:pPr>
              <w:pStyle w:val="Title"/>
              <w:jc w:val="left"/>
              <w:rPr>
                <w:sz w:val="18"/>
                <w:szCs w:val="18"/>
              </w:rPr>
            </w:pPr>
            <w:r w:rsidRPr="00A10007">
              <w:rPr>
                <w:sz w:val="18"/>
                <w:szCs w:val="18"/>
              </w:rPr>
              <w:t>Date:  ________________________________</w:t>
            </w:r>
          </w:p>
          <w:p w:rsidR="00452AA5" w:rsidRPr="00A10007" w:rsidRDefault="00452AA5" w:rsidP="00DE614F">
            <w:pPr>
              <w:pStyle w:val="Title"/>
              <w:jc w:val="left"/>
              <w:rPr>
                <w:sz w:val="18"/>
                <w:szCs w:val="18"/>
              </w:rPr>
            </w:pPr>
          </w:p>
        </w:tc>
      </w:tr>
      <w:tr w:rsidR="005259CB" w:rsidRPr="00A10007">
        <w:trPr>
          <w:cantSplit/>
          <w:jc w:val="center"/>
        </w:trPr>
        <w:tc>
          <w:tcPr>
            <w:tcW w:w="4428" w:type="dxa"/>
          </w:tcPr>
          <w:p w:rsidR="005259CB" w:rsidRPr="00A10007" w:rsidRDefault="005259CB" w:rsidP="0057273C">
            <w:pPr>
              <w:pStyle w:val="Title"/>
              <w:jc w:val="left"/>
              <w:rPr>
                <w:sz w:val="18"/>
                <w:szCs w:val="18"/>
              </w:rPr>
            </w:pPr>
          </w:p>
          <w:p w:rsidR="005259CB" w:rsidRPr="00A10007" w:rsidRDefault="005259CB" w:rsidP="0057273C">
            <w:pPr>
              <w:pStyle w:val="Title"/>
              <w:jc w:val="left"/>
              <w:rPr>
                <w:sz w:val="18"/>
                <w:szCs w:val="18"/>
              </w:rPr>
            </w:pPr>
            <w:r w:rsidRPr="00A10007">
              <w:rPr>
                <w:sz w:val="18"/>
                <w:szCs w:val="18"/>
              </w:rPr>
              <w:t>Kevin Satterfield– Best Buy Canada</w:t>
            </w:r>
          </w:p>
          <w:p w:rsidR="005259CB" w:rsidRPr="00A10007" w:rsidRDefault="005259CB" w:rsidP="0057273C">
            <w:pPr>
              <w:pStyle w:val="Title"/>
              <w:jc w:val="left"/>
              <w:rPr>
                <w:sz w:val="18"/>
                <w:szCs w:val="18"/>
              </w:rPr>
            </w:pPr>
          </w:p>
          <w:p w:rsidR="005259CB" w:rsidRPr="00A10007" w:rsidRDefault="005259CB" w:rsidP="006F6639">
            <w:pPr>
              <w:pStyle w:val="Title"/>
              <w:jc w:val="left"/>
              <w:rPr>
                <w:sz w:val="18"/>
                <w:szCs w:val="18"/>
              </w:rPr>
            </w:pPr>
            <w:r w:rsidRPr="00A10007">
              <w:rPr>
                <w:sz w:val="18"/>
                <w:szCs w:val="18"/>
              </w:rPr>
              <w:t>Date:  ________________________________</w:t>
            </w:r>
          </w:p>
          <w:p w:rsidR="005259CB" w:rsidRPr="00A10007" w:rsidRDefault="005259CB" w:rsidP="0057273C">
            <w:pPr>
              <w:pStyle w:val="Title"/>
              <w:jc w:val="left"/>
              <w:rPr>
                <w:sz w:val="18"/>
                <w:szCs w:val="18"/>
              </w:rPr>
            </w:pPr>
          </w:p>
        </w:tc>
        <w:tc>
          <w:tcPr>
            <w:tcW w:w="4428" w:type="dxa"/>
          </w:tcPr>
          <w:p w:rsidR="005259CB" w:rsidRPr="00A10007" w:rsidRDefault="005259CB" w:rsidP="00823D0B">
            <w:pPr>
              <w:pStyle w:val="Title"/>
              <w:jc w:val="left"/>
              <w:rPr>
                <w:sz w:val="18"/>
                <w:szCs w:val="18"/>
              </w:rPr>
            </w:pPr>
          </w:p>
          <w:p w:rsidR="005259CB" w:rsidRPr="00A10007" w:rsidRDefault="005259CB" w:rsidP="00823D0B">
            <w:pPr>
              <w:pStyle w:val="Title"/>
              <w:jc w:val="left"/>
              <w:rPr>
                <w:sz w:val="18"/>
                <w:szCs w:val="18"/>
              </w:rPr>
            </w:pPr>
            <w:r w:rsidRPr="00A10007">
              <w:rPr>
                <w:sz w:val="18"/>
                <w:szCs w:val="18"/>
              </w:rPr>
              <w:t xml:space="preserve">Greg </w:t>
            </w:r>
            <w:proofErr w:type="gramStart"/>
            <w:r w:rsidRPr="00A10007">
              <w:rPr>
                <w:sz w:val="18"/>
                <w:szCs w:val="18"/>
              </w:rPr>
              <w:t>Irvine  –</w:t>
            </w:r>
            <w:proofErr w:type="gramEnd"/>
            <w:r w:rsidRPr="00A10007">
              <w:rPr>
                <w:sz w:val="18"/>
                <w:szCs w:val="18"/>
              </w:rPr>
              <w:t xml:space="preserve"> Best Buy Canada </w:t>
            </w:r>
          </w:p>
          <w:p w:rsidR="005259CB" w:rsidRPr="00A10007" w:rsidRDefault="005259CB" w:rsidP="00823D0B">
            <w:pPr>
              <w:pStyle w:val="Title"/>
              <w:jc w:val="left"/>
              <w:rPr>
                <w:sz w:val="18"/>
                <w:szCs w:val="18"/>
              </w:rPr>
            </w:pPr>
          </w:p>
          <w:p w:rsidR="005259CB" w:rsidRPr="00A10007" w:rsidRDefault="005259CB" w:rsidP="00823D0B">
            <w:pPr>
              <w:pStyle w:val="Title"/>
              <w:jc w:val="left"/>
              <w:rPr>
                <w:sz w:val="18"/>
                <w:szCs w:val="18"/>
              </w:rPr>
            </w:pPr>
            <w:r w:rsidRPr="00A10007">
              <w:rPr>
                <w:sz w:val="18"/>
                <w:szCs w:val="18"/>
              </w:rPr>
              <w:t>Date:  ________________________________</w:t>
            </w:r>
          </w:p>
          <w:p w:rsidR="005259CB" w:rsidRPr="00A10007" w:rsidRDefault="005259CB" w:rsidP="00823D0B">
            <w:pPr>
              <w:pStyle w:val="Title"/>
              <w:jc w:val="left"/>
              <w:rPr>
                <w:sz w:val="18"/>
                <w:szCs w:val="18"/>
              </w:rPr>
            </w:pPr>
          </w:p>
        </w:tc>
      </w:tr>
      <w:tr w:rsidR="002061BD" w:rsidRPr="00A10007">
        <w:trPr>
          <w:cantSplit/>
          <w:jc w:val="center"/>
        </w:trPr>
        <w:tc>
          <w:tcPr>
            <w:tcW w:w="4428" w:type="dxa"/>
          </w:tcPr>
          <w:p w:rsidR="002061BD" w:rsidRPr="00A10007" w:rsidRDefault="002061BD" w:rsidP="00823D0B">
            <w:pPr>
              <w:pStyle w:val="Title"/>
              <w:jc w:val="left"/>
              <w:rPr>
                <w:sz w:val="18"/>
                <w:szCs w:val="18"/>
              </w:rPr>
            </w:pPr>
          </w:p>
          <w:p w:rsidR="002061BD" w:rsidRPr="00A10007" w:rsidRDefault="002061BD" w:rsidP="00823D0B">
            <w:pPr>
              <w:pStyle w:val="Title"/>
              <w:jc w:val="left"/>
              <w:rPr>
                <w:sz w:val="18"/>
                <w:szCs w:val="18"/>
              </w:rPr>
            </w:pPr>
            <w:r w:rsidRPr="00A10007">
              <w:rPr>
                <w:sz w:val="18"/>
                <w:szCs w:val="18"/>
              </w:rPr>
              <w:t xml:space="preserve">Jesse Wielgan – Best Buy Canada </w:t>
            </w:r>
          </w:p>
          <w:p w:rsidR="002061BD" w:rsidRPr="00A10007" w:rsidRDefault="002061BD" w:rsidP="00823D0B">
            <w:pPr>
              <w:pStyle w:val="Title"/>
              <w:jc w:val="left"/>
              <w:rPr>
                <w:sz w:val="18"/>
                <w:szCs w:val="18"/>
              </w:rPr>
            </w:pPr>
          </w:p>
          <w:p w:rsidR="002061BD" w:rsidRPr="00A10007" w:rsidRDefault="002061BD" w:rsidP="00823D0B">
            <w:pPr>
              <w:pStyle w:val="Title"/>
              <w:jc w:val="left"/>
              <w:rPr>
                <w:sz w:val="18"/>
                <w:szCs w:val="18"/>
              </w:rPr>
            </w:pPr>
            <w:r w:rsidRPr="00A10007">
              <w:rPr>
                <w:sz w:val="18"/>
                <w:szCs w:val="18"/>
              </w:rPr>
              <w:t>Date:  ________________________________</w:t>
            </w:r>
          </w:p>
          <w:p w:rsidR="002061BD" w:rsidRPr="00A10007" w:rsidRDefault="002061BD" w:rsidP="00823D0B">
            <w:pPr>
              <w:pStyle w:val="Title"/>
              <w:jc w:val="left"/>
              <w:rPr>
                <w:sz w:val="18"/>
                <w:szCs w:val="18"/>
              </w:rPr>
            </w:pPr>
          </w:p>
        </w:tc>
        <w:tc>
          <w:tcPr>
            <w:tcW w:w="4428" w:type="dxa"/>
          </w:tcPr>
          <w:p w:rsidR="002061BD" w:rsidRPr="00A10007" w:rsidRDefault="002061BD" w:rsidP="00823D0B">
            <w:pPr>
              <w:pStyle w:val="Title"/>
              <w:jc w:val="left"/>
              <w:rPr>
                <w:sz w:val="18"/>
                <w:szCs w:val="18"/>
              </w:rPr>
            </w:pPr>
          </w:p>
          <w:p w:rsidR="002061BD" w:rsidRPr="00A10007" w:rsidRDefault="002061BD" w:rsidP="00823D0B">
            <w:pPr>
              <w:pStyle w:val="Title"/>
              <w:jc w:val="left"/>
              <w:rPr>
                <w:sz w:val="18"/>
                <w:szCs w:val="18"/>
              </w:rPr>
            </w:pPr>
            <w:r w:rsidRPr="00A10007">
              <w:rPr>
                <w:sz w:val="18"/>
                <w:szCs w:val="18"/>
              </w:rPr>
              <w:t xml:space="preserve">Mai Tran – Best Buy Canada </w:t>
            </w:r>
          </w:p>
          <w:p w:rsidR="002061BD" w:rsidRPr="00A10007" w:rsidRDefault="002061BD" w:rsidP="00823D0B">
            <w:pPr>
              <w:pStyle w:val="Title"/>
              <w:jc w:val="left"/>
              <w:rPr>
                <w:sz w:val="18"/>
                <w:szCs w:val="18"/>
              </w:rPr>
            </w:pPr>
          </w:p>
          <w:p w:rsidR="002061BD" w:rsidRPr="00A10007" w:rsidRDefault="002061BD" w:rsidP="00823D0B">
            <w:pPr>
              <w:pStyle w:val="Title"/>
              <w:jc w:val="left"/>
              <w:rPr>
                <w:sz w:val="18"/>
                <w:szCs w:val="18"/>
              </w:rPr>
            </w:pPr>
            <w:r w:rsidRPr="00A10007">
              <w:rPr>
                <w:sz w:val="18"/>
                <w:szCs w:val="18"/>
              </w:rPr>
              <w:t>Date:  ________________________________</w:t>
            </w:r>
          </w:p>
          <w:p w:rsidR="002061BD" w:rsidRPr="00A10007" w:rsidRDefault="002061BD" w:rsidP="00823D0B">
            <w:pPr>
              <w:pStyle w:val="Title"/>
              <w:jc w:val="left"/>
              <w:rPr>
                <w:sz w:val="18"/>
                <w:szCs w:val="18"/>
              </w:rPr>
            </w:pPr>
          </w:p>
        </w:tc>
      </w:tr>
    </w:tbl>
    <w:p w:rsidR="008148D0" w:rsidRPr="00A10007" w:rsidRDefault="008148D0" w:rsidP="003529A2">
      <w:pPr>
        <w:spacing w:after="120"/>
        <w:rPr>
          <w:sz w:val="16"/>
          <w:szCs w:val="16"/>
        </w:rPr>
      </w:pPr>
    </w:p>
    <w:p w:rsidR="00770C40" w:rsidRPr="00A10007" w:rsidRDefault="00770C40" w:rsidP="00FC32DD">
      <w:pPr>
        <w:pStyle w:val="Heading1"/>
        <w:spacing w:after="120"/>
      </w:pPr>
      <w:bookmarkStart w:id="170" w:name="_Ref326678199"/>
      <w:bookmarkStart w:id="171" w:name="_Toc352064809"/>
      <w:r w:rsidRPr="00A10007">
        <w:t>Technical Specifications Review</w:t>
      </w:r>
      <w:bookmarkEnd w:id="170"/>
      <w:bookmarkEnd w:id="1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2061BD" w:rsidRPr="00A10007" w:rsidTr="00FF23E6">
        <w:trPr>
          <w:cantSplit/>
          <w:jc w:val="center"/>
        </w:trPr>
        <w:tc>
          <w:tcPr>
            <w:tcW w:w="4428" w:type="dxa"/>
          </w:tcPr>
          <w:p w:rsidR="002061BD" w:rsidRPr="00A10007" w:rsidRDefault="002061BD" w:rsidP="00823D0B">
            <w:pPr>
              <w:pStyle w:val="Title"/>
              <w:jc w:val="left"/>
              <w:rPr>
                <w:sz w:val="18"/>
                <w:szCs w:val="18"/>
              </w:rPr>
            </w:pPr>
          </w:p>
          <w:p w:rsidR="002061BD" w:rsidRPr="00A10007" w:rsidRDefault="002061BD" w:rsidP="00823D0B">
            <w:pPr>
              <w:pStyle w:val="Title"/>
              <w:jc w:val="left"/>
              <w:rPr>
                <w:sz w:val="18"/>
                <w:szCs w:val="18"/>
              </w:rPr>
            </w:pPr>
            <w:r w:rsidRPr="00A10007">
              <w:rPr>
                <w:sz w:val="18"/>
                <w:szCs w:val="18"/>
              </w:rPr>
              <w:t xml:space="preserve">Trevor Hayton – Best Buy Canada </w:t>
            </w:r>
          </w:p>
          <w:p w:rsidR="002061BD" w:rsidRPr="00A10007" w:rsidRDefault="002061BD" w:rsidP="00823D0B">
            <w:pPr>
              <w:pStyle w:val="Title"/>
              <w:jc w:val="left"/>
              <w:rPr>
                <w:sz w:val="18"/>
                <w:szCs w:val="18"/>
              </w:rPr>
            </w:pPr>
          </w:p>
          <w:p w:rsidR="002061BD" w:rsidRPr="00A10007" w:rsidRDefault="002061BD" w:rsidP="00823D0B">
            <w:pPr>
              <w:pStyle w:val="Title"/>
              <w:jc w:val="left"/>
              <w:rPr>
                <w:sz w:val="18"/>
                <w:szCs w:val="18"/>
              </w:rPr>
            </w:pPr>
            <w:r w:rsidRPr="00A10007">
              <w:rPr>
                <w:sz w:val="18"/>
                <w:szCs w:val="18"/>
              </w:rPr>
              <w:t>Date:  ________________________________</w:t>
            </w:r>
          </w:p>
          <w:p w:rsidR="002061BD" w:rsidRPr="00A10007" w:rsidRDefault="002061BD" w:rsidP="00823D0B">
            <w:pPr>
              <w:pStyle w:val="Title"/>
              <w:jc w:val="left"/>
              <w:rPr>
                <w:sz w:val="18"/>
                <w:szCs w:val="18"/>
              </w:rPr>
            </w:pPr>
          </w:p>
        </w:tc>
        <w:tc>
          <w:tcPr>
            <w:tcW w:w="4428" w:type="dxa"/>
          </w:tcPr>
          <w:p w:rsidR="002061BD" w:rsidRPr="00A10007" w:rsidRDefault="002061BD" w:rsidP="00FF23E6">
            <w:pPr>
              <w:pStyle w:val="Title"/>
              <w:jc w:val="left"/>
              <w:rPr>
                <w:sz w:val="18"/>
                <w:szCs w:val="18"/>
              </w:rPr>
            </w:pPr>
          </w:p>
          <w:p w:rsidR="002061BD" w:rsidRPr="00A10007" w:rsidRDefault="002061BD" w:rsidP="00FF23E6">
            <w:pPr>
              <w:pStyle w:val="Title"/>
              <w:jc w:val="left"/>
              <w:rPr>
                <w:sz w:val="18"/>
                <w:szCs w:val="18"/>
              </w:rPr>
            </w:pPr>
            <w:r w:rsidRPr="00A10007">
              <w:rPr>
                <w:sz w:val="18"/>
                <w:szCs w:val="18"/>
              </w:rPr>
              <w:t>Noela Johnson – Accenture/Best Buy</w:t>
            </w:r>
          </w:p>
          <w:p w:rsidR="002061BD" w:rsidRPr="00A10007" w:rsidRDefault="002061BD" w:rsidP="00FF23E6">
            <w:pPr>
              <w:pStyle w:val="Title"/>
              <w:jc w:val="left"/>
              <w:rPr>
                <w:sz w:val="18"/>
                <w:szCs w:val="18"/>
              </w:rPr>
            </w:pPr>
          </w:p>
          <w:p w:rsidR="002061BD" w:rsidRPr="00A10007" w:rsidRDefault="002061BD" w:rsidP="00770C40">
            <w:pPr>
              <w:pStyle w:val="Title"/>
              <w:jc w:val="left"/>
              <w:rPr>
                <w:sz w:val="18"/>
                <w:szCs w:val="18"/>
              </w:rPr>
            </w:pPr>
            <w:r w:rsidRPr="00A10007">
              <w:rPr>
                <w:sz w:val="18"/>
                <w:szCs w:val="18"/>
              </w:rPr>
              <w:t>Date:  ________________________________</w:t>
            </w:r>
          </w:p>
          <w:p w:rsidR="002061BD" w:rsidRPr="00A10007" w:rsidRDefault="002061BD" w:rsidP="00FF23E6">
            <w:pPr>
              <w:pStyle w:val="Title"/>
              <w:jc w:val="left"/>
              <w:rPr>
                <w:sz w:val="18"/>
                <w:szCs w:val="18"/>
              </w:rPr>
            </w:pPr>
          </w:p>
        </w:tc>
      </w:tr>
      <w:tr w:rsidR="002061BD" w:rsidRPr="00A10007" w:rsidTr="00FF23E6">
        <w:trPr>
          <w:cantSplit/>
          <w:jc w:val="center"/>
        </w:trPr>
        <w:tc>
          <w:tcPr>
            <w:tcW w:w="4428" w:type="dxa"/>
          </w:tcPr>
          <w:p w:rsidR="002061BD" w:rsidRPr="00A10007" w:rsidRDefault="002061BD" w:rsidP="00FF23E6">
            <w:pPr>
              <w:pStyle w:val="Title"/>
              <w:jc w:val="left"/>
              <w:rPr>
                <w:sz w:val="18"/>
                <w:szCs w:val="18"/>
              </w:rPr>
            </w:pPr>
          </w:p>
          <w:p w:rsidR="002061BD" w:rsidRPr="00A10007" w:rsidRDefault="002061BD" w:rsidP="00FF23E6">
            <w:pPr>
              <w:pStyle w:val="Title"/>
              <w:jc w:val="left"/>
              <w:rPr>
                <w:sz w:val="18"/>
                <w:szCs w:val="18"/>
              </w:rPr>
            </w:pPr>
            <w:r w:rsidRPr="00A10007">
              <w:rPr>
                <w:sz w:val="18"/>
                <w:szCs w:val="18"/>
              </w:rPr>
              <w:t>Colin Hamilton</w:t>
            </w:r>
            <w:r w:rsidRPr="00A10007">
              <w:rPr>
                <w:color w:val="000080"/>
                <w:sz w:val="18"/>
                <w:szCs w:val="18"/>
              </w:rPr>
              <w:t xml:space="preserve"> </w:t>
            </w:r>
            <w:r w:rsidRPr="00A10007">
              <w:rPr>
                <w:sz w:val="18"/>
                <w:szCs w:val="18"/>
              </w:rPr>
              <w:t>– Accenture/Best Buy</w:t>
            </w:r>
          </w:p>
          <w:p w:rsidR="002061BD" w:rsidRPr="00A10007" w:rsidRDefault="002061BD" w:rsidP="00FF23E6">
            <w:pPr>
              <w:pStyle w:val="Title"/>
              <w:jc w:val="left"/>
              <w:rPr>
                <w:sz w:val="18"/>
                <w:szCs w:val="18"/>
              </w:rPr>
            </w:pPr>
          </w:p>
          <w:p w:rsidR="002061BD" w:rsidRPr="00A10007" w:rsidRDefault="002061BD" w:rsidP="00770C40">
            <w:pPr>
              <w:pStyle w:val="Title"/>
              <w:jc w:val="left"/>
              <w:rPr>
                <w:sz w:val="18"/>
                <w:szCs w:val="18"/>
              </w:rPr>
            </w:pPr>
            <w:r w:rsidRPr="00A10007">
              <w:rPr>
                <w:sz w:val="18"/>
                <w:szCs w:val="18"/>
              </w:rPr>
              <w:t>Date:  ________________________________</w:t>
            </w:r>
          </w:p>
          <w:p w:rsidR="002061BD" w:rsidRPr="00A10007" w:rsidRDefault="002061BD" w:rsidP="00FF23E6">
            <w:pPr>
              <w:pStyle w:val="Title"/>
              <w:jc w:val="left"/>
              <w:rPr>
                <w:sz w:val="18"/>
                <w:szCs w:val="18"/>
              </w:rPr>
            </w:pPr>
          </w:p>
        </w:tc>
        <w:tc>
          <w:tcPr>
            <w:tcW w:w="4428" w:type="dxa"/>
          </w:tcPr>
          <w:p w:rsidR="002061BD" w:rsidRPr="00A10007" w:rsidRDefault="002061BD" w:rsidP="00823D0B">
            <w:pPr>
              <w:pStyle w:val="Title"/>
              <w:jc w:val="left"/>
              <w:rPr>
                <w:sz w:val="18"/>
                <w:szCs w:val="18"/>
              </w:rPr>
            </w:pPr>
          </w:p>
          <w:p w:rsidR="002061BD" w:rsidRPr="00A10007" w:rsidRDefault="002061BD" w:rsidP="00823D0B">
            <w:pPr>
              <w:pStyle w:val="Title"/>
              <w:jc w:val="left"/>
              <w:rPr>
                <w:sz w:val="18"/>
                <w:szCs w:val="18"/>
              </w:rPr>
            </w:pPr>
            <w:r w:rsidRPr="00A10007">
              <w:rPr>
                <w:sz w:val="18"/>
                <w:szCs w:val="18"/>
              </w:rPr>
              <w:t>Andy Liang – Accenture/Best Buy</w:t>
            </w:r>
          </w:p>
          <w:p w:rsidR="002061BD" w:rsidRPr="00A10007" w:rsidRDefault="002061BD" w:rsidP="00823D0B">
            <w:pPr>
              <w:pStyle w:val="Title"/>
              <w:jc w:val="left"/>
              <w:rPr>
                <w:sz w:val="18"/>
                <w:szCs w:val="18"/>
              </w:rPr>
            </w:pPr>
          </w:p>
          <w:p w:rsidR="002061BD" w:rsidRPr="00A10007" w:rsidRDefault="002061BD" w:rsidP="00823D0B">
            <w:pPr>
              <w:pStyle w:val="Title"/>
              <w:jc w:val="left"/>
              <w:rPr>
                <w:sz w:val="18"/>
                <w:szCs w:val="18"/>
              </w:rPr>
            </w:pPr>
            <w:r w:rsidRPr="00A10007">
              <w:rPr>
                <w:sz w:val="18"/>
                <w:szCs w:val="18"/>
              </w:rPr>
              <w:t>Date:  ________________________________</w:t>
            </w:r>
          </w:p>
          <w:p w:rsidR="002061BD" w:rsidRPr="00A10007" w:rsidRDefault="002061BD" w:rsidP="00823D0B">
            <w:pPr>
              <w:pStyle w:val="Title"/>
              <w:jc w:val="left"/>
              <w:rPr>
                <w:sz w:val="18"/>
                <w:szCs w:val="18"/>
              </w:rPr>
            </w:pPr>
          </w:p>
        </w:tc>
      </w:tr>
      <w:tr w:rsidR="002061BD" w:rsidRPr="00A10007" w:rsidTr="00FF23E6">
        <w:trPr>
          <w:cantSplit/>
          <w:jc w:val="center"/>
        </w:trPr>
        <w:tc>
          <w:tcPr>
            <w:tcW w:w="4428" w:type="dxa"/>
          </w:tcPr>
          <w:p w:rsidR="002061BD" w:rsidRPr="00A10007" w:rsidRDefault="002061BD" w:rsidP="00823D0B">
            <w:pPr>
              <w:pStyle w:val="Title"/>
              <w:jc w:val="left"/>
              <w:rPr>
                <w:sz w:val="18"/>
                <w:szCs w:val="18"/>
              </w:rPr>
            </w:pPr>
          </w:p>
          <w:p w:rsidR="002061BD" w:rsidRPr="00A10007" w:rsidRDefault="002061BD" w:rsidP="00823D0B">
            <w:pPr>
              <w:pStyle w:val="Title"/>
              <w:jc w:val="left"/>
              <w:rPr>
                <w:sz w:val="18"/>
                <w:szCs w:val="18"/>
              </w:rPr>
            </w:pPr>
            <w:r w:rsidRPr="00A10007">
              <w:rPr>
                <w:sz w:val="18"/>
                <w:szCs w:val="18"/>
              </w:rPr>
              <w:t>James Shang – Accenture/Best Buy</w:t>
            </w:r>
          </w:p>
          <w:p w:rsidR="002061BD" w:rsidRPr="00A10007" w:rsidRDefault="002061BD" w:rsidP="00823D0B">
            <w:pPr>
              <w:pStyle w:val="Title"/>
              <w:jc w:val="left"/>
              <w:rPr>
                <w:sz w:val="18"/>
                <w:szCs w:val="18"/>
              </w:rPr>
            </w:pPr>
          </w:p>
          <w:p w:rsidR="002061BD" w:rsidRPr="00A10007" w:rsidRDefault="002061BD" w:rsidP="00823D0B">
            <w:pPr>
              <w:pStyle w:val="Title"/>
              <w:jc w:val="left"/>
              <w:rPr>
                <w:sz w:val="18"/>
                <w:szCs w:val="18"/>
              </w:rPr>
            </w:pPr>
            <w:r w:rsidRPr="00A10007">
              <w:rPr>
                <w:sz w:val="18"/>
                <w:szCs w:val="18"/>
              </w:rPr>
              <w:t>Date:  ________________________________</w:t>
            </w:r>
          </w:p>
          <w:p w:rsidR="002061BD" w:rsidRPr="00A10007" w:rsidRDefault="002061BD" w:rsidP="00823D0B">
            <w:pPr>
              <w:pStyle w:val="Title"/>
              <w:jc w:val="left"/>
              <w:rPr>
                <w:sz w:val="18"/>
                <w:szCs w:val="18"/>
              </w:rPr>
            </w:pPr>
          </w:p>
        </w:tc>
        <w:tc>
          <w:tcPr>
            <w:tcW w:w="4428" w:type="dxa"/>
          </w:tcPr>
          <w:p w:rsidR="002061BD" w:rsidRPr="00A10007" w:rsidRDefault="002061BD" w:rsidP="00823D0B">
            <w:pPr>
              <w:pStyle w:val="Title"/>
              <w:jc w:val="left"/>
              <w:rPr>
                <w:sz w:val="18"/>
                <w:szCs w:val="18"/>
              </w:rPr>
            </w:pPr>
          </w:p>
          <w:p w:rsidR="002061BD" w:rsidRPr="00A10007" w:rsidRDefault="002061BD" w:rsidP="00823D0B">
            <w:pPr>
              <w:pStyle w:val="Title"/>
              <w:jc w:val="left"/>
              <w:rPr>
                <w:sz w:val="18"/>
                <w:szCs w:val="18"/>
              </w:rPr>
            </w:pPr>
            <w:r w:rsidRPr="00A10007">
              <w:rPr>
                <w:sz w:val="18"/>
                <w:szCs w:val="18"/>
              </w:rPr>
              <w:t>Steven Lee – Accenture/Best Buy</w:t>
            </w:r>
          </w:p>
          <w:p w:rsidR="002061BD" w:rsidRPr="00A10007" w:rsidRDefault="002061BD" w:rsidP="00823D0B">
            <w:pPr>
              <w:pStyle w:val="Title"/>
              <w:jc w:val="left"/>
              <w:rPr>
                <w:sz w:val="18"/>
                <w:szCs w:val="18"/>
              </w:rPr>
            </w:pPr>
          </w:p>
          <w:p w:rsidR="002061BD" w:rsidRPr="00A10007" w:rsidRDefault="002061BD" w:rsidP="00823D0B">
            <w:pPr>
              <w:pStyle w:val="Title"/>
              <w:jc w:val="left"/>
              <w:rPr>
                <w:sz w:val="18"/>
                <w:szCs w:val="18"/>
              </w:rPr>
            </w:pPr>
            <w:r w:rsidRPr="00A10007">
              <w:rPr>
                <w:sz w:val="18"/>
                <w:szCs w:val="18"/>
              </w:rPr>
              <w:t>Date:  ________________________________</w:t>
            </w:r>
          </w:p>
          <w:p w:rsidR="002061BD" w:rsidRPr="00A10007" w:rsidRDefault="002061BD" w:rsidP="00823D0B">
            <w:pPr>
              <w:pStyle w:val="Title"/>
              <w:jc w:val="left"/>
              <w:rPr>
                <w:sz w:val="18"/>
                <w:szCs w:val="18"/>
              </w:rPr>
            </w:pPr>
          </w:p>
        </w:tc>
      </w:tr>
      <w:tr w:rsidR="002061BD" w:rsidRPr="00A10007" w:rsidTr="001A7F0B">
        <w:trPr>
          <w:cantSplit/>
          <w:jc w:val="center"/>
        </w:trPr>
        <w:tc>
          <w:tcPr>
            <w:tcW w:w="4428" w:type="dxa"/>
            <w:tcBorders>
              <w:top w:val="single" w:sz="4" w:space="0" w:color="auto"/>
              <w:left w:val="single" w:sz="4" w:space="0" w:color="auto"/>
              <w:bottom w:val="single" w:sz="4" w:space="0" w:color="auto"/>
              <w:right w:val="single" w:sz="4" w:space="0" w:color="auto"/>
            </w:tcBorders>
          </w:tcPr>
          <w:p w:rsidR="002061BD" w:rsidRPr="00A10007" w:rsidRDefault="002061BD" w:rsidP="008D09EB">
            <w:pPr>
              <w:pStyle w:val="Title"/>
              <w:jc w:val="left"/>
              <w:rPr>
                <w:sz w:val="18"/>
                <w:szCs w:val="18"/>
              </w:rPr>
            </w:pPr>
          </w:p>
          <w:p w:rsidR="002061BD" w:rsidRPr="00A10007" w:rsidRDefault="002061BD" w:rsidP="008D09EB">
            <w:pPr>
              <w:pStyle w:val="Title"/>
              <w:jc w:val="left"/>
              <w:rPr>
                <w:sz w:val="18"/>
                <w:szCs w:val="18"/>
              </w:rPr>
            </w:pPr>
            <w:r w:rsidRPr="00A10007">
              <w:rPr>
                <w:sz w:val="18"/>
                <w:szCs w:val="18"/>
              </w:rPr>
              <w:t>Winston Choo – Accenture/Best Buy</w:t>
            </w:r>
          </w:p>
          <w:p w:rsidR="002061BD" w:rsidRPr="00A10007" w:rsidRDefault="002061BD" w:rsidP="008D09EB">
            <w:pPr>
              <w:pStyle w:val="Title"/>
              <w:jc w:val="left"/>
              <w:rPr>
                <w:sz w:val="18"/>
                <w:szCs w:val="18"/>
              </w:rPr>
            </w:pPr>
          </w:p>
          <w:p w:rsidR="002061BD" w:rsidRPr="00A10007" w:rsidRDefault="002061BD" w:rsidP="008D09EB">
            <w:pPr>
              <w:pStyle w:val="Title"/>
              <w:jc w:val="left"/>
              <w:rPr>
                <w:sz w:val="18"/>
                <w:szCs w:val="18"/>
              </w:rPr>
            </w:pPr>
            <w:r w:rsidRPr="00A10007">
              <w:rPr>
                <w:sz w:val="18"/>
                <w:szCs w:val="18"/>
              </w:rPr>
              <w:t>Date:  ________________________________</w:t>
            </w:r>
          </w:p>
          <w:p w:rsidR="002061BD" w:rsidRPr="00A10007" w:rsidRDefault="002061BD" w:rsidP="008D09EB">
            <w:pPr>
              <w:pStyle w:val="Title"/>
              <w:jc w:val="left"/>
              <w:rPr>
                <w:sz w:val="18"/>
                <w:szCs w:val="18"/>
              </w:rPr>
            </w:pPr>
          </w:p>
        </w:tc>
        <w:tc>
          <w:tcPr>
            <w:tcW w:w="4428" w:type="dxa"/>
            <w:tcBorders>
              <w:top w:val="single" w:sz="4" w:space="0" w:color="auto"/>
              <w:left w:val="single" w:sz="4" w:space="0" w:color="auto"/>
              <w:bottom w:val="single" w:sz="4" w:space="0" w:color="auto"/>
              <w:right w:val="single" w:sz="4" w:space="0" w:color="auto"/>
            </w:tcBorders>
          </w:tcPr>
          <w:p w:rsidR="002061BD" w:rsidRPr="00A10007" w:rsidRDefault="002061BD" w:rsidP="00823D0B">
            <w:pPr>
              <w:pStyle w:val="Title"/>
              <w:jc w:val="left"/>
              <w:rPr>
                <w:sz w:val="18"/>
                <w:szCs w:val="18"/>
              </w:rPr>
            </w:pPr>
          </w:p>
          <w:p w:rsidR="002061BD" w:rsidRPr="00A10007" w:rsidRDefault="002061BD" w:rsidP="00823D0B">
            <w:pPr>
              <w:pStyle w:val="Title"/>
              <w:jc w:val="left"/>
              <w:rPr>
                <w:sz w:val="18"/>
                <w:szCs w:val="18"/>
              </w:rPr>
            </w:pPr>
            <w:r w:rsidRPr="00A10007">
              <w:rPr>
                <w:sz w:val="18"/>
                <w:szCs w:val="18"/>
              </w:rPr>
              <w:t>Paulina Siu – Accenture/Best Buy</w:t>
            </w:r>
          </w:p>
          <w:p w:rsidR="002061BD" w:rsidRPr="00A10007" w:rsidRDefault="002061BD" w:rsidP="00823D0B">
            <w:pPr>
              <w:pStyle w:val="Title"/>
              <w:jc w:val="left"/>
              <w:rPr>
                <w:sz w:val="18"/>
                <w:szCs w:val="18"/>
              </w:rPr>
            </w:pPr>
          </w:p>
          <w:p w:rsidR="002061BD" w:rsidRPr="00A10007" w:rsidRDefault="002061BD" w:rsidP="00823D0B">
            <w:pPr>
              <w:pStyle w:val="Title"/>
              <w:jc w:val="left"/>
              <w:rPr>
                <w:sz w:val="18"/>
                <w:szCs w:val="18"/>
              </w:rPr>
            </w:pPr>
            <w:r w:rsidRPr="00A10007">
              <w:rPr>
                <w:sz w:val="18"/>
                <w:szCs w:val="18"/>
              </w:rPr>
              <w:t>Date:  ________________________________</w:t>
            </w:r>
          </w:p>
          <w:p w:rsidR="002061BD" w:rsidRPr="00A10007" w:rsidRDefault="002061BD" w:rsidP="00823D0B">
            <w:pPr>
              <w:pStyle w:val="Title"/>
              <w:jc w:val="left"/>
              <w:rPr>
                <w:sz w:val="18"/>
                <w:szCs w:val="18"/>
              </w:rPr>
            </w:pPr>
          </w:p>
        </w:tc>
      </w:tr>
    </w:tbl>
    <w:p w:rsidR="00770C40" w:rsidRPr="00A10007" w:rsidRDefault="00770C40" w:rsidP="003529A2">
      <w:pPr>
        <w:spacing w:after="120"/>
        <w:rPr>
          <w:sz w:val="16"/>
          <w:szCs w:val="16"/>
        </w:rPr>
      </w:pPr>
    </w:p>
    <w:p w:rsidR="00FE1130" w:rsidRPr="00A10007" w:rsidRDefault="00FE1130">
      <w:pPr>
        <w:rPr>
          <w:rFonts w:cs="Arial"/>
          <w:b/>
          <w:bCs/>
          <w:kern w:val="32"/>
          <w:sz w:val="28"/>
          <w:szCs w:val="32"/>
        </w:rPr>
      </w:pPr>
      <w:r w:rsidRPr="00A10007">
        <w:br w:type="page"/>
      </w:r>
    </w:p>
    <w:p w:rsidR="00770C40" w:rsidRPr="00A10007" w:rsidRDefault="00770C40" w:rsidP="00FC32DD">
      <w:pPr>
        <w:pStyle w:val="Heading1"/>
        <w:spacing w:after="120"/>
      </w:pPr>
      <w:bookmarkStart w:id="172" w:name="_Toc352064810"/>
      <w:r w:rsidRPr="00A10007">
        <w:lastRenderedPageBreak/>
        <w:t>Technical Specifications Inform</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4428"/>
      </w:tblGrid>
      <w:tr w:rsidR="00FE1130" w:rsidRPr="00A10007" w:rsidTr="008562F8">
        <w:trPr>
          <w:cantSplit/>
          <w:jc w:val="center"/>
        </w:trPr>
        <w:tc>
          <w:tcPr>
            <w:tcW w:w="4428" w:type="dxa"/>
          </w:tcPr>
          <w:p w:rsidR="00FE1130" w:rsidRPr="00A10007" w:rsidRDefault="00FE1130" w:rsidP="008562F8">
            <w:pPr>
              <w:pStyle w:val="Title"/>
              <w:jc w:val="left"/>
              <w:rPr>
                <w:sz w:val="18"/>
                <w:szCs w:val="18"/>
              </w:rPr>
            </w:pPr>
          </w:p>
          <w:p w:rsidR="00FE1130" w:rsidRPr="00A10007" w:rsidRDefault="00B72353" w:rsidP="008562F8">
            <w:pPr>
              <w:pStyle w:val="Title"/>
              <w:jc w:val="left"/>
              <w:rPr>
                <w:sz w:val="18"/>
                <w:szCs w:val="18"/>
              </w:rPr>
            </w:pPr>
            <w:r w:rsidRPr="00A10007">
              <w:rPr>
                <w:sz w:val="18"/>
                <w:szCs w:val="18"/>
              </w:rPr>
              <w:t>Amy Byers</w:t>
            </w:r>
            <w:r w:rsidR="00FE1130" w:rsidRPr="00A10007">
              <w:rPr>
                <w:sz w:val="18"/>
                <w:szCs w:val="18"/>
              </w:rPr>
              <w:t xml:space="preserve"> – Stella Nova, Inc.</w:t>
            </w:r>
          </w:p>
          <w:p w:rsidR="00FE1130" w:rsidRPr="00A10007" w:rsidRDefault="00FE1130" w:rsidP="008562F8">
            <w:pPr>
              <w:pStyle w:val="Title"/>
              <w:jc w:val="left"/>
              <w:rPr>
                <w:sz w:val="18"/>
                <w:szCs w:val="18"/>
              </w:rPr>
            </w:pPr>
          </w:p>
          <w:p w:rsidR="00FE1130" w:rsidRPr="00A10007" w:rsidRDefault="00FE1130" w:rsidP="008562F8">
            <w:pPr>
              <w:pStyle w:val="Title"/>
              <w:jc w:val="left"/>
              <w:rPr>
                <w:sz w:val="18"/>
                <w:szCs w:val="18"/>
              </w:rPr>
            </w:pPr>
            <w:r w:rsidRPr="00A10007">
              <w:rPr>
                <w:sz w:val="18"/>
                <w:szCs w:val="18"/>
              </w:rPr>
              <w:t>Date:  ________________________________</w:t>
            </w:r>
          </w:p>
          <w:p w:rsidR="00FE1130" w:rsidRPr="00A10007" w:rsidRDefault="00FE1130" w:rsidP="008562F8">
            <w:pPr>
              <w:pStyle w:val="Title"/>
              <w:jc w:val="left"/>
              <w:rPr>
                <w:sz w:val="18"/>
                <w:szCs w:val="18"/>
              </w:rPr>
            </w:pPr>
          </w:p>
        </w:tc>
        <w:tc>
          <w:tcPr>
            <w:tcW w:w="4428" w:type="dxa"/>
          </w:tcPr>
          <w:p w:rsidR="00FE1130" w:rsidRPr="00A10007" w:rsidRDefault="00FE1130" w:rsidP="008562F8">
            <w:pPr>
              <w:pStyle w:val="Title"/>
              <w:jc w:val="left"/>
              <w:rPr>
                <w:sz w:val="18"/>
                <w:szCs w:val="18"/>
              </w:rPr>
            </w:pPr>
          </w:p>
          <w:p w:rsidR="00FE1130" w:rsidRPr="00A10007" w:rsidRDefault="00FE1130" w:rsidP="008562F8">
            <w:pPr>
              <w:pStyle w:val="Title"/>
              <w:jc w:val="left"/>
              <w:rPr>
                <w:sz w:val="18"/>
                <w:szCs w:val="18"/>
              </w:rPr>
            </w:pPr>
            <w:r w:rsidRPr="00A10007">
              <w:rPr>
                <w:sz w:val="18"/>
                <w:szCs w:val="18"/>
              </w:rPr>
              <w:t>Mark Donley – Stella Nova, Inc.</w:t>
            </w:r>
          </w:p>
          <w:p w:rsidR="00FE1130" w:rsidRPr="00A10007" w:rsidRDefault="00FE1130" w:rsidP="008562F8">
            <w:pPr>
              <w:pStyle w:val="Title"/>
              <w:jc w:val="left"/>
              <w:rPr>
                <w:sz w:val="18"/>
                <w:szCs w:val="18"/>
              </w:rPr>
            </w:pPr>
          </w:p>
          <w:p w:rsidR="00FE1130" w:rsidRPr="00A10007" w:rsidRDefault="00FE1130" w:rsidP="008562F8">
            <w:pPr>
              <w:pStyle w:val="Title"/>
              <w:jc w:val="left"/>
              <w:rPr>
                <w:sz w:val="18"/>
                <w:szCs w:val="18"/>
              </w:rPr>
            </w:pPr>
            <w:r w:rsidRPr="00A10007">
              <w:rPr>
                <w:sz w:val="18"/>
                <w:szCs w:val="18"/>
              </w:rPr>
              <w:t>Date:  ________________________________</w:t>
            </w:r>
          </w:p>
          <w:p w:rsidR="00FE1130" w:rsidRPr="00A10007" w:rsidRDefault="00FE1130" w:rsidP="008562F8">
            <w:pPr>
              <w:pStyle w:val="Title"/>
              <w:jc w:val="left"/>
              <w:rPr>
                <w:sz w:val="18"/>
                <w:szCs w:val="18"/>
              </w:rPr>
            </w:pPr>
          </w:p>
        </w:tc>
      </w:tr>
      <w:tr w:rsidR="00FE1130" w:rsidRPr="00A10007" w:rsidTr="008562F8">
        <w:trPr>
          <w:cantSplit/>
          <w:jc w:val="center"/>
        </w:trPr>
        <w:tc>
          <w:tcPr>
            <w:tcW w:w="4428" w:type="dxa"/>
          </w:tcPr>
          <w:p w:rsidR="00FE1130" w:rsidRPr="00A10007" w:rsidRDefault="00FE1130" w:rsidP="008562F8">
            <w:pPr>
              <w:pStyle w:val="Title"/>
              <w:jc w:val="left"/>
              <w:rPr>
                <w:sz w:val="18"/>
                <w:szCs w:val="18"/>
              </w:rPr>
            </w:pPr>
          </w:p>
          <w:p w:rsidR="00FE1130" w:rsidRPr="00A10007" w:rsidRDefault="00FE1130" w:rsidP="008562F8">
            <w:pPr>
              <w:pStyle w:val="Title"/>
              <w:jc w:val="left"/>
              <w:rPr>
                <w:sz w:val="18"/>
                <w:szCs w:val="18"/>
              </w:rPr>
            </w:pPr>
            <w:r w:rsidRPr="00A10007">
              <w:rPr>
                <w:sz w:val="18"/>
                <w:szCs w:val="18"/>
              </w:rPr>
              <w:t>Tony Browne – Stella Nova, Inc.</w:t>
            </w:r>
          </w:p>
          <w:p w:rsidR="00FE1130" w:rsidRPr="00A10007" w:rsidRDefault="00FE1130" w:rsidP="008562F8">
            <w:pPr>
              <w:pStyle w:val="Title"/>
              <w:jc w:val="left"/>
              <w:rPr>
                <w:sz w:val="18"/>
                <w:szCs w:val="18"/>
              </w:rPr>
            </w:pPr>
          </w:p>
          <w:p w:rsidR="00FE1130" w:rsidRPr="00A10007" w:rsidRDefault="00FE1130" w:rsidP="008562F8">
            <w:pPr>
              <w:pStyle w:val="Title"/>
              <w:jc w:val="left"/>
              <w:rPr>
                <w:sz w:val="18"/>
                <w:szCs w:val="18"/>
              </w:rPr>
            </w:pPr>
            <w:r w:rsidRPr="00A10007">
              <w:rPr>
                <w:sz w:val="18"/>
                <w:szCs w:val="18"/>
              </w:rPr>
              <w:t>Date:  ________________________________</w:t>
            </w:r>
          </w:p>
          <w:p w:rsidR="00FE1130" w:rsidRPr="00A10007" w:rsidRDefault="00FE1130" w:rsidP="008562F8">
            <w:pPr>
              <w:pStyle w:val="Title"/>
              <w:jc w:val="left"/>
              <w:rPr>
                <w:sz w:val="18"/>
                <w:szCs w:val="18"/>
              </w:rPr>
            </w:pPr>
          </w:p>
        </w:tc>
        <w:tc>
          <w:tcPr>
            <w:tcW w:w="4428" w:type="dxa"/>
          </w:tcPr>
          <w:p w:rsidR="00FE1130" w:rsidRPr="00A10007" w:rsidRDefault="00FE1130" w:rsidP="008562F8">
            <w:pPr>
              <w:pStyle w:val="Title"/>
              <w:jc w:val="left"/>
              <w:rPr>
                <w:sz w:val="18"/>
                <w:szCs w:val="18"/>
              </w:rPr>
            </w:pPr>
          </w:p>
          <w:p w:rsidR="00FE1130" w:rsidRPr="00A10007" w:rsidRDefault="00FE1130" w:rsidP="008562F8">
            <w:pPr>
              <w:pStyle w:val="Title"/>
              <w:jc w:val="left"/>
              <w:rPr>
                <w:sz w:val="18"/>
                <w:szCs w:val="18"/>
              </w:rPr>
            </w:pPr>
            <w:r w:rsidRPr="00A10007">
              <w:rPr>
                <w:sz w:val="18"/>
                <w:szCs w:val="18"/>
              </w:rPr>
              <w:t>Pete Gillis – Stella Nova, Inc.</w:t>
            </w:r>
          </w:p>
          <w:p w:rsidR="00FE1130" w:rsidRPr="00A10007" w:rsidRDefault="00FE1130" w:rsidP="008562F8">
            <w:pPr>
              <w:pStyle w:val="Title"/>
              <w:jc w:val="left"/>
              <w:rPr>
                <w:sz w:val="18"/>
                <w:szCs w:val="18"/>
              </w:rPr>
            </w:pPr>
          </w:p>
          <w:p w:rsidR="00FE1130" w:rsidRPr="00A10007" w:rsidRDefault="00FE1130" w:rsidP="008562F8">
            <w:pPr>
              <w:pStyle w:val="Title"/>
              <w:jc w:val="left"/>
              <w:rPr>
                <w:sz w:val="18"/>
                <w:szCs w:val="18"/>
              </w:rPr>
            </w:pPr>
            <w:r w:rsidRPr="00A10007">
              <w:rPr>
                <w:sz w:val="18"/>
                <w:szCs w:val="18"/>
              </w:rPr>
              <w:t>Date:  ________________________________</w:t>
            </w:r>
          </w:p>
          <w:p w:rsidR="00FE1130" w:rsidRPr="00A10007" w:rsidRDefault="00FE1130" w:rsidP="008562F8">
            <w:pPr>
              <w:pStyle w:val="Title"/>
              <w:jc w:val="left"/>
              <w:rPr>
                <w:sz w:val="18"/>
                <w:szCs w:val="18"/>
              </w:rPr>
            </w:pPr>
          </w:p>
        </w:tc>
      </w:tr>
      <w:tr w:rsidR="00FE1130" w:rsidRPr="00A10007" w:rsidTr="008562F8">
        <w:trPr>
          <w:cantSplit/>
          <w:jc w:val="center"/>
        </w:trPr>
        <w:tc>
          <w:tcPr>
            <w:tcW w:w="4428" w:type="dxa"/>
          </w:tcPr>
          <w:p w:rsidR="00FE1130" w:rsidRPr="00A10007" w:rsidRDefault="00FE1130" w:rsidP="008562F8">
            <w:pPr>
              <w:pStyle w:val="Title"/>
              <w:jc w:val="left"/>
              <w:rPr>
                <w:sz w:val="18"/>
                <w:szCs w:val="18"/>
              </w:rPr>
            </w:pPr>
          </w:p>
          <w:p w:rsidR="00FE1130" w:rsidRPr="00A10007" w:rsidRDefault="00FE1130" w:rsidP="008562F8">
            <w:pPr>
              <w:pStyle w:val="Title"/>
              <w:jc w:val="left"/>
              <w:rPr>
                <w:sz w:val="18"/>
                <w:szCs w:val="18"/>
              </w:rPr>
            </w:pPr>
            <w:r w:rsidRPr="00A10007">
              <w:rPr>
                <w:sz w:val="18"/>
                <w:szCs w:val="18"/>
              </w:rPr>
              <w:t>Paul Leung – Stella Nova, Inc.</w:t>
            </w:r>
          </w:p>
          <w:p w:rsidR="00FE1130" w:rsidRPr="00A10007" w:rsidRDefault="00FE1130" w:rsidP="008562F8">
            <w:pPr>
              <w:pStyle w:val="Title"/>
              <w:jc w:val="left"/>
              <w:rPr>
                <w:sz w:val="18"/>
                <w:szCs w:val="18"/>
              </w:rPr>
            </w:pPr>
          </w:p>
          <w:p w:rsidR="00FE1130" w:rsidRPr="00A10007" w:rsidRDefault="00FE1130" w:rsidP="008562F8">
            <w:pPr>
              <w:pStyle w:val="Title"/>
              <w:jc w:val="left"/>
              <w:rPr>
                <w:sz w:val="18"/>
                <w:szCs w:val="18"/>
              </w:rPr>
            </w:pPr>
            <w:r w:rsidRPr="00A10007">
              <w:rPr>
                <w:sz w:val="18"/>
                <w:szCs w:val="18"/>
              </w:rPr>
              <w:t>Date:  ________________________________</w:t>
            </w:r>
          </w:p>
          <w:p w:rsidR="00FE1130" w:rsidRPr="00A10007" w:rsidRDefault="00FE1130" w:rsidP="008562F8">
            <w:pPr>
              <w:pStyle w:val="Title"/>
              <w:jc w:val="left"/>
              <w:rPr>
                <w:sz w:val="18"/>
                <w:szCs w:val="18"/>
              </w:rPr>
            </w:pPr>
          </w:p>
        </w:tc>
        <w:tc>
          <w:tcPr>
            <w:tcW w:w="4428" w:type="dxa"/>
          </w:tcPr>
          <w:p w:rsidR="00FE1130" w:rsidRPr="00A10007" w:rsidRDefault="00FE1130" w:rsidP="008562F8">
            <w:pPr>
              <w:pStyle w:val="Title"/>
              <w:jc w:val="left"/>
              <w:rPr>
                <w:sz w:val="18"/>
                <w:szCs w:val="18"/>
              </w:rPr>
            </w:pPr>
          </w:p>
          <w:p w:rsidR="00FE1130" w:rsidRPr="00A10007" w:rsidRDefault="00FE1130" w:rsidP="008562F8">
            <w:pPr>
              <w:pStyle w:val="Title"/>
              <w:jc w:val="left"/>
              <w:rPr>
                <w:sz w:val="18"/>
                <w:szCs w:val="18"/>
              </w:rPr>
            </w:pPr>
            <w:r w:rsidRPr="00A10007">
              <w:rPr>
                <w:sz w:val="18"/>
                <w:szCs w:val="18"/>
              </w:rPr>
              <w:t>Vinodh Narayanan – Stella Nova, Inc.</w:t>
            </w:r>
          </w:p>
          <w:p w:rsidR="00FE1130" w:rsidRPr="00A10007" w:rsidRDefault="00FE1130" w:rsidP="008562F8">
            <w:pPr>
              <w:pStyle w:val="Title"/>
              <w:jc w:val="left"/>
              <w:rPr>
                <w:sz w:val="18"/>
                <w:szCs w:val="18"/>
              </w:rPr>
            </w:pPr>
          </w:p>
          <w:p w:rsidR="00FE1130" w:rsidRPr="00A10007" w:rsidRDefault="00FE1130" w:rsidP="008562F8">
            <w:pPr>
              <w:pStyle w:val="Title"/>
              <w:jc w:val="left"/>
              <w:rPr>
                <w:sz w:val="18"/>
                <w:szCs w:val="18"/>
              </w:rPr>
            </w:pPr>
            <w:r w:rsidRPr="00A10007">
              <w:rPr>
                <w:sz w:val="18"/>
                <w:szCs w:val="18"/>
              </w:rPr>
              <w:t>Date:  ________________________________</w:t>
            </w:r>
          </w:p>
          <w:p w:rsidR="00FE1130" w:rsidRPr="00A10007" w:rsidRDefault="00FE1130" w:rsidP="008562F8">
            <w:pPr>
              <w:pStyle w:val="Title"/>
              <w:jc w:val="left"/>
              <w:rPr>
                <w:sz w:val="18"/>
                <w:szCs w:val="18"/>
              </w:rPr>
            </w:pPr>
          </w:p>
        </w:tc>
      </w:tr>
      <w:tr w:rsidR="00FE1130" w:rsidRPr="00A10007" w:rsidTr="008562F8">
        <w:trPr>
          <w:cantSplit/>
          <w:jc w:val="center"/>
        </w:trPr>
        <w:tc>
          <w:tcPr>
            <w:tcW w:w="4428" w:type="dxa"/>
            <w:tcBorders>
              <w:top w:val="single" w:sz="4" w:space="0" w:color="auto"/>
              <w:left w:val="single" w:sz="4" w:space="0" w:color="auto"/>
              <w:bottom w:val="single" w:sz="4" w:space="0" w:color="auto"/>
              <w:right w:val="single" w:sz="4" w:space="0" w:color="auto"/>
            </w:tcBorders>
          </w:tcPr>
          <w:p w:rsidR="00FE1130" w:rsidRPr="00A10007" w:rsidRDefault="00FE1130" w:rsidP="008562F8">
            <w:pPr>
              <w:pStyle w:val="Title"/>
              <w:jc w:val="left"/>
              <w:rPr>
                <w:sz w:val="18"/>
                <w:szCs w:val="18"/>
              </w:rPr>
            </w:pPr>
          </w:p>
          <w:p w:rsidR="00FE1130" w:rsidRPr="00A10007" w:rsidRDefault="00FE1130" w:rsidP="008562F8">
            <w:pPr>
              <w:pStyle w:val="Title"/>
              <w:jc w:val="left"/>
              <w:rPr>
                <w:sz w:val="18"/>
                <w:szCs w:val="18"/>
              </w:rPr>
            </w:pPr>
            <w:r w:rsidRPr="00A10007">
              <w:rPr>
                <w:sz w:val="18"/>
                <w:szCs w:val="18"/>
              </w:rPr>
              <w:t>Sonali Navale – Stella Nova, Inc.</w:t>
            </w:r>
          </w:p>
          <w:p w:rsidR="00FE1130" w:rsidRPr="00A10007" w:rsidRDefault="00FE1130" w:rsidP="008562F8">
            <w:pPr>
              <w:pStyle w:val="Title"/>
              <w:jc w:val="left"/>
              <w:rPr>
                <w:sz w:val="18"/>
                <w:szCs w:val="18"/>
              </w:rPr>
            </w:pPr>
          </w:p>
          <w:p w:rsidR="00FE1130" w:rsidRPr="00A10007" w:rsidRDefault="00FE1130" w:rsidP="008562F8">
            <w:pPr>
              <w:pStyle w:val="Title"/>
              <w:jc w:val="left"/>
              <w:rPr>
                <w:sz w:val="18"/>
                <w:szCs w:val="18"/>
              </w:rPr>
            </w:pPr>
            <w:r w:rsidRPr="00A10007">
              <w:rPr>
                <w:sz w:val="18"/>
                <w:szCs w:val="18"/>
              </w:rPr>
              <w:t>Date:  ________________________________</w:t>
            </w:r>
          </w:p>
          <w:p w:rsidR="00FE1130" w:rsidRPr="00A10007" w:rsidRDefault="00FE1130" w:rsidP="008562F8">
            <w:pPr>
              <w:pStyle w:val="Title"/>
              <w:jc w:val="left"/>
              <w:rPr>
                <w:sz w:val="18"/>
                <w:szCs w:val="18"/>
              </w:rPr>
            </w:pPr>
          </w:p>
        </w:tc>
        <w:tc>
          <w:tcPr>
            <w:tcW w:w="4428" w:type="dxa"/>
            <w:tcBorders>
              <w:top w:val="single" w:sz="4" w:space="0" w:color="auto"/>
              <w:left w:val="single" w:sz="4" w:space="0" w:color="auto"/>
              <w:bottom w:val="single" w:sz="4" w:space="0" w:color="auto"/>
              <w:right w:val="single" w:sz="4" w:space="0" w:color="auto"/>
            </w:tcBorders>
          </w:tcPr>
          <w:p w:rsidR="00FE1130" w:rsidRPr="00A10007" w:rsidRDefault="00FE1130" w:rsidP="008562F8">
            <w:pPr>
              <w:pStyle w:val="Title"/>
              <w:jc w:val="left"/>
              <w:rPr>
                <w:sz w:val="18"/>
                <w:szCs w:val="18"/>
              </w:rPr>
            </w:pPr>
          </w:p>
          <w:p w:rsidR="00FE1130" w:rsidRPr="00A10007" w:rsidRDefault="00FE1130" w:rsidP="008562F8">
            <w:pPr>
              <w:pStyle w:val="Title"/>
              <w:jc w:val="left"/>
              <w:rPr>
                <w:sz w:val="18"/>
                <w:szCs w:val="18"/>
              </w:rPr>
            </w:pPr>
            <w:r w:rsidRPr="00A10007">
              <w:rPr>
                <w:sz w:val="18"/>
                <w:szCs w:val="18"/>
              </w:rPr>
              <w:t>Devraj Borah – Stella Nova, Inc.</w:t>
            </w:r>
          </w:p>
          <w:p w:rsidR="00FE1130" w:rsidRPr="00A10007" w:rsidRDefault="00FE1130" w:rsidP="008562F8">
            <w:pPr>
              <w:pStyle w:val="Title"/>
              <w:jc w:val="left"/>
              <w:rPr>
                <w:sz w:val="18"/>
                <w:szCs w:val="18"/>
              </w:rPr>
            </w:pPr>
          </w:p>
          <w:p w:rsidR="00FE1130" w:rsidRPr="00A10007" w:rsidRDefault="00FE1130" w:rsidP="008562F8">
            <w:pPr>
              <w:pStyle w:val="Title"/>
              <w:jc w:val="left"/>
              <w:rPr>
                <w:sz w:val="18"/>
                <w:szCs w:val="18"/>
              </w:rPr>
            </w:pPr>
            <w:r w:rsidRPr="00A10007">
              <w:rPr>
                <w:sz w:val="18"/>
                <w:szCs w:val="18"/>
              </w:rPr>
              <w:t>Date:  ________________________________</w:t>
            </w:r>
          </w:p>
          <w:p w:rsidR="00FE1130" w:rsidRPr="00A10007" w:rsidRDefault="00FE1130" w:rsidP="008562F8">
            <w:pPr>
              <w:pStyle w:val="Title"/>
              <w:jc w:val="left"/>
              <w:rPr>
                <w:sz w:val="18"/>
                <w:szCs w:val="18"/>
              </w:rPr>
            </w:pPr>
          </w:p>
        </w:tc>
      </w:tr>
      <w:tr w:rsidR="00FE1130" w:rsidRPr="00A10007" w:rsidTr="008562F8">
        <w:trPr>
          <w:cantSplit/>
          <w:jc w:val="center"/>
        </w:trPr>
        <w:tc>
          <w:tcPr>
            <w:tcW w:w="4428" w:type="dxa"/>
            <w:tcBorders>
              <w:top w:val="single" w:sz="4" w:space="0" w:color="auto"/>
              <w:left w:val="single" w:sz="4" w:space="0" w:color="auto"/>
              <w:bottom w:val="single" w:sz="4" w:space="0" w:color="auto"/>
              <w:right w:val="single" w:sz="4" w:space="0" w:color="auto"/>
            </w:tcBorders>
          </w:tcPr>
          <w:p w:rsidR="00FE1130" w:rsidRPr="00A10007" w:rsidRDefault="00FE1130" w:rsidP="008562F8">
            <w:pPr>
              <w:pStyle w:val="Title"/>
              <w:jc w:val="left"/>
              <w:rPr>
                <w:sz w:val="18"/>
                <w:szCs w:val="18"/>
              </w:rPr>
            </w:pPr>
          </w:p>
          <w:p w:rsidR="00FE1130" w:rsidRPr="00A10007" w:rsidRDefault="00FE1130" w:rsidP="008562F8">
            <w:pPr>
              <w:pStyle w:val="Title"/>
              <w:jc w:val="left"/>
              <w:rPr>
                <w:sz w:val="18"/>
                <w:szCs w:val="18"/>
              </w:rPr>
            </w:pPr>
            <w:r w:rsidRPr="00A10007">
              <w:rPr>
                <w:sz w:val="18"/>
                <w:szCs w:val="18"/>
              </w:rPr>
              <w:t>Jamie Peele – Stella Nova, Inc.</w:t>
            </w:r>
          </w:p>
          <w:p w:rsidR="00FE1130" w:rsidRPr="00A10007" w:rsidRDefault="00FE1130" w:rsidP="008562F8">
            <w:pPr>
              <w:pStyle w:val="Title"/>
              <w:jc w:val="left"/>
              <w:rPr>
                <w:sz w:val="18"/>
                <w:szCs w:val="18"/>
              </w:rPr>
            </w:pPr>
          </w:p>
          <w:p w:rsidR="00FE1130" w:rsidRPr="00A10007" w:rsidRDefault="00FE1130" w:rsidP="008562F8">
            <w:pPr>
              <w:pStyle w:val="Title"/>
              <w:jc w:val="left"/>
              <w:rPr>
                <w:sz w:val="18"/>
                <w:szCs w:val="18"/>
              </w:rPr>
            </w:pPr>
            <w:r w:rsidRPr="00A10007">
              <w:rPr>
                <w:sz w:val="18"/>
                <w:szCs w:val="18"/>
              </w:rPr>
              <w:t>Date:  ________________________________</w:t>
            </w:r>
          </w:p>
          <w:p w:rsidR="00FE1130" w:rsidRPr="00A10007" w:rsidRDefault="00FE1130" w:rsidP="008562F8">
            <w:pPr>
              <w:pStyle w:val="Title"/>
              <w:jc w:val="left"/>
              <w:rPr>
                <w:sz w:val="18"/>
                <w:szCs w:val="18"/>
              </w:rPr>
            </w:pPr>
          </w:p>
        </w:tc>
        <w:tc>
          <w:tcPr>
            <w:tcW w:w="4428" w:type="dxa"/>
            <w:tcBorders>
              <w:top w:val="single" w:sz="4" w:space="0" w:color="auto"/>
              <w:left w:val="single" w:sz="4" w:space="0" w:color="auto"/>
              <w:bottom w:val="single" w:sz="4" w:space="0" w:color="auto"/>
              <w:right w:val="single" w:sz="4" w:space="0" w:color="auto"/>
            </w:tcBorders>
          </w:tcPr>
          <w:p w:rsidR="00FE1130" w:rsidRPr="00A10007" w:rsidRDefault="00FE1130" w:rsidP="008562F8">
            <w:pPr>
              <w:pStyle w:val="Title"/>
              <w:jc w:val="left"/>
              <w:rPr>
                <w:sz w:val="18"/>
                <w:szCs w:val="18"/>
              </w:rPr>
            </w:pPr>
          </w:p>
        </w:tc>
      </w:tr>
    </w:tbl>
    <w:p w:rsidR="00770C40" w:rsidRPr="00A10007" w:rsidRDefault="00770C40" w:rsidP="00770C40">
      <w:pPr>
        <w:spacing w:after="120"/>
        <w:rPr>
          <w:sz w:val="16"/>
          <w:szCs w:val="16"/>
        </w:rPr>
      </w:pPr>
    </w:p>
    <w:p w:rsidR="008856CC" w:rsidRPr="00A10007" w:rsidRDefault="008856CC" w:rsidP="000B7C03">
      <w:pPr>
        <w:pStyle w:val="Heading1"/>
      </w:pPr>
      <w:bookmarkStart w:id="173" w:name="_Toc165256818"/>
      <w:bookmarkStart w:id="174" w:name="_Ref298506611"/>
      <w:bookmarkStart w:id="175" w:name="_Toc352064811"/>
      <w:proofErr w:type="gramStart"/>
      <w:r w:rsidRPr="00A10007">
        <w:t>Appendix</w:t>
      </w:r>
      <w:r w:rsidR="00770C40" w:rsidRPr="00A10007">
        <w:t xml:space="preserve"> </w:t>
      </w:r>
      <w:proofErr w:type="gramEnd"/>
      <w:r w:rsidR="0019629F" w:rsidRPr="00A10007">
        <w:fldChar w:fldCharType="begin"/>
      </w:r>
      <w:r w:rsidR="00770C40" w:rsidRPr="00A10007">
        <w:instrText xml:space="preserve"> AUTONUMLGL  \* ALPHABETIC \e </w:instrText>
      </w:r>
      <w:r w:rsidR="0019629F" w:rsidRPr="00A10007">
        <w:fldChar w:fldCharType="end"/>
      </w:r>
      <w:r w:rsidRPr="00A10007">
        <w:t>:  Source Documentation</w:t>
      </w:r>
      <w:bookmarkEnd w:id="173"/>
      <w:bookmarkEnd w:id="174"/>
      <w:bookmarkEnd w:id="175"/>
    </w:p>
    <w:p w:rsidR="00A10007" w:rsidRPr="002B237E" w:rsidRDefault="00A10007" w:rsidP="00A10007">
      <w:pPr>
        <w:pStyle w:val="BodyText"/>
        <w:numPr>
          <w:ilvl w:val="0"/>
          <w:numId w:val="35"/>
        </w:numPr>
        <w:rPr>
          <w:ins w:id="176" w:author="Amy Byers" w:date="2014-09-10T19:57:00Z"/>
        </w:rPr>
      </w:pPr>
      <w:ins w:id="177" w:author="Amy Byers" w:date="2014-09-10T19:57:00Z">
        <w:r w:rsidRPr="002B237E">
          <w:t>Requirement Specification - XPOS</w:t>
        </w:r>
      </w:ins>
    </w:p>
    <w:p w:rsidR="00A10007" w:rsidRPr="00A01DB1" w:rsidRDefault="00A10007" w:rsidP="00A10007">
      <w:pPr>
        <w:pStyle w:val="Heading2"/>
        <w:ind w:left="504" w:hanging="504"/>
        <w:rPr>
          <w:ins w:id="178" w:author="Amy Byers" w:date="2014-09-10T19:57:00Z"/>
        </w:rPr>
      </w:pPr>
      <w:bookmarkStart w:id="179" w:name="_Ref265236436"/>
      <w:bookmarkStart w:id="180" w:name="_Toc323725624"/>
      <w:bookmarkStart w:id="181" w:name="_Toc323818564"/>
      <w:bookmarkStart w:id="182" w:name="_Toc324415481"/>
      <w:bookmarkStart w:id="183" w:name="_Toc324417918"/>
      <w:bookmarkStart w:id="184" w:name="_Toc396840535"/>
      <w:bookmarkStart w:id="185" w:name="_Toc398125251"/>
      <w:ins w:id="186" w:author="Amy Byers" w:date="2014-09-10T19:57:00Z">
        <w:r w:rsidRPr="00A01DB1">
          <w:t>Functional Requirements</w:t>
        </w:r>
        <w:bookmarkEnd w:id="179"/>
        <w:bookmarkEnd w:id="180"/>
        <w:bookmarkEnd w:id="181"/>
        <w:bookmarkEnd w:id="182"/>
        <w:bookmarkEnd w:id="183"/>
        <w:bookmarkEnd w:id="184"/>
        <w:bookmarkEnd w:id="185"/>
      </w:ins>
    </w:p>
    <w:tbl>
      <w:tblPr>
        <w:tblW w:w="4886" w:type="pct"/>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685"/>
        <w:gridCol w:w="1695"/>
        <w:gridCol w:w="1527"/>
        <w:gridCol w:w="3993"/>
        <w:gridCol w:w="2634"/>
      </w:tblGrid>
      <w:tr w:rsidR="00A10007" w:rsidRPr="00583AE6" w:rsidTr="00A10007">
        <w:trPr>
          <w:cantSplit/>
          <w:tblHeader/>
          <w:ins w:id="187" w:author="Amy Byers" w:date="2014-09-10T19:57:00Z"/>
        </w:trPr>
        <w:tc>
          <w:tcPr>
            <w:tcW w:w="688"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A10007" w:rsidRDefault="00A10007" w:rsidP="00C93508">
            <w:pPr>
              <w:rPr>
                <w:ins w:id="188" w:author="Amy Byers" w:date="2014-09-10T19:57:00Z"/>
                <w:b/>
                <w:bCs/>
                <w:szCs w:val="20"/>
              </w:rPr>
            </w:pPr>
            <w:ins w:id="189" w:author="Amy Byers" w:date="2014-09-10T19:57:00Z">
              <w:r>
                <w:rPr>
                  <w:b/>
                  <w:bCs/>
                  <w:szCs w:val="20"/>
                </w:rPr>
                <w:t>ID</w:t>
              </w:r>
            </w:ins>
          </w:p>
        </w:tc>
        <w:tc>
          <w:tcPr>
            <w:tcW w:w="1722"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A10007" w:rsidRPr="00583AE6" w:rsidRDefault="00A10007" w:rsidP="00C93508">
            <w:pPr>
              <w:rPr>
                <w:ins w:id="190" w:author="Amy Byers" w:date="2014-09-10T19:57:00Z"/>
                <w:b/>
                <w:bCs/>
                <w:szCs w:val="20"/>
              </w:rPr>
            </w:pPr>
            <w:ins w:id="191" w:author="Amy Byers" w:date="2014-09-10T19:57:00Z">
              <w:r>
                <w:rPr>
                  <w:b/>
                  <w:bCs/>
                  <w:szCs w:val="20"/>
                </w:rPr>
                <w:t>Category</w:t>
              </w:r>
            </w:ins>
          </w:p>
        </w:tc>
        <w:tc>
          <w:tcPr>
            <w:tcW w:w="1547"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tcPr>
          <w:p w:rsidR="00A10007" w:rsidRDefault="00A10007" w:rsidP="00C93508">
            <w:pPr>
              <w:rPr>
                <w:ins w:id="192" w:author="Amy Byers" w:date="2014-09-10T19:57:00Z"/>
                <w:b/>
                <w:bCs/>
                <w:szCs w:val="20"/>
              </w:rPr>
            </w:pPr>
            <w:ins w:id="193" w:author="Amy Byers" w:date="2014-09-10T19:57:00Z">
              <w:r>
                <w:rPr>
                  <w:b/>
                  <w:bCs/>
                  <w:szCs w:val="20"/>
                </w:rPr>
                <w:t>Sub-Category</w:t>
              </w:r>
            </w:ins>
          </w:p>
        </w:tc>
        <w:tc>
          <w:tcPr>
            <w:tcW w:w="4111"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A10007" w:rsidRPr="00583AE6" w:rsidRDefault="00A10007" w:rsidP="00C93508">
            <w:pPr>
              <w:rPr>
                <w:ins w:id="194" w:author="Amy Byers" w:date="2014-09-10T19:57:00Z"/>
                <w:b/>
                <w:bCs/>
                <w:szCs w:val="20"/>
              </w:rPr>
            </w:pPr>
            <w:ins w:id="195" w:author="Amy Byers" w:date="2014-09-10T19:57:00Z">
              <w:r>
                <w:rPr>
                  <w:b/>
                  <w:bCs/>
                  <w:szCs w:val="20"/>
                </w:rPr>
                <w:t>Description</w:t>
              </w:r>
            </w:ins>
          </w:p>
        </w:tc>
        <w:tc>
          <w:tcPr>
            <w:tcW w:w="2697" w:type="dxa"/>
            <w:tcBorders>
              <w:top w:val="single" w:sz="8" w:space="0" w:color="4F81BD"/>
              <w:left w:val="single" w:sz="8" w:space="0" w:color="4F81BD"/>
              <w:bottom w:val="single" w:sz="18" w:space="0" w:color="4F81BD"/>
              <w:right w:val="single" w:sz="8" w:space="0" w:color="4F81BD"/>
            </w:tcBorders>
            <w:shd w:val="clear" w:color="auto" w:fill="B8CCE4" w:themeFill="accent1" w:themeFillTint="66"/>
            <w:vAlign w:val="bottom"/>
          </w:tcPr>
          <w:p w:rsidR="00A10007" w:rsidRPr="00583AE6" w:rsidRDefault="00A10007" w:rsidP="00C93508">
            <w:pPr>
              <w:rPr>
                <w:ins w:id="196" w:author="Amy Byers" w:date="2014-09-10T19:57:00Z"/>
                <w:b/>
                <w:bCs/>
                <w:szCs w:val="20"/>
              </w:rPr>
            </w:pPr>
            <w:ins w:id="197" w:author="Amy Byers" w:date="2014-09-10T19:57:00Z">
              <w:r>
                <w:rPr>
                  <w:b/>
                  <w:bCs/>
                  <w:szCs w:val="20"/>
                </w:rPr>
                <w:t>Section(s)</w:t>
              </w:r>
            </w:ins>
          </w:p>
        </w:tc>
      </w:tr>
      <w:tr w:rsidR="00A10007" w:rsidRPr="00D57BF6" w:rsidTr="00A10007">
        <w:trPr>
          <w:cantSplit/>
          <w:ins w:id="198" w:author="Amy Byers" w:date="2014-09-10T19:57:00Z"/>
        </w:trPr>
        <w:tc>
          <w:tcPr>
            <w:tcW w:w="688" w:type="dxa"/>
            <w:tcBorders>
              <w:top w:val="single" w:sz="8" w:space="0" w:color="4F81BD"/>
              <w:left w:val="single" w:sz="8" w:space="0" w:color="4F81BD"/>
              <w:bottom w:val="single" w:sz="8" w:space="0" w:color="4F81BD"/>
              <w:right w:val="single" w:sz="8" w:space="0" w:color="4F81BD"/>
            </w:tcBorders>
            <w:shd w:val="clear" w:color="auto" w:fill="auto"/>
          </w:tcPr>
          <w:p w:rsidR="00A10007" w:rsidRPr="00D57BF6" w:rsidRDefault="00A10007" w:rsidP="00A10007">
            <w:pPr>
              <w:rPr>
                <w:ins w:id="199" w:author="Amy Byers" w:date="2014-09-10T19:57:00Z"/>
                <w:rFonts w:cs="Arial"/>
                <w:sz w:val="18"/>
                <w:szCs w:val="18"/>
              </w:rPr>
            </w:pPr>
            <w:ins w:id="200" w:author="Amy Byers" w:date="2014-09-10T19:57:00Z">
              <w:r>
                <w:rPr>
                  <w:rFonts w:cs="Arial"/>
                  <w:szCs w:val="20"/>
                </w:rPr>
                <w:t>2.42</w:t>
              </w:r>
            </w:ins>
          </w:p>
        </w:tc>
        <w:tc>
          <w:tcPr>
            <w:tcW w:w="1722" w:type="dxa"/>
            <w:tcBorders>
              <w:top w:val="single" w:sz="8" w:space="0" w:color="4F81BD"/>
              <w:left w:val="single" w:sz="8" w:space="0" w:color="4F81BD"/>
              <w:bottom w:val="single" w:sz="8" w:space="0" w:color="4F81BD"/>
              <w:right w:val="single" w:sz="8" w:space="0" w:color="4F81BD"/>
            </w:tcBorders>
            <w:shd w:val="clear" w:color="auto" w:fill="auto"/>
          </w:tcPr>
          <w:p w:rsidR="00A10007" w:rsidRPr="00D57BF6" w:rsidRDefault="00A10007" w:rsidP="00A10007">
            <w:pPr>
              <w:rPr>
                <w:ins w:id="201" w:author="Amy Byers" w:date="2014-09-10T19:57:00Z"/>
                <w:rFonts w:cs="Arial"/>
                <w:sz w:val="18"/>
                <w:szCs w:val="18"/>
              </w:rPr>
            </w:pPr>
            <w:ins w:id="202" w:author="Amy Byers" w:date="2014-09-10T19:57:00Z">
              <w:r>
                <w:rPr>
                  <w:rFonts w:cs="Arial"/>
                  <w:szCs w:val="20"/>
                </w:rPr>
                <w:t>Functions</w:t>
              </w:r>
            </w:ins>
          </w:p>
        </w:tc>
        <w:tc>
          <w:tcPr>
            <w:tcW w:w="1547" w:type="dxa"/>
            <w:tcBorders>
              <w:top w:val="single" w:sz="8" w:space="0" w:color="4F81BD"/>
              <w:left w:val="single" w:sz="8" w:space="0" w:color="4F81BD"/>
              <w:bottom w:val="single" w:sz="8" w:space="0" w:color="4F81BD"/>
              <w:right w:val="single" w:sz="8" w:space="0" w:color="4F81BD"/>
            </w:tcBorders>
          </w:tcPr>
          <w:p w:rsidR="00A10007" w:rsidRPr="00D57BF6" w:rsidRDefault="00A10007" w:rsidP="00A10007">
            <w:pPr>
              <w:rPr>
                <w:ins w:id="203" w:author="Amy Byers" w:date="2014-09-10T19:57:00Z"/>
                <w:rFonts w:cs="Arial"/>
                <w:sz w:val="18"/>
                <w:szCs w:val="18"/>
              </w:rPr>
            </w:pPr>
            <w:ins w:id="204" w:author="Amy Byers" w:date="2014-09-10T19:57:00Z">
              <w:r>
                <w:rPr>
                  <w:rFonts w:cs="Arial"/>
                  <w:szCs w:val="20"/>
                </w:rPr>
                <w:t>Resume within XPOS</w:t>
              </w:r>
            </w:ins>
          </w:p>
        </w:tc>
        <w:tc>
          <w:tcPr>
            <w:tcW w:w="4111" w:type="dxa"/>
            <w:tcBorders>
              <w:top w:val="single" w:sz="8" w:space="0" w:color="4F81BD"/>
              <w:left w:val="single" w:sz="8" w:space="0" w:color="4F81BD"/>
              <w:bottom w:val="single" w:sz="8" w:space="0" w:color="4F81BD"/>
              <w:right w:val="single" w:sz="8" w:space="0" w:color="4F81BD"/>
            </w:tcBorders>
            <w:shd w:val="clear" w:color="auto" w:fill="auto"/>
          </w:tcPr>
          <w:p w:rsidR="00A10007" w:rsidRPr="00D57BF6" w:rsidRDefault="00A10007" w:rsidP="00A10007">
            <w:pPr>
              <w:rPr>
                <w:ins w:id="205" w:author="Amy Byers" w:date="2014-09-10T19:57:00Z"/>
                <w:rFonts w:cs="Arial"/>
                <w:sz w:val="18"/>
                <w:szCs w:val="18"/>
              </w:rPr>
            </w:pPr>
            <w:ins w:id="206" w:author="Amy Byers" w:date="2014-09-10T19:57:00Z">
              <w:r>
                <w:rPr>
                  <w:rFonts w:cs="Arial"/>
                  <w:szCs w:val="20"/>
                </w:rPr>
                <w:t>Transactions that were suspended on an XPOS device maybe resumed on the following devices:</w:t>
              </w:r>
              <w:r>
                <w:rPr>
                  <w:rFonts w:cs="Arial"/>
                  <w:szCs w:val="20"/>
                </w:rPr>
                <w:br/>
                <w:t xml:space="preserve">EPOS - </w:t>
              </w:r>
              <w:proofErr w:type="spellStart"/>
              <w:r>
                <w:rPr>
                  <w:rFonts w:cs="Arial"/>
                  <w:szCs w:val="20"/>
                </w:rPr>
                <w:t>SurePOS</w:t>
              </w:r>
              <w:proofErr w:type="spellEnd"/>
              <w:r>
                <w:rPr>
                  <w:rFonts w:cs="Arial"/>
                  <w:szCs w:val="20"/>
                </w:rPr>
                <w:t xml:space="preserve"> register</w:t>
              </w:r>
              <w:r>
                <w:rPr>
                  <w:rFonts w:cs="Arial"/>
                  <w:szCs w:val="20"/>
                </w:rPr>
                <w:br/>
                <w:t>XPOS - Register, Docked or Undocked Mobile Device</w:t>
              </w:r>
            </w:ins>
          </w:p>
        </w:tc>
        <w:tc>
          <w:tcPr>
            <w:tcW w:w="2697" w:type="dxa"/>
            <w:tcBorders>
              <w:top w:val="single" w:sz="8" w:space="0" w:color="4F81BD"/>
              <w:left w:val="single" w:sz="8" w:space="0" w:color="4F81BD"/>
              <w:bottom w:val="single" w:sz="8" w:space="0" w:color="4F81BD"/>
              <w:right w:val="single" w:sz="8" w:space="0" w:color="4F81BD"/>
            </w:tcBorders>
            <w:shd w:val="clear" w:color="auto" w:fill="auto"/>
            <w:vAlign w:val="center"/>
          </w:tcPr>
          <w:p w:rsidR="00A10007" w:rsidRPr="00D57BF6" w:rsidRDefault="006A1005" w:rsidP="00A10007">
            <w:pPr>
              <w:numPr>
                <w:ilvl w:val="0"/>
                <w:numId w:val="34"/>
              </w:numPr>
              <w:rPr>
                <w:ins w:id="207" w:author="Amy Byers" w:date="2014-09-10T19:57:00Z"/>
                <w:sz w:val="18"/>
                <w:szCs w:val="18"/>
              </w:rPr>
            </w:pPr>
            <w:ins w:id="208" w:author="Amy Byers" w:date="2014-09-10T20:00:00Z">
              <w:r>
                <w:rPr>
                  <w:sz w:val="18"/>
                  <w:szCs w:val="18"/>
                </w:rPr>
                <w:t>All sections</w:t>
              </w:r>
            </w:ins>
            <w:bookmarkStart w:id="209" w:name="_GoBack"/>
            <w:bookmarkEnd w:id="209"/>
          </w:p>
        </w:tc>
      </w:tr>
    </w:tbl>
    <w:p w:rsidR="00A10007" w:rsidRPr="00707262" w:rsidRDefault="00A10007" w:rsidP="00A10007">
      <w:pPr>
        <w:rPr>
          <w:ins w:id="210" w:author="Amy Byers" w:date="2014-09-10T19:57:00Z"/>
          <w:sz w:val="24"/>
        </w:rPr>
      </w:pPr>
    </w:p>
    <w:p w:rsidR="00F9701F" w:rsidRPr="00A10007" w:rsidDel="00A10007" w:rsidRDefault="00F9701F" w:rsidP="008856CC">
      <w:pPr>
        <w:numPr>
          <w:ilvl w:val="0"/>
          <w:numId w:val="3"/>
        </w:numPr>
        <w:spacing w:after="120"/>
        <w:rPr>
          <w:del w:id="211" w:author="Amy Byers" w:date="2014-09-10T19:57:00Z"/>
          <w:szCs w:val="20"/>
        </w:rPr>
      </w:pPr>
    </w:p>
    <w:p w:rsidR="005420B1" w:rsidRPr="00A10007" w:rsidRDefault="005420B1" w:rsidP="005420B1">
      <w:pPr>
        <w:pStyle w:val="Heading1"/>
      </w:pPr>
      <w:bookmarkStart w:id="212" w:name="_Ref192006333"/>
      <w:bookmarkStart w:id="213" w:name="_Toc225052191"/>
      <w:bookmarkStart w:id="214" w:name="_Ref233528916"/>
      <w:bookmarkStart w:id="215" w:name="_Toc352064812"/>
      <w:proofErr w:type="gramStart"/>
      <w:r w:rsidRPr="00A10007">
        <w:t xml:space="preserve">Appendix </w:t>
      </w:r>
      <w:proofErr w:type="gramEnd"/>
      <w:r w:rsidR="0019629F" w:rsidRPr="00A10007">
        <w:fldChar w:fldCharType="begin"/>
      </w:r>
      <w:r w:rsidRPr="00A10007">
        <w:instrText xml:space="preserve"> AUTONUMLGL  \* ALPHABETIC \e </w:instrText>
      </w:r>
      <w:r w:rsidR="0019629F" w:rsidRPr="00A10007">
        <w:fldChar w:fldCharType="end"/>
      </w:r>
      <w:r w:rsidRPr="00A10007">
        <w:t>:  Language Codes</w:t>
      </w:r>
      <w:bookmarkEnd w:id="212"/>
      <w:bookmarkEnd w:id="213"/>
      <w:bookmarkEnd w:id="214"/>
      <w:bookmarkEnd w:id="215"/>
    </w:p>
    <w:p w:rsidR="005420B1" w:rsidRPr="00A10007" w:rsidRDefault="005420B1" w:rsidP="005420B1">
      <w:pPr>
        <w:spacing w:after="120"/>
      </w:pPr>
      <w:r w:rsidRPr="00A10007">
        <w:t>The Microsoft Language Codes to be used in POS.</w:t>
      </w:r>
    </w:p>
    <w:tbl>
      <w:tblPr>
        <w:tblW w:w="70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39"/>
        <w:gridCol w:w="1624"/>
      </w:tblGrid>
      <w:tr w:rsidR="005420B1" w:rsidRPr="00A10007" w:rsidTr="00A17982">
        <w:trPr>
          <w:cantSplit/>
          <w:tblHeader/>
          <w:jc w:val="center"/>
        </w:trPr>
        <w:tc>
          <w:tcPr>
            <w:tcW w:w="5439" w:type="dxa"/>
            <w:tcBorders>
              <w:top w:val="single" w:sz="4" w:space="0" w:color="auto"/>
              <w:left w:val="single" w:sz="4" w:space="0" w:color="auto"/>
              <w:bottom w:val="single" w:sz="4" w:space="0" w:color="auto"/>
              <w:right w:val="single" w:sz="4" w:space="0" w:color="auto"/>
            </w:tcBorders>
            <w:shd w:val="clear" w:color="auto" w:fill="FFFF99"/>
            <w:vAlign w:val="bottom"/>
            <w:hideMark/>
          </w:tcPr>
          <w:p w:rsidR="005420B1" w:rsidRPr="00A10007" w:rsidRDefault="005420B1" w:rsidP="00541C9F">
            <w:pPr>
              <w:spacing w:beforeLines="40" w:before="96" w:afterLines="40" w:after="96"/>
              <w:jc w:val="center"/>
              <w:rPr>
                <w:rFonts w:cs="Arial"/>
                <w:b/>
                <w:bCs/>
                <w:szCs w:val="20"/>
              </w:rPr>
            </w:pPr>
            <w:r w:rsidRPr="00A10007">
              <w:rPr>
                <w:rFonts w:cs="Arial"/>
                <w:b/>
                <w:bCs/>
                <w:szCs w:val="20"/>
              </w:rPr>
              <w:t>Locale</w:t>
            </w:r>
          </w:p>
        </w:tc>
        <w:tc>
          <w:tcPr>
            <w:tcW w:w="1624" w:type="dxa"/>
            <w:tcBorders>
              <w:top w:val="single" w:sz="4" w:space="0" w:color="auto"/>
              <w:left w:val="single" w:sz="4" w:space="0" w:color="auto"/>
              <w:bottom w:val="single" w:sz="4" w:space="0" w:color="auto"/>
              <w:right w:val="single" w:sz="4" w:space="0" w:color="auto"/>
            </w:tcBorders>
            <w:shd w:val="clear" w:color="auto" w:fill="FFFF99"/>
            <w:vAlign w:val="bottom"/>
            <w:hideMark/>
          </w:tcPr>
          <w:p w:rsidR="005420B1" w:rsidRPr="00A10007" w:rsidRDefault="005420B1" w:rsidP="00541C9F">
            <w:pPr>
              <w:tabs>
                <w:tab w:val="num" w:pos="421"/>
              </w:tabs>
              <w:spacing w:beforeLines="40" w:before="96" w:afterLines="40" w:after="96"/>
              <w:jc w:val="center"/>
              <w:rPr>
                <w:rFonts w:cs="Arial"/>
                <w:b/>
                <w:bCs/>
                <w:szCs w:val="20"/>
              </w:rPr>
            </w:pPr>
            <w:proofErr w:type="spellStart"/>
            <w:r w:rsidRPr="00A10007">
              <w:rPr>
                <w:rFonts w:cs="Arial"/>
                <w:b/>
                <w:bCs/>
                <w:szCs w:val="20"/>
              </w:rPr>
              <w:t>LCIDDec</w:t>
            </w:r>
            <w:proofErr w:type="spellEnd"/>
          </w:p>
        </w:tc>
      </w:tr>
      <w:tr w:rsidR="005420B1" w:rsidRPr="00A10007" w:rsidTr="00A17982">
        <w:trPr>
          <w:cantSplit/>
          <w:jc w:val="center"/>
        </w:trPr>
        <w:tc>
          <w:tcPr>
            <w:tcW w:w="5439" w:type="dxa"/>
            <w:tcBorders>
              <w:top w:val="single" w:sz="4" w:space="0" w:color="auto"/>
              <w:left w:val="single" w:sz="4" w:space="0" w:color="auto"/>
              <w:bottom w:val="single" w:sz="4" w:space="0" w:color="auto"/>
              <w:right w:val="single" w:sz="4" w:space="0" w:color="auto"/>
            </w:tcBorders>
            <w:vAlign w:val="bottom"/>
            <w:hideMark/>
          </w:tcPr>
          <w:p w:rsidR="005420B1" w:rsidRPr="00A10007" w:rsidRDefault="005420B1" w:rsidP="00541C9F">
            <w:pPr>
              <w:spacing w:beforeLines="40" w:before="96" w:afterLines="40" w:after="96"/>
              <w:rPr>
                <w:rFonts w:cs="Arial"/>
                <w:color w:val="000000"/>
                <w:sz w:val="16"/>
                <w:szCs w:val="16"/>
              </w:rPr>
            </w:pPr>
            <w:proofErr w:type="spellStart"/>
            <w:r w:rsidRPr="00A10007">
              <w:rPr>
                <w:rFonts w:cs="Arial"/>
                <w:color w:val="000000"/>
                <w:sz w:val="16"/>
                <w:szCs w:val="16"/>
              </w:rPr>
              <w:t>English_United_States</w:t>
            </w:r>
            <w:proofErr w:type="spellEnd"/>
          </w:p>
        </w:tc>
        <w:tc>
          <w:tcPr>
            <w:tcW w:w="1624" w:type="dxa"/>
            <w:tcBorders>
              <w:top w:val="single" w:sz="4" w:space="0" w:color="auto"/>
              <w:left w:val="single" w:sz="4" w:space="0" w:color="auto"/>
              <w:bottom w:val="single" w:sz="4" w:space="0" w:color="auto"/>
              <w:right w:val="single" w:sz="4" w:space="0" w:color="auto"/>
            </w:tcBorders>
            <w:vAlign w:val="bottom"/>
            <w:hideMark/>
          </w:tcPr>
          <w:p w:rsidR="005420B1" w:rsidRPr="00A10007" w:rsidRDefault="005420B1" w:rsidP="00541C9F">
            <w:pPr>
              <w:spacing w:beforeLines="40" w:before="96" w:afterLines="40" w:after="96"/>
              <w:rPr>
                <w:rFonts w:cs="Arial"/>
                <w:color w:val="000000"/>
                <w:sz w:val="16"/>
                <w:szCs w:val="16"/>
              </w:rPr>
            </w:pPr>
            <w:r w:rsidRPr="00A10007">
              <w:rPr>
                <w:rFonts w:cs="Arial"/>
                <w:color w:val="000000"/>
                <w:sz w:val="16"/>
                <w:szCs w:val="16"/>
              </w:rPr>
              <w:t>1033</w:t>
            </w:r>
          </w:p>
        </w:tc>
      </w:tr>
      <w:tr w:rsidR="005420B1" w:rsidRPr="00A10007" w:rsidTr="00A17982">
        <w:trPr>
          <w:cantSplit/>
          <w:jc w:val="center"/>
        </w:trPr>
        <w:tc>
          <w:tcPr>
            <w:tcW w:w="5439" w:type="dxa"/>
            <w:tcBorders>
              <w:top w:val="single" w:sz="4" w:space="0" w:color="auto"/>
              <w:left w:val="single" w:sz="4" w:space="0" w:color="auto"/>
              <w:bottom w:val="single" w:sz="4" w:space="0" w:color="auto"/>
              <w:right w:val="single" w:sz="4" w:space="0" w:color="auto"/>
            </w:tcBorders>
            <w:vAlign w:val="bottom"/>
            <w:hideMark/>
          </w:tcPr>
          <w:p w:rsidR="005420B1" w:rsidRPr="00A10007" w:rsidRDefault="005420B1" w:rsidP="00541C9F">
            <w:pPr>
              <w:spacing w:beforeLines="40" w:before="96" w:afterLines="40" w:after="96"/>
              <w:rPr>
                <w:rFonts w:cs="Arial"/>
                <w:color w:val="000000"/>
                <w:sz w:val="16"/>
                <w:szCs w:val="16"/>
              </w:rPr>
            </w:pPr>
            <w:proofErr w:type="spellStart"/>
            <w:r w:rsidRPr="00A10007">
              <w:rPr>
                <w:rFonts w:cs="Arial"/>
                <w:color w:val="000000"/>
                <w:sz w:val="16"/>
                <w:szCs w:val="16"/>
              </w:rPr>
              <w:t>Spanish_Puerto_Rico</w:t>
            </w:r>
            <w:proofErr w:type="spellEnd"/>
          </w:p>
        </w:tc>
        <w:tc>
          <w:tcPr>
            <w:tcW w:w="1624" w:type="dxa"/>
            <w:tcBorders>
              <w:top w:val="single" w:sz="4" w:space="0" w:color="auto"/>
              <w:left w:val="single" w:sz="4" w:space="0" w:color="auto"/>
              <w:bottom w:val="single" w:sz="4" w:space="0" w:color="auto"/>
              <w:right w:val="single" w:sz="4" w:space="0" w:color="auto"/>
            </w:tcBorders>
            <w:vAlign w:val="bottom"/>
            <w:hideMark/>
          </w:tcPr>
          <w:p w:rsidR="005420B1" w:rsidRPr="00A10007" w:rsidRDefault="005420B1" w:rsidP="00541C9F">
            <w:pPr>
              <w:spacing w:beforeLines="40" w:before="96" w:afterLines="40" w:after="96"/>
              <w:rPr>
                <w:rFonts w:cs="Arial"/>
                <w:color w:val="000000"/>
                <w:sz w:val="16"/>
                <w:szCs w:val="16"/>
              </w:rPr>
            </w:pPr>
            <w:r w:rsidRPr="00A10007">
              <w:rPr>
                <w:rFonts w:cs="Arial"/>
                <w:color w:val="000000"/>
                <w:sz w:val="16"/>
                <w:szCs w:val="16"/>
              </w:rPr>
              <w:t>20490</w:t>
            </w:r>
          </w:p>
        </w:tc>
      </w:tr>
      <w:tr w:rsidR="005420B1" w:rsidRPr="00A10007" w:rsidTr="00A17982">
        <w:trPr>
          <w:cantSplit/>
          <w:jc w:val="center"/>
        </w:trPr>
        <w:tc>
          <w:tcPr>
            <w:tcW w:w="5439" w:type="dxa"/>
            <w:tcBorders>
              <w:top w:val="single" w:sz="4" w:space="0" w:color="auto"/>
              <w:left w:val="single" w:sz="4" w:space="0" w:color="auto"/>
              <w:bottom w:val="single" w:sz="4" w:space="0" w:color="auto"/>
              <w:right w:val="single" w:sz="4" w:space="0" w:color="auto"/>
            </w:tcBorders>
            <w:hideMark/>
          </w:tcPr>
          <w:p w:rsidR="005420B1" w:rsidRPr="00A10007" w:rsidRDefault="005420B1" w:rsidP="00541C9F">
            <w:pPr>
              <w:spacing w:beforeLines="40" w:before="96" w:afterLines="40" w:after="96"/>
              <w:rPr>
                <w:rFonts w:cs="Arial"/>
                <w:color w:val="000000"/>
                <w:sz w:val="16"/>
                <w:szCs w:val="16"/>
              </w:rPr>
            </w:pPr>
            <w:proofErr w:type="spellStart"/>
            <w:r w:rsidRPr="00A10007">
              <w:rPr>
                <w:rFonts w:cs="Arial"/>
                <w:color w:val="000000"/>
                <w:sz w:val="16"/>
                <w:szCs w:val="16"/>
              </w:rPr>
              <w:t>English_Canadian</w:t>
            </w:r>
            <w:proofErr w:type="spellEnd"/>
            <w:r w:rsidRPr="00A10007">
              <w:rPr>
                <w:rFonts w:cs="Arial"/>
                <w:color w:val="000000"/>
                <w:sz w:val="16"/>
                <w:szCs w:val="16"/>
              </w:rPr>
              <w:t xml:space="preserve"> </w:t>
            </w:r>
          </w:p>
        </w:tc>
        <w:tc>
          <w:tcPr>
            <w:tcW w:w="1624" w:type="dxa"/>
            <w:tcBorders>
              <w:top w:val="single" w:sz="4" w:space="0" w:color="auto"/>
              <w:left w:val="single" w:sz="4" w:space="0" w:color="auto"/>
              <w:bottom w:val="single" w:sz="4" w:space="0" w:color="auto"/>
              <w:right w:val="single" w:sz="4" w:space="0" w:color="auto"/>
            </w:tcBorders>
            <w:vAlign w:val="bottom"/>
            <w:hideMark/>
          </w:tcPr>
          <w:p w:rsidR="005420B1" w:rsidRPr="00A10007" w:rsidRDefault="005420B1" w:rsidP="00541C9F">
            <w:pPr>
              <w:spacing w:beforeLines="40" w:before="96" w:afterLines="40" w:after="96"/>
              <w:rPr>
                <w:rFonts w:cs="Arial"/>
                <w:color w:val="000000"/>
                <w:sz w:val="16"/>
                <w:szCs w:val="16"/>
              </w:rPr>
            </w:pPr>
            <w:r w:rsidRPr="00A10007">
              <w:rPr>
                <w:rFonts w:cs="Arial"/>
                <w:color w:val="000000"/>
                <w:sz w:val="16"/>
                <w:szCs w:val="16"/>
              </w:rPr>
              <w:t>4105</w:t>
            </w:r>
          </w:p>
        </w:tc>
      </w:tr>
      <w:tr w:rsidR="005420B1" w:rsidTr="00A17982">
        <w:trPr>
          <w:cantSplit/>
          <w:jc w:val="center"/>
        </w:trPr>
        <w:tc>
          <w:tcPr>
            <w:tcW w:w="5439" w:type="dxa"/>
            <w:tcBorders>
              <w:top w:val="single" w:sz="4" w:space="0" w:color="auto"/>
              <w:left w:val="single" w:sz="4" w:space="0" w:color="auto"/>
              <w:bottom w:val="single" w:sz="4" w:space="0" w:color="auto"/>
              <w:right w:val="single" w:sz="4" w:space="0" w:color="auto"/>
            </w:tcBorders>
            <w:hideMark/>
          </w:tcPr>
          <w:p w:rsidR="005420B1" w:rsidRPr="00A10007" w:rsidRDefault="005420B1" w:rsidP="00541C9F">
            <w:pPr>
              <w:spacing w:beforeLines="40" w:before="96" w:afterLines="40" w:after="96"/>
              <w:rPr>
                <w:rFonts w:cs="Arial"/>
                <w:color w:val="000000"/>
                <w:sz w:val="16"/>
                <w:szCs w:val="16"/>
              </w:rPr>
            </w:pPr>
            <w:proofErr w:type="spellStart"/>
            <w:r w:rsidRPr="00A10007">
              <w:rPr>
                <w:rFonts w:cs="Arial"/>
                <w:color w:val="000000"/>
                <w:sz w:val="16"/>
                <w:szCs w:val="16"/>
              </w:rPr>
              <w:t>French_Canadian</w:t>
            </w:r>
            <w:proofErr w:type="spellEnd"/>
            <w:r w:rsidRPr="00A10007">
              <w:rPr>
                <w:rFonts w:cs="Arial"/>
                <w:color w:val="000000"/>
                <w:sz w:val="16"/>
                <w:szCs w:val="16"/>
              </w:rPr>
              <w:t xml:space="preserve"> </w:t>
            </w:r>
          </w:p>
        </w:tc>
        <w:tc>
          <w:tcPr>
            <w:tcW w:w="1624" w:type="dxa"/>
            <w:tcBorders>
              <w:top w:val="single" w:sz="4" w:space="0" w:color="auto"/>
              <w:left w:val="single" w:sz="4" w:space="0" w:color="auto"/>
              <w:bottom w:val="single" w:sz="4" w:space="0" w:color="auto"/>
              <w:right w:val="single" w:sz="4" w:space="0" w:color="auto"/>
            </w:tcBorders>
            <w:vAlign w:val="bottom"/>
            <w:hideMark/>
          </w:tcPr>
          <w:p w:rsidR="005420B1" w:rsidRDefault="005420B1" w:rsidP="00541C9F">
            <w:pPr>
              <w:spacing w:beforeLines="40" w:before="96" w:afterLines="40" w:after="96"/>
              <w:rPr>
                <w:rFonts w:cs="Arial"/>
                <w:color w:val="000000"/>
                <w:sz w:val="16"/>
                <w:szCs w:val="16"/>
              </w:rPr>
            </w:pPr>
            <w:r w:rsidRPr="00A10007">
              <w:rPr>
                <w:rFonts w:cs="Arial"/>
                <w:color w:val="000000"/>
                <w:sz w:val="16"/>
                <w:szCs w:val="16"/>
              </w:rPr>
              <w:t>3084</w:t>
            </w:r>
          </w:p>
        </w:tc>
      </w:tr>
    </w:tbl>
    <w:p w:rsidR="00142EAA" w:rsidRDefault="00142EAA" w:rsidP="00601772">
      <w:pPr>
        <w:pStyle w:val="BodyText"/>
        <w:rPr>
          <w:rFonts w:cs="Arial"/>
          <w:kern w:val="32"/>
          <w:sz w:val="28"/>
          <w:szCs w:val="32"/>
        </w:rPr>
      </w:pPr>
    </w:p>
    <w:sectPr w:rsidR="00142EAA" w:rsidSect="002129DF">
      <w:headerReference w:type="default" r:id="rId15"/>
      <w:footerReference w:type="default" r:id="rId16"/>
      <w:headerReference w:type="first" r:id="rId17"/>
      <w:type w:val="continuous"/>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E75" w:rsidRDefault="006F5E75">
      <w:r>
        <w:separator/>
      </w:r>
    </w:p>
  </w:endnote>
  <w:endnote w:type="continuationSeparator" w:id="0">
    <w:p w:rsidR="006F5E75" w:rsidRDefault="006F5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otham">
    <w:altName w:val="Gotham"/>
    <w:panose1 w:val="00000000000000000000"/>
    <w:charset w:val="4D"/>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918" w:rsidRDefault="00E16918" w:rsidP="00A95DC9">
    <w:pPr>
      <w:pStyle w:val="Footer"/>
      <w:tabs>
        <w:tab w:val="clear" w:pos="4320"/>
        <w:tab w:val="clear" w:pos="8640"/>
        <w:tab w:val="center" w:pos="5040"/>
        <w:tab w:val="right" w:pos="10080"/>
      </w:tabs>
    </w:pPr>
    <w:r>
      <w:rPr>
        <w:i/>
        <w:iCs/>
        <w:color w:val="1F497D"/>
      </w:rPr>
      <w:t>Best Buy &amp; Stella Nova Confidential</w:t>
    </w:r>
    <w:r>
      <w:tab/>
      <w:t xml:space="preserve">Page </w:t>
    </w:r>
    <w:r w:rsidR="006F5E75">
      <w:fldChar w:fldCharType="begin"/>
    </w:r>
    <w:r w:rsidR="006F5E75">
      <w:instrText xml:space="preserve"> PAGE </w:instrText>
    </w:r>
    <w:r w:rsidR="006F5E75">
      <w:fldChar w:fldCharType="separate"/>
    </w:r>
    <w:r w:rsidR="006A1005">
      <w:rPr>
        <w:noProof/>
      </w:rPr>
      <w:t>15</w:t>
    </w:r>
    <w:r w:rsidR="006F5E75">
      <w:rPr>
        <w:noProof/>
      </w:rPr>
      <w:fldChar w:fldCharType="end"/>
    </w:r>
    <w:r>
      <w:t xml:space="preserve"> of </w:t>
    </w:r>
    <w:r w:rsidR="006F5E75">
      <w:fldChar w:fldCharType="begin"/>
    </w:r>
    <w:r w:rsidR="006F5E75">
      <w:instrText xml:space="preserve"> NUMPAGES   \* MERGEFORMAT </w:instrText>
    </w:r>
    <w:r w:rsidR="006F5E75">
      <w:fldChar w:fldCharType="separate"/>
    </w:r>
    <w:r w:rsidR="006A1005">
      <w:rPr>
        <w:noProof/>
      </w:rPr>
      <w:t>15</w:t>
    </w:r>
    <w:r w:rsidR="006F5E75">
      <w:rPr>
        <w:noProof/>
      </w:rPr>
      <w:fldChar w:fldCharType="end"/>
    </w:r>
    <w:r>
      <w:tab/>
    </w:r>
    <w:del w:id="224" w:author="Amy Byers" w:date="2014-09-10T19:58:00Z">
      <w:r w:rsidR="00541C9F" w:rsidDel="006A1005">
        <w:delText>11/01</w:delText>
      </w:r>
      <w:r w:rsidR="00165ACD" w:rsidDel="006A1005">
        <w:delText>/2013</w:delText>
      </w:r>
    </w:del>
    <w:ins w:id="225" w:author="Amy Byers" w:date="2014-09-10T19:58:00Z">
      <w:r w:rsidR="006A1005">
        <w:t>9/10/2014</w:t>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E75" w:rsidRDefault="006F5E75">
      <w:r>
        <w:separator/>
      </w:r>
    </w:p>
  </w:footnote>
  <w:footnote w:type="continuationSeparator" w:id="0">
    <w:p w:rsidR="006F5E75" w:rsidRDefault="006F5E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918" w:rsidRDefault="00E16918" w:rsidP="00C60AEF">
    <w:pPr>
      <w:pStyle w:val="Header"/>
      <w:tabs>
        <w:tab w:val="clear" w:pos="4320"/>
        <w:tab w:val="clear" w:pos="8640"/>
        <w:tab w:val="center" w:pos="5040"/>
        <w:tab w:val="right" w:pos="10080"/>
      </w:tabs>
    </w:pPr>
    <w:r>
      <w:rPr>
        <w:noProof/>
      </w:rPr>
      <w:drawing>
        <wp:anchor distT="0" distB="0" distL="114300" distR="114300" simplePos="0" relativeHeight="251658240" behindDoc="1" locked="0" layoutInCell="1" allowOverlap="1">
          <wp:simplePos x="0" y="0"/>
          <wp:positionH relativeFrom="column">
            <wp:posOffset>-57150</wp:posOffset>
          </wp:positionH>
          <wp:positionV relativeFrom="paragraph">
            <wp:posOffset>-170815</wp:posOffset>
          </wp:positionV>
          <wp:extent cx="1354455" cy="515620"/>
          <wp:effectExtent l="19050" t="0" r="0" b="0"/>
          <wp:wrapTight wrapText="bothSides">
            <wp:wrapPolygon edited="0">
              <wp:start x="-304" y="0"/>
              <wp:lineTo x="-304" y="20749"/>
              <wp:lineTo x="21570" y="20749"/>
              <wp:lineTo x="21570" y="0"/>
              <wp:lineTo x="-304" y="0"/>
            </wp:wrapPolygon>
          </wp:wrapTight>
          <wp:docPr id="3" name="Picture 3" descr="stella_no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lla_nova_logo"/>
                  <pic:cNvPicPr>
                    <a:picLocks noChangeAspect="1" noChangeArrowheads="1"/>
                  </pic:cNvPicPr>
                </pic:nvPicPr>
                <pic:blipFill>
                  <a:blip r:embed="rId1"/>
                  <a:srcRect/>
                  <a:stretch>
                    <a:fillRect/>
                  </a:stretch>
                </pic:blipFill>
                <pic:spPr bwMode="auto">
                  <a:xfrm>
                    <a:off x="0" y="0"/>
                    <a:ext cx="1354455" cy="515620"/>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1" locked="0" layoutInCell="1" allowOverlap="0">
          <wp:simplePos x="0" y="0"/>
          <wp:positionH relativeFrom="column">
            <wp:posOffset>6033135</wp:posOffset>
          </wp:positionH>
          <wp:positionV relativeFrom="paragraph">
            <wp:posOffset>-170815</wp:posOffset>
          </wp:positionV>
          <wp:extent cx="676275" cy="476250"/>
          <wp:effectExtent l="19050" t="0" r="9525" b="0"/>
          <wp:wrapTight wrapText="bothSides">
            <wp:wrapPolygon edited="0">
              <wp:start x="-608" y="0"/>
              <wp:lineTo x="-608" y="20736"/>
              <wp:lineTo x="21904" y="20736"/>
              <wp:lineTo x="21904" y="0"/>
              <wp:lineTo x="-608" y="0"/>
            </wp:wrapPolygon>
          </wp:wrapTight>
          <wp:docPr id="1" name="Picture 3" descr="LOG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4"/>
                  <pic:cNvPicPr>
                    <a:picLocks noChangeAspect="1" noChangeArrowheads="1"/>
                  </pic:cNvPicPr>
                </pic:nvPicPr>
                <pic:blipFill>
                  <a:blip r:embed="rId2"/>
                  <a:srcRect/>
                  <a:stretch>
                    <a:fillRect/>
                  </a:stretch>
                </pic:blipFill>
                <pic:spPr bwMode="auto">
                  <a:xfrm>
                    <a:off x="0" y="0"/>
                    <a:ext cx="676275" cy="476250"/>
                  </a:xfrm>
                  <a:prstGeom prst="rect">
                    <a:avLst/>
                  </a:prstGeom>
                  <a:noFill/>
                  <a:ln w="9525">
                    <a:noFill/>
                    <a:miter lim="800000"/>
                    <a:headEnd/>
                    <a:tailEnd/>
                  </a:ln>
                </pic:spPr>
              </pic:pic>
            </a:graphicData>
          </a:graphic>
        </wp:anchor>
      </w:drawing>
    </w:r>
    <w:r>
      <w:t xml:space="preserve"> </w:t>
    </w:r>
    <w:r>
      <w:tab/>
    </w:r>
    <w:proofErr w:type="spellStart"/>
    <w:r w:rsidR="00541C9F">
      <w:t>EPOS</w:t>
    </w:r>
    <w:del w:id="216" w:author="Amy Byers" w:date="2014-09-10T19:58:00Z">
      <w:r w:rsidR="00541C9F" w:rsidDel="006A1005">
        <w:delText xml:space="preserve"> (MPOS</w:delText>
      </w:r>
    </w:del>
    <w:ins w:id="217" w:author="Amy Byers" w:date="2014-09-10T19:59:00Z">
      <w:r w:rsidR="006A1005">
        <w:t>x</w:t>
      </w:r>
      <w:proofErr w:type="spellEnd"/>
      <w:r w:rsidR="006A1005">
        <w:t>/</w:t>
      </w:r>
      <w:proofErr w:type="spellStart"/>
      <w:r w:rsidR="006A1005">
        <w:t>mPOS</w:t>
      </w:r>
    </w:ins>
    <w:proofErr w:type="spellEnd"/>
    <w:del w:id="218" w:author="Amy Byers" w:date="2014-09-10T19:58:00Z">
      <w:r w:rsidR="00541C9F" w:rsidDel="006A1005">
        <w:delText xml:space="preserve"> R8</w:delText>
      </w:r>
      <w:r w:rsidR="00505F4A" w:rsidDel="006A1005">
        <w:delText>)</w:delText>
      </w:r>
    </w:del>
    <w:r>
      <w:t xml:space="preserve"> Resume </w:t>
    </w:r>
    <w:del w:id="219" w:author="Amy Byers" w:date="2014-09-10T19:59:00Z">
      <w:r w:rsidDel="006A1005">
        <w:delText>MPOS</w:delText>
      </w:r>
    </w:del>
    <w:ins w:id="220" w:author="Amy Byers" w:date="2014-09-10T19:59:00Z">
      <w:r w:rsidR="006A1005">
        <w:t>x/</w:t>
      </w:r>
      <w:proofErr w:type="spellStart"/>
      <w:r w:rsidR="006A1005">
        <w:t>mPOS</w:t>
      </w:r>
    </w:ins>
    <w:proofErr w:type="spellEnd"/>
    <w:r>
      <w:t xml:space="preserve"> Tran </w:t>
    </w:r>
    <w:del w:id="221" w:author="Amy Byers" w:date="2014-09-10T19:58:00Z">
      <w:r w:rsidDel="006A1005">
        <w:delText xml:space="preserve">Technical </w:delText>
      </w:r>
    </w:del>
    <w:r>
      <w:t>Specifications</w:t>
    </w:r>
  </w:p>
  <w:p w:rsidR="00E16918" w:rsidRDefault="00541C9F" w:rsidP="00573967">
    <w:pPr>
      <w:pStyle w:val="Header"/>
      <w:tabs>
        <w:tab w:val="clear" w:pos="4320"/>
        <w:tab w:val="clear" w:pos="8640"/>
        <w:tab w:val="center" w:pos="5040"/>
        <w:tab w:val="right" w:pos="10080"/>
      </w:tabs>
    </w:pPr>
    <w:r>
      <w:tab/>
      <w:t>Version 1.</w:t>
    </w:r>
    <w:ins w:id="222" w:author="Amy Byers" w:date="2014-09-10T19:58:00Z">
      <w:r w:rsidR="006A1005">
        <w:t>9</w:t>
      </w:r>
    </w:ins>
    <w:del w:id="223" w:author="Amy Byers" w:date="2014-09-10T19:58:00Z">
      <w:r w:rsidDel="006A1005">
        <w:delText>8</w:delText>
      </w:r>
    </w:del>
  </w:p>
  <w:p w:rsidR="00E16918" w:rsidRDefault="00E16918" w:rsidP="00C60AEF">
    <w:pPr>
      <w:pStyle w:val="Header"/>
      <w:tabs>
        <w:tab w:val="clear" w:pos="4320"/>
        <w:tab w:val="clear" w:pos="8640"/>
        <w:tab w:val="center" w:pos="5040"/>
        <w:tab w:val="right" w:pos="100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918" w:rsidRDefault="00E16918" w:rsidP="00A95DC9">
    <w:pPr>
      <w:pStyle w:val="Header"/>
      <w:tabs>
        <w:tab w:val="clear" w:pos="8640"/>
        <w:tab w:val="right" w:pos="10080"/>
      </w:tabs>
    </w:pPr>
    <w:r>
      <w:rPr>
        <w:noProof/>
      </w:rPr>
      <w:drawing>
        <wp:inline distT="0" distB="0" distL="0" distR="0">
          <wp:extent cx="4754880" cy="1836420"/>
          <wp:effectExtent l="19050" t="0" r="7620" b="0"/>
          <wp:docPr id="4" name="Picture 4" descr="stella_no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lla_nova_logo"/>
                  <pic:cNvPicPr>
                    <a:picLocks noChangeAspect="1" noChangeArrowheads="1"/>
                  </pic:cNvPicPr>
                </pic:nvPicPr>
                <pic:blipFill>
                  <a:blip r:embed="rId1"/>
                  <a:srcRect/>
                  <a:stretch>
                    <a:fillRect/>
                  </a:stretch>
                </pic:blipFill>
                <pic:spPr bwMode="auto">
                  <a:xfrm>
                    <a:off x="0" y="0"/>
                    <a:ext cx="4754880" cy="1836420"/>
                  </a:xfrm>
                  <a:prstGeom prst="rect">
                    <a:avLst/>
                  </a:prstGeom>
                  <a:noFill/>
                  <a:ln w="9525">
                    <a:noFill/>
                    <a:miter lim="800000"/>
                    <a:headEnd/>
                    <a:tailEnd/>
                  </a:ln>
                </pic:spPr>
              </pic:pic>
            </a:graphicData>
          </a:graphic>
        </wp:inline>
      </w:drawing>
    </w:r>
  </w:p>
  <w:p w:rsidR="00E16918" w:rsidRPr="005A2BCD" w:rsidRDefault="00E16918" w:rsidP="005A2BCD">
    <w:pPr>
      <w:pStyle w:val="Header"/>
      <w:tabs>
        <w:tab w:val="clear" w:pos="4320"/>
        <w:tab w:val="clear" w:pos="8640"/>
        <w:tab w:val="left" w:pos="8280"/>
        <w:tab w:val="right" w:pos="10080"/>
      </w:tabs>
      <w:rPr>
        <w:rStyle w:val="A0"/>
        <w:sz w:val="24"/>
        <w:szCs w:val="24"/>
      </w:rPr>
    </w:pPr>
    <w:r w:rsidRPr="005A2BCD">
      <w:rPr>
        <w:rStyle w:val="A0"/>
        <w:sz w:val="24"/>
        <w:szCs w:val="24"/>
      </w:rPr>
      <w:t xml:space="preserve">11635 </w:t>
    </w:r>
    <w:proofErr w:type="spellStart"/>
    <w:r w:rsidRPr="005A2BCD">
      <w:rPr>
        <w:rStyle w:val="A0"/>
        <w:sz w:val="24"/>
        <w:szCs w:val="24"/>
      </w:rPr>
      <w:t>Northpark</w:t>
    </w:r>
    <w:proofErr w:type="spellEnd"/>
    <w:r w:rsidRPr="005A2BCD">
      <w:rPr>
        <w:rStyle w:val="A0"/>
        <w:sz w:val="24"/>
        <w:szCs w:val="24"/>
      </w:rPr>
      <w:t xml:space="preserve"> Drive</w:t>
    </w:r>
  </w:p>
  <w:p w:rsidR="00E16918" w:rsidRPr="005A2BCD" w:rsidRDefault="00E16918" w:rsidP="005A2BCD">
    <w:pPr>
      <w:pStyle w:val="Header"/>
      <w:tabs>
        <w:tab w:val="clear" w:pos="4320"/>
        <w:tab w:val="clear" w:pos="8640"/>
        <w:tab w:val="left" w:pos="8280"/>
        <w:tab w:val="right" w:pos="10080"/>
      </w:tabs>
      <w:rPr>
        <w:rStyle w:val="A0"/>
        <w:sz w:val="24"/>
        <w:szCs w:val="24"/>
      </w:rPr>
    </w:pPr>
    <w:r w:rsidRPr="005A2BCD">
      <w:rPr>
        <w:rStyle w:val="A0"/>
        <w:sz w:val="24"/>
        <w:szCs w:val="24"/>
      </w:rPr>
      <w:t>Suite 100</w:t>
    </w:r>
  </w:p>
  <w:p w:rsidR="00E16918" w:rsidRPr="005A2BCD" w:rsidRDefault="00E16918" w:rsidP="005A2BCD">
    <w:pPr>
      <w:pStyle w:val="Header"/>
      <w:tabs>
        <w:tab w:val="clear" w:pos="4320"/>
        <w:tab w:val="clear" w:pos="8640"/>
        <w:tab w:val="left" w:pos="8280"/>
        <w:tab w:val="right" w:pos="10080"/>
      </w:tabs>
      <w:rPr>
        <w:rStyle w:val="A0"/>
        <w:sz w:val="24"/>
        <w:szCs w:val="24"/>
      </w:rPr>
    </w:pPr>
    <w:r w:rsidRPr="005A2BCD">
      <w:rPr>
        <w:rStyle w:val="A0"/>
        <w:sz w:val="24"/>
        <w:szCs w:val="24"/>
      </w:rPr>
      <w:t>Wake Forest, NC 27587</w:t>
    </w:r>
  </w:p>
  <w:p w:rsidR="00E16918" w:rsidRPr="005A2BCD" w:rsidRDefault="00E16918" w:rsidP="005A2BCD">
    <w:pPr>
      <w:pStyle w:val="Header"/>
      <w:tabs>
        <w:tab w:val="clear" w:pos="4320"/>
        <w:tab w:val="clear" w:pos="8640"/>
        <w:tab w:val="left" w:pos="8280"/>
        <w:tab w:val="right" w:pos="10080"/>
      </w:tabs>
      <w:rPr>
        <w:color w:val="333399"/>
        <w:sz w:val="24"/>
      </w:rPr>
    </w:pPr>
    <w:r w:rsidRPr="005A2BCD">
      <w:rPr>
        <w:rStyle w:val="A0"/>
        <w:sz w:val="24"/>
        <w:szCs w:val="24"/>
      </w:rPr>
      <w:t>www.sntinc.com</w:t>
    </w:r>
  </w:p>
  <w:p w:rsidR="00E16918" w:rsidRDefault="00E16918" w:rsidP="005A2BCD">
    <w:pPr>
      <w:pStyle w:val="Header"/>
      <w:tabs>
        <w:tab w:val="clear" w:pos="8640"/>
        <w:tab w:val="right" w:pos="10080"/>
      </w:tabs>
      <w:rPr>
        <w:color w:val="333399"/>
        <w:sz w:val="24"/>
      </w:rPr>
    </w:pPr>
  </w:p>
  <w:p w:rsidR="00E16918" w:rsidRPr="00F31F9E" w:rsidRDefault="00E16918" w:rsidP="00A95DC9">
    <w:pPr>
      <w:pStyle w:val="Header"/>
      <w:tabs>
        <w:tab w:val="clear" w:pos="8640"/>
        <w:tab w:val="right" w:pos="10080"/>
      </w:tabs>
      <w:rPr>
        <w:color w:val="333399"/>
        <w:sz w:val="24"/>
      </w:rPr>
    </w:pPr>
    <w:r>
      <w:rPr>
        <w:color w:val="333399"/>
        <w:sz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7B6899E"/>
    <w:lvl w:ilvl="0">
      <w:start w:val="1"/>
      <w:numFmt w:val="bullet"/>
      <w:lvlText w:val=""/>
      <w:lvlJc w:val="left"/>
      <w:pPr>
        <w:tabs>
          <w:tab w:val="num" w:pos="720"/>
        </w:tabs>
        <w:ind w:left="720" w:hanging="360"/>
      </w:pPr>
      <w:rPr>
        <w:rFonts w:ascii="Symbol" w:hAnsi="Symbol" w:hint="default"/>
      </w:rPr>
    </w:lvl>
  </w:abstractNum>
  <w:abstractNum w:abstractNumId="1">
    <w:nsid w:val="04B8237C"/>
    <w:multiLevelType w:val="hybridMultilevel"/>
    <w:tmpl w:val="EFECD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50078"/>
    <w:multiLevelType w:val="hybridMultilevel"/>
    <w:tmpl w:val="3348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F70E9"/>
    <w:multiLevelType w:val="hybridMultilevel"/>
    <w:tmpl w:val="D004C1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CD518C"/>
    <w:multiLevelType w:val="multilevel"/>
    <w:tmpl w:val="77103A3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F7A5E58"/>
    <w:multiLevelType w:val="hybridMultilevel"/>
    <w:tmpl w:val="5C0E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6F2CE6"/>
    <w:multiLevelType w:val="multilevel"/>
    <w:tmpl w:val="0150ABCA"/>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864"/>
        </w:tabs>
        <w:ind w:left="1152" w:hanging="1152"/>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14D30A48"/>
    <w:multiLevelType w:val="hybridMultilevel"/>
    <w:tmpl w:val="15223CB0"/>
    <w:lvl w:ilvl="0" w:tplc="ABBA79A0">
      <w:start w:val="1"/>
      <w:numFmt w:val="bullet"/>
      <w:lvlText w:val=""/>
      <w:lvlJc w:val="left"/>
      <w:pPr>
        <w:ind w:left="720" w:hanging="360"/>
      </w:pPr>
      <w:rPr>
        <w:rFonts w:ascii="Symbol" w:hAnsi="Symbol" w:hint="default"/>
      </w:rPr>
    </w:lvl>
    <w:lvl w:ilvl="1" w:tplc="ABBA79A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A6065"/>
    <w:multiLevelType w:val="hybridMultilevel"/>
    <w:tmpl w:val="9046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565C7"/>
    <w:multiLevelType w:val="hybridMultilevel"/>
    <w:tmpl w:val="B6429D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4E2318C"/>
    <w:multiLevelType w:val="hybridMultilevel"/>
    <w:tmpl w:val="29368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4B75CD"/>
    <w:multiLevelType w:val="hybridMultilevel"/>
    <w:tmpl w:val="867CA2B4"/>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8015B97"/>
    <w:multiLevelType w:val="hybridMultilevel"/>
    <w:tmpl w:val="AC64F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C3C3A9C"/>
    <w:multiLevelType w:val="multilevel"/>
    <w:tmpl w:val="67B4F0D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Wingdings" w:hAnsi="Wingdings" w:hint="default"/>
        <w:sz w:val="16"/>
      </w:rPr>
    </w:lvl>
    <w:lvl w:ilvl="4">
      <w:start w:val="1"/>
      <w:numFmt w:val="bullet"/>
      <w:lvlText w:val=""/>
      <w:lvlJc w:val="left"/>
      <w:pPr>
        <w:tabs>
          <w:tab w:val="num" w:pos="1440"/>
        </w:tabs>
        <w:ind w:left="1440" w:hanging="360"/>
      </w:pPr>
      <w:rPr>
        <w:rFonts w:ascii="Symbol" w:hAnsi="Symbol"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Symbol" w:hAnsi="Symbol" w:hint="default"/>
      </w:rPr>
    </w:lvl>
    <w:lvl w:ilvl="8">
      <w:start w:val="1"/>
      <w:numFmt w:val="bullet"/>
      <w:lvlText w:val=""/>
      <w:lvlJc w:val="left"/>
      <w:pPr>
        <w:tabs>
          <w:tab w:val="num" w:pos="2880"/>
        </w:tabs>
        <w:ind w:left="2880" w:hanging="360"/>
      </w:pPr>
      <w:rPr>
        <w:rFonts w:ascii="Symbol" w:hAnsi="Symbol" w:hint="default"/>
      </w:rPr>
    </w:lvl>
  </w:abstractNum>
  <w:abstractNum w:abstractNumId="14">
    <w:nsid w:val="36AF1F42"/>
    <w:multiLevelType w:val="hybridMultilevel"/>
    <w:tmpl w:val="F05489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5B49C1"/>
    <w:multiLevelType w:val="hybridMultilevel"/>
    <w:tmpl w:val="09CC26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D8D7F38"/>
    <w:multiLevelType w:val="hybridMultilevel"/>
    <w:tmpl w:val="B1C449E6"/>
    <w:lvl w:ilvl="0" w:tplc="40101B8C">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0F4E9A"/>
    <w:multiLevelType w:val="hybridMultilevel"/>
    <w:tmpl w:val="4DD20A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034EE5"/>
    <w:multiLevelType w:val="hybridMultilevel"/>
    <w:tmpl w:val="EAD6C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CFF28AD"/>
    <w:multiLevelType w:val="hybridMultilevel"/>
    <w:tmpl w:val="F05489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B0343"/>
    <w:multiLevelType w:val="hybridMultilevel"/>
    <w:tmpl w:val="A5A685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0B911B0"/>
    <w:multiLevelType w:val="hybridMultilevel"/>
    <w:tmpl w:val="8362F038"/>
    <w:lvl w:ilvl="0" w:tplc="ABBA79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BE6D6F"/>
    <w:multiLevelType w:val="hybridMultilevel"/>
    <w:tmpl w:val="6F7A0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11092B"/>
    <w:multiLevelType w:val="hybridMultilevel"/>
    <w:tmpl w:val="2D3A6596"/>
    <w:lvl w:ilvl="0" w:tplc="40101B8C">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A7F5269"/>
    <w:multiLevelType w:val="hybridMultilevel"/>
    <w:tmpl w:val="77AA16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D936955"/>
    <w:multiLevelType w:val="hybridMultilevel"/>
    <w:tmpl w:val="63A4E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4343C4B"/>
    <w:multiLevelType w:val="hybridMultilevel"/>
    <w:tmpl w:val="858A7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D565C4"/>
    <w:multiLevelType w:val="hybridMultilevel"/>
    <w:tmpl w:val="DF2E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A6C4352"/>
    <w:multiLevelType w:val="hybridMultilevel"/>
    <w:tmpl w:val="EB942D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25"/>
  </w:num>
  <w:num w:numId="3">
    <w:abstractNumId w:val="9"/>
  </w:num>
  <w:num w:numId="4">
    <w:abstractNumId w:val="28"/>
  </w:num>
  <w:num w:numId="5">
    <w:abstractNumId w:val="13"/>
  </w:num>
  <w:num w:numId="6">
    <w:abstractNumId w:val="21"/>
  </w:num>
  <w:num w:numId="7">
    <w:abstractNumId w:val="6"/>
  </w:num>
  <w:num w:numId="8">
    <w:abstractNumId w:val="20"/>
  </w:num>
  <w:num w:numId="9">
    <w:abstractNumId w:val="7"/>
  </w:num>
  <w:num w:numId="10">
    <w:abstractNumId w:val="6"/>
  </w:num>
  <w:num w:numId="11">
    <w:abstractNumId w:val="22"/>
  </w:num>
  <w:num w:numId="12">
    <w:abstractNumId w:val="2"/>
  </w:num>
  <w:num w:numId="13">
    <w:abstractNumId w:val="8"/>
  </w:num>
  <w:num w:numId="14">
    <w:abstractNumId w:val="6"/>
  </w:num>
  <w:num w:numId="15">
    <w:abstractNumId w:val="6"/>
  </w:num>
  <w:num w:numId="16">
    <w:abstractNumId w:val="6"/>
  </w:num>
  <w:num w:numId="17">
    <w:abstractNumId w:val="6"/>
  </w:num>
  <w:num w:numId="18">
    <w:abstractNumId w:val="1"/>
  </w:num>
  <w:num w:numId="19">
    <w:abstractNumId w:val="10"/>
  </w:num>
  <w:num w:numId="20">
    <w:abstractNumId w:val="15"/>
  </w:num>
  <w:num w:numId="21">
    <w:abstractNumId w:val="24"/>
  </w:num>
  <w:num w:numId="22">
    <w:abstractNumId w:val="5"/>
  </w:num>
  <w:num w:numId="23">
    <w:abstractNumId w:val="3"/>
  </w:num>
  <w:num w:numId="24">
    <w:abstractNumId w:val="4"/>
  </w:num>
  <w:num w:numId="25">
    <w:abstractNumId w:val="14"/>
  </w:num>
  <w:num w:numId="26">
    <w:abstractNumId w:val="19"/>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11"/>
  </w:num>
  <w:num w:numId="30">
    <w:abstractNumId w:val="16"/>
  </w:num>
  <w:num w:numId="31">
    <w:abstractNumId w:val="17"/>
  </w:num>
  <w:num w:numId="32">
    <w:abstractNumId w:val="18"/>
  </w:num>
  <w:num w:numId="33">
    <w:abstractNumId w:val="26"/>
  </w:num>
  <w:num w:numId="34">
    <w:abstractNumId w:val="12"/>
  </w:num>
  <w:num w:numId="35">
    <w:abstractNumId w:val="27"/>
  </w:num>
  <w:num w:numId="36">
    <w:abstractNumId w:val="0"/>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y Byers">
    <w15:presenceInfo w15:providerId="AD" w15:userId="S-1-5-21-1937516682-3587700642-2321761428-1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10"/>
  <w:drawingGridVerticalSpacing w:val="187"/>
  <w:displayHorizontalDrawingGridEvery w:val="2"/>
  <w:characterSpacingControl w:val="doNotCompress"/>
  <w:hdrShapeDefaults>
    <o:shapedefaults v:ext="edit" spidmax="2049" o:allowoverlap="f" fill="f" fillcolor="white" stroke="f">
      <v:fill color="white" on="f"/>
      <v:stroke on="f"/>
      <v:textbox style="mso-rotate-with-shape: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DB"/>
    <w:rsid w:val="00000AD3"/>
    <w:rsid w:val="00000AD4"/>
    <w:rsid w:val="00000B71"/>
    <w:rsid w:val="00000F39"/>
    <w:rsid w:val="000012AE"/>
    <w:rsid w:val="00001891"/>
    <w:rsid w:val="00002804"/>
    <w:rsid w:val="00003BC7"/>
    <w:rsid w:val="00003CCB"/>
    <w:rsid w:val="0000423B"/>
    <w:rsid w:val="00006AAF"/>
    <w:rsid w:val="0000734A"/>
    <w:rsid w:val="00007620"/>
    <w:rsid w:val="000107CF"/>
    <w:rsid w:val="00011204"/>
    <w:rsid w:val="00011315"/>
    <w:rsid w:val="0001157F"/>
    <w:rsid w:val="000115CC"/>
    <w:rsid w:val="0001368B"/>
    <w:rsid w:val="000144D2"/>
    <w:rsid w:val="0001497A"/>
    <w:rsid w:val="0001509E"/>
    <w:rsid w:val="0002076E"/>
    <w:rsid w:val="000218C0"/>
    <w:rsid w:val="00021B0C"/>
    <w:rsid w:val="00025BDE"/>
    <w:rsid w:val="00025DF6"/>
    <w:rsid w:val="0003021E"/>
    <w:rsid w:val="000302E2"/>
    <w:rsid w:val="000305C1"/>
    <w:rsid w:val="00030FFA"/>
    <w:rsid w:val="000338B2"/>
    <w:rsid w:val="00033D2A"/>
    <w:rsid w:val="00033E24"/>
    <w:rsid w:val="00034F15"/>
    <w:rsid w:val="00035869"/>
    <w:rsid w:val="00036274"/>
    <w:rsid w:val="000402DD"/>
    <w:rsid w:val="000404A0"/>
    <w:rsid w:val="00040EDD"/>
    <w:rsid w:val="000441DC"/>
    <w:rsid w:val="00044C42"/>
    <w:rsid w:val="0004529B"/>
    <w:rsid w:val="00047126"/>
    <w:rsid w:val="000477C1"/>
    <w:rsid w:val="00047B47"/>
    <w:rsid w:val="00050534"/>
    <w:rsid w:val="00050910"/>
    <w:rsid w:val="00050CDA"/>
    <w:rsid w:val="000511D4"/>
    <w:rsid w:val="00051A10"/>
    <w:rsid w:val="0005308C"/>
    <w:rsid w:val="000532D0"/>
    <w:rsid w:val="000536EC"/>
    <w:rsid w:val="000539FE"/>
    <w:rsid w:val="00053ABA"/>
    <w:rsid w:val="00055E85"/>
    <w:rsid w:val="00056A07"/>
    <w:rsid w:val="00056E5D"/>
    <w:rsid w:val="000609C7"/>
    <w:rsid w:val="0006262E"/>
    <w:rsid w:val="00063839"/>
    <w:rsid w:val="000645C5"/>
    <w:rsid w:val="00064E32"/>
    <w:rsid w:val="000669BF"/>
    <w:rsid w:val="00070256"/>
    <w:rsid w:val="00070932"/>
    <w:rsid w:val="0007122B"/>
    <w:rsid w:val="00071519"/>
    <w:rsid w:val="00072C7D"/>
    <w:rsid w:val="00072D09"/>
    <w:rsid w:val="00073DA8"/>
    <w:rsid w:val="000746E2"/>
    <w:rsid w:val="00075E07"/>
    <w:rsid w:val="000769C3"/>
    <w:rsid w:val="000775E1"/>
    <w:rsid w:val="00077E77"/>
    <w:rsid w:val="00080621"/>
    <w:rsid w:val="000817BF"/>
    <w:rsid w:val="00082CA3"/>
    <w:rsid w:val="00086602"/>
    <w:rsid w:val="00087A41"/>
    <w:rsid w:val="00087EC0"/>
    <w:rsid w:val="00090003"/>
    <w:rsid w:val="00090651"/>
    <w:rsid w:val="00090DBD"/>
    <w:rsid w:val="00091FE3"/>
    <w:rsid w:val="00092A55"/>
    <w:rsid w:val="00092DAD"/>
    <w:rsid w:val="000935D1"/>
    <w:rsid w:val="00094796"/>
    <w:rsid w:val="00095046"/>
    <w:rsid w:val="000958AE"/>
    <w:rsid w:val="0009698E"/>
    <w:rsid w:val="00096AEF"/>
    <w:rsid w:val="00096C01"/>
    <w:rsid w:val="00096CAC"/>
    <w:rsid w:val="00096D2D"/>
    <w:rsid w:val="000A0849"/>
    <w:rsid w:val="000A20C3"/>
    <w:rsid w:val="000A3BD1"/>
    <w:rsid w:val="000A61B2"/>
    <w:rsid w:val="000A7188"/>
    <w:rsid w:val="000A7202"/>
    <w:rsid w:val="000A784D"/>
    <w:rsid w:val="000A7B9B"/>
    <w:rsid w:val="000B15E9"/>
    <w:rsid w:val="000B3B2D"/>
    <w:rsid w:val="000B46DC"/>
    <w:rsid w:val="000B49BC"/>
    <w:rsid w:val="000B59D3"/>
    <w:rsid w:val="000B694D"/>
    <w:rsid w:val="000B6A7E"/>
    <w:rsid w:val="000B7C03"/>
    <w:rsid w:val="000C23BF"/>
    <w:rsid w:val="000C249B"/>
    <w:rsid w:val="000C3EEB"/>
    <w:rsid w:val="000C4976"/>
    <w:rsid w:val="000C4B69"/>
    <w:rsid w:val="000C513B"/>
    <w:rsid w:val="000D1442"/>
    <w:rsid w:val="000D1822"/>
    <w:rsid w:val="000D1EE6"/>
    <w:rsid w:val="000D2BF4"/>
    <w:rsid w:val="000D337B"/>
    <w:rsid w:val="000D3FD7"/>
    <w:rsid w:val="000D5115"/>
    <w:rsid w:val="000D51FA"/>
    <w:rsid w:val="000D5802"/>
    <w:rsid w:val="000D66D7"/>
    <w:rsid w:val="000D6F3A"/>
    <w:rsid w:val="000D79D4"/>
    <w:rsid w:val="000E03B1"/>
    <w:rsid w:val="000E090F"/>
    <w:rsid w:val="000E0A07"/>
    <w:rsid w:val="000E0A34"/>
    <w:rsid w:val="000E0F49"/>
    <w:rsid w:val="000E2939"/>
    <w:rsid w:val="000E3286"/>
    <w:rsid w:val="000E34DE"/>
    <w:rsid w:val="000E3BCA"/>
    <w:rsid w:val="000E6EEE"/>
    <w:rsid w:val="000E79C1"/>
    <w:rsid w:val="000E7EE6"/>
    <w:rsid w:val="000F1782"/>
    <w:rsid w:val="000F3A08"/>
    <w:rsid w:val="000F3CCD"/>
    <w:rsid w:val="000F3CD2"/>
    <w:rsid w:val="000F41D5"/>
    <w:rsid w:val="000F55F1"/>
    <w:rsid w:val="000F6B29"/>
    <w:rsid w:val="00102FF9"/>
    <w:rsid w:val="001033B7"/>
    <w:rsid w:val="0010382E"/>
    <w:rsid w:val="00103ACB"/>
    <w:rsid w:val="00105C5D"/>
    <w:rsid w:val="00105D13"/>
    <w:rsid w:val="00111D7B"/>
    <w:rsid w:val="00112966"/>
    <w:rsid w:val="0011363C"/>
    <w:rsid w:val="00113BD3"/>
    <w:rsid w:val="00116019"/>
    <w:rsid w:val="00116944"/>
    <w:rsid w:val="00117C6C"/>
    <w:rsid w:val="00125646"/>
    <w:rsid w:val="00125B08"/>
    <w:rsid w:val="0012640A"/>
    <w:rsid w:val="00130333"/>
    <w:rsid w:val="001326D1"/>
    <w:rsid w:val="001374D2"/>
    <w:rsid w:val="00140E03"/>
    <w:rsid w:val="001422C5"/>
    <w:rsid w:val="00142EAA"/>
    <w:rsid w:val="00143BF5"/>
    <w:rsid w:val="0014426D"/>
    <w:rsid w:val="001447AC"/>
    <w:rsid w:val="00144CDE"/>
    <w:rsid w:val="00145645"/>
    <w:rsid w:val="001531F1"/>
    <w:rsid w:val="0015449C"/>
    <w:rsid w:val="001569A7"/>
    <w:rsid w:val="00162C54"/>
    <w:rsid w:val="001653A3"/>
    <w:rsid w:val="00165448"/>
    <w:rsid w:val="00165ACD"/>
    <w:rsid w:val="00167F1C"/>
    <w:rsid w:val="00170B70"/>
    <w:rsid w:val="00171D74"/>
    <w:rsid w:val="00172E79"/>
    <w:rsid w:val="001757D9"/>
    <w:rsid w:val="00176146"/>
    <w:rsid w:val="001770F7"/>
    <w:rsid w:val="00181715"/>
    <w:rsid w:val="001828E6"/>
    <w:rsid w:val="001839FB"/>
    <w:rsid w:val="00183FBD"/>
    <w:rsid w:val="001853F8"/>
    <w:rsid w:val="001856FB"/>
    <w:rsid w:val="00185965"/>
    <w:rsid w:val="00187175"/>
    <w:rsid w:val="00192300"/>
    <w:rsid w:val="001936AC"/>
    <w:rsid w:val="00193C58"/>
    <w:rsid w:val="00193F38"/>
    <w:rsid w:val="00195E48"/>
    <w:rsid w:val="0019629F"/>
    <w:rsid w:val="001A0073"/>
    <w:rsid w:val="001A1AFE"/>
    <w:rsid w:val="001A2AF4"/>
    <w:rsid w:val="001A426F"/>
    <w:rsid w:val="001A5797"/>
    <w:rsid w:val="001A580C"/>
    <w:rsid w:val="001A6F62"/>
    <w:rsid w:val="001A7F0B"/>
    <w:rsid w:val="001B0EEA"/>
    <w:rsid w:val="001B147D"/>
    <w:rsid w:val="001B2214"/>
    <w:rsid w:val="001B4BC8"/>
    <w:rsid w:val="001B710A"/>
    <w:rsid w:val="001B7408"/>
    <w:rsid w:val="001C1EBB"/>
    <w:rsid w:val="001C3756"/>
    <w:rsid w:val="001C400A"/>
    <w:rsid w:val="001C4F37"/>
    <w:rsid w:val="001C5F3E"/>
    <w:rsid w:val="001C6C18"/>
    <w:rsid w:val="001C6C39"/>
    <w:rsid w:val="001C77FD"/>
    <w:rsid w:val="001D0640"/>
    <w:rsid w:val="001D1839"/>
    <w:rsid w:val="001D1F6A"/>
    <w:rsid w:val="001D2309"/>
    <w:rsid w:val="001D2B92"/>
    <w:rsid w:val="001D590F"/>
    <w:rsid w:val="001D7F10"/>
    <w:rsid w:val="001E0DB0"/>
    <w:rsid w:val="001E1C01"/>
    <w:rsid w:val="001E1F06"/>
    <w:rsid w:val="001E314E"/>
    <w:rsid w:val="001E3E63"/>
    <w:rsid w:val="001E4551"/>
    <w:rsid w:val="001E5FBD"/>
    <w:rsid w:val="001F2FED"/>
    <w:rsid w:val="001F3F7F"/>
    <w:rsid w:val="001F6652"/>
    <w:rsid w:val="001F79FF"/>
    <w:rsid w:val="00200C9A"/>
    <w:rsid w:val="00203F58"/>
    <w:rsid w:val="002040E1"/>
    <w:rsid w:val="002061BD"/>
    <w:rsid w:val="0020626B"/>
    <w:rsid w:val="00207062"/>
    <w:rsid w:val="00207076"/>
    <w:rsid w:val="00207440"/>
    <w:rsid w:val="0020795C"/>
    <w:rsid w:val="00212759"/>
    <w:rsid w:val="002129DF"/>
    <w:rsid w:val="00213131"/>
    <w:rsid w:val="00213FD0"/>
    <w:rsid w:val="0021494C"/>
    <w:rsid w:val="00215196"/>
    <w:rsid w:val="0021529B"/>
    <w:rsid w:val="00215558"/>
    <w:rsid w:val="0021620C"/>
    <w:rsid w:val="00216CD2"/>
    <w:rsid w:val="00216DE0"/>
    <w:rsid w:val="00217C5A"/>
    <w:rsid w:val="0022009D"/>
    <w:rsid w:val="00222A62"/>
    <w:rsid w:val="0022332D"/>
    <w:rsid w:val="00223BB1"/>
    <w:rsid w:val="00223BD7"/>
    <w:rsid w:val="00223EE1"/>
    <w:rsid w:val="00224AF9"/>
    <w:rsid w:val="00225DCF"/>
    <w:rsid w:val="002266FA"/>
    <w:rsid w:val="00227220"/>
    <w:rsid w:val="00227B05"/>
    <w:rsid w:val="0023209D"/>
    <w:rsid w:val="00234074"/>
    <w:rsid w:val="00234095"/>
    <w:rsid w:val="00236833"/>
    <w:rsid w:val="00237955"/>
    <w:rsid w:val="0024040E"/>
    <w:rsid w:val="00240ACF"/>
    <w:rsid w:val="002419CC"/>
    <w:rsid w:val="00241B76"/>
    <w:rsid w:val="00241D89"/>
    <w:rsid w:val="00242C8A"/>
    <w:rsid w:val="00242D4E"/>
    <w:rsid w:val="002431C0"/>
    <w:rsid w:val="002440F5"/>
    <w:rsid w:val="00244C55"/>
    <w:rsid w:val="00245338"/>
    <w:rsid w:val="00245EC8"/>
    <w:rsid w:val="00246999"/>
    <w:rsid w:val="00251129"/>
    <w:rsid w:val="00251914"/>
    <w:rsid w:val="00253239"/>
    <w:rsid w:val="00253A4D"/>
    <w:rsid w:val="00253BC6"/>
    <w:rsid w:val="00253F5B"/>
    <w:rsid w:val="002555F3"/>
    <w:rsid w:val="00255854"/>
    <w:rsid w:val="00260341"/>
    <w:rsid w:val="00261A2C"/>
    <w:rsid w:val="00261BCF"/>
    <w:rsid w:val="00266869"/>
    <w:rsid w:val="002679D0"/>
    <w:rsid w:val="002706B3"/>
    <w:rsid w:val="0027159C"/>
    <w:rsid w:val="002718F2"/>
    <w:rsid w:val="00275001"/>
    <w:rsid w:val="002764EF"/>
    <w:rsid w:val="00277A96"/>
    <w:rsid w:val="00277E62"/>
    <w:rsid w:val="0028018A"/>
    <w:rsid w:val="0028150D"/>
    <w:rsid w:val="00281E4A"/>
    <w:rsid w:val="0028297C"/>
    <w:rsid w:val="00283A67"/>
    <w:rsid w:val="00284687"/>
    <w:rsid w:val="00285785"/>
    <w:rsid w:val="00286C08"/>
    <w:rsid w:val="002874B1"/>
    <w:rsid w:val="00291B49"/>
    <w:rsid w:val="00292119"/>
    <w:rsid w:val="002928DA"/>
    <w:rsid w:val="00294B00"/>
    <w:rsid w:val="00294D24"/>
    <w:rsid w:val="00295618"/>
    <w:rsid w:val="002A1DD9"/>
    <w:rsid w:val="002A4746"/>
    <w:rsid w:val="002A4E12"/>
    <w:rsid w:val="002A70D9"/>
    <w:rsid w:val="002A7A42"/>
    <w:rsid w:val="002A7B08"/>
    <w:rsid w:val="002B53A1"/>
    <w:rsid w:val="002B5B83"/>
    <w:rsid w:val="002B6154"/>
    <w:rsid w:val="002B62C5"/>
    <w:rsid w:val="002C098E"/>
    <w:rsid w:val="002C2BE3"/>
    <w:rsid w:val="002C3E65"/>
    <w:rsid w:val="002C4884"/>
    <w:rsid w:val="002C6589"/>
    <w:rsid w:val="002D1256"/>
    <w:rsid w:val="002D2C21"/>
    <w:rsid w:val="002D2CBA"/>
    <w:rsid w:val="002D2FBE"/>
    <w:rsid w:val="002D4414"/>
    <w:rsid w:val="002D7130"/>
    <w:rsid w:val="002E0E32"/>
    <w:rsid w:val="002E1A4B"/>
    <w:rsid w:val="002E3868"/>
    <w:rsid w:val="002E3B8E"/>
    <w:rsid w:val="002E3FA2"/>
    <w:rsid w:val="002E7332"/>
    <w:rsid w:val="002E7C82"/>
    <w:rsid w:val="002F11B0"/>
    <w:rsid w:val="002F2DDC"/>
    <w:rsid w:val="002F3312"/>
    <w:rsid w:val="002F3A10"/>
    <w:rsid w:val="002F3B37"/>
    <w:rsid w:val="002F5C09"/>
    <w:rsid w:val="002F5C56"/>
    <w:rsid w:val="00300218"/>
    <w:rsid w:val="00300500"/>
    <w:rsid w:val="00300E94"/>
    <w:rsid w:val="00300FC3"/>
    <w:rsid w:val="0030188C"/>
    <w:rsid w:val="00301C47"/>
    <w:rsid w:val="00302C76"/>
    <w:rsid w:val="00302D64"/>
    <w:rsid w:val="00302D6B"/>
    <w:rsid w:val="00303A2E"/>
    <w:rsid w:val="00303EE6"/>
    <w:rsid w:val="00305836"/>
    <w:rsid w:val="00306543"/>
    <w:rsid w:val="00306FA9"/>
    <w:rsid w:val="0030766F"/>
    <w:rsid w:val="00310681"/>
    <w:rsid w:val="003136A5"/>
    <w:rsid w:val="003138C5"/>
    <w:rsid w:val="003151BF"/>
    <w:rsid w:val="00315D69"/>
    <w:rsid w:val="003165B7"/>
    <w:rsid w:val="00316843"/>
    <w:rsid w:val="00317858"/>
    <w:rsid w:val="00320CDB"/>
    <w:rsid w:val="00321636"/>
    <w:rsid w:val="00321E91"/>
    <w:rsid w:val="00323835"/>
    <w:rsid w:val="00323C79"/>
    <w:rsid w:val="003272F3"/>
    <w:rsid w:val="00327AC9"/>
    <w:rsid w:val="00331118"/>
    <w:rsid w:val="003314CD"/>
    <w:rsid w:val="00331C1D"/>
    <w:rsid w:val="00331D88"/>
    <w:rsid w:val="0033373F"/>
    <w:rsid w:val="00333993"/>
    <w:rsid w:val="003347E2"/>
    <w:rsid w:val="00336AF2"/>
    <w:rsid w:val="003370C6"/>
    <w:rsid w:val="00337FF8"/>
    <w:rsid w:val="00341290"/>
    <w:rsid w:val="0034248A"/>
    <w:rsid w:val="003428E4"/>
    <w:rsid w:val="00343817"/>
    <w:rsid w:val="00350159"/>
    <w:rsid w:val="00351435"/>
    <w:rsid w:val="0035196B"/>
    <w:rsid w:val="00351A5B"/>
    <w:rsid w:val="003521BF"/>
    <w:rsid w:val="0035234F"/>
    <w:rsid w:val="003529A2"/>
    <w:rsid w:val="003529A5"/>
    <w:rsid w:val="00354A33"/>
    <w:rsid w:val="00354BFE"/>
    <w:rsid w:val="00354D9B"/>
    <w:rsid w:val="00355643"/>
    <w:rsid w:val="0035709C"/>
    <w:rsid w:val="00361CD9"/>
    <w:rsid w:val="00361D6B"/>
    <w:rsid w:val="003625C3"/>
    <w:rsid w:val="003641CC"/>
    <w:rsid w:val="00365291"/>
    <w:rsid w:val="00370009"/>
    <w:rsid w:val="0037042C"/>
    <w:rsid w:val="003708F8"/>
    <w:rsid w:val="003710F9"/>
    <w:rsid w:val="00373AB2"/>
    <w:rsid w:val="0037441B"/>
    <w:rsid w:val="00374998"/>
    <w:rsid w:val="00375510"/>
    <w:rsid w:val="00376317"/>
    <w:rsid w:val="00376511"/>
    <w:rsid w:val="003771D4"/>
    <w:rsid w:val="003772AC"/>
    <w:rsid w:val="003777EC"/>
    <w:rsid w:val="00382B91"/>
    <w:rsid w:val="00383014"/>
    <w:rsid w:val="00383949"/>
    <w:rsid w:val="00383C20"/>
    <w:rsid w:val="00390660"/>
    <w:rsid w:val="0039161D"/>
    <w:rsid w:val="003934EA"/>
    <w:rsid w:val="00393BDF"/>
    <w:rsid w:val="003940F3"/>
    <w:rsid w:val="0039412A"/>
    <w:rsid w:val="0039553B"/>
    <w:rsid w:val="003958C6"/>
    <w:rsid w:val="0039610B"/>
    <w:rsid w:val="0039781F"/>
    <w:rsid w:val="00397CB7"/>
    <w:rsid w:val="003A03FB"/>
    <w:rsid w:val="003A2D5A"/>
    <w:rsid w:val="003A3367"/>
    <w:rsid w:val="003A39A0"/>
    <w:rsid w:val="003A6300"/>
    <w:rsid w:val="003A6870"/>
    <w:rsid w:val="003A752B"/>
    <w:rsid w:val="003A7E47"/>
    <w:rsid w:val="003B1EB7"/>
    <w:rsid w:val="003B332D"/>
    <w:rsid w:val="003B3C11"/>
    <w:rsid w:val="003B4122"/>
    <w:rsid w:val="003B47AB"/>
    <w:rsid w:val="003B4884"/>
    <w:rsid w:val="003B4B28"/>
    <w:rsid w:val="003B6792"/>
    <w:rsid w:val="003C0277"/>
    <w:rsid w:val="003C05BE"/>
    <w:rsid w:val="003C0BCF"/>
    <w:rsid w:val="003C12FD"/>
    <w:rsid w:val="003C1A32"/>
    <w:rsid w:val="003C2994"/>
    <w:rsid w:val="003C7AD3"/>
    <w:rsid w:val="003D1AFA"/>
    <w:rsid w:val="003D22BE"/>
    <w:rsid w:val="003D2C29"/>
    <w:rsid w:val="003D3644"/>
    <w:rsid w:val="003D42BC"/>
    <w:rsid w:val="003D71C7"/>
    <w:rsid w:val="003E2905"/>
    <w:rsid w:val="003E50CF"/>
    <w:rsid w:val="003E5F72"/>
    <w:rsid w:val="003E62AF"/>
    <w:rsid w:val="003E6632"/>
    <w:rsid w:val="003E6F81"/>
    <w:rsid w:val="003E7C2B"/>
    <w:rsid w:val="003F1F34"/>
    <w:rsid w:val="003F3DA7"/>
    <w:rsid w:val="003F3ECF"/>
    <w:rsid w:val="003F50EE"/>
    <w:rsid w:val="003F5198"/>
    <w:rsid w:val="003F559C"/>
    <w:rsid w:val="003F5689"/>
    <w:rsid w:val="003F587A"/>
    <w:rsid w:val="003F6C5D"/>
    <w:rsid w:val="003F7077"/>
    <w:rsid w:val="003F74AF"/>
    <w:rsid w:val="003F7A79"/>
    <w:rsid w:val="00400078"/>
    <w:rsid w:val="004004A1"/>
    <w:rsid w:val="004014CB"/>
    <w:rsid w:val="00402200"/>
    <w:rsid w:val="004024F4"/>
    <w:rsid w:val="00402E5F"/>
    <w:rsid w:val="004035F1"/>
    <w:rsid w:val="0040422B"/>
    <w:rsid w:val="00404CE2"/>
    <w:rsid w:val="0040742B"/>
    <w:rsid w:val="0041083C"/>
    <w:rsid w:val="00411496"/>
    <w:rsid w:val="00411BAC"/>
    <w:rsid w:val="004126F3"/>
    <w:rsid w:val="00413093"/>
    <w:rsid w:val="00414140"/>
    <w:rsid w:val="00414AAF"/>
    <w:rsid w:val="00414D0F"/>
    <w:rsid w:val="0041619B"/>
    <w:rsid w:val="0041628F"/>
    <w:rsid w:val="00416488"/>
    <w:rsid w:val="00416EBB"/>
    <w:rsid w:val="00417814"/>
    <w:rsid w:val="00422173"/>
    <w:rsid w:val="0042494C"/>
    <w:rsid w:val="00426528"/>
    <w:rsid w:val="0042669D"/>
    <w:rsid w:val="004268F5"/>
    <w:rsid w:val="004276C7"/>
    <w:rsid w:val="00430C76"/>
    <w:rsid w:val="004315EF"/>
    <w:rsid w:val="004330AF"/>
    <w:rsid w:val="0043379A"/>
    <w:rsid w:val="00433967"/>
    <w:rsid w:val="00434372"/>
    <w:rsid w:val="00434551"/>
    <w:rsid w:val="004352C6"/>
    <w:rsid w:val="0043553D"/>
    <w:rsid w:val="0043584E"/>
    <w:rsid w:val="00436FD5"/>
    <w:rsid w:val="00440DCD"/>
    <w:rsid w:val="00441A19"/>
    <w:rsid w:val="00441BC2"/>
    <w:rsid w:val="0044283B"/>
    <w:rsid w:val="00443A93"/>
    <w:rsid w:val="0044479B"/>
    <w:rsid w:val="00447249"/>
    <w:rsid w:val="00447A1C"/>
    <w:rsid w:val="00450337"/>
    <w:rsid w:val="00450509"/>
    <w:rsid w:val="00451E9A"/>
    <w:rsid w:val="004526EC"/>
    <w:rsid w:val="00452AA5"/>
    <w:rsid w:val="004553BF"/>
    <w:rsid w:val="00456344"/>
    <w:rsid w:val="00460A8D"/>
    <w:rsid w:val="00467AEB"/>
    <w:rsid w:val="00467C80"/>
    <w:rsid w:val="004700BD"/>
    <w:rsid w:val="00470231"/>
    <w:rsid w:val="00474C83"/>
    <w:rsid w:val="0047773F"/>
    <w:rsid w:val="0048495F"/>
    <w:rsid w:val="00484E8D"/>
    <w:rsid w:val="00484F9E"/>
    <w:rsid w:val="00485258"/>
    <w:rsid w:val="00486CF1"/>
    <w:rsid w:val="004907F7"/>
    <w:rsid w:val="0049264A"/>
    <w:rsid w:val="00493D5D"/>
    <w:rsid w:val="0049400A"/>
    <w:rsid w:val="004979B9"/>
    <w:rsid w:val="004A0EB1"/>
    <w:rsid w:val="004A1A61"/>
    <w:rsid w:val="004A2113"/>
    <w:rsid w:val="004A2421"/>
    <w:rsid w:val="004A2AB5"/>
    <w:rsid w:val="004A4C44"/>
    <w:rsid w:val="004A53E2"/>
    <w:rsid w:val="004A7EF7"/>
    <w:rsid w:val="004B055E"/>
    <w:rsid w:val="004B0C82"/>
    <w:rsid w:val="004B18F6"/>
    <w:rsid w:val="004B4D48"/>
    <w:rsid w:val="004B58D9"/>
    <w:rsid w:val="004B6353"/>
    <w:rsid w:val="004C0E3A"/>
    <w:rsid w:val="004C2CCC"/>
    <w:rsid w:val="004C2F15"/>
    <w:rsid w:val="004C36B9"/>
    <w:rsid w:val="004C3A7F"/>
    <w:rsid w:val="004C4FEC"/>
    <w:rsid w:val="004C5D79"/>
    <w:rsid w:val="004D0082"/>
    <w:rsid w:val="004D0356"/>
    <w:rsid w:val="004D03C9"/>
    <w:rsid w:val="004D043C"/>
    <w:rsid w:val="004D15F3"/>
    <w:rsid w:val="004D1788"/>
    <w:rsid w:val="004D1862"/>
    <w:rsid w:val="004D31C8"/>
    <w:rsid w:val="004D568F"/>
    <w:rsid w:val="004D6886"/>
    <w:rsid w:val="004D69A9"/>
    <w:rsid w:val="004D6E60"/>
    <w:rsid w:val="004D765E"/>
    <w:rsid w:val="004D7685"/>
    <w:rsid w:val="004E0486"/>
    <w:rsid w:val="004E0D53"/>
    <w:rsid w:val="004E1192"/>
    <w:rsid w:val="004E1BE1"/>
    <w:rsid w:val="004E4636"/>
    <w:rsid w:val="004E53E6"/>
    <w:rsid w:val="004E5880"/>
    <w:rsid w:val="004E6662"/>
    <w:rsid w:val="004E6F0A"/>
    <w:rsid w:val="004F1EC3"/>
    <w:rsid w:val="004F3199"/>
    <w:rsid w:val="004F5B05"/>
    <w:rsid w:val="004F5B30"/>
    <w:rsid w:val="004F783E"/>
    <w:rsid w:val="004F78CA"/>
    <w:rsid w:val="0050090E"/>
    <w:rsid w:val="0050107F"/>
    <w:rsid w:val="00503690"/>
    <w:rsid w:val="005044AA"/>
    <w:rsid w:val="00505DE9"/>
    <w:rsid w:val="00505DEA"/>
    <w:rsid w:val="00505F4A"/>
    <w:rsid w:val="00506075"/>
    <w:rsid w:val="005063A0"/>
    <w:rsid w:val="00506755"/>
    <w:rsid w:val="005067F4"/>
    <w:rsid w:val="00507497"/>
    <w:rsid w:val="00510AB3"/>
    <w:rsid w:val="005119BF"/>
    <w:rsid w:val="00512018"/>
    <w:rsid w:val="00513531"/>
    <w:rsid w:val="005141CF"/>
    <w:rsid w:val="00514479"/>
    <w:rsid w:val="005149A1"/>
    <w:rsid w:val="00515503"/>
    <w:rsid w:val="005170BB"/>
    <w:rsid w:val="00517423"/>
    <w:rsid w:val="005206BE"/>
    <w:rsid w:val="00522FBA"/>
    <w:rsid w:val="005259CB"/>
    <w:rsid w:val="00525A24"/>
    <w:rsid w:val="00525DB1"/>
    <w:rsid w:val="00526B63"/>
    <w:rsid w:val="00526BB6"/>
    <w:rsid w:val="005273B4"/>
    <w:rsid w:val="005274B0"/>
    <w:rsid w:val="005308D9"/>
    <w:rsid w:val="00532E14"/>
    <w:rsid w:val="00532F9B"/>
    <w:rsid w:val="00535596"/>
    <w:rsid w:val="0053565D"/>
    <w:rsid w:val="005356DD"/>
    <w:rsid w:val="005365AE"/>
    <w:rsid w:val="0053785D"/>
    <w:rsid w:val="00537D7F"/>
    <w:rsid w:val="00541C9F"/>
    <w:rsid w:val="00542038"/>
    <w:rsid w:val="005420B1"/>
    <w:rsid w:val="00543EBA"/>
    <w:rsid w:val="00544070"/>
    <w:rsid w:val="005448ED"/>
    <w:rsid w:val="005457DD"/>
    <w:rsid w:val="0054784E"/>
    <w:rsid w:val="005500F1"/>
    <w:rsid w:val="005501F0"/>
    <w:rsid w:val="005506D4"/>
    <w:rsid w:val="005511B9"/>
    <w:rsid w:val="00551442"/>
    <w:rsid w:val="00553C7B"/>
    <w:rsid w:val="005549A6"/>
    <w:rsid w:val="00555AC9"/>
    <w:rsid w:val="005560F5"/>
    <w:rsid w:val="00557099"/>
    <w:rsid w:val="005574B3"/>
    <w:rsid w:val="005575B8"/>
    <w:rsid w:val="00557893"/>
    <w:rsid w:val="00557FC0"/>
    <w:rsid w:val="00560B9C"/>
    <w:rsid w:val="005612D9"/>
    <w:rsid w:val="00561857"/>
    <w:rsid w:val="00563AA1"/>
    <w:rsid w:val="0056576D"/>
    <w:rsid w:val="005672C6"/>
    <w:rsid w:val="00570154"/>
    <w:rsid w:val="005717D2"/>
    <w:rsid w:val="00571EAA"/>
    <w:rsid w:val="0057273C"/>
    <w:rsid w:val="005737BC"/>
    <w:rsid w:val="00573967"/>
    <w:rsid w:val="00573B99"/>
    <w:rsid w:val="00573FAC"/>
    <w:rsid w:val="00574318"/>
    <w:rsid w:val="00574383"/>
    <w:rsid w:val="00574A1A"/>
    <w:rsid w:val="005764EF"/>
    <w:rsid w:val="005805D9"/>
    <w:rsid w:val="00581D5A"/>
    <w:rsid w:val="0058342C"/>
    <w:rsid w:val="00583AAF"/>
    <w:rsid w:val="005847BA"/>
    <w:rsid w:val="00584B67"/>
    <w:rsid w:val="005864D8"/>
    <w:rsid w:val="005865EE"/>
    <w:rsid w:val="0058711C"/>
    <w:rsid w:val="00587607"/>
    <w:rsid w:val="00590714"/>
    <w:rsid w:val="00593855"/>
    <w:rsid w:val="00597B6B"/>
    <w:rsid w:val="005A0726"/>
    <w:rsid w:val="005A1ACA"/>
    <w:rsid w:val="005A2825"/>
    <w:rsid w:val="005A2ADA"/>
    <w:rsid w:val="005A2BCD"/>
    <w:rsid w:val="005A3CC9"/>
    <w:rsid w:val="005A4F7A"/>
    <w:rsid w:val="005A5EEC"/>
    <w:rsid w:val="005A63D2"/>
    <w:rsid w:val="005A67D3"/>
    <w:rsid w:val="005A6D19"/>
    <w:rsid w:val="005A71F5"/>
    <w:rsid w:val="005A72CA"/>
    <w:rsid w:val="005A7429"/>
    <w:rsid w:val="005B152A"/>
    <w:rsid w:val="005B307E"/>
    <w:rsid w:val="005B3764"/>
    <w:rsid w:val="005B4476"/>
    <w:rsid w:val="005B51F4"/>
    <w:rsid w:val="005B7578"/>
    <w:rsid w:val="005C3289"/>
    <w:rsid w:val="005C3FE4"/>
    <w:rsid w:val="005C4337"/>
    <w:rsid w:val="005C6AA8"/>
    <w:rsid w:val="005D092D"/>
    <w:rsid w:val="005D2D9B"/>
    <w:rsid w:val="005D2EB6"/>
    <w:rsid w:val="005D2FF5"/>
    <w:rsid w:val="005D4915"/>
    <w:rsid w:val="005D4AE3"/>
    <w:rsid w:val="005D4C1A"/>
    <w:rsid w:val="005D55B5"/>
    <w:rsid w:val="005D6DF9"/>
    <w:rsid w:val="005D6E01"/>
    <w:rsid w:val="005D6E4B"/>
    <w:rsid w:val="005E0094"/>
    <w:rsid w:val="005E0662"/>
    <w:rsid w:val="005E33DE"/>
    <w:rsid w:val="005E3D36"/>
    <w:rsid w:val="005E534A"/>
    <w:rsid w:val="005E5AFB"/>
    <w:rsid w:val="005F1B14"/>
    <w:rsid w:val="005F3C1D"/>
    <w:rsid w:val="005F4D2B"/>
    <w:rsid w:val="005F7C96"/>
    <w:rsid w:val="00601772"/>
    <w:rsid w:val="00602735"/>
    <w:rsid w:val="00602743"/>
    <w:rsid w:val="0060538F"/>
    <w:rsid w:val="00607734"/>
    <w:rsid w:val="00610683"/>
    <w:rsid w:val="00611474"/>
    <w:rsid w:val="00611678"/>
    <w:rsid w:val="00611BFE"/>
    <w:rsid w:val="00612365"/>
    <w:rsid w:val="006146DE"/>
    <w:rsid w:val="00616C35"/>
    <w:rsid w:val="0061777D"/>
    <w:rsid w:val="00617D17"/>
    <w:rsid w:val="00621F8D"/>
    <w:rsid w:val="00623DEB"/>
    <w:rsid w:val="00625E6A"/>
    <w:rsid w:val="0062639B"/>
    <w:rsid w:val="00626837"/>
    <w:rsid w:val="00626FF7"/>
    <w:rsid w:val="00630F2B"/>
    <w:rsid w:val="00632DA3"/>
    <w:rsid w:val="00633D68"/>
    <w:rsid w:val="00634194"/>
    <w:rsid w:val="006407B8"/>
    <w:rsid w:val="006413FF"/>
    <w:rsid w:val="006417CD"/>
    <w:rsid w:val="006445BA"/>
    <w:rsid w:val="006449D3"/>
    <w:rsid w:val="00645C34"/>
    <w:rsid w:val="00646B8F"/>
    <w:rsid w:val="006508D7"/>
    <w:rsid w:val="00650D77"/>
    <w:rsid w:val="00652D63"/>
    <w:rsid w:val="00653164"/>
    <w:rsid w:val="006535F6"/>
    <w:rsid w:val="006538D5"/>
    <w:rsid w:val="00653DA5"/>
    <w:rsid w:val="00654058"/>
    <w:rsid w:val="0065406E"/>
    <w:rsid w:val="00655454"/>
    <w:rsid w:val="00655677"/>
    <w:rsid w:val="00655A63"/>
    <w:rsid w:val="00656617"/>
    <w:rsid w:val="006602EC"/>
    <w:rsid w:val="006606F7"/>
    <w:rsid w:val="006607AB"/>
    <w:rsid w:val="006608E0"/>
    <w:rsid w:val="00661204"/>
    <w:rsid w:val="00662F4C"/>
    <w:rsid w:val="006645AB"/>
    <w:rsid w:val="0066500B"/>
    <w:rsid w:val="006651AD"/>
    <w:rsid w:val="006662A1"/>
    <w:rsid w:val="006679AC"/>
    <w:rsid w:val="00667C32"/>
    <w:rsid w:val="00667C33"/>
    <w:rsid w:val="00667D22"/>
    <w:rsid w:val="00671BE4"/>
    <w:rsid w:val="00673344"/>
    <w:rsid w:val="00673F98"/>
    <w:rsid w:val="006759CC"/>
    <w:rsid w:val="006765B6"/>
    <w:rsid w:val="00677463"/>
    <w:rsid w:val="006802F6"/>
    <w:rsid w:val="006806E4"/>
    <w:rsid w:val="00680876"/>
    <w:rsid w:val="00681B78"/>
    <w:rsid w:val="00681D52"/>
    <w:rsid w:val="00682B3F"/>
    <w:rsid w:val="00684A8A"/>
    <w:rsid w:val="00685EC8"/>
    <w:rsid w:val="0068633E"/>
    <w:rsid w:val="00686375"/>
    <w:rsid w:val="00686CB1"/>
    <w:rsid w:val="00691144"/>
    <w:rsid w:val="006921D7"/>
    <w:rsid w:val="00695739"/>
    <w:rsid w:val="00695E4E"/>
    <w:rsid w:val="00696A48"/>
    <w:rsid w:val="00696E3D"/>
    <w:rsid w:val="00697762"/>
    <w:rsid w:val="00697DB7"/>
    <w:rsid w:val="006A03AF"/>
    <w:rsid w:val="006A0C8C"/>
    <w:rsid w:val="006A1005"/>
    <w:rsid w:val="006A109B"/>
    <w:rsid w:val="006A1106"/>
    <w:rsid w:val="006A2085"/>
    <w:rsid w:val="006A4F2C"/>
    <w:rsid w:val="006A5CC5"/>
    <w:rsid w:val="006A6418"/>
    <w:rsid w:val="006A6AA2"/>
    <w:rsid w:val="006A7102"/>
    <w:rsid w:val="006B02DD"/>
    <w:rsid w:val="006B40C7"/>
    <w:rsid w:val="006B4D3D"/>
    <w:rsid w:val="006B65F3"/>
    <w:rsid w:val="006B6BAC"/>
    <w:rsid w:val="006B72FC"/>
    <w:rsid w:val="006C07EB"/>
    <w:rsid w:val="006C2A22"/>
    <w:rsid w:val="006C30F7"/>
    <w:rsid w:val="006C3DB5"/>
    <w:rsid w:val="006C3DEE"/>
    <w:rsid w:val="006C47BD"/>
    <w:rsid w:val="006C51C7"/>
    <w:rsid w:val="006D03E3"/>
    <w:rsid w:val="006D0DE7"/>
    <w:rsid w:val="006D178A"/>
    <w:rsid w:val="006D22A4"/>
    <w:rsid w:val="006D356C"/>
    <w:rsid w:val="006D406D"/>
    <w:rsid w:val="006D5D57"/>
    <w:rsid w:val="006D6000"/>
    <w:rsid w:val="006D73C5"/>
    <w:rsid w:val="006D7C04"/>
    <w:rsid w:val="006E0702"/>
    <w:rsid w:val="006E08B2"/>
    <w:rsid w:val="006E16AB"/>
    <w:rsid w:val="006E258B"/>
    <w:rsid w:val="006E2AA0"/>
    <w:rsid w:val="006E5239"/>
    <w:rsid w:val="006E539A"/>
    <w:rsid w:val="006E5991"/>
    <w:rsid w:val="006E607C"/>
    <w:rsid w:val="006E7778"/>
    <w:rsid w:val="006F0985"/>
    <w:rsid w:val="006F0F49"/>
    <w:rsid w:val="006F164F"/>
    <w:rsid w:val="006F27E9"/>
    <w:rsid w:val="006F2835"/>
    <w:rsid w:val="006F3284"/>
    <w:rsid w:val="006F34FF"/>
    <w:rsid w:val="006F5E75"/>
    <w:rsid w:val="006F618A"/>
    <w:rsid w:val="006F6639"/>
    <w:rsid w:val="006F7A6A"/>
    <w:rsid w:val="007002B4"/>
    <w:rsid w:val="00700D7C"/>
    <w:rsid w:val="00702833"/>
    <w:rsid w:val="00704A82"/>
    <w:rsid w:val="007062F7"/>
    <w:rsid w:val="00707851"/>
    <w:rsid w:val="00707961"/>
    <w:rsid w:val="00713A3D"/>
    <w:rsid w:val="0071470C"/>
    <w:rsid w:val="00715422"/>
    <w:rsid w:val="007163B3"/>
    <w:rsid w:val="0072031D"/>
    <w:rsid w:val="0072301C"/>
    <w:rsid w:val="007239AF"/>
    <w:rsid w:val="007264E3"/>
    <w:rsid w:val="0072667E"/>
    <w:rsid w:val="00727756"/>
    <w:rsid w:val="00730374"/>
    <w:rsid w:val="00730EBF"/>
    <w:rsid w:val="007321E7"/>
    <w:rsid w:val="00732753"/>
    <w:rsid w:val="00734053"/>
    <w:rsid w:val="007345CE"/>
    <w:rsid w:val="007356E9"/>
    <w:rsid w:val="00735899"/>
    <w:rsid w:val="00735AF8"/>
    <w:rsid w:val="007374AC"/>
    <w:rsid w:val="0074499D"/>
    <w:rsid w:val="0074531D"/>
    <w:rsid w:val="0074622F"/>
    <w:rsid w:val="007468D0"/>
    <w:rsid w:val="00746A0E"/>
    <w:rsid w:val="00746F41"/>
    <w:rsid w:val="00750882"/>
    <w:rsid w:val="00751214"/>
    <w:rsid w:val="007513F4"/>
    <w:rsid w:val="00751F55"/>
    <w:rsid w:val="007521AD"/>
    <w:rsid w:val="00753A2B"/>
    <w:rsid w:val="0075477C"/>
    <w:rsid w:val="00755022"/>
    <w:rsid w:val="00755541"/>
    <w:rsid w:val="007560FA"/>
    <w:rsid w:val="007562F5"/>
    <w:rsid w:val="00756582"/>
    <w:rsid w:val="00760A75"/>
    <w:rsid w:val="007617E0"/>
    <w:rsid w:val="00761DFB"/>
    <w:rsid w:val="007645BB"/>
    <w:rsid w:val="00764B36"/>
    <w:rsid w:val="00764C6F"/>
    <w:rsid w:val="007657F6"/>
    <w:rsid w:val="007677C1"/>
    <w:rsid w:val="00767B2C"/>
    <w:rsid w:val="00770B70"/>
    <w:rsid w:val="00770C40"/>
    <w:rsid w:val="00771CA4"/>
    <w:rsid w:val="007720B7"/>
    <w:rsid w:val="0077275D"/>
    <w:rsid w:val="00772C4A"/>
    <w:rsid w:val="00773AB9"/>
    <w:rsid w:val="007740A6"/>
    <w:rsid w:val="00774FD4"/>
    <w:rsid w:val="00775FDB"/>
    <w:rsid w:val="00776823"/>
    <w:rsid w:val="007777E3"/>
    <w:rsid w:val="00780859"/>
    <w:rsid w:val="007813FE"/>
    <w:rsid w:val="00782764"/>
    <w:rsid w:val="007831FD"/>
    <w:rsid w:val="007844CD"/>
    <w:rsid w:val="00785002"/>
    <w:rsid w:val="00785356"/>
    <w:rsid w:val="00786172"/>
    <w:rsid w:val="00786238"/>
    <w:rsid w:val="00786659"/>
    <w:rsid w:val="00786686"/>
    <w:rsid w:val="00786BD7"/>
    <w:rsid w:val="00787A7F"/>
    <w:rsid w:val="00787A89"/>
    <w:rsid w:val="0079067F"/>
    <w:rsid w:val="0079068B"/>
    <w:rsid w:val="00793495"/>
    <w:rsid w:val="007952A0"/>
    <w:rsid w:val="0079686C"/>
    <w:rsid w:val="00796D20"/>
    <w:rsid w:val="0079781D"/>
    <w:rsid w:val="00797A49"/>
    <w:rsid w:val="00797C99"/>
    <w:rsid w:val="007A059B"/>
    <w:rsid w:val="007A090C"/>
    <w:rsid w:val="007A2444"/>
    <w:rsid w:val="007A2793"/>
    <w:rsid w:val="007A3077"/>
    <w:rsid w:val="007A3768"/>
    <w:rsid w:val="007A693F"/>
    <w:rsid w:val="007A7B4B"/>
    <w:rsid w:val="007B0DB9"/>
    <w:rsid w:val="007B1C42"/>
    <w:rsid w:val="007B35D4"/>
    <w:rsid w:val="007B3BA8"/>
    <w:rsid w:val="007B3BE0"/>
    <w:rsid w:val="007B51EC"/>
    <w:rsid w:val="007B779C"/>
    <w:rsid w:val="007C0678"/>
    <w:rsid w:val="007C3453"/>
    <w:rsid w:val="007C3C53"/>
    <w:rsid w:val="007D01D3"/>
    <w:rsid w:val="007D1500"/>
    <w:rsid w:val="007D1FE5"/>
    <w:rsid w:val="007D3EBF"/>
    <w:rsid w:val="007D4044"/>
    <w:rsid w:val="007D40AC"/>
    <w:rsid w:val="007D4EBB"/>
    <w:rsid w:val="007D5A8F"/>
    <w:rsid w:val="007D67B5"/>
    <w:rsid w:val="007E05C7"/>
    <w:rsid w:val="007E0716"/>
    <w:rsid w:val="007E09CF"/>
    <w:rsid w:val="007E2486"/>
    <w:rsid w:val="007E26E0"/>
    <w:rsid w:val="007E2C1C"/>
    <w:rsid w:val="007E3BC3"/>
    <w:rsid w:val="007E4430"/>
    <w:rsid w:val="007E5289"/>
    <w:rsid w:val="007E661E"/>
    <w:rsid w:val="007E72F0"/>
    <w:rsid w:val="007E7812"/>
    <w:rsid w:val="007F1F2E"/>
    <w:rsid w:val="007F21B6"/>
    <w:rsid w:val="007F23C1"/>
    <w:rsid w:val="007F280D"/>
    <w:rsid w:val="007F39DC"/>
    <w:rsid w:val="007F6EDB"/>
    <w:rsid w:val="007F731D"/>
    <w:rsid w:val="008016B9"/>
    <w:rsid w:val="0080211C"/>
    <w:rsid w:val="0080229D"/>
    <w:rsid w:val="00805360"/>
    <w:rsid w:val="008057DF"/>
    <w:rsid w:val="00805AC6"/>
    <w:rsid w:val="00806A58"/>
    <w:rsid w:val="00807EEC"/>
    <w:rsid w:val="00810CBA"/>
    <w:rsid w:val="00811C99"/>
    <w:rsid w:val="0081456B"/>
    <w:rsid w:val="008148D0"/>
    <w:rsid w:val="00815681"/>
    <w:rsid w:val="00815B66"/>
    <w:rsid w:val="008166CF"/>
    <w:rsid w:val="00816A2A"/>
    <w:rsid w:val="008176F8"/>
    <w:rsid w:val="008206AA"/>
    <w:rsid w:val="00820E56"/>
    <w:rsid w:val="00821053"/>
    <w:rsid w:val="00823AE0"/>
    <w:rsid w:val="00823BAA"/>
    <w:rsid w:val="00823FCB"/>
    <w:rsid w:val="008266F4"/>
    <w:rsid w:val="008313A4"/>
    <w:rsid w:val="008316CF"/>
    <w:rsid w:val="00831D7A"/>
    <w:rsid w:val="00832E14"/>
    <w:rsid w:val="00832F29"/>
    <w:rsid w:val="0083323B"/>
    <w:rsid w:val="008353CC"/>
    <w:rsid w:val="00835E72"/>
    <w:rsid w:val="008369BB"/>
    <w:rsid w:val="008404B8"/>
    <w:rsid w:val="00840B78"/>
    <w:rsid w:val="00840FF4"/>
    <w:rsid w:val="00842114"/>
    <w:rsid w:val="008502F1"/>
    <w:rsid w:val="00853A15"/>
    <w:rsid w:val="00853D7A"/>
    <w:rsid w:val="00854D13"/>
    <w:rsid w:val="0085514A"/>
    <w:rsid w:val="00855DDF"/>
    <w:rsid w:val="008562F8"/>
    <w:rsid w:val="008574BE"/>
    <w:rsid w:val="00860977"/>
    <w:rsid w:val="00862126"/>
    <w:rsid w:val="00870388"/>
    <w:rsid w:val="008707D5"/>
    <w:rsid w:val="00871378"/>
    <w:rsid w:val="00871A4D"/>
    <w:rsid w:val="00872111"/>
    <w:rsid w:val="0087309C"/>
    <w:rsid w:val="008751EC"/>
    <w:rsid w:val="008752E0"/>
    <w:rsid w:val="0087641A"/>
    <w:rsid w:val="00877E5B"/>
    <w:rsid w:val="00880445"/>
    <w:rsid w:val="00882C06"/>
    <w:rsid w:val="00883ED2"/>
    <w:rsid w:val="008856CC"/>
    <w:rsid w:val="00885A85"/>
    <w:rsid w:val="00886F77"/>
    <w:rsid w:val="00887CF6"/>
    <w:rsid w:val="00891921"/>
    <w:rsid w:val="0089283C"/>
    <w:rsid w:val="0089447A"/>
    <w:rsid w:val="00897C3D"/>
    <w:rsid w:val="00897D17"/>
    <w:rsid w:val="008A5B0D"/>
    <w:rsid w:val="008A6313"/>
    <w:rsid w:val="008A7EB8"/>
    <w:rsid w:val="008B0646"/>
    <w:rsid w:val="008B490E"/>
    <w:rsid w:val="008C2B9C"/>
    <w:rsid w:val="008C36C7"/>
    <w:rsid w:val="008C3F69"/>
    <w:rsid w:val="008C412B"/>
    <w:rsid w:val="008C4A07"/>
    <w:rsid w:val="008C4A70"/>
    <w:rsid w:val="008C5292"/>
    <w:rsid w:val="008C6791"/>
    <w:rsid w:val="008C76A7"/>
    <w:rsid w:val="008D09EB"/>
    <w:rsid w:val="008D2AE9"/>
    <w:rsid w:val="008D304A"/>
    <w:rsid w:val="008D4141"/>
    <w:rsid w:val="008D4254"/>
    <w:rsid w:val="008D537F"/>
    <w:rsid w:val="008D71D3"/>
    <w:rsid w:val="008D7BA7"/>
    <w:rsid w:val="008E14B3"/>
    <w:rsid w:val="008E1B69"/>
    <w:rsid w:val="008E3F09"/>
    <w:rsid w:val="008E4A9B"/>
    <w:rsid w:val="008E4B72"/>
    <w:rsid w:val="008E5A55"/>
    <w:rsid w:val="008E5FC9"/>
    <w:rsid w:val="008E717C"/>
    <w:rsid w:val="008F360A"/>
    <w:rsid w:val="008F3DE0"/>
    <w:rsid w:val="008F7432"/>
    <w:rsid w:val="0090315B"/>
    <w:rsid w:val="00904822"/>
    <w:rsid w:val="00905274"/>
    <w:rsid w:val="009073D5"/>
    <w:rsid w:val="00907FF1"/>
    <w:rsid w:val="0091091B"/>
    <w:rsid w:val="00911135"/>
    <w:rsid w:val="00911429"/>
    <w:rsid w:val="009130ED"/>
    <w:rsid w:val="009144D9"/>
    <w:rsid w:val="00916412"/>
    <w:rsid w:val="00920CC1"/>
    <w:rsid w:val="009239DB"/>
    <w:rsid w:val="00924FA9"/>
    <w:rsid w:val="00925B01"/>
    <w:rsid w:val="00926487"/>
    <w:rsid w:val="0092652F"/>
    <w:rsid w:val="00926E2F"/>
    <w:rsid w:val="00927534"/>
    <w:rsid w:val="009303A6"/>
    <w:rsid w:val="00931342"/>
    <w:rsid w:val="00931B58"/>
    <w:rsid w:val="00934236"/>
    <w:rsid w:val="00934BA9"/>
    <w:rsid w:val="0093627D"/>
    <w:rsid w:val="00936832"/>
    <w:rsid w:val="00936949"/>
    <w:rsid w:val="009401C8"/>
    <w:rsid w:val="00940D26"/>
    <w:rsid w:val="00942060"/>
    <w:rsid w:val="009442E0"/>
    <w:rsid w:val="00944577"/>
    <w:rsid w:val="0094624F"/>
    <w:rsid w:val="00946947"/>
    <w:rsid w:val="009519FE"/>
    <w:rsid w:val="00953164"/>
    <w:rsid w:val="00954D3F"/>
    <w:rsid w:val="00957909"/>
    <w:rsid w:val="00957CAF"/>
    <w:rsid w:val="0096021D"/>
    <w:rsid w:val="0096081F"/>
    <w:rsid w:val="00960860"/>
    <w:rsid w:val="0096106D"/>
    <w:rsid w:val="00961409"/>
    <w:rsid w:val="009633DD"/>
    <w:rsid w:val="00964381"/>
    <w:rsid w:val="00966F4B"/>
    <w:rsid w:val="00967C98"/>
    <w:rsid w:val="009703B1"/>
    <w:rsid w:val="00974EE9"/>
    <w:rsid w:val="00975E85"/>
    <w:rsid w:val="00981F42"/>
    <w:rsid w:val="009823C2"/>
    <w:rsid w:val="00982EF9"/>
    <w:rsid w:val="009854E4"/>
    <w:rsid w:val="009867AC"/>
    <w:rsid w:val="0098684A"/>
    <w:rsid w:val="00991F0D"/>
    <w:rsid w:val="009931DC"/>
    <w:rsid w:val="0099378C"/>
    <w:rsid w:val="00993C05"/>
    <w:rsid w:val="009947D8"/>
    <w:rsid w:val="0099698A"/>
    <w:rsid w:val="00996FCE"/>
    <w:rsid w:val="009A0F09"/>
    <w:rsid w:val="009A0F1F"/>
    <w:rsid w:val="009A1D2C"/>
    <w:rsid w:val="009A21C2"/>
    <w:rsid w:val="009A23A3"/>
    <w:rsid w:val="009A3C05"/>
    <w:rsid w:val="009A5852"/>
    <w:rsid w:val="009A5A72"/>
    <w:rsid w:val="009A776E"/>
    <w:rsid w:val="009A7EF5"/>
    <w:rsid w:val="009B108A"/>
    <w:rsid w:val="009B11D6"/>
    <w:rsid w:val="009B3EDA"/>
    <w:rsid w:val="009B52BD"/>
    <w:rsid w:val="009B7600"/>
    <w:rsid w:val="009C1AD3"/>
    <w:rsid w:val="009C2A61"/>
    <w:rsid w:val="009C3AD3"/>
    <w:rsid w:val="009C5841"/>
    <w:rsid w:val="009C58BD"/>
    <w:rsid w:val="009C70B3"/>
    <w:rsid w:val="009D0A1D"/>
    <w:rsid w:val="009D229F"/>
    <w:rsid w:val="009D2FD3"/>
    <w:rsid w:val="009D30FB"/>
    <w:rsid w:val="009D3315"/>
    <w:rsid w:val="009D3665"/>
    <w:rsid w:val="009D3915"/>
    <w:rsid w:val="009D5099"/>
    <w:rsid w:val="009D5220"/>
    <w:rsid w:val="009D563D"/>
    <w:rsid w:val="009D6BD9"/>
    <w:rsid w:val="009E02F5"/>
    <w:rsid w:val="009E4615"/>
    <w:rsid w:val="009E60F9"/>
    <w:rsid w:val="009E6966"/>
    <w:rsid w:val="009E6BE3"/>
    <w:rsid w:val="009E6FC0"/>
    <w:rsid w:val="009E7DFD"/>
    <w:rsid w:val="009F0F6F"/>
    <w:rsid w:val="009F1169"/>
    <w:rsid w:val="009F14A2"/>
    <w:rsid w:val="009F3F15"/>
    <w:rsid w:val="009F5A54"/>
    <w:rsid w:val="00A0069E"/>
    <w:rsid w:val="00A010A4"/>
    <w:rsid w:val="00A047B4"/>
    <w:rsid w:val="00A06D42"/>
    <w:rsid w:val="00A07D96"/>
    <w:rsid w:val="00A10007"/>
    <w:rsid w:val="00A11821"/>
    <w:rsid w:val="00A1256F"/>
    <w:rsid w:val="00A126FE"/>
    <w:rsid w:val="00A13D3F"/>
    <w:rsid w:val="00A154AA"/>
    <w:rsid w:val="00A15ECE"/>
    <w:rsid w:val="00A168DF"/>
    <w:rsid w:val="00A17982"/>
    <w:rsid w:val="00A20ACC"/>
    <w:rsid w:val="00A231C7"/>
    <w:rsid w:val="00A23247"/>
    <w:rsid w:val="00A249D5"/>
    <w:rsid w:val="00A24D17"/>
    <w:rsid w:val="00A26013"/>
    <w:rsid w:val="00A27F7B"/>
    <w:rsid w:val="00A333DA"/>
    <w:rsid w:val="00A357DF"/>
    <w:rsid w:val="00A36915"/>
    <w:rsid w:val="00A36F3E"/>
    <w:rsid w:val="00A41886"/>
    <w:rsid w:val="00A424B9"/>
    <w:rsid w:val="00A4334A"/>
    <w:rsid w:val="00A43A45"/>
    <w:rsid w:val="00A43ECB"/>
    <w:rsid w:val="00A442C8"/>
    <w:rsid w:val="00A46744"/>
    <w:rsid w:val="00A46880"/>
    <w:rsid w:val="00A468A6"/>
    <w:rsid w:val="00A502C7"/>
    <w:rsid w:val="00A51280"/>
    <w:rsid w:val="00A51E17"/>
    <w:rsid w:val="00A53C93"/>
    <w:rsid w:val="00A53E49"/>
    <w:rsid w:val="00A56356"/>
    <w:rsid w:val="00A57D71"/>
    <w:rsid w:val="00A61F6C"/>
    <w:rsid w:val="00A6510E"/>
    <w:rsid w:val="00A65907"/>
    <w:rsid w:val="00A65DB6"/>
    <w:rsid w:val="00A7098E"/>
    <w:rsid w:val="00A71F05"/>
    <w:rsid w:val="00A74B59"/>
    <w:rsid w:val="00A77322"/>
    <w:rsid w:val="00A774B3"/>
    <w:rsid w:val="00A775B9"/>
    <w:rsid w:val="00A77F9B"/>
    <w:rsid w:val="00A80B64"/>
    <w:rsid w:val="00A827F9"/>
    <w:rsid w:val="00A82889"/>
    <w:rsid w:val="00A83339"/>
    <w:rsid w:val="00A84B3B"/>
    <w:rsid w:val="00A873AD"/>
    <w:rsid w:val="00A87B5C"/>
    <w:rsid w:val="00A90F7D"/>
    <w:rsid w:val="00A924B1"/>
    <w:rsid w:val="00A92F69"/>
    <w:rsid w:val="00A939E6"/>
    <w:rsid w:val="00A94F64"/>
    <w:rsid w:val="00A95570"/>
    <w:rsid w:val="00A95D81"/>
    <w:rsid w:val="00A95DC9"/>
    <w:rsid w:val="00A96F5F"/>
    <w:rsid w:val="00AA10F2"/>
    <w:rsid w:val="00AA1D5E"/>
    <w:rsid w:val="00AA2DE5"/>
    <w:rsid w:val="00AA67BB"/>
    <w:rsid w:val="00AB382F"/>
    <w:rsid w:val="00AB41DF"/>
    <w:rsid w:val="00AB5164"/>
    <w:rsid w:val="00AB55AD"/>
    <w:rsid w:val="00AB7342"/>
    <w:rsid w:val="00AB7532"/>
    <w:rsid w:val="00AB7FE8"/>
    <w:rsid w:val="00AC1A9D"/>
    <w:rsid w:val="00AC26E3"/>
    <w:rsid w:val="00AC398B"/>
    <w:rsid w:val="00AC7313"/>
    <w:rsid w:val="00AC7743"/>
    <w:rsid w:val="00AD12A5"/>
    <w:rsid w:val="00AD158D"/>
    <w:rsid w:val="00AD1731"/>
    <w:rsid w:val="00AD3D8B"/>
    <w:rsid w:val="00AD40B7"/>
    <w:rsid w:val="00AD5EC5"/>
    <w:rsid w:val="00AD73DE"/>
    <w:rsid w:val="00AE027F"/>
    <w:rsid w:val="00AE157E"/>
    <w:rsid w:val="00AE2466"/>
    <w:rsid w:val="00AE4871"/>
    <w:rsid w:val="00AE4C31"/>
    <w:rsid w:val="00AE7645"/>
    <w:rsid w:val="00AF0838"/>
    <w:rsid w:val="00AF0ED5"/>
    <w:rsid w:val="00AF11B7"/>
    <w:rsid w:val="00AF25F3"/>
    <w:rsid w:val="00AF2751"/>
    <w:rsid w:val="00AF280B"/>
    <w:rsid w:val="00AF4712"/>
    <w:rsid w:val="00AF6CF3"/>
    <w:rsid w:val="00B00F81"/>
    <w:rsid w:val="00B01423"/>
    <w:rsid w:val="00B02680"/>
    <w:rsid w:val="00B0483A"/>
    <w:rsid w:val="00B05DA7"/>
    <w:rsid w:val="00B073F4"/>
    <w:rsid w:val="00B11E93"/>
    <w:rsid w:val="00B138EC"/>
    <w:rsid w:val="00B13E4E"/>
    <w:rsid w:val="00B1424D"/>
    <w:rsid w:val="00B14F94"/>
    <w:rsid w:val="00B20291"/>
    <w:rsid w:val="00B223F0"/>
    <w:rsid w:val="00B22C75"/>
    <w:rsid w:val="00B22E18"/>
    <w:rsid w:val="00B23E64"/>
    <w:rsid w:val="00B25170"/>
    <w:rsid w:val="00B2660F"/>
    <w:rsid w:val="00B26EEC"/>
    <w:rsid w:val="00B27127"/>
    <w:rsid w:val="00B276A0"/>
    <w:rsid w:val="00B31292"/>
    <w:rsid w:val="00B33D06"/>
    <w:rsid w:val="00B33EB8"/>
    <w:rsid w:val="00B36035"/>
    <w:rsid w:val="00B364E6"/>
    <w:rsid w:val="00B40123"/>
    <w:rsid w:val="00B40DBF"/>
    <w:rsid w:val="00B41899"/>
    <w:rsid w:val="00B41B1B"/>
    <w:rsid w:val="00B41C33"/>
    <w:rsid w:val="00B42126"/>
    <w:rsid w:val="00B42A13"/>
    <w:rsid w:val="00B438F1"/>
    <w:rsid w:val="00B43EDF"/>
    <w:rsid w:val="00B44176"/>
    <w:rsid w:val="00B44A18"/>
    <w:rsid w:val="00B452B3"/>
    <w:rsid w:val="00B454FC"/>
    <w:rsid w:val="00B46705"/>
    <w:rsid w:val="00B50B59"/>
    <w:rsid w:val="00B518BC"/>
    <w:rsid w:val="00B54710"/>
    <w:rsid w:val="00B551CF"/>
    <w:rsid w:val="00B55688"/>
    <w:rsid w:val="00B564B7"/>
    <w:rsid w:val="00B56F63"/>
    <w:rsid w:val="00B57066"/>
    <w:rsid w:val="00B57E0D"/>
    <w:rsid w:val="00B61322"/>
    <w:rsid w:val="00B65B8D"/>
    <w:rsid w:val="00B71E7A"/>
    <w:rsid w:val="00B72353"/>
    <w:rsid w:val="00B74D91"/>
    <w:rsid w:val="00B757C0"/>
    <w:rsid w:val="00B75EC1"/>
    <w:rsid w:val="00B76221"/>
    <w:rsid w:val="00B77169"/>
    <w:rsid w:val="00B802C7"/>
    <w:rsid w:val="00B802C8"/>
    <w:rsid w:val="00B8044D"/>
    <w:rsid w:val="00B80A5C"/>
    <w:rsid w:val="00B80E2F"/>
    <w:rsid w:val="00B81EF0"/>
    <w:rsid w:val="00B8266C"/>
    <w:rsid w:val="00B83DC8"/>
    <w:rsid w:val="00B857EC"/>
    <w:rsid w:val="00B9039E"/>
    <w:rsid w:val="00B91797"/>
    <w:rsid w:val="00B918B1"/>
    <w:rsid w:val="00B92148"/>
    <w:rsid w:val="00B927FE"/>
    <w:rsid w:val="00B9280C"/>
    <w:rsid w:val="00B92C18"/>
    <w:rsid w:val="00B93F9B"/>
    <w:rsid w:val="00B952AB"/>
    <w:rsid w:val="00B9688A"/>
    <w:rsid w:val="00B96D9C"/>
    <w:rsid w:val="00B97C03"/>
    <w:rsid w:val="00BA095A"/>
    <w:rsid w:val="00BA1736"/>
    <w:rsid w:val="00BA1EA9"/>
    <w:rsid w:val="00BA1F1D"/>
    <w:rsid w:val="00BA35FA"/>
    <w:rsid w:val="00BA3645"/>
    <w:rsid w:val="00BA4F69"/>
    <w:rsid w:val="00BA6236"/>
    <w:rsid w:val="00BA75BE"/>
    <w:rsid w:val="00BA764F"/>
    <w:rsid w:val="00BA7C5F"/>
    <w:rsid w:val="00BB1540"/>
    <w:rsid w:val="00BB25EF"/>
    <w:rsid w:val="00BB3F78"/>
    <w:rsid w:val="00BB5377"/>
    <w:rsid w:val="00BB5F54"/>
    <w:rsid w:val="00BB6DB3"/>
    <w:rsid w:val="00BC0B71"/>
    <w:rsid w:val="00BC6318"/>
    <w:rsid w:val="00BC635D"/>
    <w:rsid w:val="00BD0119"/>
    <w:rsid w:val="00BD188F"/>
    <w:rsid w:val="00BD19F6"/>
    <w:rsid w:val="00BD1B82"/>
    <w:rsid w:val="00BD2204"/>
    <w:rsid w:val="00BD36C8"/>
    <w:rsid w:val="00BD3F49"/>
    <w:rsid w:val="00BD3F90"/>
    <w:rsid w:val="00BD44B1"/>
    <w:rsid w:val="00BD59F6"/>
    <w:rsid w:val="00BD5A66"/>
    <w:rsid w:val="00BE1533"/>
    <w:rsid w:val="00BE2EC7"/>
    <w:rsid w:val="00BE2FFD"/>
    <w:rsid w:val="00BE71E7"/>
    <w:rsid w:val="00BE7400"/>
    <w:rsid w:val="00BE7924"/>
    <w:rsid w:val="00BF0860"/>
    <w:rsid w:val="00BF22BA"/>
    <w:rsid w:val="00BF25B3"/>
    <w:rsid w:val="00BF261C"/>
    <w:rsid w:val="00BF3939"/>
    <w:rsid w:val="00BF397C"/>
    <w:rsid w:val="00BF405E"/>
    <w:rsid w:val="00BF4D47"/>
    <w:rsid w:val="00BF5C9B"/>
    <w:rsid w:val="00BF61EA"/>
    <w:rsid w:val="00BF7216"/>
    <w:rsid w:val="00BF7534"/>
    <w:rsid w:val="00C00360"/>
    <w:rsid w:val="00C0091C"/>
    <w:rsid w:val="00C01DEB"/>
    <w:rsid w:val="00C023E5"/>
    <w:rsid w:val="00C03B12"/>
    <w:rsid w:val="00C05920"/>
    <w:rsid w:val="00C05BE0"/>
    <w:rsid w:val="00C06D4D"/>
    <w:rsid w:val="00C06F1A"/>
    <w:rsid w:val="00C13C54"/>
    <w:rsid w:val="00C1414F"/>
    <w:rsid w:val="00C17966"/>
    <w:rsid w:val="00C2410C"/>
    <w:rsid w:val="00C2591E"/>
    <w:rsid w:val="00C27B9D"/>
    <w:rsid w:val="00C30CAF"/>
    <w:rsid w:val="00C31D51"/>
    <w:rsid w:val="00C327D8"/>
    <w:rsid w:val="00C32FC0"/>
    <w:rsid w:val="00C33982"/>
    <w:rsid w:val="00C34006"/>
    <w:rsid w:val="00C34B6C"/>
    <w:rsid w:val="00C34FA5"/>
    <w:rsid w:val="00C357B5"/>
    <w:rsid w:val="00C37762"/>
    <w:rsid w:val="00C37766"/>
    <w:rsid w:val="00C404E4"/>
    <w:rsid w:val="00C416FD"/>
    <w:rsid w:val="00C41DC1"/>
    <w:rsid w:val="00C43C9E"/>
    <w:rsid w:val="00C451CA"/>
    <w:rsid w:val="00C469E6"/>
    <w:rsid w:val="00C50DC6"/>
    <w:rsid w:val="00C51718"/>
    <w:rsid w:val="00C53CB7"/>
    <w:rsid w:val="00C53D8F"/>
    <w:rsid w:val="00C542B3"/>
    <w:rsid w:val="00C556BB"/>
    <w:rsid w:val="00C556F7"/>
    <w:rsid w:val="00C56C85"/>
    <w:rsid w:val="00C605E7"/>
    <w:rsid w:val="00C60AEF"/>
    <w:rsid w:val="00C61965"/>
    <w:rsid w:val="00C61DE1"/>
    <w:rsid w:val="00C700EB"/>
    <w:rsid w:val="00C7257A"/>
    <w:rsid w:val="00C725CC"/>
    <w:rsid w:val="00C72BC5"/>
    <w:rsid w:val="00C72F4D"/>
    <w:rsid w:val="00C7368E"/>
    <w:rsid w:val="00C73896"/>
    <w:rsid w:val="00C746F0"/>
    <w:rsid w:val="00C804C0"/>
    <w:rsid w:val="00C82406"/>
    <w:rsid w:val="00C831A8"/>
    <w:rsid w:val="00C85A1F"/>
    <w:rsid w:val="00C9074B"/>
    <w:rsid w:val="00C90C28"/>
    <w:rsid w:val="00C90D4E"/>
    <w:rsid w:val="00C91508"/>
    <w:rsid w:val="00C93564"/>
    <w:rsid w:val="00C93E05"/>
    <w:rsid w:val="00C9458C"/>
    <w:rsid w:val="00C95EA1"/>
    <w:rsid w:val="00C9649F"/>
    <w:rsid w:val="00C96D72"/>
    <w:rsid w:val="00CA0D3B"/>
    <w:rsid w:val="00CA2096"/>
    <w:rsid w:val="00CA2366"/>
    <w:rsid w:val="00CA26DC"/>
    <w:rsid w:val="00CA2DBC"/>
    <w:rsid w:val="00CA4375"/>
    <w:rsid w:val="00CA4B2D"/>
    <w:rsid w:val="00CA579C"/>
    <w:rsid w:val="00CA5EA8"/>
    <w:rsid w:val="00CA635B"/>
    <w:rsid w:val="00CB0A25"/>
    <w:rsid w:val="00CB24B5"/>
    <w:rsid w:val="00CB3A0E"/>
    <w:rsid w:val="00CB5EC2"/>
    <w:rsid w:val="00CB74AA"/>
    <w:rsid w:val="00CC186C"/>
    <w:rsid w:val="00CC1DAB"/>
    <w:rsid w:val="00CC25E6"/>
    <w:rsid w:val="00CC2972"/>
    <w:rsid w:val="00CC4FB1"/>
    <w:rsid w:val="00CC7095"/>
    <w:rsid w:val="00CC7DAD"/>
    <w:rsid w:val="00CC7F32"/>
    <w:rsid w:val="00CD0A64"/>
    <w:rsid w:val="00CD4EB7"/>
    <w:rsid w:val="00CD51FE"/>
    <w:rsid w:val="00CE2B59"/>
    <w:rsid w:val="00CE341C"/>
    <w:rsid w:val="00CE3A50"/>
    <w:rsid w:val="00CE4F84"/>
    <w:rsid w:val="00CE5BFA"/>
    <w:rsid w:val="00CE5E6D"/>
    <w:rsid w:val="00CE747F"/>
    <w:rsid w:val="00CF09AB"/>
    <w:rsid w:val="00CF3573"/>
    <w:rsid w:val="00CF3DFD"/>
    <w:rsid w:val="00CF4639"/>
    <w:rsid w:val="00CF5051"/>
    <w:rsid w:val="00CF5DD1"/>
    <w:rsid w:val="00CF5E4B"/>
    <w:rsid w:val="00CF65EC"/>
    <w:rsid w:val="00CF67EE"/>
    <w:rsid w:val="00D011D9"/>
    <w:rsid w:val="00D01E4A"/>
    <w:rsid w:val="00D02BD9"/>
    <w:rsid w:val="00D03944"/>
    <w:rsid w:val="00D04CAB"/>
    <w:rsid w:val="00D05239"/>
    <w:rsid w:val="00D05BFB"/>
    <w:rsid w:val="00D05EE8"/>
    <w:rsid w:val="00D07C76"/>
    <w:rsid w:val="00D118EE"/>
    <w:rsid w:val="00D12272"/>
    <w:rsid w:val="00D12A95"/>
    <w:rsid w:val="00D12ACD"/>
    <w:rsid w:val="00D14463"/>
    <w:rsid w:val="00D14E5A"/>
    <w:rsid w:val="00D15A07"/>
    <w:rsid w:val="00D16F6A"/>
    <w:rsid w:val="00D213EC"/>
    <w:rsid w:val="00D21597"/>
    <w:rsid w:val="00D21E68"/>
    <w:rsid w:val="00D257D3"/>
    <w:rsid w:val="00D2630D"/>
    <w:rsid w:val="00D274AA"/>
    <w:rsid w:val="00D27E79"/>
    <w:rsid w:val="00D30BCF"/>
    <w:rsid w:val="00D3110B"/>
    <w:rsid w:val="00D3279D"/>
    <w:rsid w:val="00D379C6"/>
    <w:rsid w:val="00D40138"/>
    <w:rsid w:val="00D40C2B"/>
    <w:rsid w:val="00D41D68"/>
    <w:rsid w:val="00D42229"/>
    <w:rsid w:val="00D42675"/>
    <w:rsid w:val="00D4576D"/>
    <w:rsid w:val="00D45E55"/>
    <w:rsid w:val="00D45F15"/>
    <w:rsid w:val="00D46361"/>
    <w:rsid w:val="00D46CE5"/>
    <w:rsid w:val="00D47ED6"/>
    <w:rsid w:val="00D52145"/>
    <w:rsid w:val="00D523A4"/>
    <w:rsid w:val="00D52AEB"/>
    <w:rsid w:val="00D52EFF"/>
    <w:rsid w:val="00D53DD1"/>
    <w:rsid w:val="00D540FD"/>
    <w:rsid w:val="00D54316"/>
    <w:rsid w:val="00D546FA"/>
    <w:rsid w:val="00D55EA8"/>
    <w:rsid w:val="00D56C53"/>
    <w:rsid w:val="00D60E4F"/>
    <w:rsid w:val="00D60EF6"/>
    <w:rsid w:val="00D62038"/>
    <w:rsid w:val="00D62C05"/>
    <w:rsid w:val="00D64631"/>
    <w:rsid w:val="00D71253"/>
    <w:rsid w:val="00D71315"/>
    <w:rsid w:val="00D71E92"/>
    <w:rsid w:val="00D71EBB"/>
    <w:rsid w:val="00D72CE2"/>
    <w:rsid w:val="00D734A9"/>
    <w:rsid w:val="00D753E7"/>
    <w:rsid w:val="00D75449"/>
    <w:rsid w:val="00D75D1A"/>
    <w:rsid w:val="00D7671A"/>
    <w:rsid w:val="00D77142"/>
    <w:rsid w:val="00D771AE"/>
    <w:rsid w:val="00D8029F"/>
    <w:rsid w:val="00D81F75"/>
    <w:rsid w:val="00D827D5"/>
    <w:rsid w:val="00D83081"/>
    <w:rsid w:val="00D83396"/>
    <w:rsid w:val="00D838BE"/>
    <w:rsid w:val="00D83AF7"/>
    <w:rsid w:val="00D83B5D"/>
    <w:rsid w:val="00D87026"/>
    <w:rsid w:val="00D87CAA"/>
    <w:rsid w:val="00D91243"/>
    <w:rsid w:val="00D91571"/>
    <w:rsid w:val="00D958DA"/>
    <w:rsid w:val="00D95E4E"/>
    <w:rsid w:val="00D96580"/>
    <w:rsid w:val="00D96DA6"/>
    <w:rsid w:val="00D97544"/>
    <w:rsid w:val="00DA0B63"/>
    <w:rsid w:val="00DA1A06"/>
    <w:rsid w:val="00DA1D7B"/>
    <w:rsid w:val="00DA27C6"/>
    <w:rsid w:val="00DA29AD"/>
    <w:rsid w:val="00DA3456"/>
    <w:rsid w:val="00DA3976"/>
    <w:rsid w:val="00DA4984"/>
    <w:rsid w:val="00DA5496"/>
    <w:rsid w:val="00DA56AF"/>
    <w:rsid w:val="00DB039A"/>
    <w:rsid w:val="00DB0493"/>
    <w:rsid w:val="00DB088B"/>
    <w:rsid w:val="00DB115E"/>
    <w:rsid w:val="00DB1C07"/>
    <w:rsid w:val="00DB2C7E"/>
    <w:rsid w:val="00DB4FE6"/>
    <w:rsid w:val="00DB6A0B"/>
    <w:rsid w:val="00DC1475"/>
    <w:rsid w:val="00DC1640"/>
    <w:rsid w:val="00DC2BB0"/>
    <w:rsid w:val="00DC3479"/>
    <w:rsid w:val="00DC3B57"/>
    <w:rsid w:val="00DC4C15"/>
    <w:rsid w:val="00DC4E0C"/>
    <w:rsid w:val="00DC59EB"/>
    <w:rsid w:val="00DC6C62"/>
    <w:rsid w:val="00DC72BA"/>
    <w:rsid w:val="00DD3E1C"/>
    <w:rsid w:val="00DD5A86"/>
    <w:rsid w:val="00DD66C5"/>
    <w:rsid w:val="00DE03DB"/>
    <w:rsid w:val="00DE0892"/>
    <w:rsid w:val="00DE23FB"/>
    <w:rsid w:val="00DE2F92"/>
    <w:rsid w:val="00DE53E6"/>
    <w:rsid w:val="00DE5E4B"/>
    <w:rsid w:val="00DE614F"/>
    <w:rsid w:val="00DF0215"/>
    <w:rsid w:val="00DF050D"/>
    <w:rsid w:val="00DF1AC4"/>
    <w:rsid w:val="00DF2819"/>
    <w:rsid w:val="00DF3118"/>
    <w:rsid w:val="00DF3777"/>
    <w:rsid w:val="00DF3CC6"/>
    <w:rsid w:val="00DF53C8"/>
    <w:rsid w:val="00DF55B6"/>
    <w:rsid w:val="00DF5C9C"/>
    <w:rsid w:val="00DF7D1D"/>
    <w:rsid w:val="00E022EC"/>
    <w:rsid w:val="00E0353E"/>
    <w:rsid w:val="00E05204"/>
    <w:rsid w:val="00E05669"/>
    <w:rsid w:val="00E0610E"/>
    <w:rsid w:val="00E1048F"/>
    <w:rsid w:val="00E10770"/>
    <w:rsid w:val="00E118C9"/>
    <w:rsid w:val="00E129B2"/>
    <w:rsid w:val="00E161DB"/>
    <w:rsid w:val="00E16918"/>
    <w:rsid w:val="00E20709"/>
    <w:rsid w:val="00E21963"/>
    <w:rsid w:val="00E21986"/>
    <w:rsid w:val="00E22033"/>
    <w:rsid w:val="00E2599A"/>
    <w:rsid w:val="00E26FD0"/>
    <w:rsid w:val="00E30664"/>
    <w:rsid w:val="00E34687"/>
    <w:rsid w:val="00E3573E"/>
    <w:rsid w:val="00E37449"/>
    <w:rsid w:val="00E4031F"/>
    <w:rsid w:val="00E417A5"/>
    <w:rsid w:val="00E4263D"/>
    <w:rsid w:val="00E43154"/>
    <w:rsid w:val="00E434A4"/>
    <w:rsid w:val="00E46E3B"/>
    <w:rsid w:val="00E47F2E"/>
    <w:rsid w:val="00E50B98"/>
    <w:rsid w:val="00E5195F"/>
    <w:rsid w:val="00E522D2"/>
    <w:rsid w:val="00E543D3"/>
    <w:rsid w:val="00E54C20"/>
    <w:rsid w:val="00E56063"/>
    <w:rsid w:val="00E57115"/>
    <w:rsid w:val="00E60682"/>
    <w:rsid w:val="00E60751"/>
    <w:rsid w:val="00E6187C"/>
    <w:rsid w:val="00E6209C"/>
    <w:rsid w:val="00E631ED"/>
    <w:rsid w:val="00E636F6"/>
    <w:rsid w:val="00E63833"/>
    <w:rsid w:val="00E64072"/>
    <w:rsid w:val="00E64F7C"/>
    <w:rsid w:val="00E65170"/>
    <w:rsid w:val="00E66322"/>
    <w:rsid w:val="00E663FA"/>
    <w:rsid w:val="00E66AB0"/>
    <w:rsid w:val="00E66C86"/>
    <w:rsid w:val="00E674B0"/>
    <w:rsid w:val="00E70075"/>
    <w:rsid w:val="00E7150B"/>
    <w:rsid w:val="00E71912"/>
    <w:rsid w:val="00E762C4"/>
    <w:rsid w:val="00E770D3"/>
    <w:rsid w:val="00E7798B"/>
    <w:rsid w:val="00E805EE"/>
    <w:rsid w:val="00E807C0"/>
    <w:rsid w:val="00E828E9"/>
    <w:rsid w:val="00E82A1B"/>
    <w:rsid w:val="00E831FA"/>
    <w:rsid w:val="00E837C8"/>
    <w:rsid w:val="00E84C06"/>
    <w:rsid w:val="00E86458"/>
    <w:rsid w:val="00E87A4F"/>
    <w:rsid w:val="00E90689"/>
    <w:rsid w:val="00E90F14"/>
    <w:rsid w:val="00E923BB"/>
    <w:rsid w:val="00E92F2E"/>
    <w:rsid w:val="00E93806"/>
    <w:rsid w:val="00E95212"/>
    <w:rsid w:val="00E95985"/>
    <w:rsid w:val="00E95E0F"/>
    <w:rsid w:val="00E97E5D"/>
    <w:rsid w:val="00EA2000"/>
    <w:rsid w:val="00EA3A20"/>
    <w:rsid w:val="00EA3F82"/>
    <w:rsid w:val="00EA4BC5"/>
    <w:rsid w:val="00EA55AE"/>
    <w:rsid w:val="00EA5D73"/>
    <w:rsid w:val="00EA633E"/>
    <w:rsid w:val="00EA65C1"/>
    <w:rsid w:val="00EA671B"/>
    <w:rsid w:val="00EB6AEA"/>
    <w:rsid w:val="00EB7BB0"/>
    <w:rsid w:val="00EB7CCB"/>
    <w:rsid w:val="00EB7F50"/>
    <w:rsid w:val="00EC004A"/>
    <w:rsid w:val="00EC06FE"/>
    <w:rsid w:val="00EC25E2"/>
    <w:rsid w:val="00EC3574"/>
    <w:rsid w:val="00EC37A4"/>
    <w:rsid w:val="00EC3E89"/>
    <w:rsid w:val="00EC4F3A"/>
    <w:rsid w:val="00EC6B08"/>
    <w:rsid w:val="00ED0E84"/>
    <w:rsid w:val="00ED29EC"/>
    <w:rsid w:val="00ED39BF"/>
    <w:rsid w:val="00ED4368"/>
    <w:rsid w:val="00ED56F3"/>
    <w:rsid w:val="00ED7439"/>
    <w:rsid w:val="00ED7B07"/>
    <w:rsid w:val="00EE1006"/>
    <w:rsid w:val="00EE1252"/>
    <w:rsid w:val="00EE1F94"/>
    <w:rsid w:val="00EE2A3C"/>
    <w:rsid w:val="00EE2EAD"/>
    <w:rsid w:val="00EE3690"/>
    <w:rsid w:val="00EE36AA"/>
    <w:rsid w:val="00EE4AC4"/>
    <w:rsid w:val="00EE6EBA"/>
    <w:rsid w:val="00EE7562"/>
    <w:rsid w:val="00EE7FC6"/>
    <w:rsid w:val="00EF0494"/>
    <w:rsid w:val="00EF24A2"/>
    <w:rsid w:val="00EF33BD"/>
    <w:rsid w:val="00EF419A"/>
    <w:rsid w:val="00EF65D5"/>
    <w:rsid w:val="00EF6C7C"/>
    <w:rsid w:val="00EF6DD6"/>
    <w:rsid w:val="00F007CF"/>
    <w:rsid w:val="00F02049"/>
    <w:rsid w:val="00F0298F"/>
    <w:rsid w:val="00F051E5"/>
    <w:rsid w:val="00F06157"/>
    <w:rsid w:val="00F06A8B"/>
    <w:rsid w:val="00F07E9B"/>
    <w:rsid w:val="00F103C6"/>
    <w:rsid w:val="00F10461"/>
    <w:rsid w:val="00F121D1"/>
    <w:rsid w:val="00F12B61"/>
    <w:rsid w:val="00F170BB"/>
    <w:rsid w:val="00F17342"/>
    <w:rsid w:val="00F179BB"/>
    <w:rsid w:val="00F17AE6"/>
    <w:rsid w:val="00F2001E"/>
    <w:rsid w:val="00F214B5"/>
    <w:rsid w:val="00F21C1D"/>
    <w:rsid w:val="00F2346F"/>
    <w:rsid w:val="00F238B1"/>
    <w:rsid w:val="00F241D0"/>
    <w:rsid w:val="00F2585D"/>
    <w:rsid w:val="00F25BF9"/>
    <w:rsid w:val="00F25FD0"/>
    <w:rsid w:val="00F26B6E"/>
    <w:rsid w:val="00F26CCF"/>
    <w:rsid w:val="00F307FE"/>
    <w:rsid w:val="00F3169C"/>
    <w:rsid w:val="00F31F9E"/>
    <w:rsid w:val="00F324A3"/>
    <w:rsid w:val="00F333F7"/>
    <w:rsid w:val="00F347D0"/>
    <w:rsid w:val="00F353A8"/>
    <w:rsid w:val="00F35B52"/>
    <w:rsid w:val="00F40A00"/>
    <w:rsid w:val="00F433FA"/>
    <w:rsid w:val="00F441DF"/>
    <w:rsid w:val="00F44B78"/>
    <w:rsid w:val="00F474A3"/>
    <w:rsid w:val="00F47F88"/>
    <w:rsid w:val="00F52787"/>
    <w:rsid w:val="00F527D6"/>
    <w:rsid w:val="00F52BB3"/>
    <w:rsid w:val="00F556A4"/>
    <w:rsid w:val="00F5685F"/>
    <w:rsid w:val="00F568D3"/>
    <w:rsid w:val="00F577E4"/>
    <w:rsid w:val="00F57CF0"/>
    <w:rsid w:val="00F61F3A"/>
    <w:rsid w:val="00F622A9"/>
    <w:rsid w:val="00F63318"/>
    <w:rsid w:val="00F650E2"/>
    <w:rsid w:val="00F66563"/>
    <w:rsid w:val="00F66F4C"/>
    <w:rsid w:val="00F7133B"/>
    <w:rsid w:val="00F73A33"/>
    <w:rsid w:val="00F756A4"/>
    <w:rsid w:val="00F75721"/>
    <w:rsid w:val="00F76D06"/>
    <w:rsid w:val="00F771C1"/>
    <w:rsid w:val="00F8069F"/>
    <w:rsid w:val="00F81446"/>
    <w:rsid w:val="00F81DA6"/>
    <w:rsid w:val="00F81E44"/>
    <w:rsid w:val="00F82D73"/>
    <w:rsid w:val="00F83044"/>
    <w:rsid w:val="00F83D06"/>
    <w:rsid w:val="00F8416E"/>
    <w:rsid w:val="00F86458"/>
    <w:rsid w:val="00F87D48"/>
    <w:rsid w:val="00F90E57"/>
    <w:rsid w:val="00F90F03"/>
    <w:rsid w:val="00F91377"/>
    <w:rsid w:val="00F916E9"/>
    <w:rsid w:val="00F91C70"/>
    <w:rsid w:val="00F931F7"/>
    <w:rsid w:val="00F9321E"/>
    <w:rsid w:val="00F93399"/>
    <w:rsid w:val="00F9474A"/>
    <w:rsid w:val="00F95901"/>
    <w:rsid w:val="00F9701F"/>
    <w:rsid w:val="00F978C9"/>
    <w:rsid w:val="00FA1ABB"/>
    <w:rsid w:val="00FA2152"/>
    <w:rsid w:val="00FA2453"/>
    <w:rsid w:val="00FA2EEB"/>
    <w:rsid w:val="00FA3B5F"/>
    <w:rsid w:val="00FA460B"/>
    <w:rsid w:val="00FA553C"/>
    <w:rsid w:val="00FA7DBB"/>
    <w:rsid w:val="00FB0534"/>
    <w:rsid w:val="00FB0A0F"/>
    <w:rsid w:val="00FB0BE1"/>
    <w:rsid w:val="00FB1522"/>
    <w:rsid w:val="00FB30C5"/>
    <w:rsid w:val="00FB311A"/>
    <w:rsid w:val="00FB3FA9"/>
    <w:rsid w:val="00FB475E"/>
    <w:rsid w:val="00FB5484"/>
    <w:rsid w:val="00FB6101"/>
    <w:rsid w:val="00FB72D3"/>
    <w:rsid w:val="00FB7535"/>
    <w:rsid w:val="00FB7A16"/>
    <w:rsid w:val="00FC2FE8"/>
    <w:rsid w:val="00FC32DD"/>
    <w:rsid w:val="00FC3DB6"/>
    <w:rsid w:val="00FC42A1"/>
    <w:rsid w:val="00FC45E5"/>
    <w:rsid w:val="00FC609C"/>
    <w:rsid w:val="00FC6C04"/>
    <w:rsid w:val="00FC7804"/>
    <w:rsid w:val="00FC7FD1"/>
    <w:rsid w:val="00FD0273"/>
    <w:rsid w:val="00FD1766"/>
    <w:rsid w:val="00FD1D31"/>
    <w:rsid w:val="00FD1E73"/>
    <w:rsid w:val="00FD3111"/>
    <w:rsid w:val="00FD4440"/>
    <w:rsid w:val="00FD5D4E"/>
    <w:rsid w:val="00FE00BC"/>
    <w:rsid w:val="00FE030D"/>
    <w:rsid w:val="00FE0350"/>
    <w:rsid w:val="00FE1130"/>
    <w:rsid w:val="00FE1479"/>
    <w:rsid w:val="00FE1497"/>
    <w:rsid w:val="00FE38CA"/>
    <w:rsid w:val="00FE54AB"/>
    <w:rsid w:val="00FE5920"/>
    <w:rsid w:val="00FE70FD"/>
    <w:rsid w:val="00FE7EEF"/>
    <w:rsid w:val="00FF09A3"/>
    <w:rsid w:val="00FF1208"/>
    <w:rsid w:val="00FF17AB"/>
    <w:rsid w:val="00FF2129"/>
    <w:rsid w:val="00FF23E6"/>
    <w:rsid w:val="00FF2894"/>
    <w:rsid w:val="00FF55E6"/>
    <w:rsid w:val="00FF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overlap="f" fill="f" fillcolor="white" stroke="f">
      <v:fill color="white" on="f"/>
      <v:stroke on="f"/>
      <v:textbox style="mso-rotate-with-shape:t"/>
    </o:shapedefaults>
    <o:shapelayout v:ext="edit">
      <o:idmap v:ext="edit" data="1"/>
    </o:shapelayout>
  </w:shapeDefaults>
  <w:decimalSymbol w:val="."/>
  <w:listSeparator w:val=","/>
  <w15:docId w15:val="{2FDE6F7E-84BB-49E9-B58F-2AD24F32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F7F"/>
    <w:rPr>
      <w:rFonts w:ascii="Arial" w:hAnsi="Arial"/>
      <w:szCs w:val="24"/>
    </w:rPr>
  </w:style>
  <w:style w:type="paragraph" w:styleId="Heading1">
    <w:name w:val="heading 1"/>
    <w:aliases w:val="shead 1,shead1"/>
    <w:basedOn w:val="Normal"/>
    <w:next w:val="BodyText"/>
    <w:qFormat/>
    <w:rsid w:val="003F559C"/>
    <w:pPr>
      <w:keepNext/>
      <w:numPr>
        <w:numId w:val="7"/>
      </w:numPr>
      <w:pBdr>
        <w:bottom w:val="single" w:sz="4" w:space="1" w:color="auto"/>
      </w:pBdr>
      <w:spacing w:before="240" w:after="60"/>
      <w:outlineLvl w:val="0"/>
    </w:pPr>
    <w:rPr>
      <w:rFonts w:cs="Arial"/>
      <w:b/>
      <w:bCs/>
      <w:kern w:val="32"/>
      <w:sz w:val="28"/>
      <w:szCs w:val="32"/>
    </w:rPr>
  </w:style>
  <w:style w:type="paragraph" w:styleId="Heading2">
    <w:name w:val="heading 2"/>
    <w:basedOn w:val="Normal"/>
    <w:next w:val="BodyText"/>
    <w:link w:val="Heading2Char"/>
    <w:qFormat/>
    <w:rsid w:val="003F559C"/>
    <w:pPr>
      <w:keepNext/>
      <w:numPr>
        <w:ilvl w:val="1"/>
        <w:numId w:val="7"/>
      </w:numPr>
      <w:spacing w:before="240" w:after="60"/>
      <w:outlineLvl w:val="1"/>
    </w:pPr>
    <w:rPr>
      <w:rFonts w:cs="Arial"/>
      <w:b/>
      <w:bCs/>
      <w:iCs/>
      <w:sz w:val="24"/>
      <w:szCs w:val="28"/>
    </w:rPr>
  </w:style>
  <w:style w:type="paragraph" w:styleId="Heading3">
    <w:name w:val="heading 3"/>
    <w:basedOn w:val="Normal"/>
    <w:next w:val="BodyText"/>
    <w:link w:val="Heading3Char"/>
    <w:qFormat/>
    <w:rsid w:val="003F559C"/>
    <w:pPr>
      <w:keepNext/>
      <w:numPr>
        <w:ilvl w:val="2"/>
        <w:numId w:val="7"/>
      </w:numPr>
      <w:spacing w:before="240" w:after="60"/>
      <w:outlineLvl w:val="2"/>
    </w:pPr>
    <w:rPr>
      <w:rFonts w:cs="Arial"/>
      <w:b/>
      <w:bCs/>
      <w:szCs w:val="26"/>
    </w:rPr>
  </w:style>
  <w:style w:type="paragraph" w:styleId="Heading4">
    <w:name w:val="heading 4"/>
    <w:basedOn w:val="Normal"/>
    <w:next w:val="BodyText"/>
    <w:autoRedefine/>
    <w:qFormat/>
    <w:rsid w:val="003F559C"/>
    <w:pPr>
      <w:keepNext/>
      <w:numPr>
        <w:ilvl w:val="3"/>
        <w:numId w:val="7"/>
      </w:numPr>
      <w:spacing w:before="240" w:after="60"/>
      <w:outlineLvl w:val="3"/>
    </w:pPr>
    <w:rPr>
      <w:bCs/>
      <w:i/>
      <w:szCs w:val="28"/>
      <w:u w:val="single"/>
    </w:rPr>
  </w:style>
  <w:style w:type="paragraph" w:styleId="Heading5">
    <w:name w:val="heading 5"/>
    <w:basedOn w:val="Normal"/>
    <w:next w:val="BodyText"/>
    <w:link w:val="Heading5Char"/>
    <w:autoRedefine/>
    <w:qFormat/>
    <w:rsid w:val="003F559C"/>
    <w:pPr>
      <w:numPr>
        <w:ilvl w:val="4"/>
        <w:numId w:val="7"/>
      </w:numPr>
      <w:spacing w:before="240" w:after="60"/>
      <w:outlineLvl w:val="4"/>
    </w:pPr>
    <w:rPr>
      <w:bCs/>
      <w:iCs/>
      <w:u w:val="single"/>
    </w:rPr>
  </w:style>
  <w:style w:type="paragraph" w:styleId="Heading6">
    <w:name w:val="heading 6"/>
    <w:basedOn w:val="Normal"/>
    <w:next w:val="BodyText"/>
    <w:qFormat/>
    <w:rsid w:val="003F559C"/>
    <w:pPr>
      <w:numPr>
        <w:ilvl w:val="5"/>
        <w:numId w:val="7"/>
      </w:numPr>
      <w:spacing w:before="240" w:after="60"/>
      <w:outlineLvl w:val="5"/>
    </w:pPr>
    <w:rPr>
      <w:bCs/>
      <w:i/>
      <w:szCs w:val="22"/>
    </w:rPr>
  </w:style>
  <w:style w:type="paragraph" w:styleId="Heading7">
    <w:name w:val="heading 7"/>
    <w:basedOn w:val="Normal"/>
    <w:next w:val="Normal"/>
    <w:qFormat/>
    <w:rsid w:val="003F559C"/>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3F559C"/>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3F559C"/>
    <w:pPr>
      <w:numPr>
        <w:ilvl w:val="8"/>
        <w:numId w:val="7"/>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27127"/>
    <w:pPr>
      <w:tabs>
        <w:tab w:val="center" w:pos="4320"/>
        <w:tab w:val="right" w:pos="8640"/>
      </w:tabs>
    </w:pPr>
  </w:style>
  <w:style w:type="paragraph" w:styleId="Footer">
    <w:name w:val="footer"/>
    <w:basedOn w:val="Normal"/>
    <w:rsid w:val="00B27127"/>
    <w:pPr>
      <w:tabs>
        <w:tab w:val="center" w:pos="4320"/>
        <w:tab w:val="right" w:pos="8640"/>
      </w:tabs>
    </w:pPr>
  </w:style>
  <w:style w:type="table" w:styleId="TableGrid">
    <w:name w:val="Table Grid"/>
    <w:basedOn w:val="TableNormal"/>
    <w:rsid w:val="002801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450337"/>
    <w:pPr>
      <w:jc w:val="center"/>
    </w:pPr>
    <w:rPr>
      <w:rFonts w:ascii="Times New Roman" w:hAnsi="Times New Roman"/>
      <w:b/>
      <w:sz w:val="28"/>
      <w:szCs w:val="20"/>
    </w:rPr>
  </w:style>
  <w:style w:type="paragraph" w:styleId="TOC1">
    <w:name w:val="toc 1"/>
    <w:basedOn w:val="Normal"/>
    <w:next w:val="Normal"/>
    <w:autoRedefine/>
    <w:uiPriority w:val="39"/>
    <w:rsid w:val="009E6966"/>
    <w:pPr>
      <w:tabs>
        <w:tab w:val="left" w:pos="390"/>
        <w:tab w:val="right" w:pos="10800"/>
      </w:tabs>
      <w:spacing w:before="120" w:after="120"/>
    </w:pPr>
    <w:rPr>
      <w:b/>
      <w:bCs/>
      <w:caps/>
      <w:noProof/>
      <w:szCs w:val="22"/>
      <w:u w:val="single"/>
    </w:rPr>
  </w:style>
  <w:style w:type="paragraph" w:styleId="TOC2">
    <w:name w:val="toc 2"/>
    <w:basedOn w:val="Normal"/>
    <w:next w:val="Normal"/>
    <w:autoRedefine/>
    <w:uiPriority w:val="39"/>
    <w:rsid w:val="00240ACF"/>
    <w:rPr>
      <w:b/>
      <w:bCs/>
      <w:smallCaps/>
      <w:szCs w:val="22"/>
    </w:rPr>
  </w:style>
  <w:style w:type="paragraph" w:styleId="TOC3">
    <w:name w:val="toc 3"/>
    <w:basedOn w:val="Normal"/>
    <w:next w:val="Normal"/>
    <w:autoRedefine/>
    <w:uiPriority w:val="39"/>
    <w:qFormat/>
    <w:rsid w:val="00240ACF"/>
    <w:rPr>
      <w:smallCaps/>
      <w:szCs w:val="22"/>
    </w:rPr>
  </w:style>
  <w:style w:type="paragraph" w:styleId="TOC4">
    <w:name w:val="toc 4"/>
    <w:basedOn w:val="Normal"/>
    <w:next w:val="Normal"/>
    <w:autoRedefine/>
    <w:semiHidden/>
    <w:rsid w:val="008D7BA7"/>
    <w:rPr>
      <w:rFonts w:ascii="Calibri" w:hAnsi="Calibri"/>
      <w:szCs w:val="22"/>
    </w:rPr>
  </w:style>
  <w:style w:type="paragraph" w:styleId="TOC5">
    <w:name w:val="toc 5"/>
    <w:basedOn w:val="Normal"/>
    <w:next w:val="Normal"/>
    <w:autoRedefine/>
    <w:semiHidden/>
    <w:rsid w:val="0049264A"/>
    <w:rPr>
      <w:rFonts w:ascii="Calibri" w:hAnsi="Calibri"/>
      <w:szCs w:val="22"/>
    </w:rPr>
  </w:style>
  <w:style w:type="paragraph" w:styleId="TOC6">
    <w:name w:val="toc 6"/>
    <w:basedOn w:val="Normal"/>
    <w:next w:val="Normal"/>
    <w:autoRedefine/>
    <w:semiHidden/>
    <w:rsid w:val="0049264A"/>
    <w:rPr>
      <w:rFonts w:ascii="Calibri" w:hAnsi="Calibri"/>
      <w:szCs w:val="22"/>
    </w:rPr>
  </w:style>
  <w:style w:type="paragraph" w:styleId="TOC7">
    <w:name w:val="toc 7"/>
    <w:basedOn w:val="Normal"/>
    <w:next w:val="Normal"/>
    <w:autoRedefine/>
    <w:semiHidden/>
    <w:rsid w:val="0049264A"/>
    <w:rPr>
      <w:rFonts w:ascii="Calibri" w:hAnsi="Calibri"/>
      <w:szCs w:val="22"/>
    </w:rPr>
  </w:style>
  <w:style w:type="paragraph" w:styleId="TOC8">
    <w:name w:val="toc 8"/>
    <w:basedOn w:val="Normal"/>
    <w:next w:val="Normal"/>
    <w:autoRedefine/>
    <w:semiHidden/>
    <w:rsid w:val="0049264A"/>
    <w:rPr>
      <w:rFonts w:ascii="Calibri" w:hAnsi="Calibri"/>
      <w:szCs w:val="22"/>
    </w:rPr>
  </w:style>
  <w:style w:type="paragraph" w:styleId="TOC9">
    <w:name w:val="toc 9"/>
    <w:basedOn w:val="Normal"/>
    <w:next w:val="Normal"/>
    <w:autoRedefine/>
    <w:semiHidden/>
    <w:rsid w:val="0049264A"/>
    <w:rPr>
      <w:rFonts w:ascii="Calibri" w:hAnsi="Calibri"/>
      <w:szCs w:val="22"/>
    </w:rPr>
  </w:style>
  <w:style w:type="paragraph" w:customStyle="1" w:styleId="StyleHeading4Arial13ptNotBoldUnderline">
    <w:name w:val="Style Heading 4 + Arial 13 pt Not Bold Underline"/>
    <w:basedOn w:val="Heading4"/>
    <w:autoRedefine/>
    <w:rsid w:val="00DC1640"/>
    <w:rPr>
      <w:bCs w:val="0"/>
    </w:rPr>
  </w:style>
  <w:style w:type="paragraph" w:styleId="Caption">
    <w:name w:val="caption"/>
    <w:basedOn w:val="Normal"/>
    <w:next w:val="Normal"/>
    <w:qFormat/>
    <w:rsid w:val="00E26FD0"/>
    <w:rPr>
      <w:b/>
      <w:bCs/>
      <w:szCs w:val="20"/>
    </w:rPr>
  </w:style>
  <w:style w:type="paragraph" w:customStyle="1" w:styleId="StyleHeading4Arial12ptNotBoldItalic">
    <w:name w:val="Style Heading 4 + Arial 12 pt Not Bold Italic"/>
    <w:basedOn w:val="Heading4"/>
    <w:autoRedefine/>
    <w:qFormat/>
    <w:rsid w:val="00D16F6A"/>
    <w:rPr>
      <w:bCs w:val="0"/>
      <w:iCs/>
    </w:rPr>
  </w:style>
  <w:style w:type="character" w:customStyle="1" w:styleId="TitleChar">
    <w:name w:val="Title Char"/>
    <w:basedOn w:val="DefaultParagraphFont"/>
    <w:link w:val="Title"/>
    <w:rsid w:val="00770C40"/>
    <w:rPr>
      <w:b/>
      <w:sz w:val="28"/>
    </w:rPr>
  </w:style>
  <w:style w:type="paragraph" w:styleId="HTMLPreformatted">
    <w:name w:val="HTML Preformatted"/>
    <w:basedOn w:val="Normal"/>
    <w:rsid w:val="000B4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odyText">
    <w:name w:val="Body Text"/>
    <w:basedOn w:val="Normal"/>
    <w:link w:val="BodyTextChar"/>
    <w:uiPriority w:val="99"/>
    <w:rsid w:val="00DC3479"/>
    <w:pPr>
      <w:spacing w:after="120"/>
    </w:pPr>
  </w:style>
  <w:style w:type="character" w:customStyle="1" w:styleId="BodyTextChar">
    <w:name w:val="Body Text Char"/>
    <w:basedOn w:val="DefaultParagraphFont"/>
    <w:link w:val="BodyText"/>
    <w:uiPriority w:val="99"/>
    <w:rsid w:val="00DC3479"/>
    <w:rPr>
      <w:rFonts w:ascii="Arial" w:hAnsi="Arial"/>
      <w:sz w:val="22"/>
      <w:szCs w:val="24"/>
    </w:rPr>
  </w:style>
  <w:style w:type="character" w:customStyle="1" w:styleId="Heading3Char">
    <w:name w:val="Heading 3 Char"/>
    <w:basedOn w:val="DefaultParagraphFont"/>
    <w:link w:val="Heading3"/>
    <w:rsid w:val="006607AB"/>
    <w:rPr>
      <w:rFonts w:ascii="Arial" w:hAnsi="Arial" w:cs="Arial"/>
      <w:b/>
      <w:bCs/>
      <w:szCs w:val="26"/>
    </w:rPr>
  </w:style>
  <w:style w:type="paragraph" w:styleId="BalloonText">
    <w:name w:val="Balloon Text"/>
    <w:basedOn w:val="Normal"/>
    <w:link w:val="BalloonTextChar"/>
    <w:rsid w:val="008D7BA7"/>
    <w:rPr>
      <w:rFonts w:ascii="Tahoma" w:hAnsi="Tahoma" w:cs="Tahoma"/>
      <w:sz w:val="16"/>
      <w:szCs w:val="16"/>
    </w:rPr>
  </w:style>
  <w:style w:type="character" w:customStyle="1" w:styleId="BalloonTextChar">
    <w:name w:val="Balloon Text Char"/>
    <w:basedOn w:val="DefaultParagraphFont"/>
    <w:link w:val="BalloonText"/>
    <w:rsid w:val="008D7BA7"/>
    <w:rPr>
      <w:rFonts w:ascii="Tahoma" w:hAnsi="Tahoma" w:cs="Tahoma"/>
      <w:sz w:val="16"/>
      <w:szCs w:val="16"/>
    </w:rPr>
  </w:style>
  <w:style w:type="paragraph" w:customStyle="1" w:styleId="StyleHeading410pt">
    <w:name w:val="Style Heading 4 + 10 pt"/>
    <w:basedOn w:val="Heading4"/>
    <w:autoRedefine/>
    <w:qFormat/>
    <w:rsid w:val="003F559C"/>
    <w:pPr>
      <w:numPr>
        <w:ilvl w:val="0"/>
        <w:numId w:val="0"/>
      </w:numPr>
    </w:pPr>
    <w:rPr>
      <w:bCs w:val="0"/>
      <w:iCs/>
    </w:rPr>
  </w:style>
  <w:style w:type="paragraph" w:customStyle="1" w:styleId="Code">
    <w:name w:val="Code"/>
    <w:basedOn w:val="PlainText"/>
    <w:autoRedefine/>
    <w:rsid w:val="00761DFB"/>
    <w:pPr>
      <w:pBdr>
        <w:top w:val="single" w:sz="4" w:space="1" w:color="auto"/>
        <w:left w:val="single" w:sz="4" w:space="4" w:color="auto"/>
        <w:bottom w:val="single" w:sz="4" w:space="1" w:color="auto"/>
        <w:right w:val="single" w:sz="4" w:space="4" w:color="auto"/>
      </w:pBdr>
      <w:shd w:val="clear" w:color="auto" w:fill="F3F3F3"/>
    </w:pPr>
    <w:rPr>
      <w:rFonts w:ascii="Arial" w:hAnsi="Arial" w:cs="Arial"/>
      <w:noProof/>
      <w:sz w:val="18"/>
      <w:szCs w:val="18"/>
    </w:rPr>
  </w:style>
  <w:style w:type="paragraph" w:styleId="PlainText">
    <w:name w:val="Plain Text"/>
    <w:basedOn w:val="Normal"/>
    <w:link w:val="PlainTextChar"/>
    <w:rsid w:val="00761DFB"/>
    <w:rPr>
      <w:rFonts w:ascii="Courier New" w:hAnsi="Courier New" w:cs="Courier New"/>
      <w:szCs w:val="20"/>
    </w:rPr>
  </w:style>
  <w:style w:type="character" w:customStyle="1" w:styleId="PlainTextChar">
    <w:name w:val="Plain Text Char"/>
    <w:basedOn w:val="DefaultParagraphFont"/>
    <w:link w:val="PlainText"/>
    <w:rsid w:val="00761DFB"/>
    <w:rPr>
      <w:rFonts w:ascii="Courier New" w:hAnsi="Courier New" w:cs="Courier New"/>
    </w:rPr>
  </w:style>
  <w:style w:type="paragraph" w:customStyle="1" w:styleId="CommandOutput">
    <w:name w:val="CommandOutput"/>
    <w:basedOn w:val="Normal"/>
    <w:rsid w:val="00761DFB"/>
    <w:pPr>
      <w:spacing w:line="240" w:lineRule="atLeast"/>
    </w:pPr>
    <w:rPr>
      <w:rFonts w:ascii="Courier New" w:hAnsi="Courier New"/>
      <w:spacing w:val="-5"/>
      <w:szCs w:val="20"/>
    </w:rPr>
  </w:style>
  <w:style w:type="paragraph" w:customStyle="1" w:styleId="Default">
    <w:name w:val="Default"/>
    <w:rsid w:val="00C60AEF"/>
    <w:pPr>
      <w:widowControl w:val="0"/>
      <w:autoSpaceDE w:val="0"/>
      <w:autoSpaceDN w:val="0"/>
      <w:adjustRightInd w:val="0"/>
    </w:pPr>
    <w:rPr>
      <w:rFonts w:ascii="Gotham" w:hAnsi="Gotham" w:cs="Gotham"/>
      <w:color w:val="000000"/>
      <w:sz w:val="24"/>
      <w:szCs w:val="24"/>
    </w:rPr>
  </w:style>
  <w:style w:type="paragraph" w:customStyle="1" w:styleId="Pa0">
    <w:name w:val="Pa0"/>
    <w:basedOn w:val="Default"/>
    <w:next w:val="Default"/>
    <w:uiPriority w:val="99"/>
    <w:rsid w:val="00C60AEF"/>
    <w:pPr>
      <w:spacing w:line="241" w:lineRule="atLeast"/>
    </w:pPr>
    <w:rPr>
      <w:rFonts w:cs="Times New Roman"/>
      <w:color w:val="auto"/>
    </w:rPr>
  </w:style>
  <w:style w:type="character" w:customStyle="1" w:styleId="A0">
    <w:name w:val="A0"/>
    <w:uiPriority w:val="99"/>
    <w:rsid w:val="00C60AEF"/>
    <w:rPr>
      <w:rFonts w:cs="Gotham"/>
      <w:color w:val="005CAC"/>
      <w:sz w:val="18"/>
      <w:szCs w:val="18"/>
    </w:rPr>
  </w:style>
  <w:style w:type="character" w:customStyle="1" w:styleId="Heading2Char">
    <w:name w:val="Heading 2 Char"/>
    <w:basedOn w:val="DefaultParagraphFont"/>
    <w:link w:val="Heading2"/>
    <w:rsid w:val="00283A67"/>
    <w:rPr>
      <w:rFonts w:ascii="Arial" w:hAnsi="Arial" w:cs="Arial"/>
      <w:b/>
      <w:bCs/>
      <w:iCs/>
      <w:sz w:val="24"/>
      <w:szCs w:val="28"/>
    </w:rPr>
  </w:style>
  <w:style w:type="character" w:styleId="CommentReference">
    <w:name w:val="annotation reference"/>
    <w:basedOn w:val="DefaultParagraphFont"/>
    <w:rsid w:val="00055E85"/>
    <w:rPr>
      <w:sz w:val="16"/>
      <w:szCs w:val="16"/>
    </w:rPr>
  </w:style>
  <w:style w:type="paragraph" w:styleId="CommentText">
    <w:name w:val="annotation text"/>
    <w:basedOn w:val="Normal"/>
    <w:link w:val="CommentTextChar"/>
    <w:rsid w:val="00055E85"/>
    <w:rPr>
      <w:szCs w:val="20"/>
    </w:rPr>
  </w:style>
  <w:style w:type="character" w:customStyle="1" w:styleId="CommentTextChar">
    <w:name w:val="Comment Text Char"/>
    <w:basedOn w:val="DefaultParagraphFont"/>
    <w:link w:val="CommentText"/>
    <w:rsid w:val="00055E85"/>
    <w:rPr>
      <w:rFonts w:ascii="Arial" w:hAnsi="Arial"/>
    </w:rPr>
  </w:style>
  <w:style w:type="paragraph" w:styleId="CommentSubject">
    <w:name w:val="annotation subject"/>
    <w:basedOn w:val="CommentText"/>
    <w:next w:val="CommentText"/>
    <w:link w:val="CommentSubjectChar"/>
    <w:rsid w:val="00055E85"/>
    <w:rPr>
      <w:b/>
      <w:bCs/>
    </w:rPr>
  </w:style>
  <w:style w:type="character" w:customStyle="1" w:styleId="CommentSubjectChar">
    <w:name w:val="Comment Subject Char"/>
    <w:basedOn w:val="CommentTextChar"/>
    <w:link w:val="CommentSubject"/>
    <w:rsid w:val="00055E85"/>
    <w:rPr>
      <w:rFonts w:ascii="Arial" w:hAnsi="Arial"/>
      <w:b/>
      <w:bCs/>
    </w:rPr>
  </w:style>
  <w:style w:type="character" w:customStyle="1" w:styleId="Heading5Char">
    <w:name w:val="Heading 5 Char"/>
    <w:basedOn w:val="DefaultParagraphFont"/>
    <w:link w:val="Heading5"/>
    <w:rsid w:val="004024F4"/>
    <w:rPr>
      <w:rFonts w:ascii="Arial" w:hAnsi="Arial"/>
      <w:bCs/>
      <w:iCs/>
      <w:szCs w:val="24"/>
      <w:u w:val="single"/>
    </w:rPr>
  </w:style>
  <w:style w:type="paragraph" w:styleId="ListParagraph">
    <w:name w:val="List Paragraph"/>
    <w:basedOn w:val="Normal"/>
    <w:uiPriority w:val="34"/>
    <w:qFormat/>
    <w:rsid w:val="00655454"/>
    <w:pPr>
      <w:ind w:left="72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338222">
      <w:bodyDiv w:val="1"/>
      <w:marLeft w:val="0"/>
      <w:marRight w:val="360"/>
      <w:marTop w:val="0"/>
      <w:marBottom w:val="0"/>
      <w:divBdr>
        <w:top w:val="none" w:sz="0" w:space="0" w:color="auto"/>
        <w:left w:val="none" w:sz="0" w:space="0" w:color="auto"/>
        <w:bottom w:val="none" w:sz="0" w:space="0" w:color="auto"/>
        <w:right w:val="none" w:sz="0" w:space="0" w:color="auto"/>
      </w:divBdr>
      <w:divsChild>
        <w:div w:id="1153910359">
          <w:marLeft w:val="240"/>
          <w:marRight w:val="240"/>
          <w:marTop w:val="0"/>
          <w:marBottom w:val="0"/>
          <w:divBdr>
            <w:top w:val="none" w:sz="0" w:space="0" w:color="auto"/>
            <w:left w:val="none" w:sz="0" w:space="0" w:color="auto"/>
            <w:bottom w:val="none" w:sz="0" w:space="0" w:color="auto"/>
            <w:right w:val="none" w:sz="0" w:space="0" w:color="auto"/>
          </w:divBdr>
          <w:divsChild>
            <w:div w:id="1395854619">
              <w:marLeft w:val="0"/>
              <w:marRight w:val="0"/>
              <w:marTop w:val="0"/>
              <w:marBottom w:val="0"/>
              <w:divBdr>
                <w:top w:val="none" w:sz="0" w:space="0" w:color="auto"/>
                <w:left w:val="none" w:sz="0" w:space="0" w:color="auto"/>
                <w:bottom w:val="none" w:sz="0" w:space="0" w:color="auto"/>
                <w:right w:val="none" w:sz="0" w:space="0" w:color="auto"/>
              </w:divBdr>
              <w:divsChild>
                <w:div w:id="185421982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409084936">
      <w:bodyDiv w:val="1"/>
      <w:marLeft w:val="0"/>
      <w:marRight w:val="0"/>
      <w:marTop w:val="0"/>
      <w:marBottom w:val="0"/>
      <w:divBdr>
        <w:top w:val="none" w:sz="0" w:space="0" w:color="auto"/>
        <w:left w:val="none" w:sz="0" w:space="0" w:color="auto"/>
        <w:bottom w:val="none" w:sz="0" w:space="0" w:color="auto"/>
        <w:right w:val="none" w:sz="0" w:space="0" w:color="auto"/>
      </w:divBdr>
    </w:div>
    <w:div w:id="654408492">
      <w:bodyDiv w:val="1"/>
      <w:marLeft w:val="0"/>
      <w:marRight w:val="0"/>
      <w:marTop w:val="0"/>
      <w:marBottom w:val="0"/>
      <w:divBdr>
        <w:top w:val="none" w:sz="0" w:space="0" w:color="auto"/>
        <w:left w:val="none" w:sz="0" w:space="0" w:color="auto"/>
        <w:bottom w:val="none" w:sz="0" w:space="0" w:color="auto"/>
        <w:right w:val="none" w:sz="0" w:space="0" w:color="auto"/>
      </w:divBdr>
    </w:div>
    <w:div w:id="743189238">
      <w:bodyDiv w:val="1"/>
      <w:marLeft w:val="0"/>
      <w:marRight w:val="0"/>
      <w:marTop w:val="0"/>
      <w:marBottom w:val="0"/>
      <w:divBdr>
        <w:top w:val="none" w:sz="0" w:space="0" w:color="auto"/>
        <w:left w:val="none" w:sz="0" w:space="0" w:color="auto"/>
        <w:bottom w:val="none" w:sz="0" w:space="0" w:color="auto"/>
        <w:right w:val="none" w:sz="0" w:space="0" w:color="auto"/>
      </w:divBdr>
      <w:divsChild>
        <w:div w:id="1963227576">
          <w:marLeft w:val="0"/>
          <w:marRight w:val="0"/>
          <w:marTop w:val="0"/>
          <w:marBottom w:val="0"/>
          <w:divBdr>
            <w:top w:val="none" w:sz="0" w:space="0" w:color="auto"/>
            <w:left w:val="none" w:sz="0" w:space="0" w:color="auto"/>
            <w:bottom w:val="none" w:sz="0" w:space="0" w:color="auto"/>
            <w:right w:val="none" w:sz="0" w:space="0" w:color="auto"/>
          </w:divBdr>
          <w:divsChild>
            <w:div w:id="450519997">
              <w:marLeft w:val="0"/>
              <w:marRight w:val="0"/>
              <w:marTop w:val="0"/>
              <w:marBottom w:val="0"/>
              <w:divBdr>
                <w:top w:val="none" w:sz="0" w:space="0" w:color="auto"/>
                <w:left w:val="none" w:sz="0" w:space="0" w:color="auto"/>
                <w:bottom w:val="none" w:sz="0" w:space="0" w:color="auto"/>
                <w:right w:val="none" w:sz="0" w:space="0" w:color="auto"/>
              </w:divBdr>
            </w:div>
            <w:div w:id="521939093">
              <w:marLeft w:val="0"/>
              <w:marRight w:val="0"/>
              <w:marTop w:val="0"/>
              <w:marBottom w:val="0"/>
              <w:divBdr>
                <w:top w:val="none" w:sz="0" w:space="0" w:color="auto"/>
                <w:left w:val="none" w:sz="0" w:space="0" w:color="auto"/>
                <w:bottom w:val="none" w:sz="0" w:space="0" w:color="auto"/>
                <w:right w:val="none" w:sz="0" w:space="0" w:color="auto"/>
              </w:divBdr>
            </w:div>
            <w:div w:id="679821848">
              <w:marLeft w:val="0"/>
              <w:marRight w:val="0"/>
              <w:marTop w:val="0"/>
              <w:marBottom w:val="0"/>
              <w:divBdr>
                <w:top w:val="none" w:sz="0" w:space="0" w:color="auto"/>
                <w:left w:val="none" w:sz="0" w:space="0" w:color="auto"/>
                <w:bottom w:val="none" w:sz="0" w:space="0" w:color="auto"/>
                <w:right w:val="none" w:sz="0" w:space="0" w:color="auto"/>
              </w:divBdr>
            </w:div>
            <w:div w:id="986517294">
              <w:marLeft w:val="0"/>
              <w:marRight w:val="0"/>
              <w:marTop w:val="0"/>
              <w:marBottom w:val="0"/>
              <w:divBdr>
                <w:top w:val="none" w:sz="0" w:space="0" w:color="auto"/>
                <w:left w:val="none" w:sz="0" w:space="0" w:color="auto"/>
                <w:bottom w:val="none" w:sz="0" w:space="0" w:color="auto"/>
                <w:right w:val="none" w:sz="0" w:space="0" w:color="auto"/>
              </w:divBdr>
            </w:div>
            <w:div w:id="1080441237">
              <w:marLeft w:val="0"/>
              <w:marRight w:val="0"/>
              <w:marTop w:val="0"/>
              <w:marBottom w:val="0"/>
              <w:divBdr>
                <w:top w:val="none" w:sz="0" w:space="0" w:color="auto"/>
                <w:left w:val="none" w:sz="0" w:space="0" w:color="auto"/>
                <w:bottom w:val="none" w:sz="0" w:space="0" w:color="auto"/>
                <w:right w:val="none" w:sz="0" w:space="0" w:color="auto"/>
              </w:divBdr>
            </w:div>
            <w:div w:id="1443838877">
              <w:marLeft w:val="0"/>
              <w:marRight w:val="0"/>
              <w:marTop w:val="0"/>
              <w:marBottom w:val="0"/>
              <w:divBdr>
                <w:top w:val="none" w:sz="0" w:space="0" w:color="auto"/>
                <w:left w:val="none" w:sz="0" w:space="0" w:color="auto"/>
                <w:bottom w:val="none" w:sz="0" w:space="0" w:color="auto"/>
                <w:right w:val="none" w:sz="0" w:space="0" w:color="auto"/>
              </w:divBdr>
            </w:div>
            <w:div w:id="1619726466">
              <w:marLeft w:val="0"/>
              <w:marRight w:val="0"/>
              <w:marTop w:val="0"/>
              <w:marBottom w:val="0"/>
              <w:divBdr>
                <w:top w:val="none" w:sz="0" w:space="0" w:color="auto"/>
                <w:left w:val="none" w:sz="0" w:space="0" w:color="auto"/>
                <w:bottom w:val="none" w:sz="0" w:space="0" w:color="auto"/>
                <w:right w:val="none" w:sz="0" w:space="0" w:color="auto"/>
              </w:divBdr>
            </w:div>
            <w:div w:id="19693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541">
      <w:bodyDiv w:val="1"/>
      <w:marLeft w:val="0"/>
      <w:marRight w:val="0"/>
      <w:marTop w:val="0"/>
      <w:marBottom w:val="0"/>
      <w:divBdr>
        <w:top w:val="none" w:sz="0" w:space="0" w:color="auto"/>
        <w:left w:val="none" w:sz="0" w:space="0" w:color="auto"/>
        <w:bottom w:val="none" w:sz="0" w:space="0" w:color="auto"/>
        <w:right w:val="none" w:sz="0" w:space="0" w:color="auto"/>
      </w:divBdr>
      <w:divsChild>
        <w:div w:id="1267615864">
          <w:marLeft w:val="0"/>
          <w:marRight w:val="0"/>
          <w:marTop w:val="0"/>
          <w:marBottom w:val="0"/>
          <w:divBdr>
            <w:top w:val="none" w:sz="0" w:space="0" w:color="auto"/>
            <w:left w:val="none" w:sz="0" w:space="0" w:color="auto"/>
            <w:bottom w:val="none" w:sz="0" w:space="0" w:color="auto"/>
            <w:right w:val="none" w:sz="0" w:space="0" w:color="auto"/>
          </w:divBdr>
          <w:divsChild>
            <w:div w:id="382608632">
              <w:marLeft w:val="240"/>
              <w:marRight w:val="0"/>
              <w:marTop w:val="0"/>
              <w:marBottom w:val="0"/>
              <w:divBdr>
                <w:top w:val="none" w:sz="0" w:space="0" w:color="auto"/>
                <w:left w:val="none" w:sz="0" w:space="0" w:color="auto"/>
                <w:bottom w:val="none" w:sz="0" w:space="0" w:color="auto"/>
                <w:right w:val="none" w:sz="0" w:space="0" w:color="auto"/>
              </w:divBdr>
            </w:div>
            <w:div w:id="11980876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361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yers\AppData\Roaming\Microsoft\Templates\BBY%20Spec_0915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96454AA006D4FBDFADC046BE8270C" ma:contentTypeVersion="0" ma:contentTypeDescription="Create a new document." ma:contentTypeScope="" ma:versionID="3276d4b053e170ae20151d5c0bd617e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A652F-94B0-45B7-9CB7-CCCF97788F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5A51E36-8BC7-4F28-92D2-DAB01221DBA1}">
  <ds:schemaRefs>
    <ds:schemaRef ds:uri="http://schemas.microsoft.com/office/2006/metadata/properties"/>
  </ds:schemaRefs>
</ds:datastoreItem>
</file>

<file path=customXml/itemProps3.xml><?xml version="1.0" encoding="utf-8"?>
<ds:datastoreItem xmlns:ds="http://schemas.openxmlformats.org/officeDocument/2006/customXml" ds:itemID="{3EDC6863-D9BC-4857-AF5F-D0855DFAA2A4}">
  <ds:schemaRefs>
    <ds:schemaRef ds:uri="http://schemas.microsoft.com/sharepoint/v3/contenttype/forms"/>
  </ds:schemaRefs>
</ds:datastoreItem>
</file>

<file path=customXml/itemProps4.xml><?xml version="1.0" encoding="utf-8"?>
<ds:datastoreItem xmlns:ds="http://schemas.openxmlformats.org/officeDocument/2006/customXml" ds:itemID="{5269CA81-7045-459D-A6DB-54CE3E854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BBY Spec_091510.dot</Template>
  <TotalTime>2</TotalTime>
  <Pages>15</Pages>
  <Words>4037</Words>
  <Characters>23013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Sample Spec</vt:lpstr>
    </vt:vector>
  </TitlesOfParts>
  <Company>SNTinc</Company>
  <LinksUpToDate>false</LinksUpToDate>
  <CharactersWithSpaces>26997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Spec</dc:title>
  <dc:creator>jhobson</dc:creator>
  <cp:lastModifiedBy>Amy Byers</cp:lastModifiedBy>
  <cp:revision>3</cp:revision>
  <cp:lastPrinted>2006-06-05T15:24:00Z</cp:lastPrinted>
  <dcterms:created xsi:type="dcterms:W3CDTF">2014-09-10T23:58:00Z</dcterms:created>
  <dcterms:modified xsi:type="dcterms:W3CDTF">2014-09-11T00:00:00Z</dcterms:modified>
</cp:coreProperties>
</file>