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886" w:type="pct"/>
        <w:tblInd w:w="144" w:type="dxa"/>
        <w:tblLayout w:type="fixed"/>
        <w:tblLook w:val="0000" w:firstRow="0" w:lastRow="0" w:firstColumn="0" w:lastColumn="0" w:noHBand="0" w:noVBand="0"/>
      </w:tblPr>
      <w:tblGrid>
        <w:gridCol w:w="5293"/>
        <w:gridCol w:w="5261"/>
      </w:tblGrid>
      <w:tr w:rsidR="00750589" w:rsidRPr="0026699F" w:rsidTr="00A36851">
        <w:tc>
          <w:tcPr>
            <w:tcW w:w="5399" w:type="dxa"/>
            <w:vAlign w:val="center"/>
          </w:tcPr>
          <w:p w:rsidR="00750589" w:rsidRPr="0026699F" w:rsidRDefault="00DA1D0F" w:rsidP="00A711A3">
            <w:pPr>
              <w:ind w:left="72"/>
              <w:rPr>
                <w:sz w:val="24"/>
              </w:rPr>
            </w:pPr>
            <w:r>
              <w:rPr>
                <w:noProof/>
              </w:rPr>
              <w:drawing>
                <wp:inline distT="0" distB="0" distL="0" distR="0">
                  <wp:extent cx="1967230" cy="733425"/>
                  <wp:effectExtent l="0" t="0" r="0" b="0"/>
                  <wp:docPr id="1" name="Picture 4" descr="Stella No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lla Nova Logo"/>
                          <pic:cNvPicPr>
                            <a:picLocks noChangeAspect="1" noChangeArrowheads="1"/>
                          </pic:cNvPicPr>
                        </pic:nvPicPr>
                        <pic:blipFill>
                          <a:blip r:embed="rId11" cstate="print"/>
                          <a:srcRect/>
                          <a:stretch>
                            <a:fillRect/>
                          </a:stretch>
                        </pic:blipFill>
                        <pic:spPr bwMode="auto">
                          <a:xfrm>
                            <a:off x="0" y="0"/>
                            <a:ext cx="1967230" cy="733425"/>
                          </a:xfrm>
                          <a:prstGeom prst="rect">
                            <a:avLst/>
                          </a:prstGeom>
                          <a:noFill/>
                          <a:ln w="9525">
                            <a:noFill/>
                            <a:miter lim="800000"/>
                            <a:headEnd/>
                            <a:tailEnd/>
                          </a:ln>
                        </pic:spPr>
                      </pic:pic>
                    </a:graphicData>
                  </a:graphic>
                </wp:inline>
              </w:drawing>
            </w:r>
          </w:p>
        </w:tc>
        <w:tc>
          <w:tcPr>
            <w:tcW w:w="5366" w:type="dxa"/>
            <w:vAlign w:val="center"/>
          </w:tcPr>
          <w:p w:rsidR="00750589" w:rsidRPr="00111F1F" w:rsidRDefault="00915813" w:rsidP="007345F4">
            <w:pPr>
              <w:ind w:left="72"/>
              <w:jc w:val="center"/>
              <w:rPr>
                <w:color w:val="FF0000"/>
                <w:szCs w:val="20"/>
              </w:rPr>
            </w:pPr>
            <w:r w:rsidRPr="00915813">
              <w:rPr>
                <w:noProof/>
                <w:color w:val="FF0000"/>
                <w:szCs w:val="20"/>
              </w:rPr>
              <w:drawing>
                <wp:inline distT="0" distB="0" distL="0" distR="0">
                  <wp:extent cx="963930" cy="690880"/>
                  <wp:effectExtent l="19050" t="0" r="7620" b="0"/>
                  <wp:docPr id="5" name="Picture 8" descr="LOG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4"/>
                          <pic:cNvPicPr>
                            <a:picLocks noChangeAspect="1" noChangeArrowheads="1"/>
                          </pic:cNvPicPr>
                        </pic:nvPicPr>
                        <pic:blipFill>
                          <a:blip r:embed="rId12" cstate="print"/>
                          <a:srcRect/>
                          <a:stretch>
                            <a:fillRect/>
                          </a:stretch>
                        </pic:blipFill>
                        <pic:spPr bwMode="auto">
                          <a:xfrm>
                            <a:off x="0" y="0"/>
                            <a:ext cx="963930" cy="690880"/>
                          </a:xfrm>
                          <a:prstGeom prst="rect">
                            <a:avLst/>
                          </a:prstGeom>
                          <a:noFill/>
                        </pic:spPr>
                      </pic:pic>
                    </a:graphicData>
                  </a:graphic>
                </wp:inline>
              </w:drawing>
            </w:r>
          </w:p>
        </w:tc>
      </w:tr>
      <w:tr w:rsidR="0026699F" w:rsidRPr="00915813" w:rsidTr="00A36851">
        <w:tc>
          <w:tcPr>
            <w:tcW w:w="10765" w:type="dxa"/>
            <w:gridSpan w:val="2"/>
            <w:vAlign w:val="center"/>
          </w:tcPr>
          <w:p w:rsidR="00A711A3" w:rsidRPr="00915813" w:rsidRDefault="00A711A3" w:rsidP="00A711A3">
            <w:pPr>
              <w:ind w:left="72"/>
              <w:rPr>
                <w:i/>
                <w:sz w:val="28"/>
                <w:szCs w:val="28"/>
              </w:rPr>
            </w:pPr>
          </w:p>
          <w:p w:rsidR="00A711A3" w:rsidRPr="00915813" w:rsidRDefault="00A711A3" w:rsidP="00A711A3">
            <w:pPr>
              <w:ind w:left="72"/>
              <w:rPr>
                <w:i/>
                <w:sz w:val="28"/>
                <w:szCs w:val="28"/>
              </w:rPr>
            </w:pPr>
          </w:p>
          <w:p w:rsidR="00A711A3" w:rsidRPr="00915813" w:rsidRDefault="00A711A3" w:rsidP="00A711A3">
            <w:pPr>
              <w:ind w:left="72"/>
              <w:rPr>
                <w:i/>
                <w:sz w:val="28"/>
                <w:szCs w:val="28"/>
              </w:rPr>
            </w:pPr>
          </w:p>
          <w:p w:rsidR="00A711A3" w:rsidRPr="00915813" w:rsidRDefault="00A711A3" w:rsidP="00A711A3">
            <w:pPr>
              <w:ind w:left="72"/>
              <w:rPr>
                <w:i/>
                <w:sz w:val="28"/>
                <w:szCs w:val="28"/>
              </w:rPr>
            </w:pPr>
          </w:p>
          <w:p w:rsidR="00A711A3" w:rsidRPr="00915813" w:rsidRDefault="00A711A3" w:rsidP="00A711A3">
            <w:pPr>
              <w:ind w:left="72"/>
              <w:rPr>
                <w:i/>
                <w:sz w:val="28"/>
                <w:szCs w:val="28"/>
              </w:rPr>
            </w:pPr>
          </w:p>
          <w:p w:rsidR="00A711A3" w:rsidRPr="00915813" w:rsidRDefault="00A711A3" w:rsidP="00A711A3">
            <w:pPr>
              <w:ind w:left="72"/>
              <w:rPr>
                <w:i/>
                <w:sz w:val="28"/>
                <w:szCs w:val="28"/>
              </w:rPr>
            </w:pPr>
          </w:p>
          <w:p w:rsidR="00A711A3" w:rsidRPr="00915813" w:rsidRDefault="00A711A3" w:rsidP="00A711A3">
            <w:pPr>
              <w:ind w:left="72"/>
              <w:rPr>
                <w:i/>
                <w:sz w:val="28"/>
                <w:szCs w:val="28"/>
              </w:rPr>
            </w:pPr>
          </w:p>
          <w:p w:rsidR="005E21B2" w:rsidRPr="00915813" w:rsidRDefault="005E21B2" w:rsidP="00A711A3">
            <w:pPr>
              <w:ind w:left="72"/>
              <w:rPr>
                <w:i/>
                <w:sz w:val="28"/>
                <w:szCs w:val="28"/>
              </w:rPr>
            </w:pPr>
          </w:p>
          <w:p w:rsidR="005E21B2" w:rsidRPr="00915813" w:rsidRDefault="005E21B2" w:rsidP="00A711A3">
            <w:pPr>
              <w:ind w:left="72"/>
              <w:rPr>
                <w:i/>
                <w:sz w:val="28"/>
                <w:szCs w:val="28"/>
              </w:rPr>
            </w:pPr>
          </w:p>
          <w:p w:rsidR="005E21B2" w:rsidRPr="00915813" w:rsidRDefault="005E21B2" w:rsidP="00A711A3">
            <w:pPr>
              <w:ind w:left="72"/>
              <w:rPr>
                <w:i/>
                <w:sz w:val="28"/>
                <w:szCs w:val="28"/>
              </w:rPr>
            </w:pPr>
          </w:p>
          <w:p w:rsidR="00A711A3" w:rsidRPr="00915813" w:rsidRDefault="00A711A3" w:rsidP="00A711A3">
            <w:pPr>
              <w:ind w:left="72"/>
              <w:rPr>
                <w:i/>
                <w:sz w:val="28"/>
                <w:szCs w:val="28"/>
              </w:rPr>
            </w:pPr>
          </w:p>
          <w:p w:rsidR="005C11F8" w:rsidRPr="00915813" w:rsidRDefault="005C11F8" w:rsidP="00A711A3">
            <w:pPr>
              <w:ind w:left="72"/>
              <w:rPr>
                <w:i/>
                <w:sz w:val="28"/>
                <w:szCs w:val="28"/>
              </w:rPr>
            </w:pPr>
          </w:p>
          <w:p w:rsidR="00A711A3" w:rsidRPr="00915813" w:rsidRDefault="00A711A3" w:rsidP="00A711A3">
            <w:pPr>
              <w:ind w:left="72"/>
              <w:rPr>
                <w:i/>
                <w:sz w:val="28"/>
                <w:szCs w:val="28"/>
              </w:rPr>
            </w:pPr>
          </w:p>
          <w:p w:rsidR="00A711A3" w:rsidRPr="00915813" w:rsidRDefault="00A711A3" w:rsidP="00A711A3">
            <w:pPr>
              <w:ind w:left="72"/>
              <w:rPr>
                <w:i/>
                <w:sz w:val="28"/>
                <w:szCs w:val="28"/>
              </w:rPr>
            </w:pPr>
          </w:p>
          <w:p w:rsidR="0026699F" w:rsidRPr="00915813" w:rsidRDefault="00A36851" w:rsidP="00A711A3">
            <w:pPr>
              <w:ind w:left="72"/>
              <w:jc w:val="right"/>
              <w:rPr>
                <w:sz w:val="36"/>
                <w:szCs w:val="36"/>
              </w:rPr>
            </w:pPr>
            <w:r w:rsidRPr="00915813">
              <w:rPr>
                <w:sz w:val="36"/>
                <w:szCs w:val="36"/>
              </w:rPr>
              <w:t>Best Buy Canada Mobile</w:t>
            </w:r>
          </w:p>
          <w:p w:rsidR="00A711A3" w:rsidRPr="00915813" w:rsidRDefault="00A711A3" w:rsidP="00A711A3">
            <w:pPr>
              <w:ind w:left="72"/>
              <w:jc w:val="center"/>
              <w:rPr>
                <w:b/>
                <w:sz w:val="36"/>
                <w:szCs w:val="36"/>
              </w:rPr>
            </w:pPr>
          </w:p>
        </w:tc>
      </w:tr>
      <w:tr w:rsidR="0026699F" w:rsidRPr="0026699F" w:rsidTr="00A36851">
        <w:tc>
          <w:tcPr>
            <w:tcW w:w="10765" w:type="dxa"/>
            <w:gridSpan w:val="2"/>
            <w:vAlign w:val="center"/>
          </w:tcPr>
          <w:tbl>
            <w:tblPr>
              <w:tblStyle w:val="TableGrid"/>
              <w:tblW w:w="10565" w:type="dxa"/>
              <w:tblInd w:w="72" w:type="dxa"/>
              <w:tblBorders>
                <w:top w:val="none" w:sz="0" w:space="0" w:color="auto"/>
                <w:left w:val="none" w:sz="0" w:space="0" w:color="auto"/>
                <w:bottom w:val="none" w:sz="0" w:space="0" w:color="auto"/>
                <w:right w:val="none" w:sz="0" w:space="0" w:color="auto"/>
              </w:tblBorders>
              <w:shd w:val="clear" w:color="auto" w:fill="004EBC"/>
              <w:tblLayout w:type="fixed"/>
              <w:tblLook w:val="04A0" w:firstRow="1" w:lastRow="0" w:firstColumn="1" w:lastColumn="0" w:noHBand="0" w:noVBand="1"/>
            </w:tblPr>
            <w:tblGrid>
              <w:gridCol w:w="10565"/>
            </w:tblGrid>
            <w:tr w:rsidR="005C11F8" w:rsidTr="00A36851">
              <w:trPr>
                <w:trHeight w:val="720"/>
              </w:trPr>
              <w:tc>
                <w:tcPr>
                  <w:tcW w:w="10565" w:type="dxa"/>
                  <w:shd w:val="clear" w:color="auto" w:fill="004EBC"/>
                  <w:vAlign w:val="center"/>
                </w:tcPr>
                <w:p w:rsidR="005C11F8" w:rsidRPr="00915813" w:rsidRDefault="00915813" w:rsidP="00915813">
                  <w:pPr>
                    <w:jc w:val="center"/>
                    <w:rPr>
                      <w:b/>
                      <w:color w:val="FFFFFF" w:themeColor="background1"/>
                      <w:sz w:val="36"/>
                      <w:szCs w:val="36"/>
                    </w:rPr>
                  </w:pPr>
                  <w:r w:rsidRPr="00915813">
                    <w:rPr>
                      <w:b/>
                      <w:color w:val="FFFFFF" w:themeColor="background1"/>
                      <w:sz w:val="36"/>
                      <w:szCs w:val="36"/>
                    </w:rPr>
                    <w:t>Pre-Order</w:t>
                  </w:r>
                  <w:r w:rsidR="005C11F8" w:rsidRPr="00915813">
                    <w:rPr>
                      <w:b/>
                      <w:color w:val="FFFFFF" w:themeColor="background1"/>
                      <w:sz w:val="36"/>
                      <w:szCs w:val="36"/>
                    </w:rPr>
                    <w:t xml:space="preserve"> </w:t>
                  </w:r>
                  <w:r w:rsidR="00A41912">
                    <w:rPr>
                      <w:b/>
                      <w:color w:val="FFFFFF" w:themeColor="background1"/>
                      <w:sz w:val="36"/>
                      <w:szCs w:val="36"/>
                    </w:rPr>
                    <w:t xml:space="preserve">Deposit </w:t>
                  </w:r>
                  <w:r w:rsidR="00A36851" w:rsidRPr="00915813">
                    <w:rPr>
                      <w:b/>
                      <w:color w:val="FFFFFF" w:themeColor="background1"/>
                      <w:sz w:val="36"/>
                      <w:szCs w:val="36"/>
                    </w:rPr>
                    <w:t xml:space="preserve">Feature </w:t>
                  </w:r>
                  <w:r w:rsidR="005C11F8" w:rsidRPr="00915813">
                    <w:rPr>
                      <w:b/>
                      <w:color w:val="FFFFFF" w:themeColor="background1"/>
                      <w:sz w:val="36"/>
                      <w:szCs w:val="36"/>
                    </w:rPr>
                    <w:t>Document</w:t>
                  </w:r>
                </w:p>
              </w:tc>
            </w:tr>
          </w:tbl>
          <w:p w:rsidR="00A711A3" w:rsidRDefault="00A711A3" w:rsidP="00A711A3">
            <w:pPr>
              <w:ind w:left="72"/>
              <w:jc w:val="right"/>
              <w:rPr>
                <w:color w:val="FF0000"/>
                <w:sz w:val="36"/>
                <w:szCs w:val="36"/>
              </w:rPr>
            </w:pPr>
          </w:p>
          <w:p w:rsidR="00A711A3" w:rsidRPr="006A76D3" w:rsidRDefault="00763E93" w:rsidP="00A711A3">
            <w:pPr>
              <w:ind w:left="72"/>
              <w:jc w:val="right"/>
              <w:rPr>
                <w:b/>
                <w:sz w:val="24"/>
              </w:rPr>
            </w:pPr>
            <w:r w:rsidRPr="006A76D3">
              <w:rPr>
                <w:b/>
                <w:sz w:val="24"/>
              </w:rPr>
              <w:t>Document Version:</w:t>
            </w:r>
            <w:r w:rsidR="008A5046" w:rsidRPr="006A76D3">
              <w:rPr>
                <w:b/>
                <w:sz w:val="24"/>
              </w:rPr>
              <w:t xml:space="preserve"> </w:t>
            </w:r>
            <w:r w:rsidR="004E2FAE">
              <w:rPr>
                <w:b/>
                <w:sz w:val="24"/>
              </w:rPr>
              <w:t>1.</w:t>
            </w:r>
            <w:ins w:id="0" w:author="Amy Byers" w:date="2014-10-07T09:23:00Z">
              <w:r w:rsidR="006C20F3">
                <w:rPr>
                  <w:b/>
                  <w:sz w:val="24"/>
                </w:rPr>
                <w:t>2</w:t>
              </w:r>
            </w:ins>
            <w:del w:id="1" w:author="Amy Byers" w:date="2014-10-07T09:23:00Z">
              <w:r w:rsidR="004E2FAE" w:rsidDel="006C20F3">
                <w:rPr>
                  <w:b/>
                  <w:sz w:val="24"/>
                </w:rPr>
                <w:delText>1</w:delText>
              </w:r>
            </w:del>
          </w:p>
          <w:p w:rsidR="003C0044" w:rsidRPr="00A600EE" w:rsidRDefault="003C0044" w:rsidP="003C0044">
            <w:pPr>
              <w:spacing w:before="120" w:after="120"/>
              <w:ind w:left="72"/>
              <w:jc w:val="right"/>
              <w:rPr>
                <w:b/>
                <w:iCs/>
                <w:color w:val="FF0000"/>
                <w:sz w:val="24"/>
              </w:rPr>
            </w:pPr>
            <w:r w:rsidRPr="006A76D3">
              <w:rPr>
                <w:b/>
                <w:iCs/>
                <w:sz w:val="24"/>
              </w:rPr>
              <w:t xml:space="preserve">Design Date: </w:t>
            </w:r>
            <w:r w:rsidR="006A76D3" w:rsidRPr="006A76D3">
              <w:rPr>
                <w:b/>
                <w:iCs/>
                <w:sz w:val="24"/>
              </w:rPr>
              <w:t>October 14</w:t>
            </w:r>
            <w:r w:rsidR="00D265B2" w:rsidRPr="006A76D3">
              <w:rPr>
                <w:b/>
                <w:iCs/>
                <w:sz w:val="24"/>
              </w:rPr>
              <w:t>, 2013</w:t>
            </w:r>
          </w:p>
          <w:p w:rsidR="003C0044" w:rsidRPr="00A600EE" w:rsidRDefault="003C0044" w:rsidP="00A711A3">
            <w:pPr>
              <w:ind w:left="72"/>
              <w:jc w:val="right"/>
              <w:rPr>
                <w:b/>
                <w:sz w:val="24"/>
              </w:rPr>
            </w:pPr>
          </w:p>
          <w:p w:rsidR="00A711A3" w:rsidRDefault="00A711A3" w:rsidP="00A711A3">
            <w:pPr>
              <w:ind w:left="72"/>
              <w:jc w:val="right"/>
              <w:rPr>
                <w:color w:val="FF0000"/>
                <w:sz w:val="36"/>
                <w:szCs w:val="36"/>
              </w:rPr>
            </w:pPr>
          </w:p>
          <w:p w:rsidR="0026699F" w:rsidRPr="00A711A3" w:rsidRDefault="0026699F" w:rsidP="00A711A3">
            <w:pPr>
              <w:ind w:left="72"/>
              <w:jc w:val="right"/>
              <w:rPr>
                <w:sz w:val="36"/>
                <w:szCs w:val="36"/>
              </w:rPr>
            </w:pPr>
          </w:p>
        </w:tc>
      </w:tr>
      <w:tr w:rsidR="0026699F" w:rsidRPr="006A76D3" w:rsidTr="00A36851">
        <w:tc>
          <w:tcPr>
            <w:tcW w:w="10765" w:type="dxa"/>
            <w:gridSpan w:val="2"/>
            <w:vAlign w:val="center"/>
          </w:tcPr>
          <w:p w:rsidR="00A711A3" w:rsidRPr="006A76D3" w:rsidRDefault="00A711A3" w:rsidP="00A711A3">
            <w:pPr>
              <w:ind w:left="72"/>
              <w:rPr>
                <w:i/>
                <w:sz w:val="24"/>
              </w:rPr>
            </w:pPr>
          </w:p>
          <w:p w:rsidR="00A711A3" w:rsidRPr="006A76D3" w:rsidRDefault="00A711A3" w:rsidP="00A711A3">
            <w:pPr>
              <w:ind w:left="72"/>
              <w:rPr>
                <w:i/>
                <w:sz w:val="24"/>
              </w:rPr>
            </w:pPr>
          </w:p>
          <w:p w:rsidR="00A711A3" w:rsidRPr="006A76D3" w:rsidRDefault="00A711A3" w:rsidP="00A711A3">
            <w:pPr>
              <w:ind w:left="72"/>
              <w:rPr>
                <w:i/>
                <w:sz w:val="24"/>
              </w:rPr>
            </w:pPr>
          </w:p>
          <w:p w:rsidR="00A711A3" w:rsidRPr="006A76D3" w:rsidRDefault="00A711A3" w:rsidP="00A711A3">
            <w:pPr>
              <w:ind w:left="72"/>
              <w:rPr>
                <w:i/>
                <w:sz w:val="24"/>
              </w:rPr>
            </w:pPr>
          </w:p>
          <w:p w:rsidR="00A711A3" w:rsidRPr="006A76D3" w:rsidRDefault="00A711A3" w:rsidP="00A711A3">
            <w:pPr>
              <w:ind w:left="72"/>
              <w:rPr>
                <w:i/>
                <w:sz w:val="24"/>
              </w:rPr>
            </w:pPr>
          </w:p>
          <w:p w:rsidR="00A711A3" w:rsidRPr="006A76D3" w:rsidRDefault="00A711A3" w:rsidP="00A711A3">
            <w:pPr>
              <w:ind w:left="72"/>
              <w:rPr>
                <w:i/>
                <w:sz w:val="24"/>
              </w:rPr>
            </w:pPr>
          </w:p>
          <w:p w:rsidR="00A711A3" w:rsidRPr="006A76D3" w:rsidRDefault="0026699F" w:rsidP="00763E93">
            <w:pPr>
              <w:ind w:left="72"/>
              <w:jc w:val="right"/>
              <w:rPr>
                <w:b/>
                <w:sz w:val="24"/>
              </w:rPr>
            </w:pPr>
            <w:r w:rsidRPr="006A76D3">
              <w:rPr>
                <w:b/>
                <w:sz w:val="24"/>
              </w:rPr>
              <w:t xml:space="preserve">Prepared By: </w:t>
            </w:r>
            <w:r w:rsidR="00915813" w:rsidRPr="006A76D3">
              <w:rPr>
                <w:b/>
                <w:sz w:val="24"/>
              </w:rPr>
              <w:t>Amy Lackas</w:t>
            </w:r>
          </w:p>
          <w:p w:rsidR="00763E93" w:rsidRPr="006A76D3" w:rsidRDefault="00763E93" w:rsidP="00763E93">
            <w:pPr>
              <w:ind w:left="72"/>
              <w:jc w:val="right"/>
              <w:rPr>
                <w:b/>
                <w:sz w:val="24"/>
              </w:rPr>
            </w:pPr>
          </w:p>
          <w:p w:rsidR="00763E93" w:rsidRPr="006A76D3" w:rsidRDefault="00763E93" w:rsidP="00763E93">
            <w:pPr>
              <w:ind w:left="72"/>
              <w:jc w:val="right"/>
              <w:rPr>
                <w:b/>
                <w:sz w:val="24"/>
              </w:rPr>
            </w:pPr>
          </w:p>
          <w:p w:rsidR="00763E93" w:rsidRPr="006A76D3" w:rsidRDefault="00763E93" w:rsidP="00CB6F29">
            <w:pPr>
              <w:rPr>
                <w:b/>
                <w:sz w:val="24"/>
              </w:rPr>
            </w:pPr>
          </w:p>
        </w:tc>
      </w:tr>
      <w:tr w:rsidR="0026699F" w:rsidRPr="0026699F" w:rsidTr="00A36851">
        <w:tc>
          <w:tcPr>
            <w:tcW w:w="10765" w:type="dxa"/>
            <w:gridSpan w:val="2"/>
            <w:vAlign w:val="center"/>
          </w:tcPr>
          <w:p w:rsidR="00A711A3" w:rsidRPr="00A711A3" w:rsidRDefault="00A711A3" w:rsidP="00CB6F29">
            <w:pPr>
              <w:rPr>
                <w:b/>
                <w:iCs/>
                <w:sz w:val="24"/>
              </w:rPr>
            </w:pPr>
          </w:p>
        </w:tc>
      </w:tr>
    </w:tbl>
    <w:p w:rsidR="008E55BA" w:rsidRPr="00A600EE" w:rsidRDefault="008E55BA" w:rsidP="009942AA">
      <w:pPr>
        <w:pStyle w:val="StyleHeaderItalic"/>
        <w:pBdr>
          <w:bottom w:val="single" w:sz="4" w:space="0" w:color="auto"/>
        </w:pBdr>
        <w:rPr>
          <w:b/>
        </w:rPr>
      </w:pPr>
      <w:r w:rsidRPr="00A600EE">
        <w:rPr>
          <w:b/>
        </w:rPr>
        <w:lastRenderedPageBreak/>
        <w:t>Table of Contents</w:t>
      </w:r>
    </w:p>
    <w:p w:rsidR="001C1CE8" w:rsidRDefault="00727D70">
      <w:pPr>
        <w:pStyle w:val="TOC1"/>
        <w:rPr>
          <w:ins w:id="2" w:author="Amy Byers" w:date="2014-10-07T09:37:00Z"/>
          <w:rFonts w:asciiTheme="minorHAnsi" w:eastAsiaTheme="minorEastAsia" w:hAnsiTheme="minorHAnsi" w:cstheme="minorBidi"/>
          <w:noProof/>
          <w:sz w:val="22"/>
          <w:szCs w:val="22"/>
        </w:rPr>
      </w:pPr>
      <w:r>
        <w:rPr>
          <w:b/>
          <w:sz w:val="24"/>
        </w:rPr>
        <w:fldChar w:fldCharType="begin"/>
      </w:r>
      <w:r w:rsidR="00D01C88">
        <w:rPr>
          <w:b/>
          <w:sz w:val="24"/>
        </w:rPr>
        <w:instrText xml:space="preserve"> TOC \o "1-2" \h \z \u </w:instrText>
      </w:r>
      <w:r>
        <w:rPr>
          <w:b/>
          <w:sz w:val="24"/>
        </w:rPr>
        <w:fldChar w:fldCharType="separate"/>
      </w:r>
      <w:ins w:id="3" w:author="Amy Byers" w:date="2014-10-07T09:37:00Z">
        <w:r w:rsidR="001C1CE8" w:rsidRPr="005338E3">
          <w:rPr>
            <w:rStyle w:val="Hyperlink"/>
            <w:noProof/>
          </w:rPr>
          <w:fldChar w:fldCharType="begin"/>
        </w:r>
        <w:r w:rsidR="001C1CE8" w:rsidRPr="005338E3">
          <w:rPr>
            <w:rStyle w:val="Hyperlink"/>
            <w:noProof/>
          </w:rPr>
          <w:instrText xml:space="preserve"> </w:instrText>
        </w:r>
        <w:r w:rsidR="001C1CE8">
          <w:rPr>
            <w:noProof/>
          </w:rPr>
          <w:instrText>HYPERLINK \l "_Toc400437965"</w:instrText>
        </w:r>
        <w:r w:rsidR="001C1CE8" w:rsidRPr="005338E3">
          <w:rPr>
            <w:rStyle w:val="Hyperlink"/>
            <w:noProof/>
          </w:rPr>
          <w:instrText xml:space="preserve"> </w:instrText>
        </w:r>
        <w:r w:rsidR="001C1CE8" w:rsidRPr="005338E3">
          <w:rPr>
            <w:rStyle w:val="Hyperlink"/>
            <w:noProof/>
          </w:rPr>
          <w:fldChar w:fldCharType="separate"/>
        </w:r>
        <w:r w:rsidR="001C1CE8" w:rsidRPr="005338E3">
          <w:rPr>
            <w:rStyle w:val="Hyperlink"/>
            <w:i/>
            <w:noProof/>
          </w:rPr>
          <w:t>1.</w:t>
        </w:r>
        <w:r w:rsidR="001C1CE8">
          <w:rPr>
            <w:rFonts w:asciiTheme="minorHAnsi" w:eastAsiaTheme="minorEastAsia" w:hAnsiTheme="minorHAnsi" w:cstheme="minorBidi"/>
            <w:noProof/>
            <w:sz w:val="22"/>
            <w:szCs w:val="22"/>
          </w:rPr>
          <w:tab/>
        </w:r>
        <w:r w:rsidR="001C1CE8" w:rsidRPr="005338E3">
          <w:rPr>
            <w:rStyle w:val="Hyperlink"/>
            <w:i/>
            <w:noProof/>
          </w:rPr>
          <w:t>Feature Overview</w:t>
        </w:r>
        <w:r w:rsidR="001C1CE8">
          <w:rPr>
            <w:noProof/>
            <w:webHidden/>
          </w:rPr>
          <w:tab/>
        </w:r>
        <w:r w:rsidR="001C1CE8">
          <w:rPr>
            <w:noProof/>
            <w:webHidden/>
          </w:rPr>
          <w:fldChar w:fldCharType="begin"/>
        </w:r>
        <w:r w:rsidR="001C1CE8">
          <w:rPr>
            <w:noProof/>
            <w:webHidden/>
          </w:rPr>
          <w:instrText xml:space="preserve"> PAGEREF _Toc400437965 \h </w:instrText>
        </w:r>
      </w:ins>
      <w:r w:rsidR="001C1CE8">
        <w:rPr>
          <w:noProof/>
          <w:webHidden/>
        </w:rPr>
      </w:r>
      <w:r w:rsidR="001C1CE8">
        <w:rPr>
          <w:noProof/>
          <w:webHidden/>
        </w:rPr>
        <w:fldChar w:fldCharType="separate"/>
      </w:r>
      <w:ins w:id="4" w:author="Amy Byers" w:date="2014-10-07T09:37:00Z">
        <w:r w:rsidR="001C1CE8">
          <w:rPr>
            <w:noProof/>
            <w:webHidden/>
          </w:rPr>
          <w:t>3</w:t>
        </w:r>
        <w:r w:rsidR="001C1CE8">
          <w:rPr>
            <w:noProof/>
            <w:webHidden/>
          </w:rPr>
          <w:fldChar w:fldCharType="end"/>
        </w:r>
        <w:r w:rsidR="001C1CE8" w:rsidRPr="005338E3">
          <w:rPr>
            <w:rStyle w:val="Hyperlink"/>
            <w:noProof/>
          </w:rPr>
          <w:fldChar w:fldCharType="end"/>
        </w:r>
      </w:ins>
    </w:p>
    <w:p w:rsidR="001C1CE8" w:rsidRDefault="001C1CE8">
      <w:pPr>
        <w:pStyle w:val="TOC2"/>
        <w:rPr>
          <w:ins w:id="5" w:author="Amy Byers" w:date="2014-10-07T09:37:00Z"/>
          <w:rFonts w:asciiTheme="minorHAnsi" w:eastAsiaTheme="minorEastAsia" w:hAnsiTheme="minorHAnsi" w:cstheme="minorBidi"/>
          <w:noProof/>
          <w:sz w:val="22"/>
          <w:szCs w:val="22"/>
        </w:rPr>
      </w:pPr>
      <w:ins w:id="6"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"_Toc400437966"</w:instrText>
        </w:r>
        <w:r w:rsidRPr="005338E3">
          <w:rPr>
            <w:rStyle w:val="Hyperlink"/>
            <w:noProof/>
          </w:rPr>
          <w:instrText xml:space="preserve"> </w:instrText>
        </w:r>
        <w:r w:rsidRPr="005338E3">
          <w:rPr>
            <w:rStyle w:val="Hyperlink"/>
            <w:noProof/>
          </w:rPr>
          <w:fldChar w:fldCharType="separate"/>
        </w:r>
        <w:r w:rsidRPr="005338E3">
          <w:rPr>
            <w:rStyle w:val="Hyperlink"/>
            <w:noProof/>
          </w:rPr>
          <w:t>1.1</w:t>
        </w:r>
        <w:r>
          <w:rPr>
            <w:rFonts w:asciiTheme="minorHAnsi" w:eastAsiaTheme="minorEastAsia" w:hAnsiTheme="minorHAnsi" w:cstheme="minorBidi"/>
            <w:noProof/>
            <w:sz w:val="22"/>
            <w:szCs w:val="22"/>
          </w:rPr>
          <w:tab/>
        </w:r>
        <w:r w:rsidRPr="005338E3">
          <w:rPr>
            <w:rStyle w:val="Hyperlink"/>
            <w:noProof/>
          </w:rPr>
          <w:t>Feature Description</w:t>
        </w:r>
        <w:r>
          <w:rPr>
            <w:noProof/>
            <w:webHidden/>
          </w:rPr>
          <w:tab/>
        </w:r>
        <w:r>
          <w:rPr>
            <w:noProof/>
            <w:webHidden/>
          </w:rPr>
          <w:fldChar w:fldCharType="begin"/>
        </w:r>
        <w:r>
          <w:rPr>
            <w:noProof/>
            <w:webHidden/>
          </w:rPr>
          <w:instrText xml:space="preserve"> PAGEREF _Toc400437966 \h </w:instrText>
        </w:r>
      </w:ins>
      <w:r>
        <w:rPr>
          <w:noProof/>
          <w:webHidden/>
        </w:rPr>
      </w:r>
      <w:r>
        <w:rPr>
          <w:noProof/>
          <w:webHidden/>
        </w:rPr>
        <w:fldChar w:fldCharType="separate"/>
      </w:r>
      <w:ins w:id="7" w:author="Amy Byers" w:date="2014-10-07T09:37:00Z">
        <w:r>
          <w:rPr>
            <w:noProof/>
            <w:webHidden/>
          </w:rPr>
          <w:t>3</w:t>
        </w:r>
        <w:r>
          <w:rPr>
            <w:noProof/>
            <w:webHidden/>
          </w:rPr>
          <w:fldChar w:fldCharType="end"/>
        </w:r>
        <w:r w:rsidRPr="005338E3">
          <w:rPr>
            <w:rStyle w:val="Hyperlink"/>
            <w:noProof/>
          </w:rPr>
          <w:fldChar w:fldCharType="end"/>
        </w:r>
      </w:ins>
    </w:p>
    <w:p w:rsidR="001C1CE8" w:rsidRDefault="001C1CE8">
      <w:pPr>
        <w:pStyle w:val="TOC2"/>
        <w:rPr>
          <w:ins w:id="8" w:author="Amy Byers" w:date="2014-10-07T09:37:00Z"/>
          <w:rFonts w:asciiTheme="minorHAnsi" w:eastAsiaTheme="minorEastAsia" w:hAnsiTheme="minorHAnsi" w:cstheme="minorBidi"/>
          <w:noProof/>
          <w:sz w:val="22"/>
          <w:szCs w:val="22"/>
        </w:rPr>
      </w:pPr>
      <w:ins w:id="9"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"_Toc400437967"</w:instrText>
        </w:r>
        <w:r w:rsidRPr="005338E3">
          <w:rPr>
            <w:rStyle w:val="Hyperlink"/>
            <w:noProof/>
          </w:rPr>
          <w:instrText xml:space="preserve"> </w:instrText>
        </w:r>
        <w:r w:rsidRPr="005338E3">
          <w:rPr>
            <w:rStyle w:val="Hyperlink"/>
            <w:noProof/>
          </w:rPr>
          <w:fldChar w:fldCharType="separate"/>
        </w:r>
        <w:r w:rsidRPr="005338E3">
          <w:rPr>
            <w:rStyle w:val="Hyperlink"/>
            <w:noProof/>
          </w:rPr>
          <w:t>1.2</w:t>
        </w:r>
        <w:r>
          <w:rPr>
            <w:rFonts w:asciiTheme="minorHAnsi" w:eastAsiaTheme="minorEastAsia" w:hAnsiTheme="minorHAnsi" w:cstheme="minorBidi"/>
            <w:noProof/>
            <w:sz w:val="22"/>
            <w:szCs w:val="22"/>
          </w:rPr>
          <w:tab/>
        </w:r>
        <w:r w:rsidRPr="005338E3">
          <w:rPr>
            <w:rStyle w:val="Hyperlink"/>
            <w:noProof/>
          </w:rPr>
          <w:t>Assumptions</w:t>
        </w:r>
        <w:r>
          <w:rPr>
            <w:noProof/>
            <w:webHidden/>
          </w:rPr>
          <w:tab/>
        </w:r>
        <w:r>
          <w:rPr>
            <w:noProof/>
            <w:webHidden/>
          </w:rPr>
          <w:fldChar w:fldCharType="begin"/>
        </w:r>
        <w:r>
          <w:rPr>
            <w:noProof/>
            <w:webHidden/>
          </w:rPr>
          <w:instrText xml:space="preserve"> PAGEREF _Toc400437967 \h </w:instrText>
        </w:r>
      </w:ins>
      <w:r>
        <w:rPr>
          <w:noProof/>
          <w:webHidden/>
        </w:rPr>
      </w:r>
      <w:r>
        <w:rPr>
          <w:noProof/>
          <w:webHidden/>
        </w:rPr>
        <w:fldChar w:fldCharType="separate"/>
      </w:r>
      <w:ins w:id="10" w:author="Amy Byers" w:date="2014-10-07T09:37:00Z">
        <w:r>
          <w:rPr>
            <w:noProof/>
            <w:webHidden/>
          </w:rPr>
          <w:t>3</w:t>
        </w:r>
        <w:r>
          <w:rPr>
            <w:noProof/>
            <w:webHidden/>
          </w:rPr>
          <w:fldChar w:fldCharType="end"/>
        </w:r>
        <w:r w:rsidRPr="005338E3">
          <w:rPr>
            <w:rStyle w:val="Hyperlink"/>
            <w:noProof/>
          </w:rPr>
          <w:fldChar w:fldCharType="end"/>
        </w:r>
      </w:ins>
    </w:p>
    <w:p w:rsidR="001C1CE8" w:rsidRDefault="001C1CE8">
      <w:pPr>
        <w:pStyle w:val="TOC2"/>
        <w:rPr>
          <w:ins w:id="11" w:author="Amy Byers" w:date="2014-10-07T09:37:00Z"/>
          <w:rFonts w:asciiTheme="minorHAnsi" w:eastAsiaTheme="minorEastAsia" w:hAnsiTheme="minorHAnsi" w:cstheme="minorBidi"/>
          <w:noProof/>
          <w:sz w:val="22"/>
          <w:szCs w:val="22"/>
        </w:rPr>
      </w:pPr>
      <w:ins w:id="12"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"_Toc400437968"</w:instrText>
        </w:r>
        <w:r w:rsidRPr="005338E3">
          <w:rPr>
            <w:rStyle w:val="Hyperlink"/>
            <w:noProof/>
          </w:rPr>
          <w:instrText xml:space="preserve"> </w:instrText>
        </w:r>
        <w:r w:rsidRPr="005338E3">
          <w:rPr>
            <w:rStyle w:val="Hyperlink"/>
            <w:noProof/>
          </w:rPr>
          <w:fldChar w:fldCharType="separate"/>
        </w:r>
        <w:r w:rsidRPr="005338E3">
          <w:rPr>
            <w:rStyle w:val="Hyperlink"/>
            <w:noProof/>
          </w:rPr>
          <w:t>1.3</w:t>
        </w:r>
        <w:r>
          <w:rPr>
            <w:rFonts w:asciiTheme="minorHAnsi" w:eastAsiaTheme="minorEastAsia" w:hAnsiTheme="minorHAnsi" w:cstheme="minorBidi"/>
            <w:noProof/>
            <w:sz w:val="22"/>
            <w:szCs w:val="22"/>
          </w:rPr>
          <w:tab/>
        </w:r>
        <w:r w:rsidRPr="005338E3">
          <w:rPr>
            <w:rStyle w:val="Hyperlink"/>
            <w:noProof/>
          </w:rPr>
          <w:t>Parameters and System Settings</w:t>
        </w:r>
        <w:r>
          <w:rPr>
            <w:noProof/>
            <w:webHidden/>
          </w:rPr>
          <w:tab/>
        </w:r>
        <w:r>
          <w:rPr>
            <w:noProof/>
            <w:webHidden/>
          </w:rPr>
          <w:fldChar w:fldCharType="begin"/>
        </w:r>
        <w:r>
          <w:rPr>
            <w:noProof/>
            <w:webHidden/>
          </w:rPr>
          <w:instrText xml:space="preserve"> PAGEREF _Toc400437968 \h </w:instrText>
        </w:r>
      </w:ins>
      <w:r>
        <w:rPr>
          <w:noProof/>
          <w:webHidden/>
        </w:rPr>
      </w:r>
      <w:r>
        <w:rPr>
          <w:noProof/>
          <w:webHidden/>
        </w:rPr>
        <w:fldChar w:fldCharType="separate"/>
      </w:r>
      <w:ins w:id="13" w:author="Amy Byers" w:date="2014-10-07T09:37:00Z">
        <w:r>
          <w:rPr>
            <w:noProof/>
            <w:webHidden/>
          </w:rPr>
          <w:t>3</w:t>
        </w:r>
        <w:r>
          <w:rPr>
            <w:noProof/>
            <w:webHidden/>
          </w:rPr>
          <w:fldChar w:fldCharType="end"/>
        </w:r>
        <w:r w:rsidRPr="005338E3">
          <w:rPr>
            <w:rStyle w:val="Hyperlink"/>
            <w:noProof/>
          </w:rPr>
          <w:fldChar w:fldCharType="end"/>
        </w:r>
      </w:ins>
    </w:p>
    <w:p w:rsidR="001C1CE8" w:rsidRDefault="001C1CE8">
      <w:pPr>
        <w:pStyle w:val="TOC2"/>
        <w:rPr>
          <w:ins w:id="14" w:author="Amy Byers" w:date="2014-10-07T09:37:00Z"/>
          <w:rFonts w:asciiTheme="minorHAnsi" w:eastAsiaTheme="minorEastAsia" w:hAnsiTheme="minorHAnsi" w:cstheme="minorBidi"/>
          <w:noProof/>
          <w:sz w:val="22"/>
          <w:szCs w:val="22"/>
        </w:rPr>
      </w:pPr>
      <w:ins w:id="15"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"_Toc400437969"</w:instrText>
        </w:r>
        <w:r w:rsidRPr="005338E3">
          <w:rPr>
            <w:rStyle w:val="Hyperlink"/>
            <w:noProof/>
          </w:rPr>
          <w:instrText xml:space="preserve"> </w:instrText>
        </w:r>
        <w:r w:rsidRPr="005338E3">
          <w:rPr>
            <w:rStyle w:val="Hyperlink"/>
            <w:noProof/>
          </w:rPr>
          <w:fldChar w:fldCharType="separate"/>
        </w:r>
        <w:r w:rsidRPr="005338E3">
          <w:rPr>
            <w:rStyle w:val="Hyperlink"/>
            <w:noProof/>
          </w:rPr>
          <w:t>1.4</w:t>
        </w:r>
        <w:r>
          <w:rPr>
            <w:rFonts w:asciiTheme="minorHAnsi" w:eastAsiaTheme="minorEastAsia" w:hAnsiTheme="minorHAnsi" w:cstheme="minorBidi"/>
            <w:noProof/>
            <w:sz w:val="22"/>
            <w:szCs w:val="22"/>
          </w:rPr>
          <w:tab/>
        </w:r>
        <w:r w:rsidRPr="005338E3">
          <w:rPr>
            <w:rStyle w:val="Hyperlink"/>
            <w:noProof/>
          </w:rPr>
          <w:t>Interfaces</w:t>
        </w:r>
        <w:r>
          <w:rPr>
            <w:noProof/>
            <w:webHidden/>
          </w:rPr>
          <w:tab/>
        </w:r>
        <w:r>
          <w:rPr>
            <w:noProof/>
            <w:webHidden/>
          </w:rPr>
          <w:fldChar w:fldCharType="begin"/>
        </w:r>
        <w:r>
          <w:rPr>
            <w:noProof/>
            <w:webHidden/>
          </w:rPr>
          <w:instrText xml:space="preserve"> PAGEREF _Toc400437969 \h </w:instrText>
        </w:r>
      </w:ins>
      <w:r>
        <w:rPr>
          <w:noProof/>
          <w:webHidden/>
        </w:rPr>
      </w:r>
      <w:r>
        <w:rPr>
          <w:noProof/>
          <w:webHidden/>
        </w:rPr>
        <w:fldChar w:fldCharType="separate"/>
      </w:r>
      <w:ins w:id="16" w:author="Amy Byers" w:date="2014-10-07T09:37:00Z">
        <w:r>
          <w:rPr>
            <w:noProof/>
            <w:webHidden/>
          </w:rPr>
          <w:t>3</w:t>
        </w:r>
        <w:r>
          <w:rPr>
            <w:noProof/>
            <w:webHidden/>
          </w:rPr>
          <w:fldChar w:fldCharType="end"/>
        </w:r>
        <w:r w:rsidRPr="005338E3">
          <w:rPr>
            <w:rStyle w:val="Hyperlink"/>
            <w:noProof/>
          </w:rPr>
          <w:fldChar w:fldCharType="end"/>
        </w:r>
      </w:ins>
    </w:p>
    <w:p w:rsidR="001C1CE8" w:rsidRDefault="001C1CE8">
      <w:pPr>
        <w:pStyle w:val="TOC1"/>
        <w:rPr>
          <w:ins w:id="17" w:author="Amy Byers" w:date="2014-10-07T09:37:00Z"/>
          <w:rFonts w:asciiTheme="minorHAnsi" w:eastAsiaTheme="minorEastAsia" w:hAnsiTheme="minorHAnsi" w:cstheme="minorBidi"/>
          <w:noProof/>
          <w:sz w:val="22"/>
          <w:szCs w:val="22"/>
        </w:rPr>
      </w:pPr>
      <w:ins w:id="18"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"_Toc400437970"</w:instrText>
        </w:r>
        <w:r w:rsidRPr="005338E3">
          <w:rPr>
            <w:rStyle w:val="Hyperlink"/>
            <w:noProof/>
          </w:rPr>
          <w:instrText xml:space="preserve"> </w:instrText>
        </w:r>
        <w:r w:rsidRPr="005338E3">
          <w:rPr>
            <w:rStyle w:val="Hyperlink"/>
            <w:noProof/>
          </w:rPr>
          <w:fldChar w:fldCharType="separate"/>
        </w:r>
        <w:r w:rsidRPr="005338E3">
          <w:rPr>
            <w:rStyle w:val="Hyperlink"/>
            <w:i/>
            <w:noProof/>
          </w:rPr>
          <w:t>2.</w:t>
        </w:r>
        <w:r>
          <w:rPr>
            <w:rFonts w:asciiTheme="minorHAnsi" w:eastAsiaTheme="minorEastAsia" w:hAnsiTheme="minorHAnsi" w:cstheme="minorBidi"/>
            <w:noProof/>
            <w:sz w:val="22"/>
            <w:szCs w:val="22"/>
          </w:rPr>
          <w:tab/>
        </w:r>
        <w:r w:rsidRPr="005338E3">
          <w:rPr>
            <w:rStyle w:val="Hyperlink"/>
            <w:i/>
            <w:noProof/>
          </w:rPr>
          <w:t>USE CASE: Initiate Pre-Order Deposit</w:t>
        </w:r>
        <w:r>
          <w:rPr>
            <w:noProof/>
            <w:webHidden/>
          </w:rPr>
          <w:tab/>
        </w:r>
        <w:r>
          <w:rPr>
            <w:noProof/>
            <w:webHidden/>
          </w:rPr>
          <w:fldChar w:fldCharType="begin"/>
        </w:r>
        <w:r>
          <w:rPr>
            <w:noProof/>
            <w:webHidden/>
          </w:rPr>
          <w:instrText xml:space="preserve"> PAGEREF _Toc400437970 \h </w:instrText>
        </w:r>
      </w:ins>
      <w:r>
        <w:rPr>
          <w:noProof/>
          <w:webHidden/>
        </w:rPr>
      </w:r>
      <w:r>
        <w:rPr>
          <w:noProof/>
          <w:webHidden/>
        </w:rPr>
        <w:fldChar w:fldCharType="separate"/>
      </w:r>
      <w:ins w:id="19" w:author="Amy Byers" w:date="2014-10-07T09:37:00Z">
        <w:r>
          <w:rPr>
            <w:noProof/>
            <w:webHidden/>
          </w:rPr>
          <w:t>3</w:t>
        </w:r>
        <w:r>
          <w:rPr>
            <w:noProof/>
            <w:webHidden/>
          </w:rPr>
          <w:fldChar w:fldCharType="end"/>
        </w:r>
        <w:r w:rsidRPr="005338E3">
          <w:rPr>
            <w:rStyle w:val="Hyperlink"/>
            <w:noProof/>
          </w:rPr>
          <w:fldChar w:fldCharType="end"/>
        </w:r>
      </w:ins>
    </w:p>
    <w:p w:rsidR="001C1CE8" w:rsidRDefault="001C1CE8">
      <w:pPr>
        <w:pStyle w:val="TOC2"/>
        <w:rPr>
          <w:ins w:id="20" w:author="Amy Byers" w:date="2014-10-07T09:37:00Z"/>
          <w:rFonts w:asciiTheme="minorHAnsi" w:eastAsiaTheme="minorEastAsia" w:hAnsiTheme="minorHAnsi" w:cstheme="minorBidi"/>
          <w:noProof/>
          <w:sz w:val="22"/>
          <w:szCs w:val="22"/>
        </w:rPr>
      </w:pPr>
      <w:ins w:id="21"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"_Toc400437971"</w:instrText>
        </w:r>
        <w:r w:rsidRPr="005338E3">
          <w:rPr>
            <w:rStyle w:val="Hyperlink"/>
            <w:noProof/>
          </w:rPr>
          <w:instrText xml:space="preserve"> </w:instrText>
        </w:r>
        <w:r w:rsidRPr="005338E3">
          <w:rPr>
            <w:rStyle w:val="Hyperlink"/>
            <w:noProof/>
          </w:rPr>
          <w:fldChar w:fldCharType="separate"/>
        </w:r>
        <w:r w:rsidRPr="005338E3">
          <w:rPr>
            <w:rStyle w:val="Hyperlink"/>
            <w:noProof/>
          </w:rPr>
          <w:t>2.1</w:t>
        </w:r>
        <w:r>
          <w:rPr>
            <w:rFonts w:asciiTheme="minorHAnsi" w:eastAsiaTheme="minorEastAsia" w:hAnsiTheme="minorHAnsi" w:cstheme="minorBidi"/>
            <w:noProof/>
            <w:sz w:val="22"/>
            <w:szCs w:val="22"/>
          </w:rPr>
          <w:tab/>
        </w:r>
        <w:r w:rsidRPr="005338E3">
          <w:rPr>
            <w:rStyle w:val="Hyperlink"/>
            <w:noProof/>
          </w:rPr>
          <w:t>Feature Flow</w:t>
        </w:r>
        <w:r>
          <w:rPr>
            <w:noProof/>
            <w:webHidden/>
          </w:rPr>
          <w:tab/>
        </w:r>
        <w:r>
          <w:rPr>
            <w:noProof/>
            <w:webHidden/>
          </w:rPr>
          <w:fldChar w:fldCharType="begin"/>
        </w:r>
        <w:r>
          <w:rPr>
            <w:noProof/>
            <w:webHidden/>
          </w:rPr>
          <w:instrText xml:space="preserve"> PAGEREF _Toc400437971 \h </w:instrText>
        </w:r>
      </w:ins>
      <w:r>
        <w:rPr>
          <w:noProof/>
          <w:webHidden/>
        </w:rPr>
      </w:r>
      <w:r>
        <w:rPr>
          <w:noProof/>
          <w:webHidden/>
        </w:rPr>
        <w:fldChar w:fldCharType="separate"/>
      </w:r>
      <w:ins w:id="22" w:author="Amy Byers" w:date="2014-10-07T09:37:00Z">
        <w:r>
          <w:rPr>
            <w:noProof/>
            <w:webHidden/>
          </w:rPr>
          <w:t>3</w:t>
        </w:r>
        <w:r>
          <w:rPr>
            <w:noProof/>
            <w:webHidden/>
          </w:rPr>
          <w:fldChar w:fldCharType="end"/>
        </w:r>
        <w:r w:rsidRPr="005338E3">
          <w:rPr>
            <w:rStyle w:val="Hyperlink"/>
            <w:noProof/>
          </w:rPr>
          <w:fldChar w:fldCharType="end"/>
        </w:r>
      </w:ins>
    </w:p>
    <w:p w:rsidR="001C1CE8" w:rsidRDefault="001C1CE8">
      <w:pPr>
        <w:pStyle w:val="TOC2"/>
        <w:rPr>
          <w:ins w:id="23" w:author="Amy Byers" w:date="2014-10-07T09:37:00Z"/>
          <w:rFonts w:asciiTheme="minorHAnsi" w:eastAsiaTheme="minorEastAsia" w:hAnsiTheme="minorHAnsi" w:cstheme="minorBidi"/>
          <w:noProof/>
          <w:sz w:val="22"/>
          <w:szCs w:val="22"/>
        </w:rPr>
      </w:pPr>
      <w:ins w:id="24"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"_Toc400437972"</w:instrText>
        </w:r>
        <w:r w:rsidRPr="005338E3">
          <w:rPr>
            <w:rStyle w:val="Hyperlink"/>
            <w:noProof/>
          </w:rPr>
          <w:instrText xml:space="preserve"> </w:instrText>
        </w:r>
        <w:r w:rsidRPr="005338E3">
          <w:rPr>
            <w:rStyle w:val="Hyperlink"/>
            <w:noProof/>
          </w:rPr>
          <w:fldChar w:fldCharType="separate"/>
        </w:r>
        <w:r w:rsidRPr="005338E3">
          <w:rPr>
            <w:rStyle w:val="Hyperlink"/>
            <w:noProof/>
          </w:rPr>
          <w:t>2.2</w:t>
        </w:r>
        <w:r>
          <w:rPr>
            <w:rFonts w:asciiTheme="minorHAnsi" w:eastAsiaTheme="minorEastAsia" w:hAnsiTheme="minorHAnsi" w:cstheme="minorBidi"/>
            <w:noProof/>
            <w:sz w:val="22"/>
            <w:szCs w:val="22"/>
          </w:rPr>
          <w:tab/>
        </w:r>
        <w:r w:rsidRPr="005338E3">
          <w:rPr>
            <w:rStyle w:val="Hyperlink"/>
            <w:noProof/>
          </w:rPr>
          <w:t>Precondition</w:t>
        </w:r>
        <w:r>
          <w:rPr>
            <w:noProof/>
            <w:webHidden/>
          </w:rPr>
          <w:tab/>
        </w:r>
        <w:r>
          <w:rPr>
            <w:noProof/>
            <w:webHidden/>
          </w:rPr>
          <w:fldChar w:fldCharType="begin"/>
        </w:r>
        <w:r>
          <w:rPr>
            <w:noProof/>
            <w:webHidden/>
          </w:rPr>
          <w:instrText xml:space="preserve"> PAGEREF _Toc400437972 \h </w:instrText>
        </w:r>
      </w:ins>
      <w:r>
        <w:rPr>
          <w:noProof/>
          <w:webHidden/>
        </w:rPr>
      </w:r>
      <w:r>
        <w:rPr>
          <w:noProof/>
          <w:webHidden/>
        </w:rPr>
        <w:fldChar w:fldCharType="separate"/>
      </w:r>
      <w:ins w:id="25" w:author="Amy Byers" w:date="2014-10-07T09:37:00Z">
        <w:r>
          <w:rPr>
            <w:noProof/>
            <w:webHidden/>
          </w:rPr>
          <w:t>3</w:t>
        </w:r>
        <w:r>
          <w:rPr>
            <w:noProof/>
            <w:webHidden/>
          </w:rPr>
          <w:fldChar w:fldCharType="end"/>
        </w:r>
        <w:r w:rsidRPr="005338E3">
          <w:rPr>
            <w:rStyle w:val="Hyperlink"/>
            <w:noProof/>
          </w:rPr>
          <w:fldChar w:fldCharType="end"/>
        </w:r>
      </w:ins>
    </w:p>
    <w:p w:rsidR="001C1CE8" w:rsidRDefault="001C1CE8">
      <w:pPr>
        <w:pStyle w:val="TOC2"/>
        <w:rPr>
          <w:ins w:id="26" w:author="Amy Byers" w:date="2014-10-07T09:37:00Z"/>
          <w:rFonts w:asciiTheme="minorHAnsi" w:eastAsiaTheme="minorEastAsia" w:hAnsiTheme="minorHAnsi" w:cstheme="minorBidi"/>
          <w:noProof/>
          <w:sz w:val="22"/>
          <w:szCs w:val="22"/>
        </w:rPr>
      </w:pPr>
      <w:ins w:id="27"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"_Toc400437973"</w:instrText>
        </w:r>
        <w:r w:rsidRPr="005338E3">
          <w:rPr>
            <w:rStyle w:val="Hyperlink"/>
            <w:noProof/>
          </w:rPr>
          <w:instrText xml:space="preserve"> </w:instrText>
        </w:r>
        <w:r w:rsidRPr="005338E3">
          <w:rPr>
            <w:rStyle w:val="Hyperlink"/>
            <w:noProof/>
          </w:rPr>
          <w:fldChar w:fldCharType="separate"/>
        </w:r>
        <w:r w:rsidRPr="005338E3">
          <w:rPr>
            <w:rStyle w:val="Hyperlink"/>
            <w:noProof/>
          </w:rPr>
          <w:t>2.3</w:t>
        </w:r>
        <w:r>
          <w:rPr>
            <w:rFonts w:asciiTheme="minorHAnsi" w:eastAsiaTheme="minorEastAsia" w:hAnsiTheme="minorHAnsi" w:cstheme="minorBidi"/>
            <w:noProof/>
            <w:sz w:val="22"/>
            <w:szCs w:val="22"/>
          </w:rPr>
          <w:tab/>
        </w:r>
        <w:r w:rsidRPr="005338E3">
          <w:rPr>
            <w:rStyle w:val="Hyperlink"/>
            <w:noProof/>
          </w:rPr>
          <w:t>Main Flow</w:t>
        </w:r>
        <w:r>
          <w:rPr>
            <w:noProof/>
            <w:webHidden/>
          </w:rPr>
          <w:tab/>
        </w:r>
        <w:r>
          <w:rPr>
            <w:noProof/>
            <w:webHidden/>
          </w:rPr>
          <w:fldChar w:fldCharType="begin"/>
        </w:r>
        <w:r>
          <w:rPr>
            <w:noProof/>
            <w:webHidden/>
          </w:rPr>
          <w:instrText xml:space="preserve"> PAGEREF _Toc400437973 \h </w:instrText>
        </w:r>
      </w:ins>
      <w:r>
        <w:rPr>
          <w:noProof/>
          <w:webHidden/>
        </w:rPr>
      </w:r>
      <w:r>
        <w:rPr>
          <w:noProof/>
          <w:webHidden/>
        </w:rPr>
        <w:fldChar w:fldCharType="separate"/>
      </w:r>
      <w:ins w:id="28" w:author="Amy Byers" w:date="2014-10-07T09:37:00Z">
        <w:r>
          <w:rPr>
            <w:noProof/>
            <w:webHidden/>
          </w:rPr>
          <w:t>3</w:t>
        </w:r>
        <w:r>
          <w:rPr>
            <w:noProof/>
            <w:webHidden/>
          </w:rPr>
          <w:fldChar w:fldCharType="end"/>
        </w:r>
        <w:r w:rsidRPr="005338E3">
          <w:rPr>
            <w:rStyle w:val="Hyperlink"/>
            <w:noProof/>
          </w:rPr>
          <w:fldChar w:fldCharType="end"/>
        </w:r>
      </w:ins>
    </w:p>
    <w:p w:rsidR="001C1CE8" w:rsidRDefault="001C1CE8">
      <w:pPr>
        <w:pStyle w:val="TOC2"/>
        <w:rPr>
          <w:ins w:id="29" w:author="Amy Byers" w:date="2014-10-07T09:37:00Z"/>
          <w:rFonts w:asciiTheme="minorHAnsi" w:eastAsiaTheme="minorEastAsia" w:hAnsiTheme="minorHAnsi" w:cstheme="minorBidi"/>
          <w:noProof/>
          <w:sz w:val="22"/>
          <w:szCs w:val="22"/>
        </w:rPr>
      </w:pPr>
      <w:ins w:id="30"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"_Toc400437974"</w:instrText>
        </w:r>
        <w:r w:rsidRPr="005338E3">
          <w:rPr>
            <w:rStyle w:val="Hyperlink"/>
            <w:noProof/>
          </w:rPr>
          <w:instrText xml:space="preserve"> </w:instrText>
        </w:r>
        <w:r w:rsidRPr="005338E3">
          <w:rPr>
            <w:rStyle w:val="Hyperlink"/>
            <w:noProof/>
          </w:rPr>
          <w:fldChar w:fldCharType="separate"/>
        </w:r>
        <w:r w:rsidRPr="005338E3">
          <w:rPr>
            <w:rStyle w:val="Hyperlink"/>
            <w:noProof/>
          </w:rPr>
          <w:t>2.4</w:t>
        </w:r>
        <w:r>
          <w:rPr>
            <w:rFonts w:asciiTheme="minorHAnsi" w:eastAsiaTheme="minorEastAsia" w:hAnsiTheme="minorHAnsi" w:cstheme="minorBidi"/>
            <w:noProof/>
            <w:sz w:val="22"/>
            <w:szCs w:val="22"/>
          </w:rPr>
          <w:tab/>
        </w:r>
        <w:r w:rsidRPr="005338E3">
          <w:rPr>
            <w:rStyle w:val="Hyperlink"/>
            <w:noProof/>
          </w:rPr>
          <w:t>Alternate Flows</w:t>
        </w:r>
        <w:r>
          <w:rPr>
            <w:noProof/>
            <w:webHidden/>
          </w:rPr>
          <w:tab/>
        </w:r>
        <w:r>
          <w:rPr>
            <w:noProof/>
            <w:webHidden/>
          </w:rPr>
          <w:fldChar w:fldCharType="begin"/>
        </w:r>
        <w:r>
          <w:rPr>
            <w:noProof/>
            <w:webHidden/>
          </w:rPr>
          <w:instrText xml:space="preserve"> PAGEREF _Toc400437974 \h </w:instrText>
        </w:r>
      </w:ins>
      <w:r>
        <w:rPr>
          <w:noProof/>
          <w:webHidden/>
        </w:rPr>
      </w:r>
      <w:r>
        <w:rPr>
          <w:noProof/>
          <w:webHidden/>
        </w:rPr>
        <w:fldChar w:fldCharType="separate"/>
      </w:r>
      <w:ins w:id="31" w:author="Amy Byers" w:date="2014-10-07T09:37:00Z">
        <w:r>
          <w:rPr>
            <w:noProof/>
            <w:webHidden/>
          </w:rPr>
          <w:t>4</w:t>
        </w:r>
        <w:r>
          <w:rPr>
            <w:noProof/>
            <w:webHidden/>
          </w:rPr>
          <w:fldChar w:fldCharType="end"/>
        </w:r>
        <w:r w:rsidRPr="005338E3">
          <w:rPr>
            <w:rStyle w:val="Hyperlink"/>
            <w:noProof/>
          </w:rPr>
          <w:fldChar w:fldCharType="end"/>
        </w:r>
      </w:ins>
    </w:p>
    <w:p w:rsidR="001C1CE8" w:rsidRDefault="001C1CE8">
      <w:pPr>
        <w:pStyle w:val="TOC2"/>
        <w:rPr>
          <w:ins w:id="32" w:author="Amy Byers" w:date="2014-10-07T09:37:00Z"/>
          <w:rFonts w:asciiTheme="minorHAnsi" w:eastAsiaTheme="minorEastAsia" w:hAnsiTheme="minorHAnsi" w:cstheme="minorBidi"/>
          <w:noProof/>
          <w:sz w:val="22"/>
          <w:szCs w:val="22"/>
        </w:rPr>
      </w:pPr>
      <w:ins w:id="33"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"_Toc400437975"</w:instrText>
        </w:r>
        <w:r w:rsidRPr="005338E3">
          <w:rPr>
            <w:rStyle w:val="Hyperlink"/>
            <w:noProof/>
          </w:rPr>
          <w:instrText xml:space="preserve"> </w:instrText>
        </w:r>
        <w:r w:rsidRPr="005338E3">
          <w:rPr>
            <w:rStyle w:val="Hyperlink"/>
            <w:noProof/>
          </w:rPr>
          <w:fldChar w:fldCharType="separate"/>
        </w:r>
        <w:r w:rsidRPr="005338E3">
          <w:rPr>
            <w:rStyle w:val="Hyperlink"/>
            <w:noProof/>
          </w:rPr>
          <w:t>2.5</w:t>
        </w:r>
        <w:r>
          <w:rPr>
            <w:rFonts w:asciiTheme="minorHAnsi" w:eastAsiaTheme="minorEastAsia" w:hAnsiTheme="minorHAnsi" w:cstheme="minorBidi"/>
            <w:noProof/>
            <w:sz w:val="22"/>
            <w:szCs w:val="22"/>
          </w:rPr>
          <w:tab/>
        </w:r>
        <w:r w:rsidRPr="005338E3">
          <w:rPr>
            <w:rStyle w:val="Hyperlink"/>
            <w:noProof/>
          </w:rPr>
          <w:t>Post Condition</w:t>
        </w:r>
        <w:r>
          <w:rPr>
            <w:noProof/>
            <w:webHidden/>
          </w:rPr>
          <w:tab/>
        </w:r>
        <w:r>
          <w:rPr>
            <w:noProof/>
            <w:webHidden/>
          </w:rPr>
          <w:fldChar w:fldCharType="begin"/>
        </w:r>
        <w:r>
          <w:rPr>
            <w:noProof/>
            <w:webHidden/>
          </w:rPr>
          <w:instrText xml:space="preserve"> PAGEREF _Toc400437975 \h </w:instrText>
        </w:r>
      </w:ins>
      <w:r>
        <w:rPr>
          <w:noProof/>
          <w:webHidden/>
        </w:rPr>
      </w:r>
      <w:r>
        <w:rPr>
          <w:noProof/>
          <w:webHidden/>
        </w:rPr>
        <w:fldChar w:fldCharType="separate"/>
      </w:r>
      <w:ins w:id="34" w:author="Amy Byers" w:date="2014-10-07T09:37:00Z">
        <w:r>
          <w:rPr>
            <w:noProof/>
            <w:webHidden/>
          </w:rPr>
          <w:t>4</w:t>
        </w:r>
        <w:r>
          <w:rPr>
            <w:noProof/>
            <w:webHidden/>
          </w:rPr>
          <w:fldChar w:fldCharType="end"/>
        </w:r>
        <w:r w:rsidRPr="005338E3">
          <w:rPr>
            <w:rStyle w:val="Hyperlink"/>
            <w:noProof/>
          </w:rPr>
          <w:fldChar w:fldCharType="end"/>
        </w:r>
      </w:ins>
    </w:p>
    <w:p w:rsidR="001C1CE8" w:rsidRDefault="001C1CE8">
      <w:pPr>
        <w:pStyle w:val="TOC2"/>
        <w:rPr>
          <w:ins w:id="35" w:author="Amy Byers" w:date="2014-10-07T09:37:00Z"/>
          <w:rFonts w:asciiTheme="minorHAnsi" w:eastAsiaTheme="minorEastAsia" w:hAnsiTheme="minorHAnsi" w:cstheme="minorBidi"/>
          <w:noProof/>
          <w:sz w:val="22"/>
          <w:szCs w:val="22"/>
        </w:rPr>
      </w:pPr>
      <w:ins w:id="36"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"_Toc400437976"</w:instrText>
        </w:r>
        <w:r w:rsidRPr="005338E3">
          <w:rPr>
            <w:rStyle w:val="Hyperlink"/>
            <w:noProof/>
          </w:rPr>
          <w:instrText xml:space="preserve"> </w:instrText>
        </w:r>
        <w:r w:rsidRPr="005338E3">
          <w:rPr>
            <w:rStyle w:val="Hyperlink"/>
            <w:noProof/>
          </w:rPr>
          <w:fldChar w:fldCharType="separate"/>
        </w:r>
        <w:r w:rsidRPr="005338E3">
          <w:rPr>
            <w:rStyle w:val="Hyperlink"/>
            <w:noProof/>
          </w:rPr>
          <w:t>2.6</w:t>
        </w:r>
        <w:r>
          <w:rPr>
            <w:rFonts w:asciiTheme="minorHAnsi" w:eastAsiaTheme="minorEastAsia" w:hAnsiTheme="minorHAnsi" w:cstheme="minorBidi"/>
            <w:noProof/>
            <w:sz w:val="22"/>
            <w:szCs w:val="22"/>
          </w:rPr>
          <w:tab/>
        </w:r>
        <w:r w:rsidRPr="005338E3">
          <w:rPr>
            <w:rStyle w:val="Hyperlink"/>
            <w:noProof/>
          </w:rPr>
          <w:t>Special Requirements</w:t>
        </w:r>
        <w:r>
          <w:rPr>
            <w:noProof/>
            <w:webHidden/>
          </w:rPr>
          <w:tab/>
        </w:r>
        <w:r>
          <w:rPr>
            <w:noProof/>
            <w:webHidden/>
          </w:rPr>
          <w:fldChar w:fldCharType="begin"/>
        </w:r>
        <w:r>
          <w:rPr>
            <w:noProof/>
            <w:webHidden/>
          </w:rPr>
          <w:instrText xml:space="preserve"> PAGEREF _Toc400437976 \h </w:instrText>
        </w:r>
      </w:ins>
      <w:r>
        <w:rPr>
          <w:noProof/>
          <w:webHidden/>
        </w:rPr>
      </w:r>
      <w:r>
        <w:rPr>
          <w:noProof/>
          <w:webHidden/>
        </w:rPr>
        <w:fldChar w:fldCharType="separate"/>
      </w:r>
      <w:ins w:id="37" w:author="Amy Byers" w:date="2014-10-07T09:37:00Z">
        <w:r>
          <w:rPr>
            <w:noProof/>
            <w:webHidden/>
          </w:rPr>
          <w:t>4</w:t>
        </w:r>
        <w:r>
          <w:rPr>
            <w:noProof/>
            <w:webHidden/>
          </w:rPr>
          <w:fldChar w:fldCharType="end"/>
        </w:r>
        <w:r w:rsidRPr="005338E3">
          <w:rPr>
            <w:rStyle w:val="Hyperlink"/>
            <w:noProof/>
          </w:rPr>
          <w:fldChar w:fldCharType="end"/>
        </w:r>
      </w:ins>
    </w:p>
    <w:p w:rsidR="001C1CE8" w:rsidRDefault="001C1CE8">
      <w:pPr>
        <w:pStyle w:val="TOC1"/>
        <w:rPr>
          <w:ins w:id="38" w:author="Amy Byers" w:date="2014-10-07T09:37:00Z"/>
          <w:rFonts w:asciiTheme="minorHAnsi" w:eastAsiaTheme="minorEastAsia" w:hAnsiTheme="minorHAnsi" w:cstheme="minorBidi"/>
          <w:noProof/>
          <w:sz w:val="22"/>
          <w:szCs w:val="22"/>
        </w:rPr>
      </w:pPr>
      <w:ins w:id="39"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"_Toc400437977"</w:instrText>
        </w:r>
        <w:r w:rsidRPr="005338E3">
          <w:rPr>
            <w:rStyle w:val="Hyperlink"/>
            <w:noProof/>
          </w:rPr>
          <w:instrText xml:space="preserve"> </w:instrText>
        </w:r>
        <w:r w:rsidRPr="005338E3">
          <w:rPr>
            <w:rStyle w:val="Hyperlink"/>
            <w:noProof/>
          </w:rPr>
          <w:fldChar w:fldCharType="separate"/>
        </w:r>
        <w:r w:rsidRPr="005338E3">
          <w:rPr>
            <w:rStyle w:val="Hyperlink"/>
            <w:i/>
            <w:noProof/>
          </w:rPr>
          <w:t>3.</w:t>
        </w:r>
        <w:r>
          <w:rPr>
            <w:rFonts w:asciiTheme="minorHAnsi" w:eastAsiaTheme="minorEastAsia" w:hAnsiTheme="minorHAnsi" w:cstheme="minorBidi"/>
            <w:noProof/>
            <w:sz w:val="22"/>
            <w:szCs w:val="22"/>
          </w:rPr>
          <w:tab/>
        </w:r>
        <w:r w:rsidRPr="005338E3">
          <w:rPr>
            <w:rStyle w:val="Hyperlink"/>
            <w:i/>
            <w:noProof/>
          </w:rPr>
          <w:t>USE CASE: Add Pre-Order Deposit Item</w:t>
        </w:r>
        <w:r>
          <w:rPr>
            <w:noProof/>
            <w:webHidden/>
          </w:rPr>
          <w:tab/>
        </w:r>
        <w:r>
          <w:rPr>
            <w:noProof/>
            <w:webHidden/>
          </w:rPr>
          <w:fldChar w:fldCharType="begin"/>
        </w:r>
        <w:r>
          <w:rPr>
            <w:noProof/>
            <w:webHidden/>
          </w:rPr>
          <w:instrText xml:space="preserve"> PAGEREF _Toc400437977 \h </w:instrText>
        </w:r>
      </w:ins>
      <w:r>
        <w:rPr>
          <w:noProof/>
          <w:webHidden/>
        </w:rPr>
      </w:r>
      <w:r>
        <w:rPr>
          <w:noProof/>
          <w:webHidden/>
        </w:rPr>
        <w:fldChar w:fldCharType="separate"/>
      </w:r>
      <w:ins w:id="40" w:author="Amy Byers" w:date="2014-10-07T09:37:00Z">
        <w:r>
          <w:rPr>
            <w:noProof/>
            <w:webHidden/>
          </w:rPr>
          <w:t>5</w:t>
        </w:r>
        <w:r>
          <w:rPr>
            <w:noProof/>
            <w:webHidden/>
          </w:rPr>
          <w:fldChar w:fldCharType="end"/>
        </w:r>
        <w:r w:rsidRPr="005338E3">
          <w:rPr>
            <w:rStyle w:val="Hyperlink"/>
            <w:noProof/>
          </w:rPr>
          <w:fldChar w:fldCharType="end"/>
        </w:r>
      </w:ins>
    </w:p>
    <w:p w:rsidR="001C1CE8" w:rsidRDefault="001C1CE8">
      <w:pPr>
        <w:pStyle w:val="TOC2"/>
        <w:rPr>
          <w:ins w:id="41" w:author="Amy Byers" w:date="2014-10-07T09:37:00Z"/>
          <w:rFonts w:asciiTheme="minorHAnsi" w:eastAsiaTheme="minorEastAsia" w:hAnsiTheme="minorHAnsi" w:cstheme="minorBidi"/>
          <w:noProof/>
          <w:sz w:val="22"/>
          <w:szCs w:val="22"/>
        </w:rPr>
      </w:pPr>
      <w:ins w:id="42"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"_Toc400437978"</w:instrText>
        </w:r>
        <w:r w:rsidRPr="005338E3">
          <w:rPr>
            <w:rStyle w:val="Hyperlink"/>
            <w:noProof/>
          </w:rPr>
          <w:instrText xml:space="preserve"> </w:instrText>
        </w:r>
        <w:r w:rsidRPr="005338E3">
          <w:rPr>
            <w:rStyle w:val="Hyperlink"/>
            <w:noProof/>
          </w:rPr>
          <w:fldChar w:fldCharType="separate"/>
        </w:r>
        <w:r w:rsidRPr="005338E3">
          <w:rPr>
            <w:rStyle w:val="Hyperlink"/>
            <w:noProof/>
          </w:rPr>
          <w:t>3.1</w:t>
        </w:r>
        <w:r>
          <w:rPr>
            <w:rFonts w:asciiTheme="minorHAnsi" w:eastAsiaTheme="minorEastAsia" w:hAnsiTheme="minorHAnsi" w:cstheme="minorBidi"/>
            <w:noProof/>
            <w:sz w:val="22"/>
            <w:szCs w:val="22"/>
          </w:rPr>
          <w:tab/>
        </w:r>
        <w:r w:rsidRPr="005338E3">
          <w:rPr>
            <w:rStyle w:val="Hyperlink"/>
            <w:noProof/>
          </w:rPr>
          <w:t>Feature Flow</w:t>
        </w:r>
        <w:r>
          <w:rPr>
            <w:noProof/>
            <w:webHidden/>
          </w:rPr>
          <w:tab/>
        </w:r>
        <w:r>
          <w:rPr>
            <w:noProof/>
            <w:webHidden/>
          </w:rPr>
          <w:fldChar w:fldCharType="begin"/>
        </w:r>
        <w:r>
          <w:rPr>
            <w:noProof/>
            <w:webHidden/>
          </w:rPr>
          <w:instrText xml:space="preserve"> PAGEREF _Toc400437978 \h </w:instrText>
        </w:r>
      </w:ins>
      <w:r>
        <w:rPr>
          <w:noProof/>
          <w:webHidden/>
        </w:rPr>
      </w:r>
      <w:r>
        <w:rPr>
          <w:noProof/>
          <w:webHidden/>
        </w:rPr>
        <w:fldChar w:fldCharType="separate"/>
      </w:r>
      <w:ins w:id="43" w:author="Amy Byers" w:date="2014-10-07T09:37:00Z">
        <w:r>
          <w:rPr>
            <w:noProof/>
            <w:webHidden/>
          </w:rPr>
          <w:t>5</w:t>
        </w:r>
        <w:r>
          <w:rPr>
            <w:noProof/>
            <w:webHidden/>
          </w:rPr>
          <w:fldChar w:fldCharType="end"/>
        </w:r>
        <w:r w:rsidRPr="005338E3">
          <w:rPr>
            <w:rStyle w:val="Hyperlink"/>
            <w:noProof/>
          </w:rPr>
          <w:fldChar w:fldCharType="end"/>
        </w:r>
      </w:ins>
    </w:p>
    <w:p w:rsidR="001C1CE8" w:rsidRDefault="001C1CE8">
      <w:pPr>
        <w:pStyle w:val="TOC2"/>
        <w:rPr>
          <w:ins w:id="44" w:author="Amy Byers" w:date="2014-10-07T09:37:00Z"/>
          <w:rFonts w:asciiTheme="minorHAnsi" w:eastAsiaTheme="minorEastAsia" w:hAnsiTheme="minorHAnsi" w:cstheme="minorBidi"/>
          <w:noProof/>
          <w:sz w:val="22"/>
          <w:szCs w:val="22"/>
        </w:rPr>
      </w:pPr>
      <w:ins w:id="45"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"_Toc400437979"</w:instrText>
        </w:r>
        <w:r w:rsidRPr="005338E3">
          <w:rPr>
            <w:rStyle w:val="Hyperlink"/>
            <w:noProof/>
          </w:rPr>
          <w:instrText xml:space="preserve"> </w:instrText>
        </w:r>
        <w:r w:rsidRPr="005338E3">
          <w:rPr>
            <w:rStyle w:val="Hyperlink"/>
            <w:noProof/>
          </w:rPr>
          <w:fldChar w:fldCharType="separate"/>
        </w:r>
        <w:r w:rsidRPr="005338E3">
          <w:rPr>
            <w:rStyle w:val="Hyperlink"/>
            <w:noProof/>
          </w:rPr>
          <w:t>3.2</w:t>
        </w:r>
        <w:r>
          <w:rPr>
            <w:rFonts w:asciiTheme="minorHAnsi" w:eastAsiaTheme="minorEastAsia" w:hAnsiTheme="minorHAnsi" w:cstheme="minorBidi"/>
            <w:noProof/>
            <w:sz w:val="22"/>
            <w:szCs w:val="22"/>
          </w:rPr>
          <w:tab/>
        </w:r>
        <w:r w:rsidRPr="005338E3">
          <w:rPr>
            <w:rStyle w:val="Hyperlink"/>
            <w:noProof/>
          </w:rPr>
          <w:t>Precondition</w:t>
        </w:r>
        <w:r>
          <w:rPr>
            <w:noProof/>
            <w:webHidden/>
          </w:rPr>
          <w:tab/>
        </w:r>
        <w:r>
          <w:rPr>
            <w:noProof/>
            <w:webHidden/>
          </w:rPr>
          <w:fldChar w:fldCharType="begin"/>
        </w:r>
        <w:r>
          <w:rPr>
            <w:noProof/>
            <w:webHidden/>
          </w:rPr>
          <w:instrText xml:space="preserve"> PAGEREF _Toc400437979 \h </w:instrText>
        </w:r>
      </w:ins>
      <w:r>
        <w:rPr>
          <w:noProof/>
          <w:webHidden/>
        </w:rPr>
      </w:r>
      <w:r>
        <w:rPr>
          <w:noProof/>
          <w:webHidden/>
        </w:rPr>
        <w:fldChar w:fldCharType="separate"/>
      </w:r>
      <w:ins w:id="46" w:author="Amy Byers" w:date="2014-10-07T09:37:00Z">
        <w:r>
          <w:rPr>
            <w:noProof/>
            <w:webHidden/>
          </w:rPr>
          <w:t>5</w:t>
        </w:r>
        <w:r>
          <w:rPr>
            <w:noProof/>
            <w:webHidden/>
          </w:rPr>
          <w:fldChar w:fldCharType="end"/>
        </w:r>
        <w:r w:rsidRPr="005338E3">
          <w:rPr>
            <w:rStyle w:val="Hyperlink"/>
            <w:noProof/>
          </w:rPr>
          <w:fldChar w:fldCharType="end"/>
        </w:r>
      </w:ins>
    </w:p>
    <w:p w:rsidR="001C1CE8" w:rsidRDefault="001C1CE8">
      <w:pPr>
        <w:pStyle w:val="TOC2"/>
        <w:rPr>
          <w:ins w:id="47" w:author="Amy Byers" w:date="2014-10-07T09:37:00Z"/>
          <w:rFonts w:asciiTheme="minorHAnsi" w:eastAsiaTheme="minorEastAsia" w:hAnsiTheme="minorHAnsi" w:cstheme="minorBidi"/>
          <w:noProof/>
          <w:sz w:val="22"/>
          <w:szCs w:val="22"/>
        </w:rPr>
      </w:pPr>
      <w:ins w:id="48"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"_Toc400437980"</w:instrText>
        </w:r>
        <w:r w:rsidRPr="005338E3">
          <w:rPr>
            <w:rStyle w:val="Hyperlink"/>
            <w:noProof/>
          </w:rPr>
          <w:instrText xml:space="preserve"> </w:instrText>
        </w:r>
        <w:r w:rsidRPr="005338E3">
          <w:rPr>
            <w:rStyle w:val="Hyperlink"/>
            <w:noProof/>
          </w:rPr>
          <w:fldChar w:fldCharType="separate"/>
        </w:r>
        <w:r w:rsidRPr="005338E3">
          <w:rPr>
            <w:rStyle w:val="Hyperlink"/>
            <w:noProof/>
          </w:rPr>
          <w:t>3.3</w:t>
        </w:r>
        <w:r>
          <w:rPr>
            <w:rFonts w:asciiTheme="minorHAnsi" w:eastAsiaTheme="minorEastAsia" w:hAnsiTheme="minorHAnsi" w:cstheme="minorBidi"/>
            <w:noProof/>
            <w:sz w:val="22"/>
            <w:szCs w:val="22"/>
          </w:rPr>
          <w:tab/>
        </w:r>
        <w:r w:rsidRPr="005338E3">
          <w:rPr>
            <w:rStyle w:val="Hyperlink"/>
            <w:noProof/>
          </w:rPr>
          <w:t>Main Flow</w:t>
        </w:r>
        <w:r>
          <w:rPr>
            <w:noProof/>
            <w:webHidden/>
          </w:rPr>
          <w:tab/>
        </w:r>
        <w:r>
          <w:rPr>
            <w:noProof/>
            <w:webHidden/>
          </w:rPr>
          <w:fldChar w:fldCharType="begin"/>
        </w:r>
        <w:r>
          <w:rPr>
            <w:noProof/>
            <w:webHidden/>
          </w:rPr>
          <w:instrText xml:space="preserve"> PAGEREF _Toc400437980 \h </w:instrText>
        </w:r>
      </w:ins>
      <w:r>
        <w:rPr>
          <w:noProof/>
          <w:webHidden/>
        </w:rPr>
      </w:r>
      <w:r>
        <w:rPr>
          <w:noProof/>
          <w:webHidden/>
        </w:rPr>
        <w:fldChar w:fldCharType="separate"/>
      </w:r>
      <w:ins w:id="49" w:author="Amy Byers" w:date="2014-10-07T09:37:00Z">
        <w:r>
          <w:rPr>
            <w:noProof/>
            <w:webHidden/>
          </w:rPr>
          <w:t>5</w:t>
        </w:r>
        <w:r>
          <w:rPr>
            <w:noProof/>
            <w:webHidden/>
          </w:rPr>
          <w:fldChar w:fldCharType="end"/>
        </w:r>
        <w:r w:rsidRPr="005338E3">
          <w:rPr>
            <w:rStyle w:val="Hyperlink"/>
            <w:noProof/>
          </w:rPr>
          <w:fldChar w:fldCharType="end"/>
        </w:r>
      </w:ins>
    </w:p>
    <w:p w:rsidR="001C1CE8" w:rsidRDefault="001C1CE8">
      <w:pPr>
        <w:pStyle w:val="TOC2"/>
        <w:rPr>
          <w:ins w:id="50" w:author="Amy Byers" w:date="2014-10-07T09:37:00Z"/>
          <w:rFonts w:asciiTheme="minorHAnsi" w:eastAsiaTheme="minorEastAsia" w:hAnsiTheme="minorHAnsi" w:cstheme="minorBidi"/>
          <w:noProof/>
          <w:sz w:val="22"/>
          <w:szCs w:val="22"/>
        </w:rPr>
      </w:pPr>
      <w:ins w:id="51"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"_Toc400437981"</w:instrText>
        </w:r>
        <w:r w:rsidRPr="005338E3">
          <w:rPr>
            <w:rStyle w:val="Hyperlink"/>
            <w:noProof/>
          </w:rPr>
          <w:instrText xml:space="preserve"> </w:instrText>
        </w:r>
        <w:r w:rsidRPr="005338E3">
          <w:rPr>
            <w:rStyle w:val="Hyperlink"/>
            <w:noProof/>
          </w:rPr>
          <w:fldChar w:fldCharType="separate"/>
        </w:r>
        <w:r w:rsidRPr="005338E3">
          <w:rPr>
            <w:rStyle w:val="Hyperlink"/>
            <w:noProof/>
          </w:rPr>
          <w:t>3.4</w:t>
        </w:r>
        <w:r>
          <w:rPr>
            <w:rFonts w:asciiTheme="minorHAnsi" w:eastAsiaTheme="minorEastAsia" w:hAnsiTheme="minorHAnsi" w:cstheme="minorBidi"/>
            <w:noProof/>
            <w:sz w:val="22"/>
            <w:szCs w:val="22"/>
          </w:rPr>
          <w:tab/>
        </w:r>
        <w:r w:rsidRPr="005338E3">
          <w:rPr>
            <w:rStyle w:val="Hyperlink"/>
            <w:noProof/>
          </w:rPr>
          <w:t>Alternate Flows</w:t>
        </w:r>
        <w:r>
          <w:rPr>
            <w:noProof/>
            <w:webHidden/>
          </w:rPr>
          <w:tab/>
        </w:r>
        <w:r>
          <w:rPr>
            <w:noProof/>
            <w:webHidden/>
          </w:rPr>
          <w:fldChar w:fldCharType="begin"/>
        </w:r>
        <w:r>
          <w:rPr>
            <w:noProof/>
            <w:webHidden/>
          </w:rPr>
          <w:instrText xml:space="preserve"> PAGEREF _Toc400437981 \h </w:instrText>
        </w:r>
      </w:ins>
      <w:r>
        <w:rPr>
          <w:noProof/>
          <w:webHidden/>
        </w:rPr>
      </w:r>
      <w:r>
        <w:rPr>
          <w:noProof/>
          <w:webHidden/>
        </w:rPr>
        <w:fldChar w:fldCharType="separate"/>
      </w:r>
      <w:ins w:id="52" w:author="Amy Byers" w:date="2014-10-07T09:37:00Z">
        <w:r>
          <w:rPr>
            <w:noProof/>
            <w:webHidden/>
          </w:rPr>
          <w:t>5</w:t>
        </w:r>
        <w:r>
          <w:rPr>
            <w:noProof/>
            <w:webHidden/>
          </w:rPr>
          <w:fldChar w:fldCharType="end"/>
        </w:r>
        <w:r w:rsidRPr="005338E3">
          <w:rPr>
            <w:rStyle w:val="Hyperlink"/>
            <w:noProof/>
          </w:rPr>
          <w:fldChar w:fldCharType="end"/>
        </w:r>
      </w:ins>
    </w:p>
    <w:p w:rsidR="001C1CE8" w:rsidRDefault="001C1CE8">
      <w:pPr>
        <w:pStyle w:val="TOC2"/>
        <w:rPr>
          <w:ins w:id="53" w:author="Amy Byers" w:date="2014-10-07T09:37:00Z"/>
          <w:rFonts w:asciiTheme="minorHAnsi" w:eastAsiaTheme="minorEastAsia" w:hAnsiTheme="minorHAnsi" w:cstheme="minorBidi"/>
          <w:noProof/>
          <w:sz w:val="22"/>
          <w:szCs w:val="22"/>
        </w:rPr>
      </w:pPr>
      <w:ins w:id="54"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"_Toc400437982"</w:instrText>
        </w:r>
        <w:r w:rsidRPr="005338E3">
          <w:rPr>
            <w:rStyle w:val="Hyperlink"/>
            <w:noProof/>
          </w:rPr>
          <w:instrText xml:space="preserve"> </w:instrText>
        </w:r>
        <w:r w:rsidRPr="005338E3">
          <w:rPr>
            <w:rStyle w:val="Hyperlink"/>
            <w:noProof/>
          </w:rPr>
          <w:fldChar w:fldCharType="separate"/>
        </w:r>
        <w:r w:rsidRPr="005338E3">
          <w:rPr>
            <w:rStyle w:val="Hyperlink"/>
            <w:noProof/>
          </w:rPr>
          <w:t>3.5</w:t>
        </w:r>
        <w:r>
          <w:rPr>
            <w:rFonts w:asciiTheme="minorHAnsi" w:eastAsiaTheme="minorEastAsia" w:hAnsiTheme="minorHAnsi" w:cstheme="minorBidi"/>
            <w:noProof/>
            <w:sz w:val="22"/>
            <w:szCs w:val="22"/>
          </w:rPr>
          <w:tab/>
        </w:r>
        <w:r w:rsidRPr="005338E3">
          <w:rPr>
            <w:rStyle w:val="Hyperlink"/>
            <w:noProof/>
          </w:rPr>
          <w:t>Post Condition</w:t>
        </w:r>
        <w:r>
          <w:rPr>
            <w:noProof/>
            <w:webHidden/>
          </w:rPr>
          <w:tab/>
        </w:r>
        <w:r>
          <w:rPr>
            <w:noProof/>
            <w:webHidden/>
          </w:rPr>
          <w:fldChar w:fldCharType="begin"/>
        </w:r>
        <w:r>
          <w:rPr>
            <w:noProof/>
            <w:webHidden/>
          </w:rPr>
          <w:instrText xml:space="preserve"> PAGEREF _Toc400437982 \h </w:instrText>
        </w:r>
      </w:ins>
      <w:r>
        <w:rPr>
          <w:noProof/>
          <w:webHidden/>
        </w:rPr>
      </w:r>
      <w:r>
        <w:rPr>
          <w:noProof/>
          <w:webHidden/>
        </w:rPr>
        <w:fldChar w:fldCharType="separate"/>
      </w:r>
      <w:ins w:id="55" w:author="Amy Byers" w:date="2014-10-07T09:37:00Z">
        <w:r>
          <w:rPr>
            <w:noProof/>
            <w:webHidden/>
          </w:rPr>
          <w:t>5</w:t>
        </w:r>
        <w:r>
          <w:rPr>
            <w:noProof/>
            <w:webHidden/>
          </w:rPr>
          <w:fldChar w:fldCharType="end"/>
        </w:r>
        <w:r w:rsidRPr="005338E3">
          <w:rPr>
            <w:rStyle w:val="Hyperlink"/>
            <w:noProof/>
          </w:rPr>
          <w:fldChar w:fldCharType="end"/>
        </w:r>
      </w:ins>
    </w:p>
    <w:p w:rsidR="001C1CE8" w:rsidRDefault="001C1CE8">
      <w:pPr>
        <w:pStyle w:val="TOC2"/>
        <w:rPr>
          <w:ins w:id="56" w:author="Amy Byers" w:date="2014-10-07T09:37:00Z"/>
          <w:rFonts w:asciiTheme="minorHAnsi" w:eastAsiaTheme="minorEastAsia" w:hAnsiTheme="minorHAnsi" w:cstheme="minorBidi"/>
          <w:noProof/>
          <w:sz w:val="22"/>
          <w:szCs w:val="22"/>
        </w:rPr>
      </w:pPr>
      <w:ins w:id="57"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"_Toc400437983"</w:instrText>
        </w:r>
        <w:r w:rsidRPr="005338E3">
          <w:rPr>
            <w:rStyle w:val="Hyperlink"/>
            <w:noProof/>
          </w:rPr>
          <w:instrText xml:space="preserve"> </w:instrText>
        </w:r>
        <w:r w:rsidRPr="005338E3">
          <w:rPr>
            <w:rStyle w:val="Hyperlink"/>
            <w:noProof/>
          </w:rPr>
          <w:fldChar w:fldCharType="separate"/>
        </w:r>
        <w:r w:rsidRPr="005338E3">
          <w:rPr>
            <w:rStyle w:val="Hyperlink"/>
            <w:noProof/>
          </w:rPr>
          <w:t>3.6</w:t>
        </w:r>
        <w:r>
          <w:rPr>
            <w:rFonts w:asciiTheme="minorHAnsi" w:eastAsiaTheme="minorEastAsia" w:hAnsiTheme="minorHAnsi" w:cstheme="minorBidi"/>
            <w:noProof/>
            <w:sz w:val="22"/>
            <w:szCs w:val="22"/>
          </w:rPr>
          <w:tab/>
        </w:r>
        <w:r w:rsidRPr="005338E3">
          <w:rPr>
            <w:rStyle w:val="Hyperlink"/>
            <w:noProof/>
          </w:rPr>
          <w:t>Special Requirements</w:t>
        </w:r>
        <w:r>
          <w:rPr>
            <w:noProof/>
            <w:webHidden/>
          </w:rPr>
          <w:tab/>
        </w:r>
        <w:r>
          <w:rPr>
            <w:noProof/>
            <w:webHidden/>
          </w:rPr>
          <w:fldChar w:fldCharType="begin"/>
        </w:r>
        <w:r>
          <w:rPr>
            <w:noProof/>
            <w:webHidden/>
          </w:rPr>
          <w:instrText xml:space="preserve"> PAGEREF _Toc400437983 \h </w:instrText>
        </w:r>
      </w:ins>
      <w:r>
        <w:rPr>
          <w:noProof/>
          <w:webHidden/>
        </w:rPr>
      </w:r>
      <w:r>
        <w:rPr>
          <w:noProof/>
          <w:webHidden/>
        </w:rPr>
        <w:fldChar w:fldCharType="separate"/>
      </w:r>
      <w:ins w:id="58" w:author="Amy Byers" w:date="2014-10-07T09:37:00Z">
        <w:r>
          <w:rPr>
            <w:noProof/>
            <w:webHidden/>
          </w:rPr>
          <w:t>5</w:t>
        </w:r>
        <w:r>
          <w:rPr>
            <w:noProof/>
            <w:webHidden/>
          </w:rPr>
          <w:fldChar w:fldCharType="end"/>
        </w:r>
        <w:r w:rsidRPr="005338E3">
          <w:rPr>
            <w:rStyle w:val="Hyperlink"/>
            <w:noProof/>
          </w:rPr>
          <w:fldChar w:fldCharType="end"/>
        </w:r>
      </w:ins>
    </w:p>
    <w:p w:rsidR="001C1CE8" w:rsidRDefault="001C1CE8">
      <w:pPr>
        <w:pStyle w:val="TOC1"/>
        <w:rPr>
          <w:ins w:id="59" w:author="Amy Byers" w:date="2014-10-07T09:37:00Z"/>
          <w:rFonts w:asciiTheme="minorHAnsi" w:eastAsiaTheme="minorEastAsia" w:hAnsiTheme="minorHAnsi" w:cstheme="minorBidi"/>
          <w:noProof/>
          <w:sz w:val="22"/>
          <w:szCs w:val="22"/>
        </w:rPr>
      </w:pPr>
      <w:ins w:id="60"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"_Toc400437984"</w:instrText>
        </w:r>
        <w:r w:rsidRPr="005338E3">
          <w:rPr>
            <w:rStyle w:val="Hyperlink"/>
            <w:noProof/>
          </w:rPr>
          <w:instrText xml:space="preserve"> </w:instrText>
        </w:r>
        <w:r w:rsidRPr="005338E3">
          <w:rPr>
            <w:rStyle w:val="Hyperlink"/>
            <w:noProof/>
          </w:rPr>
          <w:fldChar w:fldCharType="separate"/>
        </w:r>
        <w:r w:rsidRPr="005338E3">
          <w:rPr>
            <w:rStyle w:val="Hyperlink"/>
            <w:i/>
            <w:noProof/>
          </w:rPr>
          <w:t>4.</w:t>
        </w:r>
        <w:r>
          <w:rPr>
            <w:rFonts w:asciiTheme="minorHAnsi" w:eastAsiaTheme="minorEastAsia" w:hAnsiTheme="minorHAnsi" w:cstheme="minorBidi"/>
            <w:noProof/>
            <w:sz w:val="22"/>
            <w:szCs w:val="22"/>
          </w:rPr>
          <w:tab/>
        </w:r>
        <w:r w:rsidRPr="005338E3">
          <w:rPr>
            <w:rStyle w:val="Hyperlink"/>
            <w:i/>
            <w:noProof/>
          </w:rPr>
          <w:t>USE CASE: Complete Pre-Order Deposit Transaction</w:t>
        </w:r>
        <w:r>
          <w:rPr>
            <w:noProof/>
            <w:webHidden/>
          </w:rPr>
          <w:tab/>
        </w:r>
        <w:r>
          <w:rPr>
            <w:noProof/>
            <w:webHidden/>
          </w:rPr>
          <w:fldChar w:fldCharType="begin"/>
        </w:r>
        <w:r>
          <w:rPr>
            <w:noProof/>
            <w:webHidden/>
          </w:rPr>
          <w:instrText xml:space="preserve"> PAGEREF _Toc400437984 \h </w:instrText>
        </w:r>
      </w:ins>
      <w:r>
        <w:rPr>
          <w:noProof/>
          <w:webHidden/>
        </w:rPr>
      </w:r>
      <w:r>
        <w:rPr>
          <w:noProof/>
          <w:webHidden/>
        </w:rPr>
        <w:fldChar w:fldCharType="separate"/>
      </w:r>
      <w:ins w:id="61" w:author="Amy Byers" w:date="2014-10-07T09:37:00Z">
        <w:r>
          <w:rPr>
            <w:noProof/>
            <w:webHidden/>
          </w:rPr>
          <w:t>7</w:t>
        </w:r>
        <w:r>
          <w:rPr>
            <w:noProof/>
            <w:webHidden/>
          </w:rPr>
          <w:fldChar w:fldCharType="end"/>
        </w:r>
        <w:r w:rsidRPr="005338E3">
          <w:rPr>
            <w:rStyle w:val="Hyperlink"/>
            <w:noProof/>
          </w:rPr>
          <w:fldChar w:fldCharType="end"/>
        </w:r>
      </w:ins>
    </w:p>
    <w:p w:rsidR="001C1CE8" w:rsidRDefault="001C1CE8">
      <w:pPr>
        <w:pStyle w:val="TOC2"/>
        <w:rPr>
          <w:ins w:id="62" w:author="Amy Byers" w:date="2014-10-07T09:37:00Z"/>
          <w:rFonts w:asciiTheme="minorHAnsi" w:eastAsiaTheme="minorEastAsia" w:hAnsiTheme="minorHAnsi" w:cstheme="minorBidi"/>
          <w:noProof/>
          <w:sz w:val="22"/>
          <w:szCs w:val="22"/>
        </w:rPr>
      </w:pPr>
      <w:ins w:id="63"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"_Toc400437985"</w:instrText>
        </w:r>
        <w:r w:rsidRPr="005338E3">
          <w:rPr>
            <w:rStyle w:val="Hyperlink"/>
            <w:noProof/>
          </w:rPr>
          <w:instrText xml:space="preserve"> </w:instrText>
        </w:r>
        <w:r w:rsidRPr="005338E3">
          <w:rPr>
            <w:rStyle w:val="Hyperlink"/>
            <w:noProof/>
          </w:rPr>
          <w:fldChar w:fldCharType="separate"/>
        </w:r>
        <w:r w:rsidRPr="005338E3">
          <w:rPr>
            <w:rStyle w:val="Hyperlink"/>
            <w:noProof/>
          </w:rPr>
          <w:t>4.1</w:t>
        </w:r>
        <w:r>
          <w:rPr>
            <w:rFonts w:asciiTheme="minorHAnsi" w:eastAsiaTheme="minorEastAsia" w:hAnsiTheme="minorHAnsi" w:cstheme="minorBidi"/>
            <w:noProof/>
            <w:sz w:val="22"/>
            <w:szCs w:val="22"/>
          </w:rPr>
          <w:tab/>
        </w:r>
        <w:r w:rsidRPr="005338E3">
          <w:rPr>
            <w:rStyle w:val="Hyperlink"/>
            <w:noProof/>
          </w:rPr>
          <w:t>Feature Flow</w:t>
        </w:r>
        <w:r>
          <w:rPr>
            <w:noProof/>
            <w:webHidden/>
          </w:rPr>
          <w:tab/>
        </w:r>
        <w:r>
          <w:rPr>
            <w:noProof/>
            <w:webHidden/>
          </w:rPr>
          <w:fldChar w:fldCharType="begin"/>
        </w:r>
        <w:r>
          <w:rPr>
            <w:noProof/>
            <w:webHidden/>
          </w:rPr>
          <w:instrText xml:space="preserve"> PAGEREF _Toc400437985 \h </w:instrText>
        </w:r>
      </w:ins>
      <w:r>
        <w:rPr>
          <w:noProof/>
          <w:webHidden/>
        </w:rPr>
      </w:r>
      <w:r>
        <w:rPr>
          <w:noProof/>
          <w:webHidden/>
        </w:rPr>
        <w:fldChar w:fldCharType="separate"/>
      </w:r>
      <w:ins w:id="64" w:author="Amy Byers" w:date="2014-10-07T09:37:00Z">
        <w:r>
          <w:rPr>
            <w:noProof/>
            <w:webHidden/>
          </w:rPr>
          <w:t>7</w:t>
        </w:r>
        <w:r>
          <w:rPr>
            <w:noProof/>
            <w:webHidden/>
          </w:rPr>
          <w:fldChar w:fldCharType="end"/>
        </w:r>
        <w:r w:rsidRPr="005338E3">
          <w:rPr>
            <w:rStyle w:val="Hyperlink"/>
            <w:noProof/>
          </w:rPr>
          <w:fldChar w:fldCharType="end"/>
        </w:r>
      </w:ins>
    </w:p>
    <w:p w:rsidR="001C1CE8" w:rsidRDefault="001C1CE8">
      <w:pPr>
        <w:pStyle w:val="TOC2"/>
        <w:rPr>
          <w:ins w:id="65" w:author="Amy Byers" w:date="2014-10-07T09:37:00Z"/>
          <w:rFonts w:asciiTheme="minorHAnsi" w:eastAsiaTheme="minorEastAsia" w:hAnsiTheme="minorHAnsi" w:cstheme="minorBidi"/>
          <w:noProof/>
          <w:sz w:val="22"/>
          <w:szCs w:val="22"/>
        </w:rPr>
      </w:pPr>
      <w:ins w:id="66"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"_Toc400437986"</w:instrText>
        </w:r>
        <w:r w:rsidRPr="005338E3">
          <w:rPr>
            <w:rStyle w:val="Hyperlink"/>
            <w:noProof/>
          </w:rPr>
          <w:instrText xml:space="preserve"> </w:instrText>
        </w:r>
        <w:r w:rsidRPr="005338E3">
          <w:rPr>
            <w:rStyle w:val="Hyperlink"/>
            <w:noProof/>
          </w:rPr>
          <w:fldChar w:fldCharType="separate"/>
        </w:r>
        <w:r w:rsidRPr="005338E3">
          <w:rPr>
            <w:rStyle w:val="Hyperlink"/>
            <w:noProof/>
          </w:rPr>
          <w:t>4.2</w:t>
        </w:r>
        <w:r>
          <w:rPr>
            <w:rFonts w:asciiTheme="minorHAnsi" w:eastAsiaTheme="minorEastAsia" w:hAnsiTheme="minorHAnsi" w:cstheme="minorBidi"/>
            <w:noProof/>
            <w:sz w:val="22"/>
            <w:szCs w:val="22"/>
          </w:rPr>
          <w:tab/>
        </w:r>
        <w:r w:rsidRPr="005338E3">
          <w:rPr>
            <w:rStyle w:val="Hyperlink"/>
            <w:noProof/>
          </w:rPr>
          <w:t>Precondition</w:t>
        </w:r>
        <w:r>
          <w:rPr>
            <w:noProof/>
            <w:webHidden/>
          </w:rPr>
          <w:tab/>
        </w:r>
        <w:r>
          <w:rPr>
            <w:noProof/>
            <w:webHidden/>
          </w:rPr>
          <w:fldChar w:fldCharType="begin"/>
        </w:r>
        <w:r>
          <w:rPr>
            <w:noProof/>
            <w:webHidden/>
          </w:rPr>
          <w:instrText xml:space="preserve"> PAGEREF _Toc400437986 \h </w:instrText>
        </w:r>
      </w:ins>
      <w:r>
        <w:rPr>
          <w:noProof/>
          <w:webHidden/>
        </w:rPr>
      </w:r>
      <w:r>
        <w:rPr>
          <w:noProof/>
          <w:webHidden/>
        </w:rPr>
        <w:fldChar w:fldCharType="separate"/>
      </w:r>
      <w:ins w:id="67" w:author="Amy Byers" w:date="2014-10-07T09:37:00Z">
        <w:r>
          <w:rPr>
            <w:noProof/>
            <w:webHidden/>
          </w:rPr>
          <w:t>8</w:t>
        </w:r>
        <w:r>
          <w:rPr>
            <w:noProof/>
            <w:webHidden/>
          </w:rPr>
          <w:fldChar w:fldCharType="end"/>
        </w:r>
        <w:r w:rsidRPr="005338E3">
          <w:rPr>
            <w:rStyle w:val="Hyperlink"/>
            <w:noProof/>
          </w:rPr>
          <w:fldChar w:fldCharType="end"/>
        </w:r>
      </w:ins>
    </w:p>
    <w:p w:rsidR="001C1CE8" w:rsidRDefault="001C1CE8">
      <w:pPr>
        <w:pStyle w:val="TOC2"/>
        <w:rPr>
          <w:ins w:id="68" w:author="Amy Byers" w:date="2014-10-07T09:37:00Z"/>
          <w:rFonts w:asciiTheme="minorHAnsi" w:eastAsiaTheme="minorEastAsia" w:hAnsiTheme="minorHAnsi" w:cstheme="minorBidi"/>
          <w:noProof/>
          <w:sz w:val="22"/>
          <w:szCs w:val="22"/>
        </w:rPr>
      </w:pPr>
      <w:ins w:id="69"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"_Toc400437987"</w:instrText>
        </w:r>
        <w:r w:rsidRPr="005338E3">
          <w:rPr>
            <w:rStyle w:val="Hyperlink"/>
            <w:noProof/>
          </w:rPr>
          <w:instrText xml:space="preserve"> </w:instrText>
        </w:r>
        <w:r w:rsidRPr="005338E3">
          <w:rPr>
            <w:rStyle w:val="Hyperlink"/>
            <w:noProof/>
          </w:rPr>
          <w:fldChar w:fldCharType="separate"/>
        </w:r>
        <w:r w:rsidRPr="005338E3">
          <w:rPr>
            <w:rStyle w:val="Hyperlink"/>
            <w:noProof/>
          </w:rPr>
          <w:t>4.3</w:t>
        </w:r>
        <w:r>
          <w:rPr>
            <w:rFonts w:asciiTheme="minorHAnsi" w:eastAsiaTheme="minorEastAsia" w:hAnsiTheme="minorHAnsi" w:cstheme="minorBidi"/>
            <w:noProof/>
            <w:sz w:val="22"/>
            <w:szCs w:val="22"/>
          </w:rPr>
          <w:tab/>
        </w:r>
        <w:r w:rsidRPr="005338E3">
          <w:rPr>
            <w:rStyle w:val="Hyperlink"/>
            <w:noProof/>
          </w:rPr>
          <w:t>Main Flow</w:t>
        </w:r>
        <w:r>
          <w:rPr>
            <w:noProof/>
            <w:webHidden/>
          </w:rPr>
          <w:tab/>
        </w:r>
        <w:r>
          <w:rPr>
            <w:noProof/>
            <w:webHidden/>
          </w:rPr>
          <w:fldChar w:fldCharType="begin"/>
        </w:r>
        <w:r>
          <w:rPr>
            <w:noProof/>
            <w:webHidden/>
          </w:rPr>
          <w:instrText xml:space="preserve"> PAGEREF _Toc400437987 \h </w:instrText>
        </w:r>
      </w:ins>
      <w:r>
        <w:rPr>
          <w:noProof/>
          <w:webHidden/>
        </w:rPr>
      </w:r>
      <w:r>
        <w:rPr>
          <w:noProof/>
          <w:webHidden/>
        </w:rPr>
        <w:fldChar w:fldCharType="separate"/>
      </w:r>
      <w:ins w:id="70" w:author="Amy Byers" w:date="2014-10-07T09:37:00Z">
        <w:r>
          <w:rPr>
            <w:noProof/>
            <w:webHidden/>
          </w:rPr>
          <w:t>8</w:t>
        </w:r>
        <w:r>
          <w:rPr>
            <w:noProof/>
            <w:webHidden/>
          </w:rPr>
          <w:fldChar w:fldCharType="end"/>
        </w:r>
        <w:r w:rsidRPr="005338E3">
          <w:rPr>
            <w:rStyle w:val="Hyperlink"/>
            <w:noProof/>
          </w:rPr>
          <w:fldChar w:fldCharType="end"/>
        </w:r>
      </w:ins>
    </w:p>
    <w:p w:rsidR="001C1CE8" w:rsidRDefault="001C1CE8">
      <w:pPr>
        <w:pStyle w:val="TOC2"/>
        <w:rPr>
          <w:ins w:id="71" w:author="Amy Byers" w:date="2014-10-07T09:37:00Z"/>
          <w:rFonts w:asciiTheme="minorHAnsi" w:eastAsiaTheme="minorEastAsia" w:hAnsiTheme="minorHAnsi" w:cstheme="minorBidi"/>
          <w:noProof/>
          <w:sz w:val="22"/>
          <w:szCs w:val="22"/>
        </w:rPr>
      </w:pPr>
      <w:ins w:id="72"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"_Toc400437988"</w:instrText>
        </w:r>
        <w:r w:rsidRPr="005338E3">
          <w:rPr>
            <w:rStyle w:val="Hyperlink"/>
            <w:noProof/>
          </w:rPr>
          <w:instrText xml:space="preserve"> </w:instrText>
        </w:r>
        <w:r w:rsidRPr="005338E3">
          <w:rPr>
            <w:rStyle w:val="Hyperlink"/>
            <w:noProof/>
          </w:rPr>
          <w:fldChar w:fldCharType="separate"/>
        </w:r>
        <w:r w:rsidRPr="005338E3">
          <w:rPr>
            <w:rStyle w:val="Hyperlink"/>
            <w:noProof/>
          </w:rPr>
          <w:t>4.4</w:t>
        </w:r>
        <w:r>
          <w:rPr>
            <w:rFonts w:asciiTheme="minorHAnsi" w:eastAsiaTheme="minorEastAsia" w:hAnsiTheme="minorHAnsi" w:cstheme="minorBidi"/>
            <w:noProof/>
            <w:sz w:val="22"/>
            <w:szCs w:val="22"/>
          </w:rPr>
          <w:tab/>
        </w:r>
        <w:r w:rsidRPr="005338E3">
          <w:rPr>
            <w:rStyle w:val="Hyperlink"/>
            <w:noProof/>
          </w:rPr>
          <w:t>Alternate Flows</w:t>
        </w:r>
        <w:r>
          <w:rPr>
            <w:noProof/>
            <w:webHidden/>
          </w:rPr>
          <w:tab/>
        </w:r>
        <w:r>
          <w:rPr>
            <w:noProof/>
            <w:webHidden/>
          </w:rPr>
          <w:fldChar w:fldCharType="begin"/>
        </w:r>
        <w:r>
          <w:rPr>
            <w:noProof/>
            <w:webHidden/>
          </w:rPr>
          <w:instrText xml:space="preserve"> PAGEREF _Toc400437988 \h </w:instrText>
        </w:r>
      </w:ins>
      <w:r>
        <w:rPr>
          <w:noProof/>
          <w:webHidden/>
        </w:rPr>
      </w:r>
      <w:r>
        <w:rPr>
          <w:noProof/>
          <w:webHidden/>
        </w:rPr>
        <w:fldChar w:fldCharType="separate"/>
      </w:r>
      <w:ins w:id="73" w:author="Amy Byers" w:date="2014-10-07T09:37:00Z">
        <w:r>
          <w:rPr>
            <w:noProof/>
            <w:webHidden/>
          </w:rPr>
          <w:t>9</w:t>
        </w:r>
        <w:r>
          <w:rPr>
            <w:noProof/>
            <w:webHidden/>
          </w:rPr>
          <w:fldChar w:fldCharType="end"/>
        </w:r>
        <w:r w:rsidRPr="005338E3">
          <w:rPr>
            <w:rStyle w:val="Hyperlink"/>
            <w:noProof/>
          </w:rPr>
          <w:fldChar w:fldCharType="end"/>
        </w:r>
      </w:ins>
    </w:p>
    <w:p w:rsidR="001C1CE8" w:rsidRDefault="001C1CE8">
      <w:pPr>
        <w:pStyle w:val="TOC2"/>
        <w:rPr>
          <w:ins w:id="74" w:author="Amy Byers" w:date="2014-10-07T09:37:00Z"/>
          <w:rFonts w:asciiTheme="minorHAnsi" w:eastAsiaTheme="minorEastAsia" w:hAnsiTheme="minorHAnsi" w:cstheme="minorBidi"/>
          <w:noProof/>
          <w:sz w:val="22"/>
          <w:szCs w:val="22"/>
        </w:rPr>
      </w:pPr>
      <w:ins w:id="75"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"_Toc400437989"</w:instrText>
        </w:r>
        <w:r w:rsidRPr="005338E3">
          <w:rPr>
            <w:rStyle w:val="Hyperlink"/>
            <w:noProof/>
          </w:rPr>
          <w:instrText xml:space="preserve"> </w:instrText>
        </w:r>
        <w:r w:rsidRPr="005338E3">
          <w:rPr>
            <w:rStyle w:val="Hyperlink"/>
            <w:noProof/>
          </w:rPr>
          <w:fldChar w:fldCharType="separate"/>
        </w:r>
        <w:r w:rsidRPr="005338E3">
          <w:rPr>
            <w:rStyle w:val="Hyperlink"/>
            <w:noProof/>
          </w:rPr>
          <w:t>4.5</w:t>
        </w:r>
        <w:r>
          <w:rPr>
            <w:rFonts w:asciiTheme="minorHAnsi" w:eastAsiaTheme="minorEastAsia" w:hAnsiTheme="minorHAnsi" w:cstheme="minorBidi"/>
            <w:noProof/>
            <w:sz w:val="22"/>
            <w:szCs w:val="22"/>
          </w:rPr>
          <w:tab/>
        </w:r>
        <w:r w:rsidRPr="005338E3">
          <w:rPr>
            <w:rStyle w:val="Hyperlink"/>
            <w:noProof/>
          </w:rPr>
          <w:t>Post Condition</w:t>
        </w:r>
        <w:r>
          <w:rPr>
            <w:noProof/>
            <w:webHidden/>
          </w:rPr>
          <w:tab/>
        </w:r>
        <w:r>
          <w:rPr>
            <w:noProof/>
            <w:webHidden/>
          </w:rPr>
          <w:fldChar w:fldCharType="begin"/>
        </w:r>
        <w:r>
          <w:rPr>
            <w:noProof/>
            <w:webHidden/>
          </w:rPr>
          <w:instrText xml:space="preserve"> PAGEREF _Toc400437989 \h </w:instrText>
        </w:r>
      </w:ins>
      <w:r>
        <w:rPr>
          <w:noProof/>
          <w:webHidden/>
        </w:rPr>
      </w:r>
      <w:r>
        <w:rPr>
          <w:noProof/>
          <w:webHidden/>
        </w:rPr>
        <w:fldChar w:fldCharType="separate"/>
      </w:r>
      <w:ins w:id="76" w:author="Amy Byers" w:date="2014-10-07T09:37:00Z">
        <w:r>
          <w:rPr>
            <w:noProof/>
            <w:webHidden/>
          </w:rPr>
          <w:t>9</w:t>
        </w:r>
        <w:r>
          <w:rPr>
            <w:noProof/>
            <w:webHidden/>
          </w:rPr>
          <w:fldChar w:fldCharType="end"/>
        </w:r>
        <w:r w:rsidRPr="005338E3">
          <w:rPr>
            <w:rStyle w:val="Hyperlink"/>
            <w:noProof/>
          </w:rPr>
          <w:fldChar w:fldCharType="end"/>
        </w:r>
      </w:ins>
    </w:p>
    <w:p w:rsidR="001C1CE8" w:rsidRDefault="001C1CE8">
      <w:pPr>
        <w:pStyle w:val="TOC2"/>
        <w:rPr>
          <w:ins w:id="77" w:author="Amy Byers" w:date="2014-10-07T09:37:00Z"/>
          <w:rFonts w:asciiTheme="minorHAnsi" w:eastAsiaTheme="minorEastAsia" w:hAnsiTheme="minorHAnsi" w:cstheme="minorBidi"/>
          <w:noProof/>
          <w:sz w:val="22"/>
          <w:szCs w:val="22"/>
        </w:rPr>
      </w:pPr>
      <w:ins w:id="78"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"_Toc400437990"</w:instrText>
        </w:r>
        <w:r w:rsidRPr="005338E3">
          <w:rPr>
            <w:rStyle w:val="Hyperlink"/>
            <w:noProof/>
          </w:rPr>
          <w:instrText xml:space="preserve"> </w:instrText>
        </w:r>
        <w:r w:rsidRPr="005338E3">
          <w:rPr>
            <w:rStyle w:val="Hyperlink"/>
            <w:noProof/>
          </w:rPr>
          <w:fldChar w:fldCharType="separate"/>
        </w:r>
        <w:r w:rsidRPr="005338E3">
          <w:rPr>
            <w:rStyle w:val="Hyperlink"/>
            <w:noProof/>
          </w:rPr>
          <w:t>4.6</w:t>
        </w:r>
        <w:r>
          <w:rPr>
            <w:rFonts w:asciiTheme="minorHAnsi" w:eastAsiaTheme="minorEastAsia" w:hAnsiTheme="minorHAnsi" w:cstheme="minorBidi"/>
            <w:noProof/>
            <w:sz w:val="22"/>
            <w:szCs w:val="22"/>
          </w:rPr>
          <w:tab/>
        </w:r>
        <w:r w:rsidRPr="005338E3">
          <w:rPr>
            <w:rStyle w:val="Hyperlink"/>
            <w:noProof/>
          </w:rPr>
          <w:t>Special Requirements</w:t>
        </w:r>
        <w:r>
          <w:rPr>
            <w:noProof/>
            <w:webHidden/>
          </w:rPr>
          <w:tab/>
        </w:r>
        <w:r>
          <w:rPr>
            <w:noProof/>
            <w:webHidden/>
          </w:rPr>
          <w:fldChar w:fldCharType="begin"/>
        </w:r>
        <w:r>
          <w:rPr>
            <w:noProof/>
            <w:webHidden/>
          </w:rPr>
          <w:instrText xml:space="preserve"> PAGEREF _Toc400437990 \h </w:instrText>
        </w:r>
      </w:ins>
      <w:r>
        <w:rPr>
          <w:noProof/>
          <w:webHidden/>
        </w:rPr>
      </w:r>
      <w:r>
        <w:rPr>
          <w:noProof/>
          <w:webHidden/>
        </w:rPr>
        <w:fldChar w:fldCharType="separate"/>
      </w:r>
      <w:ins w:id="79" w:author="Amy Byers" w:date="2014-10-07T09:37:00Z">
        <w:r>
          <w:rPr>
            <w:noProof/>
            <w:webHidden/>
          </w:rPr>
          <w:t>9</w:t>
        </w:r>
        <w:r>
          <w:rPr>
            <w:noProof/>
            <w:webHidden/>
          </w:rPr>
          <w:fldChar w:fldCharType="end"/>
        </w:r>
        <w:r w:rsidRPr="005338E3">
          <w:rPr>
            <w:rStyle w:val="Hyperlink"/>
            <w:noProof/>
          </w:rPr>
          <w:fldChar w:fldCharType="end"/>
        </w:r>
      </w:ins>
    </w:p>
    <w:p w:rsidR="001C1CE8" w:rsidRDefault="001C1CE8">
      <w:pPr>
        <w:pStyle w:val="TOC1"/>
        <w:rPr>
          <w:ins w:id="80" w:author="Amy Byers" w:date="2014-10-07T09:37:00Z"/>
          <w:rFonts w:asciiTheme="minorHAnsi" w:eastAsiaTheme="minorEastAsia" w:hAnsiTheme="minorHAnsi" w:cstheme="minorBidi"/>
          <w:noProof/>
          <w:sz w:val="22"/>
          <w:szCs w:val="22"/>
        </w:rPr>
      </w:pPr>
      <w:ins w:id="81"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"_Toc400437991"</w:instrText>
        </w:r>
        <w:r w:rsidRPr="005338E3">
          <w:rPr>
            <w:rStyle w:val="Hyperlink"/>
            <w:noProof/>
          </w:rPr>
          <w:instrText xml:space="preserve"> </w:instrText>
        </w:r>
        <w:r w:rsidRPr="005338E3">
          <w:rPr>
            <w:rStyle w:val="Hyperlink"/>
            <w:noProof/>
          </w:rPr>
          <w:fldChar w:fldCharType="separate"/>
        </w:r>
        <w:r w:rsidRPr="005338E3">
          <w:rPr>
            <w:rStyle w:val="Hyperlink"/>
            <w:i/>
            <w:noProof/>
          </w:rPr>
          <w:t>5.</w:t>
        </w:r>
        <w:r>
          <w:rPr>
            <w:rFonts w:asciiTheme="minorHAnsi" w:eastAsiaTheme="minorEastAsia" w:hAnsiTheme="minorHAnsi" w:cstheme="minorBidi"/>
            <w:noProof/>
            <w:sz w:val="22"/>
            <w:szCs w:val="22"/>
          </w:rPr>
          <w:tab/>
        </w:r>
        <w:r w:rsidRPr="005338E3">
          <w:rPr>
            <w:rStyle w:val="Hyperlink"/>
            <w:i/>
            <w:noProof/>
          </w:rPr>
          <w:t>Supplemental Specifications</w:t>
        </w:r>
        <w:r>
          <w:rPr>
            <w:noProof/>
            <w:webHidden/>
          </w:rPr>
          <w:tab/>
        </w:r>
        <w:r>
          <w:rPr>
            <w:noProof/>
            <w:webHidden/>
          </w:rPr>
          <w:fldChar w:fldCharType="begin"/>
        </w:r>
        <w:r>
          <w:rPr>
            <w:noProof/>
            <w:webHidden/>
          </w:rPr>
          <w:instrText xml:space="preserve"> PAGEREF _Toc400437991 \h </w:instrText>
        </w:r>
      </w:ins>
      <w:r>
        <w:rPr>
          <w:noProof/>
          <w:webHidden/>
        </w:rPr>
      </w:r>
      <w:r>
        <w:rPr>
          <w:noProof/>
          <w:webHidden/>
        </w:rPr>
        <w:fldChar w:fldCharType="separate"/>
      </w:r>
      <w:ins w:id="82" w:author="Amy Byers" w:date="2014-10-07T09:37:00Z">
        <w:r>
          <w:rPr>
            <w:noProof/>
            <w:webHidden/>
          </w:rPr>
          <w:t>9</w:t>
        </w:r>
        <w:r>
          <w:rPr>
            <w:noProof/>
            <w:webHidden/>
          </w:rPr>
          <w:fldChar w:fldCharType="end"/>
        </w:r>
        <w:r w:rsidRPr="005338E3">
          <w:rPr>
            <w:rStyle w:val="Hyperlink"/>
            <w:noProof/>
          </w:rPr>
          <w:fldChar w:fldCharType="end"/>
        </w:r>
      </w:ins>
    </w:p>
    <w:p w:rsidR="001C1CE8" w:rsidRDefault="001C1CE8">
      <w:pPr>
        <w:pStyle w:val="TOC2"/>
        <w:rPr>
          <w:ins w:id="83" w:author="Amy Byers" w:date="2014-10-07T09:37:00Z"/>
          <w:rFonts w:asciiTheme="minorHAnsi" w:eastAsiaTheme="minorEastAsia" w:hAnsiTheme="minorHAnsi" w:cstheme="minorBidi"/>
          <w:noProof/>
          <w:sz w:val="22"/>
          <w:szCs w:val="22"/>
        </w:rPr>
      </w:pPr>
      <w:ins w:id="84"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"_Toc400437992"</w:instrText>
        </w:r>
        <w:r w:rsidRPr="005338E3">
          <w:rPr>
            <w:rStyle w:val="Hyperlink"/>
            <w:noProof/>
          </w:rPr>
          <w:instrText xml:space="preserve"> </w:instrText>
        </w:r>
        <w:r w:rsidRPr="005338E3">
          <w:rPr>
            <w:rStyle w:val="Hyperlink"/>
            <w:noProof/>
          </w:rPr>
          <w:fldChar w:fldCharType="separate"/>
        </w:r>
        <w:r w:rsidRPr="005338E3">
          <w:rPr>
            <w:rStyle w:val="Hyperlink"/>
            <w:noProof/>
          </w:rPr>
          <w:t>5.1</w:t>
        </w:r>
        <w:r>
          <w:rPr>
            <w:rFonts w:asciiTheme="minorHAnsi" w:eastAsiaTheme="minorEastAsia" w:hAnsiTheme="minorHAnsi" w:cstheme="minorBidi"/>
            <w:noProof/>
            <w:sz w:val="22"/>
            <w:szCs w:val="22"/>
          </w:rPr>
          <w:tab/>
        </w:r>
        <w:r w:rsidRPr="005338E3">
          <w:rPr>
            <w:rStyle w:val="Hyperlink"/>
            <w:noProof/>
          </w:rPr>
          <w:t>Deal Service</w:t>
        </w:r>
        <w:r>
          <w:rPr>
            <w:noProof/>
            <w:webHidden/>
          </w:rPr>
          <w:tab/>
        </w:r>
        <w:r>
          <w:rPr>
            <w:noProof/>
            <w:webHidden/>
          </w:rPr>
          <w:fldChar w:fldCharType="begin"/>
        </w:r>
        <w:r>
          <w:rPr>
            <w:noProof/>
            <w:webHidden/>
          </w:rPr>
          <w:instrText xml:space="preserve"> PAGEREF _Toc400437992 \h </w:instrText>
        </w:r>
      </w:ins>
      <w:r>
        <w:rPr>
          <w:noProof/>
          <w:webHidden/>
        </w:rPr>
      </w:r>
      <w:r>
        <w:rPr>
          <w:noProof/>
          <w:webHidden/>
        </w:rPr>
        <w:fldChar w:fldCharType="separate"/>
      </w:r>
      <w:ins w:id="85" w:author="Amy Byers" w:date="2014-10-07T09:37:00Z">
        <w:r>
          <w:rPr>
            <w:noProof/>
            <w:webHidden/>
          </w:rPr>
          <w:t>9</w:t>
        </w:r>
        <w:r>
          <w:rPr>
            <w:noProof/>
            <w:webHidden/>
          </w:rPr>
          <w:fldChar w:fldCharType="end"/>
        </w:r>
        <w:r w:rsidRPr="005338E3">
          <w:rPr>
            <w:rStyle w:val="Hyperlink"/>
            <w:noProof/>
          </w:rPr>
          <w:fldChar w:fldCharType="end"/>
        </w:r>
      </w:ins>
    </w:p>
    <w:p w:rsidR="001C1CE8" w:rsidRDefault="001C1CE8">
      <w:pPr>
        <w:pStyle w:val="TOC2"/>
        <w:rPr>
          <w:ins w:id="86" w:author="Amy Byers" w:date="2014-10-07T09:37:00Z"/>
          <w:rFonts w:asciiTheme="minorHAnsi" w:eastAsiaTheme="minorEastAsia" w:hAnsiTheme="minorHAnsi" w:cstheme="minorBidi"/>
          <w:noProof/>
          <w:sz w:val="22"/>
          <w:szCs w:val="22"/>
        </w:rPr>
      </w:pPr>
      <w:ins w:id="87"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"_Toc400437993"</w:instrText>
        </w:r>
        <w:r w:rsidRPr="005338E3">
          <w:rPr>
            <w:rStyle w:val="Hyperlink"/>
            <w:noProof/>
          </w:rPr>
          <w:instrText xml:space="preserve"> </w:instrText>
        </w:r>
        <w:r w:rsidRPr="005338E3">
          <w:rPr>
            <w:rStyle w:val="Hyperlink"/>
            <w:noProof/>
          </w:rPr>
          <w:fldChar w:fldCharType="separate"/>
        </w:r>
        <w:r w:rsidRPr="005338E3">
          <w:rPr>
            <w:rStyle w:val="Hyperlink"/>
            <w:noProof/>
          </w:rPr>
          <w:t>5.2</w:t>
        </w:r>
        <w:r>
          <w:rPr>
            <w:rFonts w:asciiTheme="minorHAnsi" w:eastAsiaTheme="minorEastAsia" w:hAnsiTheme="minorHAnsi" w:cstheme="minorBidi"/>
            <w:noProof/>
            <w:sz w:val="22"/>
            <w:szCs w:val="22"/>
          </w:rPr>
          <w:tab/>
        </w:r>
        <w:r w:rsidRPr="005338E3">
          <w:rPr>
            <w:rStyle w:val="Hyperlink"/>
            <w:noProof/>
          </w:rPr>
          <w:t>Electronic Journal</w:t>
        </w:r>
        <w:r>
          <w:rPr>
            <w:noProof/>
            <w:webHidden/>
          </w:rPr>
          <w:tab/>
        </w:r>
        <w:r>
          <w:rPr>
            <w:noProof/>
            <w:webHidden/>
          </w:rPr>
          <w:fldChar w:fldCharType="begin"/>
        </w:r>
        <w:r>
          <w:rPr>
            <w:noProof/>
            <w:webHidden/>
          </w:rPr>
          <w:instrText xml:space="preserve"> PAGEREF _Toc400437993 \h </w:instrText>
        </w:r>
      </w:ins>
      <w:r>
        <w:rPr>
          <w:noProof/>
          <w:webHidden/>
        </w:rPr>
      </w:r>
      <w:r>
        <w:rPr>
          <w:noProof/>
          <w:webHidden/>
        </w:rPr>
        <w:fldChar w:fldCharType="separate"/>
      </w:r>
      <w:ins w:id="88" w:author="Amy Byers" w:date="2014-10-07T09:37:00Z">
        <w:r>
          <w:rPr>
            <w:noProof/>
            <w:webHidden/>
          </w:rPr>
          <w:t>10</w:t>
        </w:r>
        <w:r>
          <w:rPr>
            <w:noProof/>
            <w:webHidden/>
          </w:rPr>
          <w:fldChar w:fldCharType="end"/>
        </w:r>
        <w:r w:rsidRPr="005338E3">
          <w:rPr>
            <w:rStyle w:val="Hyperlink"/>
            <w:noProof/>
          </w:rPr>
          <w:fldChar w:fldCharType="end"/>
        </w:r>
      </w:ins>
    </w:p>
    <w:p w:rsidR="001C1CE8" w:rsidRDefault="001C1CE8">
      <w:pPr>
        <w:pStyle w:val="TOC2"/>
        <w:rPr>
          <w:ins w:id="89" w:author="Amy Byers" w:date="2014-10-07T09:37:00Z"/>
          <w:rFonts w:asciiTheme="minorHAnsi" w:eastAsiaTheme="minorEastAsia" w:hAnsiTheme="minorHAnsi" w:cstheme="minorBidi"/>
          <w:noProof/>
          <w:sz w:val="22"/>
          <w:szCs w:val="22"/>
        </w:rPr>
      </w:pPr>
      <w:ins w:id="90"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"_Toc400437994"</w:instrText>
        </w:r>
        <w:r w:rsidRPr="005338E3">
          <w:rPr>
            <w:rStyle w:val="Hyperlink"/>
            <w:noProof/>
          </w:rPr>
          <w:instrText xml:space="preserve"> </w:instrText>
        </w:r>
        <w:r w:rsidRPr="005338E3">
          <w:rPr>
            <w:rStyle w:val="Hyperlink"/>
            <w:noProof/>
          </w:rPr>
          <w:fldChar w:fldCharType="separate"/>
        </w:r>
        <w:r w:rsidRPr="005338E3">
          <w:rPr>
            <w:rStyle w:val="Hyperlink"/>
            <w:noProof/>
          </w:rPr>
          <w:t>5.3</w:t>
        </w:r>
        <w:r>
          <w:rPr>
            <w:rFonts w:asciiTheme="minorHAnsi" w:eastAsiaTheme="minorEastAsia" w:hAnsiTheme="minorHAnsi" w:cstheme="minorBidi"/>
            <w:noProof/>
            <w:sz w:val="22"/>
            <w:szCs w:val="22"/>
          </w:rPr>
          <w:tab/>
        </w:r>
        <w:r w:rsidRPr="005338E3">
          <w:rPr>
            <w:rStyle w:val="Hyperlink"/>
            <w:noProof/>
          </w:rPr>
          <w:t>Modify Item Feature</w:t>
        </w:r>
        <w:r>
          <w:rPr>
            <w:noProof/>
            <w:webHidden/>
          </w:rPr>
          <w:tab/>
        </w:r>
        <w:r>
          <w:rPr>
            <w:noProof/>
            <w:webHidden/>
          </w:rPr>
          <w:fldChar w:fldCharType="begin"/>
        </w:r>
        <w:r>
          <w:rPr>
            <w:noProof/>
            <w:webHidden/>
          </w:rPr>
          <w:instrText xml:space="preserve"> PAGEREF _Toc400437994 \h </w:instrText>
        </w:r>
      </w:ins>
      <w:r>
        <w:rPr>
          <w:noProof/>
          <w:webHidden/>
        </w:rPr>
      </w:r>
      <w:r>
        <w:rPr>
          <w:noProof/>
          <w:webHidden/>
        </w:rPr>
        <w:fldChar w:fldCharType="separate"/>
      </w:r>
      <w:ins w:id="91" w:author="Amy Byers" w:date="2014-10-07T09:37:00Z">
        <w:r>
          <w:rPr>
            <w:noProof/>
            <w:webHidden/>
          </w:rPr>
          <w:t>10</w:t>
        </w:r>
        <w:r>
          <w:rPr>
            <w:noProof/>
            <w:webHidden/>
          </w:rPr>
          <w:fldChar w:fldCharType="end"/>
        </w:r>
        <w:r w:rsidRPr="005338E3">
          <w:rPr>
            <w:rStyle w:val="Hyperlink"/>
            <w:noProof/>
          </w:rPr>
          <w:fldChar w:fldCharType="end"/>
        </w:r>
      </w:ins>
    </w:p>
    <w:p w:rsidR="001C1CE8" w:rsidRDefault="001C1CE8">
      <w:pPr>
        <w:pStyle w:val="TOC2"/>
        <w:rPr>
          <w:ins w:id="92" w:author="Amy Byers" w:date="2014-10-07T09:37:00Z"/>
          <w:rFonts w:asciiTheme="minorHAnsi" w:eastAsiaTheme="minorEastAsia" w:hAnsiTheme="minorHAnsi" w:cstheme="minorBidi"/>
          <w:noProof/>
          <w:sz w:val="22"/>
          <w:szCs w:val="22"/>
        </w:rPr>
      </w:pPr>
      <w:ins w:id="93"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"_Toc400437995"</w:instrText>
        </w:r>
        <w:r w:rsidRPr="005338E3">
          <w:rPr>
            <w:rStyle w:val="Hyperlink"/>
            <w:noProof/>
          </w:rPr>
          <w:instrText xml:space="preserve"> </w:instrText>
        </w:r>
        <w:r w:rsidRPr="005338E3">
          <w:rPr>
            <w:rStyle w:val="Hyperlink"/>
            <w:noProof/>
          </w:rPr>
          <w:fldChar w:fldCharType="separate"/>
        </w:r>
        <w:r w:rsidRPr="005338E3">
          <w:rPr>
            <w:rStyle w:val="Hyperlink"/>
            <w:noProof/>
          </w:rPr>
          <w:t>5.4</w:t>
        </w:r>
        <w:r>
          <w:rPr>
            <w:rFonts w:asciiTheme="minorHAnsi" w:eastAsiaTheme="minorEastAsia" w:hAnsiTheme="minorHAnsi" w:cstheme="minorBidi"/>
            <w:noProof/>
            <w:sz w:val="22"/>
            <w:szCs w:val="22"/>
          </w:rPr>
          <w:tab/>
        </w:r>
        <w:r w:rsidRPr="005338E3">
          <w:rPr>
            <w:rStyle w:val="Hyperlink"/>
            <w:noProof/>
          </w:rPr>
          <w:t>Modify Transaction Feature</w:t>
        </w:r>
        <w:r>
          <w:rPr>
            <w:noProof/>
            <w:webHidden/>
          </w:rPr>
          <w:tab/>
        </w:r>
        <w:r>
          <w:rPr>
            <w:noProof/>
            <w:webHidden/>
          </w:rPr>
          <w:fldChar w:fldCharType="begin"/>
        </w:r>
        <w:r>
          <w:rPr>
            <w:noProof/>
            <w:webHidden/>
          </w:rPr>
          <w:instrText xml:space="preserve"> PAGEREF _Toc400437995 \h </w:instrText>
        </w:r>
      </w:ins>
      <w:r>
        <w:rPr>
          <w:noProof/>
          <w:webHidden/>
        </w:rPr>
      </w:r>
      <w:r>
        <w:rPr>
          <w:noProof/>
          <w:webHidden/>
        </w:rPr>
        <w:fldChar w:fldCharType="separate"/>
      </w:r>
      <w:ins w:id="94" w:author="Amy Byers" w:date="2014-10-07T09:37:00Z">
        <w:r>
          <w:rPr>
            <w:noProof/>
            <w:webHidden/>
          </w:rPr>
          <w:t>10</w:t>
        </w:r>
        <w:r>
          <w:rPr>
            <w:noProof/>
            <w:webHidden/>
          </w:rPr>
          <w:fldChar w:fldCharType="end"/>
        </w:r>
        <w:r w:rsidRPr="005338E3">
          <w:rPr>
            <w:rStyle w:val="Hyperlink"/>
            <w:noProof/>
          </w:rPr>
          <w:fldChar w:fldCharType="end"/>
        </w:r>
      </w:ins>
    </w:p>
    <w:p w:rsidR="001C1CE8" w:rsidRDefault="001C1CE8">
      <w:pPr>
        <w:pStyle w:val="TOC2"/>
        <w:rPr>
          <w:ins w:id="95" w:author="Amy Byers" w:date="2014-10-07T09:37:00Z"/>
          <w:rFonts w:asciiTheme="minorHAnsi" w:eastAsiaTheme="minorEastAsia" w:hAnsiTheme="minorHAnsi" w:cstheme="minorBidi"/>
          <w:noProof/>
          <w:sz w:val="22"/>
          <w:szCs w:val="22"/>
        </w:rPr>
      </w:pPr>
      <w:ins w:id="96"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"_Toc400437996"</w:instrText>
        </w:r>
        <w:r w:rsidRPr="005338E3">
          <w:rPr>
            <w:rStyle w:val="Hyperlink"/>
            <w:noProof/>
          </w:rPr>
          <w:instrText xml:space="preserve"> </w:instrText>
        </w:r>
        <w:r w:rsidRPr="005338E3">
          <w:rPr>
            <w:rStyle w:val="Hyperlink"/>
            <w:noProof/>
          </w:rPr>
          <w:fldChar w:fldCharType="separate"/>
        </w:r>
        <w:r w:rsidRPr="005338E3">
          <w:rPr>
            <w:rStyle w:val="Hyperlink"/>
            <w:noProof/>
          </w:rPr>
          <w:t>5.5</w:t>
        </w:r>
        <w:r>
          <w:rPr>
            <w:rFonts w:asciiTheme="minorHAnsi" w:eastAsiaTheme="minorEastAsia" w:hAnsiTheme="minorHAnsi" w:cstheme="minorBidi"/>
            <w:noProof/>
            <w:sz w:val="22"/>
            <w:szCs w:val="22"/>
          </w:rPr>
          <w:tab/>
        </w:r>
        <w:r w:rsidRPr="005338E3">
          <w:rPr>
            <w:rStyle w:val="Hyperlink"/>
            <w:noProof/>
          </w:rPr>
          <w:t>POSLog</w:t>
        </w:r>
        <w:r>
          <w:rPr>
            <w:noProof/>
            <w:webHidden/>
          </w:rPr>
          <w:tab/>
        </w:r>
        <w:r>
          <w:rPr>
            <w:noProof/>
            <w:webHidden/>
          </w:rPr>
          <w:fldChar w:fldCharType="begin"/>
        </w:r>
        <w:r>
          <w:rPr>
            <w:noProof/>
            <w:webHidden/>
          </w:rPr>
          <w:instrText xml:space="preserve"> PAGEREF _Toc400437996 \h </w:instrText>
        </w:r>
      </w:ins>
      <w:r>
        <w:rPr>
          <w:noProof/>
          <w:webHidden/>
        </w:rPr>
      </w:r>
      <w:r>
        <w:rPr>
          <w:noProof/>
          <w:webHidden/>
        </w:rPr>
        <w:fldChar w:fldCharType="separate"/>
      </w:r>
      <w:ins w:id="97" w:author="Amy Byers" w:date="2014-10-07T09:37:00Z">
        <w:r>
          <w:rPr>
            <w:noProof/>
            <w:webHidden/>
          </w:rPr>
          <w:t>10</w:t>
        </w:r>
        <w:r>
          <w:rPr>
            <w:noProof/>
            <w:webHidden/>
          </w:rPr>
          <w:fldChar w:fldCharType="end"/>
        </w:r>
        <w:r w:rsidRPr="005338E3">
          <w:rPr>
            <w:rStyle w:val="Hyperlink"/>
            <w:noProof/>
          </w:rPr>
          <w:fldChar w:fldCharType="end"/>
        </w:r>
      </w:ins>
    </w:p>
    <w:p w:rsidR="001C1CE8" w:rsidRDefault="001C1CE8">
      <w:pPr>
        <w:pStyle w:val="TOC2"/>
        <w:rPr>
          <w:ins w:id="98" w:author="Amy Byers" w:date="2014-10-07T09:37:00Z"/>
          <w:rFonts w:asciiTheme="minorHAnsi" w:eastAsiaTheme="minorEastAsia" w:hAnsiTheme="minorHAnsi" w:cstheme="minorBidi"/>
          <w:noProof/>
          <w:sz w:val="22"/>
          <w:szCs w:val="22"/>
        </w:rPr>
      </w:pPr>
      <w:ins w:id="99"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"_Toc400437997"</w:instrText>
        </w:r>
        <w:r w:rsidRPr="005338E3">
          <w:rPr>
            <w:rStyle w:val="Hyperlink"/>
            <w:noProof/>
          </w:rPr>
          <w:instrText xml:space="preserve"> </w:instrText>
        </w:r>
        <w:r w:rsidRPr="005338E3">
          <w:rPr>
            <w:rStyle w:val="Hyperlink"/>
            <w:noProof/>
          </w:rPr>
          <w:fldChar w:fldCharType="separate"/>
        </w:r>
        <w:r w:rsidRPr="005338E3">
          <w:rPr>
            <w:rStyle w:val="Hyperlink"/>
            <w:noProof/>
          </w:rPr>
          <w:t>5.6</w:t>
        </w:r>
        <w:r>
          <w:rPr>
            <w:rFonts w:asciiTheme="minorHAnsi" w:eastAsiaTheme="minorEastAsia" w:hAnsiTheme="minorHAnsi" w:cstheme="minorBidi"/>
            <w:noProof/>
            <w:sz w:val="22"/>
            <w:szCs w:val="22"/>
          </w:rPr>
          <w:tab/>
        </w:r>
        <w:r w:rsidRPr="005338E3">
          <w:rPr>
            <w:rStyle w:val="Hyperlink"/>
            <w:noProof/>
          </w:rPr>
          <w:t>Printed Receipts</w:t>
        </w:r>
        <w:r>
          <w:rPr>
            <w:noProof/>
            <w:webHidden/>
          </w:rPr>
          <w:tab/>
        </w:r>
        <w:r>
          <w:rPr>
            <w:noProof/>
            <w:webHidden/>
          </w:rPr>
          <w:fldChar w:fldCharType="begin"/>
        </w:r>
        <w:r>
          <w:rPr>
            <w:noProof/>
            <w:webHidden/>
          </w:rPr>
          <w:instrText xml:space="preserve"> PAGEREF _Toc400437997 \h </w:instrText>
        </w:r>
      </w:ins>
      <w:r>
        <w:rPr>
          <w:noProof/>
          <w:webHidden/>
        </w:rPr>
      </w:r>
      <w:r>
        <w:rPr>
          <w:noProof/>
          <w:webHidden/>
        </w:rPr>
        <w:fldChar w:fldCharType="separate"/>
      </w:r>
      <w:ins w:id="100" w:author="Amy Byers" w:date="2014-10-07T09:37:00Z">
        <w:r>
          <w:rPr>
            <w:noProof/>
            <w:webHidden/>
          </w:rPr>
          <w:t>11</w:t>
        </w:r>
        <w:r>
          <w:rPr>
            <w:noProof/>
            <w:webHidden/>
          </w:rPr>
          <w:fldChar w:fldCharType="end"/>
        </w:r>
        <w:r w:rsidRPr="005338E3">
          <w:rPr>
            <w:rStyle w:val="Hyperlink"/>
            <w:noProof/>
          </w:rPr>
          <w:fldChar w:fldCharType="end"/>
        </w:r>
      </w:ins>
    </w:p>
    <w:p w:rsidR="001C1CE8" w:rsidRDefault="001C1CE8">
      <w:pPr>
        <w:pStyle w:val="TOC2"/>
        <w:rPr>
          <w:ins w:id="101" w:author="Amy Byers" w:date="2014-10-07T09:37:00Z"/>
          <w:rFonts w:asciiTheme="minorHAnsi" w:eastAsiaTheme="minorEastAsia" w:hAnsiTheme="minorHAnsi" w:cstheme="minorBidi"/>
          <w:noProof/>
          <w:sz w:val="22"/>
          <w:szCs w:val="22"/>
        </w:rPr>
      </w:pPr>
      <w:ins w:id="102"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"_Toc400437998"</w:instrText>
        </w:r>
        <w:r w:rsidRPr="005338E3">
          <w:rPr>
            <w:rStyle w:val="Hyperlink"/>
            <w:noProof/>
          </w:rPr>
          <w:instrText xml:space="preserve"> </w:instrText>
        </w:r>
        <w:r w:rsidRPr="005338E3">
          <w:rPr>
            <w:rStyle w:val="Hyperlink"/>
            <w:noProof/>
          </w:rPr>
          <w:fldChar w:fldCharType="separate"/>
        </w:r>
        <w:r w:rsidRPr="005338E3">
          <w:rPr>
            <w:rStyle w:val="Hyperlink"/>
            <w:noProof/>
          </w:rPr>
          <w:t>5.7</w:t>
        </w:r>
        <w:r>
          <w:rPr>
            <w:rFonts w:asciiTheme="minorHAnsi" w:eastAsiaTheme="minorEastAsia" w:hAnsiTheme="minorHAnsi" w:cstheme="minorBidi"/>
            <w:noProof/>
            <w:sz w:val="22"/>
            <w:szCs w:val="22"/>
          </w:rPr>
          <w:tab/>
        </w:r>
        <w:r w:rsidRPr="005338E3">
          <w:rPr>
            <w:rStyle w:val="Hyperlink"/>
            <w:noProof/>
          </w:rPr>
          <w:t>Sale Feature</w:t>
        </w:r>
        <w:r>
          <w:rPr>
            <w:noProof/>
            <w:webHidden/>
          </w:rPr>
          <w:tab/>
        </w:r>
        <w:r>
          <w:rPr>
            <w:noProof/>
            <w:webHidden/>
          </w:rPr>
          <w:fldChar w:fldCharType="begin"/>
        </w:r>
        <w:r>
          <w:rPr>
            <w:noProof/>
            <w:webHidden/>
          </w:rPr>
          <w:instrText xml:space="preserve"> PAGEREF _Toc400437998 \h </w:instrText>
        </w:r>
      </w:ins>
      <w:r>
        <w:rPr>
          <w:noProof/>
          <w:webHidden/>
        </w:rPr>
      </w:r>
      <w:r>
        <w:rPr>
          <w:noProof/>
          <w:webHidden/>
        </w:rPr>
        <w:fldChar w:fldCharType="separate"/>
      </w:r>
      <w:ins w:id="103" w:author="Amy Byers" w:date="2014-10-07T09:37:00Z">
        <w:r>
          <w:rPr>
            <w:noProof/>
            <w:webHidden/>
          </w:rPr>
          <w:t>11</w:t>
        </w:r>
        <w:r>
          <w:rPr>
            <w:noProof/>
            <w:webHidden/>
          </w:rPr>
          <w:fldChar w:fldCharType="end"/>
        </w:r>
        <w:r w:rsidRPr="005338E3">
          <w:rPr>
            <w:rStyle w:val="Hyperlink"/>
            <w:noProof/>
          </w:rPr>
          <w:fldChar w:fldCharType="end"/>
        </w:r>
      </w:ins>
    </w:p>
    <w:p w:rsidR="001C1CE8" w:rsidRDefault="001C1CE8">
      <w:pPr>
        <w:pStyle w:val="TOC2"/>
        <w:rPr>
          <w:ins w:id="104" w:author="Amy Byers" w:date="2014-10-07T09:37:00Z"/>
          <w:rFonts w:asciiTheme="minorHAnsi" w:eastAsiaTheme="minorEastAsia" w:hAnsiTheme="minorHAnsi" w:cstheme="minorBidi"/>
          <w:noProof/>
          <w:sz w:val="22"/>
          <w:szCs w:val="22"/>
        </w:rPr>
      </w:pPr>
      <w:ins w:id="105"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"_Toc400437999"</w:instrText>
        </w:r>
        <w:r w:rsidRPr="005338E3">
          <w:rPr>
            <w:rStyle w:val="Hyperlink"/>
            <w:noProof/>
          </w:rPr>
          <w:instrText xml:space="preserve"> </w:instrText>
        </w:r>
        <w:r w:rsidRPr="005338E3">
          <w:rPr>
            <w:rStyle w:val="Hyperlink"/>
            <w:noProof/>
          </w:rPr>
          <w:fldChar w:fldCharType="separate"/>
        </w:r>
        <w:r w:rsidRPr="005338E3">
          <w:rPr>
            <w:rStyle w:val="Hyperlink"/>
            <w:noProof/>
          </w:rPr>
          <w:t>5.8</w:t>
        </w:r>
        <w:r>
          <w:rPr>
            <w:rFonts w:asciiTheme="minorHAnsi" w:eastAsiaTheme="minorEastAsia" w:hAnsiTheme="minorHAnsi" w:cstheme="minorBidi"/>
            <w:noProof/>
            <w:sz w:val="22"/>
            <w:szCs w:val="22"/>
          </w:rPr>
          <w:tab/>
        </w:r>
        <w:r w:rsidRPr="005338E3">
          <w:rPr>
            <w:rStyle w:val="Hyperlink"/>
            <w:noProof/>
          </w:rPr>
          <w:t>Suspend Feature</w:t>
        </w:r>
        <w:r>
          <w:rPr>
            <w:noProof/>
            <w:webHidden/>
          </w:rPr>
          <w:tab/>
        </w:r>
        <w:r>
          <w:rPr>
            <w:noProof/>
            <w:webHidden/>
          </w:rPr>
          <w:fldChar w:fldCharType="begin"/>
        </w:r>
        <w:r>
          <w:rPr>
            <w:noProof/>
            <w:webHidden/>
          </w:rPr>
          <w:instrText xml:space="preserve"> PAGEREF _Toc400437999 \h </w:instrText>
        </w:r>
      </w:ins>
      <w:r>
        <w:rPr>
          <w:noProof/>
          <w:webHidden/>
        </w:rPr>
      </w:r>
      <w:r>
        <w:rPr>
          <w:noProof/>
          <w:webHidden/>
        </w:rPr>
        <w:fldChar w:fldCharType="separate"/>
      </w:r>
      <w:ins w:id="106" w:author="Amy Byers" w:date="2014-10-07T09:37:00Z">
        <w:r>
          <w:rPr>
            <w:noProof/>
            <w:webHidden/>
          </w:rPr>
          <w:t>11</w:t>
        </w:r>
        <w:r>
          <w:rPr>
            <w:noProof/>
            <w:webHidden/>
          </w:rPr>
          <w:fldChar w:fldCharType="end"/>
        </w:r>
        <w:r w:rsidRPr="005338E3">
          <w:rPr>
            <w:rStyle w:val="Hyperlink"/>
            <w:noProof/>
          </w:rPr>
          <w:fldChar w:fldCharType="end"/>
        </w:r>
      </w:ins>
    </w:p>
    <w:p w:rsidR="001C1CE8" w:rsidRDefault="001C1CE8">
      <w:pPr>
        <w:pStyle w:val="TOC2"/>
        <w:rPr>
          <w:ins w:id="107" w:author="Amy Byers" w:date="2014-10-07T09:37:00Z"/>
          <w:rFonts w:asciiTheme="minorHAnsi" w:eastAsiaTheme="minorEastAsia" w:hAnsiTheme="minorHAnsi" w:cstheme="minorBidi"/>
          <w:noProof/>
          <w:sz w:val="22"/>
          <w:szCs w:val="22"/>
        </w:rPr>
      </w:pPr>
      <w:ins w:id="108"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"_Toc400438000"</w:instrText>
        </w:r>
        <w:r w:rsidRPr="005338E3">
          <w:rPr>
            <w:rStyle w:val="Hyperlink"/>
            <w:noProof/>
          </w:rPr>
          <w:instrText xml:space="preserve"> </w:instrText>
        </w:r>
        <w:r w:rsidRPr="005338E3">
          <w:rPr>
            <w:rStyle w:val="Hyperlink"/>
            <w:noProof/>
          </w:rPr>
          <w:fldChar w:fldCharType="separate"/>
        </w:r>
        <w:r w:rsidRPr="005338E3">
          <w:rPr>
            <w:rStyle w:val="Hyperlink"/>
            <w:noProof/>
          </w:rPr>
          <w:t>5.9</w:t>
        </w:r>
        <w:r>
          <w:rPr>
            <w:rFonts w:asciiTheme="minorHAnsi" w:eastAsiaTheme="minorEastAsia" w:hAnsiTheme="minorHAnsi" w:cstheme="minorBidi"/>
            <w:noProof/>
            <w:sz w:val="22"/>
            <w:szCs w:val="22"/>
          </w:rPr>
          <w:tab/>
        </w:r>
        <w:r w:rsidRPr="005338E3">
          <w:rPr>
            <w:rStyle w:val="Hyperlink"/>
            <w:noProof/>
          </w:rPr>
          <w:t>Tax</w:t>
        </w:r>
        <w:r>
          <w:rPr>
            <w:noProof/>
            <w:webHidden/>
          </w:rPr>
          <w:tab/>
        </w:r>
        <w:r>
          <w:rPr>
            <w:noProof/>
            <w:webHidden/>
          </w:rPr>
          <w:fldChar w:fldCharType="begin"/>
        </w:r>
        <w:r>
          <w:rPr>
            <w:noProof/>
            <w:webHidden/>
          </w:rPr>
          <w:instrText xml:space="preserve"> PAGEREF _Toc400438000 \h </w:instrText>
        </w:r>
      </w:ins>
      <w:r>
        <w:rPr>
          <w:noProof/>
          <w:webHidden/>
        </w:rPr>
      </w:r>
      <w:r>
        <w:rPr>
          <w:noProof/>
          <w:webHidden/>
        </w:rPr>
        <w:fldChar w:fldCharType="separate"/>
      </w:r>
      <w:ins w:id="109" w:author="Amy Byers" w:date="2014-10-07T09:37:00Z">
        <w:r>
          <w:rPr>
            <w:noProof/>
            <w:webHidden/>
          </w:rPr>
          <w:t>11</w:t>
        </w:r>
        <w:r>
          <w:rPr>
            <w:noProof/>
            <w:webHidden/>
          </w:rPr>
          <w:fldChar w:fldCharType="end"/>
        </w:r>
        <w:r w:rsidRPr="005338E3">
          <w:rPr>
            <w:rStyle w:val="Hyperlink"/>
            <w:noProof/>
          </w:rPr>
          <w:fldChar w:fldCharType="end"/>
        </w:r>
      </w:ins>
    </w:p>
    <w:p w:rsidR="001C1CE8" w:rsidRDefault="001C1CE8">
      <w:pPr>
        <w:pStyle w:val="TOC2"/>
        <w:rPr>
          <w:ins w:id="110" w:author="Amy Byers" w:date="2014-10-07T09:37:00Z"/>
          <w:rFonts w:asciiTheme="minorHAnsi" w:eastAsiaTheme="minorEastAsia" w:hAnsiTheme="minorHAnsi" w:cstheme="minorBidi"/>
          <w:noProof/>
          <w:sz w:val="22"/>
          <w:szCs w:val="22"/>
        </w:rPr>
      </w:pPr>
      <w:ins w:id="111"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"_Toc400438001"</w:instrText>
        </w:r>
        <w:r w:rsidRPr="005338E3">
          <w:rPr>
            <w:rStyle w:val="Hyperlink"/>
            <w:noProof/>
          </w:rPr>
          <w:instrText xml:space="preserve"> </w:instrText>
        </w:r>
        <w:r w:rsidRPr="005338E3">
          <w:rPr>
            <w:rStyle w:val="Hyperlink"/>
            <w:noProof/>
          </w:rPr>
          <w:fldChar w:fldCharType="separate"/>
        </w:r>
        <w:r w:rsidRPr="005338E3">
          <w:rPr>
            <w:rStyle w:val="Hyperlink"/>
            <w:noProof/>
          </w:rPr>
          <w:t>5.10</w:t>
        </w:r>
        <w:r>
          <w:rPr>
            <w:rFonts w:asciiTheme="minorHAnsi" w:eastAsiaTheme="minorEastAsia" w:hAnsiTheme="minorHAnsi" w:cstheme="minorBidi"/>
            <w:noProof/>
            <w:sz w:val="22"/>
            <w:szCs w:val="22"/>
          </w:rPr>
          <w:tab/>
        </w:r>
        <w:r w:rsidRPr="005338E3">
          <w:rPr>
            <w:rStyle w:val="Hyperlink"/>
            <w:noProof/>
          </w:rPr>
          <w:t>Tender Feature</w:t>
        </w:r>
        <w:r>
          <w:rPr>
            <w:noProof/>
            <w:webHidden/>
          </w:rPr>
          <w:tab/>
        </w:r>
        <w:r>
          <w:rPr>
            <w:noProof/>
            <w:webHidden/>
          </w:rPr>
          <w:fldChar w:fldCharType="begin"/>
        </w:r>
        <w:r>
          <w:rPr>
            <w:noProof/>
            <w:webHidden/>
          </w:rPr>
          <w:instrText xml:space="preserve"> PAGEREF _Toc400438001 \h </w:instrText>
        </w:r>
      </w:ins>
      <w:r>
        <w:rPr>
          <w:noProof/>
          <w:webHidden/>
        </w:rPr>
      </w:r>
      <w:r>
        <w:rPr>
          <w:noProof/>
          <w:webHidden/>
        </w:rPr>
        <w:fldChar w:fldCharType="separate"/>
      </w:r>
      <w:ins w:id="112" w:author="Amy Byers" w:date="2014-10-07T09:37:00Z">
        <w:r>
          <w:rPr>
            <w:noProof/>
            <w:webHidden/>
          </w:rPr>
          <w:t>11</w:t>
        </w:r>
        <w:r>
          <w:rPr>
            <w:noProof/>
            <w:webHidden/>
          </w:rPr>
          <w:fldChar w:fldCharType="end"/>
        </w:r>
        <w:r w:rsidRPr="005338E3">
          <w:rPr>
            <w:rStyle w:val="Hyperlink"/>
            <w:noProof/>
          </w:rPr>
          <w:fldChar w:fldCharType="end"/>
        </w:r>
      </w:ins>
    </w:p>
    <w:p w:rsidR="001C1CE8" w:rsidRDefault="001C1CE8">
      <w:pPr>
        <w:pStyle w:val="TOC2"/>
        <w:rPr>
          <w:ins w:id="113" w:author="Amy Byers" w:date="2014-10-07T09:37:00Z"/>
          <w:rFonts w:asciiTheme="minorHAnsi" w:eastAsiaTheme="minorEastAsia" w:hAnsiTheme="minorHAnsi" w:cstheme="minorBidi"/>
          <w:noProof/>
          <w:sz w:val="22"/>
          <w:szCs w:val="22"/>
        </w:rPr>
      </w:pPr>
      <w:ins w:id="114"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"_Toc400438002"</w:instrText>
        </w:r>
        <w:r w:rsidRPr="005338E3">
          <w:rPr>
            <w:rStyle w:val="Hyperlink"/>
            <w:noProof/>
          </w:rPr>
          <w:instrText xml:space="preserve"> </w:instrText>
        </w:r>
        <w:r w:rsidRPr="005338E3">
          <w:rPr>
            <w:rStyle w:val="Hyperlink"/>
            <w:noProof/>
          </w:rPr>
          <w:fldChar w:fldCharType="separate"/>
        </w:r>
        <w:r w:rsidRPr="005338E3">
          <w:rPr>
            <w:rStyle w:val="Hyperlink"/>
            <w:noProof/>
          </w:rPr>
          <w:t>5.11</w:t>
        </w:r>
        <w:r>
          <w:rPr>
            <w:rFonts w:asciiTheme="minorHAnsi" w:eastAsiaTheme="minorEastAsia" w:hAnsiTheme="minorHAnsi" w:cstheme="minorBidi"/>
            <w:noProof/>
            <w:sz w:val="22"/>
            <w:szCs w:val="22"/>
          </w:rPr>
          <w:tab/>
        </w:r>
        <w:r w:rsidRPr="005338E3">
          <w:rPr>
            <w:rStyle w:val="Hyperlink"/>
            <w:noProof/>
          </w:rPr>
          <w:t>Total Processing Feature</w:t>
        </w:r>
        <w:r>
          <w:rPr>
            <w:noProof/>
            <w:webHidden/>
          </w:rPr>
          <w:tab/>
        </w:r>
        <w:r>
          <w:rPr>
            <w:noProof/>
            <w:webHidden/>
          </w:rPr>
          <w:fldChar w:fldCharType="begin"/>
        </w:r>
        <w:r>
          <w:rPr>
            <w:noProof/>
            <w:webHidden/>
          </w:rPr>
          <w:instrText xml:space="preserve"> PAGEREF _Toc400438002 \h </w:instrText>
        </w:r>
      </w:ins>
      <w:r>
        <w:rPr>
          <w:noProof/>
          <w:webHidden/>
        </w:rPr>
      </w:r>
      <w:r>
        <w:rPr>
          <w:noProof/>
          <w:webHidden/>
        </w:rPr>
        <w:fldChar w:fldCharType="separate"/>
      </w:r>
      <w:ins w:id="115" w:author="Amy Byers" w:date="2014-10-07T09:37:00Z">
        <w:r>
          <w:rPr>
            <w:noProof/>
            <w:webHidden/>
          </w:rPr>
          <w:t>11</w:t>
        </w:r>
        <w:r>
          <w:rPr>
            <w:noProof/>
            <w:webHidden/>
          </w:rPr>
          <w:fldChar w:fldCharType="end"/>
        </w:r>
        <w:r w:rsidRPr="005338E3">
          <w:rPr>
            <w:rStyle w:val="Hyperlink"/>
            <w:noProof/>
          </w:rPr>
          <w:fldChar w:fldCharType="end"/>
        </w:r>
      </w:ins>
    </w:p>
    <w:p w:rsidR="001C1CE8" w:rsidRDefault="001C1CE8">
      <w:pPr>
        <w:pStyle w:val="TOC2"/>
        <w:rPr>
          <w:ins w:id="116" w:author="Amy Byers" w:date="2014-10-07T09:37:00Z"/>
          <w:rFonts w:asciiTheme="minorHAnsi" w:eastAsiaTheme="minorEastAsia" w:hAnsiTheme="minorHAnsi" w:cstheme="minorBidi"/>
          <w:noProof/>
          <w:sz w:val="22"/>
          <w:szCs w:val="22"/>
        </w:rPr>
      </w:pPr>
      <w:ins w:id="117"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"_Toc400438003"</w:instrText>
        </w:r>
        <w:r w:rsidRPr="005338E3">
          <w:rPr>
            <w:rStyle w:val="Hyperlink"/>
            <w:noProof/>
          </w:rPr>
          <w:instrText xml:space="preserve"> </w:instrText>
        </w:r>
        <w:r w:rsidRPr="005338E3">
          <w:rPr>
            <w:rStyle w:val="Hyperlink"/>
            <w:noProof/>
          </w:rPr>
          <w:fldChar w:fldCharType="separate"/>
        </w:r>
        <w:r w:rsidRPr="005338E3">
          <w:rPr>
            <w:rStyle w:val="Hyperlink"/>
            <w:noProof/>
          </w:rPr>
          <w:t>5.12</w:t>
        </w:r>
        <w:r>
          <w:rPr>
            <w:rFonts w:asciiTheme="minorHAnsi" w:eastAsiaTheme="minorEastAsia" w:hAnsiTheme="minorHAnsi" w:cstheme="minorBidi"/>
            <w:noProof/>
            <w:sz w:val="22"/>
            <w:szCs w:val="22"/>
          </w:rPr>
          <w:tab/>
        </w:r>
        <w:r w:rsidRPr="005338E3">
          <w:rPr>
            <w:rStyle w:val="Hyperlink"/>
            <w:noProof/>
          </w:rPr>
          <w:t>Training Mode Feature</w:t>
        </w:r>
        <w:r>
          <w:rPr>
            <w:noProof/>
            <w:webHidden/>
          </w:rPr>
          <w:tab/>
        </w:r>
        <w:r>
          <w:rPr>
            <w:noProof/>
            <w:webHidden/>
          </w:rPr>
          <w:fldChar w:fldCharType="begin"/>
        </w:r>
        <w:r>
          <w:rPr>
            <w:noProof/>
            <w:webHidden/>
          </w:rPr>
          <w:instrText xml:space="preserve"> PAGEREF _Toc400438003 \h </w:instrText>
        </w:r>
      </w:ins>
      <w:r>
        <w:rPr>
          <w:noProof/>
          <w:webHidden/>
        </w:rPr>
      </w:r>
      <w:r>
        <w:rPr>
          <w:noProof/>
          <w:webHidden/>
        </w:rPr>
        <w:fldChar w:fldCharType="separate"/>
      </w:r>
      <w:ins w:id="118" w:author="Amy Byers" w:date="2014-10-07T09:37:00Z">
        <w:r>
          <w:rPr>
            <w:noProof/>
            <w:webHidden/>
          </w:rPr>
          <w:t>11</w:t>
        </w:r>
        <w:r>
          <w:rPr>
            <w:noProof/>
            <w:webHidden/>
          </w:rPr>
          <w:fldChar w:fldCharType="end"/>
        </w:r>
        <w:r w:rsidRPr="005338E3">
          <w:rPr>
            <w:rStyle w:val="Hyperlink"/>
            <w:noProof/>
          </w:rPr>
          <w:fldChar w:fldCharType="end"/>
        </w:r>
      </w:ins>
    </w:p>
    <w:p w:rsidR="001C1CE8" w:rsidRDefault="001C1CE8">
      <w:pPr>
        <w:pStyle w:val="TOC1"/>
        <w:rPr>
          <w:ins w:id="119" w:author="Amy Byers" w:date="2014-10-07T09:37:00Z"/>
          <w:rFonts w:asciiTheme="minorHAnsi" w:eastAsiaTheme="minorEastAsia" w:hAnsiTheme="minorHAnsi" w:cstheme="minorBidi"/>
          <w:noProof/>
          <w:sz w:val="22"/>
          <w:szCs w:val="22"/>
        </w:rPr>
      </w:pPr>
      <w:ins w:id="120"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"_Toc400438004"</w:instrText>
        </w:r>
        <w:r w:rsidRPr="005338E3">
          <w:rPr>
            <w:rStyle w:val="Hyperlink"/>
            <w:noProof/>
          </w:rPr>
          <w:instrText xml:space="preserve"> </w:instrText>
        </w:r>
        <w:r w:rsidRPr="005338E3">
          <w:rPr>
            <w:rStyle w:val="Hyperlink"/>
            <w:noProof/>
          </w:rPr>
          <w:fldChar w:fldCharType="separate"/>
        </w:r>
        <w:r w:rsidRPr="005338E3">
          <w:rPr>
            <w:rStyle w:val="Hyperlink"/>
            <w:i/>
            <w:noProof/>
          </w:rPr>
          <w:t>6.</w:t>
        </w:r>
        <w:r>
          <w:rPr>
            <w:rFonts w:asciiTheme="minorHAnsi" w:eastAsiaTheme="minorEastAsia" w:hAnsiTheme="minorHAnsi" w:cstheme="minorBidi"/>
            <w:noProof/>
            <w:sz w:val="22"/>
            <w:szCs w:val="22"/>
          </w:rPr>
          <w:tab/>
        </w:r>
        <w:r w:rsidRPr="005338E3">
          <w:rPr>
            <w:rStyle w:val="Hyperlink"/>
            <w:i/>
            <w:noProof/>
          </w:rPr>
          <w:t>Screen Layouts</w:t>
        </w:r>
        <w:r>
          <w:rPr>
            <w:noProof/>
            <w:webHidden/>
          </w:rPr>
          <w:tab/>
        </w:r>
        <w:r>
          <w:rPr>
            <w:noProof/>
            <w:webHidden/>
          </w:rPr>
          <w:fldChar w:fldCharType="begin"/>
        </w:r>
        <w:r>
          <w:rPr>
            <w:noProof/>
            <w:webHidden/>
          </w:rPr>
          <w:instrText xml:space="preserve"> PAGEREF _Toc400438004 \h </w:instrText>
        </w:r>
      </w:ins>
      <w:r>
        <w:rPr>
          <w:noProof/>
          <w:webHidden/>
        </w:rPr>
      </w:r>
      <w:r>
        <w:rPr>
          <w:noProof/>
          <w:webHidden/>
        </w:rPr>
        <w:fldChar w:fldCharType="separate"/>
      </w:r>
      <w:ins w:id="121" w:author="Amy Byers" w:date="2014-10-07T09:37:00Z">
        <w:r>
          <w:rPr>
            <w:noProof/>
            <w:webHidden/>
          </w:rPr>
          <w:t>12</w:t>
        </w:r>
        <w:r>
          <w:rPr>
            <w:noProof/>
            <w:webHidden/>
          </w:rPr>
          <w:fldChar w:fldCharType="end"/>
        </w:r>
        <w:r w:rsidRPr="005338E3">
          <w:rPr>
            <w:rStyle w:val="Hyperlink"/>
            <w:noProof/>
          </w:rPr>
          <w:fldChar w:fldCharType="end"/>
        </w:r>
      </w:ins>
    </w:p>
    <w:p w:rsidR="001C1CE8" w:rsidRDefault="001C1CE8">
      <w:pPr>
        <w:pStyle w:val="TOC2"/>
        <w:rPr>
          <w:ins w:id="122" w:author="Amy Byers" w:date="2014-10-07T09:37:00Z"/>
          <w:rFonts w:asciiTheme="minorHAnsi" w:eastAsiaTheme="minorEastAsia" w:hAnsiTheme="minorHAnsi" w:cstheme="minorBidi"/>
          <w:noProof/>
          <w:sz w:val="22"/>
          <w:szCs w:val="22"/>
        </w:rPr>
      </w:pPr>
      <w:ins w:id="123"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"_Toc400438005"</w:instrText>
        </w:r>
        <w:r w:rsidRPr="005338E3">
          <w:rPr>
            <w:rStyle w:val="Hyperlink"/>
            <w:noProof/>
          </w:rPr>
          <w:instrText xml:space="preserve"> </w:instrText>
        </w:r>
        <w:r w:rsidRPr="005338E3">
          <w:rPr>
            <w:rStyle w:val="Hyperlink"/>
            <w:noProof/>
          </w:rPr>
          <w:fldChar w:fldCharType="separate"/>
        </w:r>
        <w:r w:rsidRPr="005338E3">
          <w:rPr>
            <w:rStyle w:val="Hyperlink"/>
            <w:noProof/>
          </w:rPr>
          <w:t>6.1</w:t>
        </w:r>
        <w:r>
          <w:rPr>
            <w:rFonts w:asciiTheme="minorHAnsi" w:eastAsiaTheme="minorEastAsia" w:hAnsiTheme="minorHAnsi" w:cstheme="minorBidi"/>
            <w:noProof/>
            <w:sz w:val="22"/>
            <w:szCs w:val="22"/>
          </w:rPr>
          <w:tab/>
        </w:r>
        <w:r w:rsidRPr="005338E3">
          <w:rPr>
            <w:rStyle w:val="Hyperlink"/>
            <w:noProof/>
          </w:rPr>
          <w:t>Pre-Order Deposit Item Entry</w:t>
        </w:r>
        <w:r>
          <w:rPr>
            <w:noProof/>
            <w:webHidden/>
          </w:rPr>
          <w:tab/>
        </w:r>
        <w:r>
          <w:rPr>
            <w:noProof/>
            <w:webHidden/>
          </w:rPr>
          <w:fldChar w:fldCharType="begin"/>
        </w:r>
        <w:r>
          <w:rPr>
            <w:noProof/>
            <w:webHidden/>
          </w:rPr>
          <w:instrText xml:space="preserve"> PAGEREF _Toc400438005 \h </w:instrText>
        </w:r>
      </w:ins>
      <w:r>
        <w:rPr>
          <w:noProof/>
          <w:webHidden/>
        </w:rPr>
      </w:r>
      <w:r>
        <w:rPr>
          <w:noProof/>
          <w:webHidden/>
        </w:rPr>
        <w:fldChar w:fldCharType="separate"/>
      </w:r>
      <w:ins w:id="124" w:author="Amy Byers" w:date="2014-10-07T09:37:00Z">
        <w:r>
          <w:rPr>
            <w:noProof/>
            <w:webHidden/>
          </w:rPr>
          <w:t>12</w:t>
        </w:r>
        <w:r>
          <w:rPr>
            <w:noProof/>
            <w:webHidden/>
          </w:rPr>
          <w:fldChar w:fldCharType="end"/>
        </w:r>
        <w:r w:rsidRPr="005338E3">
          <w:rPr>
            <w:rStyle w:val="Hyperlink"/>
            <w:noProof/>
          </w:rPr>
          <w:fldChar w:fldCharType="end"/>
        </w:r>
      </w:ins>
    </w:p>
    <w:p w:rsidR="001C1CE8" w:rsidRDefault="001C1CE8">
      <w:pPr>
        <w:pStyle w:val="TOC1"/>
        <w:rPr>
          <w:ins w:id="125" w:author="Amy Byers" w:date="2014-10-07T09:37:00Z"/>
          <w:rFonts w:asciiTheme="minorHAnsi" w:eastAsiaTheme="minorEastAsia" w:hAnsiTheme="minorHAnsi" w:cstheme="minorBidi"/>
          <w:noProof/>
          <w:sz w:val="22"/>
          <w:szCs w:val="22"/>
        </w:rPr>
      </w:pPr>
      <w:ins w:id="126"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"_Toc400438006"</w:instrText>
        </w:r>
        <w:r w:rsidRPr="005338E3">
          <w:rPr>
            <w:rStyle w:val="Hyperlink"/>
            <w:noProof/>
          </w:rPr>
          <w:instrText xml:space="preserve"> </w:instrText>
        </w:r>
        <w:r w:rsidRPr="005338E3">
          <w:rPr>
            <w:rStyle w:val="Hyperlink"/>
            <w:noProof/>
          </w:rPr>
          <w:fldChar w:fldCharType="separate"/>
        </w:r>
        <w:r w:rsidRPr="005338E3">
          <w:rPr>
            <w:rStyle w:val="Hyperlink"/>
            <w:i/>
            <w:noProof/>
          </w:rPr>
          <w:t>7.</w:t>
        </w:r>
        <w:r>
          <w:rPr>
            <w:rFonts w:asciiTheme="minorHAnsi" w:eastAsiaTheme="minorEastAsia" w:hAnsiTheme="minorHAnsi" w:cstheme="minorBidi"/>
            <w:noProof/>
            <w:sz w:val="22"/>
            <w:szCs w:val="22"/>
          </w:rPr>
          <w:tab/>
        </w:r>
        <w:r w:rsidRPr="005338E3">
          <w:rPr>
            <w:rStyle w:val="Hyperlink"/>
            <w:i/>
            <w:noProof/>
          </w:rPr>
          <w:t>PreOrder Issue – Database settings</w:t>
        </w:r>
        <w:r>
          <w:rPr>
            <w:noProof/>
            <w:webHidden/>
          </w:rPr>
          <w:tab/>
        </w:r>
        <w:r>
          <w:rPr>
            <w:noProof/>
            <w:webHidden/>
          </w:rPr>
          <w:fldChar w:fldCharType="begin"/>
        </w:r>
        <w:r>
          <w:rPr>
            <w:noProof/>
            <w:webHidden/>
          </w:rPr>
          <w:instrText xml:space="preserve"> PAGEREF _Toc400438006 \h </w:instrText>
        </w:r>
      </w:ins>
      <w:r>
        <w:rPr>
          <w:noProof/>
          <w:webHidden/>
        </w:rPr>
      </w:r>
      <w:r>
        <w:rPr>
          <w:noProof/>
          <w:webHidden/>
        </w:rPr>
        <w:fldChar w:fldCharType="separate"/>
      </w:r>
      <w:ins w:id="127" w:author="Amy Byers" w:date="2014-10-07T09:37:00Z">
        <w:r>
          <w:rPr>
            <w:noProof/>
            <w:webHidden/>
          </w:rPr>
          <w:t>14</w:t>
        </w:r>
        <w:r>
          <w:rPr>
            <w:noProof/>
            <w:webHidden/>
          </w:rPr>
          <w:fldChar w:fldCharType="end"/>
        </w:r>
        <w:r w:rsidRPr="005338E3">
          <w:rPr>
            <w:rStyle w:val="Hyperlink"/>
            <w:noProof/>
          </w:rPr>
          <w:fldChar w:fldCharType="end"/>
        </w:r>
      </w:ins>
    </w:p>
    <w:p w:rsidR="001C1CE8" w:rsidRDefault="001C1CE8">
      <w:pPr>
        <w:pStyle w:val="TOC1"/>
        <w:rPr>
          <w:ins w:id="128" w:author="Amy Byers" w:date="2014-10-07T09:37:00Z"/>
          <w:rFonts w:asciiTheme="minorHAnsi" w:eastAsiaTheme="minorEastAsia" w:hAnsiTheme="minorHAnsi" w:cstheme="minorBidi"/>
          <w:noProof/>
          <w:sz w:val="22"/>
          <w:szCs w:val="22"/>
        </w:rPr>
      </w:pPr>
      <w:ins w:id="129"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"_Toc400438007"</w:instrText>
        </w:r>
        <w:r w:rsidRPr="005338E3">
          <w:rPr>
            <w:rStyle w:val="Hyperlink"/>
            <w:noProof/>
          </w:rPr>
          <w:instrText xml:space="preserve"> </w:instrText>
        </w:r>
        <w:r w:rsidRPr="005338E3">
          <w:rPr>
            <w:rStyle w:val="Hyperlink"/>
            <w:noProof/>
          </w:rPr>
          <w:fldChar w:fldCharType="separate"/>
        </w:r>
        <w:r w:rsidRPr="005338E3">
          <w:rPr>
            <w:rStyle w:val="Hyperlink"/>
            <w:i/>
            <w:noProof/>
          </w:rPr>
          <w:t>8.</w:t>
        </w:r>
        <w:r>
          <w:rPr>
            <w:rFonts w:asciiTheme="minorHAnsi" w:eastAsiaTheme="minorEastAsia" w:hAnsiTheme="minorHAnsi" w:cstheme="minorBidi"/>
            <w:noProof/>
            <w:sz w:val="22"/>
            <w:szCs w:val="22"/>
          </w:rPr>
          <w:tab/>
        </w:r>
        <w:r w:rsidRPr="005338E3">
          <w:rPr>
            <w:rStyle w:val="Hyperlink"/>
            <w:i/>
            <w:noProof/>
          </w:rPr>
          <w:t>Business Sign Off</w:t>
        </w:r>
        <w:r>
          <w:rPr>
            <w:noProof/>
            <w:webHidden/>
          </w:rPr>
          <w:tab/>
        </w:r>
        <w:r>
          <w:rPr>
            <w:noProof/>
            <w:webHidden/>
          </w:rPr>
          <w:fldChar w:fldCharType="begin"/>
        </w:r>
        <w:r>
          <w:rPr>
            <w:noProof/>
            <w:webHidden/>
          </w:rPr>
          <w:instrText xml:space="preserve"> PAGEREF _Toc400438007 \h </w:instrText>
        </w:r>
      </w:ins>
      <w:r>
        <w:rPr>
          <w:noProof/>
          <w:webHidden/>
        </w:rPr>
      </w:r>
      <w:r>
        <w:rPr>
          <w:noProof/>
          <w:webHidden/>
        </w:rPr>
        <w:fldChar w:fldCharType="separate"/>
      </w:r>
      <w:ins w:id="130" w:author="Amy Byers" w:date="2014-10-07T09:37:00Z">
        <w:r>
          <w:rPr>
            <w:noProof/>
            <w:webHidden/>
          </w:rPr>
          <w:t>14</w:t>
        </w:r>
        <w:r>
          <w:rPr>
            <w:noProof/>
            <w:webHidden/>
          </w:rPr>
          <w:fldChar w:fldCharType="end"/>
        </w:r>
        <w:r w:rsidRPr="005338E3">
          <w:rPr>
            <w:rStyle w:val="Hyperlink"/>
            <w:noProof/>
          </w:rPr>
          <w:fldChar w:fldCharType="end"/>
        </w:r>
      </w:ins>
    </w:p>
    <w:p w:rsidR="001C1CE8" w:rsidRDefault="001C1CE8">
      <w:pPr>
        <w:pStyle w:val="TOC1"/>
        <w:rPr>
          <w:ins w:id="131" w:author="Amy Byers" w:date="2014-10-07T09:37:00Z"/>
          <w:rFonts w:asciiTheme="minorHAnsi" w:eastAsiaTheme="minorEastAsia" w:hAnsiTheme="minorHAnsi" w:cstheme="minorBidi"/>
          <w:noProof/>
          <w:sz w:val="22"/>
          <w:szCs w:val="22"/>
        </w:rPr>
      </w:pPr>
      <w:ins w:id="132"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"_Toc400438008"</w:instrText>
        </w:r>
        <w:r w:rsidRPr="005338E3">
          <w:rPr>
            <w:rStyle w:val="Hyperlink"/>
            <w:noProof/>
          </w:rPr>
          <w:instrText xml:space="preserve"> </w:instrText>
        </w:r>
        <w:r w:rsidRPr="005338E3">
          <w:rPr>
            <w:rStyle w:val="Hyperlink"/>
            <w:noProof/>
          </w:rPr>
          <w:fldChar w:fldCharType="separate"/>
        </w:r>
        <w:r w:rsidRPr="005338E3">
          <w:rPr>
            <w:rStyle w:val="Hyperlink"/>
            <w:i/>
            <w:noProof/>
          </w:rPr>
          <w:t>9.</w:t>
        </w:r>
        <w:r>
          <w:rPr>
            <w:rFonts w:asciiTheme="minorHAnsi" w:eastAsiaTheme="minorEastAsia" w:hAnsiTheme="minorHAnsi" w:cstheme="minorBidi"/>
            <w:noProof/>
            <w:sz w:val="22"/>
            <w:szCs w:val="22"/>
          </w:rPr>
          <w:tab/>
        </w:r>
        <w:r w:rsidRPr="005338E3">
          <w:rPr>
            <w:rStyle w:val="Hyperlink"/>
            <w:i/>
            <w:noProof/>
          </w:rPr>
          <w:t>Revision History</w:t>
        </w:r>
        <w:r>
          <w:rPr>
            <w:noProof/>
            <w:webHidden/>
          </w:rPr>
          <w:tab/>
        </w:r>
        <w:r>
          <w:rPr>
            <w:noProof/>
            <w:webHidden/>
          </w:rPr>
          <w:fldChar w:fldCharType="begin"/>
        </w:r>
        <w:r>
          <w:rPr>
            <w:noProof/>
            <w:webHidden/>
          </w:rPr>
          <w:instrText xml:space="preserve"> PAGEREF _Toc400438008 \h </w:instrText>
        </w:r>
      </w:ins>
      <w:r>
        <w:rPr>
          <w:noProof/>
          <w:webHidden/>
        </w:rPr>
      </w:r>
      <w:r>
        <w:rPr>
          <w:noProof/>
          <w:webHidden/>
        </w:rPr>
        <w:fldChar w:fldCharType="separate"/>
      </w:r>
      <w:ins w:id="133" w:author="Amy Byers" w:date="2014-10-07T09:37:00Z">
        <w:r>
          <w:rPr>
            <w:noProof/>
            <w:webHidden/>
          </w:rPr>
          <w:t>14</w:t>
        </w:r>
        <w:r>
          <w:rPr>
            <w:noProof/>
            <w:webHidden/>
          </w:rPr>
          <w:fldChar w:fldCharType="end"/>
        </w:r>
        <w:r w:rsidRPr="005338E3">
          <w:rPr>
            <w:rStyle w:val="Hyperlink"/>
            <w:noProof/>
          </w:rPr>
          <w:fldChar w:fldCharType="end"/>
        </w:r>
      </w:ins>
    </w:p>
    <w:p w:rsidR="001C1CE8" w:rsidRDefault="001C1CE8">
      <w:pPr>
        <w:pStyle w:val="TOC1"/>
        <w:rPr>
          <w:ins w:id="134" w:author="Amy Byers" w:date="2014-10-07T09:37:00Z"/>
          <w:rFonts w:asciiTheme="minorHAnsi" w:eastAsiaTheme="minorEastAsia" w:hAnsiTheme="minorHAnsi" w:cstheme="minorBidi"/>
          <w:noProof/>
          <w:sz w:val="22"/>
          <w:szCs w:val="22"/>
        </w:rPr>
      </w:pPr>
      <w:ins w:id="135"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"_Toc400438009"</w:instrText>
        </w:r>
        <w:r w:rsidRPr="005338E3">
          <w:rPr>
            <w:rStyle w:val="Hyperlink"/>
            <w:noProof/>
          </w:rPr>
          <w:instrText xml:space="preserve"> </w:instrText>
        </w:r>
        <w:r w:rsidRPr="005338E3">
          <w:rPr>
            <w:rStyle w:val="Hyperlink"/>
            <w:noProof/>
          </w:rPr>
          <w:fldChar w:fldCharType="separate"/>
        </w:r>
        <w:r w:rsidRPr="005338E3">
          <w:rPr>
            <w:rStyle w:val="Hyperlink"/>
            <w:noProof/>
          </w:rPr>
          <w:t>10.</w:t>
        </w:r>
        <w:r>
          <w:rPr>
            <w:rFonts w:asciiTheme="minorHAnsi" w:eastAsiaTheme="minorEastAsia" w:hAnsiTheme="minorHAnsi" w:cstheme="minorBidi"/>
            <w:noProof/>
            <w:sz w:val="22"/>
            <w:szCs w:val="22"/>
          </w:rPr>
          <w:tab/>
        </w:r>
        <w:r w:rsidRPr="005338E3">
          <w:rPr>
            <w:rStyle w:val="Hyperlink"/>
            <w:noProof/>
          </w:rPr>
          <w:t>Appendix A: Source Documentation</w:t>
        </w:r>
        <w:r>
          <w:rPr>
            <w:noProof/>
            <w:webHidden/>
          </w:rPr>
          <w:tab/>
        </w:r>
        <w:r>
          <w:rPr>
            <w:noProof/>
            <w:webHidden/>
          </w:rPr>
          <w:fldChar w:fldCharType="begin"/>
        </w:r>
        <w:r>
          <w:rPr>
            <w:noProof/>
            <w:webHidden/>
          </w:rPr>
          <w:instrText xml:space="preserve"> PAGEREF _Toc400438009 \h </w:instrText>
        </w:r>
      </w:ins>
      <w:r>
        <w:rPr>
          <w:noProof/>
          <w:webHidden/>
        </w:rPr>
      </w:r>
      <w:r>
        <w:rPr>
          <w:noProof/>
          <w:webHidden/>
        </w:rPr>
        <w:fldChar w:fldCharType="separate"/>
      </w:r>
      <w:ins w:id="136" w:author="Amy Byers" w:date="2014-10-07T09:37:00Z">
        <w:r>
          <w:rPr>
            <w:noProof/>
            <w:webHidden/>
          </w:rPr>
          <w:t>15</w:t>
        </w:r>
        <w:r>
          <w:rPr>
            <w:noProof/>
            <w:webHidden/>
          </w:rPr>
          <w:fldChar w:fldCharType="end"/>
        </w:r>
        <w:r w:rsidRPr="005338E3">
          <w:rPr>
            <w:rStyle w:val="Hyperlink"/>
            <w:noProof/>
          </w:rPr>
          <w:fldChar w:fldCharType="end"/>
        </w:r>
      </w:ins>
    </w:p>
    <w:p w:rsidR="001C1CE8" w:rsidRDefault="001C1CE8">
      <w:pPr>
        <w:pStyle w:val="TOC2"/>
        <w:rPr>
          <w:ins w:id="137" w:author="Amy Byers" w:date="2014-10-07T09:37:00Z"/>
          <w:rFonts w:asciiTheme="minorHAnsi" w:eastAsiaTheme="minorEastAsia" w:hAnsiTheme="minorHAnsi" w:cstheme="minorBidi"/>
          <w:noProof/>
          <w:sz w:val="22"/>
          <w:szCs w:val="22"/>
        </w:rPr>
      </w:pPr>
      <w:ins w:id="138"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"_Toc400438010"</w:instrText>
        </w:r>
        <w:r w:rsidRPr="005338E3">
          <w:rPr>
            <w:rStyle w:val="Hyperlink"/>
            <w:noProof/>
          </w:rPr>
          <w:instrText xml:space="preserve"> </w:instrText>
        </w:r>
        <w:r w:rsidRPr="005338E3">
          <w:rPr>
            <w:rStyle w:val="Hyperlink"/>
            <w:noProof/>
          </w:rPr>
          <w:fldChar w:fldCharType="separate"/>
        </w:r>
        <w:r w:rsidRPr="005338E3">
          <w:rPr>
            <w:rStyle w:val="Hyperlink"/>
            <w:noProof/>
          </w:rPr>
          <w:t>10.1</w:t>
        </w:r>
        <w:r>
          <w:rPr>
            <w:rFonts w:asciiTheme="minorHAnsi" w:eastAsiaTheme="minorEastAsia" w:hAnsiTheme="minorHAnsi" w:cstheme="minorBidi"/>
            <w:noProof/>
            <w:sz w:val="22"/>
            <w:szCs w:val="22"/>
          </w:rPr>
          <w:tab/>
        </w:r>
        <w:r w:rsidRPr="005338E3">
          <w:rPr>
            <w:rStyle w:val="Hyperlink"/>
            <w:noProof/>
          </w:rPr>
          <w:t>Functional Requirements</w:t>
        </w:r>
        <w:r>
          <w:rPr>
            <w:noProof/>
            <w:webHidden/>
          </w:rPr>
          <w:tab/>
        </w:r>
        <w:r>
          <w:rPr>
            <w:noProof/>
            <w:webHidden/>
          </w:rPr>
          <w:fldChar w:fldCharType="begin"/>
        </w:r>
        <w:r>
          <w:rPr>
            <w:noProof/>
            <w:webHidden/>
          </w:rPr>
          <w:instrText xml:space="preserve"> PAGEREF _Toc400438010 \h </w:instrText>
        </w:r>
      </w:ins>
      <w:r>
        <w:rPr>
          <w:noProof/>
          <w:webHidden/>
        </w:rPr>
      </w:r>
      <w:r>
        <w:rPr>
          <w:noProof/>
          <w:webHidden/>
        </w:rPr>
        <w:fldChar w:fldCharType="separate"/>
      </w:r>
      <w:ins w:id="139" w:author="Amy Byers" w:date="2014-10-07T09:37:00Z">
        <w:r>
          <w:rPr>
            <w:noProof/>
            <w:webHidden/>
          </w:rPr>
          <w:t>15</w:t>
        </w:r>
        <w:r>
          <w:rPr>
            <w:noProof/>
            <w:webHidden/>
          </w:rPr>
          <w:fldChar w:fldCharType="end"/>
        </w:r>
        <w:r w:rsidRPr="005338E3">
          <w:rPr>
            <w:rStyle w:val="Hyperlink"/>
            <w:noProof/>
          </w:rPr>
          <w:fldChar w:fldCharType="end"/>
        </w:r>
      </w:ins>
    </w:p>
    <w:p w:rsidR="001C1CE8" w:rsidRDefault="001C1CE8">
      <w:pPr>
        <w:pStyle w:val="TOC1"/>
        <w:rPr>
          <w:ins w:id="140" w:author="Amy Byers" w:date="2014-10-07T09:37:00Z"/>
          <w:rFonts w:asciiTheme="minorHAnsi" w:eastAsiaTheme="minorEastAsia" w:hAnsiTheme="minorHAnsi" w:cstheme="minorBidi"/>
          <w:noProof/>
          <w:sz w:val="22"/>
          <w:szCs w:val="22"/>
        </w:rPr>
      </w:pPr>
      <w:ins w:id="141"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"_Toc400438011"</w:instrText>
        </w:r>
        <w:r w:rsidRPr="005338E3">
          <w:rPr>
            <w:rStyle w:val="Hyperlink"/>
            <w:noProof/>
          </w:rPr>
          <w:instrText xml:space="preserve"> </w:instrText>
        </w:r>
        <w:r w:rsidRPr="005338E3">
          <w:rPr>
            <w:rStyle w:val="Hyperlink"/>
            <w:noProof/>
          </w:rPr>
          <w:fldChar w:fldCharType="separate"/>
        </w:r>
        <w:r w:rsidRPr="005338E3">
          <w:rPr>
            <w:rStyle w:val="Hyperlink"/>
            <w:i/>
            <w:noProof/>
          </w:rPr>
          <w:t>11.</w:t>
        </w:r>
        <w:r>
          <w:rPr>
            <w:rFonts w:asciiTheme="minorHAnsi" w:eastAsiaTheme="minorEastAsia" w:hAnsiTheme="minorHAnsi" w:cstheme="minorBidi"/>
            <w:noProof/>
            <w:sz w:val="22"/>
            <w:szCs w:val="22"/>
          </w:rPr>
          <w:tab/>
        </w:r>
        <w:r w:rsidRPr="005338E3">
          <w:rPr>
            <w:rStyle w:val="Hyperlink"/>
            <w:i/>
            <w:noProof/>
          </w:rPr>
          <w:t>Appendix A: Glossary</w:t>
        </w:r>
        <w:r>
          <w:rPr>
            <w:noProof/>
            <w:webHidden/>
          </w:rPr>
          <w:tab/>
        </w:r>
        <w:r>
          <w:rPr>
            <w:noProof/>
            <w:webHidden/>
          </w:rPr>
          <w:fldChar w:fldCharType="begin"/>
        </w:r>
        <w:r>
          <w:rPr>
            <w:noProof/>
            <w:webHidden/>
          </w:rPr>
          <w:instrText xml:space="preserve"> PAGEREF _Toc400438011 \h </w:instrText>
        </w:r>
      </w:ins>
      <w:r>
        <w:rPr>
          <w:noProof/>
          <w:webHidden/>
        </w:rPr>
      </w:r>
      <w:r>
        <w:rPr>
          <w:noProof/>
          <w:webHidden/>
        </w:rPr>
        <w:fldChar w:fldCharType="separate"/>
      </w:r>
      <w:ins w:id="142" w:author="Amy Byers" w:date="2014-10-07T09:37:00Z">
        <w:r>
          <w:rPr>
            <w:noProof/>
            <w:webHidden/>
          </w:rPr>
          <w:t>15</w:t>
        </w:r>
        <w:r>
          <w:rPr>
            <w:noProof/>
            <w:webHidden/>
          </w:rPr>
          <w:fldChar w:fldCharType="end"/>
        </w:r>
        <w:r w:rsidRPr="005338E3">
          <w:rPr>
            <w:rStyle w:val="Hyperlink"/>
            <w:noProof/>
          </w:rPr>
          <w:fldChar w:fldCharType="end"/>
        </w:r>
      </w:ins>
    </w:p>
    <w:p w:rsidR="001C1CE8" w:rsidRDefault="001C1CE8">
      <w:pPr>
        <w:pStyle w:val="TOC1"/>
        <w:rPr>
          <w:ins w:id="143" w:author="Amy Byers" w:date="2014-10-07T09:37:00Z"/>
          <w:rFonts w:asciiTheme="minorHAnsi" w:eastAsiaTheme="minorEastAsia" w:hAnsiTheme="minorHAnsi" w:cstheme="minorBidi"/>
          <w:noProof/>
          <w:sz w:val="22"/>
          <w:szCs w:val="22"/>
        </w:rPr>
      </w:pPr>
      <w:ins w:id="144"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"_Toc400438012"</w:instrText>
        </w:r>
        <w:r w:rsidRPr="005338E3">
          <w:rPr>
            <w:rStyle w:val="Hyperlink"/>
            <w:noProof/>
          </w:rPr>
          <w:instrText xml:space="preserve"> </w:instrText>
        </w:r>
        <w:r w:rsidRPr="005338E3">
          <w:rPr>
            <w:rStyle w:val="Hyperlink"/>
            <w:noProof/>
          </w:rPr>
          <w:fldChar w:fldCharType="separate"/>
        </w:r>
        <w:r w:rsidRPr="005338E3">
          <w:rPr>
            <w:rStyle w:val="Hyperlink"/>
            <w:i/>
            <w:noProof/>
          </w:rPr>
          <w:t>12.</w:t>
        </w:r>
        <w:r>
          <w:rPr>
            <w:rFonts w:asciiTheme="minorHAnsi" w:eastAsiaTheme="minorEastAsia" w:hAnsiTheme="minorHAnsi" w:cstheme="minorBidi"/>
            <w:noProof/>
            <w:sz w:val="22"/>
            <w:szCs w:val="22"/>
          </w:rPr>
          <w:tab/>
        </w:r>
        <w:r w:rsidRPr="005338E3">
          <w:rPr>
            <w:rStyle w:val="Hyperlink"/>
            <w:i/>
            <w:noProof/>
          </w:rPr>
          <w:t>Appendix B: Receipt Example</w:t>
        </w:r>
        <w:r>
          <w:rPr>
            <w:noProof/>
            <w:webHidden/>
          </w:rPr>
          <w:tab/>
        </w:r>
        <w:r>
          <w:rPr>
            <w:noProof/>
            <w:webHidden/>
          </w:rPr>
          <w:fldChar w:fldCharType="begin"/>
        </w:r>
        <w:r>
          <w:rPr>
            <w:noProof/>
            <w:webHidden/>
          </w:rPr>
          <w:instrText xml:space="preserve"> PAGEREF _Toc400438012 \h </w:instrText>
        </w:r>
      </w:ins>
      <w:r>
        <w:rPr>
          <w:noProof/>
          <w:webHidden/>
        </w:rPr>
      </w:r>
      <w:r>
        <w:rPr>
          <w:noProof/>
          <w:webHidden/>
        </w:rPr>
        <w:fldChar w:fldCharType="separate"/>
      </w:r>
      <w:ins w:id="145" w:author="Amy Byers" w:date="2014-10-07T09:37:00Z">
        <w:r>
          <w:rPr>
            <w:noProof/>
            <w:webHidden/>
          </w:rPr>
          <w:t>16</w:t>
        </w:r>
        <w:r>
          <w:rPr>
            <w:noProof/>
            <w:webHidden/>
          </w:rPr>
          <w:fldChar w:fldCharType="end"/>
        </w:r>
        <w:r w:rsidRPr="005338E3">
          <w:rPr>
            <w:rStyle w:val="Hyperlink"/>
            <w:noProof/>
          </w:rPr>
          <w:fldChar w:fldCharType="end"/>
        </w:r>
      </w:ins>
    </w:p>
    <w:p w:rsidR="001C1CE8" w:rsidRDefault="001C1CE8">
      <w:pPr>
        <w:pStyle w:val="TOC2"/>
        <w:rPr>
          <w:ins w:id="146" w:author="Amy Byers" w:date="2014-10-07T09:37:00Z"/>
          <w:rFonts w:asciiTheme="minorHAnsi" w:eastAsiaTheme="minorEastAsia" w:hAnsiTheme="minorHAnsi" w:cstheme="minorBidi"/>
          <w:noProof/>
          <w:sz w:val="22"/>
          <w:szCs w:val="22"/>
        </w:rPr>
      </w:pPr>
      <w:ins w:id="147"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"_Toc400438013"</w:instrText>
        </w:r>
        <w:r w:rsidRPr="005338E3">
          <w:rPr>
            <w:rStyle w:val="Hyperlink"/>
            <w:noProof/>
          </w:rPr>
          <w:instrText xml:space="preserve"> </w:instrText>
        </w:r>
        <w:r w:rsidRPr="005338E3">
          <w:rPr>
            <w:rStyle w:val="Hyperlink"/>
            <w:noProof/>
          </w:rPr>
          <w:fldChar w:fldCharType="separate"/>
        </w:r>
        <w:r w:rsidRPr="005338E3">
          <w:rPr>
            <w:rStyle w:val="Hyperlink"/>
            <w:noProof/>
          </w:rPr>
          <w:t>12.1</w:t>
        </w:r>
        <w:r>
          <w:rPr>
            <w:rFonts w:asciiTheme="minorHAnsi" w:eastAsiaTheme="minorEastAsia" w:hAnsiTheme="minorHAnsi" w:cstheme="minorBidi"/>
            <w:noProof/>
            <w:sz w:val="22"/>
            <w:szCs w:val="22"/>
          </w:rPr>
          <w:tab/>
        </w:r>
        <w:r w:rsidRPr="005338E3">
          <w:rPr>
            <w:rStyle w:val="Hyperlink"/>
            <w:noProof/>
          </w:rPr>
          <w:t>Pre-Order Deposit</w:t>
        </w:r>
        <w:r>
          <w:rPr>
            <w:noProof/>
            <w:webHidden/>
          </w:rPr>
          <w:tab/>
        </w:r>
        <w:r>
          <w:rPr>
            <w:noProof/>
            <w:webHidden/>
          </w:rPr>
          <w:fldChar w:fldCharType="begin"/>
        </w:r>
        <w:r>
          <w:rPr>
            <w:noProof/>
            <w:webHidden/>
          </w:rPr>
          <w:instrText xml:space="preserve"> PAGEREF _Toc400438013 \h </w:instrText>
        </w:r>
      </w:ins>
      <w:r>
        <w:rPr>
          <w:noProof/>
          <w:webHidden/>
        </w:rPr>
      </w:r>
      <w:r>
        <w:rPr>
          <w:noProof/>
          <w:webHidden/>
        </w:rPr>
        <w:fldChar w:fldCharType="separate"/>
      </w:r>
      <w:ins w:id="148" w:author="Amy Byers" w:date="2014-10-07T09:37:00Z">
        <w:r>
          <w:rPr>
            <w:noProof/>
            <w:webHidden/>
          </w:rPr>
          <w:t>16</w:t>
        </w:r>
        <w:r>
          <w:rPr>
            <w:noProof/>
            <w:webHidden/>
          </w:rPr>
          <w:fldChar w:fldCharType="end"/>
        </w:r>
        <w:r w:rsidRPr="005338E3">
          <w:rPr>
            <w:rStyle w:val="Hyperlink"/>
            <w:noProof/>
          </w:rPr>
          <w:fldChar w:fldCharType="end"/>
        </w:r>
      </w:ins>
    </w:p>
    <w:p w:rsidR="001C1CE8" w:rsidRDefault="001C1CE8">
      <w:pPr>
        <w:pStyle w:val="TOC1"/>
        <w:rPr>
          <w:ins w:id="149" w:author="Amy Byers" w:date="2014-10-07T09:37:00Z"/>
          <w:rFonts w:asciiTheme="minorHAnsi" w:eastAsiaTheme="minorEastAsia" w:hAnsiTheme="minorHAnsi" w:cstheme="minorBidi"/>
          <w:noProof/>
          <w:sz w:val="22"/>
          <w:szCs w:val="22"/>
        </w:rPr>
      </w:pPr>
      <w:ins w:id="150"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"_Toc400438014"</w:instrText>
        </w:r>
        <w:r w:rsidRPr="005338E3">
          <w:rPr>
            <w:rStyle w:val="Hyperlink"/>
            <w:noProof/>
          </w:rPr>
          <w:instrText xml:space="preserve"> </w:instrText>
        </w:r>
        <w:r w:rsidRPr="005338E3">
          <w:rPr>
            <w:rStyle w:val="Hyperlink"/>
            <w:noProof/>
          </w:rPr>
          <w:fldChar w:fldCharType="separate"/>
        </w:r>
        <w:r w:rsidRPr="005338E3">
          <w:rPr>
            <w:rStyle w:val="Hyperlink"/>
            <w:i/>
            <w:noProof/>
          </w:rPr>
          <w:t>13.</w:t>
        </w:r>
        <w:r>
          <w:rPr>
            <w:rFonts w:asciiTheme="minorHAnsi" w:eastAsiaTheme="minorEastAsia" w:hAnsiTheme="minorHAnsi" w:cstheme="minorBidi"/>
            <w:noProof/>
            <w:sz w:val="22"/>
            <w:szCs w:val="22"/>
          </w:rPr>
          <w:tab/>
        </w:r>
        <w:r w:rsidRPr="005338E3">
          <w:rPr>
            <w:rStyle w:val="Hyperlink"/>
            <w:i/>
            <w:noProof/>
          </w:rPr>
          <w:t>Appendix C: POSLog Example</w:t>
        </w:r>
        <w:r>
          <w:rPr>
            <w:noProof/>
            <w:webHidden/>
          </w:rPr>
          <w:tab/>
        </w:r>
        <w:r>
          <w:rPr>
            <w:noProof/>
            <w:webHidden/>
          </w:rPr>
          <w:fldChar w:fldCharType="begin"/>
        </w:r>
        <w:r>
          <w:rPr>
            <w:noProof/>
            <w:webHidden/>
          </w:rPr>
          <w:instrText xml:space="preserve"> PAGEREF _Toc400438014 \h </w:instrText>
        </w:r>
      </w:ins>
      <w:r>
        <w:rPr>
          <w:noProof/>
          <w:webHidden/>
        </w:rPr>
      </w:r>
      <w:r>
        <w:rPr>
          <w:noProof/>
          <w:webHidden/>
        </w:rPr>
        <w:fldChar w:fldCharType="separate"/>
      </w:r>
      <w:ins w:id="151" w:author="Amy Byers" w:date="2014-10-07T09:37:00Z">
        <w:r>
          <w:rPr>
            <w:noProof/>
            <w:webHidden/>
          </w:rPr>
          <w:t>17</w:t>
        </w:r>
        <w:r>
          <w:rPr>
            <w:noProof/>
            <w:webHidden/>
          </w:rPr>
          <w:fldChar w:fldCharType="end"/>
        </w:r>
        <w:r w:rsidRPr="005338E3">
          <w:rPr>
            <w:rStyle w:val="Hyperlink"/>
            <w:noProof/>
          </w:rPr>
          <w:fldChar w:fldCharType="end"/>
        </w:r>
      </w:ins>
    </w:p>
    <w:p w:rsidR="001C1CE8" w:rsidRDefault="001C1CE8">
      <w:pPr>
        <w:pStyle w:val="TOC2"/>
        <w:rPr>
          <w:ins w:id="152" w:author="Amy Byers" w:date="2014-10-07T09:37:00Z"/>
          <w:rFonts w:asciiTheme="minorHAnsi" w:eastAsiaTheme="minorEastAsia" w:hAnsiTheme="minorHAnsi" w:cstheme="minorBidi"/>
          <w:noProof/>
          <w:sz w:val="22"/>
          <w:szCs w:val="22"/>
        </w:rPr>
      </w:pPr>
      <w:ins w:id="153"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"_Toc400438015"</w:instrText>
        </w:r>
        <w:r w:rsidRPr="005338E3">
          <w:rPr>
            <w:rStyle w:val="Hyperlink"/>
            <w:noProof/>
          </w:rPr>
          <w:instrText xml:space="preserve"> </w:instrText>
        </w:r>
        <w:r w:rsidRPr="005338E3">
          <w:rPr>
            <w:rStyle w:val="Hyperlink"/>
            <w:noProof/>
          </w:rPr>
          <w:fldChar w:fldCharType="separate"/>
        </w:r>
        <w:r w:rsidRPr="005338E3">
          <w:rPr>
            <w:rStyle w:val="Hyperlink"/>
            <w:noProof/>
          </w:rPr>
          <w:t>13.1</w:t>
        </w:r>
        <w:r>
          <w:rPr>
            <w:rFonts w:asciiTheme="minorHAnsi" w:eastAsiaTheme="minorEastAsia" w:hAnsiTheme="minorHAnsi" w:cstheme="minorBidi"/>
            <w:noProof/>
            <w:sz w:val="22"/>
            <w:szCs w:val="22"/>
          </w:rPr>
          <w:tab/>
        </w:r>
        <w:r w:rsidRPr="005338E3">
          <w:rPr>
            <w:rStyle w:val="Hyperlink"/>
            <w:noProof/>
          </w:rPr>
          <w:t>Pre-Order Deposit</w:t>
        </w:r>
        <w:r>
          <w:rPr>
            <w:noProof/>
            <w:webHidden/>
          </w:rPr>
          <w:tab/>
        </w:r>
        <w:r>
          <w:rPr>
            <w:noProof/>
            <w:webHidden/>
          </w:rPr>
          <w:fldChar w:fldCharType="begin"/>
        </w:r>
        <w:r>
          <w:rPr>
            <w:noProof/>
            <w:webHidden/>
          </w:rPr>
          <w:instrText xml:space="preserve"> PAGEREF _Toc400438015 \h </w:instrText>
        </w:r>
      </w:ins>
      <w:r>
        <w:rPr>
          <w:noProof/>
          <w:webHidden/>
        </w:rPr>
      </w:r>
      <w:r>
        <w:rPr>
          <w:noProof/>
          <w:webHidden/>
        </w:rPr>
        <w:fldChar w:fldCharType="separate"/>
      </w:r>
      <w:ins w:id="154" w:author="Amy Byers" w:date="2014-10-07T09:37:00Z">
        <w:r>
          <w:rPr>
            <w:noProof/>
            <w:webHidden/>
          </w:rPr>
          <w:t>17</w:t>
        </w:r>
        <w:r>
          <w:rPr>
            <w:noProof/>
            <w:webHidden/>
          </w:rPr>
          <w:fldChar w:fldCharType="end"/>
        </w:r>
        <w:r w:rsidRPr="005338E3">
          <w:rPr>
            <w:rStyle w:val="Hyperlink"/>
            <w:noProof/>
          </w:rPr>
          <w:fldChar w:fldCharType="end"/>
        </w:r>
      </w:ins>
    </w:p>
    <w:p w:rsidR="001C1CE8" w:rsidRDefault="001C1CE8">
      <w:pPr>
        <w:pStyle w:val="TOC1"/>
        <w:rPr>
          <w:ins w:id="155" w:author="Amy Byers" w:date="2014-10-07T09:37:00Z"/>
          <w:rFonts w:asciiTheme="minorHAnsi" w:eastAsiaTheme="minorEastAsia" w:hAnsiTheme="minorHAnsi" w:cstheme="minorBidi"/>
          <w:noProof/>
          <w:sz w:val="22"/>
          <w:szCs w:val="22"/>
        </w:rPr>
      </w:pPr>
      <w:ins w:id="156"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"_Toc400438016"</w:instrText>
        </w:r>
        <w:r w:rsidRPr="005338E3">
          <w:rPr>
            <w:rStyle w:val="Hyperlink"/>
            <w:noProof/>
          </w:rPr>
          <w:instrText xml:space="preserve"> </w:instrText>
        </w:r>
        <w:r w:rsidRPr="005338E3">
          <w:rPr>
            <w:rStyle w:val="Hyperlink"/>
            <w:noProof/>
          </w:rPr>
          <w:fldChar w:fldCharType="separate"/>
        </w:r>
        <w:r w:rsidRPr="005338E3">
          <w:rPr>
            <w:rStyle w:val="Hyperlink"/>
            <w:i/>
            <w:noProof/>
          </w:rPr>
          <w:t>14.</w:t>
        </w:r>
        <w:r>
          <w:rPr>
            <w:rFonts w:asciiTheme="minorHAnsi" w:eastAsiaTheme="minorEastAsia" w:hAnsiTheme="minorHAnsi" w:cstheme="minorBidi"/>
            <w:noProof/>
            <w:sz w:val="22"/>
            <w:szCs w:val="22"/>
          </w:rPr>
          <w:tab/>
        </w:r>
        <w:r w:rsidRPr="005338E3">
          <w:rPr>
            <w:rStyle w:val="Hyperlink"/>
            <w:i/>
            <w:noProof/>
          </w:rPr>
          <w:t>Appendix D: EJ Example</w:t>
        </w:r>
        <w:r>
          <w:rPr>
            <w:noProof/>
            <w:webHidden/>
          </w:rPr>
          <w:tab/>
        </w:r>
        <w:r>
          <w:rPr>
            <w:noProof/>
            <w:webHidden/>
          </w:rPr>
          <w:fldChar w:fldCharType="begin"/>
        </w:r>
        <w:r>
          <w:rPr>
            <w:noProof/>
            <w:webHidden/>
          </w:rPr>
          <w:instrText xml:space="preserve"> PAGEREF _Toc400438016 \h </w:instrText>
        </w:r>
      </w:ins>
      <w:r>
        <w:rPr>
          <w:noProof/>
          <w:webHidden/>
        </w:rPr>
      </w:r>
      <w:r>
        <w:rPr>
          <w:noProof/>
          <w:webHidden/>
        </w:rPr>
        <w:fldChar w:fldCharType="separate"/>
      </w:r>
      <w:ins w:id="157" w:author="Amy Byers" w:date="2014-10-07T09:37:00Z">
        <w:r>
          <w:rPr>
            <w:noProof/>
            <w:webHidden/>
          </w:rPr>
          <w:t>18</w:t>
        </w:r>
        <w:r>
          <w:rPr>
            <w:noProof/>
            <w:webHidden/>
          </w:rPr>
          <w:fldChar w:fldCharType="end"/>
        </w:r>
        <w:r w:rsidRPr="005338E3">
          <w:rPr>
            <w:rStyle w:val="Hyperlink"/>
            <w:noProof/>
          </w:rPr>
          <w:fldChar w:fldCharType="end"/>
        </w:r>
      </w:ins>
    </w:p>
    <w:p w:rsidR="001C1CE8" w:rsidRDefault="001C1CE8">
      <w:pPr>
        <w:pStyle w:val="TOC2"/>
        <w:rPr>
          <w:ins w:id="158" w:author="Amy Byers" w:date="2014-10-07T09:37:00Z"/>
          <w:rFonts w:asciiTheme="minorHAnsi" w:eastAsiaTheme="minorEastAsia" w:hAnsiTheme="minorHAnsi" w:cstheme="minorBidi"/>
          <w:noProof/>
          <w:sz w:val="22"/>
          <w:szCs w:val="22"/>
        </w:rPr>
      </w:pPr>
      <w:ins w:id="159" w:author="Amy Byers" w:date="2014-10-07T09:37:00Z">
        <w:r w:rsidRPr="005338E3">
          <w:rPr>
            <w:rStyle w:val="Hyperlink"/>
            <w:noProof/>
          </w:rPr>
          <w:fldChar w:fldCharType="begin"/>
        </w:r>
        <w:r w:rsidRPr="005338E3">
          <w:rPr>
            <w:rStyle w:val="Hyperlink"/>
            <w:noProof/>
          </w:rPr>
          <w:instrText xml:space="preserve"> </w:instrText>
        </w:r>
        <w:r>
          <w:rPr>
            <w:noProof/>
          </w:rPr>
          <w:instrText>HYPERLINK \l "_Toc400438017"</w:instrText>
        </w:r>
        <w:r w:rsidRPr="005338E3">
          <w:rPr>
            <w:rStyle w:val="Hyperlink"/>
            <w:noProof/>
          </w:rPr>
          <w:instrText xml:space="preserve"> </w:instrText>
        </w:r>
        <w:r w:rsidRPr="005338E3">
          <w:rPr>
            <w:rStyle w:val="Hyperlink"/>
            <w:noProof/>
          </w:rPr>
          <w:fldChar w:fldCharType="separate"/>
        </w:r>
        <w:r w:rsidRPr="005338E3">
          <w:rPr>
            <w:rStyle w:val="Hyperlink"/>
            <w:noProof/>
          </w:rPr>
          <w:t>14.1</w:t>
        </w:r>
        <w:r>
          <w:rPr>
            <w:rFonts w:asciiTheme="minorHAnsi" w:eastAsiaTheme="minorEastAsia" w:hAnsiTheme="minorHAnsi" w:cstheme="minorBidi"/>
            <w:noProof/>
            <w:sz w:val="22"/>
            <w:szCs w:val="22"/>
          </w:rPr>
          <w:tab/>
        </w:r>
        <w:r w:rsidRPr="005338E3">
          <w:rPr>
            <w:rStyle w:val="Hyperlink"/>
            <w:noProof/>
          </w:rPr>
          <w:t>Pre-Order Deposit</w:t>
        </w:r>
        <w:r>
          <w:rPr>
            <w:noProof/>
            <w:webHidden/>
          </w:rPr>
          <w:tab/>
        </w:r>
        <w:r>
          <w:rPr>
            <w:noProof/>
            <w:webHidden/>
          </w:rPr>
          <w:fldChar w:fldCharType="begin"/>
        </w:r>
        <w:r>
          <w:rPr>
            <w:noProof/>
            <w:webHidden/>
          </w:rPr>
          <w:instrText xml:space="preserve"> PAGEREF _Toc400438017 \h </w:instrText>
        </w:r>
      </w:ins>
      <w:r>
        <w:rPr>
          <w:noProof/>
          <w:webHidden/>
        </w:rPr>
      </w:r>
      <w:r>
        <w:rPr>
          <w:noProof/>
          <w:webHidden/>
        </w:rPr>
        <w:fldChar w:fldCharType="separate"/>
      </w:r>
      <w:ins w:id="160" w:author="Amy Byers" w:date="2014-10-07T09:37:00Z">
        <w:r>
          <w:rPr>
            <w:noProof/>
            <w:webHidden/>
          </w:rPr>
          <w:t>18</w:t>
        </w:r>
        <w:r>
          <w:rPr>
            <w:noProof/>
            <w:webHidden/>
          </w:rPr>
          <w:fldChar w:fldCharType="end"/>
        </w:r>
        <w:r w:rsidRPr="005338E3">
          <w:rPr>
            <w:rStyle w:val="Hyperlink"/>
            <w:noProof/>
          </w:rPr>
          <w:fldChar w:fldCharType="end"/>
        </w:r>
      </w:ins>
    </w:p>
    <w:p w:rsidR="007D74C2" w:rsidDel="001C1CE8" w:rsidRDefault="007D74C2">
      <w:pPr>
        <w:pStyle w:val="TOC1"/>
        <w:rPr>
          <w:del w:id="161" w:author="Amy Byers" w:date="2014-10-07T09:37:00Z"/>
          <w:rFonts w:asciiTheme="minorHAnsi" w:eastAsiaTheme="minorEastAsia" w:hAnsiTheme="minorHAnsi" w:cstheme="minorBidi"/>
          <w:noProof/>
          <w:sz w:val="22"/>
          <w:szCs w:val="22"/>
        </w:rPr>
      </w:pPr>
      <w:del w:id="162" w:author="Amy Byers" w:date="2014-10-07T09:37:00Z">
        <w:r w:rsidRPr="001C1CE8" w:rsidDel="001C1CE8">
          <w:rPr>
            <w:rPrChange w:id="163" w:author="Amy Byers" w:date="2014-10-07T09:37:00Z">
              <w:rPr>
                <w:rStyle w:val="Hyperlink"/>
                <w:i/>
                <w:noProof/>
              </w:rPr>
            </w:rPrChange>
          </w:rPr>
          <w:delText>1.</w:delText>
        </w:r>
        <w:r w:rsidDel="001C1CE8">
          <w:rPr>
            <w:rFonts w:asciiTheme="minorHAnsi" w:eastAsiaTheme="minorEastAsia" w:hAnsiTheme="minorHAnsi" w:cstheme="minorBidi"/>
            <w:noProof/>
            <w:sz w:val="22"/>
            <w:szCs w:val="22"/>
          </w:rPr>
          <w:tab/>
        </w:r>
        <w:r w:rsidRPr="001C1CE8" w:rsidDel="001C1CE8">
          <w:rPr>
            <w:rPrChange w:id="164" w:author="Amy Byers" w:date="2014-10-07T09:37:00Z">
              <w:rPr>
                <w:rStyle w:val="Hyperlink"/>
                <w:i/>
                <w:noProof/>
              </w:rPr>
            </w:rPrChange>
          </w:rPr>
          <w:delText>Feature Overview</w:delText>
        </w:r>
        <w:r w:rsidDel="001C1CE8">
          <w:rPr>
            <w:noProof/>
            <w:webHidden/>
          </w:rPr>
          <w:tab/>
          <w:delText>3</w:delText>
        </w:r>
      </w:del>
    </w:p>
    <w:p w:rsidR="007D74C2" w:rsidDel="001C1CE8" w:rsidRDefault="007D74C2">
      <w:pPr>
        <w:pStyle w:val="TOC2"/>
        <w:rPr>
          <w:del w:id="165" w:author="Amy Byers" w:date="2014-10-07T09:37:00Z"/>
          <w:rFonts w:asciiTheme="minorHAnsi" w:eastAsiaTheme="minorEastAsia" w:hAnsiTheme="minorHAnsi" w:cstheme="minorBidi"/>
          <w:noProof/>
          <w:sz w:val="22"/>
          <w:szCs w:val="22"/>
        </w:rPr>
      </w:pPr>
      <w:del w:id="166" w:author="Amy Byers" w:date="2014-10-07T09:37:00Z">
        <w:r w:rsidRPr="001C1CE8" w:rsidDel="001C1CE8">
          <w:rPr>
            <w:rPrChange w:id="167" w:author="Amy Byers" w:date="2014-10-07T09:37:00Z">
              <w:rPr>
                <w:rStyle w:val="Hyperlink"/>
                <w:noProof/>
              </w:rPr>
            </w:rPrChange>
          </w:rPr>
          <w:delText>1.1</w:delText>
        </w:r>
        <w:r w:rsidDel="001C1CE8">
          <w:rPr>
            <w:rFonts w:asciiTheme="minorHAnsi" w:eastAsiaTheme="minorEastAsia" w:hAnsiTheme="minorHAnsi" w:cstheme="minorBidi"/>
            <w:noProof/>
            <w:sz w:val="22"/>
            <w:szCs w:val="22"/>
          </w:rPr>
          <w:tab/>
        </w:r>
        <w:r w:rsidRPr="001C1CE8" w:rsidDel="001C1CE8">
          <w:rPr>
            <w:rPrChange w:id="168" w:author="Amy Byers" w:date="2014-10-07T09:37:00Z">
              <w:rPr>
                <w:rStyle w:val="Hyperlink"/>
                <w:noProof/>
              </w:rPr>
            </w:rPrChange>
          </w:rPr>
          <w:delText>Feature Description</w:delText>
        </w:r>
        <w:r w:rsidDel="001C1CE8">
          <w:rPr>
            <w:noProof/>
            <w:webHidden/>
          </w:rPr>
          <w:tab/>
          <w:delText>3</w:delText>
        </w:r>
      </w:del>
    </w:p>
    <w:p w:rsidR="007D74C2" w:rsidDel="001C1CE8" w:rsidRDefault="007D74C2">
      <w:pPr>
        <w:pStyle w:val="TOC2"/>
        <w:rPr>
          <w:del w:id="169" w:author="Amy Byers" w:date="2014-10-07T09:37:00Z"/>
          <w:rFonts w:asciiTheme="minorHAnsi" w:eastAsiaTheme="minorEastAsia" w:hAnsiTheme="minorHAnsi" w:cstheme="minorBidi"/>
          <w:noProof/>
          <w:sz w:val="22"/>
          <w:szCs w:val="22"/>
        </w:rPr>
      </w:pPr>
      <w:del w:id="170" w:author="Amy Byers" w:date="2014-10-07T09:37:00Z">
        <w:r w:rsidRPr="001C1CE8" w:rsidDel="001C1CE8">
          <w:rPr>
            <w:rPrChange w:id="171" w:author="Amy Byers" w:date="2014-10-07T09:37:00Z">
              <w:rPr>
                <w:rStyle w:val="Hyperlink"/>
                <w:noProof/>
              </w:rPr>
            </w:rPrChange>
          </w:rPr>
          <w:delText>1.2</w:delText>
        </w:r>
        <w:r w:rsidDel="001C1CE8">
          <w:rPr>
            <w:rFonts w:asciiTheme="minorHAnsi" w:eastAsiaTheme="minorEastAsia" w:hAnsiTheme="minorHAnsi" w:cstheme="minorBidi"/>
            <w:noProof/>
            <w:sz w:val="22"/>
            <w:szCs w:val="22"/>
          </w:rPr>
          <w:tab/>
        </w:r>
        <w:r w:rsidRPr="001C1CE8" w:rsidDel="001C1CE8">
          <w:rPr>
            <w:rPrChange w:id="172" w:author="Amy Byers" w:date="2014-10-07T09:37:00Z">
              <w:rPr>
                <w:rStyle w:val="Hyperlink"/>
                <w:noProof/>
              </w:rPr>
            </w:rPrChange>
          </w:rPr>
          <w:delText>Assumptions</w:delText>
        </w:r>
        <w:r w:rsidDel="001C1CE8">
          <w:rPr>
            <w:noProof/>
            <w:webHidden/>
          </w:rPr>
          <w:tab/>
          <w:delText>3</w:delText>
        </w:r>
      </w:del>
    </w:p>
    <w:p w:rsidR="007D74C2" w:rsidDel="001C1CE8" w:rsidRDefault="007D74C2">
      <w:pPr>
        <w:pStyle w:val="TOC2"/>
        <w:rPr>
          <w:del w:id="173" w:author="Amy Byers" w:date="2014-10-07T09:37:00Z"/>
          <w:rFonts w:asciiTheme="minorHAnsi" w:eastAsiaTheme="minorEastAsia" w:hAnsiTheme="minorHAnsi" w:cstheme="minorBidi"/>
          <w:noProof/>
          <w:sz w:val="22"/>
          <w:szCs w:val="22"/>
        </w:rPr>
      </w:pPr>
      <w:del w:id="174" w:author="Amy Byers" w:date="2014-10-07T09:37:00Z">
        <w:r w:rsidRPr="001C1CE8" w:rsidDel="001C1CE8">
          <w:rPr>
            <w:rPrChange w:id="175" w:author="Amy Byers" w:date="2014-10-07T09:37:00Z">
              <w:rPr>
                <w:rStyle w:val="Hyperlink"/>
                <w:noProof/>
              </w:rPr>
            </w:rPrChange>
          </w:rPr>
          <w:delText>1.3</w:delText>
        </w:r>
        <w:r w:rsidDel="001C1CE8">
          <w:rPr>
            <w:rFonts w:asciiTheme="minorHAnsi" w:eastAsiaTheme="minorEastAsia" w:hAnsiTheme="minorHAnsi" w:cstheme="minorBidi"/>
            <w:noProof/>
            <w:sz w:val="22"/>
            <w:szCs w:val="22"/>
          </w:rPr>
          <w:tab/>
        </w:r>
        <w:r w:rsidRPr="001C1CE8" w:rsidDel="001C1CE8">
          <w:rPr>
            <w:rPrChange w:id="176" w:author="Amy Byers" w:date="2014-10-07T09:37:00Z">
              <w:rPr>
                <w:rStyle w:val="Hyperlink"/>
                <w:noProof/>
              </w:rPr>
            </w:rPrChange>
          </w:rPr>
          <w:delText>Parameters and System Settings</w:delText>
        </w:r>
        <w:r w:rsidDel="001C1CE8">
          <w:rPr>
            <w:noProof/>
            <w:webHidden/>
          </w:rPr>
          <w:tab/>
          <w:delText>3</w:delText>
        </w:r>
      </w:del>
    </w:p>
    <w:p w:rsidR="007D74C2" w:rsidDel="001C1CE8" w:rsidRDefault="007D74C2">
      <w:pPr>
        <w:pStyle w:val="TOC2"/>
        <w:rPr>
          <w:del w:id="177" w:author="Amy Byers" w:date="2014-10-07T09:37:00Z"/>
          <w:rFonts w:asciiTheme="minorHAnsi" w:eastAsiaTheme="minorEastAsia" w:hAnsiTheme="minorHAnsi" w:cstheme="minorBidi"/>
          <w:noProof/>
          <w:sz w:val="22"/>
          <w:szCs w:val="22"/>
        </w:rPr>
      </w:pPr>
      <w:del w:id="178" w:author="Amy Byers" w:date="2014-10-07T09:37:00Z">
        <w:r w:rsidRPr="001C1CE8" w:rsidDel="001C1CE8">
          <w:rPr>
            <w:rPrChange w:id="179" w:author="Amy Byers" w:date="2014-10-07T09:37:00Z">
              <w:rPr>
                <w:rStyle w:val="Hyperlink"/>
                <w:noProof/>
              </w:rPr>
            </w:rPrChange>
          </w:rPr>
          <w:delText>1.4</w:delText>
        </w:r>
        <w:r w:rsidDel="001C1CE8">
          <w:rPr>
            <w:rFonts w:asciiTheme="minorHAnsi" w:eastAsiaTheme="minorEastAsia" w:hAnsiTheme="minorHAnsi" w:cstheme="minorBidi"/>
            <w:noProof/>
            <w:sz w:val="22"/>
            <w:szCs w:val="22"/>
          </w:rPr>
          <w:tab/>
        </w:r>
        <w:r w:rsidRPr="001C1CE8" w:rsidDel="001C1CE8">
          <w:rPr>
            <w:rPrChange w:id="180" w:author="Amy Byers" w:date="2014-10-07T09:37:00Z">
              <w:rPr>
                <w:rStyle w:val="Hyperlink"/>
                <w:noProof/>
              </w:rPr>
            </w:rPrChange>
          </w:rPr>
          <w:delText>Interfaces</w:delText>
        </w:r>
        <w:r w:rsidDel="001C1CE8">
          <w:rPr>
            <w:noProof/>
            <w:webHidden/>
          </w:rPr>
          <w:tab/>
          <w:delText>3</w:delText>
        </w:r>
      </w:del>
    </w:p>
    <w:p w:rsidR="007D74C2" w:rsidDel="001C1CE8" w:rsidRDefault="007D74C2">
      <w:pPr>
        <w:pStyle w:val="TOC1"/>
        <w:rPr>
          <w:del w:id="181" w:author="Amy Byers" w:date="2014-10-07T09:37:00Z"/>
          <w:rFonts w:asciiTheme="minorHAnsi" w:eastAsiaTheme="minorEastAsia" w:hAnsiTheme="minorHAnsi" w:cstheme="minorBidi"/>
          <w:noProof/>
          <w:sz w:val="22"/>
          <w:szCs w:val="22"/>
        </w:rPr>
      </w:pPr>
      <w:del w:id="182" w:author="Amy Byers" w:date="2014-10-07T09:37:00Z">
        <w:r w:rsidRPr="001C1CE8" w:rsidDel="001C1CE8">
          <w:rPr>
            <w:rPrChange w:id="183" w:author="Amy Byers" w:date="2014-10-07T09:37:00Z">
              <w:rPr>
                <w:rStyle w:val="Hyperlink"/>
                <w:i/>
                <w:noProof/>
              </w:rPr>
            </w:rPrChange>
          </w:rPr>
          <w:delText>2.</w:delText>
        </w:r>
        <w:r w:rsidDel="001C1CE8">
          <w:rPr>
            <w:rFonts w:asciiTheme="minorHAnsi" w:eastAsiaTheme="minorEastAsia" w:hAnsiTheme="minorHAnsi" w:cstheme="minorBidi"/>
            <w:noProof/>
            <w:sz w:val="22"/>
            <w:szCs w:val="22"/>
          </w:rPr>
          <w:tab/>
        </w:r>
        <w:r w:rsidRPr="001C1CE8" w:rsidDel="001C1CE8">
          <w:rPr>
            <w:rPrChange w:id="184" w:author="Amy Byers" w:date="2014-10-07T09:37:00Z">
              <w:rPr>
                <w:rStyle w:val="Hyperlink"/>
                <w:i/>
                <w:noProof/>
              </w:rPr>
            </w:rPrChange>
          </w:rPr>
          <w:delText>USE CASE: Initiate Pre-Order Deposit</w:delText>
        </w:r>
        <w:r w:rsidDel="001C1CE8">
          <w:rPr>
            <w:noProof/>
            <w:webHidden/>
          </w:rPr>
          <w:tab/>
          <w:delText>3</w:delText>
        </w:r>
      </w:del>
    </w:p>
    <w:p w:rsidR="007D74C2" w:rsidDel="001C1CE8" w:rsidRDefault="007D74C2">
      <w:pPr>
        <w:pStyle w:val="TOC2"/>
        <w:rPr>
          <w:del w:id="185" w:author="Amy Byers" w:date="2014-10-07T09:37:00Z"/>
          <w:rFonts w:asciiTheme="minorHAnsi" w:eastAsiaTheme="minorEastAsia" w:hAnsiTheme="minorHAnsi" w:cstheme="minorBidi"/>
          <w:noProof/>
          <w:sz w:val="22"/>
          <w:szCs w:val="22"/>
        </w:rPr>
      </w:pPr>
      <w:del w:id="186" w:author="Amy Byers" w:date="2014-10-07T09:37:00Z">
        <w:r w:rsidRPr="001C1CE8" w:rsidDel="001C1CE8">
          <w:rPr>
            <w:rPrChange w:id="187" w:author="Amy Byers" w:date="2014-10-07T09:37:00Z">
              <w:rPr>
                <w:rStyle w:val="Hyperlink"/>
                <w:noProof/>
              </w:rPr>
            </w:rPrChange>
          </w:rPr>
          <w:delText>2.1</w:delText>
        </w:r>
        <w:r w:rsidDel="001C1CE8">
          <w:rPr>
            <w:rFonts w:asciiTheme="minorHAnsi" w:eastAsiaTheme="minorEastAsia" w:hAnsiTheme="minorHAnsi" w:cstheme="minorBidi"/>
            <w:noProof/>
            <w:sz w:val="22"/>
            <w:szCs w:val="22"/>
          </w:rPr>
          <w:tab/>
        </w:r>
        <w:r w:rsidRPr="001C1CE8" w:rsidDel="001C1CE8">
          <w:rPr>
            <w:rPrChange w:id="188" w:author="Amy Byers" w:date="2014-10-07T09:37:00Z">
              <w:rPr>
                <w:rStyle w:val="Hyperlink"/>
                <w:noProof/>
              </w:rPr>
            </w:rPrChange>
          </w:rPr>
          <w:delText>Feature Flow</w:delText>
        </w:r>
        <w:r w:rsidDel="001C1CE8">
          <w:rPr>
            <w:noProof/>
            <w:webHidden/>
          </w:rPr>
          <w:tab/>
          <w:delText>3</w:delText>
        </w:r>
      </w:del>
    </w:p>
    <w:p w:rsidR="007D74C2" w:rsidDel="001C1CE8" w:rsidRDefault="007D74C2">
      <w:pPr>
        <w:pStyle w:val="TOC2"/>
        <w:rPr>
          <w:del w:id="189" w:author="Amy Byers" w:date="2014-10-07T09:37:00Z"/>
          <w:rFonts w:asciiTheme="minorHAnsi" w:eastAsiaTheme="minorEastAsia" w:hAnsiTheme="minorHAnsi" w:cstheme="minorBidi"/>
          <w:noProof/>
          <w:sz w:val="22"/>
          <w:szCs w:val="22"/>
        </w:rPr>
      </w:pPr>
      <w:del w:id="190" w:author="Amy Byers" w:date="2014-10-07T09:37:00Z">
        <w:r w:rsidRPr="001C1CE8" w:rsidDel="001C1CE8">
          <w:rPr>
            <w:rPrChange w:id="191" w:author="Amy Byers" w:date="2014-10-07T09:37:00Z">
              <w:rPr>
                <w:rStyle w:val="Hyperlink"/>
                <w:noProof/>
              </w:rPr>
            </w:rPrChange>
          </w:rPr>
          <w:delText>2.2</w:delText>
        </w:r>
        <w:r w:rsidDel="001C1CE8">
          <w:rPr>
            <w:rFonts w:asciiTheme="minorHAnsi" w:eastAsiaTheme="minorEastAsia" w:hAnsiTheme="minorHAnsi" w:cstheme="minorBidi"/>
            <w:noProof/>
            <w:sz w:val="22"/>
            <w:szCs w:val="22"/>
          </w:rPr>
          <w:tab/>
        </w:r>
        <w:r w:rsidRPr="001C1CE8" w:rsidDel="001C1CE8">
          <w:rPr>
            <w:rPrChange w:id="192" w:author="Amy Byers" w:date="2014-10-07T09:37:00Z">
              <w:rPr>
                <w:rStyle w:val="Hyperlink"/>
                <w:noProof/>
              </w:rPr>
            </w:rPrChange>
          </w:rPr>
          <w:delText>Precondition</w:delText>
        </w:r>
        <w:r w:rsidDel="001C1CE8">
          <w:rPr>
            <w:noProof/>
            <w:webHidden/>
          </w:rPr>
          <w:tab/>
          <w:delText>3</w:delText>
        </w:r>
      </w:del>
    </w:p>
    <w:p w:rsidR="007D74C2" w:rsidDel="001C1CE8" w:rsidRDefault="007D74C2">
      <w:pPr>
        <w:pStyle w:val="TOC2"/>
        <w:rPr>
          <w:del w:id="193" w:author="Amy Byers" w:date="2014-10-07T09:37:00Z"/>
          <w:rFonts w:asciiTheme="minorHAnsi" w:eastAsiaTheme="minorEastAsia" w:hAnsiTheme="minorHAnsi" w:cstheme="minorBidi"/>
          <w:noProof/>
          <w:sz w:val="22"/>
          <w:szCs w:val="22"/>
        </w:rPr>
      </w:pPr>
      <w:del w:id="194" w:author="Amy Byers" w:date="2014-10-07T09:37:00Z">
        <w:r w:rsidRPr="001C1CE8" w:rsidDel="001C1CE8">
          <w:rPr>
            <w:rPrChange w:id="195" w:author="Amy Byers" w:date="2014-10-07T09:37:00Z">
              <w:rPr>
                <w:rStyle w:val="Hyperlink"/>
                <w:noProof/>
              </w:rPr>
            </w:rPrChange>
          </w:rPr>
          <w:delText>2.3</w:delText>
        </w:r>
        <w:r w:rsidDel="001C1CE8">
          <w:rPr>
            <w:rFonts w:asciiTheme="minorHAnsi" w:eastAsiaTheme="minorEastAsia" w:hAnsiTheme="minorHAnsi" w:cstheme="minorBidi"/>
            <w:noProof/>
            <w:sz w:val="22"/>
            <w:szCs w:val="22"/>
          </w:rPr>
          <w:tab/>
        </w:r>
        <w:r w:rsidRPr="001C1CE8" w:rsidDel="001C1CE8">
          <w:rPr>
            <w:rPrChange w:id="196" w:author="Amy Byers" w:date="2014-10-07T09:37:00Z">
              <w:rPr>
                <w:rStyle w:val="Hyperlink"/>
                <w:noProof/>
              </w:rPr>
            </w:rPrChange>
          </w:rPr>
          <w:delText>Main Flow</w:delText>
        </w:r>
        <w:r w:rsidDel="001C1CE8">
          <w:rPr>
            <w:noProof/>
            <w:webHidden/>
          </w:rPr>
          <w:tab/>
          <w:delText>3</w:delText>
        </w:r>
      </w:del>
    </w:p>
    <w:p w:rsidR="007D74C2" w:rsidDel="001C1CE8" w:rsidRDefault="007D74C2">
      <w:pPr>
        <w:pStyle w:val="TOC2"/>
        <w:rPr>
          <w:del w:id="197" w:author="Amy Byers" w:date="2014-10-07T09:37:00Z"/>
          <w:rFonts w:asciiTheme="minorHAnsi" w:eastAsiaTheme="minorEastAsia" w:hAnsiTheme="minorHAnsi" w:cstheme="minorBidi"/>
          <w:noProof/>
          <w:sz w:val="22"/>
          <w:szCs w:val="22"/>
        </w:rPr>
      </w:pPr>
      <w:del w:id="198" w:author="Amy Byers" w:date="2014-10-07T09:37:00Z">
        <w:r w:rsidRPr="001C1CE8" w:rsidDel="001C1CE8">
          <w:rPr>
            <w:rPrChange w:id="199" w:author="Amy Byers" w:date="2014-10-07T09:37:00Z">
              <w:rPr>
                <w:rStyle w:val="Hyperlink"/>
                <w:noProof/>
              </w:rPr>
            </w:rPrChange>
          </w:rPr>
          <w:delText>2.4</w:delText>
        </w:r>
        <w:r w:rsidDel="001C1CE8">
          <w:rPr>
            <w:rFonts w:asciiTheme="minorHAnsi" w:eastAsiaTheme="minorEastAsia" w:hAnsiTheme="minorHAnsi" w:cstheme="minorBidi"/>
            <w:noProof/>
            <w:sz w:val="22"/>
            <w:szCs w:val="22"/>
          </w:rPr>
          <w:tab/>
        </w:r>
        <w:r w:rsidRPr="001C1CE8" w:rsidDel="001C1CE8">
          <w:rPr>
            <w:rPrChange w:id="200" w:author="Amy Byers" w:date="2014-10-07T09:37:00Z">
              <w:rPr>
                <w:rStyle w:val="Hyperlink"/>
                <w:noProof/>
              </w:rPr>
            </w:rPrChange>
          </w:rPr>
          <w:delText>Alternate Flows</w:delText>
        </w:r>
        <w:r w:rsidDel="001C1CE8">
          <w:rPr>
            <w:noProof/>
            <w:webHidden/>
          </w:rPr>
          <w:tab/>
          <w:delText>4</w:delText>
        </w:r>
      </w:del>
    </w:p>
    <w:p w:rsidR="007D74C2" w:rsidDel="001C1CE8" w:rsidRDefault="007D74C2">
      <w:pPr>
        <w:pStyle w:val="TOC2"/>
        <w:rPr>
          <w:del w:id="201" w:author="Amy Byers" w:date="2014-10-07T09:37:00Z"/>
          <w:rFonts w:asciiTheme="minorHAnsi" w:eastAsiaTheme="minorEastAsia" w:hAnsiTheme="minorHAnsi" w:cstheme="minorBidi"/>
          <w:noProof/>
          <w:sz w:val="22"/>
          <w:szCs w:val="22"/>
        </w:rPr>
      </w:pPr>
      <w:del w:id="202" w:author="Amy Byers" w:date="2014-10-07T09:37:00Z">
        <w:r w:rsidRPr="001C1CE8" w:rsidDel="001C1CE8">
          <w:rPr>
            <w:rPrChange w:id="203" w:author="Amy Byers" w:date="2014-10-07T09:37:00Z">
              <w:rPr>
                <w:rStyle w:val="Hyperlink"/>
                <w:noProof/>
              </w:rPr>
            </w:rPrChange>
          </w:rPr>
          <w:delText>2.5</w:delText>
        </w:r>
        <w:r w:rsidDel="001C1CE8">
          <w:rPr>
            <w:rFonts w:asciiTheme="minorHAnsi" w:eastAsiaTheme="minorEastAsia" w:hAnsiTheme="minorHAnsi" w:cstheme="minorBidi"/>
            <w:noProof/>
            <w:sz w:val="22"/>
            <w:szCs w:val="22"/>
          </w:rPr>
          <w:tab/>
        </w:r>
        <w:r w:rsidRPr="001C1CE8" w:rsidDel="001C1CE8">
          <w:rPr>
            <w:rPrChange w:id="204" w:author="Amy Byers" w:date="2014-10-07T09:37:00Z">
              <w:rPr>
                <w:rStyle w:val="Hyperlink"/>
                <w:noProof/>
              </w:rPr>
            </w:rPrChange>
          </w:rPr>
          <w:delText>Post Condition</w:delText>
        </w:r>
        <w:r w:rsidDel="001C1CE8">
          <w:rPr>
            <w:noProof/>
            <w:webHidden/>
          </w:rPr>
          <w:tab/>
          <w:delText>4</w:delText>
        </w:r>
      </w:del>
    </w:p>
    <w:p w:rsidR="007D74C2" w:rsidDel="001C1CE8" w:rsidRDefault="007D74C2">
      <w:pPr>
        <w:pStyle w:val="TOC2"/>
        <w:rPr>
          <w:del w:id="205" w:author="Amy Byers" w:date="2014-10-07T09:37:00Z"/>
          <w:rFonts w:asciiTheme="minorHAnsi" w:eastAsiaTheme="minorEastAsia" w:hAnsiTheme="minorHAnsi" w:cstheme="minorBidi"/>
          <w:noProof/>
          <w:sz w:val="22"/>
          <w:szCs w:val="22"/>
        </w:rPr>
      </w:pPr>
      <w:del w:id="206" w:author="Amy Byers" w:date="2014-10-07T09:37:00Z">
        <w:r w:rsidRPr="001C1CE8" w:rsidDel="001C1CE8">
          <w:rPr>
            <w:rPrChange w:id="207" w:author="Amy Byers" w:date="2014-10-07T09:37:00Z">
              <w:rPr>
                <w:rStyle w:val="Hyperlink"/>
                <w:noProof/>
              </w:rPr>
            </w:rPrChange>
          </w:rPr>
          <w:delText>2.6</w:delText>
        </w:r>
        <w:r w:rsidDel="001C1CE8">
          <w:rPr>
            <w:rFonts w:asciiTheme="minorHAnsi" w:eastAsiaTheme="minorEastAsia" w:hAnsiTheme="minorHAnsi" w:cstheme="minorBidi"/>
            <w:noProof/>
            <w:sz w:val="22"/>
            <w:szCs w:val="22"/>
          </w:rPr>
          <w:tab/>
        </w:r>
        <w:r w:rsidRPr="001C1CE8" w:rsidDel="001C1CE8">
          <w:rPr>
            <w:rPrChange w:id="208" w:author="Amy Byers" w:date="2014-10-07T09:37:00Z">
              <w:rPr>
                <w:rStyle w:val="Hyperlink"/>
                <w:noProof/>
              </w:rPr>
            </w:rPrChange>
          </w:rPr>
          <w:delText>Special Requirements</w:delText>
        </w:r>
        <w:r w:rsidDel="001C1CE8">
          <w:rPr>
            <w:noProof/>
            <w:webHidden/>
          </w:rPr>
          <w:tab/>
          <w:delText>4</w:delText>
        </w:r>
      </w:del>
    </w:p>
    <w:p w:rsidR="007D74C2" w:rsidDel="001C1CE8" w:rsidRDefault="007D74C2">
      <w:pPr>
        <w:pStyle w:val="TOC1"/>
        <w:rPr>
          <w:del w:id="209" w:author="Amy Byers" w:date="2014-10-07T09:37:00Z"/>
          <w:rFonts w:asciiTheme="minorHAnsi" w:eastAsiaTheme="minorEastAsia" w:hAnsiTheme="minorHAnsi" w:cstheme="minorBidi"/>
          <w:noProof/>
          <w:sz w:val="22"/>
          <w:szCs w:val="22"/>
        </w:rPr>
      </w:pPr>
      <w:del w:id="210" w:author="Amy Byers" w:date="2014-10-07T09:37:00Z">
        <w:r w:rsidRPr="001C1CE8" w:rsidDel="001C1CE8">
          <w:rPr>
            <w:rPrChange w:id="211" w:author="Amy Byers" w:date="2014-10-07T09:37:00Z">
              <w:rPr>
                <w:rStyle w:val="Hyperlink"/>
                <w:i/>
                <w:noProof/>
              </w:rPr>
            </w:rPrChange>
          </w:rPr>
          <w:delText>3.</w:delText>
        </w:r>
        <w:r w:rsidDel="001C1CE8">
          <w:rPr>
            <w:rFonts w:asciiTheme="minorHAnsi" w:eastAsiaTheme="minorEastAsia" w:hAnsiTheme="minorHAnsi" w:cstheme="minorBidi"/>
            <w:noProof/>
            <w:sz w:val="22"/>
            <w:szCs w:val="22"/>
          </w:rPr>
          <w:tab/>
        </w:r>
        <w:r w:rsidRPr="001C1CE8" w:rsidDel="001C1CE8">
          <w:rPr>
            <w:rPrChange w:id="212" w:author="Amy Byers" w:date="2014-10-07T09:37:00Z">
              <w:rPr>
                <w:rStyle w:val="Hyperlink"/>
                <w:i/>
                <w:noProof/>
              </w:rPr>
            </w:rPrChange>
          </w:rPr>
          <w:delText>USE CASE: Add Pre-Order Deposit Item</w:delText>
        </w:r>
        <w:r w:rsidDel="001C1CE8">
          <w:rPr>
            <w:noProof/>
            <w:webHidden/>
          </w:rPr>
          <w:tab/>
          <w:delText>5</w:delText>
        </w:r>
      </w:del>
    </w:p>
    <w:p w:rsidR="007D74C2" w:rsidDel="001C1CE8" w:rsidRDefault="007D74C2">
      <w:pPr>
        <w:pStyle w:val="TOC2"/>
        <w:rPr>
          <w:del w:id="213" w:author="Amy Byers" w:date="2014-10-07T09:37:00Z"/>
          <w:rFonts w:asciiTheme="minorHAnsi" w:eastAsiaTheme="minorEastAsia" w:hAnsiTheme="minorHAnsi" w:cstheme="minorBidi"/>
          <w:noProof/>
          <w:sz w:val="22"/>
          <w:szCs w:val="22"/>
        </w:rPr>
      </w:pPr>
      <w:del w:id="214" w:author="Amy Byers" w:date="2014-10-07T09:37:00Z">
        <w:r w:rsidRPr="001C1CE8" w:rsidDel="001C1CE8">
          <w:rPr>
            <w:rPrChange w:id="215" w:author="Amy Byers" w:date="2014-10-07T09:37:00Z">
              <w:rPr>
                <w:rStyle w:val="Hyperlink"/>
                <w:noProof/>
              </w:rPr>
            </w:rPrChange>
          </w:rPr>
          <w:delText>3.1</w:delText>
        </w:r>
        <w:r w:rsidDel="001C1CE8">
          <w:rPr>
            <w:rFonts w:asciiTheme="minorHAnsi" w:eastAsiaTheme="minorEastAsia" w:hAnsiTheme="minorHAnsi" w:cstheme="minorBidi"/>
            <w:noProof/>
            <w:sz w:val="22"/>
            <w:szCs w:val="22"/>
          </w:rPr>
          <w:tab/>
        </w:r>
        <w:r w:rsidRPr="001C1CE8" w:rsidDel="001C1CE8">
          <w:rPr>
            <w:rPrChange w:id="216" w:author="Amy Byers" w:date="2014-10-07T09:37:00Z">
              <w:rPr>
                <w:rStyle w:val="Hyperlink"/>
                <w:noProof/>
              </w:rPr>
            </w:rPrChange>
          </w:rPr>
          <w:delText>Feature Flow</w:delText>
        </w:r>
        <w:r w:rsidDel="001C1CE8">
          <w:rPr>
            <w:noProof/>
            <w:webHidden/>
          </w:rPr>
          <w:tab/>
          <w:delText>5</w:delText>
        </w:r>
      </w:del>
    </w:p>
    <w:p w:rsidR="007D74C2" w:rsidDel="001C1CE8" w:rsidRDefault="007D74C2">
      <w:pPr>
        <w:pStyle w:val="TOC2"/>
        <w:rPr>
          <w:del w:id="217" w:author="Amy Byers" w:date="2014-10-07T09:37:00Z"/>
          <w:rFonts w:asciiTheme="minorHAnsi" w:eastAsiaTheme="minorEastAsia" w:hAnsiTheme="minorHAnsi" w:cstheme="minorBidi"/>
          <w:noProof/>
          <w:sz w:val="22"/>
          <w:szCs w:val="22"/>
        </w:rPr>
      </w:pPr>
      <w:del w:id="218" w:author="Amy Byers" w:date="2014-10-07T09:37:00Z">
        <w:r w:rsidRPr="001C1CE8" w:rsidDel="001C1CE8">
          <w:rPr>
            <w:rPrChange w:id="219" w:author="Amy Byers" w:date="2014-10-07T09:37:00Z">
              <w:rPr>
                <w:rStyle w:val="Hyperlink"/>
                <w:noProof/>
              </w:rPr>
            </w:rPrChange>
          </w:rPr>
          <w:delText>3.2</w:delText>
        </w:r>
        <w:r w:rsidDel="001C1CE8">
          <w:rPr>
            <w:rFonts w:asciiTheme="minorHAnsi" w:eastAsiaTheme="minorEastAsia" w:hAnsiTheme="minorHAnsi" w:cstheme="minorBidi"/>
            <w:noProof/>
            <w:sz w:val="22"/>
            <w:szCs w:val="22"/>
          </w:rPr>
          <w:tab/>
        </w:r>
        <w:r w:rsidRPr="001C1CE8" w:rsidDel="001C1CE8">
          <w:rPr>
            <w:rPrChange w:id="220" w:author="Amy Byers" w:date="2014-10-07T09:37:00Z">
              <w:rPr>
                <w:rStyle w:val="Hyperlink"/>
                <w:noProof/>
              </w:rPr>
            </w:rPrChange>
          </w:rPr>
          <w:delText>Precondition</w:delText>
        </w:r>
        <w:r w:rsidDel="001C1CE8">
          <w:rPr>
            <w:noProof/>
            <w:webHidden/>
          </w:rPr>
          <w:tab/>
          <w:delText>5</w:delText>
        </w:r>
      </w:del>
    </w:p>
    <w:p w:rsidR="007D74C2" w:rsidDel="001C1CE8" w:rsidRDefault="007D74C2">
      <w:pPr>
        <w:pStyle w:val="TOC2"/>
        <w:rPr>
          <w:del w:id="221" w:author="Amy Byers" w:date="2014-10-07T09:37:00Z"/>
          <w:rFonts w:asciiTheme="minorHAnsi" w:eastAsiaTheme="minorEastAsia" w:hAnsiTheme="minorHAnsi" w:cstheme="minorBidi"/>
          <w:noProof/>
          <w:sz w:val="22"/>
          <w:szCs w:val="22"/>
        </w:rPr>
      </w:pPr>
      <w:del w:id="222" w:author="Amy Byers" w:date="2014-10-07T09:37:00Z">
        <w:r w:rsidRPr="001C1CE8" w:rsidDel="001C1CE8">
          <w:rPr>
            <w:rPrChange w:id="223" w:author="Amy Byers" w:date="2014-10-07T09:37:00Z">
              <w:rPr>
                <w:rStyle w:val="Hyperlink"/>
                <w:noProof/>
              </w:rPr>
            </w:rPrChange>
          </w:rPr>
          <w:delText>3.3</w:delText>
        </w:r>
        <w:r w:rsidDel="001C1CE8">
          <w:rPr>
            <w:rFonts w:asciiTheme="minorHAnsi" w:eastAsiaTheme="minorEastAsia" w:hAnsiTheme="minorHAnsi" w:cstheme="minorBidi"/>
            <w:noProof/>
            <w:sz w:val="22"/>
            <w:szCs w:val="22"/>
          </w:rPr>
          <w:tab/>
        </w:r>
        <w:r w:rsidRPr="001C1CE8" w:rsidDel="001C1CE8">
          <w:rPr>
            <w:rPrChange w:id="224" w:author="Amy Byers" w:date="2014-10-07T09:37:00Z">
              <w:rPr>
                <w:rStyle w:val="Hyperlink"/>
                <w:noProof/>
              </w:rPr>
            </w:rPrChange>
          </w:rPr>
          <w:delText>Main Flow</w:delText>
        </w:r>
        <w:r w:rsidDel="001C1CE8">
          <w:rPr>
            <w:noProof/>
            <w:webHidden/>
          </w:rPr>
          <w:tab/>
          <w:delText>5</w:delText>
        </w:r>
      </w:del>
    </w:p>
    <w:p w:rsidR="007D74C2" w:rsidDel="001C1CE8" w:rsidRDefault="007D74C2">
      <w:pPr>
        <w:pStyle w:val="TOC2"/>
        <w:rPr>
          <w:del w:id="225" w:author="Amy Byers" w:date="2014-10-07T09:37:00Z"/>
          <w:rFonts w:asciiTheme="minorHAnsi" w:eastAsiaTheme="minorEastAsia" w:hAnsiTheme="minorHAnsi" w:cstheme="minorBidi"/>
          <w:noProof/>
          <w:sz w:val="22"/>
          <w:szCs w:val="22"/>
        </w:rPr>
      </w:pPr>
      <w:del w:id="226" w:author="Amy Byers" w:date="2014-10-07T09:37:00Z">
        <w:r w:rsidRPr="001C1CE8" w:rsidDel="001C1CE8">
          <w:rPr>
            <w:rPrChange w:id="227" w:author="Amy Byers" w:date="2014-10-07T09:37:00Z">
              <w:rPr>
                <w:rStyle w:val="Hyperlink"/>
                <w:noProof/>
              </w:rPr>
            </w:rPrChange>
          </w:rPr>
          <w:delText>3.4</w:delText>
        </w:r>
        <w:r w:rsidDel="001C1CE8">
          <w:rPr>
            <w:rFonts w:asciiTheme="minorHAnsi" w:eastAsiaTheme="minorEastAsia" w:hAnsiTheme="minorHAnsi" w:cstheme="minorBidi"/>
            <w:noProof/>
            <w:sz w:val="22"/>
            <w:szCs w:val="22"/>
          </w:rPr>
          <w:tab/>
        </w:r>
        <w:r w:rsidRPr="001C1CE8" w:rsidDel="001C1CE8">
          <w:rPr>
            <w:rPrChange w:id="228" w:author="Amy Byers" w:date="2014-10-07T09:37:00Z">
              <w:rPr>
                <w:rStyle w:val="Hyperlink"/>
                <w:noProof/>
              </w:rPr>
            </w:rPrChange>
          </w:rPr>
          <w:delText>Alternate Flows</w:delText>
        </w:r>
        <w:r w:rsidDel="001C1CE8">
          <w:rPr>
            <w:noProof/>
            <w:webHidden/>
          </w:rPr>
          <w:tab/>
          <w:delText>5</w:delText>
        </w:r>
      </w:del>
    </w:p>
    <w:p w:rsidR="007D74C2" w:rsidDel="001C1CE8" w:rsidRDefault="007D74C2">
      <w:pPr>
        <w:pStyle w:val="TOC2"/>
        <w:rPr>
          <w:del w:id="229" w:author="Amy Byers" w:date="2014-10-07T09:37:00Z"/>
          <w:rFonts w:asciiTheme="minorHAnsi" w:eastAsiaTheme="minorEastAsia" w:hAnsiTheme="minorHAnsi" w:cstheme="minorBidi"/>
          <w:noProof/>
          <w:sz w:val="22"/>
          <w:szCs w:val="22"/>
        </w:rPr>
      </w:pPr>
      <w:del w:id="230" w:author="Amy Byers" w:date="2014-10-07T09:37:00Z">
        <w:r w:rsidRPr="001C1CE8" w:rsidDel="001C1CE8">
          <w:rPr>
            <w:rPrChange w:id="231" w:author="Amy Byers" w:date="2014-10-07T09:37:00Z">
              <w:rPr>
                <w:rStyle w:val="Hyperlink"/>
                <w:noProof/>
              </w:rPr>
            </w:rPrChange>
          </w:rPr>
          <w:delText>3.5</w:delText>
        </w:r>
        <w:r w:rsidDel="001C1CE8">
          <w:rPr>
            <w:rFonts w:asciiTheme="minorHAnsi" w:eastAsiaTheme="minorEastAsia" w:hAnsiTheme="minorHAnsi" w:cstheme="minorBidi"/>
            <w:noProof/>
            <w:sz w:val="22"/>
            <w:szCs w:val="22"/>
          </w:rPr>
          <w:tab/>
        </w:r>
        <w:r w:rsidRPr="001C1CE8" w:rsidDel="001C1CE8">
          <w:rPr>
            <w:rPrChange w:id="232" w:author="Amy Byers" w:date="2014-10-07T09:37:00Z">
              <w:rPr>
                <w:rStyle w:val="Hyperlink"/>
                <w:noProof/>
              </w:rPr>
            </w:rPrChange>
          </w:rPr>
          <w:delText>Post Condition</w:delText>
        </w:r>
        <w:r w:rsidDel="001C1CE8">
          <w:rPr>
            <w:noProof/>
            <w:webHidden/>
          </w:rPr>
          <w:tab/>
          <w:delText>5</w:delText>
        </w:r>
      </w:del>
    </w:p>
    <w:p w:rsidR="007D74C2" w:rsidDel="001C1CE8" w:rsidRDefault="007D74C2">
      <w:pPr>
        <w:pStyle w:val="TOC2"/>
        <w:rPr>
          <w:del w:id="233" w:author="Amy Byers" w:date="2014-10-07T09:37:00Z"/>
          <w:rFonts w:asciiTheme="minorHAnsi" w:eastAsiaTheme="minorEastAsia" w:hAnsiTheme="minorHAnsi" w:cstheme="minorBidi"/>
          <w:noProof/>
          <w:sz w:val="22"/>
          <w:szCs w:val="22"/>
        </w:rPr>
      </w:pPr>
      <w:del w:id="234" w:author="Amy Byers" w:date="2014-10-07T09:37:00Z">
        <w:r w:rsidRPr="001C1CE8" w:rsidDel="001C1CE8">
          <w:rPr>
            <w:rPrChange w:id="235" w:author="Amy Byers" w:date="2014-10-07T09:37:00Z">
              <w:rPr>
                <w:rStyle w:val="Hyperlink"/>
                <w:noProof/>
              </w:rPr>
            </w:rPrChange>
          </w:rPr>
          <w:delText>3.6</w:delText>
        </w:r>
        <w:r w:rsidDel="001C1CE8">
          <w:rPr>
            <w:rFonts w:asciiTheme="minorHAnsi" w:eastAsiaTheme="minorEastAsia" w:hAnsiTheme="minorHAnsi" w:cstheme="minorBidi"/>
            <w:noProof/>
            <w:sz w:val="22"/>
            <w:szCs w:val="22"/>
          </w:rPr>
          <w:tab/>
        </w:r>
        <w:r w:rsidRPr="001C1CE8" w:rsidDel="001C1CE8">
          <w:rPr>
            <w:rPrChange w:id="236" w:author="Amy Byers" w:date="2014-10-07T09:37:00Z">
              <w:rPr>
                <w:rStyle w:val="Hyperlink"/>
                <w:noProof/>
              </w:rPr>
            </w:rPrChange>
          </w:rPr>
          <w:delText>Special Requirements</w:delText>
        </w:r>
        <w:r w:rsidDel="001C1CE8">
          <w:rPr>
            <w:noProof/>
            <w:webHidden/>
          </w:rPr>
          <w:tab/>
          <w:delText>5</w:delText>
        </w:r>
      </w:del>
    </w:p>
    <w:p w:rsidR="007D74C2" w:rsidDel="001C1CE8" w:rsidRDefault="007D74C2">
      <w:pPr>
        <w:pStyle w:val="TOC1"/>
        <w:rPr>
          <w:del w:id="237" w:author="Amy Byers" w:date="2014-10-07T09:37:00Z"/>
          <w:rFonts w:asciiTheme="minorHAnsi" w:eastAsiaTheme="minorEastAsia" w:hAnsiTheme="minorHAnsi" w:cstheme="minorBidi"/>
          <w:noProof/>
          <w:sz w:val="22"/>
          <w:szCs w:val="22"/>
        </w:rPr>
      </w:pPr>
      <w:del w:id="238" w:author="Amy Byers" w:date="2014-10-07T09:37:00Z">
        <w:r w:rsidRPr="001C1CE8" w:rsidDel="001C1CE8">
          <w:rPr>
            <w:rPrChange w:id="239" w:author="Amy Byers" w:date="2014-10-07T09:37:00Z">
              <w:rPr>
                <w:rStyle w:val="Hyperlink"/>
                <w:i/>
                <w:noProof/>
              </w:rPr>
            </w:rPrChange>
          </w:rPr>
          <w:delText>4.</w:delText>
        </w:r>
        <w:r w:rsidDel="001C1CE8">
          <w:rPr>
            <w:rFonts w:asciiTheme="minorHAnsi" w:eastAsiaTheme="minorEastAsia" w:hAnsiTheme="minorHAnsi" w:cstheme="minorBidi"/>
            <w:noProof/>
            <w:sz w:val="22"/>
            <w:szCs w:val="22"/>
          </w:rPr>
          <w:tab/>
        </w:r>
        <w:r w:rsidRPr="001C1CE8" w:rsidDel="001C1CE8">
          <w:rPr>
            <w:rPrChange w:id="240" w:author="Amy Byers" w:date="2014-10-07T09:37:00Z">
              <w:rPr>
                <w:rStyle w:val="Hyperlink"/>
                <w:i/>
                <w:noProof/>
              </w:rPr>
            </w:rPrChange>
          </w:rPr>
          <w:delText>USE CASE: Complete Pre-Order Deposit Transaction</w:delText>
        </w:r>
        <w:r w:rsidDel="001C1CE8">
          <w:rPr>
            <w:noProof/>
            <w:webHidden/>
          </w:rPr>
          <w:tab/>
          <w:delText>7</w:delText>
        </w:r>
      </w:del>
    </w:p>
    <w:p w:rsidR="007D74C2" w:rsidDel="001C1CE8" w:rsidRDefault="007D74C2">
      <w:pPr>
        <w:pStyle w:val="TOC2"/>
        <w:rPr>
          <w:del w:id="241" w:author="Amy Byers" w:date="2014-10-07T09:37:00Z"/>
          <w:rFonts w:asciiTheme="minorHAnsi" w:eastAsiaTheme="minorEastAsia" w:hAnsiTheme="minorHAnsi" w:cstheme="minorBidi"/>
          <w:noProof/>
          <w:sz w:val="22"/>
          <w:szCs w:val="22"/>
        </w:rPr>
      </w:pPr>
      <w:del w:id="242" w:author="Amy Byers" w:date="2014-10-07T09:37:00Z">
        <w:r w:rsidRPr="001C1CE8" w:rsidDel="001C1CE8">
          <w:rPr>
            <w:rPrChange w:id="243" w:author="Amy Byers" w:date="2014-10-07T09:37:00Z">
              <w:rPr>
                <w:rStyle w:val="Hyperlink"/>
                <w:noProof/>
              </w:rPr>
            </w:rPrChange>
          </w:rPr>
          <w:delText>4.1</w:delText>
        </w:r>
        <w:r w:rsidDel="001C1CE8">
          <w:rPr>
            <w:rFonts w:asciiTheme="minorHAnsi" w:eastAsiaTheme="minorEastAsia" w:hAnsiTheme="minorHAnsi" w:cstheme="minorBidi"/>
            <w:noProof/>
            <w:sz w:val="22"/>
            <w:szCs w:val="22"/>
          </w:rPr>
          <w:tab/>
        </w:r>
        <w:r w:rsidRPr="001C1CE8" w:rsidDel="001C1CE8">
          <w:rPr>
            <w:rPrChange w:id="244" w:author="Amy Byers" w:date="2014-10-07T09:37:00Z">
              <w:rPr>
                <w:rStyle w:val="Hyperlink"/>
                <w:noProof/>
              </w:rPr>
            </w:rPrChange>
          </w:rPr>
          <w:delText>Feature Flow</w:delText>
        </w:r>
        <w:r w:rsidDel="001C1CE8">
          <w:rPr>
            <w:noProof/>
            <w:webHidden/>
          </w:rPr>
          <w:tab/>
          <w:delText>7</w:delText>
        </w:r>
      </w:del>
    </w:p>
    <w:p w:rsidR="007D74C2" w:rsidDel="001C1CE8" w:rsidRDefault="007D74C2">
      <w:pPr>
        <w:pStyle w:val="TOC2"/>
        <w:rPr>
          <w:del w:id="245" w:author="Amy Byers" w:date="2014-10-07T09:37:00Z"/>
          <w:rFonts w:asciiTheme="minorHAnsi" w:eastAsiaTheme="minorEastAsia" w:hAnsiTheme="minorHAnsi" w:cstheme="minorBidi"/>
          <w:noProof/>
          <w:sz w:val="22"/>
          <w:szCs w:val="22"/>
        </w:rPr>
      </w:pPr>
      <w:del w:id="246" w:author="Amy Byers" w:date="2014-10-07T09:37:00Z">
        <w:r w:rsidRPr="001C1CE8" w:rsidDel="001C1CE8">
          <w:rPr>
            <w:rPrChange w:id="247" w:author="Amy Byers" w:date="2014-10-07T09:37:00Z">
              <w:rPr>
                <w:rStyle w:val="Hyperlink"/>
                <w:noProof/>
              </w:rPr>
            </w:rPrChange>
          </w:rPr>
          <w:delText>4.2</w:delText>
        </w:r>
        <w:r w:rsidDel="001C1CE8">
          <w:rPr>
            <w:rFonts w:asciiTheme="minorHAnsi" w:eastAsiaTheme="minorEastAsia" w:hAnsiTheme="minorHAnsi" w:cstheme="minorBidi"/>
            <w:noProof/>
            <w:sz w:val="22"/>
            <w:szCs w:val="22"/>
          </w:rPr>
          <w:tab/>
        </w:r>
        <w:r w:rsidRPr="001C1CE8" w:rsidDel="001C1CE8">
          <w:rPr>
            <w:rPrChange w:id="248" w:author="Amy Byers" w:date="2014-10-07T09:37:00Z">
              <w:rPr>
                <w:rStyle w:val="Hyperlink"/>
                <w:noProof/>
              </w:rPr>
            </w:rPrChange>
          </w:rPr>
          <w:delText>Precondition</w:delText>
        </w:r>
        <w:r w:rsidDel="001C1CE8">
          <w:rPr>
            <w:noProof/>
            <w:webHidden/>
          </w:rPr>
          <w:tab/>
          <w:delText>8</w:delText>
        </w:r>
      </w:del>
    </w:p>
    <w:p w:rsidR="007D74C2" w:rsidDel="001C1CE8" w:rsidRDefault="007D74C2">
      <w:pPr>
        <w:pStyle w:val="TOC2"/>
        <w:rPr>
          <w:del w:id="249" w:author="Amy Byers" w:date="2014-10-07T09:37:00Z"/>
          <w:rFonts w:asciiTheme="minorHAnsi" w:eastAsiaTheme="minorEastAsia" w:hAnsiTheme="minorHAnsi" w:cstheme="minorBidi"/>
          <w:noProof/>
          <w:sz w:val="22"/>
          <w:szCs w:val="22"/>
        </w:rPr>
      </w:pPr>
      <w:del w:id="250" w:author="Amy Byers" w:date="2014-10-07T09:37:00Z">
        <w:r w:rsidRPr="001C1CE8" w:rsidDel="001C1CE8">
          <w:rPr>
            <w:rPrChange w:id="251" w:author="Amy Byers" w:date="2014-10-07T09:37:00Z">
              <w:rPr>
                <w:rStyle w:val="Hyperlink"/>
                <w:noProof/>
              </w:rPr>
            </w:rPrChange>
          </w:rPr>
          <w:delText>4.3</w:delText>
        </w:r>
        <w:r w:rsidDel="001C1CE8">
          <w:rPr>
            <w:rFonts w:asciiTheme="minorHAnsi" w:eastAsiaTheme="minorEastAsia" w:hAnsiTheme="minorHAnsi" w:cstheme="minorBidi"/>
            <w:noProof/>
            <w:sz w:val="22"/>
            <w:szCs w:val="22"/>
          </w:rPr>
          <w:tab/>
        </w:r>
        <w:r w:rsidRPr="001C1CE8" w:rsidDel="001C1CE8">
          <w:rPr>
            <w:rPrChange w:id="252" w:author="Amy Byers" w:date="2014-10-07T09:37:00Z">
              <w:rPr>
                <w:rStyle w:val="Hyperlink"/>
                <w:noProof/>
              </w:rPr>
            </w:rPrChange>
          </w:rPr>
          <w:delText>Main Flow</w:delText>
        </w:r>
        <w:r w:rsidDel="001C1CE8">
          <w:rPr>
            <w:noProof/>
            <w:webHidden/>
          </w:rPr>
          <w:tab/>
          <w:delText>8</w:delText>
        </w:r>
      </w:del>
    </w:p>
    <w:p w:rsidR="007D74C2" w:rsidDel="001C1CE8" w:rsidRDefault="007D74C2">
      <w:pPr>
        <w:pStyle w:val="TOC2"/>
        <w:rPr>
          <w:del w:id="253" w:author="Amy Byers" w:date="2014-10-07T09:37:00Z"/>
          <w:rFonts w:asciiTheme="minorHAnsi" w:eastAsiaTheme="minorEastAsia" w:hAnsiTheme="minorHAnsi" w:cstheme="minorBidi"/>
          <w:noProof/>
          <w:sz w:val="22"/>
          <w:szCs w:val="22"/>
        </w:rPr>
      </w:pPr>
      <w:del w:id="254" w:author="Amy Byers" w:date="2014-10-07T09:37:00Z">
        <w:r w:rsidRPr="001C1CE8" w:rsidDel="001C1CE8">
          <w:rPr>
            <w:rPrChange w:id="255" w:author="Amy Byers" w:date="2014-10-07T09:37:00Z">
              <w:rPr>
                <w:rStyle w:val="Hyperlink"/>
                <w:noProof/>
              </w:rPr>
            </w:rPrChange>
          </w:rPr>
          <w:delText>4.4</w:delText>
        </w:r>
        <w:r w:rsidDel="001C1CE8">
          <w:rPr>
            <w:rFonts w:asciiTheme="minorHAnsi" w:eastAsiaTheme="minorEastAsia" w:hAnsiTheme="minorHAnsi" w:cstheme="minorBidi"/>
            <w:noProof/>
            <w:sz w:val="22"/>
            <w:szCs w:val="22"/>
          </w:rPr>
          <w:tab/>
        </w:r>
        <w:r w:rsidRPr="001C1CE8" w:rsidDel="001C1CE8">
          <w:rPr>
            <w:rPrChange w:id="256" w:author="Amy Byers" w:date="2014-10-07T09:37:00Z">
              <w:rPr>
                <w:rStyle w:val="Hyperlink"/>
                <w:noProof/>
              </w:rPr>
            </w:rPrChange>
          </w:rPr>
          <w:delText>Alternate Flows</w:delText>
        </w:r>
        <w:r w:rsidDel="001C1CE8">
          <w:rPr>
            <w:noProof/>
            <w:webHidden/>
          </w:rPr>
          <w:tab/>
          <w:delText>9</w:delText>
        </w:r>
      </w:del>
    </w:p>
    <w:p w:rsidR="007D74C2" w:rsidDel="001C1CE8" w:rsidRDefault="007D74C2">
      <w:pPr>
        <w:pStyle w:val="TOC2"/>
        <w:rPr>
          <w:del w:id="257" w:author="Amy Byers" w:date="2014-10-07T09:37:00Z"/>
          <w:rFonts w:asciiTheme="minorHAnsi" w:eastAsiaTheme="minorEastAsia" w:hAnsiTheme="minorHAnsi" w:cstheme="minorBidi"/>
          <w:noProof/>
          <w:sz w:val="22"/>
          <w:szCs w:val="22"/>
        </w:rPr>
      </w:pPr>
      <w:del w:id="258" w:author="Amy Byers" w:date="2014-10-07T09:37:00Z">
        <w:r w:rsidRPr="001C1CE8" w:rsidDel="001C1CE8">
          <w:rPr>
            <w:rPrChange w:id="259" w:author="Amy Byers" w:date="2014-10-07T09:37:00Z">
              <w:rPr>
                <w:rStyle w:val="Hyperlink"/>
                <w:noProof/>
              </w:rPr>
            </w:rPrChange>
          </w:rPr>
          <w:delText>4.5</w:delText>
        </w:r>
        <w:r w:rsidDel="001C1CE8">
          <w:rPr>
            <w:rFonts w:asciiTheme="minorHAnsi" w:eastAsiaTheme="minorEastAsia" w:hAnsiTheme="minorHAnsi" w:cstheme="minorBidi"/>
            <w:noProof/>
            <w:sz w:val="22"/>
            <w:szCs w:val="22"/>
          </w:rPr>
          <w:tab/>
        </w:r>
        <w:r w:rsidRPr="001C1CE8" w:rsidDel="001C1CE8">
          <w:rPr>
            <w:rPrChange w:id="260" w:author="Amy Byers" w:date="2014-10-07T09:37:00Z">
              <w:rPr>
                <w:rStyle w:val="Hyperlink"/>
                <w:noProof/>
              </w:rPr>
            </w:rPrChange>
          </w:rPr>
          <w:delText>Post Condition</w:delText>
        </w:r>
        <w:r w:rsidDel="001C1CE8">
          <w:rPr>
            <w:noProof/>
            <w:webHidden/>
          </w:rPr>
          <w:tab/>
          <w:delText>9</w:delText>
        </w:r>
      </w:del>
    </w:p>
    <w:p w:rsidR="007D74C2" w:rsidDel="001C1CE8" w:rsidRDefault="007D74C2">
      <w:pPr>
        <w:pStyle w:val="TOC2"/>
        <w:rPr>
          <w:del w:id="261" w:author="Amy Byers" w:date="2014-10-07T09:37:00Z"/>
          <w:rFonts w:asciiTheme="minorHAnsi" w:eastAsiaTheme="minorEastAsia" w:hAnsiTheme="minorHAnsi" w:cstheme="minorBidi"/>
          <w:noProof/>
          <w:sz w:val="22"/>
          <w:szCs w:val="22"/>
        </w:rPr>
      </w:pPr>
      <w:del w:id="262" w:author="Amy Byers" w:date="2014-10-07T09:37:00Z">
        <w:r w:rsidRPr="001C1CE8" w:rsidDel="001C1CE8">
          <w:rPr>
            <w:rPrChange w:id="263" w:author="Amy Byers" w:date="2014-10-07T09:37:00Z">
              <w:rPr>
                <w:rStyle w:val="Hyperlink"/>
                <w:noProof/>
              </w:rPr>
            </w:rPrChange>
          </w:rPr>
          <w:delText>4.6</w:delText>
        </w:r>
        <w:r w:rsidDel="001C1CE8">
          <w:rPr>
            <w:rFonts w:asciiTheme="minorHAnsi" w:eastAsiaTheme="minorEastAsia" w:hAnsiTheme="minorHAnsi" w:cstheme="minorBidi"/>
            <w:noProof/>
            <w:sz w:val="22"/>
            <w:szCs w:val="22"/>
          </w:rPr>
          <w:tab/>
        </w:r>
        <w:r w:rsidRPr="001C1CE8" w:rsidDel="001C1CE8">
          <w:rPr>
            <w:rPrChange w:id="264" w:author="Amy Byers" w:date="2014-10-07T09:37:00Z">
              <w:rPr>
                <w:rStyle w:val="Hyperlink"/>
                <w:noProof/>
              </w:rPr>
            </w:rPrChange>
          </w:rPr>
          <w:delText>Special Requirements</w:delText>
        </w:r>
        <w:r w:rsidDel="001C1CE8">
          <w:rPr>
            <w:noProof/>
            <w:webHidden/>
          </w:rPr>
          <w:tab/>
          <w:delText>9</w:delText>
        </w:r>
      </w:del>
    </w:p>
    <w:p w:rsidR="007D74C2" w:rsidDel="001C1CE8" w:rsidRDefault="007D74C2">
      <w:pPr>
        <w:pStyle w:val="TOC1"/>
        <w:rPr>
          <w:del w:id="265" w:author="Amy Byers" w:date="2014-10-07T09:37:00Z"/>
          <w:rFonts w:asciiTheme="minorHAnsi" w:eastAsiaTheme="minorEastAsia" w:hAnsiTheme="minorHAnsi" w:cstheme="minorBidi"/>
          <w:noProof/>
          <w:sz w:val="22"/>
          <w:szCs w:val="22"/>
        </w:rPr>
      </w:pPr>
      <w:del w:id="266" w:author="Amy Byers" w:date="2014-10-07T09:37:00Z">
        <w:r w:rsidRPr="001C1CE8" w:rsidDel="001C1CE8">
          <w:rPr>
            <w:rPrChange w:id="267" w:author="Amy Byers" w:date="2014-10-07T09:37:00Z">
              <w:rPr>
                <w:rStyle w:val="Hyperlink"/>
                <w:i/>
                <w:noProof/>
              </w:rPr>
            </w:rPrChange>
          </w:rPr>
          <w:delText>5.</w:delText>
        </w:r>
        <w:r w:rsidDel="001C1CE8">
          <w:rPr>
            <w:rFonts w:asciiTheme="minorHAnsi" w:eastAsiaTheme="minorEastAsia" w:hAnsiTheme="minorHAnsi" w:cstheme="minorBidi"/>
            <w:noProof/>
            <w:sz w:val="22"/>
            <w:szCs w:val="22"/>
          </w:rPr>
          <w:tab/>
        </w:r>
        <w:r w:rsidRPr="001C1CE8" w:rsidDel="001C1CE8">
          <w:rPr>
            <w:rPrChange w:id="268" w:author="Amy Byers" w:date="2014-10-07T09:37:00Z">
              <w:rPr>
                <w:rStyle w:val="Hyperlink"/>
                <w:i/>
                <w:noProof/>
              </w:rPr>
            </w:rPrChange>
          </w:rPr>
          <w:delText>Supplemental Specifications</w:delText>
        </w:r>
        <w:r w:rsidDel="001C1CE8">
          <w:rPr>
            <w:noProof/>
            <w:webHidden/>
          </w:rPr>
          <w:tab/>
          <w:delText>9</w:delText>
        </w:r>
      </w:del>
    </w:p>
    <w:p w:rsidR="007D74C2" w:rsidDel="001C1CE8" w:rsidRDefault="007D74C2">
      <w:pPr>
        <w:pStyle w:val="TOC2"/>
        <w:rPr>
          <w:del w:id="269" w:author="Amy Byers" w:date="2014-10-07T09:37:00Z"/>
          <w:rFonts w:asciiTheme="minorHAnsi" w:eastAsiaTheme="minorEastAsia" w:hAnsiTheme="minorHAnsi" w:cstheme="minorBidi"/>
          <w:noProof/>
          <w:sz w:val="22"/>
          <w:szCs w:val="22"/>
        </w:rPr>
      </w:pPr>
      <w:del w:id="270" w:author="Amy Byers" w:date="2014-10-07T09:37:00Z">
        <w:r w:rsidRPr="001C1CE8" w:rsidDel="001C1CE8">
          <w:rPr>
            <w:rPrChange w:id="271" w:author="Amy Byers" w:date="2014-10-07T09:37:00Z">
              <w:rPr>
                <w:rStyle w:val="Hyperlink"/>
                <w:noProof/>
              </w:rPr>
            </w:rPrChange>
          </w:rPr>
          <w:delText>5.1</w:delText>
        </w:r>
        <w:r w:rsidDel="001C1CE8">
          <w:rPr>
            <w:rFonts w:asciiTheme="minorHAnsi" w:eastAsiaTheme="minorEastAsia" w:hAnsiTheme="minorHAnsi" w:cstheme="minorBidi"/>
            <w:noProof/>
            <w:sz w:val="22"/>
            <w:szCs w:val="22"/>
          </w:rPr>
          <w:tab/>
        </w:r>
        <w:r w:rsidRPr="001C1CE8" w:rsidDel="001C1CE8">
          <w:rPr>
            <w:rPrChange w:id="272" w:author="Amy Byers" w:date="2014-10-07T09:37:00Z">
              <w:rPr>
                <w:rStyle w:val="Hyperlink"/>
                <w:noProof/>
              </w:rPr>
            </w:rPrChange>
          </w:rPr>
          <w:delText>Deal Service</w:delText>
        </w:r>
        <w:r w:rsidDel="001C1CE8">
          <w:rPr>
            <w:noProof/>
            <w:webHidden/>
          </w:rPr>
          <w:tab/>
          <w:delText>9</w:delText>
        </w:r>
      </w:del>
    </w:p>
    <w:p w:rsidR="007D74C2" w:rsidDel="001C1CE8" w:rsidRDefault="007D74C2">
      <w:pPr>
        <w:pStyle w:val="TOC2"/>
        <w:rPr>
          <w:del w:id="273" w:author="Amy Byers" w:date="2014-10-07T09:37:00Z"/>
          <w:rFonts w:asciiTheme="minorHAnsi" w:eastAsiaTheme="minorEastAsia" w:hAnsiTheme="minorHAnsi" w:cstheme="minorBidi"/>
          <w:noProof/>
          <w:sz w:val="22"/>
          <w:szCs w:val="22"/>
        </w:rPr>
      </w:pPr>
      <w:del w:id="274" w:author="Amy Byers" w:date="2014-10-07T09:37:00Z">
        <w:r w:rsidRPr="001C1CE8" w:rsidDel="001C1CE8">
          <w:rPr>
            <w:rPrChange w:id="275" w:author="Amy Byers" w:date="2014-10-07T09:37:00Z">
              <w:rPr>
                <w:rStyle w:val="Hyperlink"/>
                <w:noProof/>
              </w:rPr>
            </w:rPrChange>
          </w:rPr>
          <w:delText>5.2</w:delText>
        </w:r>
        <w:r w:rsidDel="001C1CE8">
          <w:rPr>
            <w:rFonts w:asciiTheme="minorHAnsi" w:eastAsiaTheme="minorEastAsia" w:hAnsiTheme="minorHAnsi" w:cstheme="minorBidi"/>
            <w:noProof/>
            <w:sz w:val="22"/>
            <w:szCs w:val="22"/>
          </w:rPr>
          <w:tab/>
        </w:r>
        <w:r w:rsidRPr="001C1CE8" w:rsidDel="001C1CE8">
          <w:rPr>
            <w:rPrChange w:id="276" w:author="Amy Byers" w:date="2014-10-07T09:37:00Z">
              <w:rPr>
                <w:rStyle w:val="Hyperlink"/>
                <w:noProof/>
              </w:rPr>
            </w:rPrChange>
          </w:rPr>
          <w:delText>Electronic Journal</w:delText>
        </w:r>
        <w:r w:rsidDel="001C1CE8">
          <w:rPr>
            <w:noProof/>
            <w:webHidden/>
          </w:rPr>
          <w:tab/>
          <w:delText>10</w:delText>
        </w:r>
      </w:del>
    </w:p>
    <w:p w:rsidR="007D74C2" w:rsidDel="001C1CE8" w:rsidRDefault="007D74C2">
      <w:pPr>
        <w:pStyle w:val="TOC2"/>
        <w:rPr>
          <w:del w:id="277" w:author="Amy Byers" w:date="2014-10-07T09:37:00Z"/>
          <w:rFonts w:asciiTheme="minorHAnsi" w:eastAsiaTheme="minorEastAsia" w:hAnsiTheme="minorHAnsi" w:cstheme="minorBidi"/>
          <w:noProof/>
          <w:sz w:val="22"/>
          <w:szCs w:val="22"/>
        </w:rPr>
      </w:pPr>
      <w:del w:id="278" w:author="Amy Byers" w:date="2014-10-07T09:37:00Z">
        <w:r w:rsidRPr="001C1CE8" w:rsidDel="001C1CE8">
          <w:rPr>
            <w:rPrChange w:id="279" w:author="Amy Byers" w:date="2014-10-07T09:37:00Z">
              <w:rPr>
                <w:rStyle w:val="Hyperlink"/>
                <w:noProof/>
              </w:rPr>
            </w:rPrChange>
          </w:rPr>
          <w:delText>5.3</w:delText>
        </w:r>
        <w:r w:rsidDel="001C1CE8">
          <w:rPr>
            <w:rFonts w:asciiTheme="minorHAnsi" w:eastAsiaTheme="minorEastAsia" w:hAnsiTheme="minorHAnsi" w:cstheme="minorBidi"/>
            <w:noProof/>
            <w:sz w:val="22"/>
            <w:szCs w:val="22"/>
          </w:rPr>
          <w:tab/>
        </w:r>
        <w:r w:rsidRPr="001C1CE8" w:rsidDel="001C1CE8">
          <w:rPr>
            <w:rPrChange w:id="280" w:author="Amy Byers" w:date="2014-10-07T09:37:00Z">
              <w:rPr>
                <w:rStyle w:val="Hyperlink"/>
                <w:noProof/>
              </w:rPr>
            </w:rPrChange>
          </w:rPr>
          <w:delText>Modify Item Feature</w:delText>
        </w:r>
        <w:r w:rsidDel="001C1CE8">
          <w:rPr>
            <w:noProof/>
            <w:webHidden/>
          </w:rPr>
          <w:tab/>
          <w:delText>10</w:delText>
        </w:r>
      </w:del>
    </w:p>
    <w:p w:rsidR="007D74C2" w:rsidDel="001C1CE8" w:rsidRDefault="007D74C2">
      <w:pPr>
        <w:pStyle w:val="TOC2"/>
        <w:rPr>
          <w:del w:id="281" w:author="Amy Byers" w:date="2014-10-07T09:37:00Z"/>
          <w:rFonts w:asciiTheme="minorHAnsi" w:eastAsiaTheme="minorEastAsia" w:hAnsiTheme="minorHAnsi" w:cstheme="minorBidi"/>
          <w:noProof/>
          <w:sz w:val="22"/>
          <w:szCs w:val="22"/>
        </w:rPr>
      </w:pPr>
      <w:del w:id="282" w:author="Amy Byers" w:date="2014-10-07T09:37:00Z">
        <w:r w:rsidRPr="001C1CE8" w:rsidDel="001C1CE8">
          <w:rPr>
            <w:rPrChange w:id="283" w:author="Amy Byers" w:date="2014-10-07T09:37:00Z">
              <w:rPr>
                <w:rStyle w:val="Hyperlink"/>
                <w:noProof/>
              </w:rPr>
            </w:rPrChange>
          </w:rPr>
          <w:delText>5.4</w:delText>
        </w:r>
        <w:r w:rsidDel="001C1CE8">
          <w:rPr>
            <w:rFonts w:asciiTheme="minorHAnsi" w:eastAsiaTheme="minorEastAsia" w:hAnsiTheme="minorHAnsi" w:cstheme="minorBidi"/>
            <w:noProof/>
            <w:sz w:val="22"/>
            <w:szCs w:val="22"/>
          </w:rPr>
          <w:tab/>
        </w:r>
        <w:r w:rsidRPr="001C1CE8" w:rsidDel="001C1CE8">
          <w:rPr>
            <w:rPrChange w:id="284" w:author="Amy Byers" w:date="2014-10-07T09:37:00Z">
              <w:rPr>
                <w:rStyle w:val="Hyperlink"/>
                <w:noProof/>
              </w:rPr>
            </w:rPrChange>
          </w:rPr>
          <w:delText>Modify Transaction Feature</w:delText>
        </w:r>
        <w:r w:rsidDel="001C1CE8">
          <w:rPr>
            <w:noProof/>
            <w:webHidden/>
          </w:rPr>
          <w:tab/>
          <w:delText>10</w:delText>
        </w:r>
      </w:del>
    </w:p>
    <w:p w:rsidR="007D74C2" w:rsidDel="001C1CE8" w:rsidRDefault="007D74C2">
      <w:pPr>
        <w:pStyle w:val="TOC2"/>
        <w:rPr>
          <w:del w:id="285" w:author="Amy Byers" w:date="2014-10-07T09:37:00Z"/>
          <w:rFonts w:asciiTheme="minorHAnsi" w:eastAsiaTheme="minorEastAsia" w:hAnsiTheme="minorHAnsi" w:cstheme="minorBidi"/>
          <w:noProof/>
          <w:sz w:val="22"/>
          <w:szCs w:val="22"/>
        </w:rPr>
      </w:pPr>
      <w:del w:id="286" w:author="Amy Byers" w:date="2014-10-07T09:37:00Z">
        <w:r w:rsidRPr="001C1CE8" w:rsidDel="001C1CE8">
          <w:rPr>
            <w:rPrChange w:id="287" w:author="Amy Byers" w:date="2014-10-07T09:37:00Z">
              <w:rPr>
                <w:rStyle w:val="Hyperlink"/>
                <w:noProof/>
              </w:rPr>
            </w:rPrChange>
          </w:rPr>
          <w:delText>5.5</w:delText>
        </w:r>
        <w:r w:rsidDel="001C1CE8">
          <w:rPr>
            <w:rFonts w:asciiTheme="minorHAnsi" w:eastAsiaTheme="minorEastAsia" w:hAnsiTheme="minorHAnsi" w:cstheme="minorBidi"/>
            <w:noProof/>
            <w:sz w:val="22"/>
            <w:szCs w:val="22"/>
          </w:rPr>
          <w:tab/>
        </w:r>
        <w:r w:rsidRPr="001C1CE8" w:rsidDel="001C1CE8">
          <w:rPr>
            <w:rPrChange w:id="288" w:author="Amy Byers" w:date="2014-10-07T09:37:00Z">
              <w:rPr>
                <w:rStyle w:val="Hyperlink"/>
                <w:noProof/>
              </w:rPr>
            </w:rPrChange>
          </w:rPr>
          <w:delText>POSLog</w:delText>
        </w:r>
        <w:r w:rsidDel="001C1CE8">
          <w:rPr>
            <w:noProof/>
            <w:webHidden/>
          </w:rPr>
          <w:tab/>
          <w:delText>10</w:delText>
        </w:r>
      </w:del>
    </w:p>
    <w:p w:rsidR="007D74C2" w:rsidDel="001C1CE8" w:rsidRDefault="007D74C2">
      <w:pPr>
        <w:pStyle w:val="TOC2"/>
        <w:rPr>
          <w:del w:id="289" w:author="Amy Byers" w:date="2014-10-07T09:37:00Z"/>
          <w:rFonts w:asciiTheme="minorHAnsi" w:eastAsiaTheme="minorEastAsia" w:hAnsiTheme="minorHAnsi" w:cstheme="minorBidi"/>
          <w:noProof/>
          <w:sz w:val="22"/>
          <w:szCs w:val="22"/>
        </w:rPr>
      </w:pPr>
      <w:del w:id="290" w:author="Amy Byers" w:date="2014-10-07T09:37:00Z">
        <w:r w:rsidRPr="001C1CE8" w:rsidDel="001C1CE8">
          <w:rPr>
            <w:rPrChange w:id="291" w:author="Amy Byers" w:date="2014-10-07T09:37:00Z">
              <w:rPr>
                <w:rStyle w:val="Hyperlink"/>
                <w:noProof/>
              </w:rPr>
            </w:rPrChange>
          </w:rPr>
          <w:delText>5.6</w:delText>
        </w:r>
        <w:r w:rsidDel="001C1CE8">
          <w:rPr>
            <w:rFonts w:asciiTheme="minorHAnsi" w:eastAsiaTheme="minorEastAsia" w:hAnsiTheme="minorHAnsi" w:cstheme="minorBidi"/>
            <w:noProof/>
            <w:sz w:val="22"/>
            <w:szCs w:val="22"/>
          </w:rPr>
          <w:tab/>
        </w:r>
        <w:r w:rsidRPr="001C1CE8" w:rsidDel="001C1CE8">
          <w:rPr>
            <w:rPrChange w:id="292" w:author="Amy Byers" w:date="2014-10-07T09:37:00Z">
              <w:rPr>
                <w:rStyle w:val="Hyperlink"/>
                <w:noProof/>
              </w:rPr>
            </w:rPrChange>
          </w:rPr>
          <w:delText>Printed Receipts</w:delText>
        </w:r>
        <w:r w:rsidDel="001C1CE8">
          <w:rPr>
            <w:noProof/>
            <w:webHidden/>
          </w:rPr>
          <w:tab/>
          <w:delText>11</w:delText>
        </w:r>
      </w:del>
    </w:p>
    <w:p w:rsidR="007D74C2" w:rsidDel="001C1CE8" w:rsidRDefault="007D74C2">
      <w:pPr>
        <w:pStyle w:val="TOC2"/>
        <w:rPr>
          <w:del w:id="293" w:author="Amy Byers" w:date="2014-10-07T09:37:00Z"/>
          <w:rFonts w:asciiTheme="minorHAnsi" w:eastAsiaTheme="minorEastAsia" w:hAnsiTheme="minorHAnsi" w:cstheme="minorBidi"/>
          <w:noProof/>
          <w:sz w:val="22"/>
          <w:szCs w:val="22"/>
        </w:rPr>
      </w:pPr>
      <w:del w:id="294" w:author="Amy Byers" w:date="2014-10-07T09:37:00Z">
        <w:r w:rsidRPr="001C1CE8" w:rsidDel="001C1CE8">
          <w:rPr>
            <w:rPrChange w:id="295" w:author="Amy Byers" w:date="2014-10-07T09:37:00Z">
              <w:rPr>
                <w:rStyle w:val="Hyperlink"/>
                <w:noProof/>
              </w:rPr>
            </w:rPrChange>
          </w:rPr>
          <w:delText>5.7</w:delText>
        </w:r>
        <w:r w:rsidDel="001C1CE8">
          <w:rPr>
            <w:rFonts w:asciiTheme="minorHAnsi" w:eastAsiaTheme="minorEastAsia" w:hAnsiTheme="minorHAnsi" w:cstheme="minorBidi"/>
            <w:noProof/>
            <w:sz w:val="22"/>
            <w:szCs w:val="22"/>
          </w:rPr>
          <w:tab/>
        </w:r>
        <w:r w:rsidRPr="001C1CE8" w:rsidDel="001C1CE8">
          <w:rPr>
            <w:rPrChange w:id="296" w:author="Amy Byers" w:date="2014-10-07T09:37:00Z">
              <w:rPr>
                <w:rStyle w:val="Hyperlink"/>
                <w:noProof/>
              </w:rPr>
            </w:rPrChange>
          </w:rPr>
          <w:delText>Sale Feature</w:delText>
        </w:r>
        <w:r w:rsidDel="001C1CE8">
          <w:rPr>
            <w:noProof/>
            <w:webHidden/>
          </w:rPr>
          <w:tab/>
          <w:delText>11</w:delText>
        </w:r>
      </w:del>
    </w:p>
    <w:p w:rsidR="007D74C2" w:rsidDel="001C1CE8" w:rsidRDefault="007D74C2">
      <w:pPr>
        <w:pStyle w:val="TOC2"/>
        <w:rPr>
          <w:del w:id="297" w:author="Amy Byers" w:date="2014-10-07T09:37:00Z"/>
          <w:rFonts w:asciiTheme="minorHAnsi" w:eastAsiaTheme="minorEastAsia" w:hAnsiTheme="minorHAnsi" w:cstheme="minorBidi"/>
          <w:noProof/>
          <w:sz w:val="22"/>
          <w:szCs w:val="22"/>
        </w:rPr>
      </w:pPr>
      <w:del w:id="298" w:author="Amy Byers" w:date="2014-10-07T09:37:00Z">
        <w:r w:rsidRPr="001C1CE8" w:rsidDel="001C1CE8">
          <w:rPr>
            <w:rPrChange w:id="299" w:author="Amy Byers" w:date="2014-10-07T09:37:00Z">
              <w:rPr>
                <w:rStyle w:val="Hyperlink"/>
                <w:noProof/>
              </w:rPr>
            </w:rPrChange>
          </w:rPr>
          <w:delText>5.8</w:delText>
        </w:r>
        <w:r w:rsidDel="001C1CE8">
          <w:rPr>
            <w:rFonts w:asciiTheme="minorHAnsi" w:eastAsiaTheme="minorEastAsia" w:hAnsiTheme="minorHAnsi" w:cstheme="minorBidi"/>
            <w:noProof/>
            <w:sz w:val="22"/>
            <w:szCs w:val="22"/>
          </w:rPr>
          <w:tab/>
        </w:r>
        <w:r w:rsidRPr="001C1CE8" w:rsidDel="001C1CE8">
          <w:rPr>
            <w:rPrChange w:id="300" w:author="Amy Byers" w:date="2014-10-07T09:37:00Z">
              <w:rPr>
                <w:rStyle w:val="Hyperlink"/>
                <w:noProof/>
              </w:rPr>
            </w:rPrChange>
          </w:rPr>
          <w:delText>Suspend Feature</w:delText>
        </w:r>
        <w:r w:rsidDel="001C1CE8">
          <w:rPr>
            <w:noProof/>
            <w:webHidden/>
          </w:rPr>
          <w:tab/>
          <w:delText>11</w:delText>
        </w:r>
      </w:del>
    </w:p>
    <w:p w:rsidR="007D74C2" w:rsidDel="001C1CE8" w:rsidRDefault="007D74C2">
      <w:pPr>
        <w:pStyle w:val="TOC2"/>
        <w:rPr>
          <w:del w:id="301" w:author="Amy Byers" w:date="2014-10-07T09:37:00Z"/>
          <w:rFonts w:asciiTheme="minorHAnsi" w:eastAsiaTheme="minorEastAsia" w:hAnsiTheme="minorHAnsi" w:cstheme="minorBidi"/>
          <w:noProof/>
          <w:sz w:val="22"/>
          <w:szCs w:val="22"/>
        </w:rPr>
      </w:pPr>
      <w:del w:id="302" w:author="Amy Byers" w:date="2014-10-07T09:37:00Z">
        <w:r w:rsidRPr="001C1CE8" w:rsidDel="001C1CE8">
          <w:rPr>
            <w:rPrChange w:id="303" w:author="Amy Byers" w:date="2014-10-07T09:37:00Z">
              <w:rPr>
                <w:rStyle w:val="Hyperlink"/>
                <w:noProof/>
              </w:rPr>
            </w:rPrChange>
          </w:rPr>
          <w:delText>5.9</w:delText>
        </w:r>
        <w:r w:rsidDel="001C1CE8">
          <w:rPr>
            <w:rFonts w:asciiTheme="minorHAnsi" w:eastAsiaTheme="minorEastAsia" w:hAnsiTheme="minorHAnsi" w:cstheme="minorBidi"/>
            <w:noProof/>
            <w:sz w:val="22"/>
            <w:szCs w:val="22"/>
          </w:rPr>
          <w:tab/>
        </w:r>
        <w:r w:rsidRPr="001C1CE8" w:rsidDel="001C1CE8">
          <w:rPr>
            <w:rPrChange w:id="304" w:author="Amy Byers" w:date="2014-10-07T09:37:00Z">
              <w:rPr>
                <w:rStyle w:val="Hyperlink"/>
                <w:noProof/>
              </w:rPr>
            </w:rPrChange>
          </w:rPr>
          <w:delText>Tax</w:delText>
        </w:r>
        <w:r w:rsidDel="001C1CE8">
          <w:rPr>
            <w:noProof/>
            <w:webHidden/>
          </w:rPr>
          <w:tab/>
          <w:delText>11</w:delText>
        </w:r>
      </w:del>
    </w:p>
    <w:p w:rsidR="007D74C2" w:rsidDel="001C1CE8" w:rsidRDefault="007D74C2">
      <w:pPr>
        <w:pStyle w:val="TOC2"/>
        <w:rPr>
          <w:del w:id="305" w:author="Amy Byers" w:date="2014-10-07T09:37:00Z"/>
          <w:rFonts w:asciiTheme="minorHAnsi" w:eastAsiaTheme="minorEastAsia" w:hAnsiTheme="minorHAnsi" w:cstheme="minorBidi"/>
          <w:noProof/>
          <w:sz w:val="22"/>
          <w:szCs w:val="22"/>
        </w:rPr>
      </w:pPr>
      <w:del w:id="306" w:author="Amy Byers" w:date="2014-10-07T09:37:00Z">
        <w:r w:rsidRPr="001C1CE8" w:rsidDel="001C1CE8">
          <w:rPr>
            <w:rPrChange w:id="307" w:author="Amy Byers" w:date="2014-10-07T09:37:00Z">
              <w:rPr>
                <w:rStyle w:val="Hyperlink"/>
                <w:noProof/>
              </w:rPr>
            </w:rPrChange>
          </w:rPr>
          <w:delText>5.10</w:delText>
        </w:r>
        <w:r w:rsidDel="001C1CE8">
          <w:rPr>
            <w:rFonts w:asciiTheme="minorHAnsi" w:eastAsiaTheme="minorEastAsia" w:hAnsiTheme="minorHAnsi" w:cstheme="minorBidi"/>
            <w:noProof/>
            <w:sz w:val="22"/>
            <w:szCs w:val="22"/>
          </w:rPr>
          <w:tab/>
        </w:r>
        <w:r w:rsidRPr="001C1CE8" w:rsidDel="001C1CE8">
          <w:rPr>
            <w:rPrChange w:id="308" w:author="Amy Byers" w:date="2014-10-07T09:37:00Z">
              <w:rPr>
                <w:rStyle w:val="Hyperlink"/>
                <w:noProof/>
              </w:rPr>
            </w:rPrChange>
          </w:rPr>
          <w:delText>Tender Feature</w:delText>
        </w:r>
        <w:r w:rsidDel="001C1CE8">
          <w:rPr>
            <w:noProof/>
            <w:webHidden/>
          </w:rPr>
          <w:tab/>
          <w:delText>11</w:delText>
        </w:r>
      </w:del>
    </w:p>
    <w:p w:rsidR="007D74C2" w:rsidDel="001C1CE8" w:rsidRDefault="007D74C2">
      <w:pPr>
        <w:pStyle w:val="TOC2"/>
        <w:rPr>
          <w:del w:id="309" w:author="Amy Byers" w:date="2014-10-07T09:37:00Z"/>
          <w:rFonts w:asciiTheme="minorHAnsi" w:eastAsiaTheme="minorEastAsia" w:hAnsiTheme="minorHAnsi" w:cstheme="minorBidi"/>
          <w:noProof/>
          <w:sz w:val="22"/>
          <w:szCs w:val="22"/>
        </w:rPr>
      </w:pPr>
      <w:del w:id="310" w:author="Amy Byers" w:date="2014-10-07T09:37:00Z">
        <w:r w:rsidRPr="001C1CE8" w:rsidDel="001C1CE8">
          <w:rPr>
            <w:rPrChange w:id="311" w:author="Amy Byers" w:date="2014-10-07T09:37:00Z">
              <w:rPr>
                <w:rStyle w:val="Hyperlink"/>
                <w:noProof/>
              </w:rPr>
            </w:rPrChange>
          </w:rPr>
          <w:delText>5.11</w:delText>
        </w:r>
        <w:r w:rsidDel="001C1CE8">
          <w:rPr>
            <w:rFonts w:asciiTheme="minorHAnsi" w:eastAsiaTheme="minorEastAsia" w:hAnsiTheme="minorHAnsi" w:cstheme="minorBidi"/>
            <w:noProof/>
            <w:sz w:val="22"/>
            <w:szCs w:val="22"/>
          </w:rPr>
          <w:tab/>
        </w:r>
        <w:r w:rsidRPr="001C1CE8" w:rsidDel="001C1CE8">
          <w:rPr>
            <w:rPrChange w:id="312" w:author="Amy Byers" w:date="2014-10-07T09:37:00Z">
              <w:rPr>
                <w:rStyle w:val="Hyperlink"/>
                <w:noProof/>
              </w:rPr>
            </w:rPrChange>
          </w:rPr>
          <w:delText>Total Processing Feature</w:delText>
        </w:r>
        <w:r w:rsidDel="001C1CE8">
          <w:rPr>
            <w:noProof/>
            <w:webHidden/>
          </w:rPr>
          <w:tab/>
          <w:delText>11</w:delText>
        </w:r>
      </w:del>
    </w:p>
    <w:p w:rsidR="007D74C2" w:rsidDel="001C1CE8" w:rsidRDefault="007D74C2">
      <w:pPr>
        <w:pStyle w:val="TOC2"/>
        <w:rPr>
          <w:del w:id="313" w:author="Amy Byers" w:date="2014-10-07T09:37:00Z"/>
          <w:rFonts w:asciiTheme="minorHAnsi" w:eastAsiaTheme="minorEastAsia" w:hAnsiTheme="minorHAnsi" w:cstheme="minorBidi"/>
          <w:noProof/>
          <w:sz w:val="22"/>
          <w:szCs w:val="22"/>
        </w:rPr>
      </w:pPr>
      <w:del w:id="314" w:author="Amy Byers" w:date="2014-10-07T09:37:00Z">
        <w:r w:rsidRPr="001C1CE8" w:rsidDel="001C1CE8">
          <w:rPr>
            <w:rPrChange w:id="315" w:author="Amy Byers" w:date="2014-10-07T09:37:00Z">
              <w:rPr>
                <w:rStyle w:val="Hyperlink"/>
                <w:noProof/>
              </w:rPr>
            </w:rPrChange>
          </w:rPr>
          <w:delText>5.12</w:delText>
        </w:r>
        <w:r w:rsidDel="001C1CE8">
          <w:rPr>
            <w:rFonts w:asciiTheme="minorHAnsi" w:eastAsiaTheme="minorEastAsia" w:hAnsiTheme="minorHAnsi" w:cstheme="minorBidi"/>
            <w:noProof/>
            <w:sz w:val="22"/>
            <w:szCs w:val="22"/>
          </w:rPr>
          <w:tab/>
        </w:r>
        <w:r w:rsidRPr="001C1CE8" w:rsidDel="001C1CE8">
          <w:rPr>
            <w:rPrChange w:id="316" w:author="Amy Byers" w:date="2014-10-07T09:37:00Z">
              <w:rPr>
                <w:rStyle w:val="Hyperlink"/>
                <w:noProof/>
              </w:rPr>
            </w:rPrChange>
          </w:rPr>
          <w:delText>Training Mode Feature</w:delText>
        </w:r>
        <w:r w:rsidDel="001C1CE8">
          <w:rPr>
            <w:noProof/>
            <w:webHidden/>
          </w:rPr>
          <w:tab/>
          <w:delText>11</w:delText>
        </w:r>
      </w:del>
    </w:p>
    <w:p w:rsidR="007D74C2" w:rsidDel="001C1CE8" w:rsidRDefault="007D74C2">
      <w:pPr>
        <w:pStyle w:val="TOC1"/>
        <w:rPr>
          <w:del w:id="317" w:author="Amy Byers" w:date="2014-10-07T09:37:00Z"/>
          <w:rFonts w:asciiTheme="minorHAnsi" w:eastAsiaTheme="minorEastAsia" w:hAnsiTheme="minorHAnsi" w:cstheme="minorBidi"/>
          <w:noProof/>
          <w:sz w:val="22"/>
          <w:szCs w:val="22"/>
        </w:rPr>
      </w:pPr>
      <w:del w:id="318" w:author="Amy Byers" w:date="2014-10-07T09:37:00Z">
        <w:r w:rsidRPr="001C1CE8" w:rsidDel="001C1CE8">
          <w:rPr>
            <w:rPrChange w:id="319" w:author="Amy Byers" w:date="2014-10-07T09:37:00Z">
              <w:rPr>
                <w:rStyle w:val="Hyperlink"/>
                <w:i/>
                <w:noProof/>
              </w:rPr>
            </w:rPrChange>
          </w:rPr>
          <w:delText>6.</w:delText>
        </w:r>
        <w:r w:rsidDel="001C1CE8">
          <w:rPr>
            <w:rFonts w:asciiTheme="minorHAnsi" w:eastAsiaTheme="minorEastAsia" w:hAnsiTheme="minorHAnsi" w:cstheme="minorBidi"/>
            <w:noProof/>
            <w:sz w:val="22"/>
            <w:szCs w:val="22"/>
          </w:rPr>
          <w:tab/>
        </w:r>
        <w:r w:rsidRPr="001C1CE8" w:rsidDel="001C1CE8">
          <w:rPr>
            <w:rPrChange w:id="320" w:author="Amy Byers" w:date="2014-10-07T09:37:00Z">
              <w:rPr>
                <w:rStyle w:val="Hyperlink"/>
                <w:i/>
                <w:noProof/>
              </w:rPr>
            </w:rPrChange>
          </w:rPr>
          <w:delText>Screen Layouts</w:delText>
        </w:r>
        <w:r w:rsidDel="001C1CE8">
          <w:rPr>
            <w:noProof/>
            <w:webHidden/>
          </w:rPr>
          <w:tab/>
          <w:delText>12</w:delText>
        </w:r>
      </w:del>
    </w:p>
    <w:p w:rsidR="007D74C2" w:rsidDel="001C1CE8" w:rsidRDefault="007D74C2">
      <w:pPr>
        <w:pStyle w:val="TOC2"/>
        <w:rPr>
          <w:del w:id="321" w:author="Amy Byers" w:date="2014-10-07T09:37:00Z"/>
          <w:rFonts w:asciiTheme="minorHAnsi" w:eastAsiaTheme="minorEastAsia" w:hAnsiTheme="minorHAnsi" w:cstheme="minorBidi"/>
          <w:noProof/>
          <w:sz w:val="22"/>
          <w:szCs w:val="22"/>
        </w:rPr>
      </w:pPr>
      <w:del w:id="322" w:author="Amy Byers" w:date="2014-10-07T09:37:00Z">
        <w:r w:rsidRPr="001C1CE8" w:rsidDel="001C1CE8">
          <w:rPr>
            <w:rPrChange w:id="323" w:author="Amy Byers" w:date="2014-10-07T09:37:00Z">
              <w:rPr>
                <w:rStyle w:val="Hyperlink"/>
                <w:noProof/>
              </w:rPr>
            </w:rPrChange>
          </w:rPr>
          <w:delText>6.1</w:delText>
        </w:r>
        <w:r w:rsidDel="001C1CE8">
          <w:rPr>
            <w:rFonts w:asciiTheme="minorHAnsi" w:eastAsiaTheme="minorEastAsia" w:hAnsiTheme="minorHAnsi" w:cstheme="minorBidi"/>
            <w:noProof/>
            <w:sz w:val="22"/>
            <w:szCs w:val="22"/>
          </w:rPr>
          <w:tab/>
        </w:r>
        <w:r w:rsidRPr="001C1CE8" w:rsidDel="001C1CE8">
          <w:rPr>
            <w:rPrChange w:id="324" w:author="Amy Byers" w:date="2014-10-07T09:37:00Z">
              <w:rPr>
                <w:rStyle w:val="Hyperlink"/>
                <w:noProof/>
              </w:rPr>
            </w:rPrChange>
          </w:rPr>
          <w:delText>Pre-Order Deposit Item Entry</w:delText>
        </w:r>
        <w:r w:rsidDel="001C1CE8">
          <w:rPr>
            <w:noProof/>
            <w:webHidden/>
          </w:rPr>
          <w:tab/>
          <w:delText>12</w:delText>
        </w:r>
      </w:del>
    </w:p>
    <w:p w:rsidR="007D74C2" w:rsidDel="001C1CE8" w:rsidRDefault="007D74C2">
      <w:pPr>
        <w:pStyle w:val="TOC1"/>
        <w:rPr>
          <w:del w:id="325" w:author="Amy Byers" w:date="2014-10-07T09:37:00Z"/>
          <w:rFonts w:asciiTheme="minorHAnsi" w:eastAsiaTheme="minorEastAsia" w:hAnsiTheme="minorHAnsi" w:cstheme="minorBidi"/>
          <w:noProof/>
          <w:sz w:val="22"/>
          <w:szCs w:val="22"/>
        </w:rPr>
      </w:pPr>
      <w:del w:id="326" w:author="Amy Byers" w:date="2014-10-07T09:37:00Z">
        <w:r w:rsidRPr="001C1CE8" w:rsidDel="001C1CE8">
          <w:rPr>
            <w:rPrChange w:id="327" w:author="Amy Byers" w:date="2014-10-07T09:37:00Z">
              <w:rPr>
                <w:rStyle w:val="Hyperlink"/>
                <w:i/>
                <w:noProof/>
              </w:rPr>
            </w:rPrChange>
          </w:rPr>
          <w:delText>7.</w:delText>
        </w:r>
        <w:r w:rsidDel="001C1CE8">
          <w:rPr>
            <w:rFonts w:asciiTheme="minorHAnsi" w:eastAsiaTheme="minorEastAsia" w:hAnsiTheme="minorHAnsi" w:cstheme="minorBidi"/>
            <w:noProof/>
            <w:sz w:val="22"/>
            <w:szCs w:val="22"/>
          </w:rPr>
          <w:tab/>
        </w:r>
        <w:r w:rsidRPr="001C1CE8" w:rsidDel="001C1CE8">
          <w:rPr>
            <w:rPrChange w:id="328" w:author="Amy Byers" w:date="2014-10-07T09:37:00Z">
              <w:rPr>
                <w:rStyle w:val="Hyperlink"/>
                <w:i/>
                <w:noProof/>
              </w:rPr>
            </w:rPrChange>
          </w:rPr>
          <w:delText>PreOrder Issue – Database settings</w:delText>
        </w:r>
        <w:r w:rsidDel="001C1CE8">
          <w:rPr>
            <w:noProof/>
            <w:webHidden/>
          </w:rPr>
          <w:tab/>
          <w:delText>14</w:delText>
        </w:r>
      </w:del>
    </w:p>
    <w:p w:rsidR="007D74C2" w:rsidDel="001C1CE8" w:rsidRDefault="007D74C2">
      <w:pPr>
        <w:pStyle w:val="TOC1"/>
        <w:rPr>
          <w:del w:id="329" w:author="Amy Byers" w:date="2014-10-07T09:37:00Z"/>
          <w:rFonts w:asciiTheme="minorHAnsi" w:eastAsiaTheme="minorEastAsia" w:hAnsiTheme="minorHAnsi" w:cstheme="minorBidi"/>
          <w:noProof/>
          <w:sz w:val="22"/>
          <w:szCs w:val="22"/>
        </w:rPr>
      </w:pPr>
      <w:del w:id="330" w:author="Amy Byers" w:date="2014-10-07T09:37:00Z">
        <w:r w:rsidRPr="001C1CE8" w:rsidDel="001C1CE8">
          <w:rPr>
            <w:rPrChange w:id="331" w:author="Amy Byers" w:date="2014-10-07T09:37:00Z">
              <w:rPr>
                <w:rStyle w:val="Hyperlink"/>
                <w:i/>
                <w:noProof/>
              </w:rPr>
            </w:rPrChange>
          </w:rPr>
          <w:delText>8.</w:delText>
        </w:r>
        <w:r w:rsidDel="001C1CE8">
          <w:rPr>
            <w:rFonts w:asciiTheme="minorHAnsi" w:eastAsiaTheme="minorEastAsia" w:hAnsiTheme="minorHAnsi" w:cstheme="minorBidi"/>
            <w:noProof/>
            <w:sz w:val="22"/>
            <w:szCs w:val="22"/>
          </w:rPr>
          <w:tab/>
        </w:r>
        <w:r w:rsidRPr="001C1CE8" w:rsidDel="001C1CE8">
          <w:rPr>
            <w:rPrChange w:id="332" w:author="Amy Byers" w:date="2014-10-07T09:37:00Z">
              <w:rPr>
                <w:rStyle w:val="Hyperlink"/>
                <w:i/>
                <w:noProof/>
              </w:rPr>
            </w:rPrChange>
          </w:rPr>
          <w:delText>Business Sign Off</w:delText>
        </w:r>
        <w:r w:rsidDel="001C1CE8">
          <w:rPr>
            <w:noProof/>
            <w:webHidden/>
          </w:rPr>
          <w:tab/>
          <w:delText>14</w:delText>
        </w:r>
      </w:del>
    </w:p>
    <w:p w:rsidR="007D74C2" w:rsidDel="001C1CE8" w:rsidRDefault="007D74C2">
      <w:pPr>
        <w:pStyle w:val="TOC1"/>
        <w:rPr>
          <w:del w:id="333" w:author="Amy Byers" w:date="2014-10-07T09:37:00Z"/>
          <w:rFonts w:asciiTheme="minorHAnsi" w:eastAsiaTheme="minorEastAsia" w:hAnsiTheme="minorHAnsi" w:cstheme="minorBidi"/>
          <w:noProof/>
          <w:sz w:val="22"/>
          <w:szCs w:val="22"/>
        </w:rPr>
      </w:pPr>
      <w:del w:id="334" w:author="Amy Byers" w:date="2014-10-07T09:37:00Z">
        <w:r w:rsidRPr="001C1CE8" w:rsidDel="001C1CE8">
          <w:rPr>
            <w:rPrChange w:id="335" w:author="Amy Byers" w:date="2014-10-07T09:37:00Z">
              <w:rPr>
                <w:rStyle w:val="Hyperlink"/>
                <w:i/>
                <w:noProof/>
              </w:rPr>
            </w:rPrChange>
          </w:rPr>
          <w:delText>9.</w:delText>
        </w:r>
        <w:r w:rsidDel="001C1CE8">
          <w:rPr>
            <w:rFonts w:asciiTheme="minorHAnsi" w:eastAsiaTheme="minorEastAsia" w:hAnsiTheme="minorHAnsi" w:cstheme="minorBidi"/>
            <w:noProof/>
            <w:sz w:val="22"/>
            <w:szCs w:val="22"/>
          </w:rPr>
          <w:tab/>
        </w:r>
        <w:r w:rsidRPr="001C1CE8" w:rsidDel="001C1CE8">
          <w:rPr>
            <w:rPrChange w:id="336" w:author="Amy Byers" w:date="2014-10-07T09:37:00Z">
              <w:rPr>
                <w:rStyle w:val="Hyperlink"/>
                <w:i/>
                <w:noProof/>
              </w:rPr>
            </w:rPrChange>
          </w:rPr>
          <w:delText>Revision History</w:delText>
        </w:r>
        <w:r w:rsidDel="001C1CE8">
          <w:rPr>
            <w:noProof/>
            <w:webHidden/>
          </w:rPr>
          <w:tab/>
          <w:delText>14</w:delText>
        </w:r>
      </w:del>
    </w:p>
    <w:p w:rsidR="007D74C2" w:rsidDel="001C1CE8" w:rsidRDefault="007D74C2">
      <w:pPr>
        <w:pStyle w:val="TOC1"/>
        <w:rPr>
          <w:del w:id="337" w:author="Amy Byers" w:date="2014-10-07T09:37:00Z"/>
          <w:rFonts w:asciiTheme="minorHAnsi" w:eastAsiaTheme="minorEastAsia" w:hAnsiTheme="minorHAnsi" w:cstheme="minorBidi"/>
          <w:noProof/>
          <w:sz w:val="22"/>
          <w:szCs w:val="22"/>
        </w:rPr>
      </w:pPr>
      <w:del w:id="338" w:author="Amy Byers" w:date="2014-10-07T09:37:00Z">
        <w:r w:rsidRPr="001C1CE8" w:rsidDel="001C1CE8">
          <w:rPr>
            <w:rPrChange w:id="339" w:author="Amy Byers" w:date="2014-10-07T09:37:00Z">
              <w:rPr>
                <w:rStyle w:val="Hyperlink"/>
                <w:i/>
                <w:noProof/>
              </w:rPr>
            </w:rPrChange>
          </w:rPr>
          <w:delText>10.</w:delText>
        </w:r>
        <w:r w:rsidDel="001C1CE8">
          <w:rPr>
            <w:rFonts w:asciiTheme="minorHAnsi" w:eastAsiaTheme="minorEastAsia" w:hAnsiTheme="minorHAnsi" w:cstheme="minorBidi"/>
            <w:noProof/>
            <w:sz w:val="22"/>
            <w:szCs w:val="22"/>
          </w:rPr>
          <w:tab/>
        </w:r>
        <w:r w:rsidRPr="001C1CE8" w:rsidDel="001C1CE8">
          <w:rPr>
            <w:rPrChange w:id="340" w:author="Amy Byers" w:date="2014-10-07T09:37:00Z">
              <w:rPr>
                <w:rStyle w:val="Hyperlink"/>
                <w:i/>
                <w:noProof/>
              </w:rPr>
            </w:rPrChange>
          </w:rPr>
          <w:delText>Appendix A: Glossary</w:delText>
        </w:r>
        <w:r w:rsidDel="001C1CE8">
          <w:rPr>
            <w:noProof/>
            <w:webHidden/>
          </w:rPr>
          <w:tab/>
          <w:delText>14</w:delText>
        </w:r>
      </w:del>
    </w:p>
    <w:p w:rsidR="007D74C2" w:rsidDel="001C1CE8" w:rsidRDefault="007D74C2">
      <w:pPr>
        <w:pStyle w:val="TOC1"/>
        <w:rPr>
          <w:del w:id="341" w:author="Amy Byers" w:date="2014-10-07T09:37:00Z"/>
          <w:rFonts w:asciiTheme="minorHAnsi" w:eastAsiaTheme="minorEastAsia" w:hAnsiTheme="minorHAnsi" w:cstheme="minorBidi"/>
          <w:noProof/>
          <w:sz w:val="22"/>
          <w:szCs w:val="22"/>
        </w:rPr>
      </w:pPr>
      <w:del w:id="342" w:author="Amy Byers" w:date="2014-10-07T09:37:00Z">
        <w:r w:rsidRPr="001C1CE8" w:rsidDel="001C1CE8">
          <w:rPr>
            <w:rPrChange w:id="343" w:author="Amy Byers" w:date="2014-10-07T09:37:00Z">
              <w:rPr>
                <w:rStyle w:val="Hyperlink"/>
                <w:i/>
                <w:noProof/>
              </w:rPr>
            </w:rPrChange>
          </w:rPr>
          <w:delText>11.</w:delText>
        </w:r>
        <w:r w:rsidDel="001C1CE8">
          <w:rPr>
            <w:rFonts w:asciiTheme="minorHAnsi" w:eastAsiaTheme="minorEastAsia" w:hAnsiTheme="minorHAnsi" w:cstheme="minorBidi"/>
            <w:noProof/>
            <w:sz w:val="22"/>
            <w:szCs w:val="22"/>
          </w:rPr>
          <w:tab/>
        </w:r>
        <w:r w:rsidRPr="001C1CE8" w:rsidDel="001C1CE8">
          <w:rPr>
            <w:rPrChange w:id="344" w:author="Amy Byers" w:date="2014-10-07T09:37:00Z">
              <w:rPr>
                <w:rStyle w:val="Hyperlink"/>
                <w:i/>
                <w:noProof/>
              </w:rPr>
            </w:rPrChange>
          </w:rPr>
          <w:delText>Appendix B: Receipt Example</w:delText>
        </w:r>
        <w:r w:rsidDel="001C1CE8">
          <w:rPr>
            <w:noProof/>
            <w:webHidden/>
          </w:rPr>
          <w:tab/>
          <w:delText>15</w:delText>
        </w:r>
      </w:del>
    </w:p>
    <w:p w:rsidR="007D74C2" w:rsidDel="001C1CE8" w:rsidRDefault="007D74C2">
      <w:pPr>
        <w:pStyle w:val="TOC2"/>
        <w:rPr>
          <w:del w:id="345" w:author="Amy Byers" w:date="2014-10-07T09:37:00Z"/>
          <w:rFonts w:asciiTheme="minorHAnsi" w:eastAsiaTheme="minorEastAsia" w:hAnsiTheme="minorHAnsi" w:cstheme="minorBidi"/>
          <w:noProof/>
          <w:sz w:val="22"/>
          <w:szCs w:val="22"/>
        </w:rPr>
      </w:pPr>
      <w:del w:id="346" w:author="Amy Byers" w:date="2014-10-07T09:37:00Z">
        <w:r w:rsidRPr="001C1CE8" w:rsidDel="001C1CE8">
          <w:rPr>
            <w:rPrChange w:id="347" w:author="Amy Byers" w:date="2014-10-07T09:37:00Z">
              <w:rPr>
                <w:rStyle w:val="Hyperlink"/>
                <w:noProof/>
              </w:rPr>
            </w:rPrChange>
          </w:rPr>
          <w:delText>11.1</w:delText>
        </w:r>
        <w:r w:rsidDel="001C1CE8">
          <w:rPr>
            <w:rFonts w:asciiTheme="minorHAnsi" w:eastAsiaTheme="minorEastAsia" w:hAnsiTheme="minorHAnsi" w:cstheme="minorBidi"/>
            <w:noProof/>
            <w:sz w:val="22"/>
            <w:szCs w:val="22"/>
          </w:rPr>
          <w:tab/>
        </w:r>
        <w:r w:rsidRPr="001C1CE8" w:rsidDel="001C1CE8">
          <w:rPr>
            <w:rPrChange w:id="348" w:author="Amy Byers" w:date="2014-10-07T09:37:00Z">
              <w:rPr>
                <w:rStyle w:val="Hyperlink"/>
                <w:noProof/>
              </w:rPr>
            </w:rPrChange>
          </w:rPr>
          <w:delText>Pre-Order Deposit</w:delText>
        </w:r>
        <w:r w:rsidDel="001C1CE8">
          <w:rPr>
            <w:noProof/>
            <w:webHidden/>
          </w:rPr>
          <w:tab/>
          <w:delText>15</w:delText>
        </w:r>
      </w:del>
    </w:p>
    <w:p w:rsidR="007D74C2" w:rsidDel="001C1CE8" w:rsidRDefault="007D74C2">
      <w:pPr>
        <w:pStyle w:val="TOC1"/>
        <w:rPr>
          <w:del w:id="349" w:author="Amy Byers" w:date="2014-10-07T09:37:00Z"/>
          <w:rFonts w:asciiTheme="minorHAnsi" w:eastAsiaTheme="minorEastAsia" w:hAnsiTheme="minorHAnsi" w:cstheme="minorBidi"/>
          <w:noProof/>
          <w:sz w:val="22"/>
          <w:szCs w:val="22"/>
        </w:rPr>
      </w:pPr>
      <w:del w:id="350" w:author="Amy Byers" w:date="2014-10-07T09:37:00Z">
        <w:r w:rsidRPr="001C1CE8" w:rsidDel="001C1CE8">
          <w:rPr>
            <w:rPrChange w:id="351" w:author="Amy Byers" w:date="2014-10-07T09:37:00Z">
              <w:rPr>
                <w:rStyle w:val="Hyperlink"/>
                <w:i/>
                <w:noProof/>
              </w:rPr>
            </w:rPrChange>
          </w:rPr>
          <w:delText>12.</w:delText>
        </w:r>
        <w:r w:rsidDel="001C1CE8">
          <w:rPr>
            <w:rFonts w:asciiTheme="minorHAnsi" w:eastAsiaTheme="minorEastAsia" w:hAnsiTheme="minorHAnsi" w:cstheme="minorBidi"/>
            <w:noProof/>
            <w:sz w:val="22"/>
            <w:szCs w:val="22"/>
          </w:rPr>
          <w:tab/>
        </w:r>
        <w:r w:rsidRPr="001C1CE8" w:rsidDel="001C1CE8">
          <w:rPr>
            <w:rPrChange w:id="352" w:author="Amy Byers" w:date="2014-10-07T09:37:00Z">
              <w:rPr>
                <w:rStyle w:val="Hyperlink"/>
                <w:i/>
                <w:noProof/>
              </w:rPr>
            </w:rPrChange>
          </w:rPr>
          <w:delText>Appendix C: POSLog Example</w:delText>
        </w:r>
        <w:r w:rsidDel="001C1CE8">
          <w:rPr>
            <w:noProof/>
            <w:webHidden/>
          </w:rPr>
          <w:tab/>
          <w:delText>16</w:delText>
        </w:r>
      </w:del>
    </w:p>
    <w:p w:rsidR="007D74C2" w:rsidDel="001C1CE8" w:rsidRDefault="007D74C2">
      <w:pPr>
        <w:pStyle w:val="TOC2"/>
        <w:rPr>
          <w:del w:id="353" w:author="Amy Byers" w:date="2014-10-07T09:37:00Z"/>
          <w:rFonts w:asciiTheme="minorHAnsi" w:eastAsiaTheme="minorEastAsia" w:hAnsiTheme="minorHAnsi" w:cstheme="minorBidi"/>
          <w:noProof/>
          <w:sz w:val="22"/>
          <w:szCs w:val="22"/>
        </w:rPr>
      </w:pPr>
      <w:del w:id="354" w:author="Amy Byers" w:date="2014-10-07T09:37:00Z">
        <w:r w:rsidRPr="001C1CE8" w:rsidDel="001C1CE8">
          <w:rPr>
            <w:rPrChange w:id="355" w:author="Amy Byers" w:date="2014-10-07T09:37:00Z">
              <w:rPr>
                <w:rStyle w:val="Hyperlink"/>
                <w:noProof/>
              </w:rPr>
            </w:rPrChange>
          </w:rPr>
          <w:delText>12.1</w:delText>
        </w:r>
        <w:r w:rsidDel="001C1CE8">
          <w:rPr>
            <w:rFonts w:asciiTheme="minorHAnsi" w:eastAsiaTheme="minorEastAsia" w:hAnsiTheme="minorHAnsi" w:cstheme="minorBidi"/>
            <w:noProof/>
            <w:sz w:val="22"/>
            <w:szCs w:val="22"/>
          </w:rPr>
          <w:tab/>
        </w:r>
        <w:r w:rsidRPr="001C1CE8" w:rsidDel="001C1CE8">
          <w:rPr>
            <w:rPrChange w:id="356" w:author="Amy Byers" w:date="2014-10-07T09:37:00Z">
              <w:rPr>
                <w:rStyle w:val="Hyperlink"/>
                <w:noProof/>
              </w:rPr>
            </w:rPrChange>
          </w:rPr>
          <w:delText>Pre-Order Deposit</w:delText>
        </w:r>
        <w:r w:rsidDel="001C1CE8">
          <w:rPr>
            <w:noProof/>
            <w:webHidden/>
          </w:rPr>
          <w:tab/>
          <w:delText>16</w:delText>
        </w:r>
      </w:del>
    </w:p>
    <w:p w:rsidR="007D74C2" w:rsidDel="001C1CE8" w:rsidRDefault="007D74C2">
      <w:pPr>
        <w:pStyle w:val="TOC1"/>
        <w:rPr>
          <w:del w:id="357" w:author="Amy Byers" w:date="2014-10-07T09:37:00Z"/>
          <w:rFonts w:asciiTheme="minorHAnsi" w:eastAsiaTheme="minorEastAsia" w:hAnsiTheme="minorHAnsi" w:cstheme="minorBidi"/>
          <w:noProof/>
          <w:sz w:val="22"/>
          <w:szCs w:val="22"/>
        </w:rPr>
      </w:pPr>
      <w:del w:id="358" w:author="Amy Byers" w:date="2014-10-07T09:37:00Z">
        <w:r w:rsidRPr="001C1CE8" w:rsidDel="001C1CE8">
          <w:rPr>
            <w:rPrChange w:id="359" w:author="Amy Byers" w:date="2014-10-07T09:37:00Z">
              <w:rPr>
                <w:rStyle w:val="Hyperlink"/>
                <w:i/>
                <w:noProof/>
              </w:rPr>
            </w:rPrChange>
          </w:rPr>
          <w:delText>13.</w:delText>
        </w:r>
        <w:r w:rsidDel="001C1CE8">
          <w:rPr>
            <w:rFonts w:asciiTheme="minorHAnsi" w:eastAsiaTheme="minorEastAsia" w:hAnsiTheme="minorHAnsi" w:cstheme="minorBidi"/>
            <w:noProof/>
            <w:sz w:val="22"/>
            <w:szCs w:val="22"/>
          </w:rPr>
          <w:tab/>
        </w:r>
        <w:r w:rsidRPr="001C1CE8" w:rsidDel="001C1CE8">
          <w:rPr>
            <w:rPrChange w:id="360" w:author="Amy Byers" w:date="2014-10-07T09:37:00Z">
              <w:rPr>
                <w:rStyle w:val="Hyperlink"/>
                <w:i/>
                <w:noProof/>
              </w:rPr>
            </w:rPrChange>
          </w:rPr>
          <w:delText>Appendix D: EJ Example</w:delText>
        </w:r>
        <w:r w:rsidDel="001C1CE8">
          <w:rPr>
            <w:noProof/>
            <w:webHidden/>
          </w:rPr>
          <w:tab/>
          <w:delText>17</w:delText>
        </w:r>
      </w:del>
    </w:p>
    <w:p w:rsidR="007D74C2" w:rsidDel="001C1CE8" w:rsidRDefault="007D74C2">
      <w:pPr>
        <w:pStyle w:val="TOC2"/>
        <w:rPr>
          <w:del w:id="361" w:author="Amy Byers" w:date="2014-10-07T09:37:00Z"/>
          <w:rFonts w:asciiTheme="minorHAnsi" w:eastAsiaTheme="minorEastAsia" w:hAnsiTheme="minorHAnsi" w:cstheme="minorBidi"/>
          <w:noProof/>
          <w:sz w:val="22"/>
          <w:szCs w:val="22"/>
        </w:rPr>
      </w:pPr>
      <w:del w:id="362" w:author="Amy Byers" w:date="2014-10-07T09:37:00Z">
        <w:r w:rsidRPr="001C1CE8" w:rsidDel="001C1CE8">
          <w:rPr>
            <w:rPrChange w:id="363" w:author="Amy Byers" w:date="2014-10-07T09:37:00Z">
              <w:rPr>
                <w:rStyle w:val="Hyperlink"/>
                <w:noProof/>
              </w:rPr>
            </w:rPrChange>
          </w:rPr>
          <w:delText>13.1</w:delText>
        </w:r>
        <w:r w:rsidDel="001C1CE8">
          <w:rPr>
            <w:rFonts w:asciiTheme="minorHAnsi" w:eastAsiaTheme="minorEastAsia" w:hAnsiTheme="minorHAnsi" w:cstheme="minorBidi"/>
            <w:noProof/>
            <w:sz w:val="22"/>
            <w:szCs w:val="22"/>
          </w:rPr>
          <w:tab/>
        </w:r>
        <w:r w:rsidRPr="001C1CE8" w:rsidDel="001C1CE8">
          <w:rPr>
            <w:rPrChange w:id="364" w:author="Amy Byers" w:date="2014-10-07T09:37:00Z">
              <w:rPr>
                <w:rStyle w:val="Hyperlink"/>
                <w:noProof/>
              </w:rPr>
            </w:rPrChange>
          </w:rPr>
          <w:delText>Pre-Order Deposit</w:delText>
        </w:r>
        <w:r w:rsidDel="001C1CE8">
          <w:rPr>
            <w:noProof/>
            <w:webHidden/>
          </w:rPr>
          <w:tab/>
          <w:delText>17</w:delText>
        </w:r>
      </w:del>
    </w:p>
    <w:p w:rsidR="00F54203" w:rsidRDefault="00727D70" w:rsidP="00F54203">
      <w:pPr>
        <w:pStyle w:val="BodyText"/>
      </w:pPr>
      <w:r>
        <w:rPr>
          <w:b/>
          <w:sz w:val="24"/>
          <w:szCs w:val="24"/>
        </w:rPr>
        <w:fldChar w:fldCharType="end"/>
      </w:r>
    </w:p>
    <w:p w:rsidR="008163BF" w:rsidRPr="00320A86" w:rsidRDefault="00B22A66" w:rsidP="003A372C">
      <w:pPr>
        <w:pStyle w:val="Heading1"/>
        <w:rPr>
          <w:i/>
        </w:rPr>
      </w:pPr>
      <w:r w:rsidRPr="00320A86">
        <w:rPr>
          <w:i/>
        </w:rPr>
        <w:br w:type="page"/>
      </w:r>
      <w:bookmarkStart w:id="365" w:name="_Toc122934306"/>
      <w:bookmarkStart w:id="366" w:name="_Ref400437284"/>
      <w:bookmarkStart w:id="367" w:name="_Ref400437286"/>
      <w:bookmarkStart w:id="368" w:name="_Toc400437965"/>
      <w:r w:rsidR="003B6D48">
        <w:rPr>
          <w:i/>
        </w:rPr>
        <w:lastRenderedPageBreak/>
        <w:t>Feature</w:t>
      </w:r>
      <w:r w:rsidR="009C1FFA">
        <w:rPr>
          <w:i/>
        </w:rPr>
        <w:t xml:space="preserve"> </w:t>
      </w:r>
      <w:bookmarkEnd w:id="365"/>
      <w:r w:rsidR="00341299" w:rsidRPr="00320A86">
        <w:rPr>
          <w:i/>
        </w:rPr>
        <w:t>Overview</w:t>
      </w:r>
      <w:bookmarkEnd w:id="366"/>
      <w:bookmarkEnd w:id="367"/>
      <w:bookmarkEnd w:id="368"/>
    </w:p>
    <w:p w:rsidR="008163BF" w:rsidRPr="00994CCD" w:rsidRDefault="003B6D48" w:rsidP="008163BF">
      <w:pPr>
        <w:pStyle w:val="Heading2"/>
      </w:pPr>
      <w:bookmarkStart w:id="369" w:name="_Toc110839329"/>
      <w:bookmarkStart w:id="370" w:name="_Toc122934307"/>
      <w:bookmarkStart w:id="371" w:name="_Toc400437966"/>
      <w:r>
        <w:t>Feature</w:t>
      </w:r>
      <w:r w:rsidR="00A5528D" w:rsidRPr="00994CCD">
        <w:t xml:space="preserve"> </w:t>
      </w:r>
      <w:r w:rsidR="008163BF" w:rsidRPr="00994CCD">
        <w:t>Description</w:t>
      </w:r>
      <w:bookmarkEnd w:id="369"/>
      <w:bookmarkEnd w:id="370"/>
      <w:bookmarkEnd w:id="371"/>
    </w:p>
    <w:p w:rsidR="00D265B2" w:rsidRPr="00C27688" w:rsidRDefault="00D265B2" w:rsidP="00D265B2">
      <w:pPr>
        <w:pStyle w:val="BodyText"/>
      </w:pPr>
      <w:r w:rsidRPr="00C27688">
        <w:t xml:space="preserve">The </w:t>
      </w:r>
      <w:r>
        <w:t>Pre-Order Deposit</w:t>
      </w:r>
      <w:r w:rsidRPr="00C27688">
        <w:t xml:space="preserve"> </w:t>
      </w:r>
      <w:r>
        <w:t>f</w:t>
      </w:r>
      <w:r w:rsidRPr="00C27688">
        <w:t xml:space="preserve">eature </w:t>
      </w:r>
      <w:r>
        <w:t>d</w:t>
      </w:r>
      <w:r w:rsidRPr="00C27688">
        <w:t xml:space="preserve">ocument describes the functionality </w:t>
      </w:r>
      <w:r>
        <w:t>of</w:t>
      </w:r>
      <w:r w:rsidRPr="00C27688">
        <w:t xml:space="preserve"> creat</w:t>
      </w:r>
      <w:r>
        <w:t>ing</w:t>
      </w:r>
      <w:r w:rsidRPr="00C27688">
        <w:t xml:space="preserve"> </w:t>
      </w:r>
      <w:r>
        <w:t xml:space="preserve">a pre-order deposit </w:t>
      </w:r>
      <w:r w:rsidRPr="00C27688">
        <w:t>transactions</w:t>
      </w:r>
      <w:r>
        <w:t xml:space="preserve"> by </w:t>
      </w:r>
      <w:r w:rsidRPr="00C27688">
        <w:t>add</w:t>
      </w:r>
      <w:r>
        <w:t xml:space="preserve">ing or </w:t>
      </w:r>
      <w:r w:rsidRPr="00C27688">
        <w:t>edit</w:t>
      </w:r>
      <w:r>
        <w:t>ing</w:t>
      </w:r>
      <w:r w:rsidRPr="00C27688">
        <w:t xml:space="preserve"> items</w:t>
      </w:r>
      <w:r>
        <w:t xml:space="preserve">.   Additional functionality is available within the Sale feature to modify items or the transaction </w:t>
      </w:r>
      <w:r w:rsidRPr="00C27688">
        <w:t xml:space="preserve">such as capturing a serial number, and </w:t>
      </w:r>
      <w:r>
        <w:t xml:space="preserve">verifying the age of the customer.  The Pre-Order feature document ends when the operator selects to </w:t>
      </w:r>
      <w:r w:rsidRPr="00C27688">
        <w:t xml:space="preserve">pay for (tender) the </w:t>
      </w:r>
      <w:r>
        <w:t>transaction</w:t>
      </w:r>
      <w:r w:rsidRPr="00C27688">
        <w:t xml:space="preserve">.  </w:t>
      </w:r>
    </w:p>
    <w:p w:rsidR="00F523F6" w:rsidRPr="00994CCD" w:rsidRDefault="0063125C" w:rsidP="00341299">
      <w:pPr>
        <w:pStyle w:val="Heading2"/>
      </w:pPr>
      <w:bookmarkStart w:id="372" w:name="_Toc400437967"/>
      <w:r w:rsidRPr="00994CCD">
        <w:t>Assumptions</w:t>
      </w:r>
      <w:bookmarkEnd w:id="372"/>
    </w:p>
    <w:p w:rsidR="00D265B2" w:rsidRPr="00C82085" w:rsidRDefault="00D265B2" w:rsidP="000A2FCA">
      <w:pPr>
        <w:pStyle w:val="BodyText"/>
        <w:numPr>
          <w:ilvl w:val="0"/>
          <w:numId w:val="4"/>
        </w:numPr>
      </w:pPr>
      <w:r w:rsidRPr="00C82085">
        <w:t>All quantity required items will have quantity of 1.</w:t>
      </w:r>
    </w:p>
    <w:p w:rsidR="00D265B2" w:rsidRPr="00C82085" w:rsidRDefault="00D265B2" w:rsidP="000A2FCA">
      <w:pPr>
        <w:pStyle w:val="BodyText"/>
        <w:numPr>
          <w:ilvl w:val="0"/>
          <w:numId w:val="4"/>
        </w:numPr>
      </w:pPr>
      <w:bookmarkStart w:id="373" w:name="_Parameters"/>
      <w:bookmarkEnd w:id="373"/>
      <w:r w:rsidRPr="00C82085">
        <w:t xml:space="preserve">All text displayed by the system is configurable by brand to support multi-language.  Text is defined from an external source or defined within the system.  </w:t>
      </w:r>
    </w:p>
    <w:p w:rsidR="00320DD3" w:rsidRPr="00994CCD" w:rsidRDefault="00320DD3" w:rsidP="00341299">
      <w:pPr>
        <w:pStyle w:val="Heading2"/>
      </w:pPr>
      <w:bookmarkStart w:id="374" w:name="_Toc400437968"/>
      <w:r w:rsidRPr="00994CCD">
        <w:t>Parameters</w:t>
      </w:r>
      <w:r w:rsidR="00027F72" w:rsidRPr="00994CCD">
        <w:t xml:space="preserve"> and System Settings</w:t>
      </w:r>
      <w:bookmarkEnd w:id="374"/>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32"/>
        <w:gridCol w:w="5352"/>
        <w:gridCol w:w="2480"/>
      </w:tblGrid>
      <w:tr w:rsidR="00731DE3" w:rsidRPr="00166947" w:rsidTr="00731DE3">
        <w:trPr>
          <w:cantSplit/>
        </w:trPr>
        <w:tc>
          <w:tcPr>
            <w:tcW w:w="1293" w:type="pct"/>
            <w:tcBorders>
              <w:top w:val="single" w:sz="8" w:space="0" w:color="4F81BD"/>
              <w:left w:val="single" w:sz="8" w:space="0" w:color="4F81BD"/>
              <w:bottom w:val="single" w:sz="18" w:space="0" w:color="4F81BD"/>
              <w:right w:val="single" w:sz="8" w:space="0" w:color="4F81BD"/>
            </w:tcBorders>
          </w:tcPr>
          <w:p w:rsidR="00731DE3" w:rsidRPr="00590257" w:rsidRDefault="00731DE3" w:rsidP="00721745">
            <w:pPr>
              <w:rPr>
                <w:b/>
              </w:rPr>
            </w:pPr>
            <w:r w:rsidRPr="00590257">
              <w:rPr>
                <w:b/>
              </w:rPr>
              <w:t>Parameter Mnemonic</w:t>
            </w:r>
          </w:p>
        </w:tc>
        <w:tc>
          <w:tcPr>
            <w:tcW w:w="2533" w:type="pct"/>
            <w:tcBorders>
              <w:top w:val="single" w:sz="8" w:space="0" w:color="4F81BD"/>
              <w:left w:val="single" w:sz="8" w:space="0" w:color="4F81BD"/>
              <w:bottom w:val="single" w:sz="18" w:space="0" w:color="4F81BD"/>
              <w:right w:val="single" w:sz="8" w:space="0" w:color="4F81BD"/>
            </w:tcBorders>
          </w:tcPr>
          <w:p w:rsidR="00731DE3" w:rsidRPr="00590257" w:rsidRDefault="00731DE3" w:rsidP="00721745">
            <w:pPr>
              <w:rPr>
                <w:b/>
                <w:vanish/>
                <w:szCs w:val="20"/>
              </w:rPr>
            </w:pPr>
            <w:r w:rsidRPr="00590257">
              <w:rPr>
                <w:b/>
                <w:szCs w:val="20"/>
              </w:rPr>
              <w:t>Description</w:t>
            </w:r>
          </w:p>
        </w:tc>
        <w:tc>
          <w:tcPr>
            <w:tcW w:w="1174" w:type="pct"/>
            <w:tcBorders>
              <w:top w:val="single" w:sz="8" w:space="0" w:color="4F81BD"/>
              <w:left w:val="single" w:sz="8" w:space="0" w:color="4F81BD"/>
              <w:bottom w:val="single" w:sz="18" w:space="0" w:color="4F81BD"/>
              <w:right w:val="single" w:sz="8" w:space="0" w:color="4F81BD"/>
            </w:tcBorders>
          </w:tcPr>
          <w:p w:rsidR="00731DE3" w:rsidRPr="00590257" w:rsidRDefault="00731DE3" w:rsidP="00721745">
            <w:pPr>
              <w:rPr>
                <w:b/>
                <w:szCs w:val="20"/>
              </w:rPr>
            </w:pPr>
            <w:r w:rsidRPr="00590257">
              <w:rPr>
                <w:b/>
                <w:szCs w:val="20"/>
              </w:rPr>
              <w:t>Valid Values</w:t>
            </w:r>
          </w:p>
        </w:tc>
      </w:tr>
      <w:tr w:rsidR="00731DE3" w:rsidRPr="00A74D70" w:rsidTr="00A74D70">
        <w:trPr>
          <w:cantSplit/>
        </w:trPr>
        <w:tc>
          <w:tcPr>
            <w:tcW w:w="1293" w:type="pct"/>
            <w:tcBorders>
              <w:top w:val="single" w:sz="18" w:space="0" w:color="4F81BD"/>
              <w:left w:val="single" w:sz="8" w:space="0" w:color="4F81BD"/>
              <w:bottom w:val="single" w:sz="8" w:space="0" w:color="4F81BD"/>
              <w:right w:val="single" w:sz="8" w:space="0" w:color="4F81BD"/>
            </w:tcBorders>
            <w:shd w:val="clear" w:color="auto" w:fill="D3DFEE"/>
          </w:tcPr>
          <w:p w:rsidR="00731DE3" w:rsidRPr="00A74D70" w:rsidRDefault="00915813" w:rsidP="00721745">
            <w:pPr>
              <w:rPr>
                <w:bCs/>
                <w:szCs w:val="20"/>
              </w:rPr>
            </w:pPr>
            <w:r w:rsidRPr="00A74D70">
              <w:rPr>
                <w:bCs/>
                <w:szCs w:val="20"/>
              </w:rPr>
              <w:t>Pre-Order Item Attribute</w:t>
            </w:r>
          </w:p>
        </w:tc>
        <w:tc>
          <w:tcPr>
            <w:tcW w:w="2533" w:type="pct"/>
            <w:tcBorders>
              <w:top w:val="single" w:sz="18" w:space="0" w:color="4F81BD"/>
              <w:left w:val="single" w:sz="8" w:space="0" w:color="4F81BD"/>
              <w:bottom w:val="single" w:sz="8" w:space="0" w:color="4F81BD"/>
              <w:right w:val="single" w:sz="8" w:space="0" w:color="4F81BD"/>
            </w:tcBorders>
            <w:shd w:val="clear" w:color="auto" w:fill="D3DFEE"/>
          </w:tcPr>
          <w:p w:rsidR="00731DE3" w:rsidRPr="00A74D70" w:rsidRDefault="00A74D70" w:rsidP="00721745">
            <w:pPr>
              <w:rPr>
                <w:szCs w:val="20"/>
              </w:rPr>
            </w:pPr>
            <w:r w:rsidRPr="00A74D70">
              <w:rPr>
                <w:szCs w:val="20"/>
              </w:rPr>
              <w:t>The item attribute that determines if the item qualifies to be added to the pre-order deposit transaction.</w:t>
            </w:r>
          </w:p>
        </w:tc>
        <w:tc>
          <w:tcPr>
            <w:tcW w:w="1174" w:type="pct"/>
            <w:tcBorders>
              <w:top w:val="single" w:sz="8" w:space="0" w:color="4F81BD"/>
              <w:left w:val="single" w:sz="8" w:space="0" w:color="4F81BD"/>
              <w:bottom w:val="single" w:sz="8" w:space="0" w:color="4F81BD"/>
              <w:right w:val="single" w:sz="8" w:space="0" w:color="4F81BD"/>
            </w:tcBorders>
            <w:shd w:val="clear" w:color="auto" w:fill="D3DFEE"/>
          </w:tcPr>
          <w:p w:rsidR="00731DE3" w:rsidRPr="00A74D70" w:rsidRDefault="00A74D70" w:rsidP="000A2FCA">
            <w:pPr>
              <w:pStyle w:val="ListParagraph"/>
              <w:numPr>
                <w:ilvl w:val="0"/>
                <w:numId w:val="9"/>
              </w:numPr>
              <w:rPr>
                <w:szCs w:val="20"/>
              </w:rPr>
            </w:pPr>
            <w:r w:rsidRPr="00A74D70">
              <w:rPr>
                <w:szCs w:val="20"/>
              </w:rPr>
              <w:t>On</w:t>
            </w:r>
          </w:p>
          <w:p w:rsidR="00A74D70" w:rsidRPr="00A74D70" w:rsidRDefault="00A74D70" w:rsidP="000A2FCA">
            <w:pPr>
              <w:pStyle w:val="ListParagraph"/>
              <w:numPr>
                <w:ilvl w:val="0"/>
                <w:numId w:val="9"/>
              </w:numPr>
              <w:rPr>
                <w:szCs w:val="20"/>
              </w:rPr>
            </w:pPr>
            <w:r w:rsidRPr="00A74D70">
              <w:rPr>
                <w:szCs w:val="20"/>
              </w:rPr>
              <w:t>Off</w:t>
            </w:r>
          </w:p>
        </w:tc>
      </w:tr>
      <w:tr w:rsidR="00A74D70" w:rsidRPr="00A74D70" w:rsidTr="00A74D70">
        <w:trPr>
          <w:cantSplit/>
        </w:trPr>
        <w:tc>
          <w:tcPr>
            <w:tcW w:w="1293" w:type="pct"/>
            <w:tcBorders>
              <w:top w:val="single" w:sz="8" w:space="0" w:color="4F81BD"/>
              <w:left w:val="single" w:sz="8" w:space="0" w:color="4F81BD"/>
              <w:bottom w:val="single" w:sz="8" w:space="0" w:color="4F81BD"/>
              <w:right w:val="single" w:sz="8" w:space="0" w:color="4F81BD"/>
            </w:tcBorders>
            <w:shd w:val="clear" w:color="auto" w:fill="D3DFEE"/>
          </w:tcPr>
          <w:p w:rsidR="00A74D70" w:rsidRPr="00A74D70" w:rsidRDefault="00A74D70" w:rsidP="00721745">
            <w:pPr>
              <w:rPr>
                <w:bCs/>
                <w:szCs w:val="20"/>
              </w:rPr>
            </w:pPr>
            <w:r w:rsidRPr="00A74D70">
              <w:rPr>
                <w:bCs/>
                <w:szCs w:val="20"/>
              </w:rPr>
              <w:t>Pre-Order Item Price</w:t>
            </w:r>
          </w:p>
        </w:tc>
        <w:tc>
          <w:tcPr>
            <w:tcW w:w="2533" w:type="pct"/>
            <w:tcBorders>
              <w:top w:val="single" w:sz="8" w:space="0" w:color="4F81BD"/>
              <w:left w:val="single" w:sz="8" w:space="0" w:color="4F81BD"/>
              <w:bottom w:val="single" w:sz="8" w:space="0" w:color="4F81BD"/>
              <w:right w:val="single" w:sz="8" w:space="0" w:color="4F81BD"/>
            </w:tcBorders>
            <w:shd w:val="clear" w:color="auto" w:fill="D3DFEE"/>
          </w:tcPr>
          <w:p w:rsidR="00A74D70" w:rsidRPr="00A74D70" w:rsidRDefault="00D86AB2" w:rsidP="00721745">
            <w:pPr>
              <w:rPr>
                <w:szCs w:val="20"/>
              </w:rPr>
            </w:pPr>
            <w:r>
              <w:rPr>
                <w:szCs w:val="20"/>
              </w:rPr>
              <w:t>The price to apply to a pre-order</w:t>
            </w:r>
            <w:r w:rsidR="00A74D70" w:rsidRPr="00A74D70">
              <w:rPr>
                <w:szCs w:val="20"/>
              </w:rPr>
              <w:t xml:space="preserve"> item during pre-order transaction</w:t>
            </w:r>
            <w:r>
              <w:rPr>
                <w:szCs w:val="20"/>
              </w:rPr>
              <w:t>.  Price is greater than $0.</w:t>
            </w:r>
          </w:p>
        </w:tc>
        <w:tc>
          <w:tcPr>
            <w:tcW w:w="1174" w:type="pct"/>
            <w:tcBorders>
              <w:top w:val="single" w:sz="8" w:space="0" w:color="4F81BD"/>
              <w:left w:val="single" w:sz="8" w:space="0" w:color="4F81BD"/>
              <w:bottom w:val="single" w:sz="8" w:space="0" w:color="4F81BD"/>
              <w:right w:val="single" w:sz="8" w:space="0" w:color="4F81BD"/>
            </w:tcBorders>
            <w:shd w:val="clear" w:color="auto" w:fill="D3DFEE"/>
          </w:tcPr>
          <w:p w:rsidR="00A74D70" w:rsidRPr="00A74D70" w:rsidRDefault="00D86AB2" w:rsidP="00721745">
            <w:pPr>
              <w:rPr>
                <w:szCs w:val="20"/>
              </w:rPr>
            </w:pPr>
            <w:r>
              <w:rPr>
                <w:szCs w:val="20"/>
              </w:rPr>
              <w:t xml:space="preserve">Dollar </w:t>
            </w:r>
            <w:r w:rsidR="00A74D70" w:rsidRPr="00A74D70">
              <w:rPr>
                <w:szCs w:val="20"/>
              </w:rPr>
              <w:t>Value</w:t>
            </w:r>
          </w:p>
        </w:tc>
      </w:tr>
      <w:tr w:rsidR="00384047" w:rsidRPr="00A74D70" w:rsidTr="00A74D70">
        <w:trPr>
          <w:cantSplit/>
        </w:trPr>
        <w:tc>
          <w:tcPr>
            <w:tcW w:w="1293" w:type="pct"/>
            <w:tcBorders>
              <w:top w:val="single" w:sz="8" w:space="0" w:color="4F81BD"/>
              <w:left w:val="single" w:sz="8" w:space="0" w:color="4F81BD"/>
              <w:bottom w:val="single" w:sz="8" w:space="0" w:color="4F81BD"/>
              <w:right w:val="single" w:sz="8" w:space="0" w:color="4F81BD"/>
            </w:tcBorders>
            <w:shd w:val="clear" w:color="auto" w:fill="D3DFEE"/>
          </w:tcPr>
          <w:p w:rsidR="00384047" w:rsidRPr="00A74D70" w:rsidRDefault="00384047" w:rsidP="00721745">
            <w:pPr>
              <w:rPr>
                <w:bCs/>
                <w:szCs w:val="20"/>
              </w:rPr>
            </w:pPr>
            <w:r>
              <w:rPr>
                <w:bCs/>
                <w:szCs w:val="20"/>
              </w:rPr>
              <w:t>Street Date??</w:t>
            </w:r>
          </w:p>
        </w:tc>
        <w:tc>
          <w:tcPr>
            <w:tcW w:w="2533" w:type="pct"/>
            <w:tcBorders>
              <w:top w:val="single" w:sz="8" w:space="0" w:color="4F81BD"/>
              <w:left w:val="single" w:sz="8" w:space="0" w:color="4F81BD"/>
              <w:bottom w:val="single" w:sz="8" w:space="0" w:color="4F81BD"/>
              <w:right w:val="single" w:sz="8" w:space="0" w:color="4F81BD"/>
            </w:tcBorders>
            <w:shd w:val="clear" w:color="auto" w:fill="D3DFEE"/>
          </w:tcPr>
          <w:p w:rsidR="00384047" w:rsidRDefault="00384047" w:rsidP="00721745">
            <w:pPr>
              <w:rPr>
                <w:szCs w:val="20"/>
              </w:rPr>
            </w:pPr>
          </w:p>
        </w:tc>
        <w:tc>
          <w:tcPr>
            <w:tcW w:w="1174" w:type="pct"/>
            <w:tcBorders>
              <w:top w:val="single" w:sz="8" w:space="0" w:color="4F81BD"/>
              <w:left w:val="single" w:sz="8" w:space="0" w:color="4F81BD"/>
              <w:bottom w:val="single" w:sz="8" w:space="0" w:color="4F81BD"/>
              <w:right w:val="single" w:sz="8" w:space="0" w:color="4F81BD"/>
            </w:tcBorders>
            <w:shd w:val="clear" w:color="auto" w:fill="D3DFEE"/>
          </w:tcPr>
          <w:p w:rsidR="00384047" w:rsidRDefault="00384047" w:rsidP="00721745">
            <w:pPr>
              <w:rPr>
                <w:szCs w:val="20"/>
              </w:rPr>
            </w:pPr>
          </w:p>
        </w:tc>
      </w:tr>
      <w:tr w:rsidR="001B3D85" w:rsidRPr="00A74D70" w:rsidTr="00C82601">
        <w:trPr>
          <w:cantSplit/>
        </w:trPr>
        <w:tc>
          <w:tcPr>
            <w:tcW w:w="1293" w:type="pct"/>
            <w:tcBorders>
              <w:top w:val="single" w:sz="8" w:space="0" w:color="4F81BD"/>
              <w:left w:val="single" w:sz="8" w:space="0" w:color="4F81BD"/>
              <w:bottom w:val="single" w:sz="8" w:space="0" w:color="4F81BD"/>
              <w:right w:val="single" w:sz="8" w:space="0" w:color="4F81BD"/>
            </w:tcBorders>
            <w:shd w:val="clear" w:color="auto" w:fill="D3DFEE"/>
          </w:tcPr>
          <w:p w:rsidR="001B3D85" w:rsidRPr="00A74D70" w:rsidRDefault="001B3D85" w:rsidP="00C82601">
            <w:pPr>
              <w:rPr>
                <w:bCs/>
                <w:szCs w:val="20"/>
              </w:rPr>
            </w:pPr>
            <w:r>
              <w:rPr>
                <w:bCs/>
                <w:szCs w:val="20"/>
              </w:rPr>
              <w:t>Available Tenders by Transaction Type</w:t>
            </w:r>
          </w:p>
        </w:tc>
        <w:tc>
          <w:tcPr>
            <w:tcW w:w="2533" w:type="pct"/>
            <w:tcBorders>
              <w:top w:val="single" w:sz="8" w:space="0" w:color="4F81BD"/>
              <w:left w:val="single" w:sz="8" w:space="0" w:color="4F81BD"/>
              <w:bottom w:val="single" w:sz="8" w:space="0" w:color="4F81BD"/>
              <w:right w:val="single" w:sz="8" w:space="0" w:color="4F81BD"/>
            </w:tcBorders>
            <w:shd w:val="clear" w:color="auto" w:fill="D3DFEE"/>
          </w:tcPr>
          <w:p w:rsidR="001B3D85" w:rsidRDefault="001B3D85" w:rsidP="00C82601">
            <w:pPr>
              <w:rPr>
                <w:szCs w:val="20"/>
              </w:rPr>
            </w:pPr>
            <w:r>
              <w:rPr>
                <w:szCs w:val="20"/>
              </w:rPr>
              <w:t>The available tenders to display for each Transaction Type – Sale, Layaway Deposit, Pre-Order Deposit, Payment on Account, Account Refund.  This includes which tender button to allow AND which card types within Credit/Debit option are available</w:t>
            </w:r>
          </w:p>
        </w:tc>
        <w:tc>
          <w:tcPr>
            <w:tcW w:w="1174" w:type="pct"/>
            <w:tcBorders>
              <w:top w:val="single" w:sz="8" w:space="0" w:color="4F81BD"/>
              <w:left w:val="single" w:sz="8" w:space="0" w:color="4F81BD"/>
              <w:bottom w:val="single" w:sz="8" w:space="0" w:color="4F81BD"/>
              <w:right w:val="single" w:sz="8" w:space="0" w:color="4F81BD"/>
            </w:tcBorders>
            <w:shd w:val="clear" w:color="auto" w:fill="D3DFEE"/>
          </w:tcPr>
          <w:p w:rsidR="001B3D85" w:rsidRDefault="001B3D85" w:rsidP="00C82601">
            <w:pPr>
              <w:rPr>
                <w:szCs w:val="20"/>
              </w:rPr>
            </w:pPr>
            <w:r>
              <w:rPr>
                <w:szCs w:val="20"/>
              </w:rPr>
              <w:t>Available Tenders</w:t>
            </w:r>
          </w:p>
        </w:tc>
      </w:tr>
    </w:tbl>
    <w:p w:rsidR="00D8448E" w:rsidRPr="00994CCD" w:rsidRDefault="00D8448E" w:rsidP="00D8448E">
      <w:pPr>
        <w:pStyle w:val="Heading2"/>
      </w:pPr>
      <w:bookmarkStart w:id="375" w:name="_Toc318210821"/>
      <w:bookmarkStart w:id="376" w:name="_Toc400437969"/>
      <w:bookmarkStart w:id="377" w:name="_Toc290020120"/>
      <w:bookmarkStart w:id="378" w:name="_Toc71960215"/>
      <w:r w:rsidRPr="00994CCD">
        <w:t>Interfaces</w:t>
      </w:r>
      <w:bookmarkEnd w:id="375"/>
      <w:bookmarkEnd w:id="376"/>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5282"/>
        <w:gridCol w:w="5282"/>
      </w:tblGrid>
      <w:tr w:rsidR="00D8448E" w:rsidRPr="009C2F66" w:rsidTr="001E3524">
        <w:trPr>
          <w:cantSplit/>
        </w:trPr>
        <w:tc>
          <w:tcPr>
            <w:tcW w:w="2500" w:type="pct"/>
            <w:tcBorders>
              <w:top w:val="single" w:sz="8" w:space="0" w:color="4F81BD"/>
              <w:left w:val="single" w:sz="8" w:space="0" w:color="4F81BD"/>
              <w:bottom w:val="single" w:sz="18" w:space="0" w:color="4F81BD"/>
              <w:right w:val="single" w:sz="8" w:space="0" w:color="4F81BD"/>
            </w:tcBorders>
          </w:tcPr>
          <w:p w:rsidR="00D8448E" w:rsidRPr="009C2F66" w:rsidRDefault="00D8448E" w:rsidP="001E3524">
            <w:pPr>
              <w:rPr>
                <w:b/>
              </w:rPr>
            </w:pPr>
            <w:r w:rsidRPr="009C2F66">
              <w:rPr>
                <w:b/>
              </w:rPr>
              <w:t>Interface</w:t>
            </w:r>
          </w:p>
        </w:tc>
        <w:tc>
          <w:tcPr>
            <w:tcW w:w="2500" w:type="pct"/>
            <w:tcBorders>
              <w:top w:val="single" w:sz="8" w:space="0" w:color="4F81BD"/>
              <w:left w:val="single" w:sz="8" w:space="0" w:color="4F81BD"/>
              <w:bottom w:val="single" w:sz="18" w:space="0" w:color="4F81BD"/>
              <w:right w:val="single" w:sz="8" w:space="0" w:color="4F81BD"/>
            </w:tcBorders>
          </w:tcPr>
          <w:p w:rsidR="00D8448E" w:rsidRPr="009C2F66" w:rsidRDefault="00D8448E" w:rsidP="001E3524">
            <w:pPr>
              <w:rPr>
                <w:b/>
                <w:vanish/>
                <w:szCs w:val="20"/>
              </w:rPr>
            </w:pPr>
            <w:r w:rsidRPr="009C2F66">
              <w:rPr>
                <w:b/>
                <w:szCs w:val="20"/>
              </w:rPr>
              <w:t>Description</w:t>
            </w:r>
          </w:p>
        </w:tc>
      </w:tr>
      <w:tr w:rsidR="00D8448E" w:rsidRPr="009D23B5" w:rsidTr="001E3524">
        <w:trPr>
          <w:cantSplit/>
        </w:trPr>
        <w:tc>
          <w:tcPr>
            <w:tcW w:w="2500" w:type="pct"/>
            <w:tcBorders>
              <w:top w:val="single" w:sz="18" w:space="0" w:color="4F81BD"/>
              <w:left w:val="single" w:sz="8" w:space="0" w:color="4F81BD"/>
              <w:bottom w:val="single" w:sz="8" w:space="0" w:color="4F81BD"/>
              <w:right w:val="single" w:sz="8" w:space="0" w:color="4F81BD"/>
            </w:tcBorders>
            <w:shd w:val="clear" w:color="auto" w:fill="D3DFEE"/>
          </w:tcPr>
          <w:p w:rsidR="00D8448E" w:rsidRPr="009D23B5" w:rsidRDefault="00915813" w:rsidP="001E3524">
            <w:pPr>
              <w:rPr>
                <w:bCs/>
                <w:szCs w:val="20"/>
              </w:rPr>
            </w:pPr>
            <w:r w:rsidRPr="009D23B5">
              <w:rPr>
                <w:bCs/>
                <w:szCs w:val="20"/>
              </w:rPr>
              <w:t>None</w:t>
            </w:r>
          </w:p>
        </w:tc>
        <w:tc>
          <w:tcPr>
            <w:tcW w:w="2500" w:type="pct"/>
            <w:tcBorders>
              <w:top w:val="single" w:sz="18" w:space="0" w:color="4F81BD"/>
              <w:left w:val="single" w:sz="8" w:space="0" w:color="4F81BD"/>
              <w:bottom w:val="single" w:sz="8" w:space="0" w:color="4F81BD"/>
              <w:right w:val="single" w:sz="8" w:space="0" w:color="4F81BD"/>
            </w:tcBorders>
            <w:shd w:val="clear" w:color="auto" w:fill="D3DFEE"/>
          </w:tcPr>
          <w:p w:rsidR="00D8448E" w:rsidRPr="009D23B5" w:rsidRDefault="00D8448E" w:rsidP="001E3524">
            <w:pPr>
              <w:rPr>
                <w:szCs w:val="20"/>
              </w:rPr>
            </w:pPr>
          </w:p>
        </w:tc>
      </w:tr>
    </w:tbl>
    <w:p w:rsidR="00FD5BA1" w:rsidRPr="00A74D70" w:rsidRDefault="00FD5BA1" w:rsidP="00FD5BA1">
      <w:pPr>
        <w:pStyle w:val="Heading1"/>
        <w:rPr>
          <w:i/>
        </w:rPr>
      </w:pPr>
      <w:bookmarkStart w:id="379" w:name="_Ref400437290"/>
      <w:bookmarkStart w:id="380" w:name="_Ref400437294"/>
      <w:bookmarkStart w:id="381" w:name="_Toc400437970"/>
      <w:r w:rsidRPr="00A74D70">
        <w:rPr>
          <w:i/>
        </w:rPr>
        <w:t xml:space="preserve">USE CASE: </w:t>
      </w:r>
      <w:bookmarkEnd w:id="377"/>
      <w:r w:rsidR="00753D4E" w:rsidRPr="00A74D70">
        <w:rPr>
          <w:i/>
        </w:rPr>
        <w:t xml:space="preserve">Initiate </w:t>
      </w:r>
      <w:r w:rsidR="00915813" w:rsidRPr="00A74D70">
        <w:rPr>
          <w:i/>
        </w:rPr>
        <w:t>Pre-Order Deposit</w:t>
      </w:r>
      <w:bookmarkEnd w:id="379"/>
      <w:bookmarkEnd w:id="380"/>
      <w:bookmarkEnd w:id="381"/>
    </w:p>
    <w:p w:rsidR="00366130" w:rsidRPr="00994CCD" w:rsidRDefault="00366130" w:rsidP="00FD5BA1">
      <w:pPr>
        <w:pStyle w:val="Heading2"/>
      </w:pPr>
      <w:bookmarkStart w:id="382" w:name="_Toc400437971"/>
      <w:bookmarkStart w:id="383" w:name="_Toc290020122"/>
      <w:r w:rsidRPr="00994CCD">
        <w:t>Feature Flow</w:t>
      </w:r>
      <w:bookmarkEnd w:id="382"/>
    </w:p>
    <w:p w:rsidR="00366130" w:rsidRPr="00366130" w:rsidRDefault="00813E8C" w:rsidP="00366130">
      <w:pPr>
        <w:pStyle w:val="BodyText"/>
        <w:rPr>
          <w:color w:val="FF0000"/>
        </w:rPr>
      </w:pPr>
      <w:r>
        <w:rPr>
          <w:noProof/>
          <w:color w:val="FF0000"/>
        </w:rPr>
        <w:drawing>
          <wp:inline distT="0" distB="0" distL="0" distR="0" wp14:anchorId="06B5B408" wp14:editId="03C84AB0">
            <wp:extent cx="6858000" cy="70593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6858000" cy="705934"/>
                    </a:xfrm>
                    <a:prstGeom prst="rect">
                      <a:avLst/>
                    </a:prstGeom>
                    <a:noFill/>
                    <a:ln w="9525">
                      <a:noFill/>
                      <a:miter lim="800000"/>
                      <a:headEnd/>
                      <a:tailEnd/>
                    </a:ln>
                  </pic:spPr>
                </pic:pic>
              </a:graphicData>
            </a:graphic>
          </wp:inline>
        </w:drawing>
      </w:r>
    </w:p>
    <w:p w:rsidR="00FD5BA1" w:rsidRPr="00994CCD" w:rsidRDefault="00FD5BA1" w:rsidP="00FD5BA1">
      <w:pPr>
        <w:pStyle w:val="Heading2"/>
      </w:pPr>
      <w:bookmarkStart w:id="384" w:name="_Toc400437972"/>
      <w:r w:rsidRPr="00994CCD">
        <w:t>Precondition</w:t>
      </w:r>
      <w:bookmarkEnd w:id="383"/>
      <w:bookmarkEnd w:id="384"/>
    </w:p>
    <w:p w:rsidR="00FD5BA1" w:rsidRPr="00A74D70" w:rsidRDefault="00813E8C" w:rsidP="000A2FCA">
      <w:pPr>
        <w:pStyle w:val="BodyText"/>
        <w:numPr>
          <w:ilvl w:val="0"/>
          <w:numId w:val="1"/>
        </w:numPr>
      </w:pPr>
      <w:r w:rsidRPr="00A74D70">
        <w:t>Sale Transaction has not started</w:t>
      </w:r>
      <w:r w:rsidR="00915813" w:rsidRPr="00A74D70">
        <w:t>.</w:t>
      </w:r>
    </w:p>
    <w:p w:rsidR="00813E8C" w:rsidRPr="00A74D70" w:rsidRDefault="00A74D70" w:rsidP="000A2FCA">
      <w:pPr>
        <w:pStyle w:val="BodyText"/>
        <w:numPr>
          <w:ilvl w:val="0"/>
          <w:numId w:val="1"/>
        </w:numPr>
      </w:pPr>
      <w:r w:rsidRPr="00A74D70">
        <w:t>Pre-Order Deposit menu option is selected</w:t>
      </w:r>
      <w:r w:rsidR="00813E8C" w:rsidRPr="00A74D70">
        <w:t>.</w:t>
      </w:r>
    </w:p>
    <w:p w:rsidR="00FD5BA1" w:rsidRPr="00994CCD" w:rsidRDefault="00FD5BA1" w:rsidP="00FD5BA1">
      <w:pPr>
        <w:pStyle w:val="Heading2"/>
      </w:pPr>
      <w:bookmarkStart w:id="385" w:name="_Ref233697587"/>
      <w:bookmarkStart w:id="386" w:name="_Ref233697593"/>
      <w:bookmarkStart w:id="387" w:name="_Toc290020123"/>
      <w:bookmarkStart w:id="388" w:name="_Toc400437973"/>
      <w:r w:rsidRPr="00994CCD">
        <w:t>Main Flow</w:t>
      </w:r>
      <w:bookmarkEnd w:id="385"/>
      <w:bookmarkEnd w:id="386"/>
      <w:bookmarkEnd w:id="387"/>
      <w:bookmarkEnd w:id="388"/>
    </w:p>
    <w:p w:rsidR="001E3524" w:rsidRPr="001E3524" w:rsidRDefault="001E3524" w:rsidP="000A2FCA">
      <w:pPr>
        <w:pStyle w:val="BodyText"/>
        <w:numPr>
          <w:ilvl w:val="0"/>
          <w:numId w:val="5"/>
        </w:numPr>
      </w:pPr>
      <w:r w:rsidRPr="001E3524">
        <w:t>The system executes the Customer use case.</w:t>
      </w:r>
    </w:p>
    <w:p w:rsidR="001E3524" w:rsidRPr="001E3524" w:rsidRDefault="001E3524" w:rsidP="000A2FCA">
      <w:pPr>
        <w:pStyle w:val="BodyText"/>
        <w:numPr>
          <w:ilvl w:val="0"/>
          <w:numId w:val="5"/>
        </w:numPr>
      </w:pPr>
      <w:r w:rsidRPr="001E3524">
        <w:t>If the system returns from the Customer use case with a not completed status, the use case ends and the system returns to the Sale use case without starting the pre-order deposit transaction.</w:t>
      </w:r>
    </w:p>
    <w:p w:rsidR="001E3524" w:rsidRPr="001E3524" w:rsidRDefault="001E3524" w:rsidP="000A2FCA">
      <w:pPr>
        <w:pStyle w:val="BodyText"/>
        <w:numPr>
          <w:ilvl w:val="0"/>
          <w:numId w:val="5"/>
        </w:numPr>
      </w:pPr>
      <w:r w:rsidRPr="001E3524">
        <w:t>If the system returns from the Customer use case with a completed status, the system changes the transaction type to Pre-Order Deposit.</w:t>
      </w:r>
    </w:p>
    <w:p w:rsidR="001E3524" w:rsidRPr="001E3524" w:rsidRDefault="001E3524" w:rsidP="000A2FCA">
      <w:pPr>
        <w:pStyle w:val="BodyText"/>
        <w:numPr>
          <w:ilvl w:val="0"/>
          <w:numId w:val="5"/>
        </w:numPr>
      </w:pPr>
      <w:r w:rsidRPr="001E3524">
        <w:lastRenderedPageBreak/>
        <w:t>The system assigns a transaction number to the transaction.</w:t>
      </w:r>
    </w:p>
    <w:p w:rsidR="00FD5BA1" w:rsidRPr="001E3524" w:rsidRDefault="001E3524" w:rsidP="000A2FCA">
      <w:pPr>
        <w:pStyle w:val="BodyText"/>
        <w:numPr>
          <w:ilvl w:val="0"/>
          <w:numId w:val="5"/>
        </w:numPr>
      </w:pPr>
      <w:r w:rsidRPr="001E3524">
        <w:t>The use case ends and the system displays the item entry for pre-order deposit transaction.</w:t>
      </w:r>
    </w:p>
    <w:p w:rsidR="00FD5BA1" w:rsidRPr="00994CCD" w:rsidRDefault="00FD5BA1" w:rsidP="00FD5BA1">
      <w:pPr>
        <w:pStyle w:val="Heading2"/>
      </w:pPr>
      <w:bookmarkStart w:id="389" w:name="_Toc290020124"/>
      <w:bookmarkStart w:id="390" w:name="_Toc400437974"/>
      <w:r w:rsidRPr="00994CCD">
        <w:t>Alternate Flows</w:t>
      </w:r>
      <w:bookmarkEnd w:id="389"/>
      <w:bookmarkEnd w:id="390"/>
    </w:p>
    <w:p w:rsidR="00FD5BA1" w:rsidRDefault="00FD5BA1" w:rsidP="0051277F">
      <w:pPr>
        <w:pStyle w:val="Heading3"/>
      </w:pPr>
      <w:r w:rsidRPr="00994CCD">
        <w:t>Alternate Flow 1</w:t>
      </w:r>
    </w:p>
    <w:p w:rsidR="001E3524" w:rsidRPr="001E3524" w:rsidRDefault="001E3524" w:rsidP="001E3524">
      <w:pPr>
        <w:pStyle w:val="BodyText"/>
      </w:pPr>
      <w:r>
        <w:t>None</w:t>
      </w:r>
    </w:p>
    <w:p w:rsidR="00FD5BA1" w:rsidRPr="00994CCD" w:rsidRDefault="00FD5BA1" w:rsidP="00994CCD">
      <w:pPr>
        <w:pStyle w:val="Heading2"/>
      </w:pPr>
      <w:bookmarkStart w:id="391" w:name="_Toc290020125"/>
      <w:bookmarkStart w:id="392" w:name="_Toc400437975"/>
      <w:r w:rsidRPr="00994CCD">
        <w:t>Post Condition</w:t>
      </w:r>
      <w:bookmarkEnd w:id="391"/>
      <w:bookmarkEnd w:id="392"/>
    </w:p>
    <w:p w:rsidR="00FD5BA1" w:rsidRPr="00E1523B" w:rsidRDefault="001E3524" w:rsidP="000A2FCA">
      <w:pPr>
        <w:pStyle w:val="BodyText"/>
        <w:numPr>
          <w:ilvl w:val="0"/>
          <w:numId w:val="1"/>
        </w:numPr>
      </w:pPr>
      <w:r w:rsidRPr="00E1523B">
        <w:t>Pre-Order Deposit transaction is started.</w:t>
      </w:r>
    </w:p>
    <w:p w:rsidR="00FD5BA1" w:rsidRPr="00994CCD" w:rsidRDefault="00FD5BA1" w:rsidP="00994CCD">
      <w:pPr>
        <w:pStyle w:val="Heading2"/>
      </w:pPr>
      <w:bookmarkStart w:id="393" w:name="_Toc290020126"/>
      <w:bookmarkStart w:id="394" w:name="_Toc400437976"/>
      <w:r w:rsidRPr="00994CCD">
        <w:t>Special Requirements</w:t>
      </w:r>
      <w:bookmarkEnd w:id="393"/>
      <w:bookmarkEnd w:id="394"/>
    </w:p>
    <w:p w:rsidR="009D23B5" w:rsidRDefault="009D23B5" w:rsidP="000A2FCA">
      <w:pPr>
        <w:pStyle w:val="BodyText"/>
        <w:numPr>
          <w:ilvl w:val="0"/>
          <w:numId w:val="8"/>
        </w:numPr>
      </w:pPr>
      <w:r>
        <w:t xml:space="preserve">Once a Pre-Order Transaction has started, the following Transaction Modifications are available, all other </w:t>
      </w:r>
      <w:r w:rsidR="00E1523B">
        <w:t>Transaction</w:t>
      </w:r>
      <w:r>
        <w:t xml:space="preserve"> Modifications are not available</w:t>
      </w:r>
      <w:r w:rsidR="004A3BEA">
        <w:t xml:space="preserve"> (</w:t>
      </w:r>
      <w:r w:rsidR="004A3BEA" w:rsidRPr="00EE450B">
        <w:rPr>
          <w:b/>
        </w:rPr>
        <w:t>Note</w:t>
      </w:r>
      <w:r w:rsidR="004A3BEA">
        <w:t>:  Those menu options that are not available once a transaction has started will also not be available during Layaway Deposit Transaction, such as the reprinting of any receipt.)</w:t>
      </w:r>
      <w:r>
        <w:t>:</w:t>
      </w:r>
    </w:p>
    <w:p w:rsidR="004A3BEA" w:rsidRDefault="004A3BEA" w:rsidP="000A2FCA">
      <w:pPr>
        <w:pStyle w:val="BodyText"/>
        <w:numPr>
          <w:ilvl w:val="1"/>
          <w:numId w:val="8"/>
        </w:numPr>
      </w:pPr>
      <w:r>
        <w:t xml:space="preserve">Available </w:t>
      </w:r>
      <w:r w:rsidR="00602926">
        <w:t xml:space="preserve">Transaction Modify </w:t>
      </w:r>
      <w:r>
        <w:t>Menu Options</w:t>
      </w:r>
    </w:p>
    <w:p w:rsidR="009D23B5" w:rsidRDefault="009D23B5" w:rsidP="000A2FCA">
      <w:pPr>
        <w:pStyle w:val="BodyText"/>
        <w:numPr>
          <w:ilvl w:val="2"/>
          <w:numId w:val="8"/>
        </w:numPr>
      </w:pPr>
      <w:r>
        <w:t>Sales Person Capture</w:t>
      </w:r>
    </w:p>
    <w:p w:rsidR="009D23B5" w:rsidRDefault="009D23B5" w:rsidP="000A2FCA">
      <w:pPr>
        <w:pStyle w:val="BodyText"/>
        <w:numPr>
          <w:ilvl w:val="2"/>
          <w:numId w:val="8"/>
        </w:numPr>
      </w:pPr>
      <w:r>
        <w:t>Transaction Void</w:t>
      </w:r>
    </w:p>
    <w:p w:rsidR="009D23B5" w:rsidRDefault="009D23B5" w:rsidP="000A2FCA">
      <w:pPr>
        <w:pStyle w:val="BodyText"/>
        <w:numPr>
          <w:ilvl w:val="2"/>
          <w:numId w:val="8"/>
        </w:numPr>
      </w:pPr>
      <w:r>
        <w:t>Suspend</w:t>
      </w:r>
    </w:p>
    <w:p w:rsidR="004A3BEA" w:rsidRDefault="004A3BEA" w:rsidP="000A2FCA">
      <w:pPr>
        <w:pStyle w:val="BodyText"/>
        <w:numPr>
          <w:ilvl w:val="2"/>
          <w:numId w:val="8"/>
        </w:numPr>
      </w:pPr>
      <w:r>
        <w:t>Transaction Transfer</w:t>
      </w:r>
    </w:p>
    <w:p w:rsidR="004A3BEA" w:rsidRDefault="004A3BEA" w:rsidP="000A2FCA">
      <w:pPr>
        <w:pStyle w:val="BodyText"/>
        <w:numPr>
          <w:ilvl w:val="2"/>
          <w:numId w:val="8"/>
        </w:numPr>
      </w:pPr>
      <w:r>
        <w:t>Loyalty Lookup</w:t>
      </w:r>
    </w:p>
    <w:p w:rsidR="004A3BEA" w:rsidRDefault="004A3BEA" w:rsidP="000A2FCA">
      <w:pPr>
        <w:pStyle w:val="BodyText"/>
        <w:numPr>
          <w:ilvl w:val="1"/>
          <w:numId w:val="8"/>
        </w:numPr>
      </w:pPr>
      <w:r>
        <w:t xml:space="preserve">Not Available </w:t>
      </w:r>
      <w:r w:rsidR="00602926">
        <w:t xml:space="preserve">Transaction Modify </w:t>
      </w:r>
      <w:r>
        <w:t>Menu Options</w:t>
      </w:r>
    </w:p>
    <w:p w:rsidR="004A3BEA" w:rsidRDefault="004A3BEA" w:rsidP="000A2FCA">
      <w:pPr>
        <w:pStyle w:val="BodyText"/>
        <w:numPr>
          <w:ilvl w:val="2"/>
          <w:numId w:val="8"/>
        </w:numPr>
      </w:pPr>
      <w:r>
        <w:t>Tax Override</w:t>
      </w:r>
    </w:p>
    <w:p w:rsidR="004A3BEA" w:rsidRDefault="004A3BEA" w:rsidP="000A2FCA">
      <w:pPr>
        <w:pStyle w:val="BodyText"/>
        <w:numPr>
          <w:ilvl w:val="2"/>
          <w:numId w:val="8"/>
        </w:numPr>
      </w:pPr>
      <w:r>
        <w:t>Tax Exempt</w:t>
      </w:r>
    </w:p>
    <w:p w:rsidR="004A3BEA" w:rsidRDefault="004A3BEA" w:rsidP="000A2FCA">
      <w:pPr>
        <w:pStyle w:val="BodyText"/>
        <w:numPr>
          <w:ilvl w:val="2"/>
          <w:numId w:val="8"/>
        </w:numPr>
      </w:pPr>
      <w:r>
        <w:t>Kits on the Fly</w:t>
      </w:r>
    </w:p>
    <w:p w:rsidR="004A3BEA" w:rsidRDefault="004A3BEA" w:rsidP="000A2FCA">
      <w:pPr>
        <w:pStyle w:val="BodyText"/>
        <w:numPr>
          <w:ilvl w:val="2"/>
          <w:numId w:val="8"/>
        </w:numPr>
      </w:pPr>
      <w:r>
        <w:t>Loyalty Lookup</w:t>
      </w:r>
    </w:p>
    <w:p w:rsidR="004A3BEA" w:rsidRDefault="004A3BEA" w:rsidP="000A2FCA">
      <w:pPr>
        <w:pStyle w:val="BodyText"/>
        <w:numPr>
          <w:ilvl w:val="2"/>
          <w:numId w:val="8"/>
        </w:numPr>
      </w:pPr>
      <w:r>
        <w:t>Employee</w:t>
      </w:r>
    </w:p>
    <w:p w:rsidR="004A3BEA" w:rsidRDefault="004A3BEA" w:rsidP="000A2FCA">
      <w:pPr>
        <w:pStyle w:val="BodyText"/>
        <w:numPr>
          <w:ilvl w:val="2"/>
          <w:numId w:val="8"/>
        </w:numPr>
      </w:pPr>
      <w:r>
        <w:t>Transaction Gift Receipt</w:t>
      </w:r>
    </w:p>
    <w:p w:rsidR="004A3BEA" w:rsidRDefault="004A3BEA" w:rsidP="000A2FCA">
      <w:pPr>
        <w:pStyle w:val="BodyText"/>
        <w:numPr>
          <w:ilvl w:val="2"/>
          <w:numId w:val="8"/>
        </w:numPr>
      </w:pPr>
      <w:r>
        <w:t>GRID/WFMS – Service Order Scheduling</w:t>
      </w:r>
    </w:p>
    <w:p w:rsidR="004A3BEA" w:rsidRDefault="004A3BEA" w:rsidP="000A2FCA">
      <w:pPr>
        <w:pStyle w:val="BodyText"/>
        <w:numPr>
          <w:ilvl w:val="2"/>
          <w:numId w:val="8"/>
        </w:numPr>
      </w:pPr>
      <w:r>
        <w:t>Inventory Lookup</w:t>
      </w:r>
    </w:p>
    <w:p w:rsidR="00FD5BA1" w:rsidRPr="00320A86" w:rsidRDefault="00FD5BA1" w:rsidP="0051277F">
      <w:pPr>
        <w:pStyle w:val="Heading3"/>
      </w:pPr>
      <w:r w:rsidRPr="00320A86">
        <w:t>Special Offline Requirements</w:t>
      </w:r>
    </w:p>
    <w:p w:rsidR="00FD5BA1" w:rsidRDefault="00915813" w:rsidP="00366130">
      <w:pPr>
        <w:pStyle w:val="BodyText"/>
        <w:rPr>
          <w:color w:val="FF0000"/>
        </w:rPr>
      </w:pPr>
      <w:r>
        <w:rPr>
          <w:color w:val="FF0000"/>
        </w:rPr>
        <w:t>TBD</w:t>
      </w:r>
    </w:p>
    <w:p w:rsidR="00FD5BA1" w:rsidRPr="00320A86" w:rsidRDefault="00FD5BA1" w:rsidP="0051277F">
      <w:pPr>
        <w:pStyle w:val="Heading3"/>
      </w:pPr>
      <w:bookmarkStart w:id="395" w:name="_Ref255302603"/>
      <w:r w:rsidRPr="00320A86">
        <w:t xml:space="preserve">Data </w:t>
      </w:r>
      <w:proofErr w:type="spellStart"/>
      <w:r w:rsidRPr="00320A86">
        <w:t>Input/Output</w:t>
      </w:r>
      <w:bookmarkEnd w:id="395"/>
      <w:proofErr w:type="spellEnd"/>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12"/>
        <w:gridCol w:w="4881"/>
        <w:gridCol w:w="2971"/>
      </w:tblGrid>
      <w:tr w:rsidR="00FD5BA1" w:rsidRPr="00166947" w:rsidTr="00366130">
        <w:trPr>
          <w:cantSplit/>
        </w:trPr>
        <w:tc>
          <w:tcPr>
            <w:tcW w:w="1284" w:type="pct"/>
            <w:tcBorders>
              <w:top w:val="single" w:sz="8" w:space="0" w:color="4F81BD"/>
              <w:left w:val="single" w:sz="8" w:space="0" w:color="4F81BD"/>
              <w:bottom w:val="single" w:sz="18" w:space="0" w:color="4F81BD"/>
              <w:right w:val="single" w:sz="8" w:space="0" w:color="4F81BD"/>
            </w:tcBorders>
          </w:tcPr>
          <w:p w:rsidR="00FD5BA1" w:rsidRPr="00166947" w:rsidRDefault="00FD5BA1" w:rsidP="00366130">
            <w:pPr>
              <w:rPr>
                <w:b/>
              </w:rPr>
            </w:pPr>
            <w:r>
              <w:rPr>
                <w:b/>
              </w:rPr>
              <w:t>Data Element</w:t>
            </w:r>
          </w:p>
        </w:tc>
        <w:tc>
          <w:tcPr>
            <w:tcW w:w="2310" w:type="pct"/>
            <w:tcBorders>
              <w:top w:val="single" w:sz="8" w:space="0" w:color="4F81BD"/>
              <w:left w:val="single" w:sz="8" w:space="0" w:color="4F81BD"/>
              <w:bottom w:val="single" w:sz="18" w:space="0" w:color="4F81BD"/>
              <w:right w:val="single" w:sz="8" w:space="0" w:color="4F81BD"/>
            </w:tcBorders>
          </w:tcPr>
          <w:p w:rsidR="00FD5BA1" w:rsidRDefault="00FD5BA1" w:rsidP="00366130">
            <w:pPr>
              <w:rPr>
                <w:b/>
                <w:szCs w:val="20"/>
              </w:rPr>
            </w:pPr>
            <w:r>
              <w:rPr>
                <w:b/>
                <w:szCs w:val="20"/>
              </w:rPr>
              <w:t>Description</w:t>
            </w:r>
          </w:p>
        </w:tc>
        <w:tc>
          <w:tcPr>
            <w:tcW w:w="1406" w:type="pct"/>
            <w:tcBorders>
              <w:top w:val="single" w:sz="8" w:space="0" w:color="4F81BD"/>
              <w:left w:val="single" w:sz="8" w:space="0" w:color="4F81BD"/>
              <w:bottom w:val="single" w:sz="18" w:space="0" w:color="4F81BD"/>
              <w:right w:val="single" w:sz="8" w:space="0" w:color="4F81BD"/>
            </w:tcBorders>
          </w:tcPr>
          <w:p w:rsidR="00FD5BA1" w:rsidRPr="00166947" w:rsidRDefault="00FD5BA1" w:rsidP="00366130">
            <w:pPr>
              <w:rPr>
                <w:b/>
                <w:szCs w:val="20"/>
              </w:rPr>
            </w:pPr>
            <w:r>
              <w:rPr>
                <w:b/>
                <w:szCs w:val="20"/>
              </w:rPr>
              <w:t>Destination</w:t>
            </w:r>
          </w:p>
        </w:tc>
      </w:tr>
      <w:tr w:rsidR="00FD5BA1" w:rsidRPr="001E3524" w:rsidTr="00366130">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D5BA1" w:rsidRPr="001E3524" w:rsidRDefault="001E3524" w:rsidP="00366130">
            <w:pPr>
              <w:rPr>
                <w:bCs/>
                <w:szCs w:val="20"/>
              </w:rPr>
            </w:pPr>
            <w:r w:rsidRPr="001E3524">
              <w:rPr>
                <w:bCs/>
                <w:szCs w:val="20"/>
              </w:rPr>
              <w:t>Pre-Order Deposit Transaction Type ID</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FD5BA1" w:rsidRPr="001E3524" w:rsidRDefault="001E3524" w:rsidP="00366130">
            <w:pPr>
              <w:rPr>
                <w:szCs w:val="20"/>
              </w:rPr>
            </w:pPr>
            <w:r w:rsidRPr="001E3524">
              <w:rPr>
                <w:szCs w:val="20"/>
              </w:rPr>
              <w:t>The transaction type</w:t>
            </w:r>
            <w:r w:rsidR="00E93DC4">
              <w:rPr>
                <w:szCs w:val="20"/>
              </w:rPr>
              <w:t xml:space="preserve"> ID</w:t>
            </w:r>
            <w:r w:rsidRPr="001E3524">
              <w:rPr>
                <w:szCs w:val="20"/>
              </w:rPr>
              <w:t xml:space="preserve"> for pre-order deposit (96).</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FD5BA1" w:rsidRPr="001E3524" w:rsidRDefault="00FD5BA1" w:rsidP="000A2FCA">
            <w:pPr>
              <w:numPr>
                <w:ilvl w:val="0"/>
                <w:numId w:val="1"/>
              </w:numPr>
              <w:rPr>
                <w:szCs w:val="20"/>
              </w:rPr>
            </w:pPr>
            <w:proofErr w:type="spellStart"/>
            <w:r w:rsidRPr="001E3524">
              <w:rPr>
                <w:szCs w:val="20"/>
              </w:rPr>
              <w:t>POSLog</w:t>
            </w:r>
            <w:proofErr w:type="spellEnd"/>
          </w:p>
        </w:tc>
      </w:tr>
      <w:tr w:rsidR="001E3524" w:rsidRPr="001E3524" w:rsidTr="00366130">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1E3524" w:rsidRPr="001E3524" w:rsidRDefault="001E3524" w:rsidP="00366130">
            <w:pPr>
              <w:rPr>
                <w:bCs/>
                <w:szCs w:val="20"/>
              </w:rPr>
            </w:pPr>
            <w:r>
              <w:rPr>
                <w:bCs/>
                <w:szCs w:val="20"/>
              </w:rPr>
              <w:t>Pre-Order Deposit Transaction Type</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1E3524" w:rsidRPr="001E3524" w:rsidRDefault="001E3524" w:rsidP="00366130">
            <w:pPr>
              <w:rPr>
                <w:szCs w:val="20"/>
              </w:rPr>
            </w:pPr>
            <w:r>
              <w:rPr>
                <w:szCs w:val="20"/>
              </w:rPr>
              <w:t>The text that determines that the transaction is a pre-order transaction</w:t>
            </w:r>
            <w:r w:rsidR="003A3810">
              <w:rPr>
                <w:szCs w:val="20"/>
              </w:rPr>
              <w:t>.  The text to print in the EJ is ‘</w:t>
            </w:r>
            <w:r w:rsidR="003A3810">
              <w:rPr>
                <w:rFonts w:ascii="Courier New" w:hAnsi="Courier New" w:cs="Courier New"/>
                <w:sz w:val="18"/>
                <w:szCs w:val="18"/>
              </w:rPr>
              <w:t>PRE-ORDER DEPOSIT’</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1E3524" w:rsidRPr="001E3524" w:rsidRDefault="001E3524" w:rsidP="000A2FCA">
            <w:pPr>
              <w:numPr>
                <w:ilvl w:val="0"/>
                <w:numId w:val="1"/>
              </w:numPr>
              <w:rPr>
                <w:szCs w:val="20"/>
              </w:rPr>
            </w:pPr>
            <w:r>
              <w:rPr>
                <w:szCs w:val="20"/>
              </w:rPr>
              <w:t>E-Journal</w:t>
            </w:r>
          </w:p>
        </w:tc>
      </w:tr>
    </w:tbl>
    <w:p w:rsidR="00753D4E" w:rsidRPr="00272E9F" w:rsidRDefault="00753D4E" w:rsidP="00753D4E">
      <w:pPr>
        <w:pStyle w:val="Heading1"/>
        <w:rPr>
          <w:i/>
        </w:rPr>
      </w:pPr>
      <w:bookmarkStart w:id="396" w:name="_Ref400437299"/>
      <w:bookmarkStart w:id="397" w:name="_Ref400437302"/>
      <w:bookmarkStart w:id="398" w:name="_Toc400437977"/>
      <w:bookmarkStart w:id="399" w:name="_Toc290020127"/>
      <w:r w:rsidRPr="00272E9F">
        <w:rPr>
          <w:i/>
        </w:rPr>
        <w:lastRenderedPageBreak/>
        <w:t xml:space="preserve">USE CASE: </w:t>
      </w:r>
      <w:r w:rsidR="00AB08C5">
        <w:rPr>
          <w:i/>
        </w:rPr>
        <w:t>Add</w:t>
      </w:r>
      <w:r>
        <w:rPr>
          <w:i/>
        </w:rPr>
        <w:t xml:space="preserve"> Pre-Order Deposit </w:t>
      </w:r>
      <w:r w:rsidR="00AB08C5">
        <w:rPr>
          <w:i/>
        </w:rPr>
        <w:t>Item</w:t>
      </w:r>
      <w:bookmarkEnd w:id="396"/>
      <w:bookmarkEnd w:id="397"/>
      <w:bookmarkEnd w:id="398"/>
    </w:p>
    <w:p w:rsidR="00753D4E" w:rsidRPr="00994CCD" w:rsidRDefault="00753D4E" w:rsidP="00753D4E">
      <w:pPr>
        <w:pStyle w:val="Heading2"/>
      </w:pPr>
      <w:bookmarkStart w:id="400" w:name="_Toc400437978"/>
      <w:r w:rsidRPr="00994CCD">
        <w:t>Feature Flow</w:t>
      </w:r>
      <w:bookmarkEnd w:id="400"/>
    </w:p>
    <w:p w:rsidR="00753D4E" w:rsidRDefault="009C0498" w:rsidP="00813E8C">
      <w:pPr>
        <w:pStyle w:val="BodyText"/>
        <w:jc w:val="center"/>
        <w:rPr>
          <w:color w:val="FF0000"/>
        </w:rPr>
      </w:pPr>
      <w:r>
        <w:rPr>
          <w:noProof/>
          <w:color w:val="FF0000"/>
        </w:rPr>
        <w:drawing>
          <wp:inline distT="0" distB="0" distL="0" distR="0" wp14:anchorId="35E5E2C2" wp14:editId="4F38F562">
            <wp:extent cx="4975860" cy="277495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975860" cy="2774950"/>
                    </a:xfrm>
                    <a:prstGeom prst="rect">
                      <a:avLst/>
                    </a:prstGeom>
                    <a:noFill/>
                    <a:ln w="9525">
                      <a:noFill/>
                      <a:miter lim="800000"/>
                      <a:headEnd/>
                      <a:tailEnd/>
                    </a:ln>
                  </pic:spPr>
                </pic:pic>
              </a:graphicData>
            </a:graphic>
          </wp:inline>
        </w:drawing>
      </w:r>
    </w:p>
    <w:p w:rsidR="00753D4E" w:rsidRPr="00994CCD" w:rsidRDefault="00753D4E" w:rsidP="00753D4E">
      <w:pPr>
        <w:pStyle w:val="Heading2"/>
      </w:pPr>
      <w:bookmarkStart w:id="401" w:name="_Toc400437979"/>
      <w:r w:rsidRPr="00994CCD">
        <w:t>Precondition</w:t>
      </w:r>
      <w:bookmarkEnd w:id="401"/>
    </w:p>
    <w:p w:rsidR="00753D4E" w:rsidRPr="00A74D70" w:rsidRDefault="00A74D70" w:rsidP="000A2FCA">
      <w:pPr>
        <w:pStyle w:val="BodyText"/>
        <w:numPr>
          <w:ilvl w:val="0"/>
          <w:numId w:val="1"/>
        </w:numPr>
      </w:pPr>
      <w:r w:rsidRPr="00A74D70">
        <w:t>An item is added to a pre-order deposit transaction</w:t>
      </w:r>
      <w:r w:rsidR="00753D4E" w:rsidRPr="00A74D70">
        <w:t>.</w:t>
      </w:r>
    </w:p>
    <w:p w:rsidR="00753D4E" w:rsidRPr="00994CCD" w:rsidRDefault="00753D4E" w:rsidP="00753D4E">
      <w:pPr>
        <w:pStyle w:val="Heading2"/>
      </w:pPr>
      <w:bookmarkStart w:id="402" w:name="_Toc400437980"/>
      <w:r w:rsidRPr="00994CCD">
        <w:t>Main Flow</w:t>
      </w:r>
      <w:bookmarkEnd w:id="402"/>
    </w:p>
    <w:p w:rsidR="00753D4E" w:rsidRPr="009C0498" w:rsidRDefault="00881AEE" w:rsidP="000A2FCA">
      <w:pPr>
        <w:pStyle w:val="BodyText"/>
        <w:numPr>
          <w:ilvl w:val="0"/>
          <w:numId w:val="6"/>
        </w:numPr>
      </w:pPr>
      <w:r w:rsidRPr="009C0498">
        <w:t>The system validates the entered item.</w:t>
      </w:r>
    </w:p>
    <w:p w:rsidR="00881AEE" w:rsidRPr="009C0498" w:rsidRDefault="00881AEE" w:rsidP="000A2FCA">
      <w:pPr>
        <w:pStyle w:val="BodyText"/>
        <w:numPr>
          <w:ilvl w:val="0"/>
          <w:numId w:val="6"/>
        </w:numPr>
      </w:pPr>
      <w:r w:rsidRPr="009C0498">
        <w:t>If the item is not found, the system displays a message that item not found; the operator acknowledges the message and the use case ends and the system returns to the Pre-Order</w:t>
      </w:r>
      <w:r w:rsidR="00602926">
        <w:t xml:space="preserve"> Deposit</w:t>
      </w:r>
      <w:r w:rsidRPr="009C0498">
        <w:t xml:space="preserve"> Item Entry.</w:t>
      </w:r>
    </w:p>
    <w:p w:rsidR="00881AEE" w:rsidRPr="009C0498" w:rsidRDefault="00881AEE" w:rsidP="000A2FCA">
      <w:pPr>
        <w:pStyle w:val="BodyText"/>
        <w:numPr>
          <w:ilvl w:val="0"/>
          <w:numId w:val="6"/>
        </w:numPr>
      </w:pPr>
      <w:r w:rsidRPr="009C0498">
        <w:t xml:space="preserve">If the item is not a valid pre-order item, the system displays a message that the item is </w:t>
      </w:r>
      <w:r w:rsidR="00602926">
        <w:t xml:space="preserve">not </w:t>
      </w:r>
      <w:r w:rsidRPr="009C0498">
        <w:t>eligible for pre-order; the operator acknowledges the message and the use case ends and the system returns to the Pre-Order Item Entry.</w:t>
      </w:r>
    </w:p>
    <w:p w:rsidR="00881AEE" w:rsidRDefault="00881AEE" w:rsidP="000A2FCA">
      <w:pPr>
        <w:pStyle w:val="BodyText"/>
        <w:numPr>
          <w:ilvl w:val="0"/>
          <w:numId w:val="6"/>
        </w:numPr>
      </w:pPr>
      <w:r w:rsidRPr="009C0498">
        <w:t>If the item is a valid pre-order item, the Pre-Order Item Sale Processing Alternate Flow is executed.</w:t>
      </w:r>
    </w:p>
    <w:p w:rsidR="00602926" w:rsidRPr="009C0498" w:rsidRDefault="00602926" w:rsidP="000A2FCA">
      <w:pPr>
        <w:pStyle w:val="BodyText"/>
        <w:numPr>
          <w:ilvl w:val="0"/>
          <w:numId w:val="6"/>
        </w:numPr>
      </w:pPr>
      <w:r>
        <w:t>The system adds the item to the transaction.</w:t>
      </w:r>
    </w:p>
    <w:p w:rsidR="00881AEE" w:rsidRPr="009C0498" w:rsidRDefault="009C0498" w:rsidP="000A2FCA">
      <w:pPr>
        <w:pStyle w:val="BodyText"/>
        <w:numPr>
          <w:ilvl w:val="0"/>
          <w:numId w:val="6"/>
        </w:numPr>
      </w:pPr>
      <w:r w:rsidRPr="009C0498">
        <w:t xml:space="preserve">The system returns to the Pre-Order </w:t>
      </w:r>
      <w:r w:rsidR="00602926">
        <w:t xml:space="preserve">Deposit </w:t>
      </w:r>
      <w:r w:rsidRPr="009C0498">
        <w:t>Item Entry screen.</w:t>
      </w:r>
    </w:p>
    <w:p w:rsidR="00753D4E" w:rsidRPr="00994CCD" w:rsidRDefault="00753D4E" w:rsidP="00753D4E">
      <w:pPr>
        <w:pStyle w:val="Heading2"/>
      </w:pPr>
      <w:bookmarkStart w:id="403" w:name="_Toc400437981"/>
      <w:r w:rsidRPr="00994CCD">
        <w:t>Alternate Flows</w:t>
      </w:r>
      <w:bookmarkEnd w:id="403"/>
    </w:p>
    <w:p w:rsidR="00753D4E" w:rsidRPr="00994CCD" w:rsidRDefault="00881AEE" w:rsidP="00753D4E">
      <w:pPr>
        <w:pStyle w:val="Heading3"/>
      </w:pPr>
      <w:r>
        <w:t>Pre-Order Item Sale Processing</w:t>
      </w:r>
    </w:p>
    <w:p w:rsidR="00881AEE" w:rsidRPr="009C0498" w:rsidRDefault="00881AEE" w:rsidP="000A2FCA">
      <w:pPr>
        <w:pStyle w:val="BodyText"/>
        <w:numPr>
          <w:ilvl w:val="0"/>
          <w:numId w:val="7"/>
        </w:numPr>
      </w:pPr>
      <w:r w:rsidRPr="009C0498">
        <w:t>If the item requires a minimum age for purchase, the Age Verification use case is executed.</w:t>
      </w:r>
    </w:p>
    <w:p w:rsidR="009C0498" w:rsidRPr="009C0498" w:rsidRDefault="009C0498" w:rsidP="000A2FCA">
      <w:pPr>
        <w:pStyle w:val="BodyText"/>
        <w:numPr>
          <w:ilvl w:val="0"/>
          <w:numId w:val="7"/>
        </w:numPr>
      </w:pPr>
      <w:r w:rsidRPr="009C0498">
        <w:t>If the item requires customer capture, the Customer use case is executed.</w:t>
      </w:r>
    </w:p>
    <w:p w:rsidR="00602926" w:rsidRPr="009C0498" w:rsidRDefault="00602926" w:rsidP="000A2FCA">
      <w:pPr>
        <w:pStyle w:val="BodyText"/>
        <w:numPr>
          <w:ilvl w:val="0"/>
          <w:numId w:val="7"/>
        </w:numPr>
      </w:pPr>
      <w:r w:rsidRPr="009C0498">
        <w:t>The system applies the pre-order price to the item.</w:t>
      </w:r>
    </w:p>
    <w:p w:rsidR="009C0498" w:rsidRPr="009C0498" w:rsidRDefault="009C0498" w:rsidP="000A2FCA">
      <w:pPr>
        <w:pStyle w:val="BodyText"/>
        <w:numPr>
          <w:ilvl w:val="0"/>
          <w:numId w:val="7"/>
        </w:numPr>
      </w:pPr>
      <w:r w:rsidRPr="009C0498">
        <w:t xml:space="preserve">The system returns to the Main Flow where the system </w:t>
      </w:r>
      <w:r w:rsidR="00602926">
        <w:t>adds the item to the transaction</w:t>
      </w:r>
      <w:r w:rsidRPr="009C0498">
        <w:t xml:space="preserve">. </w:t>
      </w:r>
    </w:p>
    <w:p w:rsidR="00753D4E" w:rsidRPr="00994CCD" w:rsidRDefault="00753D4E" w:rsidP="00753D4E">
      <w:pPr>
        <w:pStyle w:val="Heading2"/>
      </w:pPr>
      <w:bookmarkStart w:id="404" w:name="_Toc400437982"/>
      <w:r w:rsidRPr="00994CCD">
        <w:t>Post Condition</w:t>
      </w:r>
      <w:bookmarkEnd w:id="404"/>
    </w:p>
    <w:p w:rsidR="00753D4E" w:rsidRPr="009C0498" w:rsidRDefault="009C0498" w:rsidP="000A2FCA">
      <w:pPr>
        <w:pStyle w:val="BodyText"/>
        <w:numPr>
          <w:ilvl w:val="0"/>
          <w:numId w:val="1"/>
        </w:numPr>
      </w:pPr>
      <w:r w:rsidRPr="009C0498">
        <w:t>A pre-order item is sold.</w:t>
      </w:r>
    </w:p>
    <w:p w:rsidR="00753D4E" w:rsidRPr="00994CCD" w:rsidRDefault="00753D4E" w:rsidP="00753D4E">
      <w:pPr>
        <w:pStyle w:val="Heading2"/>
      </w:pPr>
      <w:bookmarkStart w:id="405" w:name="_Toc400437983"/>
      <w:r w:rsidRPr="00994CCD">
        <w:t>Special Requirements</w:t>
      </w:r>
      <w:bookmarkEnd w:id="405"/>
    </w:p>
    <w:p w:rsidR="00753D4E" w:rsidRDefault="00A5471E" w:rsidP="000A2FCA">
      <w:pPr>
        <w:pStyle w:val="BodyText"/>
        <w:numPr>
          <w:ilvl w:val="0"/>
          <w:numId w:val="11"/>
        </w:numPr>
      </w:pPr>
      <w:r w:rsidRPr="00A74D70">
        <w:t>Valid Pre-Order requirements:</w:t>
      </w:r>
    </w:p>
    <w:p w:rsidR="00D86AB2" w:rsidRDefault="00881AEE" w:rsidP="000A2FCA">
      <w:pPr>
        <w:pStyle w:val="BodyText"/>
        <w:numPr>
          <w:ilvl w:val="1"/>
          <w:numId w:val="11"/>
        </w:numPr>
      </w:pPr>
      <w:r>
        <w:lastRenderedPageBreak/>
        <w:t>Pre-Order Deposit item a</w:t>
      </w:r>
      <w:r w:rsidR="00D86AB2">
        <w:t>ttribute</w:t>
      </w:r>
      <w:r>
        <w:t xml:space="preserve"> enabled</w:t>
      </w:r>
      <w:r w:rsidR="00D86AB2">
        <w:t xml:space="preserve"> on the item.</w:t>
      </w:r>
    </w:p>
    <w:p w:rsidR="00D86AB2" w:rsidRDefault="00D86AB2" w:rsidP="000A2FCA">
      <w:pPr>
        <w:pStyle w:val="BodyText"/>
        <w:numPr>
          <w:ilvl w:val="1"/>
          <w:numId w:val="11"/>
        </w:numPr>
      </w:pPr>
      <w:r>
        <w:t xml:space="preserve">Pre-Order </w:t>
      </w:r>
      <w:r w:rsidR="00881AEE">
        <w:t xml:space="preserve">Deposit </w:t>
      </w:r>
      <w:r>
        <w:t>Price for the Item is greater than $0.</w:t>
      </w:r>
    </w:p>
    <w:p w:rsidR="00D86AB2" w:rsidRPr="00A74D70" w:rsidRDefault="00881AEE" w:rsidP="000A2FCA">
      <w:pPr>
        <w:pStyle w:val="BodyText"/>
        <w:numPr>
          <w:ilvl w:val="1"/>
          <w:numId w:val="11"/>
        </w:numPr>
      </w:pPr>
      <w:r>
        <w:t>Street Date for the item is in the future.</w:t>
      </w:r>
    </w:p>
    <w:p w:rsidR="00DC01FA" w:rsidRDefault="00DC01FA" w:rsidP="000A2FCA">
      <w:pPr>
        <w:pStyle w:val="BodyText"/>
        <w:numPr>
          <w:ilvl w:val="0"/>
          <w:numId w:val="11"/>
        </w:numPr>
      </w:pPr>
      <w:r>
        <w:t xml:space="preserve">The system does not look at the following item attributes when determining if the item can be sold as Pre-Order: </w:t>
      </w:r>
    </w:p>
    <w:p w:rsidR="00DC01FA" w:rsidRDefault="00DC01FA" w:rsidP="000A2FCA">
      <w:pPr>
        <w:pStyle w:val="BodyText"/>
        <w:numPr>
          <w:ilvl w:val="1"/>
          <w:numId w:val="11"/>
        </w:numPr>
      </w:pPr>
      <w:r>
        <w:t>Ability to sell item on device</w:t>
      </w:r>
    </w:p>
    <w:p w:rsidR="00DC01FA" w:rsidRDefault="00DC01FA" w:rsidP="000A2FCA">
      <w:pPr>
        <w:pStyle w:val="BodyText"/>
        <w:numPr>
          <w:ilvl w:val="1"/>
          <w:numId w:val="11"/>
        </w:numPr>
      </w:pPr>
      <w:r>
        <w:t>Item cannot be sold outside of Related Item Process</w:t>
      </w:r>
    </w:p>
    <w:p w:rsidR="00A5471E" w:rsidRPr="00A74D70" w:rsidRDefault="002E05EC" w:rsidP="000A2FCA">
      <w:pPr>
        <w:pStyle w:val="BodyText"/>
        <w:numPr>
          <w:ilvl w:val="0"/>
          <w:numId w:val="11"/>
        </w:numPr>
      </w:pPr>
      <w:r w:rsidRPr="00A74D70">
        <w:t xml:space="preserve">If a Pre-Order item is setup for one of the following item attributes or database setup, the system will </w:t>
      </w:r>
      <w:r w:rsidRPr="009D23B5">
        <w:rPr>
          <w:b/>
        </w:rPr>
        <w:t>not</w:t>
      </w:r>
      <w:r w:rsidRPr="00A74D70">
        <w:t xml:space="preserve"> execute the process during the selling of an item in a Pre-Order </w:t>
      </w:r>
      <w:r w:rsidR="00881AEE">
        <w:t xml:space="preserve">Deposit </w:t>
      </w:r>
      <w:r w:rsidRPr="00A74D70">
        <w:t>Transaction</w:t>
      </w:r>
      <w:r w:rsidR="00A5471E" w:rsidRPr="00A74D70">
        <w:t>:</w:t>
      </w:r>
    </w:p>
    <w:p w:rsidR="002E05EC" w:rsidRPr="00A74D70" w:rsidRDefault="002E05EC" w:rsidP="000A2FCA">
      <w:pPr>
        <w:pStyle w:val="BodyText"/>
        <w:numPr>
          <w:ilvl w:val="1"/>
          <w:numId w:val="11"/>
        </w:numPr>
      </w:pPr>
      <w:r w:rsidRPr="00A74D70">
        <w:t>Item Tax is not calculated</w:t>
      </w:r>
    </w:p>
    <w:p w:rsidR="00DC01FA" w:rsidRDefault="00DC01FA" w:rsidP="000A2FCA">
      <w:pPr>
        <w:pStyle w:val="BodyText"/>
        <w:numPr>
          <w:ilvl w:val="1"/>
          <w:numId w:val="11"/>
        </w:numPr>
      </w:pPr>
      <w:r w:rsidRPr="003E05DA">
        <w:rPr>
          <w:bCs/>
        </w:rPr>
        <w:t>Schedulable Service Item Attribute</w:t>
      </w:r>
    </w:p>
    <w:p w:rsidR="00A5471E" w:rsidRPr="00A74D70" w:rsidRDefault="00A5471E" w:rsidP="000A2FCA">
      <w:pPr>
        <w:pStyle w:val="BodyText"/>
        <w:numPr>
          <w:ilvl w:val="1"/>
          <w:numId w:val="11"/>
        </w:numPr>
      </w:pPr>
      <w:r w:rsidRPr="00A74D70">
        <w:t>Activation (such as Phone Cards, Third Party Gift Cards, Gift Cards)</w:t>
      </w:r>
    </w:p>
    <w:p w:rsidR="00A5471E" w:rsidRPr="00A74D70" w:rsidRDefault="00A5471E" w:rsidP="000A2FCA">
      <w:pPr>
        <w:pStyle w:val="BodyText"/>
        <w:numPr>
          <w:ilvl w:val="1"/>
          <w:numId w:val="11"/>
        </w:numPr>
      </w:pPr>
      <w:r w:rsidRPr="00A74D70">
        <w:t>Price Required – the must be a Pre-Order Price associated with the item to be added</w:t>
      </w:r>
    </w:p>
    <w:p w:rsidR="00A5471E" w:rsidRPr="00A74D70" w:rsidRDefault="00A5471E" w:rsidP="000A2FCA">
      <w:pPr>
        <w:pStyle w:val="BodyText"/>
        <w:numPr>
          <w:ilvl w:val="1"/>
          <w:numId w:val="11"/>
        </w:numPr>
      </w:pPr>
      <w:r w:rsidRPr="00A74D70">
        <w:t>Serial Number</w:t>
      </w:r>
    </w:p>
    <w:p w:rsidR="00A5471E" w:rsidRPr="00A74D70" w:rsidRDefault="002E05EC" w:rsidP="000A2FCA">
      <w:pPr>
        <w:pStyle w:val="BodyText"/>
        <w:numPr>
          <w:ilvl w:val="1"/>
          <w:numId w:val="11"/>
        </w:numPr>
      </w:pPr>
      <w:r w:rsidRPr="00A74D70">
        <w:t xml:space="preserve">All relationships – Mandatory, Mandatory-Optional, Suggested Sell </w:t>
      </w:r>
    </w:p>
    <w:p w:rsidR="002E05EC" w:rsidRPr="00A74D70" w:rsidRDefault="002E05EC" w:rsidP="000A2FCA">
      <w:pPr>
        <w:pStyle w:val="BodyText"/>
        <w:numPr>
          <w:ilvl w:val="1"/>
          <w:numId w:val="11"/>
        </w:numPr>
      </w:pPr>
      <w:r w:rsidRPr="00A74D70">
        <w:t>Custom Prompts</w:t>
      </w:r>
    </w:p>
    <w:p w:rsidR="002E05EC" w:rsidRPr="00A74D70" w:rsidRDefault="002E05EC" w:rsidP="000A2FCA">
      <w:pPr>
        <w:pStyle w:val="BodyText"/>
        <w:numPr>
          <w:ilvl w:val="1"/>
          <w:numId w:val="11"/>
        </w:numPr>
      </w:pPr>
      <w:r w:rsidRPr="00A74D70">
        <w:t>Capture Credit Card</w:t>
      </w:r>
    </w:p>
    <w:p w:rsidR="002E05EC" w:rsidRPr="00A74D70" w:rsidRDefault="002E05EC" w:rsidP="000A2FCA">
      <w:pPr>
        <w:pStyle w:val="BodyText"/>
        <w:numPr>
          <w:ilvl w:val="1"/>
          <w:numId w:val="11"/>
        </w:numPr>
      </w:pPr>
      <w:r w:rsidRPr="00A74D70">
        <w:t>Manager Approval on item</w:t>
      </w:r>
    </w:p>
    <w:p w:rsidR="002E05EC" w:rsidRDefault="002E05EC" w:rsidP="000A2FCA">
      <w:pPr>
        <w:pStyle w:val="BodyText"/>
        <w:numPr>
          <w:ilvl w:val="1"/>
          <w:numId w:val="11"/>
        </w:numPr>
      </w:pPr>
      <w:r w:rsidRPr="00A74D70">
        <w:t>Signature Capture with Terms on item</w:t>
      </w:r>
    </w:p>
    <w:p w:rsidR="00D86AB2" w:rsidRDefault="00D86AB2" w:rsidP="000A2FCA">
      <w:pPr>
        <w:pStyle w:val="BodyText"/>
        <w:numPr>
          <w:ilvl w:val="0"/>
          <w:numId w:val="11"/>
        </w:numPr>
      </w:pPr>
      <w:r>
        <w:t>The system does not display the suggested sell list for the item.</w:t>
      </w:r>
    </w:p>
    <w:p w:rsidR="009C0498" w:rsidRDefault="009C0498" w:rsidP="000A2FCA">
      <w:pPr>
        <w:pStyle w:val="BodyText"/>
        <w:numPr>
          <w:ilvl w:val="0"/>
          <w:numId w:val="11"/>
        </w:numPr>
      </w:pPr>
      <w:proofErr w:type="spellStart"/>
      <w:proofErr w:type="gramStart"/>
      <w:r>
        <w:t>A</w:t>
      </w:r>
      <w:proofErr w:type="spellEnd"/>
      <w:proofErr w:type="gramEnd"/>
      <w:r>
        <w:t xml:space="preserve"> open-box item is not eligible for Pre-Order.</w:t>
      </w:r>
      <w:r w:rsidR="00F55689">
        <w:t xml:space="preserve">  If an open box tag is entered, the system does not execute the Open Box Item use case.</w:t>
      </w:r>
      <w:r w:rsidR="009D23B5">
        <w:t xml:space="preserve">  The system displays the item not found message.</w:t>
      </w:r>
      <w:r w:rsidR="00F55689">
        <w:t xml:space="preserve"> </w:t>
      </w:r>
    </w:p>
    <w:p w:rsidR="009D23B5" w:rsidRDefault="009D23B5" w:rsidP="000A2FCA">
      <w:pPr>
        <w:pStyle w:val="BodyText"/>
        <w:numPr>
          <w:ilvl w:val="0"/>
          <w:numId w:val="11"/>
        </w:numPr>
      </w:pPr>
      <w:r>
        <w:t>Once an item is added to the transaction, the following Item Modifications are available, all other Item Modifications are not available:</w:t>
      </w:r>
    </w:p>
    <w:p w:rsidR="00602926" w:rsidRDefault="00602926" w:rsidP="000A2FCA">
      <w:pPr>
        <w:pStyle w:val="BodyText"/>
        <w:numPr>
          <w:ilvl w:val="1"/>
          <w:numId w:val="11"/>
        </w:numPr>
      </w:pPr>
      <w:r>
        <w:t>Available Item Modify Menu Options</w:t>
      </w:r>
    </w:p>
    <w:p w:rsidR="00602926" w:rsidRDefault="00602926" w:rsidP="000A2FCA">
      <w:pPr>
        <w:pStyle w:val="BodyText"/>
        <w:numPr>
          <w:ilvl w:val="2"/>
          <w:numId w:val="11"/>
        </w:numPr>
      </w:pPr>
      <w:r>
        <w:t>Sales Person Capture</w:t>
      </w:r>
    </w:p>
    <w:p w:rsidR="00602926" w:rsidRDefault="00602926" w:rsidP="000A2FCA">
      <w:pPr>
        <w:pStyle w:val="BodyText"/>
        <w:numPr>
          <w:ilvl w:val="2"/>
          <w:numId w:val="11"/>
        </w:numPr>
      </w:pPr>
      <w:r>
        <w:t>Item Void</w:t>
      </w:r>
    </w:p>
    <w:p w:rsidR="00602926" w:rsidRDefault="00602926" w:rsidP="000A2FCA">
      <w:pPr>
        <w:pStyle w:val="BodyText"/>
        <w:numPr>
          <w:ilvl w:val="1"/>
          <w:numId w:val="11"/>
        </w:numPr>
      </w:pPr>
      <w:r>
        <w:t>Not Available Item Modify Menu Options</w:t>
      </w:r>
    </w:p>
    <w:p w:rsidR="00602926" w:rsidRDefault="00602926" w:rsidP="000A2FCA">
      <w:pPr>
        <w:pStyle w:val="BodyText"/>
        <w:numPr>
          <w:ilvl w:val="2"/>
          <w:numId w:val="11"/>
        </w:numPr>
      </w:pPr>
      <w:r>
        <w:t>Tax Exempt</w:t>
      </w:r>
    </w:p>
    <w:p w:rsidR="00602926" w:rsidRDefault="00602926" w:rsidP="000A2FCA">
      <w:pPr>
        <w:pStyle w:val="BodyText"/>
        <w:numPr>
          <w:ilvl w:val="2"/>
          <w:numId w:val="11"/>
        </w:numPr>
      </w:pPr>
      <w:r>
        <w:t>Tax Override</w:t>
      </w:r>
    </w:p>
    <w:p w:rsidR="00CE2D4A" w:rsidRDefault="00CE2D4A" w:rsidP="000A2FCA">
      <w:pPr>
        <w:pStyle w:val="BodyText"/>
        <w:numPr>
          <w:ilvl w:val="2"/>
          <w:numId w:val="11"/>
        </w:numPr>
      </w:pPr>
      <w:r>
        <w:t>Price Override</w:t>
      </w:r>
    </w:p>
    <w:p w:rsidR="00CE2D4A" w:rsidRDefault="00CE2D4A" w:rsidP="000A2FCA">
      <w:pPr>
        <w:pStyle w:val="BodyText"/>
        <w:numPr>
          <w:ilvl w:val="2"/>
          <w:numId w:val="11"/>
        </w:numPr>
      </w:pPr>
      <w:r>
        <w:t>Manual Item Discount</w:t>
      </w:r>
    </w:p>
    <w:p w:rsidR="00602926" w:rsidRDefault="00602926" w:rsidP="000A2FCA">
      <w:pPr>
        <w:pStyle w:val="BodyText"/>
        <w:numPr>
          <w:ilvl w:val="2"/>
          <w:numId w:val="11"/>
        </w:numPr>
      </w:pPr>
      <w:proofErr w:type="spellStart"/>
      <w:r>
        <w:t>Raincheck</w:t>
      </w:r>
      <w:proofErr w:type="spellEnd"/>
    </w:p>
    <w:p w:rsidR="00602926" w:rsidRDefault="00602926" w:rsidP="000A2FCA">
      <w:pPr>
        <w:pStyle w:val="BodyText"/>
        <w:numPr>
          <w:ilvl w:val="2"/>
          <w:numId w:val="11"/>
        </w:numPr>
      </w:pPr>
      <w:r>
        <w:t>Item Gift Receipt</w:t>
      </w:r>
    </w:p>
    <w:p w:rsidR="00753D4E" w:rsidRPr="00320A86" w:rsidRDefault="00753D4E" w:rsidP="00753D4E">
      <w:pPr>
        <w:pStyle w:val="Heading3"/>
      </w:pPr>
      <w:r w:rsidRPr="00320A86">
        <w:t>Special Offline Requirements</w:t>
      </w:r>
    </w:p>
    <w:p w:rsidR="00753D4E" w:rsidRDefault="00753D4E" w:rsidP="00753D4E">
      <w:pPr>
        <w:pStyle w:val="BodyText"/>
        <w:rPr>
          <w:color w:val="FF0000"/>
        </w:rPr>
      </w:pPr>
      <w:r>
        <w:rPr>
          <w:color w:val="FF0000"/>
        </w:rPr>
        <w:t>TBD</w:t>
      </w:r>
    </w:p>
    <w:p w:rsidR="001B3D85" w:rsidRDefault="001B3D85">
      <w:pPr>
        <w:rPr>
          <w:rFonts w:cs="Arial"/>
          <w:b/>
          <w:bCs/>
          <w:szCs w:val="26"/>
        </w:rPr>
      </w:pPr>
      <w:r>
        <w:br w:type="page"/>
      </w:r>
    </w:p>
    <w:p w:rsidR="00753D4E" w:rsidRPr="00320A86" w:rsidRDefault="00753D4E" w:rsidP="00753D4E">
      <w:pPr>
        <w:pStyle w:val="Heading3"/>
      </w:pPr>
      <w:r w:rsidRPr="00320A86">
        <w:lastRenderedPageBreak/>
        <w:t xml:space="preserve">Data </w:t>
      </w:r>
      <w:proofErr w:type="spellStart"/>
      <w:r w:rsidRPr="00320A86">
        <w:t>Input/Output</w:t>
      </w:r>
      <w:proofErr w:type="spellEnd"/>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12"/>
        <w:gridCol w:w="4881"/>
        <w:gridCol w:w="2971"/>
      </w:tblGrid>
      <w:tr w:rsidR="00753D4E" w:rsidRPr="00166947" w:rsidTr="001E3524">
        <w:trPr>
          <w:cantSplit/>
        </w:trPr>
        <w:tc>
          <w:tcPr>
            <w:tcW w:w="1284" w:type="pct"/>
            <w:tcBorders>
              <w:top w:val="single" w:sz="8" w:space="0" w:color="4F81BD"/>
              <w:left w:val="single" w:sz="8" w:space="0" w:color="4F81BD"/>
              <w:bottom w:val="single" w:sz="18" w:space="0" w:color="4F81BD"/>
              <w:right w:val="single" w:sz="8" w:space="0" w:color="4F81BD"/>
            </w:tcBorders>
          </w:tcPr>
          <w:p w:rsidR="00753D4E" w:rsidRPr="00166947" w:rsidRDefault="00753D4E" w:rsidP="001E3524">
            <w:pPr>
              <w:rPr>
                <w:b/>
              </w:rPr>
            </w:pPr>
            <w:r>
              <w:rPr>
                <w:b/>
              </w:rPr>
              <w:t>Data Element</w:t>
            </w:r>
          </w:p>
        </w:tc>
        <w:tc>
          <w:tcPr>
            <w:tcW w:w="2310" w:type="pct"/>
            <w:tcBorders>
              <w:top w:val="single" w:sz="8" w:space="0" w:color="4F81BD"/>
              <w:left w:val="single" w:sz="8" w:space="0" w:color="4F81BD"/>
              <w:bottom w:val="single" w:sz="18" w:space="0" w:color="4F81BD"/>
              <w:right w:val="single" w:sz="8" w:space="0" w:color="4F81BD"/>
            </w:tcBorders>
          </w:tcPr>
          <w:p w:rsidR="00753D4E" w:rsidRDefault="00753D4E" w:rsidP="001E3524">
            <w:pPr>
              <w:rPr>
                <w:b/>
                <w:szCs w:val="20"/>
              </w:rPr>
            </w:pPr>
            <w:r>
              <w:rPr>
                <w:b/>
                <w:szCs w:val="20"/>
              </w:rPr>
              <w:t>Description</w:t>
            </w:r>
          </w:p>
        </w:tc>
        <w:tc>
          <w:tcPr>
            <w:tcW w:w="1406" w:type="pct"/>
            <w:tcBorders>
              <w:top w:val="single" w:sz="8" w:space="0" w:color="4F81BD"/>
              <w:left w:val="single" w:sz="8" w:space="0" w:color="4F81BD"/>
              <w:bottom w:val="single" w:sz="18" w:space="0" w:color="4F81BD"/>
              <w:right w:val="single" w:sz="8" w:space="0" w:color="4F81BD"/>
            </w:tcBorders>
          </w:tcPr>
          <w:p w:rsidR="00753D4E" w:rsidRPr="00166947" w:rsidRDefault="00753D4E" w:rsidP="001E3524">
            <w:pPr>
              <w:rPr>
                <w:b/>
                <w:szCs w:val="20"/>
              </w:rPr>
            </w:pPr>
            <w:r>
              <w:rPr>
                <w:b/>
                <w:szCs w:val="20"/>
              </w:rPr>
              <w:t>Destination</w:t>
            </w:r>
          </w:p>
        </w:tc>
      </w:tr>
      <w:tr w:rsidR="009C0498" w:rsidRPr="00C82085" w:rsidTr="00E1523B">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9C0498" w:rsidRPr="00C82085" w:rsidRDefault="009C0498" w:rsidP="00E1523B">
            <w:pPr>
              <w:rPr>
                <w:bCs/>
                <w:szCs w:val="20"/>
              </w:rPr>
            </w:pPr>
            <w:r w:rsidRPr="00C82085">
              <w:rPr>
                <w:bCs/>
                <w:szCs w:val="20"/>
              </w:rPr>
              <w:t>Item Number</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9C0498" w:rsidRPr="00C82085" w:rsidRDefault="009C0498" w:rsidP="00E1523B">
            <w:pPr>
              <w:rPr>
                <w:szCs w:val="20"/>
              </w:rPr>
            </w:pPr>
            <w:r w:rsidRPr="00C82085">
              <w:rPr>
                <w:szCs w:val="20"/>
              </w:rPr>
              <w:t>SKU number associated with a sales item.  If the item is sold via UPC or Open Box Item processing, this is the SKU number associated with these values.</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9C0498" w:rsidRPr="00C82085" w:rsidRDefault="009C0498" w:rsidP="000A2FCA">
            <w:pPr>
              <w:numPr>
                <w:ilvl w:val="0"/>
                <w:numId w:val="1"/>
              </w:numPr>
              <w:rPr>
                <w:szCs w:val="20"/>
              </w:rPr>
            </w:pPr>
            <w:r w:rsidRPr="00C82085">
              <w:rPr>
                <w:szCs w:val="20"/>
              </w:rPr>
              <w:t>E-Journal</w:t>
            </w:r>
          </w:p>
          <w:p w:rsidR="009C0498" w:rsidRDefault="009C0498" w:rsidP="000A2FCA">
            <w:pPr>
              <w:numPr>
                <w:ilvl w:val="0"/>
                <w:numId w:val="1"/>
              </w:numPr>
              <w:rPr>
                <w:szCs w:val="20"/>
              </w:rPr>
            </w:pPr>
            <w:proofErr w:type="spellStart"/>
            <w:r w:rsidRPr="00C82085">
              <w:rPr>
                <w:szCs w:val="20"/>
              </w:rPr>
              <w:t>POSLog</w:t>
            </w:r>
            <w:proofErr w:type="spellEnd"/>
          </w:p>
          <w:p w:rsidR="009C0498" w:rsidRPr="00C82085" w:rsidRDefault="009C0498" w:rsidP="000A2FCA">
            <w:pPr>
              <w:numPr>
                <w:ilvl w:val="0"/>
                <w:numId w:val="1"/>
              </w:numPr>
              <w:rPr>
                <w:szCs w:val="20"/>
              </w:rPr>
            </w:pPr>
            <w:r>
              <w:rPr>
                <w:szCs w:val="20"/>
              </w:rPr>
              <w:t>Receipt</w:t>
            </w:r>
          </w:p>
        </w:tc>
      </w:tr>
      <w:tr w:rsidR="009C0498" w:rsidRPr="00C82085" w:rsidTr="00E1523B">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9C0498" w:rsidRPr="00C82085" w:rsidRDefault="009C0498" w:rsidP="00E1523B">
            <w:pPr>
              <w:rPr>
                <w:bCs/>
                <w:szCs w:val="20"/>
              </w:rPr>
            </w:pPr>
            <w:r w:rsidRPr="00C82085">
              <w:rPr>
                <w:bCs/>
                <w:szCs w:val="20"/>
              </w:rPr>
              <w:t>Item Description</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9C0498" w:rsidRPr="00C82085" w:rsidRDefault="009C0498" w:rsidP="00E1523B">
            <w:pPr>
              <w:rPr>
                <w:szCs w:val="20"/>
              </w:rPr>
            </w:pPr>
            <w:r w:rsidRPr="00C82085">
              <w:rPr>
                <w:szCs w:val="20"/>
              </w:rPr>
              <w:t xml:space="preserve">Description of item being sold.  </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9C0498" w:rsidRPr="00C82085" w:rsidRDefault="009C0498" w:rsidP="000A2FCA">
            <w:pPr>
              <w:numPr>
                <w:ilvl w:val="0"/>
                <w:numId w:val="1"/>
              </w:numPr>
              <w:rPr>
                <w:szCs w:val="20"/>
              </w:rPr>
            </w:pPr>
            <w:r w:rsidRPr="00C82085">
              <w:rPr>
                <w:szCs w:val="20"/>
              </w:rPr>
              <w:t>E-Journal</w:t>
            </w:r>
          </w:p>
          <w:p w:rsidR="009C0498" w:rsidRDefault="009C0498" w:rsidP="000A2FCA">
            <w:pPr>
              <w:numPr>
                <w:ilvl w:val="0"/>
                <w:numId w:val="1"/>
              </w:numPr>
              <w:rPr>
                <w:szCs w:val="20"/>
              </w:rPr>
            </w:pPr>
            <w:proofErr w:type="spellStart"/>
            <w:r w:rsidRPr="00C82085">
              <w:rPr>
                <w:szCs w:val="20"/>
              </w:rPr>
              <w:t>POSLog</w:t>
            </w:r>
            <w:proofErr w:type="spellEnd"/>
          </w:p>
          <w:p w:rsidR="009C0498" w:rsidRPr="00C82085" w:rsidRDefault="009C0498" w:rsidP="000A2FCA">
            <w:pPr>
              <w:numPr>
                <w:ilvl w:val="0"/>
                <w:numId w:val="1"/>
              </w:numPr>
              <w:rPr>
                <w:szCs w:val="20"/>
              </w:rPr>
            </w:pPr>
            <w:r>
              <w:rPr>
                <w:szCs w:val="20"/>
              </w:rPr>
              <w:t>Receipt</w:t>
            </w:r>
          </w:p>
        </w:tc>
      </w:tr>
      <w:tr w:rsidR="009C0498" w:rsidRPr="00C82085" w:rsidTr="00E1523B">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9C0498" w:rsidRPr="00C82085" w:rsidRDefault="009C0498" w:rsidP="00E1523B">
            <w:pPr>
              <w:rPr>
                <w:bCs/>
                <w:szCs w:val="20"/>
              </w:rPr>
            </w:pPr>
            <w:r w:rsidRPr="00C82085">
              <w:rPr>
                <w:bCs/>
                <w:szCs w:val="20"/>
              </w:rPr>
              <w:t>Quantity</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9C0498" w:rsidRPr="00C82085" w:rsidRDefault="009C0498" w:rsidP="00E1523B">
            <w:pPr>
              <w:rPr>
                <w:szCs w:val="20"/>
              </w:rPr>
            </w:pPr>
            <w:r w:rsidRPr="00C82085">
              <w:rPr>
                <w:szCs w:val="20"/>
              </w:rPr>
              <w:t>Number of item sold for a given line number.</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9C0498" w:rsidRPr="00C82085" w:rsidRDefault="009C0498" w:rsidP="000A2FCA">
            <w:pPr>
              <w:numPr>
                <w:ilvl w:val="0"/>
                <w:numId w:val="1"/>
              </w:numPr>
              <w:rPr>
                <w:szCs w:val="20"/>
              </w:rPr>
            </w:pPr>
            <w:r w:rsidRPr="00C82085">
              <w:rPr>
                <w:szCs w:val="20"/>
              </w:rPr>
              <w:t>E-Journal</w:t>
            </w:r>
          </w:p>
          <w:p w:rsidR="009C0498" w:rsidRDefault="009C0498" w:rsidP="000A2FCA">
            <w:pPr>
              <w:numPr>
                <w:ilvl w:val="0"/>
                <w:numId w:val="1"/>
              </w:numPr>
              <w:rPr>
                <w:szCs w:val="20"/>
              </w:rPr>
            </w:pPr>
            <w:proofErr w:type="spellStart"/>
            <w:r w:rsidRPr="00C82085">
              <w:rPr>
                <w:szCs w:val="20"/>
              </w:rPr>
              <w:t>POSLog</w:t>
            </w:r>
            <w:proofErr w:type="spellEnd"/>
          </w:p>
          <w:p w:rsidR="009C0498" w:rsidRPr="00C82085" w:rsidRDefault="009C0498" w:rsidP="000A2FCA">
            <w:pPr>
              <w:numPr>
                <w:ilvl w:val="0"/>
                <w:numId w:val="1"/>
              </w:numPr>
              <w:rPr>
                <w:szCs w:val="20"/>
              </w:rPr>
            </w:pPr>
            <w:r>
              <w:rPr>
                <w:szCs w:val="20"/>
              </w:rPr>
              <w:t>Receipt</w:t>
            </w:r>
          </w:p>
        </w:tc>
      </w:tr>
      <w:tr w:rsidR="009C0498" w:rsidRPr="00C82085" w:rsidTr="00E1523B">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9C0498" w:rsidRPr="00C82085" w:rsidRDefault="009C0498" w:rsidP="00E1523B">
            <w:pPr>
              <w:rPr>
                <w:bCs/>
                <w:szCs w:val="20"/>
              </w:rPr>
            </w:pPr>
            <w:r w:rsidRPr="00C82085">
              <w:rPr>
                <w:bCs/>
                <w:szCs w:val="20"/>
              </w:rPr>
              <w:t xml:space="preserve">Item </w:t>
            </w:r>
            <w:r>
              <w:rPr>
                <w:bCs/>
                <w:szCs w:val="20"/>
              </w:rPr>
              <w:t xml:space="preserve">Pre-Order </w:t>
            </w:r>
            <w:r w:rsidRPr="00C82085">
              <w:rPr>
                <w:bCs/>
                <w:szCs w:val="20"/>
              </w:rPr>
              <w:t>Price</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9C0498" w:rsidRPr="00C82085" w:rsidRDefault="009C0498" w:rsidP="00E1523B">
            <w:pPr>
              <w:rPr>
                <w:szCs w:val="20"/>
              </w:rPr>
            </w:pPr>
            <w:r>
              <w:rPr>
                <w:szCs w:val="20"/>
              </w:rPr>
              <w:t>Pre-Order</w:t>
            </w:r>
            <w:r w:rsidRPr="00C82085">
              <w:rPr>
                <w:szCs w:val="20"/>
              </w:rPr>
              <w:t xml:space="preserve"> price of a sales item. </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9C0498" w:rsidRPr="00C82085" w:rsidRDefault="009C0498" w:rsidP="000A2FCA">
            <w:pPr>
              <w:numPr>
                <w:ilvl w:val="0"/>
                <w:numId w:val="1"/>
              </w:numPr>
              <w:rPr>
                <w:szCs w:val="20"/>
              </w:rPr>
            </w:pPr>
            <w:r w:rsidRPr="00C82085">
              <w:rPr>
                <w:szCs w:val="20"/>
              </w:rPr>
              <w:t>E-Journal</w:t>
            </w:r>
          </w:p>
          <w:p w:rsidR="009C0498" w:rsidRDefault="009C0498" w:rsidP="000A2FCA">
            <w:pPr>
              <w:numPr>
                <w:ilvl w:val="0"/>
                <w:numId w:val="1"/>
              </w:numPr>
              <w:rPr>
                <w:szCs w:val="20"/>
              </w:rPr>
            </w:pPr>
            <w:proofErr w:type="spellStart"/>
            <w:r w:rsidRPr="00C82085">
              <w:rPr>
                <w:szCs w:val="20"/>
              </w:rPr>
              <w:t>POSLog</w:t>
            </w:r>
            <w:proofErr w:type="spellEnd"/>
          </w:p>
          <w:p w:rsidR="009C0498" w:rsidRPr="00C82085" w:rsidRDefault="009C0498" w:rsidP="000A2FCA">
            <w:pPr>
              <w:numPr>
                <w:ilvl w:val="0"/>
                <w:numId w:val="1"/>
              </w:numPr>
              <w:rPr>
                <w:szCs w:val="20"/>
              </w:rPr>
            </w:pPr>
            <w:r>
              <w:rPr>
                <w:szCs w:val="20"/>
              </w:rPr>
              <w:t>Receipt</w:t>
            </w:r>
          </w:p>
        </w:tc>
      </w:tr>
    </w:tbl>
    <w:p w:rsidR="00AB08C5" w:rsidRPr="00272E9F" w:rsidRDefault="00AB08C5" w:rsidP="00AB08C5">
      <w:pPr>
        <w:pStyle w:val="Heading1"/>
        <w:rPr>
          <w:i/>
        </w:rPr>
      </w:pPr>
      <w:bookmarkStart w:id="406" w:name="_Ref400437308"/>
      <w:bookmarkStart w:id="407" w:name="_Ref400437311"/>
      <w:bookmarkStart w:id="408" w:name="_Toc400437984"/>
      <w:r w:rsidRPr="00272E9F">
        <w:rPr>
          <w:i/>
        </w:rPr>
        <w:t xml:space="preserve">USE CASE: </w:t>
      </w:r>
      <w:r>
        <w:rPr>
          <w:i/>
        </w:rPr>
        <w:t>Complete Pre-Order Deposit Transaction</w:t>
      </w:r>
      <w:bookmarkEnd w:id="406"/>
      <w:bookmarkEnd w:id="407"/>
      <w:bookmarkEnd w:id="408"/>
    </w:p>
    <w:p w:rsidR="00AB08C5" w:rsidRPr="00994CCD" w:rsidRDefault="00AB08C5" w:rsidP="00AB08C5">
      <w:pPr>
        <w:pStyle w:val="Heading2"/>
      </w:pPr>
      <w:bookmarkStart w:id="409" w:name="_Toc400437985"/>
      <w:r w:rsidRPr="00994CCD">
        <w:t>Feature Flow</w:t>
      </w:r>
      <w:bookmarkEnd w:id="409"/>
    </w:p>
    <w:p w:rsidR="00AB08C5" w:rsidRDefault="00C33531" w:rsidP="00AB08C5">
      <w:pPr>
        <w:pStyle w:val="BodyText"/>
        <w:jc w:val="center"/>
        <w:rPr>
          <w:color w:val="FF0000"/>
        </w:rPr>
      </w:pPr>
      <w:r>
        <w:rPr>
          <w:noProof/>
          <w:color w:val="FF0000"/>
        </w:rPr>
        <w:drawing>
          <wp:inline distT="0" distB="0" distL="0" distR="0" wp14:anchorId="572A8053" wp14:editId="1489D42F">
            <wp:extent cx="6432550" cy="3838575"/>
            <wp:effectExtent l="19050" t="0" r="635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6432550" cy="3838575"/>
                    </a:xfrm>
                    <a:prstGeom prst="rect">
                      <a:avLst/>
                    </a:prstGeom>
                    <a:noFill/>
                    <a:ln w="9525">
                      <a:noFill/>
                      <a:miter lim="800000"/>
                      <a:headEnd/>
                      <a:tailEnd/>
                    </a:ln>
                  </pic:spPr>
                </pic:pic>
              </a:graphicData>
            </a:graphic>
          </wp:inline>
        </w:drawing>
      </w:r>
    </w:p>
    <w:p w:rsidR="00DC26D8" w:rsidRPr="00E73D1C" w:rsidRDefault="00DC26D8" w:rsidP="00DC26D8">
      <w:pPr>
        <w:pStyle w:val="Caption"/>
      </w:pPr>
      <w:r w:rsidRPr="00E73D1C">
        <w:t xml:space="preserve">Figure </w:t>
      </w:r>
      <w:fldSimple w:instr=" SEQ Figure \* ARABIC ">
        <w:r w:rsidR="001C1CE8">
          <w:rPr>
            <w:noProof/>
          </w:rPr>
          <w:t>1</w:t>
        </w:r>
      </w:fldSimple>
      <w:r w:rsidRPr="00E73D1C">
        <w:t xml:space="preserve">: </w:t>
      </w:r>
      <w:r>
        <w:t>Select Total Overall Process</w:t>
      </w:r>
    </w:p>
    <w:p w:rsidR="00DC26D8" w:rsidRDefault="0058582B" w:rsidP="00AB08C5">
      <w:pPr>
        <w:pStyle w:val="BodyText"/>
        <w:jc w:val="center"/>
        <w:rPr>
          <w:color w:val="FF0000"/>
        </w:rPr>
      </w:pPr>
      <w:r>
        <w:rPr>
          <w:noProof/>
          <w:color w:val="FF0000"/>
        </w:rPr>
        <w:lastRenderedPageBreak/>
        <w:drawing>
          <wp:inline distT="0" distB="0" distL="0" distR="0" wp14:anchorId="069DD55C" wp14:editId="700EEC6E">
            <wp:extent cx="6858000" cy="6391218"/>
            <wp:effectExtent l="1905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6858000" cy="6391218"/>
                    </a:xfrm>
                    <a:prstGeom prst="rect">
                      <a:avLst/>
                    </a:prstGeom>
                    <a:noFill/>
                    <a:ln w="9525">
                      <a:noFill/>
                      <a:miter lim="800000"/>
                      <a:headEnd/>
                      <a:tailEnd/>
                    </a:ln>
                  </pic:spPr>
                </pic:pic>
              </a:graphicData>
            </a:graphic>
          </wp:inline>
        </w:drawing>
      </w:r>
    </w:p>
    <w:p w:rsidR="00DC26D8" w:rsidRPr="00E73D1C" w:rsidRDefault="00DC26D8" w:rsidP="00DC26D8">
      <w:pPr>
        <w:pStyle w:val="Caption"/>
      </w:pPr>
      <w:r w:rsidRPr="00E73D1C">
        <w:t xml:space="preserve">Figure </w:t>
      </w:r>
      <w:fldSimple w:instr=" SEQ Figure \* ARABIC ">
        <w:r w:rsidR="001C1CE8">
          <w:rPr>
            <w:noProof/>
          </w:rPr>
          <w:t>2</w:t>
        </w:r>
      </w:fldSimple>
      <w:r w:rsidRPr="00E73D1C">
        <w:t xml:space="preserve">: </w:t>
      </w:r>
      <w:r>
        <w:t xml:space="preserve">Total Processing </w:t>
      </w:r>
    </w:p>
    <w:p w:rsidR="00AB08C5" w:rsidRPr="00994CCD" w:rsidRDefault="00AB08C5" w:rsidP="00AB08C5">
      <w:pPr>
        <w:pStyle w:val="Heading2"/>
      </w:pPr>
      <w:bookmarkStart w:id="410" w:name="_Toc400437986"/>
      <w:r w:rsidRPr="00994CCD">
        <w:t>Precondition</w:t>
      </w:r>
      <w:bookmarkEnd w:id="410"/>
    </w:p>
    <w:p w:rsidR="00AB08C5" w:rsidRDefault="00AB08C5" w:rsidP="000A2FCA">
      <w:pPr>
        <w:pStyle w:val="BodyText"/>
        <w:numPr>
          <w:ilvl w:val="0"/>
          <w:numId w:val="1"/>
        </w:numPr>
      </w:pPr>
      <w:r w:rsidRPr="00A74D70">
        <w:t>An item is added to a pre-order deposit transaction.</w:t>
      </w:r>
    </w:p>
    <w:p w:rsidR="00CF6035" w:rsidRPr="00A74D70" w:rsidRDefault="00CF6035" w:rsidP="000A2FCA">
      <w:pPr>
        <w:pStyle w:val="BodyText"/>
        <w:numPr>
          <w:ilvl w:val="0"/>
          <w:numId w:val="1"/>
        </w:numPr>
      </w:pPr>
      <w:r>
        <w:t>Total is selected on the Pre-Order Item Entry screen</w:t>
      </w:r>
    </w:p>
    <w:p w:rsidR="00AB08C5" w:rsidRDefault="00AB08C5" w:rsidP="00AB08C5">
      <w:pPr>
        <w:pStyle w:val="Heading2"/>
      </w:pPr>
      <w:bookmarkStart w:id="411" w:name="_Toc400437987"/>
      <w:r w:rsidRPr="00994CCD">
        <w:t>Main Flow</w:t>
      </w:r>
      <w:bookmarkEnd w:id="411"/>
    </w:p>
    <w:p w:rsidR="0058582B" w:rsidRPr="0058582B" w:rsidRDefault="0058582B" w:rsidP="0058582B">
      <w:pPr>
        <w:pStyle w:val="BodyText"/>
      </w:pPr>
      <w:r>
        <w:t>See Total Processing Feature Document.</w:t>
      </w:r>
    </w:p>
    <w:p w:rsidR="00AB08C5" w:rsidRPr="00994CCD" w:rsidRDefault="00AB08C5" w:rsidP="00AB08C5">
      <w:pPr>
        <w:pStyle w:val="Heading2"/>
      </w:pPr>
      <w:bookmarkStart w:id="412" w:name="_Toc400437988"/>
      <w:r w:rsidRPr="00994CCD">
        <w:lastRenderedPageBreak/>
        <w:t>Alternate Flows</w:t>
      </w:r>
      <w:bookmarkEnd w:id="412"/>
    </w:p>
    <w:p w:rsidR="00AB08C5" w:rsidRDefault="00AB08C5" w:rsidP="00AB08C5">
      <w:pPr>
        <w:pStyle w:val="Heading3"/>
      </w:pPr>
      <w:r w:rsidRPr="00994CCD">
        <w:t>Alternate Flow 1</w:t>
      </w:r>
    </w:p>
    <w:p w:rsidR="00AE4563" w:rsidRPr="00AE4563" w:rsidRDefault="00AE4563" w:rsidP="00AE4563">
      <w:pPr>
        <w:pStyle w:val="BodyText"/>
      </w:pPr>
      <w:r>
        <w:t>None</w:t>
      </w:r>
    </w:p>
    <w:p w:rsidR="00AB08C5" w:rsidRPr="00994CCD" w:rsidRDefault="00AB08C5" w:rsidP="00AB08C5">
      <w:pPr>
        <w:pStyle w:val="Heading2"/>
      </w:pPr>
      <w:bookmarkStart w:id="413" w:name="_Toc400437989"/>
      <w:r w:rsidRPr="00994CCD">
        <w:t>Post Condition</w:t>
      </w:r>
      <w:bookmarkEnd w:id="413"/>
    </w:p>
    <w:p w:rsidR="00AB08C5" w:rsidRPr="00881AEE" w:rsidRDefault="00AE4563" w:rsidP="000A2FCA">
      <w:pPr>
        <w:pStyle w:val="BodyText"/>
        <w:numPr>
          <w:ilvl w:val="0"/>
          <w:numId w:val="1"/>
        </w:numPr>
      </w:pPr>
      <w:r w:rsidRPr="00881AEE">
        <w:t>Pre-Order Deposit Transaction is completed.</w:t>
      </w:r>
    </w:p>
    <w:p w:rsidR="00AB08C5" w:rsidRPr="00994CCD" w:rsidRDefault="00AB08C5" w:rsidP="00AB08C5">
      <w:pPr>
        <w:pStyle w:val="Heading2"/>
      </w:pPr>
      <w:bookmarkStart w:id="414" w:name="_Toc400437990"/>
      <w:r w:rsidRPr="00994CCD">
        <w:t>Special Requirements</w:t>
      </w:r>
      <w:bookmarkEnd w:id="414"/>
    </w:p>
    <w:p w:rsidR="00AB08C5" w:rsidRDefault="00AB08C5" w:rsidP="000A2FCA">
      <w:pPr>
        <w:pStyle w:val="BodyText"/>
        <w:numPr>
          <w:ilvl w:val="0"/>
          <w:numId w:val="10"/>
        </w:numPr>
      </w:pPr>
      <w:r>
        <w:t xml:space="preserve">The system does not </w:t>
      </w:r>
      <w:r w:rsidR="00CF6035">
        <w:t>execute any additional processing when Total is selected</w:t>
      </w:r>
      <w:r>
        <w:t>.</w:t>
      </w:r>
      <w:r w:rsidR="00CF6035">
        <w:t xml:space="preserve">  This includes </w:t>
      </w:r>
      <w:r w:rsidR="00AE4563">
        <w:t>Deal and Tax Service.  Since Manager Approval and Signature Capture with Terms is not executed against the item as it is sold in Pre-Order Deposit transaction, the system does not need to execute those processes during total time.</w:t>
      </w:r>
    </w:p>
    <w:p w:rsidR="00AE4563" w:rsidRDefault="00AE4563" w:rsidP="000A2FCA">
      <w:pPr>
        <w:pStyle w:val="BodyText"/>
        <w:numPr>
          <w:ilvl w:val="0"/>
          <w:numId w:val="10"/>
        </w:numPr>
      </w:pPr>
      <w:r>
        <w:t xml:space="preserve">The system allows only certain tenders to be used during a pre-order deposit transaction.  </w:t>
      </w:r>
      <w:r w:rsidRPr="00AE4563">
        <w:rPr>
          <w:b/>
        </w:rPr>
        <w:t>Note</w:t>
      </w:r>
      <w:r>
        <w:t>:  The current setup is to not allow Loyalty Certificates and Finance Plan Tenders to be added to pre-order deposit transaction.</w:t>
      </w:r>
    </w:p>
    <w:p w:rsidR="00C00034" w:rsidRDefault="00C00034" w:rsidP="000A2FCA">
      <w:pPr>
        <w:pStyle w:val="BodyText"/>
        <w:numPr>
          <w:ilvl w:val="0"/>
          <w:numId w:val="10"/>
        </w:numPr>
      </w:pPr>
      <w:r>
        <w:t>Receipt header, pre-footer and footer messages are setup for the Pre-Order Deposit Transaction type</w:t>
      </w:r>
    </w:p>
    <w:p w:rsidR="001708A5" w:rsidRDefault="001708A5" w:rsidP="000A2FCA">
      <w:pPr>
        <w:pStyle w:val="BodyText"/>
        <w:numPr>
          <w:ilvl w:val="1"/>
          <w:numId w:val="10"/>
        </w:numPr>
      </w:pPr>
      <w:r>
        <w:t xml:space="preserve">If there is no Pre-Order Deposit transaction type receipt header, pre-footer or footer messages defined, the system prints the standard sale header, pre-footer or footer message.  </w:t>
      </w:r>
    </w:p>
    <w:p w:rsidR="00C00034" w:rsidRPr="00C33531" w:rsidRDefault="00C00034" w:rsidP="000A2FCA">
      <w:pPr>
        <w:pStyle w:val="BodyText"/>
        <w:numPr>
          <w:ilvl w:val="0"/>
          <w:numId w:val="10"/>
        </w:numPr>
      </w:pPr>
      <w:r w:rsidRPr="00C33531">
        <w:t>The item receipt messaging is not printed on Pre-Order Deposit Transacti</w:t>
      </w:r>
      <w:r w:rsidR="00881AEE" w:rsidRPr="00C33531">
        <w:t>on Recei</w:t>
      </w:r>
      <w:r w:rsidRPr="00C33531">
        <w:t>pt.</w:t>
      </w:r>
    </w:p>
    <w:p w:rsidR="001708A5" w:rsidRDefault="001708A5" w:rsidP="000A2FCA">
      <w:pPr>
        <w:pStyle w:val="BodyText"/>
        <w:numPr>
          <w:ilvl w:val="0"/>
          <w:numId w:val="10"/>
        </w:numPr>
      </w:pPr>
      <w:r>
        <w:t>Pre-Order Deposit Transaction is eligible to be reprinted</w:t>
      </w:r>
      <w:r w:rsidR="005D08D9">
        <w:t xml:space="preserve"> during a Reprint Receipt option.</w:t>
      </w:r>
    </w:p>
    <w:p w:rsidR="001708A5" w:rsidRDefault="001708A5" w:rsidP="000A2FCA">
      <w:pPr>
        <w:pStyle w:val="BodyText"/>
        <w:numPr>
          <w:ilvl w:val="0"/>
          <w:numId w:val="10"/>
        </w:numPr>
      </w:pPr>
      <w:r>
        <w:t xml:space="preserve">Pre-Order Deposit Transaction is not eligible to </w:t>
      </w:r>
      <w:proofErr w:type="gramStart"/>
      <w:r w:rsidR="005D08D9">
        <w:t>printed</w:t>
      </w:r>
      <w:proofErr w:type="gramEnd"/>
      <w:r w:rsidR="005D08D9">
        <w:t xml:space="preserve"> during a Reprint Gift Receipt option. </w:t>
      </w:r>
    </w:p>
    <w:p w:rsidR="005D08D9" w:rsidRDefault="005D08D9" w:rsidP="000A2FCA">
      <w:pPr>
        <w:pStyle w:val="BodyText"/>
        <w:numPr>
          <w:ilvl w:val="0"/>
          <w:numId w:val="10"/>
        </w:numPr>
      </w:pPr>
      <w:r>
        <w:t>The ‘Total Quantity Sold’ line on the receipt is not printed for a Pre-Order Deposit Transaction.</w:t>
      </w:r>
    </w:p>
    <w:p w:rsidR="00AB08C5" w:rsidRPr="00320A86" w:rsidRDefault="00AB08C5" w:rsidP="00AB08C5">
      <w:pPr>
        <w:pStyle w:val="Heading3"/>
      </w:pPr>
      <w:r w:rsidRPr="00320A86">
        <w:t>Special Offline Requirements</w:t>
      </w:r>
    </w:p>
    <w:p w:rsidR="00AB08C5" w:rsidRDefault="00AB08C5" w:rsidP="00AB08C5">
      <w:pPr>
        <w:pStyle w:val="BodyText"/>
        <w:rPr>
          <w:color w:val="FF0000"/>
        </w:rPr>
      </w:pPr>
      <w:r>
        <w:rPr>
          <w:color w:val="FF0000"/>
        </w:rPr>
        <w:t>TBD</w:t>
      </w:r>
    </w:p>
    <w:p w:rsidR="00AB08C5" w:rsidRPr="00320A86" w:rsidRDefault="00AB08C5" w:rsidP="00AB08C5">
      <w:pPr>
        <w:pStyle w:val="Heading3"/>
      </w:pPr>
      <w:r w:rsidRPr="00320A86">
        <w:t xml:space="preserve">Data </w:t>
      </w:r>
      <w:proofErr w:type="spellStart"/>
      <w:r w:rsidRPr="00320A86">
        <w:t>Input/Output</w:t>
      </w:r>
      <w:proofErr w:type="spellEnd"/>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12"/>
        <w:gridCol w:w="4881"/>
        <w:gridCol w:w="2971"/>
      </w:tblGrid>
      <w:tr w:rsidR="00AB08C5" w:rsidRPr="00166947" w:rsidTr="005D08D9">
        <w:trPr>
          <w:cantSplit/>
        </w:trPr>
        <w:tc>
          <w:tcPr>
            <w:tcW w:w="1284" w:type="pct"/>
            <w:tcBorders>
              <w:top w:val="single" w:sz="8" w:space="0" w:color="4F81BD"/>
              <w:left w:val="single" w:sz="8" w:space="0" w:color="4F81BD"/>
              <w:bottom w:val="single" w:sz="18" w:space="0" w:color="4F81BD"/>
              <w:right w:val="single" w:sz="8" w:space="0" w:color="4F81BD"/>
            </w:tcBorders>
          </w:tcPr>
          <w:p w:rsidR="00AB08C5" w:rsidRPr="00166947" w:rsidRDefault="00AB08C5" w:rsidP="005D08D9">
            <w:pPr>
              <w:rPr>
                <w:b/>
              </w:rPr>
            </w:pPr>
            <w:r>
              <w:rPr>
                <w:b/>
              </w:rPr>
              <w:t>Data Element</w:t>
            </w:r>
          </w:p>
        </w:tc>
        <w:tc>
          <w:tcPr>
            <w:tcW w:w="2310" w:type="pct"/>
            <w:tcBorders>
              <w:top w:val="single" w:sz="8" w:space="0" w:color="4F81BD"/>
              <w:left w:val="single" w:sz="8" w:space="0" w:color="4F81BD"/>
              <w:bottom w:val="single" w:sz="18" w:space="0" w:color="4F81BD"/>
              <w:right w:val="single" w:sz="8" w:space="0" w:color="4F81BD"/>
            </w:tcBorders>
          </w:tcPr>
          <w:p w:rsidR="00AB08C5" w:rsidRDefault="00AB08C5" w:rsidP="005D08D9">
            <w:pPr>
              <w:rPr>
                <w:b/>
                <w:szCs w:val="20"/>
              </w:rPr>
            </w:pPr>
            <w:r>
              <w:rPr>
                <w:b/>
                <w:szCs w:val="20"/>
              </w:rPr>
              <w:t>Description</w:t>
            </w:r>
          </w:p>
        </w:tc>
        <w:tc>
          <w:tcPr>
            <w:tcW w:w="1406" w:type="pct"/>
            <w:tcBorders>
              <w:top w:val="single" w:sz="8" w:space="0" w:color="4F81BD"/>
              <w:left w:val="single" w:sz="8" w:space="0" w:color="4F81BD"/>
              <w:bottom w:val="single" w:sz="18" w:space="0" w:color="4F81BD"/>
              <w:right w:val="single" w:sz="8" w:space="0" w:color="4F81BD"/>
            </w:tcBorders>
          </w:tcPr>
          <w:p w:rsidR="00AB08C5" w:rsidRPr="00166947" w:rsidRDefault="00AB08C5" w:rsidP="005D08D9">
            <w:pPr>
              <w:rPr>
                <w:b/>
                <w:szCs w:val="20"/>
              </w:rPr>
            </w:pPr>
            <w:r>
              <w:rPr>
                <w:b/>
                <w:szCs w:val="20"/>
              </w:rPr>
              <w:t>Destination</w:t>
            </w:r>
          </w:p>
        </w:tc>
      </w:tr>
      <w:tr w:rsidR="00AB08C5" w:rsidRPr="00881AEE" w:rsidTr="005D08D9">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AB08C5" w:rsidRPr="00881AEE" w:rsidRDefault="00AE4563" w:rsidP="005D08D9">
            <w:pPr>
              <w:rPr>
                <w:rFonts w:cs="Arial"/>
                <w:bCs/>
                <w:szCs w:val="20"/>
              </w:rPr>
            </w:pPr>
            <w:r w:rsidRPr="00881AEE">
              <w:rPr>
                <w:rFonts w:cs="Arial"/>
                <w:bCs/>
                <w:szCs w:val="20"/>
              </w:rPr>
              <w:t>Final Pre-Order Deposit Amount</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AB08C5" w:rsidRPr="00881AEE" w:rsidRDefault="005D08D9" w:rsidP="005D08D9">
            <w:pPr>
              <w:rPr>
                <w:rFonts w:cs="Arial"/>
                <w:szCs w:val="20"/>
              </w:rPr>
            </w:pPr>
            <w:r w:rsidRPr="00881AEE">
              <w:rPr>
                <w:rFonts w:cs="Arial"/>
                <w:szCs w:val="20"/>
              </w:rPr>
              <w:t>After the total lines, the system prints the final deposit amount in the EJ</w:t>
            </w:r>
            <w:r w:rsidR="00525FC9" w:rsidRPr="00881AEE">
              <w:rPr>
                <w:rFonts w:cs="Arial"/>
                <w:szCs w:val="20"/>
              </w:rPr>
              <w:t xml:space="preserve"> after the transaction has been completely tendered</w:t>
            </w:r>
            <w:r w:rsidRPr="00881AEE">
              <w:rPr>
                <w:rFonts w:cs="Arial"/>
                <w:szCs w:val="20"/>
              </w:rPr>
              <w:t>.  The text is the following “FINAL PRE-ORDER DEPOSI</w:t>
            </w:r>
            <w:r w:rsidR="00525FC9" w:rsidRPr="00881AEE">
              <w:rPr>
                <w:rFonts w:cs="Arial"/>
                <w:szCs w:val="20"/>
              </w:rPr>
              <w:t xml:space="preserve">T”. </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AB08C5" w:rsidRPr="00881AEE" w:rsidRDefault="00AE4563" w:rsidP="000A2FCA">
            <w:pPr>
              <w:numPr>
                <w:ilvl w:val="0"/>
                <w:numId w:val="1"/>
              </w:numPr>
              <w:rPr>
                <w:rFonts w:cs="Arial"/>
                <w:szCs w:val="20"/>
              </w:rPr>
            </w:pPr>
            <w:r w:rsidRPr="00881AEE">
              <w:rPr>
                <w:rFonts w:cs="Arial"/>
                <w:szCs w:val="20"/>
              </w:rPr>
              <w:t>E-Journal</w:t>
            </w:r>
          </w:p>
        </w:tc>
      </w:tr>
      <w:tr w:rsidR="00AE4563" w:rsidRPr="00881AEE" w:rsidTr="005D08D9">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AE4563" w:rsidRPr="00881AEE" w:rsidRDefault="00C00034" w:rsidP="005D08D9">
            <w:pPr>
              <w:rPr>
                <w:rFonts w:cs="Arial"/>
                <w:bCs/>
                <w:szCs w:val="20"/>
              </w:rPr>
            </w:pPr>
            <w:r w:rsidRPr="00881AEE">
              <w:rPr>
                <w:rFonts w:cs="Arial"/>
                <w:bCs/>
                <w:szCs w:val="20"/>
              </w:rPr>
              <w:t>Transaction Type ID</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AE4563" w:rsidRPr="00881AEE" w:rsidRDefault="00C00034" w:rsidP="005D08D9">
            <w:pPr>
              <w:rPr>
                <w:rFonts w:cs="Arial"/>
                <w:szCs w:val="20"/>
              </w:rPr>
            </w:pPr>
            <w:r w:rsidRPr="00881AEE">
              <w:rPr>
                <w:rFonts w:cs="Arial"/>
                <w:szCs w:val="20"/>
              </w:rPr>
              <w:t xml:space="preserve">The transaction type ID for Pre-Order Deposit is written to the </w:t>
            </w:r>
            <w:proofErr w:type="spellStart"/>
            <w:r w:rsidRPr="00881AEE">
              <w:rPr>
                <w:rFonts w:cs="Arial"/>
                <w:szCs w:val="20"/>
              </w:rPr>
              <w:t>POSLog</w:t>
            </w:r>
            <w:proofErr w:type="spellEnd"/>
            <w:r w:rsidRPr="00881AEE">
              <w:rPr>
                <w:rFonts w:cs="Arial"/>
                <w:szCs w:val="20"/>
              </w:rPr>
              <w:t>.</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AE4563" w:rsidRPr="00881AEE" w:rsidRDefault="00AE4563" w:rsidP="000A2FCA">
            <w:pPr>
              <w:numPr>
                <w:ilvl w:val="0"/>
                <w:numId w:val="1"/>
              </w:numPr>
              <w:rPr>
                <w:rFonts w:cs="Arial"/>
                <w:szCs w:val="20"/>
              </w:rPr>
            </w:pPr>
            <w:proofErr w:type="spellStart"/>
            <w:r w:rsidRPr="00881AEE">
              <w:rPr>
                <w:rFonts w:cs="Arial"/>
                <w:szCs w:val="20"/>
              </w:rPr>
              <w:t>POSLog</w:t>
            </w:r>
            <w:proofErr w:type="spellEnd"/>
          </w:p>
        </w:tc>
      </w:tr>
      <w:tr w:rsidR="00C00034" w:rsidRPr="00881AEE" w:rsidTr="005D08D9">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C00034" w:rsidRPr="00881AEE" w:rsidRDefault="00C00034" w:rsidP="005D08D9">
            <w:pPr>
              <w:rPr>
                <w:rFonts w:cs="Arial"/>
                <w:bCs/>
                <w:szCs w:val="20"/>
              </w:rPr>
            </w:pPr>
            <w:r w:rsidRPr="00881AEE">
              <w:rPr>
                <w:rFonts w:cs="Arial"/>
                <w:bCs/>
                <w:szCs w:val="20"/>
              </w:rPr>
              <w:t xml:space="preserve">Layaway </w:t>
            </w:r>
            <w:r w:rsidR="00881AEE" w:rsidRPr="00881AEE">
              <w:rPr>
                <w:rFonts w:cs="Arial"/>
                <w:bCs/>
                <w:szCs w:val="20"/>
              </w:rPr>
              <w:t xml:space="preserve">Line </w:t>
            </w:r>
            <w:r w:rsidRPr="00881AEE">
              <w:rPr>
                <w:rFonts w:cs="Arial"/>
                <w:bCs/>
                <w:szCs w:val="20"/>
              </w:rPr>
              <w:t>Item Data</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C00034" w:rsidRPr="00881AEE" w:rsidRDefault="00C00034" w:rsidP="005D08D9">
            <w:pPr>
              <w:rPr>
                <w:rFonts w:cs="Arial"/>
                <w:szCs w:val="20"/>
              </w:rPr>
            </w:pPr>
            <w:r w:rsidRPr="00881AEE">
              <w:rPr>
                <w:rFonts w:cs="Arial"/>
                <w:szCs w:val="20"/>
              </w:rPr>
              <w:t xml:space="preserve">Each item sold in a Pre-Order Deposit Transaction is written </w:t>
            </w:r>
            <w:r w:rsidR="00881AEE" w:rsidRPr="00881AEE">
              <w:rPr>
                <w:rFonts w:cs="Arial"/>
                <w:szCs w:val="20"/>
              </w:rPr>
              <w:t>as a Layaway Line Item.</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C00034" w:rsidRPr="00881AEE" w:rsidRDefault="00881AEE" w:rsidP="000A2FCA">
            <w:pPr>
              <w:numPr>
                <w:ilvl w:val="0"/>
                <w:numId w:val="1"/>
              </w:numPr>
              <w:rPr>
                <w:rFonts w:cs="Arial"/>
                <w:szCs w:val="20"/>
              </w:rPr>
            </w:pPr>
            <w:proofErr w:type="spellStart"/>
            <w:r w:rsidRPr="00881AEE">
              <w:rPr>
                <w:rFonts w:cs="Arial"/>
                <w:szCs w:val="20"/>
              </w:rPr>
              <w:t>POSLog</w:t>
            </w:r>
            <w:proofErr w:type="spellEnd"/>
          </w:p>
        </w:tc>
      </w:tr>
      <w:tr w:rsidR="00881AEE" w:rsidRPr="00881AEE" w:rsidTr="005D08D9">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881AEE" w:rsidRPr="00881AEE" w:rsidRDefault="00881AEE" w:rsidP="005D08D9">
            <w:pPr>
              <w:rPr>
                <w:rFonts w:cs="Arial"/>
                <w:bCs/>
                <w:szCs w:val="20"/>
              </w:rPr>
            </w:pPr>
            <w:r w:rsidRPr="00881AEE">
              <w:rPr>
                <w:rFonts w:cs="Arial"/>
                <w:bCs/>
                <w:szCs w:val="20"/>
              </w:rPr>
              <w:t>Payment on Account Line Item</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881AEE" w:rsidRPr="00881AEE" w:rsidRDefault="00881AEE" w:rsidP="005D08D9">
            <w:pPr>
              <w:rPr>
                <w:rFonts w:cs="Arial"/>
                <w:szCs w:val="20"/>
              </w:rPr>
            </w:pPr>
            <w:r w:rsidRPr="00881AEE">
              <w:rPr>
                <w:rFonts w:cs="Arial"/>
                <w:szCs w:val="20"/>
              </w:rPr>
              <w:t>A Payment on Account Line Item is written with the total Pre-Order Deposit amount.</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881AEE" w:rsidRPr="00881AEE" w:rsidRDefault="00881AEE" w:rsidP="000A2FCA">
            <w:pPr>
              <w:numPr>
                <w:ilvl w:val="0"/>
                <w:numId w:val="1"/>
              </w:numPr>
              <w:rPr>
                <w:rFonts w:cs="Arial"/>
                <w:szCs w:val="20"/>
              </w:rPr>
            </w:pPr>
            <w:proofErr w:type="spellStart"/>
            <w:r w:rsidRPr="00881AEE">
              <w:rPr>
                <w:rFonts w:cs="Arial"/>
                <w:szCs w:val="20"/>
              </w:rPr>
              <w:t>POSLog</w:t>
            </w:r>
            <w:proofErr w:type="spellEnd"/>
          </w:p>
        </w:tc>
      </w:tr>
      <w:tr w:rsidR="00AE4563" w:rsidRPr="00881AEE" w:rsidTr="005D08D9">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AE4563" w:rsidRPr="00881AEE" w:rsidRDefault="00AE4563" w:rsidP="005D08D9">
            <w:pPr>
              <w:rPr>
                <w:rFonts w:cs="Arial"/>
                <w:bCs/>
                <w:szCs w:val="20"/>
              </w:rPr>
            </w:pPr>
            <w:r w:rsidRPr="00881AEE">
              <w:rPr>
                <w:rFonts w:cs="Arial"/>
                <w:bCs/>
                <w:szCs w:val="20"/>
              </w:rPr>
              <w:t>Transaction Type</w:t>
            </w:r>
            <w:r w:rsidR="00C00034" w:rsidRPr="00881AEE">
              <w:rPr>
                <w:rFonts w:cs="Arial"/>
                <w:bCs/>
                <w:szCs w:val="20"/>
              </w:rPr>
              <w:t xml:space="preserve"> Text</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AE4563" w:rsidRPr="00881AEE" w:rsidRDefault="00AE4563" w:rsidP="005D08D9">
            <w:pPr>
              <w:rPr>
                <w:rFonts w:cs="Arial"/>
                <w:szCs w:val="20"/>
              </w:rPr>
            </w:pPr>
            <w:r w:rsidRPr="00881AEE">
              <w:rPr>
                <w:rFonts w:cs="Arial"/>
                <w:szCs w:val="20"/>
              </w:rPr>
              <w:t>The transaction type is printed on the receipt below the transaction key information.</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AE4563" w:rsidRPr="00881AEE" w:rsidRDefault="00AE4563" w:rsidP="000A2FCA">
            <w:pPr>
              <w:numPr>
                <w:ilvl w:val="0"/>
                <w:numId w:val="1"/>
              </w:numPr>
              <w:rPr>
                <w:rFonts w:cs="Arial"/>
                <w:szCs w:val="20"/>
              </w:rPr>
            </w:pPr>
            <w:r w:rsidRPr="00881AEE">
              <w:rPr>
                <w:rFonts w:cs="Arial"/>
                <w:szCs w:val="20"/>
              </w:rPr>
              <w:t>Receipt</w:t>
            </w:r>
          </w:p>
        </w:tc>
      </w:tr>
      <w:tr w:rsidR="00AE4563" w:rsidRPr="00881AEE" w:rsidTr="005D08D9">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AE4563" w:rsidRPr="00881AEE" w:rsidRDefault="001708A5" w:rsidP="005D08D9">
            <w:pPr>
              <w:rPr>
                <w:rFonts w:cs="Arial"/>
                <w:bCs/>
                <w:szCs w:val="20"/>
              </w:rPr>
            </w:pPr>
            <w:r w:rsidRPr="00881AEE">
              <w:rPr>
                <w:rFonts w:cs="Arial"/>
                <w:bCs/>
                <w:szCs w:val="20"/>
              </w:rPr>
              <w:t>Transaction Receipt Messaging</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AE4563" w:rsidRPr="00881AEE" w:rsidRDefault="001708A5" w:rsidP="005D08D9">
            <w:pPr>
              <w:rPr>
                <w:rFonts w:cs="Arial"/>
                <w:szCs w:val="20"/>
              </w:rPr>
            </w:pPr>
            <w:r w:rsidRPr="00881AEE">
              <w:rPr>
                <w:rFonts w:cs="Arial"/>
                <w:szCs w:val="20"/>
              </w:rPr>
              <w:t>The header, pre-footer, footer messaging that setup for the Pre-Order Deposit Transaction Type.</w:t>
            </w: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AE4563" w:rsidRPr="00881AEE" w:rsidRDefault="001708A5" w:rsidP="000A2FCA">
            <w:pPr>
              <w:numPr>
                <w:ilvl w:val="0"/>
                <w:numId w:val="1"/>
              </w:numPr>
              <w:rPr>
                <w:rFonts w:cs="Arial"/>
                <w:szCs w:val="20"/>
              </w:rPr>
            </w:pPr>
            <w:r w:rsidRPr="00881AEE">
              <w:rPr>
                <w:rFonts w:cs="Arial"/>
                <w:szCs w:val="20"/>
              </w:rPr>
              <w:t>Receipt</w:t>
            </w:r>
          </w:p>
        </w:tc>
      </w:tr>
    </w:tbl>
    <w:p w:rsidR="00FD5BA1" w:rsidRPr="00272E9F" w:rsidRDefault="00FD5BA1" w:rsidP="00FD5BA1">
      <w:pPr>
        <w:pStyle w:val="Heading1"/>
        <w:rPr>
          <w:i/>
        </w:rPr>
      </w:pPr>
      <w:bookmarkStart w:id="415" w:name="_Ref400437318"/>
      <w:bookmarkStart w:id="416" w:name="_Ref400437321"/>
      <w:bookmarkStart w:id="417" w:name="_Toc400437991"/>
      <w:r w:rsidRPr="00272E9F">
        <w:rPr>
          <w:i/>
        </w:rPr>
        <w:t>Supplemental Specifications</w:t>
      </w:r>
      <w:bookmarkEnd w:id="399"/>
      <w:bookmarkEnd w:id="415"/>
      <w:bookmarkEnd w:id="416"/>
      <w:bookmarkEnd w:id="417"/>
    </w:p>
    <w:p w:rsidR="00F57308" w:rsidRDefault="00F57308" w:rsidP="00A41912">
      <w:pPr>
        <w:pStyle w:val="Heading2"/>
      </w:pPr>
      <w:bookmarkStart w:id="418" w:name="_Toc400437992"/>
      <w:bookmarkStart w:id="419" w:name="_Toc353444181"/>
      <w:bookmarkStart w:id="420" w:name="_Toc320880020"/>
      <w:r>
        <w:t>Deal Service</w:t>
      </w:r>
      <w:bookmarkEnd w:id="418"/>
    </w:p>
    <w:p w:rsidR="00F57308" w:rsidRPr="00F57308" w:rsidRDefault="00F57308" w:rsidP="00F57308">
      <w:pPr>
        <w:pStyle w:val="BodyText"/>
      </w:pPr>
      <w:r>
        <w:t xml:space="preserve">The Deal service is not executed during a Pre-Order Deposit transaction; no deals are checked or applied to the items added to the transaction. </w:t>
      </w:r>
    </w:p>
    <w:p w:rsidR="00A41912" w:rsidRPr="00753D4E" w:rsidRDefault="00A41912" w:rsidP="00A41912">
      <w:pPr>
        <w:pStyle w:val="Heading2"/>
      </w:pPr>
      <w:bookmarkStart w:id="421" w:name="_Toc400437993"/>
      <w:r w:rsidRPr="00753D4E">
        <w:lastRenderedPageBreak/>
        <w:t>Electronic Journal</w:t>
      </w:r>
      <w:bookmarkEnd w:id="419"/>
      <w:bookmarkEnd w:id="421"/>
      <w:r w:rsidRPr="00753D4E">
        <w:t xml:space="preserve"> </w:t>
      </w:r>
    </w:p>
    <w:p w:rsidR="00A41912" w:rsidRPr="00753D4E" w:rsidRDefault="00A41912" w:rsidP="00A41912">
      <w:pPr>
        <w:pStyle w:val="BodyText"/>
      </w:pPr>
      <w:r w:rsidRPr="00753D4E">
        <w:t>Electronic journal mockups for this feature are documented in the Electronic Journal document.</w:t>
      </w:r>
    </w:p>
    <w:p w:rsidR="00753D4E" w:rsidRPr="00753D4E" w:rsidRDefault="00753D4E" w:rsidP="00753D4E">
      <w:pPr>
        <w:pStyle w:val="Heading2"/>
      </w:pPr>
      <w:bookmarkStart w:id="422" w:name="_Toc400437994"/>
      <w:bookmarkStart w:id="423" w:name="_Toc353444186"/>
      <w:r w:rsidRPr="00753D4E">
        <w:t>Modify Item Feature</w:t>
      </w:r>
      <w:bookmarkEnd w:id="422"/>
    </w:p>
    <w:p w:rsidR="00753D4E" w:rsidRDefault="001B3D85" w:rsidP="00753D4E">
      <w:pPr>
        <w:pStyle w:val="BodyText"/>
      </w:pPr>
      <w:r w:rsidRPr="00753D4E">
        <w:t xml:space="preserve">Once a </w:t>
      </w:r>
      <w:r>
        <w:t>Pre-Order</w:t>
      </w:r>
      <w:r w:rsidRPr="00753D4E">
        <w:t xml:space="preserve"> Deposit transaction has been started only the following </w:t>
      </w:r>
      <w:r>
        <w:t>is the availability of item modification</w:t>
      </w:r>
      <w:r w:rsidRPr="00753D4E">
        <w:t>:</w:t>
      </w:r>
    </w:p>
    <w:p w:rsidR="001B3D85" w:rsidRDefault="001B3D85" w:rsidP="000A2FCA">
      <w:pPr>
        <w:pStyle w:val="BodyText"/>
        <w:numPr>
          <w:ilvl w:val="0"/>
          <w:numId w:val="12"/>
        </w:numPr>
        <w:ind w:left="1080"/>
      </w:pPr>
      <w:r>
        <w:t>Available Item Modify Menu Options</w:t>
      </w:r>
    </w:p>
    <w:p w:rsidR="001B3D85" w:rsidRDefault="001B3D85" w:rsidP="000A2FCA">
      <w:pPr>
        <w:pStyle w:val="BodyText"/>
        <w:numPr>
          <w:ilvl w:val="1"/>
          <w:numId w:val="12"/>
        </w:numPr>
      </w:pPr>
      <w:r>
        <w:t>Sales Person Capture</w:t>
      </w:r>
    </w:p>
    <w:p w:rsidR="001B3D85" w:rsidRDefault="001B3D85" w:rsidP="000A2FCA">
      <w:pPr>
        <w:pStyle w:val="BodyText"/>
        <w:numPr>
          <w:ilvl w:val="1"/>
          <w:numId w:val="12"/>
        </w:numPr>
      </w:pPr>
      <w:r>
        <w:t>Item Void</w:t>
      </w:r>
    </w:p>
    <w:p w:rsidR="001B3D85" w:rsidRDefault="001B3D85" w:rsidP="000A2FCA">
      <w:pPr>
        <w:pStyle w:val="BodyText"/>
        <w:numPr>
          <w:ilvl w:val="0"/>
          <w:numId w:val="12"/>
        </w:numPr>
        <w:ind w:left="1080"/>
      </w:pPr>
      <w:r>
        <w:t>Not Available Item Modify Menu Options</w:t>
      </w:r>
    </w:p>
    <w:p w:rsidR="001B3D85" w:rsidRDefault="001B3D85" w:rsidP="000A2FCA">
      <w:pPr>
        <w:pStyle w:val="BodyText"/>
        <w:numPr>
          <w:ilvl w:val="1"/>
          <w:numId w:val="12"/>
        </w:numPr>
      </w:pPr>
      <w:r>
        <w:t>Tax Exempt</w:t>
      </w:r>
    </w:p>
    <w:p w:rsidR="001B3D85" w:rsidRDefault="001B3D85" w:rsidP="000A2FCA">
      <w:pPr>
        <w:pStyle w:val="BodyText"/>
        <w:numPr>
          <w:ilvl w:val="1"/>
          <w:numId w:val="12"/>
        </w:numPr>
      </w:pPr>
      <w:r>
        <w:t>Tax Override</w:t>
      </w:r>
    </w:p>
    <w:p w:rsidR="001B3D85" w:rsidRDefault="001B3D85" w:rsidP="000A2FCA">
      <w:pPr>
        <w:pStyle w:val="BodyText"/>
        <w:numPr>
          <w:ilvl w:val="1"/>
          <w:numId w:val="12"/>
        </w:numPr>
      </w:pPr>
      <w:r>
        <w:t>Price Override</w:t>
      </w:r>
    </w:p>
    <w:p w:rsidR="001B3D85" w:rsidRDefault="001B3D85" w:rsidP="000A2FCA">
      <w:pPr>
        <w:pStyle w:val="BodyText"/>
        <w:numPr>
          <w:ilvl w:val="1"/>
          <w:numId w:val="12"/>
        </w:numPr>
      </w:pPr>
      <w:r>
        <w:t>Manual Item Discount</w:t>
      </w:r>
    </w:p>
    <w:p w:rsidR="001B3D85" w:rsidRDefault="001B3D85" w:rsidP="000A2FCA">
      <w:pPr>
        <w:pStyle w:val="BodyText"/>
        <w:numPr>
          <w:ilvl w:val="1"/>
          <w:numId w:val="12"/>
        </w:numPr>
      </w:pPr>
      <w:proofErr w:type="spellStart"/>
      <w:r>
        <w:t>Raincheck</w:t>
      </w:r>
      <w:proofErr w:type="spellEnd"/>
    </w:p>
    <w:p w:rsidR="001B3D85" w:rsidRDefault="001B3D85" w:rsidP="000A2FCA">
      <w:pPr>
        <w:pStyle w:val="BodyText"/>
        <w:numPr>
          <w:ilvl w:val="1"/>
          <w:numId w:val="12"/>
        </w:numPr>
      </w:pPr>
      <w:r>
        <w:t>Item Gift Receipt</w:t>
      </w:r>
    </w:p>
    <w:p w:rsidR="00A41912" w:rsidRPr="00753D4E" w:rsidRDefault="00A41912" w:rsidP="00A41912">
      <w:pPr>
        <w:pStyle w:val="Heading2"/>
      </w:pPr>
      <w:bookmarkStart w:id="424" w:name="_Toc400437995"/>
      <w:r w:rsidRPr="00753D4E">
        <w:t>Modify Transaction Feature</w:t>
      </w:r>
      <w:bookmarkEnd w:id="423"/>
      <w:bookmarkEnd w:id="424"/>
    </w:p>
    <w:p w:rsidR="00A41912" w:rsidRDefault="00A41912" w:rsidP="00A41912">
      <w:pPr>
        <w:pStyle w:val="BodyText"/>
      </w:pPr>
      <w:r w:rsidRPr="00753D4E">
        <w:t xml:space="preserve">The Modify Transaction use case is updated to add the option to </w:t>
      </w:r>
      <w:r w:rsidR="00753D4E" w:rsidRPr="00753D4E">
        <w:t>start a Pre-Order Deposit transaction type.  The option is only available if a transaction has not already been executed</w:t>
      </w:r>
      <w:r w:rsidRPr="00753D4E">
        <w:t>.</w:t>
      </w:r>
    </w:p>
    <w:p w:rsidR="001B3D85" w:rsidRDefault="001B3D85" w:rsidP="00A41912">
      <w:pPr>
        <w:pStyle w:val="BodyText"/>
      </w:pPr>
      <w:r w:rsidRPr="00753D4E">
        <w:t xml:space="preserve">Once a </w:t>
      </w:r>
      <w:r>
        <w:t>Layaway</w:t>
      </w:r>
      <w:r w:rsidRPr="00753D4E">
        <w:t xml:space="preserve"> Deposit transaction has been started only the following </w:t>
      </w:r>
      <w:r>
        <w:t>is the availability of transaction modifications</w:t>
      </w:r>
      <w:r w:rsidRPr="00753D4E">
        <w:t>:</w:t>
      </w:r>
    </w:p>
    <w:p w:rsidR="001B3D85" w:rsidRDefault="001B3D85" w:rsidP="000A2FCA">
      <w:pPr>
        <w:pStyle w:val="BodyText"/>
        <w:numPr>
          <w:ilvl w:val="0"/>
          <w:numId w:val="13"/>
        </w:numPr>
      </w:pPr>
      <w:r>
        <w:t>Available Modify Transaction Menu Options</w:t>
      </w:r>
    </w:p>
    <w:p w:rsidR="001B3D85" w:rsidRDefault="001B3D85" w:rsidP="000A2FCA">
      <w:pPr>
        <w:pStyle w:val="BodyText"/>
        <w:numPr>
          <w:ilvl w:val="0"/>
          <w:numId w:val="14"/>
        </w:numPr>
      </w:pPr>
      <w:r>
        <w:t>Sales Person Capture</w:t>
      </w:r>
    </w:p>
    <w:p w:rsidR="001B3D85" w:rsidRDefault="001B3D85" w:rsidP="000A2FCA">
      <w:pPr>
        <w:pStyle w:val="BodyText"/>
        <w:numPr>
          <w:ilvl w:val="0"/>
          <w:numId w:val="14"/>
        </w:numPr>
      </w:pPr>
      <w:r>
        <w:t>Transaction Void</w:t>
      </w:r>
    </w:p>
    <w:p w:rsidR="001B3D85" w:rsidRDefault="001B3D85" w:rsidP="000A2FCA">
      <w:pPr>
        <w:pStyle w:val="BodyText"/>
        <w:numPr>
          <w:ilvl w:val="0"/>
          <w:numId w:val="14"/>
        </w:numPr>
      </w:pPr>
      <w:r>
        <w:t>Suspend</w:t>
      </w:r>
    </w:p>
    <w:p w:rsidR="001B3D85" w:rsidRDefault="001B3D85" w:rsidP="000A2FCA">
      <w:pPr>
        <w:pStyle w:val="BodyText"/>
        <w:numPr>
          <w:ilvl w:val="0"/>
          <w:numId w:val="14"/>
        </w:numPr>
      </w:pPr>
      <w:r>
        <w:t>Transaction Transfer</w:t>
      </w:r>
    </w:p>
    <w:p w:rsidR="001B3D85" w:rsidRDefault="001B3D85" w:rsidP="000A2FCA">
      <w:pPr>
        <w:pStyle w:val="BodyText"/>
        <w:numPr>
          <w:ilvl w:val="0"/>
          <w:numId w:val="13"/>
        </w:numPr>
      </w:pPr>
      <w:r>
        <w:t xml:space="preserve">Not Available Modify Transaction Menu Options </w:t>
      </w:r>
    </w:p>
    <w:p w:rsidR="001B3D85" w:rsidRDefault="001B3D85" w:rsidP="000A2FCA">
      <w:pPr>
        <w:pStyle w:val="BodyText"/>
        <w:numPr>
          <w:ilvl w:val="0"/>
          <w:numId w:val="15"/>
        </w:numPr>
      </w:pPr>
      <w:r>
        <w:t>Tax Override</w:t>
      </w:r>
    </w:p>
    <w:p w:rsidR="001B3D85" w:rsidRDefault="001B3D85" w:rsidP="000A2FCA">
      <w:pPr>
        <w:pStyle w:val="BodyText"/>
        <w:numPr>
          <w:ilvl w:val="0"/>
          <w:numId w:val="15"/>
        </w:numPr>
      </w:pPr>
      <w:r>
        <w:t>Tax Exempt</w:t>
      </w:r>
    </w:p>
    <w:p w:rsidR="001B3D85" w:rsidRDefault="001B3D85" w:rsidP="000A2FCA">
      <w:pPr>
        <w:pStyle w:val="BodyText"/>
        <w:numPr>
          <w:ilvl w:val="0"/>
          <w:numId w:val="15"/>
        </w:numPr>
      </w:pPr>
      <w:r>
        <w:t>Kits on the Fly</w:t>
      </w:r>
    </w:p>
    <w:p w:rsidR="001B3D85" w:rsidRDefault="001B3D85" w:rsidP="000A2FCA">
      <w:pPr>
        <w:pStyle w:val="BodyText"/>
        <w:numPr>
          <w:ilvl w:val="0"/>
          <w:numId w:val="15"/>
        </w:numPr>
      </w:pPr>
      <w:r>
        <w:t>Loyalty Lookup</w:t>
      </w:r>
    </w:p>
    <w:p w:rsidR="001B3D85" w:rsidRDefault="001B3D85" w:rsidP="000A2FCA">
      <w:pPr>
        <w:pStyle w:val="BodyText"/>
        <w:numPr>
          <w:ilvl w:val="0"/>
          <w:numId w:val="15"/>
        </w:numPr>
      </w:pPr>
      <w:r>
        <w:t>Employee</w:t>
      </w:r>
    </w:p>
    <w:p w:rsidR="001B3D85" w:rsidRDefault="001B3D85" w:rsidP="000A2FCA">
      <w:pPr>
        <w:pStyle w:val="BodyText"/>
        <w:numPr>
          <w:ilvl w:val="0"/>
          <w:numId w:val="15"/>
        </w:numPr>
      </w:pPr>
      <w:r>
        <w:t>Transaction Gift Receipt</w:t>
      </w:r>
    </w:p>
    <w:p w:rsidR="001B3D85" w:rsidRDefault="001B3D85" w:rsidP="000A2FCA">
      <w:pPr>
        <w:pStyle w:val="BodyText"/>
        <w:numPr>
          <w:ilvl w:val="0"/>
          <w:numId w:val="15"/>
        </w:numPr>
      </w:pPr>
      <w:r>
        <w:t>GRID/WFMS – Service Order Scheduling</w:t>
      </w:r>
    </w:p>
    <w:p w:rsidR="001B3D85" w:rsidRDefault="001B3D85" w:rsidP="000A2FCA">
      <w:pPr>
        <w:pStyle w:val="BodyText"/>
        <w:numPr>
          <w:ilvl w:val="0"/>
          <w:numId w:val="15"/>
        </w:numPr>
      </w:pPr>
      <w:r>
        <w:t>Inventory Lookup</w:t>
      </w:r>
    </w:p>
    <w:p w:rsidR="00A41912" w:rsidRPr="00753D4E" w:rsidRDefault="00A41912" w:rsidP="00A41912">
      <w:pPr>
        <w:pStyle w:val="Heading2"/>
      </w:pPr>
      <w:bookmarkStart w:id="425" w:name="_Toc351623815"/>
      <w:bookmarkStart w:id="426" w:name="_Toc353444187"/>
      <w:bookmarkStart w:id="427" w:name="_Toc400437996"/>
      <w:proofErr w:type="spellStart"/>
      <w:r w:rsidRPr="00753D4E">
        <w:t>POSLog</w:t>
      </w:r>
      <w:bookmarkEnd w:id="425"/>
      <w:bookmarkEnd w:id="426"/>
      <w:bookmarkEnd w:id="427"/>
      <w:proofErr w:type="spellEnd"/>
    </w:p>
    <w:p w:rsidR="00A41912" w:rsidRPr="00753D4E" w:rsidRDefault="00A41912" w:rsidP="00A41912">
      <w:pPr>
        <w:pStyle w:val="BodyText"/>
      </w:pPr>
      <w:proofErr w:type="spellStart"/>
      <w:r w:rsidRPr="00753D4E">
        <w:t>POSLog</w:t>
      </w:r>
      <w:proofErr w:type="spellEnd"/>
      <w:r w:rsidRPr="00753D4E">
        <w:t xml:space="preserve"> mockups for this feature are documented in the </w:t>
      </w:r>
      <w:proofErr w:type="spellStart"/>
      <w:r w:rsidRPr="00753D4E">
        <w:t>POSLog</w:t>
      </w:r>
      <w:proofErr w:type="spellEnd"/>
      <w:r w:rsidRPr="00753D4E">
        <w:t xml:space="preserve"> document.  </w:t>
      </w:r>
      <w:r w:rsidR="00753D4E" w:rsidRPr="00753D4E">
        <w:t>Pre-Order Deposit</w:t>
      </w:r>
      <w:r w:rsidRPr="00753D4E">
        <w:t xml:space="preserve"> is its own transaction type.</w:t>
      </w:r>
      <w:r w:rsidR="00B0362A">
        <w:t xml:space="preserve">  The system filters out tax nodes from the </w:t>
      </w:r>
      <w:proofErr w:type="spellStart"/>
      <w:r w:rsidR="00B0362A">
        <w:t>POSLog</w:t>
      </w:r>
      <w:proofErr w:type="spellEnd"/>
      <w:r w:rsidR="00B0362A">
        <w:t xml:space="preserve"> and removes any links to tax nodes, and zeros out the transaction tax.  A Payment on Account node is written to the </w:t>
      </w:r>
      <w:proofErr w:type="spellStart"/>
      <w:r w:rsidR="00B0362A">
        <w:t>POSlog</w:t>
      </w:r>
      <w:proofErr w:type="spellEnd"/>
      <w:r w:rsidR="00B0362A">
        <w:t xml:space="preserve"> with the layaway deposit amount to the appropriate account number.</w:t>
      </w:r>
    </w:p>
    <w:p w:rsidR="00A41912" w:rsidRPr="00753D4E" w:rsidRDefault="00A41912" w:rsidP="00A41912">
      <w:pPr>
        <w:pStyle w:val="Heading2"/>
      </w:pPr>
      <w:bookmarkStart w:id="428" w:name="_Toc353444189"/>
      <w:bookmarkStart w:id="429" w:name="_Toc400437997"/>
      <w:r w:rsidRPr="00753D4E">
        <w:lastRenderedPageBreak/>
        <w:t>Printed Receipts</w:t>
      </w:r>
      <w:bookmarkEnd w:id="428"/>
      <w:bookmarkEnd w:id="429"/>
      <w:r w:rsidRPr="00753D4E">
        <w:t xml:space="preserve"> </w:t>
      </w:r>
    </w:p>
    <w:p w:rsidR="00A41912" w:rsidRPr="00753D4E" w:rsidRDefault="00A41912" w:rsidP="00A41912">
      <w:r w:rsidRPr="00753D4E">
        <w:t>Printed receipt mockups, where applicable, are documented in the Receipt Generation document</w:t>
      </w:r>
      <w:r w:rsidR="00753D4E" w:rsidRPr="00753D4E">
        <w:t>.  The Pre-Order Deposit is its own transaction type</w:t>
      </w:r>
      <w:r w:rsidRPr="00753D4E">
        <w:t xml:space="preserve">. </w:t>
      </w:r>
    </w:p>
    <w:p w:rsidR="00A74D70" w:rsidRDefault="00A74D70" w:rsidP="00A41912">
      <w:pPr>
        <w:pStyle w:val="Heading2"/>
      </w:pPr>
      <w:bookmarkStart w:id="430" w:name="_Toc400437998"/>
      <w:bookmarkStart w:id="431" w:name="_Toc353444193"/>
      <w:bookmarkStart w:id="432" w:name="_Toc353444194"/>
      <w:r>
        <w:t>Sale Feature</w:t>
      </w:r>
      <w:bookmarkEnd w:id="430"/>
    </w:p>
    <w:p w:rsidR="00A74D70" w:rsidRDefault="00A74D70" w:rsidP="00A74D70">
      <w:pPr>
        <w:pStyle w:val="BodyText"/>
      </w:pPr>
      <w:r>
        <w:t xml:space="preserve">A modified version of the sale process is executed on the items.  </w:t>
      </w:r>
    </w:p>
    <w:p w:rsidR="00ED425E" w:rsidRDefault="00ED425E" w:rsidP="00ED425E">
      <w:pPr>
        <w:pStyle w:val="BodyText"/>
        <w:numPr>
          <w:ilvl w:val="0"/>
          <w:numId w:val="16"/>
        </w:numPr>
      </w:pPr>
      <w:r>
        <w:t>The system uses the pre-order deposit price of the item instead of the retail selling price.</w:t>
      </w:r>
    </w:p>
    <w:p w:rsidR="00ED425E" w:rsidRDefault="00ED425E" w:rsidP="00ED425E">
      <w:pPr>
        <w:pStyle w:val="BodyText"/>
        <w:numPr>
          <w:ilvl w:val="0"/>
          <w:numId w:val="16"/>
        </w:numPr>
      </w:pPr>
      <w:r>
        <w:t xml:space="preserve">The system does not look at the following item attributes when determining if the item can be sold as Pre-Order: </w:t>
      </w:r>
    </w:p>
    <w:p w:rsidR="00ED425E" w:rsidRDefault="00ED425E" w:rsidP="00ED425E">
      <w:pPr>
        <w:pStyle w:val="BodyText"/>
        <w:numPr>
          <w:ilvl w:val="1"/>
          <w:numId w:val="16"/>
        </w:numPr>
      </w:pPr>
      <w:r>
        <w:t>Ability to sell item on device</w:t>
      </w:r>
    </w:p>
    <w:p w:rsidR="00ED425E" w:rsidRDefault="00ED425E" w:rsidP="00ED425E">
      <w:pPr>
        <w:pStyle w:val="BodyText"/>
        <w:numPr>
          <w:ilvl w:val="1"/>
          <w:numId w:val="16"/>
        </w:numPr>
      </w:pPr>
      <w:r>
        <w:t>Item cannot be sold outside of Related Item Process</w:t>
      </w:r>
    </w:p>
    <w:p w:rsidR="00ED425E" w:rsidRPr="00A74D70" w:rsidRDefault="00ED425E" w:rsidP="00ED425E">
      <w:pPr>
        <w:pStyle w:val="BodyText"/>
        <w:numPr>
          <w:ilvl w:val="0"/>
          <w:numId w:val="16"/>
        </w:numPr>
      </w:pPr>
      <w:r w:rsidRPr="00A74D70">
        <w:t xml:space="preserve">If a Pre-Order item is setup for one of the following item attributes or database setup, the system will </w:t>
      </w:r>
      <w:r w:rsidRPr="009D23B5">
        <w:rPr>
          <w:b/>
        </w:rPr>
        <w:t>not</w:t>
      </w:r>
      <w:r w:rsidRPr="00A74D70">
        <w:t xml:space="preserve"> execute the process during the selling of an item in a Pre-Order </w:t>
      </w:r>
      <w:r>
        <w:t xml:space="preserve">Deposit </w:t>
      </w:r>
      <w:r w:rsidRPr="00A74D70">
        <w:t>Transaction:</w:t>
      </w:r>
    </w:p>
    <w:p w:rsidR="00ED425E" w:rsidRPr="00A74D70" w:rsidRDefault="00ED425E" w:rsidP="00ED425E">
      <w:pPr>
        <w:pStyle w:val="BodyText"/>
        <w:numPr>
          <w:ilvl w:val="1"/>
          <w:numId w:val="16"/>
        </w:numPr>
      </w:pPr>
      <w:r w:rsidRPr="00A74D70">
        <w:t>Item Tax is not calculated</w:t>
      </w:r>
    </w:p>
    <w:p w:rsidR="00ED425E" w:rsidRDefault="00ED425E" w:rsidP="00ED425E">
      <w:pPr>
        <w:pStyle w:val="BodyText"/>
        <w:numPr>
          <w:ilvl w:val="1"/>
          <w:numId w:val="16"/>
        </w:numPr>
      </w:pPr>
      <w:r w:rsidRPr="003E05DA">
        <w:rPr>
          <w:bCs/>
        </w:rPr>
        <w:t>Schedulable Service Item Attribute</w:t>
      </w:r>
    </w:p>
    <w:p w:rsidR="00ED425E" w:rsidRPr="00A74D70" w:rsidRDefault="00ED425E" w:rsidP="00ED425E">
      <w:pPr>
        <w:pStyle w:val="BodyText"/>
        <w:numPr>
          <w:ilvl w:val="1"/>
          <w:numId w:val="16"/>
        </w:numPr>
      </w:pPr>
      <w:r w:rsidRPr="00A74D70">
        <w:t>Activation (such as Phone Cards, Third Party Gift Cards, Gift Cards)</w:t>
      </w:r>
    </w:p>
    <w:p w:rsidR="00ED425E" w:rsidRPr="00A74D70" w:rsidRDefault="00ED425E" w:rsidP="00ED425E">
      <w:pPr>
        <w:pStyle w:val="BodyText"/>
        <w:numPr>
          <w:ilvl w:val="1"/>
          <w:numId w:val="16"/>
        </w:numPr>
      </w:pPr>
      <w:r w:rsidRPr="00A74D70">
        <w:t>Price Required – the must be a Pre-Order Price associated with the item to be added</w:t>
      </w:r>
    </w:p>
    <w:p w:rsidR="00ED425E" w:rsidRPr="00A74D70" w:rsidRDefault="00ED425E" w:rsidP="00ED425E">
      <w:pPr>
        <w:pStyle w:val="BodyText"/>
        <w:numPr>
          <w:ilvl w:val="1"/>
          <w:numId w:val="16"/>
        </w:numPr>
      </w:pPr>
      <w:r w:rsidRPr="00A74D70">
        <w:t>Serial Number</w:t>
      </w:r>
    </w:p>
    <w:p w:rsidR="00ED425E" w:rsidRPr="00A74D70" w:rsidRDefault="00ED425E" w:rsidP="00ED425E">
      <w:pPr>
        <w:pStyle w:val="BodyText"/>
        <w:numPr>
          <w:ilvl w:val="1"/>
          <w:numId w:val="16"/>
        </w:numPr>
      </w:pPr>
      <w:r w:rsidRPr="00A74D70">
        <w:t xml:space="preserve">All relationships – Mandatory, Mandatory-Optional, Suggested Sell </w:t>
      </w:r>
    </w:p>
    <w:p w:rsidR="00ED425E" w:rsidRPr="00A74D70" w:rsidRDefault="00ED425E" w:rsidP="00ED425E">
      <w:pPr>
        <w:pStyle w:val="BodyText"/>
        <w:numPr>
          <w:ilvl w:val="1"/>
          <w:numId w:val="16"/>
        </w:numPr>
      </w:pPr>
      <w:r w:rsidRPr="00A74D70">
        <w:t>Custom Prompts</w:t>
      </w:r>
    </w:p>
    <w:p w:rsidR="00ED425E" w:rsidRPr="00A74D70" w:rsidRDefault="00ED425E" w:rsidP="00ED425E">
      <w:pPr>
        <w:pStyle w:val="BodyText"/>
        <w:numPr>
          <w:ilvl w:val="1"/>
          <w:numId w:val="16"/>
        </w:numPr>
      </w:pPr>
      <w:r w:rsidRPr="00A74D70">
        <w:t>Capture Credit Card</w:t>
      </w:r>
    </w:p>
    <w:p w:rsidR="00ED425E" w:rsidRPr="00A74D70" w:rsidRDefault="00ED425E" w:rsidP="00ED425E">
      <w:pPr>
        <w:pStyle w:val="BodyText"/>
        <w:numPr>
          <w:ilvl w:val="1"/>
          <w:numId w:val="16"/>
        </w:numPr>
      </w:pPr>
      <w:r w:rsidRPr="00A74D70">
        <w:t>Manager Approval on item</w:t>
      </w:r>
    </w:p>
    <w:p w:rsidR="00ED425E" w:rsidRDefault="00ED425E" w:rsidP="00ED425E">
      <w:pPr>
        <w:pStyle w:val="BodyText"/>
        <w:numPr>
          <w:ilvl w:val="1"/>
          <w:numId w:val="16"/>
        </w:numPr>
      </w:pPr>
      <w:r w:rsidRPr="00A74D70">
        <w:t>Signature Capture with Terms on item</w:t>
      </w:r>
    </w:p>
    <w:p w:rsidR="00A41912" w:rsidRPr="00F57308" w:rsidRDefault="00A41912" w:rsidP="00A41912">
      <w:pPr>
        <w:pStyle w:val="Heading2"/>
      </w:pPr>
      <w:bookmarkStart w:id="433" w:name="_Toc400437999"/>
      <w:r w:rsidRPr="00F57308">
        <w:t>Suspend Feature</w:t>
      </w:r>
      <w:bookmarkEnd w:id="431"/>
      <w:bookmarkEnd w:id="433"/>
    </w:p>
    <w:p w:rsidR="00A41912" w:rsidRPr="00F57308" w:rsidRDefault="00A41912" w:rsidP="00A41912">
      <w:pPr>
        <w:pStyle w:val="BodyText"/>
      </w:pPr>
      <w:r w:rsidRPr="00F57308">
        <w:t>The Suspend Use Case is updated to reflect that the data captured prior to suspending a transaction is available when the transaction is resumed.</w:t>
      </w:r>
      <w:r w:rsidR="00B0362A">
        <w:t xml:space="preserve">  A layaway deposit transaction is eligible to be suspended.</w:t>
      </w:r>
    </w:p>
    <w:p w:rsidR="00F57308" w:rsidRDefault="00F57308" w:rsidP="00A41912">
      <w:pPr>
        <w:pStyle w:val="Heading2"/>
      </w:pPr>
      <w:bookmarkStart w:id="434" w:name="_Toc400438000"/>
      <w:r>
        <w:t>Tax</w:t>
      </w:r>
      <w:bookmarkEnd w:id="434"/>
    </w:p>
    <w:p w:rsidR="00F57308" w:rsidRPr="00F57308" w:rsidRDefault="00F57308" w:rsidP="00F57308">
      <w:pPr>
        <w:pStyle w:val="BodyText"/>
      </w:pPr>
      <w:r>
        <w:t xml:space="preserve">The Tax service is not executed during a Pre-Order Deposit transaction; no tax is applied to the items added to the </w:t>
      </w:r>
      <w:r w:rsidR="00A74D70">
        <w:t xml:space="preserve">Pre-Order Deposit </w:t>
      </w:r>
      <w:r>
        <w:t xml:space="preserve">transaction. </w:t>
      </w:r>
    </w:p>
    <w:p w:rsidR="00A41912" w:rsidRPr="00753D4E" w:rsidRDefault="00A41912" w:rsidP="00A41912">
      <w:pPr>
        <w:pStyle w:val="Heading2"/>
      </w:pPr>
      <w:bookmarkStart w:id="435" w:name="_Toc400438001"/>
      <w:r w:rsidRPr="00753D4E">
        <w:t>Tender Feature</w:t>
      </w:r>
      <w:bookmarkEnd w:id="432"/>
      <w:bookmarkEnd w:id="435"/>
    </w:p>
    <w:p w:rsidR="00A41912" w:rsidRPr="00753D4E" w:rsidRDefault="00A41912" w:rsidP="00A41912">
      <w:pPr>
        <w:pStyle w:val="BodyText"/>
      </w:pPr>
      <w:r w:rsidRPr="00753D4E">
        <w:t xml:space="preserve">The Tender use case is updated to </w:t>
      </w:r>
      <w:r w:rsidR="004D0428">
        <w:t>display only tenders available for the transaction type</w:t>
      </w:r>
      <w:r w:rsidR="00753D4E" w:rsidRPr="00753D4E">
        <w:t>.</w:t>
      </w:r>
    </w:p>
    <w:p w:rsidR="00A41912" w:rsidRPr="00F57308" w:rsidRDefault="00A41912" w:rsidP="00A41912">
      <w:pPr>
        <w:pStyle w:val="Heading2"/>
      </w:pPr>
      <w:bookmarkStart w:id="436" w:name="_Toc353444196"/>
      <w:bookmarkStart w:id="437" w:name="_Toc400438002"/>
      <w:r w:rsidRPr="00F57308">
        <w:t>Total Processing Feature</w:t>
      </w:r>
      <w:bookmarkEnd w:id="436"/>
      <w:bookmarkEnd w:id="437"/>
    </w:p>
    <w:p w:rsidR="00A41912" w:rsidRPr="00F57308" w:rsidRDefault="00AB08C5" w:rsidP="00A41912">
      <w:pPr>
        <w:pStyle w:val="BodyText"/>
      </w:pPr>
      <w:r>
        <w:t xml:space="preserve">A modified version of the total processing features is executed.  </w:t>
      </w:r>
      <w:r w:rsidR="00E77471">
        <w:t>No additional processing happens during total time – this includes Deal and Tax Service</w:t>
      </w:r>
      <w:r w:rsidR="00753D4E" w:rsidRPr="00F57308">
        <w:t>.</w:t>
      </w:r>
      <w:r w:rsidR="00A41912" w:rsidRPr="00F57308">
        <w:t xml:space="preserve">  </w:t>
      </w:r>
    </w:p>
    <w:p w:rsidR="00A41912" w:rsidRPr="00F57308" w:rsidRDefault="00A41912" w:rsidP="00A41912">
      <w:pPr>
        <w:pStyle w:val="Heading2"/>
      </w:pPr>
      <w:bookmarkStart w:id="438" w:name="_Toc353444197"/>
      <w:bookmarkStart w:id="439" w:name="_Toc400438003"/>
      <w:r w:rsidRPr="00F57308">
        <w:t>Training Mode Feature</w:t>
      </w:r>
      <w:bookmarkEnd w:id="438"/>
      <w:bookmarkEnd w:id="439"/>
    </w:p>
    <w:p w:rsidR="00A41912" w:rsidRPr="004C16CA" w:rsidRDefault="00A41912" w:rsidP="00A41912">
      <w:pPr>
        <w:pStyle w:val="BodyText"/>
      </w:pPr>
      <w:r w:rsidRPr="00F57308">
        <w:t xml:space="preserve">The Training Mode use case is updated to add the Pre-Order Deposit feature to Training Mode and </w:t>
      </w:r>
      <w:r w:rsidR="00F57308" w:rsidRPr="00F57308">
        <w:t>no updates required to feature</w:t>
      </w:r>
      <w:r w:rsidRPr="00F57308">
        <w:t>.</w:t>
      </w:r>
    </w:p>
    <w:bookmarkEnd w:id="420"/>
    <w:p w:rsidR="00320DD3" w:rsidRPr="00272E9F" w:rsidRDefault="0015173B" w:rsidP="0015173B">
      <w:pPr>
        <w:pStyle w:val="Heading1"/>
        <w:rPr>
          <w:i/>
        </w:rPr>
      </w:pPr>
      <w:r w:rsidRPr="00272E9F">
        <w:rPr>
          <w:i/>
          <w:color w:val="FF0000"/>
        </w:rPr>
        <w:br w:type="page"/>
      </w:r>
      <w:bookmarkStart w:id="440" w:name="_Ref400437327"/>
      <w:bookmarkStart w:id="441" w:name="_Ref400437329"/>
      <w:bookmarkStart w:id="442" w:name="_Toc400438004"/>
      <w:r w:rsidR="0063125C" w:rsidRPr="00272E9F">
        <w:rPr>
          <w:i/>
        </w:rPr>
        <w:lastRenderedPageBreak/>
        <w:t xml:space="preserve">Screen </w:t>
      </w:r>
      <w:bookmarkEnd w:id="378"/>
      <w:r w:rsidR="00D01C88" w:rsidRPr="00272E9F">
        <w:rPr>
          <w:i/>
        </w:rPr>
        <w:t>Layouts</w:t>
      </w:r>
      <w:bookmarkEnd w:id="440"/>
      <w:bookmarkEnd w:id="441"/>
      <w:bookmarkEnd w:id="442"/>
    </w:p>
    <w:p w:rsidR="00320DD3" w:rsidRPr="00994CCD" w:rsidRDefault="00A74D70" w:rsidP="00994CCD">
      <w:pPr>
        <w:pStyle w:val="Heading2"/>
      </w:pPr>
      <w:bookmarkStart w:id="443" w:name="_Toc400438005"/>
      <w:bookmarkStart w:id="444" w:name="_Toc49744827"/>
      <w:r>
        <w:t xml:space="preserve">Pre-Order </w:t>
      </w:r>
      <w:r w:rsidR="00E73D1C">
        <w:t xml:space="preserve">Deposit </w:t>
      </w:r>
      <w:r>
        <w:t>Item Entry</w:t>
      </w:r>
      <w:bookmarkEnd w:id="443"/>
    </w:p>
    <w:bookmarkEnd w:id="444"/>
    <w:p w:rsidR="00FD5BA1" w:rsidRPr="004D0428" w:rsidRDefault="004D0428" w:rsidP="00FD5BA1">
      <w:pPr>
        <w:pStyle w:val="BodyText"/>
      </w:pPr>
      <w:r w:rsidRPr="004D0428">
        <w:t xml:space="preserve">This screen allows the operator to add items to a Pre-Order Deposit transaction or select an option from the menu.  </w:t>
      </w:r>
      <w:r w:rsidR="004E1135">
        <w:t xml:space="preserve">The system displays the transaction type text on the top of the screen. </w:t>
      </w:r>
      <w:r w:rsidR="004E1135" w:rsidRPr="004D0428">
        <w:t xml:space="preserve"> </w:t>
      </w:r>
      <w:r w:rsidRPr="004D0428">
        <w:t>Once an item is added to the transaction, the system displays the item description, SKU and pre-order deposit price.  The transaction summary area shows the transaction’s subtotal, tax total and transaction tota</w:t>
      </w:r>
      <w:r>
        <w:t>l</w:t>
      </w:r>
      <w:r w:rsidRPr="004D0428">
        <w:t>.</w:t>
      </w:r>
    </w:p>
    <w:p w:rsidR="00FD5BA1" w:rsidRDefault="00FD5BA1" w:rsidP="00D81D1F">
      <w:pPr>
        <w:pStyle w:val="Heading3"/>
      </w:pPr>
      <w:r w:rsidRPr="00320A86">
        <w:t>Mockup</w:t>
      </w:r>
    </w:p>
    <w:p w:rsidR="00E73D1C" w:rsidRPr="00E73D1C" w:rsidRDefault="00D265B2" w:rsidP="00E73D1C">
      <w:pPr>
        <w:pStyle w:val="BodyText"/>
      </w:pPr>
      <w:r>
        <w:rPr>
          <w:noProof/>
        </w:rPr>
        <w:drawing>
          <wp:inline distT="0" distB="0" distL="0" distR="0" wp14:anchorId="4C34EC38" wp14:editId="2556F3F7">
            <wp:extent cx="6858000" cy="4003675"/>
            <wp:effectExtent l="19050" t="0" r="0" b="0"/>
            <wp:docPr id="9" name="Picture 8" descr="Item Entry - Pre-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 Entry - Pre-Order.png"/>
                    <pic:cNvPicPr/>
                  </pic:nvPicPr>
                  <pic:blipFill>
                    <a:blip r:embed="rId17" cstate="print"/>
                    <a:stretch>
                      <a:fillRect/>
                    </a:stretch>
                  </pic:blipFill>
                  <pic:spPr>
                    <a:xfrm>
                      <a:off x="0" y="0"/>
                      <a:ext cx="6858000" cy="4003675"/>
                    </a:xfrm>
                    <a:prstGeom prst="rect">
                      <a:avLst/>
                    </a:prstGeom>
                  </pic:spPr>
                </pic:pic>
              </a:graphicData>
            </a:graphic>
          </wp:inline>
        </w:drawing>
      </w:r>
    </w:p>
    <w:p w:rsidR="001B1EE2" w:rsidRPr="00E73D1C" w:rsidRDefault="00FD5BA1" w:rsidP="00FD5BA1">
      <w:pPr>
        <w:pStyle w:val="Caption"/>
      </w:pPr>
      <w:bookmarkStart w:id="445" w:name="_Toc321143877"/>
      <w:r w:rsidRPr="00E73D1C">
        <w:t xml:space="preserve">Figure </w:t>
      </w:r>
      <w:fldSimple w:instr=" SEQ Figure \* ARABIC ">
        <w:r w:rsidR="001C1CE8">
          <w:rPr>
            <w:noProof/>
          </w:rPr>
          <w:t>3</w:t>
        </w:r>
      </w:fldSimple>
      <w:r w:rsidRPr="00E73D1C">
        <w:t xml:space="preserve">: </w:t>
      </w:r>
      <w:bookmarkEnd w:id="445"/>
      <w:r w:rsidR="00E73D1C" w:rsidRPr="00E73D1C">
        <w:t>Pre-Order Deposit Item Entry</w:t>
      </w:r>
    </w:p>
    <w:p w:rsidR="000916F9" w:rsidRPr="00320A86" w:rsidRDefault="00234825" w:rsidP="0051277F">
      <w:pPr>
        <w:pStyle w:val="Heading3"/>
      </w:pPr>
      <w:r w:rsidRPr="00320A86">
        <w:t>Instruction</w:t>
      </w:r>
      <w:r w:rsidR="009C1FFA">
        <w:t xml:space="preserve"> </w:t>
      </w:r>
      <w:r w:rsidR="003B6D48">
        <w:t>Text</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0564"/>
      </w:tblGrid>
      <w:tr w:rsidR="003740F8" w:rsidRPr="00583AE6" w:rsidTr="00E73D1C">
        <w:trPr>
          <w:cantSplit/>
        </w:trPr>
        <w:tc>
          <w:tcPr>
            <w:tcW w:w="10809" w:type="dxa"/>
            <w:tcBorders>
              <w:top w:val="single" w:sz="8" w:space="0" w:color="4F81BD"/>
              <w:left w:val="single" w:sz="8" w:space="0" w:color="4F81BD"/>
              <w:bottom w:val="single" w:sz="18" w:space="0" w:color="4F81BD"/>
              <w:right w:val="single" w:sz="8" w:space="0" w:color="4F81BD"/>
            </w:tcBorders>
          </w:tcPr>
          <w:p w:rsidR="003740F8" w:rsidRPr="00583AE6" w:rsidRDefault="00234825" w:rsidP="00721745">
            <w:pPr>
              <w:rPr>
                <w:b/>
                <w:bCs/>
                <w:szCs w:val="20"/>
              </w:rPr>
            </w:pPr>
            <w:r>
              <w:rPr>
                <w:b/>
                <w:bCs/>
                <w:szCs w:val="20"/>
              </w:rPr>
              <w:t>Instructions</w:t>
            </w:r>
          </w:p>
        </w:tc>
      </w:tr>
      <w:tr w:rsidR="003740F8" w:rsidRPr="00583AE6" w:rsidTr="00E73D1C">
        <w:trPr>
          <w:cantSplit/>
        </w:trPr>
        <w:tc>
          <w:tcPr>
            <w:tcW w:w="10809" w:type="dxa"/>
            <w:tcBorders>
              <w:top w:val="single" w:sz="8" w:space="0" w:color="4F81BD"/>
              <w:left w:val="single" w:sz="8" w:space="0" w:color="4F81BD"/>
              <w:bottom w:val="single" w:sz="8" w:space="0" w:color="4F81BD"/>
              <w:right w:val="single" w:sz="8" w:space="0" w:color="4F81BD"/>
            </w:tcBorders>
            <w:shd w:val="clear" w:color="auto" w:fill="D3DFEE"/>
          </w:tcPr>
          <w:p w:rsidR="003740F8" w:rsidRPr="00471998" w:rsidRDefault="00E73D1C" w:rsidP="00721745">
            <w:pPr>
              <w:rPr>
                <w:bCs/>
                <w:szCs w:val="20"/>
              </w:rPr>
            </w:pPr>
            <w:r>
              <w:rPr>
                <w:bCs/>
                <w:szCs w:val="20"/>
              </w:rPr>
              <w:t>None</w:t>
            </w:r>
          </w:p>
        </w:tc>
      </w:tr>
    </w:tbl>
    <w:p w:rsidR="004D0428" w:rsidRDefault="004D0428" w:rsidP="004D0428">
      <w:pPr>
        <w:pStyle w:val="BodyText"/>
        <w:rPr>
          <w:rFonts w:cs="Arial"/>
          <w:szCs w:val="26"/>
        </w:rPr>
      </w:pPr>
      <w:r>
        <w:br w:type="page"/>
      </w:r>
    </w:p>
    <w:p w:rsidR="008A0D9D" w:rsidRPr="00320A86" w:rsidRDefault="008A0D9D" w:rsidP="0051277F">
      <w:pPr>
        <w:pStyle w:val="Heading3"/>
      </w:pPr>
      <w:r w:rsidRPr="00320A86">
        <w:lastRenderedPageBreak/>
        <w:t>Navigation</w:t>
      </w:r>
      <w:r w:rsidR="003B6D48">
        <w:t>/Menu Key</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720"/>
        <w:gridCol w:w="1547"/>
        <w:gridCol w:w="3684"/>
        <w:gridCol w:w="3613"/>
      </w:tblGrid>
      <w:tr w:rsidR="00366130" w:rsidRPr="00583AE6" w:rsidTr="00E73D1C">
        <w:trPr>
          <w:cantSplit/>
        </w:trPr>
        <w:tc>
          <w:tcPr>
            <w:tcW w:w="1742" w:type="dxa"/>
            <w:tcBorders>
              <w:top w:val="single" w:sz="8" w:space="0" w:color="4F81BD"/>
              <w:left w:val="single" w:sz="8" w:space="0" w:color="4F81BD"/>
              <w:bottom w:val="single" w:sz="18" w:space="0" w:color="4F81BD"/>
              <w:right w:val="single" w:sz="8" w:space="0" w:color="4F81BD"/>
            </w:tcBorders>
          </w:tcPr>
          <w:p w:rsidR="00366130" w:rsidRPr="00583AE6" w:rsidRDefault="00366130" w:rsidP="00366130">
            <w:pPr>
              <w:pStyle w:val="BodyText"/>
              <w:spacing w:after="0"/>
              <w:rPr>
                <w:b/>
                <w:bCs/>
              </w:rPr>
            </w:pPr>
            <w:r>
              <w:rPr>
                <w:b/>
                <w:bCs/>
              </w:rPr>
              <w:t>Label</w:t>
            </w:r>
            <w:r w:rsidR="008A5046">
              <w:rPr>
                <w:b/>
                <w:bCs/>
              </w:rPr>
              <w:t xml:space="preserve"> Text</w:t>
            </w:r>
          </w:p>
        </w:tc>
        <w:tc>
          <w:tcPr>
            <w:tcW w:w="1573" w:type="dxa"/>
            <w:tcBorders>
              <w:top w:val="single" w:sz="8" w:space="0" w:color="4F81BD"/>
              <w:left w:val="single" w:sz="8" w:space="0" w:color="4F81BD"/>
              <w:bottom w:val="single" w:sz="18" w:space="0" w:color="4F81BD"/>
              <w:right w:val="single" w:sz="8" w:space="0" w:color="4F81BD"/>
            </w:tcBorders>
          </w:tcPr>
          <w:p w:rsidR="00366130" w:rsidRDefault="00366130" w:rsidP="00366130">
            <w:pPr>
              <w:pStyle w:val="BodyText"/>
              <w:spacing w:after="0"/>
              <w:rPr>
                <w:b/>
                <w:bCs/>
              </w:rPr>
            </w:pPr>
            <w:r>
              <w:rPr>
                <w:b/>
                <w:bCs/>
              </w:rPr>
              <w:t>State</w:t>
            </w:r>
          </w:p>
        </w:tc>
        <w:tc>
          <w:tcPr>
            <w:tcW w:w="3793" w:type="dxa"/>
            <w:tcBorders>
              <w:top w:val="single" w:sz="8" w:space="0" w:color="4F81BD"/>
              <w:left w:val="single" w:sz="8" w:space="0" w:color="4F81BD"/>
              <w:bottom w:val="single" w:sz="18" w:space="0" w:color="4F81BD"/>
              <w:right w:val="single" w:sz="8" w:space="0" w:color="4F81BD"/>
            </w:tcBorders>
          </w:tcPr>
          <w:p w:rsidR="00366130" w:rsidRPr="00583AE6" w:rsidRDefault="00366130" w:rsidP="00366130">
            <w:pPr>
              <w:pStyle w:val="BodyText"/>
              <w:spacing w:after="0"/>
              <w:rPr>
                <w:b/>
                <w:bCs/>
              </w:rPr>
            </w:pPr>
            <w:r>
              <w:rPr>
                <w:b/>
                <w:bCs/>
              </w:rPr>
              <w:t>Next Screen</w:t>
            </w:r>
          </w:p>
        </w:tc>
        <w:tc>
          <w:tcPr>
            <w:tcW w:w="3701" w:type="dxa"/>
            <w:tcBorders>
              <w:top w:val="single" w:sz="8" w:space="0" w:color="4F81BD"/>
              <w:left w:val="single" w:sz="8" w:space="0" w:color="4F81BD"/>
              <w:bottom w:val="single" w:sz="18" w:space="0" w:color="4F81BD"/>
              <w:right w:val="single" w:sz="8" w:space="0" w:color="4F81BD"/>
            </w:tcBorders>
          </w:tcPr>
          <w:p w:rsidR="00366130" w:rsidRPr="00583AE6" w:rsidRDefault="00366130" w:rsidP="00366130">
            <w:pPr>
              <w:pStyle w:val="BodyText"/>
              <w:spacing w:after="0"/>
              <w:rPr>
                <w:b/>
                <w:bCs/>
              </w:rPr>
            </w:pPr>
            <w:r w:rsidRPr="00583AE6">
              <w:rPr>
                <w:b/>
                <w:bCs/>
              </w:rPr>
              <w:t>Notes</w:t>
            </w:r>
          </w:p>
        </w:tc>
      </w:tr>
      <w:tr w:rsidR="00E73D1C" w:rsidRPr="00583AE6" w:rsidTr="00E1523B">
        <w:trPr>
          <w:cantSplit/>
        </w:trPr>
        <w:tc>
          <w:tcPr>
            <w:tcW w:w="1742" w:type="dxa"/>
            <w:tcBorders>
              <w:top w:val="single" w:sz="8" w:space="0" w:color="4F81BD"/>
              <w:left w:val="single" w:sz="8" w:space="0" w:color="4F81BD"/>
              <w:bottom w:val="single" w:sz="8" w:space="0" w:color="4F81BD"/>
              <w:right w:val="single" w:sz="8" w:space="0" w:color="4F81BD"/>
            </w:tcBorders>
            <w:shd w:val="clear" w:color="auto" w:fill="D3DFEE"/>
          </w:tcPr>
          <w:p w:rsidR="00E73D1C" w:rsidRPr="00B25300" w:rsidRDefault="00E73D1C" w:rsidP="00E1523B">
            <w:pPr>
              <w:pStyle w:val="BodyText"/>
              <w:spacing w:after="0"/>
            </w:pPr>
            <w:r w:rsidRPr="00B25300">
              <w:t>Information</w:t>
            </w:r>
          </w:p>
        </w:tc>
        <w:tc>
          <w:tcPr>
            <w:tcW w:w="1573" w:type="dxa"/>
            <w:tcBorders>
              <w:top w:val="single" w:sz="8" w:space="0" w:color="4F81BD"/>
              <w:left w:val="single" w:sz="8" w:space="0" w:color="4F81BD"/>
              <w:bottom w:val="single" w:sz="8" w:space="0" w:color="4F81BD"/>
              <w:right w:val="single" w:sz="8" w:space="0" w:color="4F81BD"/>
            </w:tcBorders>
            <w:shd w:val="clear" w:color="auto" w:fill="D3DFEE"/>
          </w:tcPr>
          <w:p w:rsidR="00E73D1C" w:rsidRPr="00B25300" w:rsidRDefault="00E73D1C" w:rsidP="00E1523B">
            <w:pPr>
              <w:pStyle w:val="BodyText"/>
              <w:spacing w:after="0"/>
            </w:pPr>
            <w:r w:rsidRPr="00B25300">
              <w:t>Enabled</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E73D1C" w:rsidRPr="00B25300" w:rsidRDefault="00E73D1C" w:rsidP="00E1523B">
            <w:pPr>
              <w:pStyle w:val="BodyText"/>
              <w:spacing w:after="0"/>
            </w:pPr>
            <w:r w:rsidRPr="00B25300">
              <w:t>Information</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E73D1C" w:rsidRPr="00B25300" w:rsidRDefault="00E73D1C" w:rsidP="00E1523B">
            <w:pPr>
              <w:pStyle w:val="BodyText"/>
              <w:spacing w:after="0"/>
            </w:pPr>
            <w:r w:rsidRPr="00B25300">
              <w:t>None</w:t>
            </w:r>
          </w:p>
        </w:tc>
      </w:tr>
      <w:tr w:rsidR="00E73D1C" w:rsidRPr="00583AE6" w:rsidTr="00E1523B">
        <w:trPr>
          <w:cantSplit/>
        </w:trPr>
        <w:tc>
          <w:tcPr>
            <w:tcW w:w="1742" w:type="dxa"/>
            <w:tcBorders>
              <w:top w:val="single" w:sz="8" w:space="0" w:color="4F81BD"/>
              <w:left w:val="single" w:sz="8" w:space="0" w:color="4F81BD"/>
              <w:bottom w:val="single" w:sz="8" w:space="0" w:color="4F81BD"/>
              <w:right w:val="single" w:sz="8" w:space="0" w:color="4F81BD"/>
            </w:tcBorders>
            <w:shd w:val="clear" w:color="auto" w:fill="D3DFEE"/>
          </w:tcPr>
          <w:p w:rsidR="00E73D1C" w:rsidRPr="00B25300" w:rsidRDefault="00E73D1C" w:rsidP="00E1523B">
            <w:pPr>
              <w:pStyle w:val="BodyText"/>
              <w:spacing w:after="0"/>
            </w:pPr>
            <w:r>
              <w:t>Item Entry</w:t>
            </w:r>
          </w:p>
        </w:tc>
        <w:tc>
          <w:tcPr>
            <w:tcW w:w="1573" w:type="dxa"/>
            <w:tcBorders>
              <w:top w:val="single" w:sz="8" w:space="0" w:color="4F81BD"/>
              <w:left w:val="single" w:sz="8" w:space="0" w:color="4F81BD"/>
              <w:bottom w:val="single" w:sz="8" w:space="0" w:color="4F81BD"/>
              <w:right w:val="single" w:sz="8" w:space="0" w:color="4F81BD"/>
            </w:tcBorders>
            <w:shd w:val="clear" w:color="auto" w:fill="D3DFEE"/>
          </w:tcPr>
          <w:p w:rsidR="00E73D1C" w:rsidRPr="00B25300" w:rsidRDefault="00E73D1C" w:rsidP="00E1523B">
            <w:pPr>
              <w:pStyle w:val="BodyText"/>
              <w:spacing w:after="0"/>
            </w:pPr>
            <w:r>
              <w:t>See Note</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E73D1C" w:rsidRPr="00B25300" w:rsidRDefault="00E73D1C" w:rsidP="00E1523B">
            <w:pPr>
              <w:pStyle w:val="BodyText"/>
              <w:spacing w:after="0"/>
            </w:pPr>
            <w:r>
              <w:t>Item Entry</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E73D1C" w:rsidRPr="00B25300" w:rsidRDefault="00E73D1C" w:rsidP="00E1523B">
            <w:pPr>
              <w:pStyle w:val="BodyText"/>
              <w:spacing w:after="0"/>
            </w:pPr>
            <w:r>
              <w:t>Scanner and keyboard are valid entry methods</w:t>
            </w:r>
          </w:p>
        </w:tc>
      </w:tr>
      <w:tr w:rsidR="00220326" w:rsidRPr="00583AE6" w:rsidTr="00E1523B">
        <w:trPr>
          <w:cantSplit/>
        </w:trPr>
        <w:tc>
          <w:tcPr>
            <w:tcW w:w="1742" w:type="dxa"/>
            <w:tcBorders>
              <w:top w:val="single" w:sz="8" w:space="0" w:color="4F81BD"/>
              <w:left w:val="single" w:sz="8" w:space="0" w:color="4F81BD"/>
              <w:bottom w:val="single" w:sz="8" w:space="0" w:color="4F81BD"/>
              <w:right w:val="single" w:sz="8" w:space="0" w:color="4F81BD"/>
            </w:tcBorders>
            <w:shd w:val="clear" w:color="auto" w:fill="D3DFEE"/>
          </w:tcPr>
          <w:p w:rsidR="00220326" w:rsidRPr="00BA68A9" w:rsidRDefault="00220326" w:rsidP="00E1523B">
            <w:pPr>
              <w:pStyle w:val="BodyText"/>
              <w:spacing w:after="0"/>
            </w:pPr>
            <w:r>
              <w:t>Sliding Drawer Handle</w:t>
            </w:r>
          </w:p>
        </w:tc>
        <w:tc>
          <w:tcPr>
            <w:tcW w:w="1573" w:type="dxa"/>
            <w:tcBorders>
              <w:top w:val="single" w:sz="8" w:space="0" w:color="4F81BD"/>
              <w:left w:val="single" w:sz="8" w:space="0" w:color="4F81BD"/>
              <w:bottom w:val="single" w:sz="8" w:space="0" w:color="4F81BD"/>
              <w:right w:val="single" w:sz="8" w:space="0" w:color="4F81BD"/>
            </w:tcBorders>
            <w:shd w:val="clear" w:color="auto" w:fill="D3DFEE"/>
          </w:tcPr>
          <w:p w:rsidR="00220326" w:rsidRPr="00BA68A9" w:rsidRDefault="00220326" w:rsidP="00E1523B">
            <w:pPr>
              <w:pStyle w:val="BodyText"/>
              <w:spacing w:after="0"/>
            </w:pPr>
            <w:r>
              <w:t>Enabled</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220326" w:rsidRDefault="00220326" w:rsidP="00E1523B">
            <w:pPr>
              <w:pStyle w:val="BodyText"/>
              <w:spacing w:after="0"/>
            </w:pPr>
            <w:r>
              <w:t>Tran Modify use case</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220326" w:rsidRDefault="00220326" w:rsidP="00E1523B">
            <w:pPr>
              <w:pStyle w:val="BodyText"/>
              <w:spacing w:after="0"/>
            </w:pPr>
            <w:r>
              <w:t>Only the following Transaction Modifications are available for Pre-Order Deposit Transaction:</w:t>
            </w:r>
          </w:p>
          <w:p w:rsidR="00220326" w:rsidRDefault="00220326" w:rsidP="000A2FCA">
            <w:pPr>
              <w:pStyle w:val="BodyText"/>
              <w:numPr>
                <w:ilvl w:val="0"/>
                <w:numId w:val="1"/>
              </w:numPr>
              <w:spacing w:after="0"/>
            </w:pPr>
            <w:r>
              <w:t>Sales Person Capture</w:t>
            </w:r>
          </w:p>
          <w:p w:rsidR="00220326" w:rsidRDefault="00220326" w:rsidP="000A2FCA">
            <w:pPr>
              <w:pStyle w:val="BodyText"/>
              <w:numPr>
                <w:ilvl w:val="0"/>
                <w:numId w:val="1"/>
              </w:numPr>
              <w:spacing w:after="0"/>
            </w:pPr>
            <w:r>
              <w:t>Transaction Void</w:t>
            </w:r>
          </w:p>
          <w:p w:rsidR="00220326" w:rsidRDefault="00220326" w:rsidP="000A2FCA">
            <w:pPr>
              <w:pStyle w:val="BodyText"/>
              <w:numPr>
                <w:ilvl w:val="0"/>
                <w:numId w:val="1"/>
              </w:numPr>
              <w:spacing w:after="0"/>
            </w:pPr>
            <w:r>
              <w:t>Suspend</w:t>
            </w:r>
          </w:p>
          <w:p w:rsidR="0019056D" w:rsidRDefault="0019056D" w:rsidP="000A2FCA">
            <w:pPr>
              <w:pStyle w:val="BodyText"/>
              <w:numPr>
                <w:ilvl w:val="0"/>
                <w:numId w:val="1"/>
              </w:numPr>
              <w:spacing w:after="0"/>
            </w:pPr>
            <w:r>
              <w:t>Transaction Transfer</w:t>
            </w:r>
          </w:p>
          <w:p w:rsidR="0019056D" w:rsidRDefault="0019056D" w:rsidP="000A2FCA">
            <w:pPr>
              <w:pStyle w:val="BodyText"/>
              <w:numPr>
                <w:ilvl w:val="0"/>
                <w:numId w:val="1"/>
              </w:numPr>
              <w:spacing w:after="0"/>
            </w:pPr>
            <w:r>
              <w:t>Loyalty Lookup</w:t>
            </w:r>
          </w:p>
        </w:tc>
      </w:tr>
      <w:tr w:rsidR="00E73D1C" w:rsidRPr="00583AE6" w:rsidTr="00E1523B">
        <w:trPr>
          <w:cantSplit/>
        </w:trPr>
        <w:tc>
          <w:tcPr>
            <w:tcW w:w="1742" w:type="dxa"/>
            <w:tcBorders>
              <w:top w:val="single" w:sz="8" w:space="0" w:color="4F81BD"/>
              <w:left w:val="single" w:sz="8" w:space="0" w:color="4F81BD"/>
              <w:bottom w:val="single" w:sz="8" w:space="0" w:color="4F81BD"/>
              <w:right w:val="single" w:sz="8" w:space="0" w:color="4F81BD"/>
            </w:tcBorders>
            <w:shd w:val="clear" w:color="auto" w:fill="D3DFEE"/>
          </w:tcPr>
          <w:p w:rsidR="00E73D1C" w:rsidRDefault="00E73D1C" w:rsidP="00E1523B">
            <w:pPr>
              <w:pStyle w:val="BodyText"/>
              <w:spacing w:after="0"/>
            </w:pPr>
            <w:r>
              <w:t>Item Modify</w:t>
            </w:r>
          </w:p>
        </w:tc>
        <w:tc>
          <w:tcPr>
            <w:tcW w:w="1573" w:type="dxa"/>
            <w:tcBorders>
              <w:top w:val="single" w:sz="8" w:space="0" w:color="4F81BD"/>
              <w:left w:val="single" w:sz="8" w:space="0" w:color="4F81BD"/>
              <w:bottom w:val="single" w:sz="8" w:space="0" w:color="4F81BD"/>
              <w:right w:val="single" w:sz="8" w:space="0" w:color="4F81BD"/>
            </w:tcBorders>
            <w:shd w:val="clear" w:color="auto" w:fill="D3DFEE"/>
          </w:tcPr>
          <w:p w:rsidR="00E73D1C" w:rsidRDefault="00E73D1C" w:rsidP="00E1523B">
            <w:pPr>
              <w:pStyle w:val="BodyText"/>
              <w:spacing w:after="0"/>
            </w:pPr>
            <w:r>
              <w:t>Enabled</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E73D1C" w:rsidRDefault="00E73D1C" w:rsidP="00E1523B">
            <w:pPr>
              <w:pStyle w:val="BodyText"/>
              <w:spacing w:after="0"/>
            </w:pPr>
            <w:r>
              <w:t>Item Modify use case</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220326" w:rsidRDefault="00220326" w:rsidP="00E1523B">
            <w:pPr>
              <w:pStyle w:val="BodyText"/>
              <w:spacing w:after="0"/>
            </w:pPr>
            <w:r>
              <w:t>Only the following Item Modifications are available for Pre-Order Deposit Transaction:</w:t>
            </w:r>
          </w:p>
          <w:p w:rsidR="00220326" w:rsidRDefault="00220326" w:rsidP="000A2FCA">
            <w:pPr>
              <w:pStyle w:val="BodyText"/>
              <w:numPr>
                <w:ilvl w:val="0"/>
                <w:numId w:val="1"/>
              </w:numPr>
              <w:spacing w:after="0"/>
            </w:pPr>
            <w:r>
              <w:t>Sales Person Capture</w:t>
            </w:r>
          </w:p>
          <w:p w:rsidR="00220326" w:rsidRDefault="00220326" w:rsidP="000A2FCA">
            <w:pPr>
              <w:pStyle w:val="BodyText"/>
              <w:numPr>
                <w:ilvl w:val="0"/>
                <w:numId w:val="1"/>
              </w:numPr>
              <w:spacing w:after="0"/>
            </w:pPr>
            <w:r>
              <w:t>Item Void</w:t>
            </w:r>
          </w:p>
        </w:tc>
      </w:tr>
      <w:tr w:rsidR="00E73D1C" w:rsidRPr="00583AE6" w:rsidTr="00E1523B">
        <w:trPr>
          <w:cantSplit/>
        </w:trPr>
        <w:tc>
          <w:tcPr>
            <w:tcW w:w="1742" w:type="dxa"/>
            <w:tcBorders>
              <w:top w:val="single" w:sz="8" w:space="0" w:color="4F81BD"/>
              <w:left w:val="single" w:sz="8" w:space="0" w:color="4F81BD"/>
              <w:bottom w:val="single" w:sz="8" w:space="0" w:color="4F81BD"/>
              <w:right w:val="single" w:sz="8" w:space="0" w:color="4F81BD"/>
            </w:tcBorders>
            <w:shd w:val="clear" w:color="auto" w:fill="D3DFEE"/>
          </w:tcPr>
          <w:p w:rsidR="00E73D1C" w:rsidRDefault="00E73D1C" w:rsidP="00E1523B">
            <w:pPr>
              <w:pStyle w:val="BodyText"/>
              <w:spacing w:after="0"/>
            </w:pPr>
            <w:r>
              <w:t>Total</w:t>
            </w:r>
          </w:p>
        </w:tc>
        <w:tc>
          <w:tcPr>
            <w:tcW w:w="1573" w:type="dxa"/>
            <w:tcBorders>
              <w:top w:val="single" w:sz="8" w:space="0" w:color="4F81BD"/>
              <w:left w:val="single" w:sz="8" w:space="0" w:color="4F81BD"/>
              <w:bottom w:val="single" w:sz="8" w:space="0" w:color="4F81BD"/>
              <w:right w:val="single" w:sz="8" w:space="0" w:color="4F81BD"/>
            </w:tcBorders>
            <w:shd w:val="clear" w:color="auto" w:fill="D3DFEE"/>
          </w:tcPr>
          <w:p w:rsidR="00E73D1C" w:rsidRDefault="00E73D1C" w:rsidP="00E1523B">
            <w:pPr>
              <w:pStyle w:val="BodyText"/>
              <w:spacing w:after="0"/>
            </w:pPr>
            <w:r>
              <w:t>See Notes</w:t>
            </w:r>
          </w:p>
        </w:tc>
        <w:tc>
          <w:tcPr>
            <w:tcW w:w="3793" w:type="dxa"/>
            <w:tcBorders>
              <w:top w:val="single" w:sz="8" w:space="0" w:color="4F81BD"/>
              <w:left w:val="single" w:sz="8" w:space="0" w:color="4F81BD"/>
              <w:bottom w:val="single" w:sz="8" w:space="0" w:color="4F81BD"/>
              <w:right w:val="single" w:sz="8" w:space="0" w:color="4F81BD"/>
            </w:tcBorders>
            <w:shd w:val="clear" w:color="auto" w:fill="D3DFEE"/>
          </w:tcPr>
          <w:p w:rsidR="00E73D1C" w:rsidRDefault="00E73D1C" w:rsidP="00E1523B">
            <w:pPr>
              <w:pStyle w:val="BodyText"/>
              <w:spacing w:after="0"/>
            </w:pPr>
            <w:r>
              <w:t>Complete Pre-Order Deposit use case</w:t>
            </w:r>
          </w:p>
        </w:tc>
        <w:tc>
          <w:tcPr>
            <w:tcW w:w="3701" w:type="dxa"/>
            <w:tcBorders>
              <w:top w:val="single" w:sz="8" w:space="0" w:color="4F81BD"/>
              <w:left w:val="single" w:sz="8" w:space="0" w:color="4F81BD"/>
              <w:bottom w:val="single" w:sz="8" w:space="0" w:color="4F81BD"/>
              <w:right w:val="single" w:sz="8" w:space="0" w:color="4F81BD"/>
            </w:tcBorders>
            <w:shd w:val="clear" w:color="auto" w:fill="D3DFEE"/>
          </w:tcPr>
          <w:p w:rsidR="00E73D1C" w:rsidRDefault="00E73D1C" w:rsidP="00E1523B">
            <w:pPr>
              <w:pStyle w:val="BodyText"/>
              <w:spacing w:after="0"/>
            </w:pPr>
            <w:r>
              <w:t>Enabled once a transaction is in progress</w:t>
            </w:r>
          </w:p>
        </w:tc>
      </w:tr>
    </w:tbl>
    <w:p w:rsidR="00320DD3" w:rsidRDefault="009B24E6" w:rsidP="0051277F">
      <w:pPr>
        <w:pStyle w:val="Heading3"/>
      </w:pPr>
      <w:r w:rsidRPr="00320A86">
        <w:t>Data/</w:t>
      </w:r>
      <w:r w:rsidR="00234825" w:rsidRPr="00320A86">
        <w:t xml:space="preserve">Input </w:t>
      </w:r>
      <w:r w:rsidR="003B6D48">
        <w:t>Field</w:t>
      </w:r>
    </w:p>
    <w:p w:rsidR="00E73D1C" w:rsidRPr="001B3D85" w:rsidRDefault="001B3D85" w:rsidP="00E73D1C">
      <w:pPr>
        <w:pStyle w:val="BodyText"/>
        <w:rPr>
          <w:i/>
        </w:rPr>
      </w:pPr>
      <w:r w:rsidRPr="001B3D85">
        <w:rPr>
          <w:b/>
          <w:i/>
        </w:rPr>
        <w:t>Note</w:t>
      </w:r>
      <w:r w:rsidRPr="001B3D85">
        <w:rPr>
          <w:i/>
        </w:rPr>
        <w:t xml:space="preserve">: </w:t>
      </w:r>
      <w:r w:rsidR="00E73D1C" w:rsidRPr="001B3D85">
        <w:rPr>
          <w:i/>
        </w:rPr>
        <w:t xml:space="preserve">The </w:t>
      </w:r>
      <w:r w:rsidR="00DC01FA" w:rsidRPr="001B3D85">
        <w:rPr>
          <w:i/>
        </w:rPr>
        <w:t>Data/Input f</w:t>
      </w:r>
      <w:r w:rsidR="00E73D1C" w:rsidRPr="001B3D85">
        <w:rPr>
          <w:i/>
        </w:rPr>
        <w:t>ields are the same as the Sale Item Entry.</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942"/>
        <w:gridCol w:w="1038"/>
        <w:gridCol w:w="960"/>
        <w:gridCol w:w="1422"/>
        <w:gridCol w:w="1144"/>
        <w:gridCol w:w="1144"/>
        <w:gridCol w:w="2914"/>
      </w:tblGrid>
      <w:tr w:rsidR="00FD5BA1" w:rsidRPr="00583AE6" w:rsidTr="00E73D1C">
        <w:trPr>
          <w:cantSplit/>
        </w:trPr>
        <w:tc>
          <w:tcPr>
            <w:tcW w:w="1942" w:type="dxa"/>
            <w:tcBorders>
              <w:top w:val="single" w:sz="8" w:space="0" w:color="4F81BD"/>
              <w:left w:val="single" w:sz="8" w:space="0" w:color="4F81BD"/>
              <w:bottom w:val="single" w:sz="18" w:space="0" w:color="4F81BD"/>
              <w:right w:val="single" w:sz="8" w:space="0" w:color="4F81BD"/>
            </w:tcBorders>
          </w:tcPr>
          <w:p w:rsidR="00FD5BA1" w:rsidRPr="00583AE6" w:rsidRDefault="00FD5BA1" w:rsidP="00366130">
            <w:pPr>
              <w:pStyle w:val="BodyText"/>
              <w:spacing w:after="0"/>
              <w:rPr>
                <w:b/>
                <w:bCs/>
              </w:rPr>
            </w:pPr>
            <w:bookmarkStart w:id="446" w:name="_Toc71960218"/>
            <w:r w:rsidRPr="00583AE6">
              <w:rPr>
                <w:b/>
                <w:bCs/>
              </w:rPr>
              <w:t>Label</w:t>
            </w:r>
            <w:r w:rsidR="00F32799">
              <w:rPr>
                <w:b/>
                <w:bCs/>
              </w:rPr>
              <w:t>/Placeholder Text</w:t>
            </w:r>
          </w:p>
        </w:tc>
        <w:tc>
          <w:tcPr>
            <w:tcW w:w="1042" w:type="dxa"/>
            <w:tcBorders>
              <w:top w:val="single" w:sz="8" w:space="0" w:color="4F81BD"/>
              <w:left w:val="single" w:sz="8" w:space="0" w:color="4F81BD"/>
              <w:bottom w:val="single" w:sz="18" w:space="0" w:color="4F81BD"/>
              <w:right w:val="single" w:sz="8" w:space="0" w:color="4F81BD"/>
            </w:tcBorders>
          </w:tcPr>
          <w:p w:rsidR="00FD5BA1" w:rsidRPr="00583AE6" w:rsidRDefault="00FD5BA1" w:rsidP="00366130">
            <w:pPr>
              <w:pStyle w:val="BodyText"/>
              <w:spacing w:after="0"/>
              <w:rPr>
                <w:b/>
                <w:bCs/>
              </w:rPr>
            </w:pPr>
            <w:r w:rsidRPr="00583AE6">
              <w:rPr>
                <w:b/>
                <w:bCs/>
              </w:rPr>
              <w:t>Editable</w:t>
            </w:r>
          </w:p>
        </w:tc>
        <w:tc>
          <w:tcPr>
            <w:tcW w:w="964" w:type="dxa"/>
            <w:tcBorders>
              <w:top w:val="single" w:sz="8" w:space="0" w:color="4F81BD"/>
              <w:left w:val="single" w:sz="8" w:space="0" w:color="4F81BD"/>
              <w:bottom w:val="single" w:sz="18" w:space="0" w:color="4F81BD"/>
              <w:right w:val="single" w:sz="8" w:space="0" w:color="4F81BD"/>
            </w:tcBorders>
          </w:tcPr>
          <w:p w:rsidR="00FD5BA1" w:rsidRPr="00583AE6" w:rsidRDefault="00FD5BA1" w:rsidP="00366130">
            <w:pPr>
              <w:pStyle w:val="BodyText"/>
              <w:spacing w:after="0"/>
              <w:rPr>
                <w:b/>
                <w:bCs/>
              </w:rPr>
            </w:pPr>
            <w:proofErr w:type="spellStart"/>
            <w:r w:rsidRPr="00583AE6">
              <w:rPr>
                <w:b/>
                <w:bCs/>
              </w:rPr>
              <w:t>Req’d</w:t>
            </w:r>
            <w:proofErr w:type="spellEnd"/>
            <w:r w:rsidRPr="00583AE6">
              <w:rPr>
                <w:b/>
                <w:bCs/>
              </w:rPr>
              <w:t>?</w:t>
            </w:r>
          </w:p>
        </w:tc>
        <w:tc>
          <w:tcPr>
            <w:tcW w:w="1453" w:type="dxa"/>
            <w:tcBorders>
              <w:top w:val="single" w:sz="8" w:space="0" w:color="4F81BD"/>
              <w:left w:val="single" w:sz="8" w:space="0" w:color="4F81BD"/>
              <w:bottom w:val="single" w:sz="18" w:space="0" w:color="4F81BD"/>
              <w:right w:val="single" w:sz="8" w:space="0" w:color="4F81BD"/>
            </w:tcBorders>
          </w:tcPr>
          <w:p w:rsidR="00FD5BA1" w:rsidRPr="00583AE6" w:rsidRDefault="00FD5BA1" w:rsidP="00366130">
            <w:pPr>
              <w:pStyle w:val="BodyText"/>
              <w:spacing w:after="0"/>
              <w:rPr>
                <w:b/>
                <w:bCs/>
              </w:rPr>
            </w:pPr>
            <w:r w:rsidRPr="00583AE6">
              <w:rPr>
                <w:b/>
                <w:bCs/>
              </w:rPr>
              <w:t>Data Type</w:t>
            </w:r>
          </w:p>
        </w:tc>
        <w:tc>
          <w:tcPr>
            <w:tcW w:w="1164" w:type="dxa"/>
            <w:tcBorders>
              <w:top w:val="single" w:sz="8" w:space="0" w:color="4F81BD"/>
              <w:left w:val="single" w:sz="8" w:space="0" w:color="4F81BD"/>
              <w:bottom w:val="single" w:sz="18" w:space="0" w:color="4F81BD"/>
              <w:right w:val="single" w:sz="8" w:space="0" w:color="4F81BD"/>
            </w:tcBorders>
          </w:tcPr>
          <w:p w:rsidR="00FD5BA1" w:rsidRPr="00583AE6" w:rsidRDefault="00FD5BA1" w:rsidP="00366130">
            <w:pPr>
              <w:pStyle w:val="BodyText"/>
              <w:spacing w:after="0"/>
              <w:rPr>
                <w:b/>
                <w:bCs/>
              </w:rPr>
            </w:pPr>
            <w:r w:rsidRPr="00583AE6">
              <w:rPr>
                <w:b/>
                <w:bCs/>
              </w:rPr>
              <w:t>Min</w:t>
            </w:r>
          </w:p>
          <w:p w:rsidR="00FD5BA1" w:rsidRPr="00583AE6" w:rsidRDefault="00FD5BA1" w:rsidP="00366130">
            <w:pPr>
              <w:pStyle w:val="BodyText"/>
              <w:spacing w:after="0"/>
              <w:rPr>
                <w:b/>
                <w:bCs/>
              </w:rPr>
            </w:pPr>
            <w:r w:rsidRPr="00583AE6">
              <w:rPr>
                <w:b/>
                <w:bCs/>
              </w:rPr>
              <w:t>Length</w:t>
            </w:r>
          </w:p>
        </w:tc>
        <w:tc>
          <w:tcPr>
            <w:tcW w:w="1164" w:type="dxa"/>
            <w:tcBorders>
              <w:top w:val="single" w:sz="8" w:space="0" w:color="4F81BD"/>
              <w:left w:val="single" w:sz="8" w:space="0" w:color="4F81BD"/>
              <w:bottom w:val="single" w:sz="18" w:space="0" w:color="4F81BD"/>
              <w:right w:val="single" w:sz="8" w:space="0" w:color="4F81BD"/>
            </w:tcBorders>
          </w:tcPr>
          <w:p w:rsidR="00FD5BA1" w:rsidRPr="00583AE6" w:rsidRDefault="00FD5BA1" w:rsidP="00366130">
            <w:pPr>
              <w:pStyle w:val="BodyText"/>
              <w:spacing w:after="0"/>
              <w:rPr>
                <w:b/>
                <w:bCs/>
              </w:rPr>
            </w:pPr>
            <w:r w:rsidRPr="00583AE6">
              <w:rPr>
                <w:b/>
                <w:bCs/>
              </w:rPr>
              <w:t>Max</w:t>
            </w:r>
          </w:p>
          <w:p w:rsidR="00FD5BA1" w:rsidRPr="00583AE6" w:rsidRDefault="00FD5BA1" w:rsidP="00366130">
            <w:pPr>
              <w:pStyle w:val="BodyText"/>
              <w:spacing w:after="0"/>
              <w:rPr>
                <w:b/>
                <w:bCs/>
              </w:rPr>
            </w:pPr>
            <w:r w:rsidRPr="00583AE6">
              <w:rPr>
                <w:b/>
                <w:bCs/>
              </w:rPr>
              <w:t>Length</w:t>
            </w:r>
          </w:p>
        </w:tc>
        <w:tc>
          <w:tcPr>
            <w:tcW w:w="3080" w:type="dxa"/>
            <w:tcBorders>
              <w:top w:val="single" w:sz="8" w:space="0" w:color="4F81BD"/>
              <w:left w:val="single" w:sz="8" w:space="0" w:color="4F81BD"/>
              <w:bottom w:val="single" w:sz="18" w:space="0" w:color="4F81BD"/>
              <w:right w:val="single" w:sz="8" w:space="0" w:color="4F81BD"/>
            </w:tcBorders>
          </w:tcPr>
          <w:p w:rsidR="00FD5BA1" w:rsidRPr="00583AE6" w:rsidRDefault="00FD5BA1" w:rsidP="00366130">
            <w:pPr>
              <w:pStyle w:val="BodyText"/>
              <w:spacing w:after="0"/>
              <w:rPr>
                <w:b/>
                <w:bCs/>
              </w:rPr>
            </w:pPr>
            <w:r w:rsidRPr="00583AE6">
              <w:rPr>
                <w:b/>
                <w:bCs/>
              </w:rPr>
              <w:t>Notes</w:t>
            </w:r>
          </w:p>
        </w:tc>
      </w:tr>
      <w:tr w:rsidR="00E73D1C" w:rsidRPr="00583AE6" w:rsidTr="00E73D1C">
        <w:trPr>
          <w:cantSplit/>
        </w:trPr>
        <w:tc>
          <w:tcPr>
            <w:tcW w:w="1942" w:type="dxa"/>
            <w:tcBorders>
              <w:top w:val="single" w:sz="8" w:space="0" w:color="4F81BD"/>
              <w:left w:val="single" w:sz="8" w:space="0" w:color="4F81BD"/>
              <w:bottom w:val="single" w:sz="8" w:space="0" w:color="4F81BD"/>
              <w:right w:val="single" w:sz="8" w:space="0" w:color="4F81BD"/>
            </w:tcBorders>
            <w:shd w:val="clear" w:color="auto" w:fill="D3DFEE"/>
          </w:tcPr>
          <w:p w:rsidR="00E73D1C" w:rsidRPr="00B25300" w:rsidRDefault="00E73D1C" w:rsidP="00E1523B">
            <w:pPr>
              <w:pStyle w:val="BodyText"/>
              <w:spacing w:after="0"/>
              <w:rPr>
                <w:bCs/>
              </w:rPr>
            </w:pPr>
            <w:r w:rsidRPr="00B25300">
              <w:rPr>
                <w:bCs/>
              </w:rPr>
              <w:t>SKU</w:t>
            </w:r>
          </w:p>
        </w:tc>
        <w:tc>
          <w:tcPr>
            <w:tcW w:w="1042" w:type="dxa"/>
            <w:tcBorders>
              <w:top w:val="single" w:sz="8" w:space="0" w:color="4F81BD"/>
              <w:left w:val="single" w:sz="8" w:space="0" w:color="4F81BD"/>
              <w:bottom w:val="single" w:sz="8" w:space="0" w:color="4F81BD"/>
              <w:right w:val="single" w:sz="8" w:space="0" w:color="4F81BD"/>
            </w:tcBorders>
            <w:shd w:val="clear" w:color="auto" w:fill="D3DFEE"/>
          </w:tcPr>
          <w:p w:rsidR="00E73D1C" w:rsidRPr="00B25300" w:rsidRDefault="00E73D1C" w:rsidP="00E1523B">
            <w:pPr>
              <w:pStyle w:val="BodyText"/>
              <w:spacing w:after="0"/>
            </w:pPr>
            <w:r w:rsidRPr="00B25300">
              <w:t>No</w:t>
            </w:r>
          </w:p>
        </w:tc>
        <w:tc>
          <w:tcPr>
            <w:tcW w:w="964" w:type="dxa"/>
            <w:tcBorders>
              <w:top w:val="single" w:sz="8" w:space="0" w:color="4F81BD"/>
              <w:left w:val="single" w:sz="8" w:space="0" w:color="4F81BD"/>
              <w:bottom w:val="single" w:sz="8" w:space="0" w:color="4F81BD"/>
              <w:right w:val="single" w:sz="8" w:space="0" w:color="4F81BD"/>
            </w:tcBorders>
            <w:shd w:val="clear" w:color="auto" w:fill="D3DFEE"/>
          </w:tcPr>
          <w:p w:rsidR="00E73D1C" w:rsidRDefault="00E73D1C" w:rsidP="00E1523B">
            <w:r w:rsidRPr="00CF791B">
              <w:t>N/A</w:t>
            </w:r>
          </w:p>
        </w:tc>
        <w:tc>
          <w:tcPr>
            <w:tcW w:w="1453" w:type="dxa"/>
            <w:tcBorders>
              <w:top w:val="single" w:sz="8" w:space="0" w:color="4F81BD"/>
              <w:left w:val="single" w:sz="8" w:space="0" w:color="4F81BD"/>
              <w:bottom w:val="single" w:sz="8" w:space="0" w:color="4F81BD"/>
              <w:right w:val="single" w:sz="8" w:space="0" w:color="4F81BD"/>
            </w:tcBorders>
            <w:shd w:val="clear" w:color="auto" w:fill="D3DFEE"/>
          </w:tcPr>
          <w:p w:rsidR="00E73D1C" w:rsidRPr="00B25300" w:rsidRDefault="00E73D1C" w:rsidP="00E1523B">
            <w:pPr>
              <w:pStyle w:val="BodyText"/>
              <w:spacing w:after="0"/>
            </w:pPr>
            <w:r w:rsidRPr="00B25300">
              <w:t>Numeric</w:t>
            </w:r>
          </w:p>
        </w:tc>
        <w:tc>
          <w:tcPr>
            <w:tcW w:w="1164" w:type="dxa"/>
            <w:tcBorders>
              <w:top w:val="single" w:sz="8" w:space="0" w:color="4F81BD"/>
              <w:left w:val="single" w:sz="8" w:space="0" w:color="4F81BD"/>
              <w:bottom w:val="single" w:sz="8" w:space="0" w:color="4F81BD"/>
              <w:right w:val="single" w:sz="8" w:space="0" w:color="4F81BD"/>
            </w:tcBorders>
            <w:shd w:val="clear" w:color="auto" w:fill="D3DFEE"/>
          </w:tcPr>
          <w:p w:rsidR="00E73D1C" w:rsidRPr="00EE3D6E" w:rsidRDefault="00E73D1C" w:rsidP="00E1523B">
            <w:pPr>
              <w:pStyle w:val="BodyText"/>
              <w:spacing w:after="0"/>
            </w:pPr>
            <w:r w:rsidRPr="00EE3D6E">
              <w:t>1</w:t>
            </w:r>
          </w:p>
        </w:tc>
        <w:tc>
          <w:tcPr>
            <w:tcW w:w="1164" w:type="dxa"/>
            <w:tcBorders>
              <w:top w:val="single" w:sz="8" w:space="0" w:color="4F81BD"/>
              <w:left w:val="single" w:sz="8" w:space="0" w:color="4F81BD"/>
              <w:bottom w:val="single" w:sz="8" w:space="0" w:color="4F81BD"/>
              <w:right w:val="single" w:sz="8" w:space="0" w:color="4F81BD"/>
            </w:tcBorders>
            <w:shd w:val="clear" w:color="auto" w:fill="D3DFEE"/>
          </w:tcPr>
          <w:p w:rsidR="00E73D1C" w:rsidRPr="00EE3D6E" w:rsidRDefault="00E73D1C" w:rsidP="00E1523B">
            <w:r w:rsidRPr="00EE3D6E">
              <w:t>8</w:t>
            </w:r>
          </w:p>
        </w:tc>
        <w:tc>
          <w:tcPr>
            <w:tcW w:w="3080" w:type="dxa"/>
            <w:tcBorders>
              <w:top w:val="single" w:sz="8" w:space="0" w:color="4F81BD"/>
              <w:left w:val="single" w:sz="8" w:space="0" w:color="4F81BD"/>
              <w:bottom w:val="single" w:sz="8" w:space="0" w:color="4F81BD"/>
              <w:right w:val="single" w:sz="8" w:space="0" w:color="4F81BD"/>
            </w:tcBorders>
            <w:shd w:val="clear" w:color="auto" w:fill="D3DFEE"/>
          </w:tcPr>
          <w:p w:rsidR="00E73D1C" w:rsidRPr="00DA0829" w:rsidRDefault="00E73D1C" w:rsidP="00E1523B">
            <w:pPr>
              <w:pStyle w:val="BodyText"/>
              <w:spacing w:after="0"/>
              <w:rPr>
                <w:color w:val="FF0000"/>
              </w:rPr>
            </w:pPr>
            <w:r w:rsidRPr="00B25300">
              <w:rPr>
                <w:rFonts w:cs="Arial"/>
              </w:rPr>
              <w:t>Display Only</w:t>
            </w:r>
          </w:p>
        </w:tc>
      </w:tr>
      <w:tr w:rsidR="00E73D1C" w:rsidRPr="00583AE6" w:rsidTr="00E73D1C">
        <w:trPr>
          <w:cantSplit/>
        </w:trPr>
        <w:tc>
          <w:tcPr>
            <w:tcW w:w="1942" w:type="dxa"/>
            <w:tcBorders>
              <w:top w:val="single" w:sz="8" w:space="0" w:color="4F81BD"/>
              <w:left w:val="single" w:sz="8" w:space="0" w:color="4F81BD"/>
              <w:bottom w:val="single" w:sz="8" w:space="0" w:color="4F81BD"/>
              <w:right w:val="single" w:sz="8" w:space="0" w:color="4F81BD"/>
            </w:tcBorders>
            <w:shd w:val="clear" w:color="auto" w:fill="D3DFEE"/>
          </w:tcPr>
          <w:p w:rsidR="00E73D1C" w:rsidRPr="00B25300" w:rsidRDefault="00E73D1C" w:rsidP="00E1523B">
            <w:pPr>
              <w:pStyle w:val="BodyText"/>
              <w:spacing w:after="0"/>
              <w:rPr>
                <w:bCs/>
              </w:rPr>
            </w:pPr>
            <w:r w:rsidRPr="00B25300">
              <w:rPr>
                <w:bCs/>
              </w:rPr>
              <w:t>Price</w:t>
            </w:r>
          </w:p>
        </w:tc>
        <w:tc>
          <w:tcPr>
            <w:tcW w:w="1042"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pPr>
            <w:r w:rsidRPr="004B1F15">
              <w:t>No</w:t>
            </w:r>
          </w:p>
        </w:tc>
        <w:tc>
          <w:tcPr>
            <w:tcW w:w="964" w:type="dxa"/>
            <w:tcBorders>
              <w:top w:val="single" w:sz="8" w:space="0" w:color="4F81BD"/>
              <w:left w:val="single" w:sz="8" w:space="0" w:color="4F81BD"/>
              <w:bottom w:val="single" w:sz="8" w:space="0" w:color="4F81BD"/>
              <w:right w:val="single" w:sz="8" w:space="0" w:color="4F81BD"/>
            </w:tcBorders>
            <w:shd w:val="clear" w:color="auto" w:fill="D3DFEE"/>
          </w:tcPr>
          <w:p w:rsidR="00E73D1C" w:rsidRDefault="00E73D1C" w:rsidP="00E1523B">
            <w:r w:rsidRPr="00CF791B">
              <w:t>N/A</w:t>
            </w:r>
          </w:p>
        </w:tc>
        <w:tc>
          <w:tcPr>
            <w:tcW w:w="1453" w:type="dxa"/>
            <w:tcBorders>
              <w:top w:val="single" w:sz="8" w:space="0" w:color="4F81BD"/>
              <w:left w:val="single" w:sz="8" w:space="0" w:color="4F81BD"/>
              <w:bottom w:val="single" w:sz="8" w:space="0" w:color="4F81BD"/>
              <w:right w:val="single" w:sz="8" w:space="0" w:color="4F81BD"/>
            </w:tcBorders>
            <w:shd w:val="clear" w:color="auto" w:fill="D3DFEE"/>
          </w:tcPr>
          <w:p w:rsidR="00E73D1C" w:rsidRPr="00B25300" w:rsidRDefault="00E73D1C" w:rsidP="00E1523B">
            <w:pPr>
              <w:pStyle w:val="BodyText"/>
              <w:spacing w:after="0"/>
            </w:pPr>
            <w:r w:rsidRPr="00B25300">
              <w:t>Currency</w:t>
            </w:r>
          </w:p>
        </w:tc>
        <w:tc>
          <w:tcPr>
            <w:tcW w:w="1164" w:type="dxa"/>
            <w:tcBorders>
              <w:top w:val="single" w:sz="8" w:space="0" w:color="4F81BD"/>
              <w:left w:val="single" w:sz="8" w:space="0" w:color="4F81BD"/>
              <w:bottom w:val="single" w:sz="8" w:space="0" w:color="4F81BD"/>
              <w:right w:val="single" w:sz="8" w:space="0" w:color="4F81BD"/>
            </w:tcBorders>
            <w:shd w:val="clear" w:color="auto" w:fill="D3DFEE"/>
          </w:tcPr>
          <w:p w:rsidR="00E73D1C" w:rsidRPr="00EE3D6E" w:rsidRDefault="00E73D1C" w:rsidP="00E1523B">
            <w:r w:rsidRPr="00EE3D6E">
              <w:t>4</w:t>
            </w:r>
          </w:p>
        </w:tc>
        <w:tc>
          <w:tcPr>
            <w:tcW w:w="1164" w:type="dxa"/>
            <w:tcBorders>
              <w:top w:val="single" w:sz="8" w:space="0" w:color="4F81BD"/>
              <w:left w:val="single" w:sz="8" w:space="0" w:color="4F81BD"/>
              <w:bottom w:val="single" w:sz="8" w:space="0" w:color="4F81BD"/>
              <w:right w:val="single" w:sz="8" w:space="0" w:color="4F81BD"/>
            </w:tcBorders>
            <w:shd w:val="clear" w:color="auto" w:fill="D3DFEE"/>
          </w:tcPr>
          <w:p w:rsidR="00E73D1C" w:rsidRPr="00EE3D6E" w:rsidRDefault="00E73D1C" w:rsidP="00E1523B">
            <w:r w:rsidRPr="00EE3D6E">
              <w:t>9</w:t>
            </w:r>
          </w:p>
        </w:tc>
        <w:tc>
          <w:tcPr>
            <w:tcW w:w="3080" w:type="dxa"/>
            <w:tcBorders>
              <w:top w:val="single" w:sz="8" w:space="0" w:color="4F81BD"/>
              <w:left w:val="single" w:sz="8" w:space="0" w:color="4F81BD"/>
              <w:bottom w:val="single" w:sz="8" w:space="0" w:color="4F81BD"/>
              <w:right w:val="single" w:sz="8" w:space="0" w:color="4F81BD"/>
            </w:tcBorders>
            <w:shd w:val="clear" w:color="auto" w:fill="D3DFEE"/>
          </w:tcPr>
          <w:p w:rsidR="00E73D1C" w:rsidRDefault="00E73D1C" w:rsidP="00E1523B">
            <w:pPr>
              <w:pStyle w:val="BodyText"/>
              <w:spacing w:after="0"/>
              <w:rPr>
                <w:color w:val="FF0000"/>
              </w:rPr>
            </w:pPr>
            <w:r w:rsidRPr="00B25300">
              <w:rPr>
                <w:rFonts w:cs="Arial"/>
              </w:rPr>
              <w:t>Display Only</w:t>
            </w:r>
          </w:p>
        </w:tc>
      </w:tr>
      <w:tr w:rsidR="00E73D1C" w:rsidRPr="00583AE6" w:rsidTr="00E73D1C">
        <w:trPr>
          <w:cantSplit/>
        </w:trPr>
        <w:tc>
          <w:tcPr>
            <w:tcW w:w="1942" w:type="dxa"/>
            <w:tcBorders>
              <w:top w:val="single" w:sz="8" w:space="0" w:color="4F81BD"/>
              <w:left w:val="single" w:sz="8" w:space="0" w:color="4F81BD"/>
              <w:bottom w:val="single" w:sz="8" w:space="0" w:color="4F81BD"/>
              <w:right w:val="single" w:sz="8" w:space="0" w:color="4F81BD"/>
            </w:tcBorders>
            <w:shd w:val="clear" w:color="auto" w:fill="D3DFEE"/>
          </w:tcPr>
          <w:p w:rsidR="00E73D1C" w:rsidRPr="00B25300" w:rsidRDefault="00E73D1C" w:rsidP="00E1523B">
            <w:pPr>
              <w:pStyle w:val="BodyText"/>
              <w:spacing w:after="0"/>
              <w:rPr>
                <w:bCs/>
              </w:rPr>
            </w:pPr>
            <w:r w:rsidRPr="00B25300">
              <w:rPr>
                <w:bCs/>
              </w:rPr>
              <w:t>Description</w:t>
            </w:r>
          </w:p>
        </w:tc>
        <w:tc>
          <w:tcPr>
            <w:tcW w:w="1042"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pPr>
            <w:r w:rsidRPr="004B1F15">
              <w:t>No</w:t>
            </w:r>
          </w:p>
        </w:tc>
        <w:tc>
          <w:tcPr>
            <w:tcW w:w="964" w:type="dxa"/>
            <w:tcBorders>
              <w:top w:val="single" w:sz="8" w:space="0" w:color="4F81BD"/>
              <w:left w:val="single" w:sz="8" w:space="0" w:color="4F81BD"/>
              <w:bottom w:val="single" w:sz="8" w:space="0" w:color="4F81BD"/>
              <w:right w:val="single" w:sz="8" w:space="0" w:color="4F81BD"/>
            </w:tcBorders>
            <w:shd w:val="clear" w:color="auto" w:fill="D3DFEE"/>
          </w:tcPr>
          <w:p w:rsidR="00E73D1C" w:rsidRDefault="00E73D1C" w:rsidP="00E1523B">
            <w:r w:rsidRPr="00CF791B">
              <w:t>N/A</w:t>
            </w:r>
          </w:p>
        </w:tc>
        <w:tc>
          <w:tcPr>
            <w:tcW w:w="1453" w:type="dxa"/>
            <w:tcBorders>
              <w:top w:val="single" w:sz="8" w:space="0" w:color="4F81BD"/>
              <w:left w:val="single" w:sz="8" w:space="0" w:color="4F81BD"/>
              <w:bottom w:val="single" w:sz="8" w:space="0" w:color="4F81BD"/>
              <w:right w:val="single" w:sz="8" w:space="0" w:color="4F81BD"/>
            </w:tcBorders>
            <w:shd w:val="clear" w:color="auto" w:fill="D3DFEE"/>
          </w:tcPr>
          <w:p w:rsidR="00E73D1C" w:rsidRPr="00B25300" w:rsidRDefault="00E73D1C" w:rsidP="00E1523B">
            <w:pPr>
              <w:pStyle w:val="BodyText"/>
              <w:spacing w:after="0"/>
            </w:pPr>
            <w:r w:rsidRPr="00B25300">
              <w:t>Text</w:t>
            </w:r>
          </w:p>
        </w:tc>
        <w:tc>
          <w:tcPr>
            <w:tcW w:w="1164" w:type="dxa"/>
            <w:tcBorders>
              <w:top w:val="single" w:sz="8" w:space="0" w:color="4F81BD"/>
              <w:left w:val="single" w:sz="8" w:space="0" w:color="4F81BD"/>
              <w:bottom w:val="single" w:sz="8" w:space="0" w:color="4F81BD"/>
              <w:right w:val="single" w:sz="8" w:space="0" w:color="4F81BD"/>
            </w:tcBorders>
            <w:shd w:val="clear" w:color="auto" w:fill="D3DFEE"/>
          </w:tcPr>
          <w:p w:rsidR="00E73D1C" w:rsidRPr="00EE3D6E" w:rsidRDefault="00E73D1C" w:rsidP="00E1523B">
            <w:r w:rsidRPr="00EE3D6E">
              <w:t>1</w:t>
            </w:r>
          </w:p>
        </w:tc>
        <w:tc>
          <w:tcPr>
            <w:tcW w:w="1164" w:type="dxa"/>
            <w:tcBorders>
              <w:top w:val="single" w:sz="8" w:space="0" w:color="4F81BD"/>
              <w:left w:val="single" w:sz="8" w:space="0" w:color="4F81BD"/>
              <w:bottom w:val="single" w:sz="8" w:space="0" w:color="4F81BD"/>
              <w:right w:val="single" w:sz="8" w:space="0" w:color="4F81BD"/>
            </w:tcBorders>
            <w:shd w:val="clear" w:color="auto" w:fill="D3DFEE"/>
          </w:tcPr>
          <w:p w:rsidR="00E73D1C" w:rsidRPr="00EE3D6E" w:rsidRDefault="00E73D1C" w:rsidP="00E1523B">
            <w:r w:rsidRPr="00EE3D6E">
              <w:t>32</w:t>
            </w:r>
          </w:p>
        </w:tc>
        <w:tc>
          <w:tcPr>
            <w:tcW w:w="3080" w:type="dxa"/>
            <w:tcBorders>
              <w:top w:val="single" w:sz="8" w:space="0" w:color="4F81BD"/>
              <w:left w:val="single" w:sz="8" w:space="0" w:color="4F81BD"/>
              <w:bottom w:val="single" w:sz="8" w:space="0" w:color="4F81BD"/>
              <w:right w:val="single" w:sz="8" w:space="0" w:color="4F81BD"/>
            </w:tcBorders>
            <w:shd w:val="clear" w:color="auto" w:fill="D3DFEE"/>
          </w:tcPr>
          <w:p w:rsidR="00E73D1C" w:rsidRPr="000B01A5" w:rsidRDefault="00E73D1C" w:rsidP="00E1523B">
            <w:pPr>
              <w:pStyle w:val="BodyText"/>
              <w:spacing w:after="0"/>
              <w:rPr>
                <w:rFonts w:cs="Arial"/>
              </w:rPr>
            </w:pPr>
            <w:r>
              <w:rPr>
                <w:rFonts w:cs="Arial"/>
              </w:rPr>
              <w:t>Display Only</w:t>
            </w:r>
          </w:p>
        </w:tc>
      </w:tr>
      <w:tr w:rsidR="00E73D1C" w:rsidRPr="00583AE6" w:rsidTr="00E73D1C">
        <w:trPr>
          <w:cantSplit/>
        </w:trPr>
        <w:tc>
          <w:tcPr>
            <w:tcW w:w="1942"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rPr>
                <w:bCs/>
              </w:rPr>
            </w:pPr>
            <w:r w:rsidRPr="004B1F15">
              <w:rPr>
                <w:bCs/>
              </w:rPr>
              <w:t>Subtotal:</w:t>
            </w:r>
          </w:p>
        </w:tc>
        <w:tc>
          <w:tcPr>
            <w:tcW w:w="1042"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pPr>
            <w:r w:rsidRPr="004B1F15">
              <w:t>No</w:t>
            </w:r>
          </w:p>
        </w:tc>
        <w:tc>
          <w:tcPr>
            <w:tcW w:w="964"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pPr>
            <w:r w:rsidRPr="00CF791B">
              <w:t>N/A</w:t>
            </w:r>
          </w:p>
        </w:tc>
        <w:tc>
          <w:tcPr>
            <w:tcW w:w="1453"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pPr>
            <w:r w:rsidRPr="004B1F15">
              <w:t>Currency</w:t>
            </w:r>
          </w:p>
        </w:tc>
        <w:tc>
          <w:tcPr>
            <w:tcW w:w="1164"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pPr>
            <w:r w:rsidRPr="004B1F15">
              <w:t>4</w:t>
            </w:r>
          </w:p>
        </w:tc>
        <w:tc>
          <w:tcPr>
            <w:tcW w:w="1164"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pPr>
            <w:r w:rsidRPr="004B1F15">
              <w:t>9</w:t>
            </w:r>
          </w:p>
        </w:tc>
        <w:tc>
          <w:tcPr>
            <w:tcW w:w="3080" w:type="dxa"/>
            <w:tcBorders>
              <w:top w:val="single" w:sz="8" w:space="0" w:color="4F81BD"/>
              <w:left w:val="single" w:sz="8" w:space="0" w:color="4F81BD"/>
              <w:bottom w:val="single" w:sz="8" w:space="0" w:color="4F81BD"/>
              <w:right w:val="single" w:sz="8" w:space="0" w:color="4F81BD"/>
            </w:tcBorders>
            <w:shd w:val="clear" w:color="auto" w:fill="D3DFEE"/>
          </w:tcPr>
          <w:p w:rsidR="00E73D1C" w:rsidRPr="000B01A5" w:rsidRDefault="00E73D1C" w:rsidP="00E1523B">
            <w:pPr>
              <w:pStyle w:val="BodyText"/>
              <w:spacing w:after="0"/>
              <w:rPr>
                <w:rFonts w:cs="Arial"/>
              </w:rPr>
            </w:pPr>
            <w:r>
              <w:rPr>
                <w:rFonts w:cs="Arial"/>
              </w:rPr>
              <w:t>Display Only</w:t>
            </w:r>
          </w:p>
        </w:tc>
      </w:tr>
      <w:tr w:rsidR="00E73D1C" w:rsidRPr="00583AE6" w:rsidTr="00E73D1C">
        <w:trPr>
          <w:cantSplit/>
        </w:trPr>
        <w:tc>
          <w:tcPr>
            <w:tcW w:w="1942"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rPr>
                <w:bCs/>
              </w:rPr>
            </w:pPr>
            <w:r w:rsidRPr="004B1F15">
              <w:rPr>
                <w:bCs/>
              </w:rPr>
              <w:t>Tax Total:</w:t>
            </w:r>
          </w:p>
        </w:tc>
        <w:tc>
          <w:tcPr>
            <w:tcW w:w="1042"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pPr>
            <w:r w:rsidRPr="004B1F15">
              <w:t>No</w:t>
            </w:r>
          </w:p>
        </w:tc>
        <w:tc>
          <w:tcPr>
            <w:tcW w:w="964"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pPr>
            <w:r w:rsidRPr="00CF791B">
              <w:t>N/A</w:t>
            </w:r>
          </w:p>
        </w:tc>
        <w:tc>
          <w:tcPr>
            <w:tcW w:w="1453"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pPr>
            <w:r w:rsidRPr="004B1F15">
              <w:t>Currency</w:t>
            </w:r>
          </w:p>
        </w:tc>
        <w:tc>
          <w:tcPr>
            <w:tcW w:w="1164"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pPr>
            <w:r w:rsidRPr="004B1F15">
              <w:t>4</w:t>
            </w:r>
          </w:p>
        </w:tc>
        <w:tc>
          <w:tcPr>
            <w:tcW w:w="1164"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pPr>
            <w:r w:rsidRPr="004B1F15">
              <w:t>9</w:t>
            </w:r>
          </w:p>
        </w:tc>
        <w:tc>
          <w:tcPr>
            <w:tcW w:w="3080" w:type="dxa"/>
            <w:tcBorders>
              <w:top w:val="single" w:sz="8" w:space="0" w:color="4F81BD"/>
              <w:left w:val="single" w:sz="8" w:space="0" w:color="4F81BD"/>
              <w:bottom w:val="single" w:sz="8" w:space="0" w:color="4F81BD"/>
              <w:right w:val="single" w:sz="8" w:space="0" w:color="4F81BD"/>
            </w:tcBorders>
            <w:shd w:val="clear" w:color="auto" w:fill="D3DFEE"/>
          </w:tcPr>
          <w:p w:rsidR="00E73D1C" w:rsidRPr="000B01A5" w:rsidRDefault="00E73D1C" w:rsidP="00E1523B">
            <w:pPr>
              <w:pStyle w:val="BodyText"/>
              <w:spacing w:after="0"/>
              <w:rPr>
                <w:rFonts w:cs="Arial"/>
              </w:rPr>
            </w:pPr>
            <w:r>
              <w:rPr>
                <w:rFonts w:cs="Arial"/>
              </w:rPr>
              <w:t>Display Only</w:t>
            </w:r>
          </w:p>
        </w:tc>
      </w:tr>
      <w:tr w:rsidR="00E73D1C" w:rsidRPr="00583AE6" w:rsidTr="00E73D1C">
        <w:trPr>
          <w:cantSplit/>
        </w:trPr>
        <w:tc>
          <w:tcPr>
            <w:tcW w:w="1942"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rPr>
                <w:bCs/>
              </w:rPr>
            </w:pPr>
            <w:r w:rsidRPr="004B1F15">
              <w:rPr>
                <w:bCs/>
              </w:rPr>
              <w:t>Total:</w:t>
            </w:r>
          </w:p>
        </w:tc>
        <w:tc>
          <w:tcPr>
            <w:tcW w:w="1042"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pPr>
            <w:r w:rsidRPr="004B1F15">
              <w:t>No</w:t>
            </w:r>
          </w:p>
        </w:tc>
        <w:tc>
          <w:tcPr>
            <w:tcW w:w="964"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pPr>
            <w:r w:rsidRPr="00CF791B">
              <w:t>N/A</w:t>
            </w:r>
          </w:p>
        </w:tc>
        <w:tc>
          <w:tcPr>
            <w:tcW w:w="1453"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pPr>
            <w:r w:rsidRPr="004B1F15">
              <w:t>Currency</w:t>
            </w:r>
          </w:p>
        </w:tc>
        <w:tc>
          <w:tcPr>
            <w:tcW w:w="1164"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pPr>
            <w:r w:rsidRPr="004B1F15">
              <w:t>4</w:t>
            </w:r>
          </w:p>
        </w:tc>
        <w:tc>
          <w:tcPr>
            <w:tcW w:w="1164"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pPr>
            <w:r w:rsidRPr="004B1F15">
              <w:t>9</w:t>
            </w:r>
          </w:p>
        </w:tc>
        <w:tc>
          <w:tcPr>
            <w:tcW w:w="3080" w:type="dxa"/>
            <w:tcBorders>
              <w:top w:val="single" w:sz="8" w:space="0" w:color="4F81BD"/>
              <w:left w:val="single" w:sz="8" w:space="0" w:color="4F81BD"/>
              <w:bottom w:val="single" w:sz="8" w:space="0" w:color="4F81BD"/>
              <w:right w:val="single" w:sz="8" w:space="0" w:color="4F81BD"/>
            </w:tcBorders>
            <w:shd w:val="clear" w:color="auto" w:fill="D3DFEE"/>
          </w:tcPr>
          <w:p w:rsidR="00E73D1C" w:rsidRPr="000B01A5" w:rsidRDefault="00E73D1C" w:rsidP="00E1523B">
            <w:pPr>
              <w:pStyle w:val="BodyText"/>
              <w:spacing w:after="0"/>
              <w:rPr>
                <w:rFonts w:cs="Arial"/>
              </w:rPr>
            </w:pPr>
            <w:r>
              <w:rPr>
                <w:rFonts w:cs="Arial"/>
              </w:rPr>
              <w:t>Display Only</w:t>
            </w:r>
          </w:p>
        </w:tc>
      </w:tr>
      <w:tr w:rsidR="00E73D1C" w:rsidRPr="00583AE6" w:rsidTr="00E73D1C">
        <w:trPr>
          <w:cantSplit/>
        </w:trPr>
        <w:tc>
          <w:tcPr>
            <w:tcW w:w="1942"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rPr>
                <w:bCs/>
              </w:rPr>
            </w:pPr>
            <w:r>
              <w:rPr>
                <w:bCs/>
              </w:rPr>
              <w:t>Balance Due</w:t>
            </w:r>
          </w:p>
        </w:tc>
        <w:tc>
          <w:tcPr>
            <w:tcW w:w="1042"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pPr>
            <w:r>
              <w:t>No</w:t>
            </w:r>
          </w:p>
        </w:tc>
        <w:tc>
          <w:tcPr>
            <w:tcW w:w="964"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pPr>
            <w:r w:rsidRPr="00B25300">
              <w:t>N/A</w:t>
            </w:r>
          </w:p>
        </w:tc>
        <w:tc>
          <w:tcPr>
            <w:tcW w:w="1453"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pPr>
            <w:r>
              <w:t>Currency</w:t>
            </w:r>
          </w:p>
        </w:tc>
        <w:tc>
          <w:tcPr>
            <w:tcW w:w="1164"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pPr>
            <w:r>
              <w:t>4</w:t>
            </w:r>
          </w:p>
        </w:tc>
        <w:tc>
          <w:tcPr>
            <w:tcW w:w="1164" w:type="dxa"/>
            <w:tcBorders>
              <w:top w:val="single" w:sz="8" w:space="0" w:color="4F81BD"/>
              <w:left w:val="single" w:sz="8" w:space="0" w:color="4F81BD"/>
              <w:bottom w:val="single" w:sz="8" w:space="0" w:color="4F81BD"/>
              <w:right w:val="single" w:sz="8" w:space="0" w:color="4F81BD"/>
            </w:tcBorders>
            <w:shd w:val="clear" w:color="auto" w:fill="D3DFEE"/>
          </w:tcPr>
          <w:p w:rsidR="00E73D1C" w:rsidRPr="004B1F15" w:rsidRDefault="00E73D1C" w:rsidP="00E1523B">
            <w:pPr>
              <w:pStyle w:val="BodyText"/>
              <w:spacing w:after="0"/>
            </w:pPr>
            <w:r>
              <w:t>9</w:t>
            </w:r>
          </w:p>
        </w:tc>
        <w:tc>
          <w:tcPr>
            <w:tcW w:w="3080" w:type="dxa"/>
            <w:tcBorders>
              <w:top w:val="single" w:sz="8" w:space="0" w:color="4F81BD"/>
              <w:left w:val="single" w:sz="8" w:space="0" w:color="4F81BD"/>
              <w:bottom w:val="single" w:sz="8" w:space="0" w:color="4F81BD"/>
              <w:right w:val="single" w:sz="8" w:space="0" w:color="4F81BD"/>
            </w:tcBorders>
            <w:shd w:val="clear" w:color="auto" w:fill="D3DFEE"/>
          </w:tcPr>
          <w:p w:rsidR="00E73D1C" w:rsidRDefault="00E73D1C" w:rsidP="00E1523B">
            <w:pPr>
              <w:pStyle w:val="BodyText"/>
              <w:spacing w:after="0"/>
              <w:rPr>
                <w:rFonts w:cs="Arial"/>
              </w:rPr>
            </w:pPr>
            <w:r>
              <w:rPr>
                <w:rFonts w:cs="Arial"/>
              </w:rPr>
              <w:t>Display Only</w:t>
            </w:r>
          </w:p>
        </w:tc>
      </w:tr>
    </w:tbl>
    <w:p w:rsidR="00FB3F03" w:rsidRPr="00320A86" w:rsidRDefault="003B6D48" w:rsidP="0051277F">
      <w:pPr>
        <w:pStyle w:val="Heading3"/>
      </w:pPr>
      <w:r>
        <w:t>Reason Code</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12"/>
        <w:gridCol w:w="4881"/>
        <w:gridCol w:w="2971"/>
      </w:tblGrid>
      <w:tr w:rsidR="005B008D" w:rsidRPr="00166947" w:rsidTr="00366130">
        <w:trPr>
          <w:cantSplit/>
        </w:trPr>
        <w:tc>
          <w:tcPr>
            <w:tcW w:w="1284" w:type="pct"/>
            <w:tcBorders>
              <w:top w:val="single" w:sz="8" w:space="0" w:color="4F81BD"/>
              <w:left w:val="single" w:sz="8" w:space="0" w:color="4F81BD"/>
              <w:bottom w:val="single" w:sz="18" w:space="0" w:color="4F81BD"/>
              <w:right w:val="single" w:sz="8" w:space="0" w:color="4F81BD"/>
            </w:tcBorders>
          </w:tcPr>
          <w:p w:rsidR="005B008D" w:rsidRPr="00166947" w:rsidRDefault="005B008D" w:rsidP="00366130">
            <w:pPr>
              <w:rPr>
                <w:b/>
              </w:rPr>
            </w:pPr>
            <w:r>
              <w:rPr>
                <w:b/>
              </w:rPr>
              <w:t>Reason Code</w:t>
            </w:r>
          </w:p>
        </w:tc>
        <w:tc>
          <w:tcPr>
            <w:tcW w:w="2310" w:type="pct"/>
            <w:tcBorders>
              <w:top w:val="single" w:sz="8" w:space="0" w:color="4F81BD"/>
              <w:left w:val="single" w:sz="8" w:space="0" w:color="4F81BD"/>
              <w:bottom w:val="single" w:sz="18" w:space="0" w:color="4F81BD"/>
              <w:right w:val="single" w:sz="8" w:space="0" w:color="4F81BD"/>
            </w:tcBorders>
          </w:tcPr>
          <w:p w:rsidR="005B008D" w:rsidRDefault="005B008D" w:rsidP="00366130">
            <w:pPr>
              <w:rPr>
                <w:b/>
                <w:szCs w:val="20"/>
              </w:rPr>
            </w:pPr>
            <w:r>
              <w:rPr>
                <w:b/>
                <w:szCs w:val="20"/>
              </w:rPr>
              <w:t>Valid Values</w:t>
            </w:r>
          </w:p>
        </w:tc>
        <w:tc>
          <w:tcPr>
            <w:tcW w:w="1406" w:type="pct"/>
            <w:tcBorders>
              <w:top w:val="single" w:sz="8" w:space="0" w:color="4F81BD"/>
              <w:left w:val="single" w:sz="8" w:space="0" w:color="4F81BD"/>
              <w:bottom w:val="single" w:sz="18" w:space="0" w:color="4F81BD"/>
              <w:right w:val="single" w:sz="8" w:space="0" w:color="4F81BD"/>
            </w:tcBorders>
          </w:tcPr>
          <w:p w:rsidR="005B008D" w:rsidRPr="00166947" w:rsidRDefault="005B008D" w:rsidP="00366130">
            <w:pPr>
              <w:rPr>
                <w:b/>
                <w:szCs w:val="20"/>
              </w:rPr>
            </w:pPr>
            <w:r>
              <w:rPr>
                <w:b/>
                <w:szCs w:val="20"/>
              </w:rPr>
              <w:t>Default Value</w:t>
            </w:r>
          </w:p>
        </w:tc>
      </w:tr>
      <w:tr w:rsidR="005B008D" w:rsidRPr="00F55689" w:rsidTr="00366130">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5B008D" w:rsidRPr="00F55689" w:rsidRDefault="00F55689" w:rsidP="00366130">
            <w:pPr>
              <w:rPr>
                <w:bCs/>
                <w:szCs w:val="20"/>
              </w:rPr>
            </w:pPr>
            <w:r w:rsidRPr="00F55689">
              <w:rPr>
                <w:bCs/>
                <w:szCs w:val="20"/>
              </w:rPr>
              <w:t>None</w:t>
            </w:r>
          </w:p>
        </w:tc>
        <w:tc>
          <w:tcPr>
            <w:tcW w:w="2310" w:type="pct"/>
            <w:tcBorders>
              <w:top w:val="single" w:sz="8" w:space="0" w:color="4F81BD"/>
              <w:left w:val="single" w:sz="8" w:space="0" w:color="4F81BD"/>
              <w:bottom w:val="single" w:sz="8" w:space="0" w:color="4F81BD"/>
              <w:right w:val="single" w:sz="8" w:space="0" w:color="4F81BD"/>
            </w:tcBorders>
            <w:shd w:val="clear" w:color="auto" w:fill="D3DFEE"/>
          </w:tcPr>
          <w:p w:rsidR="005B008D" w:rsidRPr="00F55689" w:rsidRDefault="005B008D" w:rsidP="000A2FCA">
            <w:pPr>
              <w:numPr>
                <w:ilvl w:val="0"/>
                <w:numId w:val="1"/>
              </w:numPr>
              <w:rPr>
                <w:szCs w:val="20"/>
              </w:rPr>
            </w:pPr>
          </w:p>
        </w:tc>
        <w:tc>
          <w:tcPr>
            <w:tcW w:w="1406" w:type="pct"/>
            <w:tcBorders>
              <w:top w:val="single" w:sz="8" w:space="0" w:color="4F81BD"/>
              <w:left w:val="single" w:sz="8" w:space="0" w:color="4F81BD"/>
              <w:bottom w:val="single" w:sz="8" w:space="0" w:color="4F81BD"/>
              <w:right w:val="single" w:sz="8" w:space="0" w:color="4F81BD"/>
            </w:tcBorders>
            <w:shd w:val="clear" w:color="auto" w:fill="D3DFEE"/>
          </w:tcPr>
          <w:p w:rsidR="005B008D" w:rsidRPr="00F55689" w:rsidRDefault="005B008D" w:rsidP="00366130">
            <w:pPr>
              <w:rPr>
                <w:szCs w:val="20"/>
              </w:rPr>
            </w:pPr>
          </w:p>
        </w:tc>
      </w:tr>
    </w:tbl>
    <w:p w:rsidR="004D0428" w:rsidRPr="006D6E1B" w:rsidRDefault="004D0428" w:rsidP="004D0428">
      <w:pPr>
        <w:pStyle w:val="Heading3"/>
        <w:tabs>
          <w:tab w:val="num" w:pos="720"/>
        </w:tabs>
      </w:pPr>
      <w:r>
        <w:t xml:space="preserve">Item Not </w:t>
      </w:r>
      <w:r w:rsidR="0019056D">
        <w:t>Found</w:t>
      </w:r>
    </w:p>
    <w:tbl>
      <w:tblPr>
        <w:tblW w:w="4910" w:type="pct"/>
        <w:tblInd w:w="144" w:type="dxa"/>
        <w:tblBorders>
          <w:top w:val="single" w:sz="8" w:space="0" w:color="4F81BD"/>
          <w:left w:val="single" w:sz="8" w:space="0" w:color="4F81BD"/>
          <w:bottom w:val="single" w:sz="8" w:space="0" w:color="4F81BD"/>
          <w:right w:val="single" w:sz="8" w:space="0" w:color="4F81BD"/>
          <w:insideH w:val="single" w:sz="8" w:space="0" w:color="4F81BD"/>
          <w:insideV w:val="threeDEmboss" w:sz="6" w:space="0" w:color="8DB3E2"/>
        </w:tblBorders>
        <w:tblCellMar>
          <w:left w:w="115" w:type="dxa"/>
          <w:right w:w="115" w:type="dxa"/>
        </w:tblCellMar>
        <w:tblLook w:val="0480" w:firstRow="0" w:lastRow="0" w:firstColumn="1" w:lastColumn="0" w:noHBand="0" w:noVBand="1"/>
      </w:tblPr>
      <w:tblGrid>
        <w:gridCol w:w="1609"/>
        <w:gridCol w:w="8977"/>
      </w:tblGrid>
      <w:tr w:rsidR="004D0428" w:rsidRPr="006D6E1B" w:rsidTr="00E1523B">
        <w:trPr>
          <w:cantSplit/>
        </w:trPr>
        <w:tc>
          <w:tcPr>
            <w:tcW w:w="1618" w:type="dxa"/>
            <w:tcBorders>
              <w:right w:val="single" w:sz="18" w:space="0" w:color="4F81BD"/>
            </w:tcBorders>
          </w:tcPr>
          <w:p w:rsidR="004D0428" w:rsidRPr="006D6E1B" w:rsidRDefault="004D0428" w:rsidP="00E1523B">
            <w:pPr>
              <w:rPr>
                <w:b/>
                <w:bCs/>
                <w:szCs w:val="20"/>
              </w:rPr>
            </w:pPr>
            <w:r w:rsidRPr="006D6E1B">
              <w:rPr>
                <w:b/>
                <w:bCs/>
                <w:szCs w:val="20"/>
              </w:rPr>
              <w:t>Description</w:t>
            </w:r>
          </w:p>
        </w:tc>
        <w:tc>
          <w:tcPr>
            <w:tcW w:w="9213" w:type="dxa"/>
            <w:tcBorders>
              <w:right w:val="single" w:sz="8" w:space="0" w:color="4F81BD"/>
            </w:tcBorders>
          </w:tcPr>
          <w:p w:rsidR="004D0428" w:rsidRPr="006D6E1B" w:rsidRDefault="004D0428" w:rsidP="0019056D">
            <w:pPr>
              <w:rPr>
                <w:bCs/>
                <w:szCs w:val="20"/>
              </w:rPr>
            </w:pPr>
            <w:r>
              <w:rPr>
                <w:bCs/>
                <w:szCs w:val="20"/>
              </w:rPr>
              <w:t>This message is displayed w</w:t>
            </w:r>
            <w:r w:rsidR="0019056D">
              <w:rPr>
                <w:bCs/>
                <w:szCs w:val="20"/>
              </w:rPr>
              <w:t xml:space="preserve">hen the item that is entered </w:t>
            </w:r>
            <w:r>
              <w:rPr>
                <w:bCs/>
                <w:szCs w:val="20"/>
              </w:rPr>
              <w:t xml:space="preserve">is not found in the database. </w:t>
            </w:r>
            <w:r w:rsidRPr="006D6E1B">
              <w:rPr>
                <w:bCs/>
                <w:szCs w:val="20"/>
              </w:rPr>
              <w:t xml:space="preserve"> Acknowledging the message returns the operator to the </w:t>
            </w:r>
            <w:r w:rsidR="0019056D">
              <w:rPr>
                <w:bCs/>
                <w:szCs w:val="20"/>
              </w:rPr>
              <w:t>Layaway</w:t>
            </w:r>
            <w:r>
              <w:rPr>
                <w:bCs/>
                <w:szCs w:val="20"/>
              </w:rPr>
              <w:t xml:space="preserve"> Deposit </w:t>
            </w:r>
            <w:r w:rsidRPr="006D6E1B">
              <w:rPr>
                <w:bCs/>
                <w:szCs w:val="20"/>
              </w:rPr>
              <w:t xml:space="preserve">Item Entry screen.  </w:t>
            </w:r>
          </w:p>
        </w:tc>
      </w:tr>
      <w:tr w:rsidR="004D0428" w:rsidRPr="006D6E1B" w:rsidTr="00E1523B">
        <w:trPr>
          <w:cantSplit/>
        </w:trPr>
        <w:tc>
          <w:tcPr>
            <w:tcW w:w="1618" w:type="dxa"/>
            <w:tcBorders>
              <w:bottom w:val="single" w:sz="8" w:space="0" w:color="4F81BD"/>
              <w:right w:val="single" w:sz="18" w:space="0" w:color="4F81BD"/>
            </w:tcBorders>
            <w:shd w:val="clear" w:color="auto" w:fill="D3DFEE"/>
          </w:tcPr>
          <w:p w:rsidR="004D0428" w:rsidRPr="006D6E1B" w:rsidRDefault="004D0428" w:rsidP="00E1523B">
            <w:pPr>
              <w:rPr>
                <w:b/>
                <w:bCs/>
                <w:szCs w:val="20"/>
              </w:rPr>
            </w:pPr>
            <w:r w:rsidRPr="006D6E1B">
              <w:rPr>
                <w:b/>
                <w:bCs/>
                <w:szCs w:val="20"/>
              </w:rPr>
              <w:t>Message</w:t>
            </w:r>
          </w:p>
        </w:tc>
        <w:tc>
          <w:tcPr>
            <w:tcW w:w="9213" w:type="dxa"/>
            <w:tcBorders>
              <w:bottom w:val="single" w:sz="8" w:space="0" w:color="4F81BD"/>
              <w:right w:val="single" w:sz="8" w:space="0" w:color="4F81BD"/>
            </w:tcBorders>
            <w:shd w:val="clear" w:color="auto" w:fill="D3DFEE"/>
          </w:tcPr>
          <w:p w:rsidR="004D0428" w:rsidRPr="006D6E1B" w:rsidRDefault="004D0428" w:rsidP="00E1523B">
            <w:pPr>
              <w:rPr>
                <w:szCs w:val="20"/>
              </w:rPr>
            </w:pPr>
            <w:r>
              <w:rPr>
                <w:bCs/>
                <w:szCs w:val="20"/>
              </w:rPr>
              <w:t>Item not found</w:t>
            </w:r>
          </w:p>
        </w:tc>
      </w:tr>
      <w:tr w:rsidR="004D0428" w:rsidRPr="006D6E1B" w:rsidTr="00E1523B">
        <w:trPr>
          <w:cantSplit/>
        </w:trPr>
        <w:tc>
          <w:tcPr>
            <w:tcW w:w="1618" w:type="dxa"/>
            <w:tcBorders>
              <w:bottom w:val="single" w:sz="8" w:space="0" w:color="4F81BD"/>
              <w:right w:val="single" w:sz="18" w:space="0" w:color="4F81BD"/>
            </w:tcBorders>
            <w:shd w:val="clear" w:color="auto" w:fill="auto"/>
          </w:tcPr>
          <w:p w:rsidR="004D0428" w:rsidRPr="006D6E1B" w:rsidRDefault="004D0428" w:rsidP="00E1523B">
            <w:pPr>
              <w:rPr>
                <w:b/>
                <w:bCs/>
                <w:szCs w:val="20"/>
              </w:rPr>
            </w:pPr>
            <w:r w:rsidRPr="006D6E1B">
              <w:rPr>
                <w:b/>
                <w:bCs/>
                <w:szCs w:val="20"/>
              </w:rPr>
              <w:t>Key prompt</w:t>
            </w:r>
          </w:p>
        </w:tc>
        <w:tc>
          <w:tcPr>
            <w:tcW w:w="9213" w:type="dxa"/>
            <w:tcBorders>
              <w:bottom w:val="single" w:sz="8" w:space="0" w:color="4F81BD"/>
              <w:right w:val="single" w:sz="8" w:space="0" w:color="4F81BD"/>
            </w:tcBorders>
          </w:tcPr>
          <w:p w:rsidR="004D0428" w:rsidRPr="006D6E1B" w:rsidRDefault="004D0428" w:rsidP="00E1523B">
            <w:pPr>
              <w:rPr>
                <w:szCs w:val="20"/>
              </w:rPr>
            </w:pPr>
            <w:r w:rsidRPr="006D6E1B">
              <w:rPr>
                <w:szCs w:val="20"/>
              </w:rPr>
              <w:t>OK</w:t>
            </w:r>
          </w:p>
        </w:tc>
      </w:tr>
      <w:tr w:rsidR="004D0428" w:rsidRPr="006D6E1B" w:rsidTr="00E1523B">
        <w:trPr>
          <w:cantSplit/>
        </w:trPr>
        <w:tc>
          <w:tcPr>
            <w:tcW w:w="1618" w:type="dxa"/>
            <w:tcBorders>
              <w:right w:val="single" w:sz="18" w:space="0" w:color="4F81BD"/>
            </w:tcBorders>
            <w:shd w:val="clear" w:color="auto" w:fill="DBE5F1"/>
          </w:tcPr>
          <w:p w:rsidR="004D0428" w:rsidRPr="006D6E1B" w:rsidRDefault="004D0428" w:rsidP="00E1523B">
            <w:pPr>
              <w:rPr>
                <w:b/>
                <w:bCs/>
                <w:szCs w:val="20"/>
              </w:rPr>
            </w:pPr>
            <w:r w:rsidRPr="006D6E1B">
              <w:rPr>
                <w:b/>
                <w:bCs/>
                <w:szCs w:val="20"/>
              </w:rPr>
              <w:t>Notes</w:t>
            </w:r>
          </w:p>
        </w:tc>
        <w:tc>
          <w:tcPr>
            <w:tcW w:w="9213" w:type="dxa"/>
            <w:tcBorders>
              <w:right w:val="single" w:sz="8" w:space="0" w:color="4F81BD"/>
            </w:tcBorders>
            <w:shd w:val="clear" w:color="auto" w:fill="DBE5F1"/>
          </w:tcPr>
          <w:p w:rsidR="004D0428" w:rsidRPr="006D6E1B" w:rsidRDefault="004D0428" w:rsidP="00E1523B">
            <w:pPr>
              <w:rPr>
                <w:szCs w:val="20"/>
              </w:rPr>
            </w:pPr>
            <w:r w:rsidRPr="006D6E1B">
              <w:rPr>
                <w:szCs w:val="20"/>
              </w:rPr>
              <w:t>Configurable message</w:t>
            </w:r>
          </w:p>
        </w:tc>
      </w:tr>
    </w:tbl>
    <w:p w:rsidR="004D0428" w:rsidRPr="006D6E1B" w:rsidRDefault="004D0428" w:rsidP="004D0428">
      <w:pPr>
        <w:pStyle w:val="Heading3"/>
        <w:tabs>
          <w:tab w:val="num" w:pos="720"/>
        </w:tabs>
      </w:pPr>
      <w:bookmarkStart w:id="447" w:name="_Toc320880025"/>
      <w:bookmarkEnd w:id="446"/>
      <w:r>
        <w:t>Item Not Eligible for Pre-Order Deposit</w:t>
      </w:r>
    </w:p>
    <w:tbl>
      <w:tblPr>
        <w:tblW w:w="4910" w:type="pct"/>
        <w:tblInd w:w="144" w:type="dxa"/>
        <w:tblBorders>
          <w:top w:val="single" w:sz="8" w:space="0" w:color="4F81BD"/>
          <w:left w:val="single" w:sz="8" w:space="0" w:color="4F81BD"/>
          <w:bottom w:val="single" w:sz="8" w:space="0" w:color="4F81BD"/>
          <w:right w:val="single" w:sz="8" w:space="0" w:color="4F81BD"/>
          <w:insideH w:val="single" w:sz="8" w:space="0" w:color="4F81BD"/>
          <w:insideV w:val="threeDEmboss" w:sz="6" w:space="0" w:color="8DB3E2"/>
        </w:tblBorders>
        <w:tblCellMar>
          <w:left w:w="115" w:type="dxa"/>
          <w:right w:w="115" w:type="dxa"/>
        </w:tblCellMar>
        <w:tblLook w:val="0480" w:firstRow="0" w:lastRow="0" w:firstColumn="1" w:lastColumn="0" w:noHBand="0" w:noVBand="1"/>
      </w:tblPr>
      <w:tblGrid>
        <w:gridCol w:w="1609"/>
        <w:gridCol w:w="8977"/>
      </w:tblGrid>
      <w:tr w:rsidR="004D0428" w:rsidRPr="006D6E1B" w:rsidTr="00E1523B">
        <w:trPr>
          <w:cantSplit/>
        </w:trPr>
        <w:tc>
          <w:tcPr>
            <w:tcW w:w="1618" w:type="dxa"/>
            <w:tcBorders>
              <w:right w:val="single" w:sz="18" w:space="0" w:color="4F81BD"/>
            </w:tcBorders>
          </w:tcPr>
          <w:p w:rsidR="004D0428" w:rsidRPr="006D6E1B" w:rsidRDefault="004D0428" w:rsidP="00E1523B">
            <w:pPr>
              <w:rPr>
                <w:b/>
                <w:bCs/>
                <w:szCs w:val="20"/>
              </w:rPr>
            </w:pPr>
            <w:r w:rsidRPr="006D6E1B">
              <w:rPr>
                <w:b/>
                <w:bCs/>
                <w:szCs w:val="20"/>
              </w:rPr>
              <w:t>Description</w:t>
            </w:r>
          </w:p>
        </w:tc>
        <w:tc>
          <w:tcPr>
            <w:tcW w:w="9213" w:type="dxa"/>
            <w:tcBorders>
              <w:right w:val="single" w:sz="8" w:space="0" w:color="4F81BD"/>
            </w:tcBorders>
          </w:tcPr>
          <w:p w:rsidR="004D0428" w:rsidRPr="006D6E1B" w:rsidRDefault="004D0428" w:rsidP="004D0428">
            <w:pPr>
              <w:rPr>
                <w:bCs/>
                <w:szCs w:val="20"/>
              </w:rPr>
            </w:pPr>
            <w:r>
              <w:rPr>
                <w:bCs/>
                <w:szCs w:val="20"/>
              </w:rPr>
              <w:t xml:space="preserve">This message is displayed when the item that is entered in a Pre-Order Deposit transaction is not a valid Pre-Order Item. </w:t>
            </w:r>
            <w:r w:rsidRPr="006D6E1B">
              <w:rPr>
                <w:bCs/>
                <w:szCs w:val="20"/>
              </w:rPr>
              <w:t xml:space="preserve"> Acknowledging the message returns the operator to the </w:t>
            </w:r>
            <w:r>
              <w:rPr>
                <w:bCs/>
                <w:szCs w:val="20"/>
              </w:rPr>
              <w:t xml:space="preserve">Pre-Order Deposit </w:t>
            </w:r>
            <w:r w:rsidRPr="006D6E1B">
              <w:rPr>
                <w:bCs/>
                <w:szCs w:val="20"/>
              </w:rPr>
              <w:t xml:space="preserve">Item Entry screen.  </w:t>
            </w:r>
          </w:p>
        </w:tc>
      </w:tr>
      <w:tr w:rsidR="004D0428" w:rsidRPr="006D6E1B" w:rsidTr="00E1523B">
        <w:trPr>
          <w:cantSplit/>
        </w:trPr>
        <w:tc>
          <w:tcPr>
            <w:tcW w:w="1618" w:type="dxa"/>
            <w:tcBorders>
              <w:bottom w:val="single" w:sz="8" w:space="0" w:color="4F81BD"/>
              <w:right w:val="single" w:sz="18" w:space="0" w:color="4F81BD"/>
            </w:tcBorders>
            <w:shd w:val="clear" w:color="auto" w:fill="D3DFEE"/>
          </w:tcPr>
          <w:p w:rsidR="004D0428" w:rsidRPr="006D6E1B" w:rsidRDefault="004D0428" w:rsidP="00E1523B">
            <w:pPr>
              <w:rPr>
                <w:b/>
                <w:bCs/>
                <w:szCs w:val="20"/>
              </w:rPr>
            </w:pPr>
            <w:r w:rsidRPr="006D6E1B">
              <w:rPr>
                <w:b/>
                <w:bCs/>
                <w:szCs w:val="20"/>
              </w:rPr>
              <w:t>Message</w:t>
            </w:r>
          </w:p>
        </w:tc>
        <w:tc>
          <w:tcPr>
            <w:tcW w:w="9213" w:type="dxa"/>
            <w:tcBorders>
              <w:bottom w:val="single" w:sz="8" w:space="0" w:color="4F81BD"/>
              <w:right w:val="single" w:sz="8" w:space="0" w:color="4F81BD"/>
            </w:tcBorders>
            <w:shd w:val="clear" w:color="auto" w:fill="D3DFEE"/>
          </w:tcPr>
          <w:p w:rsidR="004D0428" w:rsidRPr="006D6E1B" w:rsidRDefault="004D0428" w:rsidP="00E1523B">
            <w:pPr>
              <w:rPr>
                <w:szCs w:val="20"/>
              </w:rPr>
            </w:pPr>
            <w:r>
              <w:rPr>
                <w:bCs/>
                <w:szCs w:val="20"/>
              </w:rPr>
              <w:t>The item is not eligible for Pre-Order Deposit</w:t>
            </w:r>
          </w:p>
        </w:tc>
      </w:tr>
      <w:tr w:rsidR="004D0428" w:rsidRPr="006D6E1B" w:rsidTr="00E1523B">
        <w:trPr>
          <w:cantSplit/>
        </w:trPr>
        <w:tc>
          <w:tcPr>
            <w:tcW w:w="1618" w:type="dxa"/>
            <w:tcBorders>
              <w:bottom w:val="single" w:sz="8" w:space="0" w:color="4F81BD"/>
              <w:right w:val="single" w:sz="18" w:space="0" w:color="4F81BD"/>
            </w:tcBorders>
            <w:shd w:val="clear" w:color="auto" w:fill="auto"/>
          </w:tcPr>
          <w:p w:rsidR="004D0428" w:rsidRPr="006D6E1B" w:rsidRDefault="004D0428" w:rsidP="00E1523B">
            <w:pPr>
              <w:rPr>
                <w:b/>
                <w:bCs/>
                <w:szCs w:val="20"/>
              </w:rPr>
            </w:pPr>
            <w:r w:rsidRPr="006D6E1B">
              <w:rPr>
                <w:b/>
                <w:bCs/>
                <w:szCs w:val="20"/>
              </w:rPr>
              <w:t>Key prompt</w:t>
            </w:r>
          </w:p>
        </w:tc>
        <w:tc>
          <w:tcPr>
            <w:tcW w:w="9213" w:type="dxa"/>
            <w:tcBorders>
              <w:bottom w:val="single" w:sz="8" w:space="0" w:color="4F81BD"/>
              <w:right w:val="single" w:sz="8" w:space="0" w:color="4F81BD"/>
            </w:tcBorders>
          </w:tcPr>
          <w:p w:rsidR="004D0428" w:rsidRPr="006D6E1B" w:rsidRDefault="004D0428" w:rsidP="00E1523B">
            <w:pPr>
              <w:rPr>
                <w:szCs w:val="20"/>
              </w:rPr>
            </w:pPr>
            <w:r w:rsidRPr="006D6E1B">
              <w:rPr>
                <w:szCs w:val="20"/>
              </w:rPr>
              <w:t>OK</w:t>
            </w:r>
          </w:p>
        </w:tc>
      </w:tr>
      <w:tr w:rsidR="004D0428" w:rsidRPr="006D6E1B" w:rsidTr="00E1523B">
        <w:trPr>
          <w:cantSplit/>
        </w:trPr>
        <w:tc>
          <w:tcPr>
            <w:tcW w:w="1618" w:type="dxa"/>
            <w:tcBorders>
              <w:right w:val="single" w:sz="18" w:space="0" w:color="4F81BD"/>
            </w:tcBorders>
            <w:shd w:val="clear" w:color="auto" w:fill="DBE5F1"/>
          </w:tcPr>
          <w:p w:rsidR="004D0428" w:rsidRPr="006D6E1B" w:rsidRDefault="004D0428" w:rsidP="00E1523B">
            <w:pPr>
              <w:rPr>
                <w:b/>
                <w:bCs/>
                <w:szCs w:val="20"/>
              </w:rPr>
            </w:pPr>
            <w:r w:rsidRPr="006D6E1B">
              <w:rPr>
                <w:b/>
                <w:bCs/>
                <w:szCs w:val="20"/>
              </w:rPr>
              <w:t>Notes</w:t>
            </w:r>
          </w:p>
        </w:tc>
        <w:tc>
          <w:tcPr>
            <w:tcW w:w="9213" w:type="dxa"/>
            <w:tcBorders>
              <w:right w:val="single" w:sz="8" w:space="0" w:color="4F81BD"/>
            </w:tcBorders>
            <w:shd w:val="clear" w:color="auto" w:fill="DBE5F1"/>
          </w:tcPr>
          <w:p w:rsidR="004D0428" w:rsidRPr="006D6E1B" w:rsidRDefault="004D0428" w:rsidP="00E1523B">
            <w:pPr>
              <w:rPr>
                <w:szCs w:val="20"/>
              </w:rPr>
            </w:pPr>
            <w:r w:rsidRPr="006D6E1B">
              <w:rPr>
                <w:szCs w:val="20"/>
              </w:rPr>
              <w:t>Configurable message</w:t>
            </w:r>
          </w:p>
        </w:tc>
      </w:tr>
    </w:tbl>
    <w:p w:rsidR="00B37899" w:rsidRDefault="00B37899" w:rsidP="00F32799">
      <w:pPr>
        <w:rPr>
          <w:color w:val="FF0000"/>
        </w:rPr>
      </w:pPr>
    </w:p>
    <w:p w:rsidR="003E2307" w:rsidRPr="005E45F1" w:rsidRDefault="003E2307" w:rsidP="005E45F1">
      <w:pPr>
        <w:pStyle w:val="Heading1"/>
        <w:rPr>
          <w:i/>
        </w:rPr>
      </w:pPr>
      <w:bookmarkStart w:id="448" w:name="_Toc392495253"/>
      <w:bookmarkStart w:id="449" w:name="_Ref400437337"/>
      <w:bookmarkStart w:id="450" w:name="_Ref400437340"/>
      <w:bookmarkStart w:id="451" w:name="_Toc400438006"/>
      <w:r w:rsidRPr="005E45F1">
        <w:rPr>
          <w:i/>
        </w:rPr>
        <w:lastRenderedPageBreak/>
        <w:t>PreOrder Issue – Database settings</w:t>
      </w:r>
      <w:bookmarkEnd w:id="448"/>
      <w:bookmarkEnd w:id="449"/>
      <w:bookmarkEnd w:id="450"/>
      <w:bookmarkEnd w:id="451"/>
    </w:p>
    <w:p w:rsidR="003E2307" w:rsidRDefault="003E2307" w:rsidP="003E2307">
      <w:pPr>
        <w:pStyle w:val="BodyText"/>
        <w:numPr>
          <w:ilvl w:val="0"/>
          <w:numId w:val="17"/>
        </w:numPr>
      </w:pPr>
      <w:r>
        <w:t xml:space="preserve">Get the </w:t>
      </w:r>
      <w:proofErr w:type="spellStart"/>
      <w:r>
        <w:t>PreOrderEligible</w:t>
      </w:r>
      <w:proofErr w:type="spellEnd"/>
      <w:r>
        <w:t xml:space="preserve"> Item attribute, Street Date, </w:t>
      </w:r>
      <w:proofErr w:type="spellStart"/>
      <w:r>
        <w:t>ItemPrice</w:t>
      </w:r>
      <w:proofErr w:type="spellEnd"/>
      <w:r>
        <w:t xml:space="preserve"> details from </w:t>
      </w:r>
      <w:proofErr w:type="spellStart"/>
      <w:r>
        <w:t>Common.Attribute</w:t>
      </w:r>
      <w:proofErr w:type="spellEnd"/>
      <w:r>
        <w:t xml:space="preserve"> table</w:t>
      </w:r>
    </w:p>
    <w:tbl>
      <w:tblPr>
        <w:tblStyle w:val="LightGrid-Accent11"/>
        <w:tblW w:w="0" w:type="auto"/>
        <w:tblInd w:w="144" w:type="dxa"/>
        <w:tblLayout w:type="fixed"/>
        <w:tblLook w:val="04A0" w:firstRow="1" w:lastRow="0" w:firstColumn="1" w:lastColumn="0" w:noHBand="0" w:noVBand="1"/>
      </w:tblPr>
      <w:tblGrid>
        <w:gridCol w:w="324"/>
        <w:gridCol w:w="4410"/>
        <w:gridCol w:w="2790"/>
        <w:gridCol w:w="1710"/>
        <w:gridCol w:w="1350"/>
      </w:tblGrid>
      <w:tr w:rsidR="003E2307" w:rsidTr="00243CD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24" w:type="dxa"/>
            <w:shd w:val="clear" w:color="auto" w:fill="B8CCE4" w:themeFill="accent1" w:themeFillTint="66"/>
            <w:vAlign w:val="bottom"/>
          </w:tcPr>
          <w:p w:rsidR="003E2307" w:rsidRDefault="003E2307" w:rsidP="00243CD7"/>
        </w:tc>
        <w:tc>
          <w:tcPr>
            <w:tcW w:w="4410" w:type="dxa"/>
            <w:shd w:val="clear" w:color="auto" w:fill="B8CCE4" w:themeFill="accent1" w:themeFillTint="66"/>
            <w:vAlign w:val="bottom"/>
          </w:tcPr>
          <w:p w:rsidR="003E2307" w:rsidRDefault="003E2307" w:rsidP="00243CD7">
            <w:pPr>
              <w:jc w:val="center"/>
              <w:cnfStyle w:val="100000000000" w:firstRow="1" w:lastRow="0" w:firstColumn="0" w:lastColumn="0" w:oddVBand="0" w:evenVBand="0" w:oddHBand="0" w:evenHBand="0" w:firstRowFirstColumn="0" w:firstRowLastColumn="0" w:lastRowFirstColumn="0" w:lastRowLastColumn="0"/>
            </w:pPr>
            <w:r>
              <w:t>ID</w:t>
            </w:r>
          </w:p>
        </w:tc>
        <w:tc>
          <w:tcPr>
            <w:tcW w:w="2790" w:type="dxa"/>
            <w:shd w:val="clear" w:color="auto" w:fill="B8CCE4" w:themeFill="accent1" w:themeFillTint="66"/>
          </w:tcPr>
          <w:p w:rsidR="003E2307" w:rsidRDefault="003E2307" w:rsidP="00243CD7">
            <w:pPr>
              <w:jc w:val="center"/>
              <w:cnfStyle w:val="100000000000" w:firstRow="1" w:lastRow="0" w:firstColumn="0" w:lastColumn="0" w:oddVBand="0" w:evenVBand="0" w:oddHBand="0" w:evenHBand="0" w:firstRowFirstColumn="0" w:firstRowLastColumn="0" w:lastRowFirstColumn="0" w:lastRowLastColumn="0"/>
            </w:pPr>
            <w:r>
              <w:t>Name</w:t>
            </w:r>
          </w:p>
        </w:tc>
        <w:tc>
          <w:tcPr>
            <w:tcW w:w="1710" w:type="dxa"/>
            <w:shd w:val="clear" w:color="auto" w:fill="B8CCE4" w:themeFill="accent1" w:themeFillTint="66"/>
            <w:vAlign w:val="bottom"/>
          </w:tcPr>
          <w:p w:rsidR="003E2307" w:rsidRDefault="003E2307" w:rsidP="00243CD7">
            <w:pPr>
              <w:jc w:val="center"/>
              <w:cnfStyle w:val="100000000000" w:firstRow="1" w:lastRow="0" w:firstColumn="0" w:lastColumn="0" w:oddVBand="0" w:evenVBand="0" w:oddHBand="0" w:evenHBand="0" w:firstRowFirstColumn="0" w:firstRowLastColumn="0" w:lastRowFirstColumn="0" w:lastRowLastColumn="0"/>
            </w:pPr>
            <w:r>
              <w:t>Data Type</w:t>
            </w:r>
          </w:p>
        </w:tc>
        <w:tc>
          <w:tcPr>
            <w:tcW w:w="1350" w:type="dxa"/>
            <w:shd w:val="clear" w:color="auto" w:fill="B8CCE4" w:themeFill="accent1" w:themeFillTint="66"/>
            <w:vAlign w:val="bottom"/>
          </w:tcPr>
          <w:p w:rsidR="003E2307" w:rsidRDefault="003E2307" w:rsidP="00243CD7">
            <w:pPr>
              <w:jc w:val="center"/>
              <w:cnfStyle w:val="100000000000" w:firstRow="1" w:lastRow="0" w:firstColumn="0" w:lastColumn="0" w:oddVBand="0" w:evenVBand="0" w:oddHBand="0" w:evenHBand="0" w:firstRowFirstColumn="0" w:firstRowLastColumn="0" w:lastRowFirstColumn="0" w:lastRowLastColumn="0"/>
            </w:pPr>
            <w:r>
              <w:t>Custom</w:t>
            </w:r>
          </w:p>
        </w:tc>
      </w:tr>
      <w:tr w:rsidR="003E2307" w:rsidRPr="006E205B" w:rsidTr="00243C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24" w:type="dxa"/>
            <w:shd w:val="clear" w:color="auto" w:fill="auto"/>
            <w:vAlign w:val="center"/>
          </w:tcPr>
          <w:p w:rsidR="003E2307" w:rsidRPr="00CD48A8" w:rsidRDefault="003E2307" w:rsidP="00243CD7">
            <w:r>
              <w:t>1</w:t>
            </w:r>
          </w:p>
        </w:tc>
        <w:tc>
          <w:tcPr>
            <w:tcW w:w="4410" w:type="dxa"/>
            <w:shd w:val="clear" w:color="auto" w:fill="auto"/>
            <w:vAlign w:val="center"/>
          </w:tcPr>
          <w:p w:rsidR="003E2307" w:rsidRPr="006E205B" w:rsidRDefault="003E2307" w:rsidP="00243CD7">
            <w:pPr>
              <w:jc w:val="center"/>
              <w:cnfStyle w:val="000000100000" w:firstRow="0" w:lastRow="0" w:firstColumn="0" w:lastColumn="0" w:oddVBand="0" w:evenVBand="0" w:oddHBand="1" w:evenHBand="0" w:firstRowFirstColumn="0" w:firstRowLastColumn="0" w:lastRowFirstColumn="0" w:lastRowLastColumn="0"/>
            </w:pPr>
            <w:r>
              <w:rPr>
                <w:bCs/>
                <w:szCs w:val="20"/>
              </w:rPr>
              <w:t>This column contains list of values (all are Dynamic values)</w:t>
            </w:r>
          </w:p>
        </w:tc>
        <w:tc>
          <w:tcPr>
            <w:tcW w:w="2790" w:type="dxa"/>
            <w:shd w:val="clear" w:color="auto" w:fill="auto"/>
          </w:tcPr>
          <w:p w:rsidR="003E2307" w:rsidRDefault="003E2307" w:rsidP="00243CD7">
            <w:pPr>
              <w:jc w:val="center"/>
              <w:cnfStyle w:val="000000100000" w:firstRow="0" w:lastRow="0" w:firstColumn="0" w:lastColumn="0" w:oddVBand="0" w:evenVBand="0" w:oddHBand="1" w:evenHBand="0" w:firstRowFirstColumn="0" w:firstRowLastColumn="0" w:lastRowFirstColumn="0" w:lastRowLastColumn="0"/>
              <w:rPr>
                <w:szCs w:val="20"/>
              </w:rPr>
            </w:pPr>
            <w:proofErr w:type="spellStart"/>
            <w:r>
              <w:rPr>
                <w:szCs w:val="20"/>
              </w:rPr>
              <w:t>PreorderEligible</w:t>
            </w:r>
            <w:proofErr w:type="spellEnd"/>
          </w:p>
        </w:tc>
        <w:tc>
          <w:tcPr>
            <w:tcW w:w="1710" w:type="dxa"/>
            <w:shd w:val="clear" w:color="auto" w:fill="auto"/>
            <w:vAlign w:val="center"/>
          </w:tcPr>
          <w:p w:rsidR="003E2307" w:rsidRPr="006E205B" w:rsidRDefault="003E2307" w:rsidP="00243CD7">
            <w:pPr>
              <w:jc w:val="center"/>
              <w:cnfStyle w:val="000000100000" w:firstRow="0" w:lastRow="0" w:firstColumn="0" w:lastColumn="0" w:oddVBand="0" w:evenVBand="0" w:oddHBand="1" w:evenHBand="0" w:firstRowFirstColumn="0" w:firstRowLastColumn="0" w:lastRowFirstColumn="0" w:lastRowLastColumn="0"/>
            </w:pPr>
            <w:proofErr w:type="spellStart"/>
            <w:r>
              <w:rPr>
                <w:szCs w:val="20"/>
              </w:rPr>
              <w:t>System.Boolean</w:t>
            </w:r>
            <w:proofErr w:type="spellEnd"/>
          </w:p>
        </w:tc>
        <w:tc>
          <w:tcPr>
            <w:tcW w:w="1350" w:type="dxa"/>
            <w:shd w:val="clear" w:color="auto" w:fill="auto"/>
            <w:vAlign w:val="center"/>
          </w:tcPr>
          <w:p w:rsidR="003E2307" w:rsidRPr="006E205B" w:rsidRDefault="003E2307" w:rsidP="00243CD7">
            <w:pPr>
              <w:jc w:val="center"/>
              <w:cnfStyle w:val="000000100000" w:firstRow="0" w:lastRow="0" w:firstColumn="0" w:lastColumn="0" w:oddVBand="0" w:evenVBand="0" w:oddHBand="1" w:evenHBand="0" w:firstRowFirstColumn="0" w:firstRowLastColumn="0" w:lastRowFirstColumn="0" w:lastRowLastColumn="0"/>
            </w:pPr>
            <w:r>
              <w:rPr>
                <w:i/>
                <w:iCs/>
              </w:rPr>
              <w:t>0</w:t>
            </w:r>
          </w:p>
        </w:tc>
      </w:tr>
      <w:tr w:rsidR="003E2307" w:rsidRPr="006E205B" w:rsidTr="00243C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dxa"/>
          </w:tcPr>
          <w:p w:rsidR="003E2307" w:rsidRPr="00CD48A8" w:rsidRDefault="003E2307" w:rsidP="00243CD7">
            <w:r>
              <w:t>2</w:t>
            </w:r>
          </w:p>
        </w:tc>
        <w:tc>
          <w:tcPr>
            <w:tcW w:w="4410" w:type="dxa"/>
          </w:tcPr>
          <w:p w:rsidR="003E2307" w:rsidRPr="006E205B" w:rsidRDefault="003E2307" w:rsidP="00243CD7">
            <w:pPr>
              <w:jc w:val="center"/>
              <w:cnfStyle w:val="000000010000" w:firstRow="0" w:lastRow="0" w:firstColumn="0" w:lastColumn="0" w:oddVBand="0" w:evenVBand="0" w:oddHBand="0" w:evenHBand="1" w:firstRowFirstColumn="0" w:firstRowLastColumn="0" w:lastRowFirstColumn="0" w:lastRowLastColumn="0"/>
            </w:pPr>
            <w:r>
              <w:rPr>
                <w:bCs/>
                <w:szCs w:val="20"/>
              </w:rPr>
              <w:t>This column contains list of values (all are Dynamic values)</w:t>
            </w:r>
          </w:p>
        </w:tc>
        <w:tc>
          <w:tcPr>
            <w:tcW w:w="2790" w:type="dxa"/>
          </w:tcPr>
          <w:p w:rsidR="003E2307" w:rsidRDefault="003E2307" w:rsidP="00243CD7">
            <w:pPr>
              <w:jc w:val="center"/>
              <w:cnfStyle w:val="000000010000" w:firstRow="0" w:lastRow="0" w:firstColumn="0" w:lastColumn="0" w:oddVBand="0" w:evenVBand="0" w:oddHBand="0" w:evenHBand="1" w:firstRowFirstColumn="0" w:firstRowLastColumn="0" w:lastRowFirstColumn="0" w:lastRowLastColumn="0"/>
              <w:rPr>
                <w:szCs w:val="20"/>
              </w:rPr>
            </w:pPr>
            <w:proofErr w:type="spellStart"/>
            <w:r>
              <w:rPr>
                <w:szCs w:val="20"/>
              </w:rPr>
              <w:t>PreorderStreetDate</w:t>
            </w:r>
            <w:proofErr w:type="spellEnd"/>
          </w:p>
        </w:tc>
        <w:tc>
          <w:tcPr>
            <w:tcW w:w="1710" w:type="dxa"/>
          </w:tcPr>
          <w:p w:rsidR="003E2307" w:rsidRPr="006E205B" w:rsidRDefault="003E2307" w:rsidP="00243CD7">
            <w:pPr>
              <w:jc w:val="center"/>
              <w:cnfStyle w:val="000000010000" w:firstRow="0" w:lastRow="0" w:firstColumn="0" w:lastColumn="0" w:oddVBand="0" w:evenVBand="0" w:oddHBand="0" w:evenHBand="1" w:firstRowFirstColumn="0" w:firstRowLastColumn="0" w:lastRowFirstColumn="0" w:lastRowLastColumn="0"/>
            </w:pPr>
            <w:proofErr w:type="spellStart"/>
            <w:r>
              <w:rPr>
                <w:szCs w:val="20"/>
              </w:rPr>
              <w:t>System.Boolean</w:t>
            </w:r>
            <w:proofErr w:type="spellEnd"/>
          </w:p>
        </w:tc>
        <w:tc>
          <w:tcPr>
            <w:tcW w:w="1350" w:type="dxa"/>
          </w:tcPr>
          <w:p w:rsidR="003E2307" w:rsidRPr="006E205B" w:rsidRDefault="003E2307" w:rsidP="00243CD7">
            <w:pPr>
              <w:jc w:val="center"/>
              <w:cnfStyle w:val="000000010000" w:firstRow="0" w:lastRow="0" w:firstColumn="0" w:lastColumn="0" w:oddVBand="0" w:evenVBand="0" w:oddHBand="0" w:evenHBand="1" w:firstRowFirstColumn="0" w:firstRowLastColumn="0" w:lastRowFirstColumn="0" w:lastRowLastColumn="0"/>
            </w:pPr>
            <w:r>
              <w:rPr>
                <w:i/>
                <w:iCs/>
              </w:rPr>
              <w:t>0</w:t>
            </w:r>
          </w:p>
        </w:tc>
      </w:tr>
      <w:tr w:rsidR="003E2307" w:rsidRPr="006E205B" w:rsidTr="0024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dxa"/>
            <w:vAlign w:val="center"/>
          </w:tcPr>
          <w:p w:rsidR="003E2307" w:rsidRDefault="003E2307" w:rsidP="00243CD7">
            <w:r>
              <w:t>3</w:t>
            </w:r>
          </w:p>
        </w:tc>
        <w:tc>
          <w:tcPr>
            <w:tcW w:w="4410" w:type="dxa"/>
            <w:vAlign w:val="center"/>
          </w:tcPr>
          <w:p w:rsidR="003E2307" w:rsidRDefault="003E2307" w:rsidP="00243CD7">
            <w:pPr>
              <w:jc w:val="center"/>
              <w:cnfStyle w:val="000000100000" w:firstRow="0" w:lastRow="0" w:firstColumn="0" w:lastColumn="0" w:oddVBand="0" w:evenVBand="0" w:oddHBand="1" w:evenHBand="0" w:firstRowFirstColumn="0" w:firstRowLastColumn="0" w:lastRowFirstColumn="0" w:lastRowLastColumn="0"/>
              <w:rPr>
                <w:bCs/>
                <w:szCs w:val="20"/>
              </w:rPr>
            </w:pPr>
            <w:r>
              <w:rPr>
                <w:bCs/>
                <w:szCs w:val="20"/>
              </w:rPr>
              <w:t>This column contains list of values (all are Dynamic values)</w:t>
            </w:r>
          </w:p>
        </w:tc>
        <w:tc>
          <w:tcPr>
            <w:tcW w:w="2790" w:type="dxa"/>
          </w:tcPr>
          <w:p w:rsidR="003E2307" w:rsidRDefault="003E2307" w:rsidP="00243CD7">
            <w:pPr>
              <w:jc w:val="center"/>
              <w:cnfStyle w:val="000000100000" w:firstRow="0" w:lastRow="0" w:firstColumn="0" w:lastColumn="0" w:oddVBand="0" w:evenVBand="0" w:oddHBand="1" w:evenHBand="0" w:firstRowFirstColumn="0" w:firstRowLastColumn="0" w:lastRowFirstColumn="0" w:lastRowLastColumn="0"/>
              <w:rPr>
                <w:szCs w:val="20"/>
              </w:rPr>
            </w:pPr>
            <w:proofErr w:type="spellStart"/>
            <w:r>
              <w:rPr>
                <w:szCs w:val="20"/>
              </w:rPr>
              <w:t>PreorderEndDate</w:t>
            </w:r>
            <w:proofErr w:type="spellEnd"/>
          </w:p>
        </w:tc>
        <w:tc>
          <w:tcPr>
            <w:tcW w:w="1710" w:type="dxa"/>
            <w:vAlign w:val="center"/>
          </w:tcPr>
          <w:p w:rsidR="003E2307" w:rsidRDefault="003E2307" w:rsidP="00243CD7">
            <w:pPr>
              <w:jc w:val="center"/>
              <w:cnfStyle w:val="000000100000" w:firstRow="0" w:lastRow="0" w:firstColumn="0" w:lastColumn="0" w:oddVBand="0" w:evenVBand="0" w:oddHBand="1" w:evenHBand="0" w:firstRowFirstColumn="0" w:firstRowLastColumn="0" w:lastRowFirstColumn="0" w:lastRowLastColumn="0"/>
              <w:rPr>
                <w:szCs w:val="20"/>
              </w:rPr>
            </w:pPr>
            <w:proofErr w:type="spellStart"/>
            <w:r>
              <w:rPr>
                <w:szCs w:val="20"/>
              </w:rPr>
              <w:t>System.Boolean</w:t>
            </w:r>
            <w:proofErr w:type="spellEnd"/>
          </w:p>
        </w:tc>
        <w:tc>
          <w:tcPr>
            <w:tcW w:w="1350" w:type="dxa"/>
            <w:vAlign w:val="center"/>
          </w:tcPr>
          <w:p w:rsidR="003E2307" w:rsidRDefault="003E2307" w:rsidP="00243CD7">
            <w:pPr>
              <w:jc w:val="center"/>
              <w:cnfStyle w:val="000000100000" w:firstRow="0" w:lastRow="0" w:firstColumn="0" w:lastColumn="0" w:oddVBand="0" w:evenVBand="0" w:oddHBand="1" w:evenHBand="0" w:firstRowFirstColumn="0" w:firstRowLastColumn="0" w:lastRowFirstColumn="0" w:lastRowLastColumn="0"/>
              <w:rPr>
                <w:i/>
                <w:iCs/>
              </w:rPr>
            </w:pPr>
            <w:r>
              <w:rPr>
                <w:i/>
                <w:iCs/>
              </w:rPr>
              <w:t>0</w:t>
            </w:r>
          </w:p>
        </w:tc>
      </w:tr>
      <w:tr w:rsidR="003E2307" w:rsidRPr="006E205B" w:rsidTr="00243C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dxa"/>
            <w:vAlign w:val="center"/>
          </w:tcPr>
          <w:p w:rsidR="003E2307" w:rsidRDefault="003E2307" w:rsidP="00243CD7">
            <w:r>
              <w:t>4</w:t>
            </w:r>
          </w:p>
        </w:tc>
        <w:tc>
          <w:tcPr>
            <w:tcW w:w="4410" w:type="dxa"/>
            <w:vAlign w:val="center"/>
          </w:tcPr>
          <w:p w:rsidR="003E2307" w:rsidRDefault="003E2307" w:rsidP="00243CD7">
            <w:pPr>
              <w:jc w:val="center"/>
              <w:cnfStyle w:val="000000010000" w:firstRow="0" w:lastRow="0" w:firstColumn="0" w:lastColumn="0" w:oddVBand="0" w:evenVBand="0" w:oddHBand="0" w:evenHBand="1" w:firstRowFirstColumn="0" w:firstRowLastColumn="0" w:lastRowFirstColumn="0" w:lastRowLastColumn="0"/>
              <w:rPr>
                <w:bCs/>
                <w:szCs w:val="20"/>
              </w:rPr>
            </w:pPr>
            <w:r>
              <w:rPr>
                <w:bCs/>
                <w:szCs w:val="20"/>
              </w:rPr>
              <w:t>This column contains list of values (all are Dynamic values)</w:t>
            </w:r>
          </w:p>
        </w:tc>
        <w:tc>
          <w:tcPr>
            <w:tcW w:w="2790" w:type="dxa"/>
          </w:tcPr>
          <w:p w:rsidR="003E2307" w:rsidRDefault="003E2307" w:rsidP="00243CD7">
            <w:pPr>
              <w:jc w:val="center"/>
              <w:cnfStyle w:val="000000010000" w:firstRow="0" w:lastRow="0" w:firstColumn="0" w:lastColumn="0" w:oddVBand="0" w:evenVBand="0" w:oddHBand="0" w:evenHBand="1" w:firstRowFirstColumn="0" w:firstRowLastColumn="0" w:lastRowFirstColumn="0" w:lastRowLastColumn="0"/>
              <w:rPr>
                <w:szCs w:val="20"/>
              </w:rPr>
            </w:pPr>
            <w:proofErr w:type="spellStart"/>
            <w:r>
              <w:rPr>
                <w:szCs w:val="20"/>
              </w:rPr>
              <w:t>PreorderItemPrice</w:t>
            </w:r>
            <w:proofErr w:type="spellEnd"/>
          </w:p>
        </w:tc>
        <w:tc>
          <w:tcPr>
            <w:tcW w:w="1710" w:type="dxa"/>
            <w:vAlign w:val="center"/>
          </w:tcPr>
          <w:p w:rsidR="003E2307" w:rsidRDefault="003E2307" w:rsidP="00243CD7">
            <w:pPr>
              <w:jc w:val="center"/>
              <w:cnfStyle w:val="000000010000" w:firstRow="0" w:lastRow="0" w:firstColumn="0" w:lastColumn="0" w:oddVBand="0" w:evenVBand="0" w:oddHBand="0" w:evenHBand="1" w:firstRowFirstColumn="0" w:firstRowLastColumn="0" w:lastRowFirstColumn="0" w:lastRowLastColumn="0"/>
              <w:rPr>
                <w:szCs w:val="20"/>
              </w:rPr>
            </w:pPr>
            <w:proofErr w:type="spellStart"/>
            <w:r>
              <w:rPr>
                <w:szCs w:val="20"/>
              </w:rPr>
              <w:t>System.Boolean</w:t>
            </w:r>
            <w:proofErr w:type="spellEnd"/>
          </w:p>
        </w:tc>
        <w:tc>
          <w:tcPr>
            <w:tcW w:w="1350" w:type="dxa"/>
            <w:vAlign w:val="center"/>
          </w:tcPr>
          <w:p w:rsidR="003E2307" w:rsidRDefault="003E2307" w:rsidP="00243CD7">
            <w:pPr>
              <w:jc w:val="center"/>
              <w:cnfStyle w:val="000000010000" w:firstRow="0" w:lastRow="0" w:firstColumn="0" w:lastColumn="0" w:oddVBand="0" w:evenVBand="0" w:oddHBand="0" w:evenHBand="1" w:firstRowFirstColumn="0" w:firstRowLastColumn="0" w:lastRowFirstColumn="0" w:lastRowLastColumn="0"/>
              <w:rPr>
                <w:i/>
                <w:iCs/>
              </w:rPr>
            </w:pPr>
            <w:r>
              <w:rPr>
                <w:i/>
                <w:iCs/>
              </w:rPr>
              <w:t>0</w:t>
            </w:r>
          </w:p>
        </w:tc>
      </w:tr>
    </w:tbl>
    <w:p w:rsidR="003E2307" w:rsidRDefault="003E2307" w:rsidP="003E2307">
      <w:pPr>
        <w:pStyle w:val="BodyText"/>
      </w:pPr>
    </w:p>
    <w:p w:rsidR="003E2307" w:rsidRDefault="003E2307" w:rsidP="003E2307">
      <w:pPr>
        <w:pStyle w:val="BodyText"/>
        <w:numPr>
          <w:ilvl w:val="0"/>
          <w:numId w:val="17"/>
        </w:numPr>
      </w:pPr>
      <w:r>
        <w:t xml:space="preserve">Get the </w:t>
      </w:r>
      <w:proofErr w:type="spellStart"/>
      <w:r>
        <w:t>ItemLocationId</w:t>
      </w:r>
      <w:proofErr w:type="spellEnd"/>
      <w:r>
        <w:t xml:space="preserve"> from </w:t>
      </w:r>
      <w:proofErr w:type="spellStart"/>
      <w:r>
        <w:t>Item.ItemLocationAttributeValue</w:t>
      </w:r>
      <w:proofErr w:type="spellEnd"/>
      <w:r>
        <w:t xml:space="preserve"> table for above values. </w:t>
      </w:r>
    </w:p>
    <w:tbl>
      <w:tblPr>
        <w:tblStyle w:val="LightGrid-Accent11"/>
        <w:tblW w:w="0" w:type="auto"/>
        <w:tblInd w:w="144" w:type="dxa"/>
        <w:tblLayout w:type="fixed"/>
        <w:tblLook w:val="04A0" w:firstRow="1" w:lastRow="0" w:firstColumn="1" w:lastColumn="0" w:noHBand="0" w:noVBand="1"/>
      </w:tblPr>
      <w:tblGrid>
        <w:gridCol w:w="324"/>
        <w:gridCol w:w="2430"/>
        <w:gridCol w:w="1980"/>
        <w:gridCol w:w="2160"/>
        <w:gridCol w:w="3690"/>
      </w:tblGrid>
      <w:tr w:rsidR="003E2307" w:rsidTr="00243CD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24" w:type="dxa"/>
            <w:shd w:val="clear" w:color="auto" w:fill="B8CCE4" w:themeFill="accent1" w:themeFillTint="66"/>
            <w:vAlign w:val="bottom"/>
          </w:tcPr>
          <w:p w:rsidR="003E2307" w:rsidRDefault="003E2307" w:rsidP="00243CD7"/>
        </w:tc>
        <w:tc>
          <w:tcPr>
            <w:tcW w:w="2430" w:type="dxa"/>
            <w:shd w:val="clear" w:color="auto" w:fill="B8CCE4" w:themeFill="accent1" w:themeFillTint="66"/>
            <w:vAlign w:val="bottom"/>
          </w:tcPr>
          <w:p w:rsidR="003E2307" w:rsidRDefault="003E2307" w:rsidP="00243CD7">
            <w:pPr>
              <w:jc w:val="center"/>
              <w:cnfStyle w:val="100000000000" w:firstRow="1" w:lastRow="0" w:firstColumn="0" w:lastColumn="0" w:oddVBand="0" w:evenVBand="0" w:oddHBand="0" w:evenHBand="0" w:firstRowFirstColumn="0" w:firstRowLastColumn="0" w:lastRowFirstColumn="0" w:lastRowLastColumn="0"/>
            </w:pPr>
            <w:r>
              <w:t>ID</w:t>
            </w:r>
          </w:p>
        </w:tc>
        <w:tc>
          <w:tcPr>
            <w:tcW w:w="1980" w:type="dxa"/>
            <w:shd w:val="clear" w:color="auto" w:fill="B8CCE4" w:themeFill="accent1" w:themeFillTint="66"/>
          </w:tcPr>
          <w:p w:rsidR="003E2307" w:rsidRDefault="003E2307" w:rsidP="00243CD7">
            <w:pPr>
              <w:jc w:val="center"/>
              <w:cnfStyle w:val="100000000000" w:firstRow="1" w:lastRow="0" w:firstColumn="0" w:lastColumn="0" w:oddVBand="0" w:evenVBand="0" w:oddHBand="0" w:evenHBand="0" w:firstRowFirstColumn="0" w:firstRowLastColumn="0" w:lastRowFirstColumn="0" w:lastRowLastColumn="0"/>
            </w:pPr>
            <w:proofErr w:type="spellStart"/>
            <w:r>
              <w:t>AttributeId</w:t>
            </w:r>
            <w:proofErr w:type="spellEnd"/>
          </w:p>
        </w:tc>
        <w:tc>
          <w:tcPr>
            <w:tcW w:w="2160" w:type="dxa"/>
            <w:shd w:val="clear" w:color="auto" w:fill="B8CCE4" w:themeFill="accent1" w:themeFillTint="66"/>
            <w:vAlign w:val="bottom"/>
          </w:tcPr>
          <w:p w:rsidR="003E2307" w:rsidRDefault="003E2307" w:rsidP="00243CD7">
            <w:pPr>
              <w:jc w:val="center"/>
              <w:cnfStyle w:val="100000000000" w:firstRow="1" w:lastRow="0" w:firstColumn="0" w:lastColumn="0" w:oddVBand="0" w:evenVBand="0" w:oddHBand="0" w:evenHBand="0" w:firstRowFirstColumn="0" w:firstRowLastColumn="0" w:lastRowFirstColumn="0" w:lastRowLastColumn="0"/>
            </w:pPr>
            <w:proofErr w:type="spellStart"/>
            <w:r>
              <w:t>ItemLocationID</w:t>
            </w:r>
            <w:proofErr w:type="spellEnd"/>
          </w:p>
        </w:tc>
        <w:tc>
          <w:tcPr>
            <w:tcW w:w="3690" w:type="dxa"/>
            <w:shd w:val="clear" w:color="auto" w:fill="B8CCE4" w:themeFill="accent1" w:themeFillTint="66"/>
            <w:vAlign w:val="bottom"/>
          </w:tcPr>
          <w:p w:rsidR="003E2307" w:rsidRDefault="003E2307" w:rsidP="00243CD7">
            <w:pPr>
              <w:jc w:val="center"/>
              <w:cnfStyle w:val="100000000000" w:firstRow="1" w:lastRow="0" w:firstColumn="0" w:lastColumn="0" w:oddVBand="0" w:evenVBand="0" w:oddHBand="0" w:evenHBand="0" w:firstRowFirstColumn="0" w:firstRowLastColumn="0" w:lastRowFirstColumn="0" w:lastRowLastColumn="0"/>
            </w:pPr>
            <w:r>
              <w:t>Value</w:t>
            </w:r>
          </w:p>
        </w:tc>
      </w:tr>
      <w:tr w:rsidR="003E2307" w:rsidRPr="006E205B" w:rsidTr="00243CD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24" w:type="dxa"/>
            <w:shd w:val="clear" w:color="auto" w:fill="auto"/>
            <w:vAlign w:val="center"/>
          </w:tcPr>
          <w:p w:rsidR="003E2307" w:rsidRPr="00F05F2C" w:rsidRDefault="003E2307" w:rsidP="00243CD7">
            <w:r>
              <w:t>1</w:t>
            </w:r>
          </w:p>
        </w:tc>
        <w:tc>
          <w:tcPr>
            <w:tcW w:w="2430" w:type="dxa"/>
            <w:shd w:val="clear" w:color="auto" w:fill="auto"/>
            <w:vAlign w:val="center"/>
          </w:tcPr>
          <w:p w:rsidR="003E2307" w:rsidRPr="006E205B" w:rsidRDefault="003E2307" w:rsidP="00243CD7">
            <w:pPr>
              <w:jc w:val="center"/>
              <w:cnfStyle w:val="000000100000" w:firstRow="0" w:lastRow="0" w:firstColumn="0" w:lastColumn="0" w:oddVBand="0" w:evenVBand="0" w:oddHBand="1" w:evenHBand="0" w:firstRowFirstColumn="0" w:firstRowLastColumn="0" w:lastRowFirstColumn="0" w:lastRowLastColumn="0"/>
            </w:pPr>
            <w:r>
              <w:rPr>
                <w:bCs/>
                <w:szCs w:val="20"/>
              </w:rPr>
              <w:t>This column contains list of values (all are Dynamic values)</w:t>
            </w:r>
          </w:p>
        </w:tc>
        <w:tc>
          <w:tcPr>
            <w:tcW w:w="1980" w:type="dxa"/>
            <w:shd w:val="clear" w:color="auto" w:fill="auto"/>
          </w:tcPr>
          <w:p w:rsidR="003E2307" w:rsidRDefault="003E2307" w:rsidP="00243CD7">
            <w:pPr>
              <w:jc w:val="center"/>
              <w:cnfStyle w:val="000000100000" w:firstRow="0" w:lastRow="0" w:firstColumn="0" w:lastColumn="0" w:oddVBand="0" w:evenVBand="0" w:oddHBand="1" w:evenHBand="0" w:firstRowFirstColumn="0" w:firstRowLastColumn="0" w:lastRowFirstColumn="0" w:lastRowLastColumn="0"/>
              <w:rPr>
                <w:szCs w:val="20"/>
              </w:rPr>
            </w:pPr>
            <w:r>
              <w:rPr>
                <w:szCs w:val="20"/>
              </w:rPr>
              <w:t>This column contains list of Attribute ID’s</w:t>
            </w:r>
          </w:p>
        </w:tc>
        <w:tc>
          <w:tcPr>
            <w:tcW w:w="2160" w:type="dxa"/>
            <w:shd w:val="clear" w:color="auto" w:fill="auto"/>
            <w:vAlign w:val="center"/>
          </w:tcPr>
          <w:p w:rsidR="003E2307" w:rsidRPr="006E205B" w:rsidRDefault="003E2307" w:rsidP="00243CD7">
            <w:pPr>
              <w:jc w:val="center"/>
              <w:cnfStyle w:val="000000100000" w:firstRow="0" w:lastRow="0" w:firstColumn="0" w:lastColumn="0" w:oddVBand="0" w:evenVBand="0" w:oddHBand="1" w:evenHBand="0" w:firstRowFirstColumn="0" w:firstRowLastColumn="0" w:lastRowFirstColumn="0" w:lastRowLastColumn="0"/>
            </w:pPr>
            <w:r>
              <w:rPr>
                <w:szCs w:val="20"/>
              </w:rPr>
              <w:t xml:space="preserve">Contains list of </w:t>
            </w:r>
            <w:proofErr w:type="spellStart"/>
            <w:r>
              <w:rPr>
                <w:szCs w:val="20"/>
              </w:rPr>
              <w:t>ItemLocationID’s</w:t>
            </w:r>
            <w:proofErr w:type="spellEnd"/>
            <w:r>
              <w:rPr>
                <w:szCs w:val="20"/>
              </w:rPr>
              <w:t xml:space="preserve"> </w:t>
            </w:r>
          </w:p>
        </w:tc>
        <w:tc>
          <w:tcPr>
            <w:tcW w:w="3690" w:type="dxa"/>
            <w:shd w:val="clear" w:color="auto" w:fill="auto"/>
            <w:vAlign w:val="center"/>
          </w:tcPr>
          <w:p w:rsidR="003E2307" w:rsidRPr="00197065" w:rsidRDefault="003E2307" w:rsidP="003E2307">
            <w:pPr>
              <w:pStyle w:val="ListParagraph"/>
              <w:numPr>
                <w:ilvl w:val="0"/>
                <w:numId w:val="17"/>
              </w:numPr>
              <w:jc w:val="center"/>
              <w:cnfStyle w:val="000000100000" w:firstRow="0" w:lastRow="0" w:firstColumn="0" w:lastColumn="0" w:oddVBand="0" w:evenVBand="0" w:oddHBand="1" w:evenHBand="0" w:firstRowFirstColumn="0" w:firstRowLastColumn="0" w:lastRowFirstColumn="0" w:lastRowLastColumn="0"/>
              <w:rPr>
                <w:i/>
                <w:iCs/>
              </w:rPr>
            </w:pPr>
            <w:r w:rsidRPr="00197065">
              <w:rPr>
                <w:i/>
                <w:iCs/>
              </w:rPr>
              <w:t>True or False</w:t>
            </w:r>
          </w:p>
          <w:p w:rsidR="003E2307" w:rsidRDefault="003E2307" w:rsidP="00243CD7">
            <w:pPr>
              <w:jc w:val="center"/>
              <w:cnfStyle w:val="000000100000" w:firstRow="0" w:lastRow="0" w:firstColumn="0" w:lastColumn="0" w:oddVBand="0" w:evenVBand="0" w:oddHBand="1" w:evenHBand="0" w:firstRowFirstColumn="0" w:firstRowLastColumn="0" w:lastRowFirstColumn="0" w:lastRowLastColumn="0"/>
              <w:rPr>
                <w:i/>
                <w:iCs/>
              </w:rPr>
            </w:pPr>
            <w:r>
              <w:rPr>
                <w:i/>
                <w:iCs/>
              </w:rPr>
              <w:t xml:space="preserve">True: Eligible for </w:t>
            </w:r>
            <w:proofErr w:type="spellStart"/>
            <w:r>
              <w:rPr>
                <w:i/>
                <w:iCs/>
              </w:rPr>
              <w:t>PreOrder</w:t>
            </w:r>
            <w:proofErr w:type="spellEnd"/>
          </w:p>
          <w:p w:rsidR="003E2307" w:rsidRDefault="003E2307" w:rsidP="00243CD7">
            <w:pPr>
              <w:jc w:val="center"/>
              <w:cnfStyle w:val="000000100000" w:firstRow="0" w:lastRow="0" w:firstColumn="0" w:lastColumn="0" w:oddVBand="0" w:evenVBand="0" w:oddHBand="1" w:evenHBand="0" w:firstRowFirstColumn="0" w:firstRowLastColumn="0" w:lastRowFirstColumn="0" w:lastRowLastColumn="0"/>
              <w:rPr>
                <w:i/>
                <w:iCs/>
              </w:rPr>
            </w:pPr>
            <w:r>
              <w:rPr>
                <w:i/>
                <w:iCs/>
              </w:rPr>
              <w:t xml:space="preserve">False: Not Eligible for </w:t>
            </w:r>
            <w:proofErr w:type="spellStart"/>
            <w:r>
              <w:rPr>
                <w:i/>
                <w:iCs/>
              </w:rPr>
              <w:t>PreOrder</w:t>
            </w:r>
            <w:proofErr w:type="spellEnd"/>
          </w:p>
          <w:p w:rsidR="003E2307" w:rsidRPr="00197065" w:rsidRDefault="003E2307" w:rsidP="003E2307">
            <w:pPr>
              <w:pStyle w:val="ListParagraph"/>
              <w:numPr>
                <w:ilvl w:val="0"/>
                <w:numId w:val="17"/>
              </w:numPr>
              <w:jc w:val="center"/>
              <w:cnfStyle w:val="000000100000" w:firstRow="0" w:lastRow="0" w:firstColumn="0" w:lastColumn="0" w:oddVBand="0" w:evenVBand="0" w:oddHBand="1" w:evenHBand="0" w:firstRowFirstColumn="0" w:firstRowLastColumn="0" w:lastRowFirstColumn="0" w:lastRowLastColumn="0"/>
            </w:pPr>
            <w:r w:rsidRPr="00197065">
              <w:rPr>
                <w:i/>
                <w:iCs/>
              </w:rPr>
              <w:t>Street Date</w:t>
            </w:r>
          </w:p>
          <w:p w:rsidR="003E2307" w:rsidRPr="00197065" w:rsidRDefault="003E2307" w:rsidP="003E2307">
            <w:pPr>
              <w:pStyle w:val="ListParagraph"/>
              <w:numPr>
                <w:ilvl w:val="0"/>
                <w:numId w:val="17"/>
              </w:numPr>
              <w:jc w:val="center"/>
              <w:cnfStyle w:val="000000100000" w:firstRow="0" w:lastRow="0" w:firstColumn="0" w:lastColumn="0" w:oddVBand="0" w:evenVBand="0" w:oddHBand="1" w:evenHBand="0" w:firstRowFirstColumn="0" w:firstRowLastColumn="0" w:lastRowFirstColumn="0" w:lastRowLastColumn="0"/>
            </w:pPr>
            <w:r w:rsidRPr="00197065">
              <w:rPr>
                <w:i/>
                <w:iCs/>
              </w:rPr>
              <w:t>End date</w:t>
            </w:r>
          </w:p>
          <w:p w:rsidR="003E2307" w:rsidRPr="006E205B" w:rsidRDefault="003E2307" w:rsidP="003E2307">
            <w:pPr>
              <w:pStyle w:val="ListParagraph"/>
              <w:numPr>
                <w:ilvl w:val="0"/>
                <w:numId w:val="17"/>
              </w:numPr>
              <w:jc w:val="center"/>
              <w:cnfStyle w:val="000000100000" w:firstRow="0" w:lastRow="0" w:firstColumn="0" w:lastColumn="0" w:oddVBand="0" w:evenVBand="0" w:oddHBand="1" w:evenHBand="0" w:firstRowFirstColumn="0" w:firstRowLastColumn="0" w:lastRowFirstColumn="0" w:lastRowLastColumn="0"/>
            </w:pPr>
            <w:proofErr w:type="spellStart"/>
            <w:r w:rsidRPr="00197065">
              <w:rPr>
                <w:i/>
                <w:iCs/>
              </w:rPr>
              <w:t>PreOrder</w:t>
            </w:r>
            <w:proofErr w:type="spellEnd"/>
            <w:r w:rsidRPr="00197065">
              <w:rPr>
                <w:i/>
                <w:iCs/>
              </w:rPr>
              <w:t xml:space="preserve"> Price</w:t>
            </w:r>
          </w:p>
        </w:tc>
      </w:tr>
    </w:tbl>
    <w:p w:rsidR="003E2307" w:rsidRDefault="003E2307" w:rsidP="003E2307">
      <w:pPr>
        <w:pStyle w:val="BodyText"/>
        <w:rPr>
          <w:b/>
          <w:bCs/>
          <w:szCs w:val="24"/>
        </w:rPr>
      </w:pPr>
    </w:p>
    <w:p w:rsidR="003E2307" w:rsidRDefault="003E2307" w:rsidP="003E2307">
      <w:pPr>
        <w:pStyle w:val="BodyText"/>
        <w:rPr>
          <w:b/>
          <w:bCs/>
          <w:szCs w:val="24"/>
        </w:rPr>
      </w:pPr>
      <w:r>
        <w:rPr>
          <w:b/>
          <w:bCs/>
          <w:szCs w:val="24"/>
        </w:rPr>
        <w:t>Below is snap shot of DB settings</w:t>
      </w:r>
    </w:p>
    <w:p w:rsidR="003E2307" w:rsidRDefault="003E2307" w:rsidP="003E2307">
      <w:pPr>
        <w:pStyle w:val="BodyText"/>
        <w:rPr>
          <w:b/>
          <w:bCs/>
          <w:szCs w:val="24"/>
        </w:rPr>
      </w:pPr>
      <w:r>
        <w:rPr>
          <w:b/>
          <w:bCs/>
          <w:noProof/>
          <w:szCs w:val="24"/>
        </w:rPr>
        <w:drawing>
          <wp:inline distT="0" distB="0" distL="0" distR="0" wp14:anchorId="13621EA8" wp14:editId="363EC130">
            <wp:extent cx="3413125" cy="956945"/>
            <wp:effectExtent l="19050" t="0" r="0" b="0"/>
            <wp:docPr id="4" name="Picture 1" descr="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bmp"/>
                    <pic:cNvPicPr>
                      <a:picLocks noChangeAspect="1" noChangeArrowheads="1"/>
                    </pic:cNvPicPr>
                  </pic:nvPicPr>
                  <pic:blipFill>
                    <a:blip r:embed="rId18" cstate="print"/>
                    <a:srcRect/>
                    <a:stretch>
                      <a:fillRect/>
                    </a:stretch>
                  </pic:blipFill>
                  <pic:spPr bwMode="auto">
                    <a:xfrm>
                      <a:off x="0" y="0"/>
                      <a:ext cx="3413125" cy="956945"/>
                    </a:xfrm>
                    <a:prstGeom prst="rect">
                      <a:avLst/>
                    </a:prstGeom>
                    <a:noFill/>
                    <a:ln w="9525">
                      <a:noFill/>
                      <a:miter lim="800000"/>
                      <a:headEnd/>
                      <a:tailEnd/>
                    </a:ln>
                  </pic:spPr>
                </pic:pic>
              </a:graphicData>
            </a:graphic>
          </wp:inline>
        </w:drawing>
      </w:r>
    </w:p>
    <w:p w:rsidR="003E2307" w:rsidRDefault="003E2307" w:rsidP="003E2307">
      <w:pPr>
        <w:pStyle w:val="BodyText"/>
        <w:rPr>
          <w:b/>
          <w:bCs/>
          <w:szCs w:val="24"/>
        </w:rPr>
      </w:pPr>
    </w:p>
    <w:p w:rsidR="003E2307" w:rsidRDefault="003E2307" w:rsidP="003E2307">
      <w:pPr>
        <w:pStyle w:val="BodyText"/>
        <w:numPr>
          <w:ilvl w:val="0"/>
          <w:numId w:val="17"/>
        </w:numPr>
      </w:pPr>
      <w:r w:rsidRPr="00F05F2C">
        <w:t xml:space="preserve">Get the </w:t>
      </w:r>
      <w:proofErr w:type="spellStart"/>
      <w:r w:rsidRPr="00F05F2C">
        <w:t>Item</w:t>
      </w:r>
      <w:r>
        <w:t>Id</w:t>
      </w:r>
      <w:proofErr w:type="spellEnd"/>
      <w:r>
        <w:t xml:space="preserve"> from </w:t>
      </w:r>
      <w:proofErr w:type="spellStart"/>
      <w:r>
        <w:t>Item.ItemLocation</w:t>
      </w:r>
      <w:proofErr w:type="spellEnd"/>
      <w:r>
        <w:t xml:space="preserve"> table for above </w:t>
      </w:r>
      <w:proofErr w:type="spellStart"/>
      <w:r>
        <w:t>ItemLocationID</w:t>
      </w:r>
      <w:proofErr w:type="spellEnd"/>
    </w:p>
    <w:p w:rsidR="003E2307" w:rsidRPr="00F05F2C" w:rsidRDefault="003E2307" w:rsidP="003E2307">
      <w:pPr>
        <w:pStyle w:val="BodyText"/>
        <w:numPr>
          <w:ilvl w:val="0"/>
          <w:numId w:val="17"/>
        </w:numPr>
      </w:pPr>
      <w:r>
        <w:t xml:space="preserve">Get the </w:t>
      </w:r>
      <w:proofErr w:type="spellStart"/>
      <w:r>
        <w:t>ItemCode</w:t>
      </w:r>
      <w:proofErr w:type="spellEnd"/>
      <w:r>
        <w:t xml:space="preserve"> from </w:t>
      </w:r>
      <w:proofErr w:type="spellStart"/>
      <w:r>
        <w:t>Item.Item</w:t>
      </w:r>
      <w:proofErr w:type="spellEnd"/>
      <w:r>
        <w:t xml:space="preserve"> table for above </w:t>
      </w:r>
      <w:proofErr w:type="spellStart"/>
      <w:r>
        <w:t>ItemId</w:t>
      </w:r>
      <w:proofErr w:type="spellEnd"/>
    </w:p>
    <w:p w:rsidR="003E2307" w:rsidRDefault="003E2307" w:rsidP="003E2307">
      <w:pPr>
        <w:pStyle w:val="BodyText"/>
      </w:pPr>
      <w:r>
        <w:t xml:space="preserve">*All the data for above </w:t>
      </w:r>
      <w:proofErr w:type="gramStart"/>
      <w:r>
        <w:t>table’s</w:t>
      </w:r>
      <w:proofErr w:type="gramEnd"/>
      <w:r>
        <w:t xml:space="preserve"> comes from ETL.</w:t>
      </w:r>
    </w:p>
    <w:p w:rsidR="00A36851" w:rsidRDefault="00A36851" w:rsidP="00A36851">
      <w:pPr>
        <w:pStyle w:val="Heading1"/>
        <w:rPr>
          <w:i/>
        </w:rPr>
      </w:pPr>
      <w:bookmarkStart w:id="452" w:name="_Toc400438007"/>
      <w:r>
        <w:rPr>
          <w:i/>
        </w:rPr>
        <w:t>Business Sign Off</w:t>
      </w:r>
      <w:bookmarkEnd w:id="447"/>
      <w:bookmarkEnd w:id="452"/>
    </w:p>
    <w:tbl>
      <w:tblPr>
        <w:tblW w:w="4935"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3698"/>
        <w:gridCol w:w="3345"/>
        <w:gridCol w:w="3597"/>
      </w:tblGrid>
      <w:tr w:rsidR="00A36851" w:rsidRPr="00583AE6" w:rsidTr="003A3810">
        <w:trPr>
          <w:cantSplit/>
        </w:trPr>
        <w:tc>
          <w:tcPr>
            <w:tcW w:w="3791" w:type="dxa"/>
            <w:tcBorders>
              <w:top w:val="single" w:sz="8" w:space="0" w:color="4F81BD"/>
              <w:left w:val="single" w:sz="8" w:space="0" w:color="4F81BD"/>
              <w:bottom w:val="single" w:sz="18" w:space="0" w:color="4F81BD"/>
              <w:right w:val="single" w:sz="8" w:space="0" w:color="4F81BD"/>
            </w:tcBorders>
          </w:tcPr>
          <w:p w:rsidR="00A36851" w:rsidRPr="00166947" w:rsidRDefault="00A36851" w:rsidP="001E3524">
            <w:pPr>
              <w:rPr>
                <w:b/>
              </w:rPr>
            </w:pPr>
            <w:r>
              <w:rPr>
                <w:b/>
              </w:rPr>
              <w:t>Name</w:t>
            </w:r>
          </w:p>
        </w:tc>
        <w:tc>
          <w:tcPr>
            <w:tcW w:w="3405" w:type="dxa"/>
            <w:tcBorders>
              <w:top w:val="single" w:sz="8" w:space="0" w:color="4F81BD"/>
              <w:left w:val="single" w:sz="8" w:space="0" w:color="4F81BD"/>
              <w:bottom w:val="single" w:sz="18" w:space="0" w:color="4F81BD"/>
              <w:right w:val="single" w:sz="8" w:space="0" w:color="4F81BD"/>
            </w:tcBorders>
          </w:tcPr>
          <w:p w:rsidR="00A36851" w:rsidRDefault="00A36851" w:rsidP="001E3524">
            <w:pPr>
              <w:rPr>
                <w:b/>
                <w:szCs w:val="20"/>
              </w:rPr>
            </w:pPr>
            <w:r>
              <w:rPr>
                <w:b/>
                <w:szCs w:val="20"/>
              </w:rPr>
              <w:t>Organization</w:t>
            </w:r>
          </w:p>
        </w:tc>
        <w:tc>
          <w:tcPr>
            <w:tcW w:w="3691" w:type="dxa"/>
            <w:tcBorders>
              <w:top w:val="single" w:sz="8" w:space="0" w:color="4F81BD"/>
              <w:left w:val="single" w:sz="8" w:space="0" w:color="4F81BD"/>
              <w:bottom w:val="single" w:sz="18" w:space="0" w:color="4F81BD"/>
              <w:right w:val="single" w:sz="8" w:space="0" w:color="4F81BD"/>
            </w:tcBorders>
          </w:tcPr>
          <w:p w:rsidR="00A36851" w:rsidRPr="00166947" w:rsidRDefault="00A36851" w:rsidP="001E3524">
            <w:pPr>
              <w:rPr>
                <w:b/>
                <w:szCs w:val="20"/>
              </w:rPr>
            </w:pPr>
            <w:r>
              <w:rPr>
                <w:b/>
                <w:szCs w:val="20"/>
              </w:rPr>
              <w:t>Date</w:t>
            </w:r>
          </w:p>
        </w:tc>
      </w:tr>
      <w:tr w:rsidR="00A36851" w:rsidRPr="00583AE6" w:rsidTr="003A3810">
        <w:trPr>
          <w:cantSplit/>
        </w:trPr>
        <w:tc>
          <w:tcPr>
            <w:tcW w:w="3791" w:type="dxa"/>
            <w:tcBorders>
              <w:top w:val="single" w:sz="8" w:space="0" w:color="4F81BD"/>
              <w:left w:val="single" w:sz="8" w:space="0" w:color="4F81BD"/>
              <w:bottom w:val="single" w:sz="8" w:space="0" w:color="4F81BD"/>
              <w:right w:val="single" w:sz="8" w:space="0" w:color="4F81BD"/>
            </w:tcBorders>
            <w:shd w:val="clear" w:color="auto" w:fill="D3DFEE"/>
          </w:tcPr>
          <w:p w:rsidR="00A36851" w:rsidRPr="006D10B4" w:rsidRDefault="00A36851" w:rsidP="001E3524">
            <w:pPr>
              <w:rPr>
                <w:color w:val="FF0000"/>
                <w:szCs w:val="20"/>
              </w:rPr>
            </w:pPr>
          </w:p>
        </w:tc>
        <w:tc>
          <w:tcPr>
            <w:tcW w:w="3405" w:type="dxa"/>
            <w:tcBorders>
              <w:top w:val="single" w:sz="8" w:space="0" w:color="4F81BD"/>
              <w:left w:val="single" w:sz="8" w:space="0" w:color="4F81BD"/>
              <w:bottom w:val="single" w:sz="8" w:space="0" w:color="4F81BD"/>
              <w:right w:val="single" w:sz="8" w:space="0" w:color="4F81BD"/>
            </w:tcBorders>
            <w:shd w:val="clear" w:color="auto" w:fill="D3DFEE"/>
          </w:tcPr>
          <w:p w:rsidR="00A36851" w:rsidRPr="004855CF" w:rsidRDefault="00A36851" w:rsidP="001E3524">
            <w:pPr>
              <w:rPr>
                <w:color w:val="FF0000"/>
                <w:szCs w:val="20"/>
              </w:rPr>
            </w:pPr>
          </w:p>
        </w:tc>
        <w:tc>
          <w:tcPr>
            <w:tcW w:w="3691" w:type="dxa"/>
            <w:tcBorders>
              <w:top w:val="single" w:sz="8" w:space="0" w:color="4F81BD"/>
              <w:left w:val="single" w:sz="8" w:space="0" w:color="4F81BD"/>
              <w:bottom w:val="single" w:sz="8" w:space="0" w:color="4F81BD"/>
              <w:right w:val="single" w:sz="8" w:space="0" w:color="4F81BD"/>
            </w:tcBorders>
            <w:shd w:val="clear" w:color="auto" w:fill="D3DFEE"/>
          </w:tcPr>
          <w:p w:rsidR="00A36851" w:rsidRPr="004855CF" w:rsidRDefault="00A36851" w:rsidP="001E3524">
            <w:pPr>
              <w:rPr>
                <w:color w:val="FF0000"/>
                <w:szCs w:val="20"/>
              </w:rPr>
            </w:pPr>
          </w:p>
        </w:tc>
      </w:tr>
    </w:tbl>
    <w:p w:rsidR="00A36851" w:rsidRPr="003E2D3E" w:rsidRDefault="00A36851" w:rsidP="00A36851">
      <w:pPr>
        <w:pStyle w:val="Heading1"/>
        <w:rPr>
          <w:i/>
        </w:rPr>
      </w:pPr>
      <w:bookmarkStart w:id="453" w:name="_Toc320880026"/>
      <w:bookmarkStart w:id="454" w:name="_Toc400438008"/>
      <w:r w:rsidRPr="003E2D3E">
        <w:rPr>
          <w:i/>
        </w:rPr>
        <w:t>Revision History</w:t>
      </w:r>
      <w:bookmarkEnd w:id="453"/>
      <w:bookmarkEnd w:id="454"/>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982"/>
        <w:gridCol w:w="5987"/>
        <w:gridCol w:w="1440"/>
        <w:gridCol w:w="1155"/>
      </w:tblGrid>
      <w:tr w:rsidR="00A36851" w:rsidRPr="00583AE6" w:rsidTr="006C20F3">
        <w:trPr>
          <w:cantSplit/>
        </w:trPr>
        <w:tc>
          <w:tcPr>
            <w:tcW w:w="1982" w:type="dxa"/>
            <w:tcBorders>
              <w:top w:val="single" w:sz="8" w:space="0" w:color="4F81BD"/>
              <w:left w:val="single" w:sz="8" w:space="0" w:color="4F81BD"/>
              <w:bottom w:val="single" w:sz="18" w:space="0" w:color="4F81BD"/>
              <w:right w:val="single" w:sz="8" w:space="0" w:color="4F81BD"/>
            </w:tcBorders>
          </w:tcPr>
          <w:p w:rsidR="00A36851" w:rsidRPr="00166947" w:rsidRDefault="00A36851" w:rsidP="001E3524">
            <w:pPr>
              <w:rPr>
                <w:b/>
              </w:rPr>
            </w:pPr>
            <w:r w:rsidRPr="00166947">
              <w:rPr>
                <w:b/>
              </w:rPr>
              <w:t>Reviser</w:t>
            </w:r>
          </w:p>
        </w:tc>
        <w:tc>
          <w:tcPr>
            <w:tcW w:w="5987" w:type="dxa"/>
            <w:tcBorders>
              <w:top w:val="single" w:sz="8" w:space="0" w:color="4F81BD"/>
              <w:left w:val="single" w:sz="8" w:space="0" w:color="4F81BD"/>
              <w:bottom w:val="single" w:sz="18" w:space="0" w:color="4F81BD"/>
              <w:right w:val="single" w:sz="8" w:space="0" w:color="4F81BD"/>
            </w:tcBorders>
          </w:tcPr>
          <w:p w:rsidR="00A36851" w:rsidRPr="00166947" w:rsidRDefault="00A36851" w:rsidP="001E3524">
            <w:pPr>
              <w:rPr>
                <w:b/>
                <w:vanish/>
                <w:szCs w:val="20"/>
              </w:rPr>
            </w:pPr>
            <w:r w:rsidRPr="00166947">
              <w:rPr>
                <w:b/>
                <w:szCs w:val="20"/>
              </w:rPr>
              <w:t>Revision</w:t>
            </w:r>
          </w:p>
        </w:tc>
        <w:tc>
          <w:tcPr>
            <w:tcW w:w="1440" w:type="dxa"/>
            <w:tcBorders>
              <w:top w:val="single" w:sz="8" w:space="0" w:color="4F81BD"/>
              <w:left w:val="single" w:sz="8" w:space="0" w:color="4F81BD"/>
              <w:bottom w:val="single" w:sz="18" w:space="0" w:color="4F81BD"/>
              <w:right w:val="single" w:sz="8" w:space="0" w:color="4F81BD"/>
            </w:tcBorders>
          </w:tcPr>
          <w:p w:rsidR="00A36851" w:rsidRPr="00166947" w:rsidRDefault="00A36851" w:rsidP="001E3524">
            <w:pPr>
              <w:rPr>
                <w:b/>
                <w:szCs w:val="20"/>
              </w:rPr>
            </w:pPr>
            <w:r w:rsidRPr="00166947">
              <w:rPr>
                <w:b/>
                <w:szCs w:val="20"/>
              </w:rPr>
              <w:t>Date</w:t>
            </w:r>
          </w:p>
        </w:tc>
        <w:tc>
          <w:tcPr>
            <w:tcW w:w="1155" w:type="dxa"/>
            <w:tcBorders>
              <w:top w:val="single" w:sz="8" w:space="0" w:color="4F81BD"/>
              <w:left w:val="single" w:sz="8" w:space="0" w:color="4F81BD"/>
              <w:bottom w:val="single" w:sz="18" w:space="0" w:color="4F81BD"/>
              <w:right w:val="single" w:sz="8" w:space="0" w:color="4F81BD"/>
            </w:tcBorders>
          </w:tcPr>
          <w:p w:rsidR="00A36851" w:rsidRPr="00166947" w:rsidRDefault="00A36851" w:rsidP="001E3524">
            <w:pPr>
              <w:rPr>
                <w:b/>
                <w:szCs w:val="20"/>
              </w:rPr>
            </w:pPr>
            <w:r w:rsidRPr="00166947">
              <w:rPr>
                <w:b/>
                <w:szCs w:val="20"/>
              </w:rPr>
              <w:t>Version</w:t>
            </w:r>
          </w:p>
        </w:tc>
      </w:tr>
      <w:tr w:rsidR="00A36851" w:rsidRPr="006A76D3" w:rsidTr="006C20F3">
        <w:trPr>
          <w:cantSplit/>
        </w:trPr>
        <w:tc>
          <w:tcPr>
            <w:tcW w:w="1982" w:type="dxa"/>
            <w:tcBorders>
              <w:top w:val="single" w:sz="8" w:space="0" w:color="4F81BD"/>
              <w:left w:val="single" w:sz="8" w:space="0" w:color="4F81BD"/>
              <w:bottom w:val="single" w:sz="8" w:space="0" w:color="4F81BD"/>
              <w:right w:val="single" w:sz="8" w:space="0" w:color="4F81BD"/>
            </w:tcBorders>
            <w:shd w:val="clear" w:color="auto" w:fill="D3DFEE"/>
          </w:tcPr>
          <w:p w:rsidR="00A36851" w:rsidRPr="006A76D3" w:rsidRDefault="003A3810" w:rsidP="001E3524">
            <w:pPr>
              <w:rPr>
                <w:bCs/>
                <w:szCs w:val="20"/>
              </w:rPr>
            </w:pPr>
            <w:r w:rsidRPr="006A76D3">
              <w:rPr>
                <w:szCs w:val="20"/>
              </w:rPr>
              <w:t>Amy Lackas</w:t>
            </w:r>
          </w:p>
        </w:tc>
        <w:tc>
          <w:tcPr>
            <w:tcW w:w="5987" w:type="dxa"/>
            <w:tcBorders>
              <w:top w:val="single" w:sz="8" w:space="0" w:color="4F81BD"/>
              <w:left w:val="single" w:sz="8" w:space="0" w:color="4F81BD"/>
              <w:bottom w:val="single" w:sz="8" w:space="0" w:color="4F81BD"/>
              <w:right w:val="single" w:sz="8" w:space="0" w:color="4F81BD"/>
            </w:tcBorders>
            <w:shd w:val="clear" w:color="auto" w:fill="D3DFEE"/>
          </w:tcPr>
          <w:p w:rsidR="00A36851" w:rsidRPr="006A76D3" w:rsidRDefault="003A3810" w:rsidP="00B0362A">
            <w:pPr>
              <w:rPr>
                <w:szCs w:val="20"/>
              </w:rPr>
            </w:pPr>
            <w:r w:rsidRPr="006A76D3">
              <w:rPr>
                <w:szCs w:val="20"/>
              </w:rPr>
              <w:t>Initial document created</w:t>
            </w:r>
          </w:p>
        </w:tc>
        <w:tc>
          <w:tcPr>
            <w:tcW w:w="1440" w:type="dxa"/>
            <w:tcBorders>
              <w:top w:val="single" w:sz="8" w:space="0" w:color="4F81BD"/>
              <w:left w:val="single" w:sz="8" w:space="0" w:color="4F81BD"/>
              <w:bottom w:val="single" w:sz="8" w:space="0" w:color="4F81BD"/>
              <w:right w:val="single" w:sz="8" w:space="0" w:color="4F81BD"/>
            </w:tcBorders>
            <w:shd w:val="clear" w:color="auto" w:fill="D3DFEE"/>
          </w:tcPr>
          <w:p w:rsidR="00A36851" w:rsidRPr="006A76D3" w:rsidRDefault="00B0362A" w:rsidP="001E3524">
            <w:pPr>
              <w:rPr>
                <w:szCs w:val="20"/>
              </w:rPr>
            </w:pPr>
            <w:r w:rsidRPr="006A76D3">
              <w:rPr>
                <w:szCs w:val="20"/>
              </w:rPr>
              <w:t>10/14/2013</w:t>
            </w:r>
          </w:p>
        </w:tc>
        <w:tc>
          <w:tcPr>
            <w:tcW w:w="1155" w:type="dxa"/>
            <w:tcBorders>
              <w:top w:val="single" w:sz="8" w:space="0" w:color="4F81BD"/>
              <w:left w:val="single" w:sz="8" w:space="0" w:color="4F81BD"/>
              <w:bottom w:val="single" w:sz="8" w:space="0" w:color="4F81BD"/>
              <w:right w:val="single" w:sz="8" w:space="0" w:color="4F81BD"/>
            </w:tcBorders>
            <w:shd w:val="clear" w:color="auto" w:fill="D3DFEE"/>
          </w:tcPr>
          <w:p w:rsidR="00A36851" w:rsidRPr="006A76D3" w:rsidRDefault="006A76D3" w:rsidP="001E3524">
            <w:pPr>
              <w:rPr>
                <w:szCs w:val="20"/>
              </w:rPr>
            </w:pPr>
            <w:r>
              <w:rPr>
                <w:szCs w:val="20"/>
              </w:rPr>
              <w:t>1.0</w:t>
            </w:r>
          </w:p>
        </w:tc>
      </w:tr>
      <w:tr w:rsidR="006C20F3" w:rsidRPr="006A76D3" w:rsidTr="006C20F3">
        <w:trPr>
          <w:cantSplit/>
          <w:ins w:id="455" w:author="Amy Byers" w:date="2014-10-07T09:24:00Z"/>
        </w:trPr>
        <w:tc>
          <w:tcPr>
            <w:tcW w:w="1982" w:type="dxa"/>
            <w:tcBorders>
              <w:top w:val="single" w:sz="8" w:space="0" w:color="4F81BD"/>
              <w:left w:val="single" w:sz="8" w:space="0" w:color="4F81BD"/>
              <w:bottom w:val="single" w:sz="8" w:space="0" w:color="4F81BD"/>
              <w:right w:val="single" w:sz="8" w:space="0" w:color="4F81BD"/>
            </w:tcBorders>
            <w:shd w:val="clear" w:color="auto" w:fill="D3DFEE"/>
          </w:tcPr>
          <w:p w:rsidR="006C20F3" w:rsidRPr="006A76D3" w:rsidRDefault="006C20F3" w:rsidP="001E3524">
            <w:pPr>
              <w:rPr>
                <w:ins w:id="456" w:author="Amy Byers" w:date="2014-10-07T09:24:00Z"/>
                <w:szCs w:val="20"/>
              </w:rPr>
            </w:pPr>
            <w:ins w:id="457" w:author="Amy Byers" w:date="2014-10-07T09:24:00Z">
              <w:r>
                <w:rPr>
                  <w:szCs w:val="20"/>
                </w:rPr>
                <w:t>Amy Byers</w:t>
              </w:r>
            </w:ins>
          </w:p>
        </w:tc>
        <w:tc>
          <w:tcPr>
            <w:tcW w:w="5987" w:type="dxa"/>
            <w:tcBorders>
              <w:top w:val="single" w:sz="8" w:space="0" w:color="4F81BD"/>
              <w:left w:val="single" w:sz="8" w:space="0" w:color="4F81BD"/>
              <w:bottom w:val="single" w:sz="8" w:space="0" w:color="4F81BD"/>
              <w:right w:val="single" w:sz="8" w:space="0" w:color="4F81BD"/>
            </w:tcBorders>
            <w:shd w:val="clear" w:color="auto" w:fill="D3DFEE"/>
          </w:tcPr>
          <w:p w:rsidR="006C20F3" w:rsidRPr="006A76D3" w:rsidRDefault="006C20F3" w:rsidP="00B0362A">
            <w:pPr>
              <w:rPr>
                <w:ins w:id="458" w:author="Amy Byers" w:date="2014-10-07T09:24:00Z"/>
                <w:szCs w:val="20"/>
              </w:rPr>
            </w:pPr>
            <w:ins w:id="459" w:author="Amy Byers" w:date="2014-10-07T09:24:00Z">
              <w:r>
                <w:rPr>
                  <w:szCs w:val="20"/>
                </w:rPr>
                <w:t>Added Requirements Matrix</w:t>
              </w:r>
            </w:ins>
          </w:p>
        </w:tc>
        <w:tc>
          <w:tcPr>
            <w:tcW w:w="1440" w:type="dxa"/>
            <w:tcBorders>
              <w:top w:val="single" w:sz="8" w:space="0" w:color="4F81BD"/>
              <w:left w:val="single" w:sz="8" w:space="0" w:color="4F81BD"/>
              <w:bottom w:val="single" w:sz="8" w:space="0" w:color="4F81BD"/>
              <w:right w:val="single" w:sz="8" w:space="0" w:color="4F81BD"/>
            </w:tcBorders>
            <w:shd w:val="clear" w:color="auto" w:fill="D3DFEE"/>
          </w:tcPr>
          <w:p w:rsidR="006C20F3" w:rsidRPr="006A76D3" w:rsidRDefault="006C20F3" w:rsidP="001E3524">
            <w:pPr>
              <w:rPr>
                <w:ins w:id="460" w:author="Amy Byers" w:date="2014-10-07T09:24:00Z"/>
                <w:szCs w:val="20"/>
              </w:rPr>
            </w:pPr>
            <w:ins w:id="461" w:author="Amy Byers" w:date="2014-10-07T09:24:00Z">
              <w:r>
                <w:rPr>
                  <w:szCs w:val="20"/>
                </w:rPr>
                <w:t>10/7/2014</w:t>
              </w:r>
            </w:ins>
          </w:p>
        </w:tc>
        <w:tc>
          <w:tcPr>
            <w:tcW w:w="1155" w:type="dxa"/>
            <w:tcBorders>
              <w:top w:val="single" w:sz="8" w:space="0" w:color="4F81BD"/>
              <w:left w:val="single" w:sz="8" w:space="0" w:color="4F81BD"/>
              <w:bottom w:val="single" w:sz="8" w:space="0" w:color="4F81BD"/>
              <w:right w:val="single" w:sz="8" w:space="0" w:color="4F81BD"/>
            </w:tcBorders>
            <w:shd w:val="clear" w:color="auto" w:fill="D3DFEE"/>
          </w:tcPr>
          <w:p w:rsidR="006C20F3" w:rsidRDefault="006C20F3" w:rsidP="001E3524">
            <w:pPr>
              <w:rPr>
                <w:ins w:id="462" w:author="Amy Byers" w:date="2014-10-07T09:24:00Z"/>
                <w:szCs w:val="20"/>
              </w:rPr>
            </w:pPr>
            <w:ins w:id="463" w:author="Amy Byers" w:date="2014-10-07T09:24:00Z">
              <w:r>
                <w:rPr>
                  <w:szCs w:val="20"/>
                </w:rPr>
                <w:t>1.2</w:t>
              </w:r>
            </w:ins>
          </w:p>
        </w:tc>
      </w:tr>
    </w:tbl>
    <w:p w:rsidR="006C20F3" w:rsidRPr="00E312D0" w:rsidRDefault="006C20F3" w:rsidP="006C20F3">
      <w:pPr>
        <w:rPr>
          <w:ins w:id="464" w:author="Amy Byers" w:date="2014-10-07T09:24:00Z"/>
          <w:rStyle w:val="StyleArialBold"/>
        </w:rPr>
      </w:pPr>
      <w:bookmarkStart w:id="465" w:name="_Toc320880027"/>
      <w:bookmarkStart w:id="466" w:name="_GoBack"/>
    </w:p>
    <w:p w:rsidR="006C20F3" w:rsidRDefault="006C20F3" w:rsidP="006C20F3">
      <w:pPr>
        <w:rPr>
          <w:ins w:id="467" w:author="Amy Byers" w:date="2014-10-07T09:24:00Z"/>
          <w:rFonts w:cs="Arial"/>
          <w:b/>
          <w:bCs/>
          <w:caps/>
          <w:kern w:val="32"/>
          <w:sz w:val="28"/>
          <w:szCs w:val="32"/>
        </w:rPr>
      </w:pPr>
      <w:bookmarkStart w:id="468" w:name="_Toc323725623"/>
      <w:bookmarkStart w:id="469" w:name="_Toc323818563"/>
      <w:bookmarkStart w:id="470" w:name="_Toc324415480"/>
      <w:bookmarkStart w:id="471" w:name="_Toc399358232"/>
      <w:bookmarkStart w:id="472" w:name="_Ref399406772"/>
      <w:bookmarkStart w:id="473" w:name="_Toc399406987"/>
      <w:bookmarkStart w:id="474" w:name="_Toc400392659"/>
      <w:ins w:id="475" w:author="Amy Byers" w:date="2014-10-07T09:24:00Z">
        <w:r>
          <w:br w:type="page"/>
        </w:r>
      </w:ins>
    </w:p>
    <w:p w:rsidR="006C20F3" w:rsidRPr="00B50B16" w:rsidRDefault="006C20F3" w:rsidP="006C20F3">
      <w:pPr>
        <w:pStyle w:val="Heading1"/>
        <w:pBdr>
          <w:bottom w:val="single" w:sz="4" w:space="1" w:color="auto"/>
        </w:pBdr>
        <w:tabs>
          <w:tab w:val="clear" w:pos="360"/>
        </w:tabs>
        <w:rPr>
          <w:ins w:id="476" w:author="Amy Byers" w:date="2014-10-07T09:24:00Z"/>
        </w:rPr>
      </w:pPr>
      <w:bookmarkStart w:id="477" w:name="_Toc400438009"/>
      <w:proofErr w:type="gramStart"/>
      <w:ins w:id="478" w:author="Amy Byers" w:date="2014-10-07T09:24:00Z">
        <w:r w:rsidRPr="00B50B16">
          <w:lastRenderedPageBreak/>
          <w:t xml:space="preserve">Appendix </w:t>
        </w:r>
        <w:proofErr w:type="gramEnd"/>
        <w:r w:rsidRPr="00B50B16">
          <w:fldChar w:fldCharType="begin"/>
        </w:r>
        <w:r w:rsidRPr="00B50B16">
          <w:instrText xml:space="preserve"> AUTONUMLGL  \* ALPHABETIC \e </w:instrText>
        </w:r>
        <w:r w:rsidRPr="00B50B16">
          <w:fldChar w:fldCharType="end"/>
        </w:r>
        <w:r w:rsidRPr="00B50B16">
          <w:t>: Source Documentation</w:t>
        </w:r>
        <w:bookmarkEnd w:id="468"/>
        <w:bookmarkEnd w:id="469"/>
        <w:bookmarkEnd w:id="470"/>
        <w:bookmarkEnd w:id="471"/>
        <w:bookmarkEnd w:id="472"/>
        <w:bookmarkEnd w:id="473"/>
        <w:bookmarkEnd w:id="474"/>
        <w:bookmarkEnd w:id="477"/>
      </w:ins>
    </w:p>
    <w:p w:rsidR="006C20F3" w:rsidRPr="00B50B16" w:rsidRDefault="006C20F3" w:rsidP="006C20F3">
      <w:pPr>
        <w:pStyle w:val="BodyText"/>
        <w:numPr>
          <w:ilvl w:val="0"/>
          <w:numId w:val="1"/>
        </w:numPr>
        <w:rPr>
          <w:ins w:id="479" w:author="Amy Byers" w:date="2014-10-07T09:24:00Z"/>
          <w:rFonts w:cs="Arial"/>
        </w:rPr>
      </w:pPr>
      <w:ins w:id="480" w:author="Amy Byers" w:date="2014-10-07T09:24:00Z">
        <w:r w:rsidRPr="008277EA">
          <w:rPr>
            <w:rFonts w:cs="Arial"/>
          </w:rPr>
          <w:t>Requirement Specification - XPOS.xlsx</w:t>
        </w:r>
        <w:r>
          <w:rPr>
            <w:rFonts w:cs="Arial"/>
          </w:rPr>
          <w:t xml:space="preserve"> </w:t>
        </w:r>
      </w:ins>
    </w:p>
    <w:p w:rsidR="006C20F3" w:rsidRPr="00B50B16" w:rsidRDefault="006C20F3" w:rsidP="006C20F3">
      <w:pPr>
        <w:pStyle w:val="Heading2"/>
        <w:rPr>
          <w:ins w:id="481" w:author="Amy Byers" w:date="2014-10-07T09:24:00Z"/>
        </w:rPr>
      </w:pPr>
      <w:bookmarkStart w:id="482" w:name="_Ref265236436"/>
      <w:bookmarkStart w:id="483" w:name="_Toc323725624"/>
      <w:bookmarkStart w:id="484" w:name="_Toc323818564"/>
      <w:bookmarkStart w:id="485" w:name="_Toc324415481"/>
      <w:bookmarkStart w:id="486" w:name="_Toc399358233"/>
      <w:bookmarkStart w:id="487" w:name="_Toc399406988"/>
      <w:bookmarkStart w:id="488" w:name="_Toc400392660"/>
      <w:bookmarkStart w:id="489" w:name="_Toc400438010"/>
      <w:ins w:id="490" w:author="Amy Byers" w:date="2014-10-07T09:24:00Z">
        <w:r w:rsidRPr="00B50B16">
          <w:t>Functional Requirements</w:t>
        </w:r>
        <w:bookmarkEnd w:id="482"/>
        <w:bookmarkEnd w:id="483"/>
        <w:bookmarkEnd w:id="484"/>
        <w:bookmarkEnd w:id="485"/>
        <w:bookmarkEnd w:id="486"/>
        <w:bookmarkEnd w:id="487"/>
        <w:bookmarkEnd w:id="488"/>
        <w:bookmarkEnd w:id="489"/>
      </w:ins>
    </w:p>
    <w:tbl>
      <w:tblPr>
        <w:tblW w:w="4938"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Change w:id="491" w:author="Amy Byers" w:date="2014-10-07T09:28:00Z">
          <w:tblPr>
            <w:tblW w:w="4938"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PrChange>
      </w:tblPr>
      <w:tblGrid>
        <w:gridCol w:w="930"/>
        <w:gridCol w:w="1886"/>
        <w:gridCol w:w="3960"/>
        <w:gridCol w:w="3870"/>
        <w:tblGridChange w:id="492">
          <w:tblGrid>
            <w:gridCol w:w="930"/>
            <w:gridCol w:w="1886"/>
            <w:gridCol w:w="365"/>
            <w:gridCol w:w="3595"/>
            <w:gridCol w:w="1619"/>
            <w:gridCol w:w="2251"/>
          </w:tblGrid>
        </w:tblGridChange>
      </w:tblGrid>
      <w:tr w:rsidR="006C20F3" w:rsidRPr="00B50B16" w:rsidTr="006C20F3">
        <w:trPr>
          <w:cantSplit/>
          <w:tblHeader/>
          <w:ins w:id="493" w:author="Amy Byers" w:date="2014-10-07T09:24:00Z"/>
          <w:trPrChange w:id="494" w:author="Amy Byers" w:date="2014-10-07T09:28:00Z">
            <w:trPr>
              <w:cantSplit/>
              <w:tblHeader/>
            </w:trPr>
          </w:trPrChange>
        </w:trPr>
        <w:tc>
          <w:tcPr>
            <w:tcW w:w="930"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Change w:id="495" w:author="Amy Byers" w:date="2014-10-07T09:28:00Z">
              <w:tcPr>
                <w:tcW w:w="930"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tcPrChange>
          </w:tcPr>
          <w:p w:rsidR="006C20F3" w:rsidRPr="00B50B16" w:rsidRDefault="006C20F3" w:rsidP="00243CD7">
            <w:pPr>
              <w:rPr>
                <w:ins w:id="496" w:author="Amy Byers" w:date="2014-10-07T09:24:00Z"/>
                <w:rFonts w:cs="Arial"/>
                <w:b/>
                <w:bCs/>
                <w:sz w:val="22"/>
                <w:szCs w:val="22"/>
              </w:rPr>
            </w:pPr>
            <w:ins w:id="497" w:author="Amy Byers" w:date="2014-10-07T09:24:00Z">
              <w:r w:rsidRPr="00B50B16">
                <w:rPr>
                  <w:rFonts w:cs="Arial"/>
                  <w:b/>
                  <w:bCs/>
                  <w:sz w:val="22"/>
                  <w:szCs w:val="22"/>
                </w:rPr>
                <w:t>ID</w:t>
              </w:r>
            </w:ins>
          </w:p>
        </w:tc>
        <w:tc>
          <w:tcPr>
            <w:tcW w:w="1886"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tcPrChange w:id="498" w:author="Amy Byers" w:date="2014-10-07T09:28:00Z">
              <w:tcPr>
                <w:tcW w:w="2251" w:type="dxa"/>
                <w:gridSpan w:val="2"/>
                <w:tcBorders>
                  <w:top w:val="single" w:sz="8" w:space="0" w:color="4F81BD"/>
                  <w:left w:val="single" w:sz="8" w:space="0" w:color="4F81BD"/>
                  <w:bottom w:val="single" w:sz="18" w:space="0" w:color="4F81BD"/>
                  <w:right w:val="single" w:sz="8" w:space="0" w:color="4F81BD"/>
                </w:tcBorders>
                <w:shd w:val="clear" w:color="auto" w:fill="B8CCE4" w:themeFill="accent1" w:themeFillTint="66"/>
              </w:tcPr>
            </w:tcPrChange>
          </w:tcPr>
          <w:p w:rsidR="006C20F3" w:rsidRPr="00B50B16" w:rsidRDefault="006C20F3" w:rsidP="00243CD7">
            <w:pPr>
              <w:rPr>
                <w:ins w:id="499" w:author="Amy Byers" w:date="2014-10-07T09:24:00Z"/>
                <w:rFonts w:cs="Arial"/>
                <w:b/>
                <w:bCs/>
                <w:sz w:val="22"/>
                <w:szCs w:val="22"/>
              </w:rPr>
            </w:pPr>
            <w:ins w:id="500" w:author="Amy Byers" w:date="2014-10-07T09:24:00Z">
              <w:r w:rsidRPr="00B50B16">
                <w:rPr>
                  <w:rFonts w:cs="Arial"/>
                  <w:b/>
                  <w:bCs/>
                  <w:sz w:val="22"/>
                  <w:szCs w:val="22"/>
                </w:rPr>
                <w:t>Sub Category</w:t>
              </w:r>
            </w:ins>
          </w:p>
        </w:tc>
        <w:tc>
          <w:tcPr>
            <w:tcW w:w="3960"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Change w:id="501" w:author="Amy Byers" w:date="2014-10-07T09:28:00Z">
              <w:tcPr>
                <w:tcW w:w="5214" w:type="dxa"/>
                <w:gridSpan w:val="2"/>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tcPrChange>
          </w:tcPr>
          <w:p w:rsidR="006C20F3" w:rsidRPr="00B50B16" w:rsidRDefault="006C20F3" w:rsidP="00243CD7">
            <w:pPr>
              <w:rPr>
                <w:ins w:id="502" w:author="Amy Byers" w:date="2014-10-07T09:24:00Z"/>
                <w:rFonts w:cs="Arial"/>
                <w:b/>
                <w:bCs/>
                <w:sz w:val="22"/>
                <w:szCs w:val="22"/>
              </w:rPr>
            </w:pPr>
            <w:ins w:id="503" w:author="Amy Byers" w:date="2014-10-07T09:24:00Z">
              <w:r w:rsidRPr="00B50B16">
                <w:rPr>
                  <w:rFonts w:cs="Arial"/>
                  <w:b/>
                  <w:bCs/>
                  <w:sz w:val="22"/>
                  <w:szCs w:val="22"/>
                </w:rPr>
                <w:t>Description</w:t>
              </w:r>
            </w:ins>
          </w:p>
        </w:tc>
        <w:tc>
          <w:tcPr>
            <w:tcW w:w="3870"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Change w:id="504" w:author="Amy Byers" w:date="2014-10-07T09:28:00Z">
              <w:tcPr>
                <w:tcW w:w="2251"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tcPrChange>
          </w:tcPr>
          <w:p w:rsidR="006C20F3" w:rsidRPr="00B50B16" w:rsidRDefault="006C20F3" w:rsidP="00243CD7">
            <w:pPr>
              <w:rPr>
                <w:ins w:id="505" w:author="Amy Byers" w:date="2014-10-07T09:24:00Z"/>
                <w:rFonts w:cs="Arial"/>
                <w:b/>
                <w:bCs/>
                <w:sz w:val="22"/>
                <w:szCs w:val="22"/>
              </w:rPr>
            </w:pPr>
            <w:ins w:id="506" w:author="Amy Byers" w:date="2014-10-07T09:24:00Z">
              <w:r w:rsidRPr="00B50B16">
                <w:rPr>
                  <w:rFonts w:cs="Arial"/>
                  <w:b/>
                  <w:bCs/>
                  <w:sz w:val="22"/>
                  <w:szCs w:val="22"/>
                </w:rPr>
                <w:t>Section(s)</w:t>
              </w:r>
            </w:ins>
          </w:p>
        </w:tc>
      </w:tr>
      <w:tr w:rsidR="006C20F3" w:rsidRPr="006C20F3" w:rsidTr="006C20F3">
        <w:trPr>
          <w:cantSplit/>
          <w:ins w:id="507" w:author="Amy Byers" w:date="2014-10-07T09:24:00Z"/>
          <w:trPrChange w:id="508" w:author="Amy Byers" w:date="2014-10-07T09:28:00Z">
            <w:trPr>
              <w:cantSplit/>
            </w:trPr>
          </w:trPrChange>
        </w:trPr>
        <w:tc>
          <w:tcPr>
            <w:tcW w:w="930" w:type="dxa"/>
            <w:tcBorders>
              <w:top w:val="single" w:sz="8" w:space="0" w:color="4F81BD"/>
              <w:left w:val="single" w:sz="8" w:space="0" w:color="4F81BD"/>
              <w:bottom w:val="single" w:sz="8" w:space="0" w:color="4F81BD"/>
              <w:right w:val="single" w:sz="8" w:space="0" w:color="4F81BD"/>
            </w:tcBorders>
            <w:shd w:val="clear" w:color="auto" w:fill="auto"/>
            <w:tcPrChange w:id="509" w:author="Amy Byers" w:date="2014-10-07T09:28:00Z">
              <w:tcPr>
                <w:tcW w:w="930" w:type="dxa"/>
                <w:tcBorders>
                  <w:top w:val="single" w:sz="8" w:space="0" w:color="4F81BD"/>
                  <w:left w:val="single" w:sz="8" w:space="0" w:color="4F81BD"/>
                  <w:bottom w:val="single" w:sz="8" w:space="0" w:color="4F81BD"/>
                  <w:right w:val="single" w:sz="8" w:space="0" w:color="4F81BD"/>
                </w:tcBorders>
                <w:shd w:val="clear" w:color="auto" w:fill="auto"/>
              </w:tcPr>
            </w:tcPrChange>
          </w:tcPr>
          <w:p w:rsidR="006C20F3" w:rsidRPr="006C20F3" w:rsidRDefault="006C20F3" w:rsidP="006C20F3">
            <w:pPr>
              <w:rPr>
                <w:ins w:id="510" w:author="Amy Byers" w:date="2014-10-07T09:24:00Z"/>
                <w:rFonts w:cs="Arial"/>
                <w:sz w:val="18"/>
                <w:szCs w:val="18"/>
              </w:rPr>
            </w:pPr>
            <w:ins w:id="511" w:author="Amy Byers" w:date="2014-10-07T09:25:00Z">
              <w:r w:rsidRPr="006C20F3">
                <w:rPr>
                  <w:rFonts w:cs="Arial"/>
                  <w:sz w:val="18"/>
                  <w:szCs w:val="18"/>
                  <w:rPrChange w:id="512" w:author="Amy Byers" w:date="2014-10-07T09:28:00Z">
                    <w:rPr>
                      <w:rFonts w:cs="Arial"/>
                      <w:szCs w:val="20"/>
                    </w:rPr>
                  </w:rPrChange>
                </w:rPr>
                <w:t>2.41</w:t>
              </w:r>
            </w:ins>
          </w:p>
        </w:tc>
        <w:tc>
          <w:tcPr>
            <w:tcW w:w="1886" w:type="dxa"/>
            <w:tcBorders>
              <w:top w:val="single" w:sz="8" w:space="0" w:color="4F81BD"/>
              <w:left w:val="single" w:sz="8" w:space="0" w:color="4F81BD"/>
              <w:bottom w:val="single" w:sz="8" w:space="0" w:color="4F81BD"/>
              <w:right w:val="single" w:sz="8" w:space="0" w:color="4F81BD"/>
            </w:tcBorders>
            <w:tcPrChange w:id="513" w:author="Amy Byers" w:date="2014-10-07T09:28:00Z">
              <w:tcPr>
                <w:tcW w:w="2251" w:type="dxa"/>
                <w:gridSpan w:val="2"/>
                <w:tcBorders>
                  <w:top w:val="single" w:sz="8" w:space="0" w:color="4F81BD"/>
                  <w:left w:val="single" w:sz="8" w:space="0" w:color="4F81BD"/>
                  <w:bottom w:val="single" w:sz="8" w:space="0" w:color="4F81BD"/>
                  <w:right w:val="single" w:sz="8" w:space="0" w:color="4F81BD"/>
                </w:tcBorders>
              </w:tcPr>
            </w:tcPrChange>
          </w:tcPr>
          <w:p w:rsidR="006C20F3" w:rsidRPr="006C20F3" w:rsidRDefault="006C20F3" w:rsidP="006C20F3">
            <w:pPr>
              <w:rPr>
                <w:ins w:id="514" w:author="Amy Byers" w:date="2014-10-07T09:24:00Z"/>
                <w:rFonts w:cs="Arial"/>
                <w:sz w:val="18"/>
                <w:szCs w:val="18"/>
              </w:rPr>
            </w:pPr>
            <w:ins w:id="515" w:author="Amy Byers" w:date="2014-10-07T09:25:00Z">
              <w:r w:rsidRPr="006C20F3">
                <w:rPr>
                  <w:rFonts w:cs="Arial"/>
                  <w:sz w:val="18"/>
                  <w:szCs w:val="18"/>
                  <w:rPrChange w:id="516" w:author="Amy Byers" w:date="2014-10-07T09:28:00Z">
                    <w:rPr>
                      <w:rFonts w:cs="Arial"/>
                      <w:szCs w:val="20"/>
                    </w:rPr>
                  </w:rPrChange>
                </w:rPr>
                <w:t>Pre-Order</w:t>
              </w:r>
            </w:ins>
          </w:p>
        </w:tc>
        <w:tc>
          <w:tcPr>
            <w:tcW w:w="3960" w:type="dxa"/>
            <w:tcBorders>
              <w:top w:val="single" w:sz="8" w:space="0" w:color="4F81BD"/>
              <w:left w:val="single" w:sz="8" w:space="0" w:color="4F81BD"/>
              <w:bottom w:val="single" w:sz="8" w:space="0" w:color="4F81BD"/>
              <w:right w:val="single" w:sz="8" w:space="0" w:color="4F81BD"/>
            </w:tcBorders>
            <w:shd w:val="clear" w:color="auto" w:fill="auto"/>
            <w:tcPrChange w:id="517" w:author="Amy Byers" w:date="2014-10-07T09:28:00Z">
              <w:tcPr>
                <w:tcW w:w="5214" w:type="dxa"/>
                <w:gridSpan w:val="2"/>
                <w:tcBorders>
                  <w:top w:val="single" w:sz="8" w:space="0" w:color="4F81BD"/>
                  <w:left w:val="single" w:sz="8" w:space="0" w:color="4F81BD"/>
                  <w:bottom w:val="single" w:sz="8" w:space="0" w:color="4F81BD"/>
                  <w:right w:val="single" w:sz="8" w:space="0" w:color="4F81BD"/>
                </w:tcBorders>
                <w:shd w:val="clear" w:color="auto" w:fill="auto"/>
              </w:tcPr>
            </w:tcPrChange>
          </w:tcPr>
          <w:p w:rsidR="006C20F3" w:rsidRPr="006C20F3" w:rsidRDefault="006C20F3" w:rsidP="006C20F3">
            <w:pPr>
              <w:rPr>
                <w:ins w:id="518" w:author="Amy Byers" w:date="2014-10-07T09:24:00Z"/>
                <w:rFonts w:cs="Arial"/>
                <w:sz w:val="18"/>
                <w:szCs w:val="18"/>
              </w:rPr>
            </w:pPr>
            <w:ins w:id="519" w:author="Amy Byers" w:date="2014-10-07T09:25:00Z">
              <w:r w:rsidRPr="006C20F3">
                <w:rPr>
                  <w:rFonts w:cs="Arial"/>
                  <w:sz w:val="18"/>
                  <w:szCs w:val="18"/>
                  <w:rPrChange w:id="520" w:author="Amy Byers" w:date="2014-10-07T09:28:00Z">
                    <w:rPr>
                      <w:rFonts w:cs="Arial"/>
                      <w:szCs w:val="20"/>
                    </w:rPr>
                  </w:rPrChange>
                </w:rPr>
                <w:t>Pre-Order functionality will be added to XPOS allowing a user to issue Pre-Orders.</w:t>
              </w:r>
            </w:ins>
          </w:p>
        </w:tc>
        <w:tc>
          <w:tcPr>
            <w:tcW w:w="3870" w:type="dxa"/>
            <w:tcBorders>
              <w:top w:val="single" w:sz="8" w:space="0" w:color="4F81BD"/>
              <w:left w:val="single" w:sz="8" w:space="0" w:color="4F81BD"/>
              <w:bottom w:val="single" w:sz="8" w:space="0" w:color="4F81BD"/>
              <w:right w:val="single" w:sz="8" w:space="0" w:color="4F81BD"/>
            </w:tcBorders>
            <w:shd w:val="clear" w:color="auto" w:fill="auto"/>
            <w:vAlign w:val="center"/>
            <w:tcPrChange w:id="521" w:author="Amy Byers" w:date="2014-10-07T09:28:00Z">
              <w:tcPr>
                <w:tcW w:w="2251" w:type="dxa"/>
                <w:tcBorders>
                  <w:top w:val="single" w:sz="8" w:space="0" w:color="4F81BD"/>
                  <w:left w:val="single" w:sz="8" w:space="0" w:color="4F81BD"/>
                  <w:bottom w:val="single" w:sz="8" w:space="0" w:color="4F81BD"/>
                  <w:right w:val="single" w:sz="8" w:space="0" w:color="4F81BD"/>
                </w:tcBorders>
                <w:shd w:val="clear" w:color="auto" w:fill="auto"/>
                <w:vAlign w:val="center"/>
              </w:tcPr>
            </w:tcPrChange>
          </w:tcPr>
          <w:p w:rsidR="006C20F3" w:rsidRPr="006C20F3" w:rsidRDefault="006C20F3" w:rsidP="006C20F3">
            <w:pPr>
              <w:numPr>
                <w:ilvl w:val="0"/>
                <w:numId w:val="19"/>
              </w:numPr>
              <w:rPr>
                <w:ins w:id="522" w:author="Amy Byers" w:date="2014-10-07T09:27:00Z"/>
                <w:rFonts w:cs="Arial"/>
                <w:sz w:val="18"/>
                <w:szCs w:val="18"/>
                <w:rPrChange w:id="523" w:author="Amy Byers" w:date="2014-10-07T09:28:00Z">
                  <w:rPr>
                    <w:ins w:id="524" w:author="Amy Byers" w:date="2014-10-07T09:27:00Z"/>
                    <w:rFonts w:cs="Arial"/>
                    <w:szCs w:val="20"/>
                  </w:rPr>
                </w:rPrChange>
              </w:rPr>
            </w:pPr>
            <w:ins w:id="525" w:author="Amy Byers" w:date="2014-10-07T09:25:00Z">
              <w:r w:rsidRPr="006C20F3">
                <w:rPr>
                  <w:rFonts w:cs="Arial"/>
                  <w:sz w:val="18"/>
                  <w:szCs w:val="18"/>
                  <w:rPrChange w:id="526" w:author="Amy Byers" w:date="2014-10-07T09:28:00Z">
                    <w:rPr>
                      <w:rFonts w:cs="Arial"/>
                      <w:szCs w:val="20"/>
                    </w:rPr>
                  </w:rPrChange>
                </w:rPr>
                <w:fldChar w:fldCharType="begin"/>
              </w:r>
              <w:r w:rsidRPr="006C20F3">
                <w:rPr>
                  <w:rFonts w:cs="Arial"/>
                  <w:sz w:val="18"/>
                  <w:szCs w:val="18"/>
                  <w:rPrChange w:id="527" w:author="Amy Byers" w:date="2014-10-07T09:28:00Z">
                    <w:rPr>
                      <w:rFonts w:cs="Arial"/>
                      <w:szCs w:val="20"/>
                    </w:rPr>
                  </w:rPrChange>
                </w:rPr>
                <w:instrText xml:space="preserve"> REF _Ref400437284 \r \h </w:instrText>
              </w:r>
            </w:ins>
            <w:r w:rsidRPr="006C20F3">
              <w:rPr>
                <w:rFonts w:cs="Arial"/>
                <w:sz w:val="18"/>
                <w:szCs w:val="18"/>
                <w:rPrChange w:id="528" w:author="Amy Byers" w:date="2014-10-07T09:28:00Z">
                  <w:rPr>
                    <w:rFonts w:cs="Arial"/>
                    <w:i/>
                    <w:szCs w:val="20"/>
                  </w:rPr>
                </w:rPrChange>
              </w:rPr>
              <w:instrText xml:space="preserve"> \* MERGEFORMAT </w:instrText>
            </w:r>
            <w:r w:rsidRPr="006C20F3">
              <w:rPr>
                <w:rFonts w:cs="Arial"/>
                <w:sz w:val="18"/>
                <w:szCs w:val="18"/>
                <w:rPrChange w:id="529" w:author="Amy Byers" w:date="2014-10-07T09:28:00Z">
                  <w:rPr>
                    <w:rFonts w:cs="Arial"/>
                    <w:sz w:val="18"/>
                    <w:szCs w:val="18"/>
                  </w:rPr>
                </w:rPrChange>
              </w:rPr>
            </w:r>
            <w:r w:rsidRPr="006C20F3">
              <w:rPr>
                <w:rFonts w:cs="Arial"/>
                <w:sz w:val="18"/>
                <w:szCs w:val="18"/>
                <w:rPrChange w:id="530" w:author="Amy Byers" w:date="2014-10-07T09:28:00Z">
                  <w:rPr>
                    <w:rFonts w:cs="Arial"/>
                    <w:szCs w:val="20"/>
                  </w:rPr>
                </w:rPrChange>
              </w:rPr>
              <w:fldChar w:fldCharType="separate"/>
            </w:r>
            <w:ins w:id="531" w:author="Amy Byers" w:date="2014-10-07T09:37:00Z">
              <w:r w:rsidR="001C1CE8">
                <w:rPr>
                  <w:rFonts w:cs="Arial"/>
                  <w:sz w:val="18"/>
                  <w:szCs w:val="18"/>
                </w:rPr>
                <w:t>1</w:t>
              </w:r>
            </w:ins>
            <w:ins w:id="532" w:author="Amy Byers" w:date="2014-10-07T09:25:00Z">
              <w:r w:rsidRPr="006C20F3">
                <w:rPr>
                  <w:rFonts w:cs="Arial"/>
                  <w:sz w:val="18"/>
                  <w:szCs w:val="18"/>
                  <w:rPrChange w:id="533" w:author="Amy Byers" w:date="2014-10-07T09:28:00Z">
                    <w:rPr>
                      <w:rFonts w:cs="Arial"/>
                      <w:szCs w:val="20"/>
                    </w:rPr>
                  </w:rPrChange>
                </w:rPr>
                <w:fldChar w:fldCharType="end"/>
              </w:r>
            </w:ins>
            <w:ins w:id="534" w:author="Amy Byers" w:date="2014-10-07T09:27:00Z">
              <w:r w:rsidRPr="006C20F3">
                <w:rPr>
                  <w:rFonts w:cs="Arial"/>
                  <w:sz w:val="18"/>
                  <w:szCs w:val="18"/>
                  <w:rPrChange w:id="535" w:author="Amy Byers" w:date="2014-10-07T09:28:00Z">
                    <w:rPr>
                      <w:rFonts w:cs="Arial"/>
                      <w:szCs w:val="20"/>
                    </w:rPr>
                  </w:rPrChange>
                </w:rPr>
                <w:t xml:space="preserve"> </w:t>
              </w:r>
            </w:ins>
            <w:ins w:id="536" w:author="Amy Byers" w:date="2014-10-07T09:25:00Z">
              <w:r w:rsidRPr="006C20F3">
                <w:rPr>
                  <w:rFonts w:cs="Arial"/>
                  <w:sz w:val="18"/>
                  <w:szCs w:val="18"/>
                  <w:rPrChange w:id="537" w:author="Amy Byers" w:date="2014-10-07T09:28:00Z">
                    <w:rPr>
                      <w:rFonts w:cs="Arial"/>
                      <w:szCs w:val="20"/>
                    </w:rPr>
                  </w:rPrChange>
                </w:rPr>
                <w:fldChar w:fldCharType="begin"/>
              </w:r>
              <w:r w:rsidRPr="006C20F3">
                <w:rPr>
                  <w:rFonts w:cs="Arial"/>
                  <w:sz w:val="18"/>
                  <w:szCs w:val="18"/>
                  <w:rPrChange w:id="538" w:author="Amy Byers" w:date="2014-10-07T09:28:00Z">
                    <w:rPr>
                      <w:rFonts w:cs="Arial"/>
                      <w:szCs w:val="20"/>
                    </w:rPr>
                  </w:rPrChange>
                </w:rPr>
                <w:instrText xml:space="preserve"> REF _Ref400437286 \h </w:instrText>
              </w:r>
            </w:ins>
            <w:r w:rsidRPr="006C20F3">
              <w:rPr>
                <w:rFonts w:cs="Arial"/>
                <w:sz w:val="18"/>
                <w:szCs w:val="18"/>
                <w:rPrChange w:id="539" w:author="Amy Byers" w:date="2014-10-07T09:28:00Z">
                  <w:rPr>
                    <w:rFonts w:cs="Arial"/>
                    <w:i/>
                    <w:szCs w:val="20"/>
                  </w:rPr>
                </w:rPrChange>
              </w:rPr>
              <w:instrText xml:space="preserve"> \* MERGEFORMAT </w:instrText>
            </w:r>
            <w:r w:rsidRPr="006C20F3">
              <w:rPr>
                <w:rFonts w:cs="Arial"/>
                <w:sz w:val="18"/>
                <w:szCs w:val="18"/>
                <w:rPrChange w:id="540" w:author="Amy Byers" w:date="2014-10-07T09:28:00Z">
                  <w:rPr>
                    <w:rFonts w:cs="Arial"/>
                    <w:sz w:val="18"/>
                    <w:szCs w:val="18"/>
                  </w:rPr>
                </w:rPrChange>
              </w:rPr>
            </w:r>
            <w:r w:rsidRPr="006C20F3">
              <w:rPr>
                <w:rFonts w:cs="Arial"/>
                <w:sz w:val="18"/>
                <w:szCs w:val="18"/>
                <w:rPrChange w:id="541" w:author="Amy Byers" w:date="2014-10-07T09:28:00Z">
                  <w:rPr>
                    <w:rFonts w:cs="Arial"/>
                    <w:szCs w:val="20"/>
                  </w:rPr>
                </w:rPrChange>
              </w:rPr>
              <w:fldChar w:fldCharType="separate"/>
            </w:r>
            <w:ins w:id="542" w:author="Amy Byers" w:date="2014-10-07T09:37:00Z">
              <w:r w:rsidR="001C1CE8" w:rsidRPr="001C1CE8">
                <w:rPr>
                  <w:sz w:val="18"/>
                  <w:szCs w:val="18"/>
                  <w:rPrChange w:id="543" w:author="Amy Byers" w:date="2014-10-07T09:37:00Z">
                    <w:rPr>
                      <w:i/>
                    </w:rPr>
                  </w:rPrChange>
                </w:rPr>
                <w:t>Feature Overview</w:t>
              </w:r>
            </w:ins>
            <w:ins w:id="544" w:author="Amy Byers" w:date="2014-10-07T09:25:00Z">
              <w:r w:rsidRPr="006C20F3">
                <w:rPr>
                  <w:rFonts w:cs="Arial"/>
                  <w:sz w:val="18"/>
                  <w:szCs w:val="18"/>
                  <w:rPrChange w:id="545" w:author="Amy Byers" w:date="2014-10-07T09:28:00Z">
                    <w:rPr>
                      <w:rFonts w:cs="Arial"/>
                      <w:szCs w:val="20"/>
                    </w:rPr>
                  </w:rPrChange>
                </w:rPr>
                <w:fldChar w:fldCharType="end"/>
              </w:r>
            </w:ins>
          </w:p>
          <w:p w:rsidR="006C20F3" w:rsidRPr="006C20F3" w:rsidRDefault="006C20F3" w:rsidP="006C20F3">
            <w:pPr>
              <w:numPr>
                <w:ilvl w:val="0"/>
                <w:numId w:val="19"/>
              </w:numPr>
              <w:rPr>
                <w:ins w:id="546" w:author="Amy Byers" w:date="2014-10-07T09:27:00Z"/>
                <w:rFonts w:cs="Arial"/>
                <w:sz w:val="18"/>
                <w:szCs w:val="18"/>
                <w:rPrChange w:id="547" w:author="Amy Byers" w:date="2014-10-07T09:28:00Z">
                  <w:rPr>
                    <w:ins w:id="548" w:author="Amy Byers" w:date="2014-10-07T09:27:00Z"/>
                    <w:rFonts w:cs="Arial"/>
                    <w:szCs w:val="20"/>
                  </w:rPr>
                </w:rPrChange>
              </w:rPr>
            </w:pPr>
            <w:ins w:id="549" w:author="Amy Byers" w:date="2014-10-07T09:26:00Z">
              <w:r w:rsidRPr="006C20F3">
                <w:rPr>
                  <w:rFonts w:cs="Arial"/>
                  <w:sz w:val="18"/>
                  <w:szCs w:val="18"/>
                  <w:rPrChange w:id="550" w:author="Amy Byers" w:date="2014-10-07T09:28:00Z">
                    <w:rPr>
                      <w:rFonts w:cs="Arial"/>
                      <w:szCs w:val="20"/>
                    </w:rPr>
                  </w:rPrChange>
                </w:rPr>
                <w:fldChar w:fldCharType="begin"/>
              </w:r>
              <w:r w:rsidRPr="006C20F3">
                <w:rPr>
                  <w:rFonts w:cs="Arial"/>
                  <w:sz w:val="18"/>
                  <w:szCs w:val="18"/>
                  <w:rPrChange w:id="551" w:author="Amy Byers" w:date="2014-10-07T09:28:00Z">
                    <w:rPr>
                      <w:rFonts w:cs="Arial"/>
                      <w:szCs w:val="20"/>
                    </w:rPr>
                  </w:rPrChange>
                </w:rPr>
                <w:instrText xml:space="preserve"> REF _Ref400437290 \r \h </w:instrText>
              </w:r>
            </w:ins>
            <w:r w:rsidRPr="006C20F3">
              <w:rPr>
                <w:rFonts w:cs="Arial"/>
                <w:sz w:val="18"/>
                <w:szCs w:val="18"/>
                <w:rPrChange w:id="552" w:author="Amy Byers" w:date="2014-10-07T09:28:00Z">
                  <w:rPr>
                    <w:rFonts w:cs="Arial"/>
                    <w:i/>
                    <w:szCs w:val="20"/>
                  </w:rPr>
                </w:rPrChange>
              </w:rPr>
              <w:instrText xml:space="preserve"> \* MERGEFORMAT </w:instrText>
            </w:r>
            <w:r w:rsidRPr="006C20F3">
              <w:rPr>
                <w:rFonts w:cs="Arial"/>
                <w:sz w:val="18"/>
                <w:szCs w:val="18"/>
                <w:rPrChange w:id="553" w:author="Amy Byers" w:date="2014-10-07T09:28:00Z">
                  <w:rPr>
                    <w:rFonts w:cs="Arial"/>
                    <w:sz w:val="18"/>
                    <w:szCs w:val="18"/>
                  </w:rPr>
                </w:rPrChange>
              </w:rPr>
            </w:r>
            <w:r w:rsidRPr="006C20F3">
              <w:rPr>
                <w:rFonts w:cs="Arial"/>
                <w:sz w:val="18"/>
                <w:szCs w:val="18"/>
                <w:rPrChange w:id="554" w:author="Amy Byers" w:date="2014-10-07T09:28:00Z">
                  <w:rPr>
                    <w:rFonts w:cs="Arial"/>
                    <w:szCs w:val="20"/>
                  </w:rPr>
                </w:rPrChange>
              </w:rPr>
              <w:fldChar w:fldCharType="separate"/>
            </w:r>
            <w:ins w:id="555" w:author="Amy Byers" w:date="2014-10-07T09:37:00Z">
              <w:r w:rsidR="001C1CE8">
                <w:rPr>
                  <w:rFonts w:cs="Arial"/>
                  <w:sz w:val="18"/>
                  <w:szCs w:val="18"/>
                </w:rPr>
                <w:t>2</w:t>
              </w:r>
            </w:ins>
            <w:ins w:id="556" w:author="Amy Byers" w:date="2014-10-07T09:26:00Z">
              <w:r w:rsidRPr="006C20F3">
                <w:rPr>
                  <w:rFonts w:cs="Arial"/>
                  <w:sz w:val="18"/>
                  <w:szCs w:val="18"/>
                  <w:rPrChange w:id="557" w:author="Amy Byers" w:date="2014-10-07T09:28:00Z">
                    <w:rPr>
                      <w:rFonts w:cs="Arial"/>
                      <w:szCs w:val="20"/>
                    </w:rPr>
                  </w:rPrChange>
                </w:rPr>
                <w:fldChar w:fldCharType="end"/>
              </w:r>
            </w:ins>
            <w:ins w:id="558" w:author="Amy Byers" w:date="2014-10-07T09:27:00Z">
              <w:r w:rsidRPr="006C20F3">
                <w:rPr>
                  <w:rFonts w:cs="Arial"/>
                  <w:sz w:val="18"/>
                  <w:szCs w:val="18"/>
                  <w:rPrChange w:id="559" w:author="Amy Byers" w:date="2014-10-07T09:28:00Z">
                    <w:rPr>
                      <w:rFonts w:cs="Arial"/>
                      <w:szCs w:val="20"/>
                    </w:rPr>
                  </w:rPrChange>
                </w:rPr>
                <w:t xml:space="preserve"> </w:t>
              </w:r>
            </w:ins>
            <w:ins w:id="560" w:author="Amy Byers" w:date="2014-10-07T09:26:00Z">
              <w:r w:rsidRPr="006C20F3">
                <w:rPr>
                  <w:rFonts w:cs="Arial"/>
                  <w:sz w:val="18"/>
                  <w:szCs w:val="18"/>
                  <w:rPrChange w:id="561" w:author="Amy Byers" w:date="2014-10-07T09:28:00Z">
                    <w:rPr>
                      <w:rFonts w:cs="Arial"/>
                      <w:szCs w:val="20"/>
                    </w:rPr>
                  </w:rPrChange>
                </w:rPr>
                <w:fldChar w:fldCharType="begin"/>
              </w:r>
              <w:r w:rsidRPr="006C20F3">
                <w:rPr>
                  <w:rFonts w:cs="Arial"/>
                  <w:sz w:val="18"/>
                  <w:szCs w:val="18"/>
                  <w:rPrChange w:id="562" w:author="Amy Byers" w:date="2014-10-07T09:28:00Z">
                    <w:rPr>
                      <w:rFonts w:cs="Arial"/>
                      <w:szCs w:val="20"/>
                    </w:rPr>
                  </w:rPrChange>
                </w:rPr>
                <w:instrText xml:space="preserve"> REF _Ref400437294 \h </w:instrText>
              </w:r>
            </w:ins>
            <w:r w:rsidRPr="006C20F3">
              <w:rPr>
                <w:rFonts w:cs="Arial"/>
                <w:sz w:val="18"/>
                <w:szCs w:val="18"/>
                <w:rPrChange w:id="563" w:author="Amy Byers" w:date="2014-10-07T09:28:00Z">
                  <w:rPr>
                    <w:rFonts w:cs="Arial"/>
                    <w:i/>
                    <w:szCs w:val="20"/>
                  </w:rPr>
                </w:rPrChange>
              </w:rPr>
              <w:instrText xml:space="preserve"> \* MERGEFORMAT </w:instrText>
            </w:r>
            <w:r w:rsidRPr="006C20F3">
              <w:rPr>
                <w:rFonts w:cs="Arial"/>
                <w:sz w:val="18"/>
                <w:szCs w:val="18"/>
                <w:rPrChange w:id="564" w:author="Amy Byers" w:date="2014-10-07T09:28:00Z">
                  <w:rPr>
                    <w:rFonts w:cs="Arial"/>
                    <w:sz w:val="18"/>
                    <w:szCs w:val="18"/>
                  </w:rPr>
                </w:rPrChange>
              </w:rPr>
            </w:r>
            <w:r w:rsidRPr="006C20F3">
              <w:rPr>
                <w:rFonts w:cs="Arial"/>
                <w:sz w:val="18"/>
                <w:szCs w:val="18"/>
                <w:rPrChange w:id="565" w:author="Amy Byers" w:date="2014-10-07T09:28:00Z">
                  <w:rPr>
                    <w:rFonts w:cs="Arial"/>
                    <w:szCs w:val="20"/>
                  </w:rPr>
                </w:rPrChange>
              </w:rPr>
              <w:fldChar w:fldCharType="separate"/>
            </w:r>
            <w:ins w:id="566" w:author="Amy Byers" w:date="2014-10-07T09:37:00Z">
              <w:r w:rsidR="001C1CE8" w:rsidRPr="001C1CE8">
                <w:rPr>
                  <w:sz w:val="18"/>
                  <w:szCs w:val="18"/>
                  <w:rPrChange w:id="567" w:author="Amy Byers" w:date="2014-10-07T09:37:00Z">
                    <w:rPr>
                      <w:i/>
                    </w:rPr>
                  </w:rPrChange>
                </w:rPr>
                <w:t>USE CASE: Initiate Pre-Order Deposit</w:t>
              </w:r>
            </w:ins>
            <w:ins w:id="568" w:author="Amy Byers" w:date="2014-10-07T09:26:00Z">
              <w:r w:rsidRPr="006C20F3">
                <w:rPr>
                  <w:rFonts w:cs="Arial"/>
                  <w:sz w:val="18"/>
                  <w:szCs w:val="18"/>
                  <w:rPrChange w:id="569" w:author="Amy Byers" w:date="2014-10-07T09:28:00Z">
                    <w:rPr>
                      <w:rFonts w:cs="Arial"/>
                      <w:szCs w:val="20"/>
                    </w:rPr>
                  </w:rPrChange>
                </w:rPr>
                <w:fldChar w:fldCharType="end"/>
              </w:r>
            </w:ins>
            <w:ins w:id="570" w:author="Amy Byers" w:date="2014-10-07T09:27:00Z">
              <w:r w:rsidRPr="006C20F3">
                <w:rPr>
                  <w:rFonts w:cs="Arial"/>
                  <w:sz w:val="18"/>
                  <w:szCs w:val="18"/>
                  <w:rPrChange w:id="571" w:author="Amy Byers" w:date="2014-10-07T09:28:00Z">
                    <w:rPr>
                      <w:rFonts w:cs="Arial"/>
                      <w:szCs w:val="20"/>
                    </w:rPr>
                  </w:rPrChange>
                </w:rPr>
                <w:t xml:space="preserve"> </w:t>
              </w:r>
            </w:ins>
          </w:p>
          <w:p w:rsidR="006C20F3" w:rsidRPr="006C20F3" w:rsidRDefault="006C20F3" w:rsidP="006C20F3">
            <w:pPr>
              <w:numPr>
                <w:ilvl w:val="0"/>
                <w:numId w:val="19"/>
              </w:numPr>
              <w:rPr>
                <w:ins w:id="572" w:author="Amy Byers" w:date="2014-10-07T09:27:00Z"/>
                <w:rFonts w:cs="Arial"/>
                <w:sz w:val="18"/>
                <w:szCs w:val="18"/>
                <w:rPrChange w:id="573" w:author="Amy Byers" w:date="2014-10-07T09:28:00Z">
                  <w:rPr>
                    <w:ins w:id="574" w:author="Amy Byers" w:date="2014-10-07T09:27:00Z"/>
                    <w:rFonts w:cs="Arial"/>
                    <w:szCs w:val="20"/>
                  </w:rPr>
                </w:rPrChange>
              </w:rPr>
            </w:pPr>
            <w:ins w:id="575" w:author="Amy Byers" w:date="2014-10-07T09:26:00Z">
              <w:r w:rsidRPr="006C20F3">
                <w:rPr>
                  <w:rFonts w:cs="Arial"/>
                  <w:sz w:val="18"/>
                  <w:szCs w:val="18"/>
                  <w:rPrChange w:id="576" w:author="Amy Byers" w:date="2014-10-07T09:28:00Z">
                    <w:rPr>
                      <w:rFonts w:cs="Arial"/>
                      <w:szCs w:val="20"/>
                    </w:rPr>
                  </w:rPrChange>
                </w:rPr>
                <w:fldChar w:fldCharType="begin"/>
              </w:r>
              <w:r w:rsidRPr="006C20F3">
                <w:rPr>
                  <w:rFonts w:cs="Arial"/>
                  <w:sz w:val="18"/>
                  <w:szCs w:val="18"/>
                  <w:rPrChange w:id="577" w:author="Amy Byers" w:date="2014-10-07T09:28:00Z">
                    <w:rPr>
                      <w:rFonts w:cs="Arial"/>
                      <w:szCs w:val="20"/>
                    </w:rPr>
                  </w:rPrChange>
                </w:rPr>
                <w:instrText xml:space="preserve"> REF _Ref400437299 \r \h </w:instrText>
              </w:r>
            </w:ins>
            <w:r w:rsidRPr="006C20F3">
              <w:rPr>
                <w:rFonts w:cs="Arial"/>
                <w:sz w:val="18"/>
                <w:szCs w:val="18"/>
                <w:rPrChange w:id="578" w:author="Amy Byers" w:date="2014-10-07T09:28:00Z">
                  <w:rPr>
                    <w:rFonts w:cs="Arial"/>
                    <w:i/>
                    <w:szCs w:val="20"/>
                  </w:rPr>
                </w:rPrChange>
              </w:rPr>
              <w:instrText xml:space="preserve"> \* MERGEFORMAT </w:instrText>
            </w:r>
            <w:r w:rsidRPr="006C20F3">
              <w:rPr>
                <w:rFonts w:cs="Arial"/>
                <w:sz w:val="18"/>
                <w:szCs w:val="18"/>
                <w:rPrChange w:id="579" w:author="Amy Byers" w:date="2014-10-07T09:28:00Z">
                  <w:rPr>
                    <w:rFonts w:cs="Arial"/>
                    <w:sz w:val="18"/>
                    <w:szCs w:val="18"/>
                  </w:rPr>
                </w:rPrChange>
              </w:rPr>
            </w:r>
            <w:r w:rsidRPr="006C20F3">
              <w:rPr>
                <w:rFonts w:cs="Arial"/>
                <w:sz w:val="18"/>
                <w:szCs w:val="18"/>
                <w:rPrChange w:id="580" w:author="Amy Byers" w:date="2014-10-07T09:28:00Z">
                  <w:rPr>
                    <w:rFonts w:cs="Arial"/>
                    <w:szCs w:val="20"/>
                  </w:rPr>
                </w:rPrChange>
              </w:rPr>
              <w:fldChar w:fldCharType="separate"/>
            </w:r>
            <w:ins w:id="581" w:author="Amy Byers" w:date="2014-10-07T09:37:00Z">
              <w:r w:rsidR="001C1CE8">
                <w:rPr>
                  <w:rFonts w:cs="Arial"/>
                  <w:sz w:val="18"/>
                  <w:szCs w:val="18"/>
                </w:rPr>
                <w:t>3</w:t>
              </w:r>
            </w:ins>
            <w:ins w:id="582" w:author="Amy Byers" w:date="2014-10-07T09:26:00Z">
              <w:r w:rsidRPr="006C20F3">
                <w:rPr>
                  <w:rFonts w:cs="Arial"/>
                  <w:sz w:val="18"/>
                  <w:szCs w:val="18"/>
                  <w:rPrChange w:id="583" w:author="Amy Byers" w:date="2014-10-07T09:28:00Z">
                    <w:rPr>
                      <w:rFonts w:cs="Arial"/>
                      <w:szCs w:val="20"/>
                    </w:rPr>
                  </w:rPrChange>
                </w:rPr>
                <w:fldChar w:fldCharType="end"/>
              </w:r>
            </w:ins>
            <w:ins w:id="584" w:author="Amy Byers" w:date="2014-10-07T09:27:00Z">
              <w:r w:rsidRPr="006C20F3">
                <w:rPr>
                  <w:rFonts w:cs="Arial"/>
                  <w:sz w:val="18"/>
                  <w:szCs w:val="18"/>
                  <w:rPrChange w:id="585" w:author="Amy Byers" w:date="2014-10-07T09:28:00Z">
                    <w:rPr>
                      <w:rFonts w:cs="Arial"/>
                      <w:szCs w:val="20"/>
                    </w:rPr>
                  </w:rPrChange>
                </w:rPr>
                <w:t xml:space="preserve"> </w:t>
              </w:r>
            </w:ins>
            <w:ins w:id="586" w:author="Amy Byers" w:date="2014-10-07T09:26:00Z">
              <w:r w:rsidRPr="006C20F3">
                <w:rPr>
                  <w:rFonts w:cs="Arial"/>
                  <w:sz w:val="18"/>
                  <w:szCs w:val="18"/>
                  <w:rPrChange w:id="587" w:author="Amy Byers" w:date="2014-10-07T09:28:00Z">
                    <w:rPr>
                      <w:rFonts w:cs="Arial"/>
                      <w:szCs w:val="20"/>
                    </w:rPr>
                  </w:rPrChange>
                </w:rPr>
                <w:fldChar w:fldCharType="begin"/>
              </w:r>
              <w:r w:rsidRPr="006C20F3">
                <w:rPr>
                  <w:rFonts w:cs="Arial"/>
                  <w:sz w:val="18"/>
                  <w:szCs w:val="18"/>
                  <w:rPrChange w:id="588" w:author="Amy Byers" w:date="2014-10-07T09:28:00Z">
                    <w:rPr>
                      <w:rFonts w:cs="Arial"/>
                      <w:szCs w:val="20"/>
                    </w:rPr>
                  </w:rPrChange>
                </w:rPr>
                <w:instrText xml:space="preserve"> REF _Ref400437302 \h </w:instrText>
              </w:r>
            </w:ins>
            <w:r w:rsidRPr="006C20F3">
              <w:rPr>
                <w:rFonts w:cs="Arial"/>
                <w:sz w:val="18"/>
                <w:szCs w:val="18"/>
                <w:rPrChange w:id="589" w:author="Amy Byers" w:date="2014-10-07T09:28:00Z">
                  <w:rPr>
                    <w:rFonts w:cs="Arial"/>
                    <w:i/>
                    <w:szCs w:val="20"/>
                  </w:rPr>
                </w:rPrChange>
              </w:rPr>
              <w:instrText xml:space="preserve"> \* MERGEFORMAT </w:instrText>
            </w:r>
            <w:r w:rsidRPr="006C20F3">
              <w:rPr>
                <w:rFonts w:cs="Arial"/>
                <w:sz w:val="18"/>
                <w:szCs w:val="18"/>
                <w:rPrChange w:id="590" w:author="Amy Byers" w:date="2014-10-07T09:28:00Z">
                  <w:rPr>
                    <w:rFonts w:cs="Arial"/>
                    <w:sz w:val="18"/>
                    <w:szCs w:val="18"/>
                  </w:rPr>
                </w:rPrChange>
              </w:rPr>
            </w:r>
            <w:r w:rsidRPr="006C20F3">
              <w:rPr>
                <w:rFonts w:cs="Arial"/>
                <w:sz w:val="18"/>
                <w:szCs w:val="18"/>
                <w:rPrChange w:id="591" w:author="Amy Byers" w:date="2014-10-07T09:28:00Z">
                  <w:rPr>
                    <w:rFonts w:cs="Arial"/>
                    <w:szCs w:val="20"/>
                  </w:rPr>
                </w:rPrChange>
              </w:rPr>
              <w:fldChar w:fldCharType="separate"/>
            </w:r>
            <w:ins w:id="592" w:author="Amy Byers" w:date="2014-10-07T09:37:00Z">
              <w:r w:rsidR="001C1CE8" w:rsidRPr="001C1CE8">
                <w:rPr>
                  <w:sz w:val="18"/>
                  <w:szCs w:val="18"/>
                  <w:rPrChange w:id="593" w:author="Amy Byers" w:date="2014-10-07T09:37:00Z">
                    <w:rPr>
                      <w:i/>
                    </w:rPr>
                  </w:rPrChange>
                </w:rPr>
                <w:t>USE CASE: Add Pre-Order Deposit Item</w:t>
              </w:r>
            </w:ins>
            <w:ins w:id="594" w:author="Amy Byers" w:date="2014-10-07T09:26:00Z">
              <w:r w:rsidRPr="006C20F3">
                <w:rPr>
                  <w:rFonts w:cs="Arial"/>
                  <w:sz w:val="18"/>
                  <w:szCs w:val="18"/>
                  <w:rPrChange w:id="595" w:author="Amy Byers" w:date="2014-10-07T09:28:00Z">
                    <w:rPr>
                      <w:rFonts w:cs="Arial"/>
                      <w:szCs w:val="20"/>
                    </w:rPr>
                  </w:rPrChange>
                </w:rPr>
                <w:fldChar w:fldCharType="end"/>
              </w:r>
            </w:ins>
          </w:p>
          <w:p w:rsidR="006C20F3" w:rsidRPr="006C20F3" w:rsidRDefault="006C20F3" w:rsidP="006C20F3">
            <w:pPr>
              <w:numPr>
                <w:ilvl w:val="0"/>
                <w:numId w:val="19"/>
              </w:numPr>
              <w:rPr>
                <w:ins w:id="596" w:author="Amy Byers" w:date="2014-10-07T09:27:00Z"/>
                <w:rFonts w:cs="Arial"/>
                <w:sz w:val="18"/>
                <w:szCs w:val="18"/>
                <w:rPrChange w:id="597" w:author="Amy Byers" w:date="2014-10-07T09:28:00Z">
                  <w:rPr>
                    <w:ins w:id="598" w:author="Amy Byers" w:date="2014-10-07T09:27:00Z"/>
                    <w:rFonts w:cs="Arial"/>
                    <w:szCs w:val="20"/>
                  </w:rPr>
                </w:rPrChange>
              </w:rPr>
            </w:pPr>
            <w:ins w:id="599" w:author="Amy Byers" w:date="2014-10-07T09:26:00Z">
              <w:r w:rsidRPr="006C20F3">
                <w:rPr>
                  <w:rFonts w:cs="Arial"/>
                  <w:sz w:val="18"/>
                  <w:szCs w:val="18"/>
                  <w:rPrChange w:id="600" w:author="Amy Byers" w:date="2014-10-07T09:28:00Z">
                    <w:rPr>
                      <w:rFonts w:cs="Arial"/>
                      <w:szCs w:val="20"/>
                    </w:rPr>
                  </w:rPrChange>
                </w:rPr>
                <w:fldChar w:fldCharType="begin"/>
              </w:r>
              <w:r w:rsidRPr="006C20F3">
                <w:rPr>
                  <w:rFonts w:cs="Arial"/>
                  <w:sz w:val="18"/>
                  <w:szCs w:val="18"/>
                  <w:rPrChange w:id="601" w:author="Amy Byers" w:date="2014-10-07T09:28:00Z">
                    <w:rPr>
                      <w:rFonts w:cs="Arial"/>
                      <w:szCs w:val="20"/>
                    </w:rPr>
                  </w:rPrChange>
                </w:rPr>
                <w:instrText xml:space="preserve"> REF _Ref400437308 \r \h </w:instrText>
              </w:r>
            </w:ins>
            <w:r w:rsidRPr="006C20F3">
              <w:rPr>
                <w:rFonts w:cs="Arial"/>
                <w:sz w:val="18"/>
                <w:szCs w:val="18"/>
                <w:rPrChange w:id="602" w:author="Amy Byers" w:date="2014-10-07T09:28:00Z">
                  <w:rPr>
                    <w:rFonts w:cs="Arial"/>
                    <w:i/>
                    <w:szCs w:val="20"/>
                  </w:rPr>
                </w:rPrChange>
              </w:rPr>
              <w:instrText xml:space="preserve"> \* MERGEFORMAT </w:instrText>
            </w:r>
            <w:r w:rsidRPr="006C20F3">
              <w:rPr>
                <w:rFonts w:cs="Arial"/>
                <w:sz w:val="18"/>
                <w:szCs w:val="18"/>
                <w:rPrChange w:id="603" w:author="Amy Byers" w:date="2014-10-07T09:28:00Z">
                  <w:rPr>
                    <w:rFonts w:cs="Arial"/>
                    <w:sz w:val="18"/>
                    <w:szCs w:val="18"/>
                  </w:rPr>
                </w:rPrChange>
              </w:rPr>
            </w:r>
            <w:r w:rsidRPr="006C20F3">
              <w:rPr>
                <w:rFonts w:cs="Arial"/>
                <w:sz w:val="18"/>
                <w:szCs w:val="18"/>
                <w:rPrChange w:id="604" w:author="Amy Byers" w:date="2014-10-07T09:28:00Z">
                  <w:rPr>
                    <w:rFonts w:cs="Arial"/>
                    <w:szCs w:val="20"/>
                  </w:rPr>
                </w:rPrChange>
              </w:rPr>
              <w:fldChar w:fldCharType="separate"/>
            </w:r>
            <w:ins w:id="605" w:author="Amy Byers" w:date="2014-10-07T09:37:00Z">
              <w:r w:rsidR="001C1CE8">
                <w:rPr>
                  <w:rFonts w:cs="Arial"/>
                  <w:sz w:val="18"/>
                  <w:szCs w:val="18"/>
                </w:rPr>
                <w:t>4</w:t>
              </w:r>
            </w:ins>
            <w:ins w:id="606" w:author="Amy Byers" w:date="2014-10-07T09:26:00Z">
              <w:r w:rsidRPr="006C20F3">
                <w:rPr>
                  <w:rFonts w:cs="Arial"/>
                  <w:sz w:val="18"/>
                  <w:szCs w:val="18"/>
                  <w:rPrChange w:id="607" w:author="Amy Byers" w:date="2014-10-07T09:28:00Z">
                    <w:rPr>
                      <w:rFonts w:cs="Arial"/>
                      <w:szCs w:val="20"/>
                    </w:rPr>
                  </w:rPrChange>
                </w:rPr>
                <w:fldChar w:fldCharType="end"/>
              </w:r>
            </w:ins>
            <w:ins w:id="608" w:author="Amy Byers" w:date="2014-10-07T09:27:00Z">
              <w:r w:rsidRPr="006C20F3">
                <w:rPr>
                  <w:rFonts w:cs="Arial"/>
                  <w:sz w:val="18"/>
                  <w:szCs w:val="18"/>
                  <w:rPrChange w:id="609" w:author="Amy Byers" w:date="2014-10-07T09:28:00Z">
                    <w:rPr>
                      <w:rFonts w:cs="Arial"/>
                      <w:szCs w:val="20"/>
                    </w:rPr>
                  </w:rPrChange>
                </w:rPr>
                <w:t xml:space="preserve"> </w:t>
              </w:r>
            </w:ins>
            <w:ins w:id="610" w:author="Amy Byers" w:date="2014-10-07T09:26:00Z">
              <w:r w:rsidRPr="006C20F3">
                <w:rPr>
                  <w:rFonts w:cs="Arial"/>
                  <w:sz w:val="18"/>
                  <w:szCs w:val="18"/>
                  <w:rPrChange w:id="611" w:author="Amy Byers" w:date="2014-10-07T09:28:00Z">
                    <w:rPr>
                      <w:rFonts w:cs="Arial"/>
                      <w:szCs w:val="20"/>
                    </w:rPr>
                  </w:rPrChange>
                </w:rPr>
                <w:fldChar w:fldCharType="begin"/>
              </w:r>
              <w:r w:rsidRPr="006C20F3">
                <w:rPr>
                  <w:rFonts w:cs="Arial"/>
                  <w:sz w:val="18"/>
                  <w:szCs w:val="18"/>
                  <w:rPrChange w:id="612" w:author="Amy Byers" w:date="2014-10-07T09:28:00Z">
                    <w:rPr>
                      <w:rFonts w:cs="Arial"/>
                      <w:szCs w:val="20"/>
                    </w:rPr>
                  </w:rPrChange>
                </w:rPr>
                <w:instrText xml:space="preserve"> REF _Ref400437311 \h </w:instrText>
              </w:r>
            </w:ins>
            <w:r w:rsidRPr="006C20F3">
              <w:rPr>
                <w:rFonts w:cs="Arial"/>
                <w:sz w:val="18"/>
                <w:szCs w:val="18"/>
                <w:rPrChange w:id="613" w:author="Amy Byers" w:date="2014-10-07T09:28:00Z">
                  <w:rPr>
                    <w:rFonts w:cs="Arial"/>
                    <w:i/>
                    <w:szCs w:val="20"/>
                  </w:rPr>
                </w:rPrChange>
              </w:rPr>
              <w:instrText xml:space="preserve"> \* MERGEFORMAT </w:instrText>
            </w:r>
            <w:r w:rsidRPr="006C20F3">
              <w:rPr>
                <w:rFonts w:cs="Arial"/>
                <w:sz w:val="18"/>
                <w:szCs w:val="18"/>
                <w:rPrChange w:id="614" w:author="Amy Byers" w:date="2014-10-07T09:28:00Z">
                  <w:rPr>
                    <w:rFonts w:cs="Arial"/>
                    <w:sz w:val="18"/>
                    <w:szCs w:val="18"/>
                  </w:rPr>
                </w:rPrChange>
              </w:rPr>
            </w:r>
            <w:r w:rsidRPr="006C20F3">
              <w:rPr>
                <w:rFonts w:cs="Arial"/>
                <w:sz w:val="18"/>
                <w:szCs w:val="18"/>
                <w:rPrChange w:id="615" w:author="Amy Byers" w:date="2014-10-07T09:28:00Z">
                  <w:rPr>
                    <w:rFonts w:cs="Arial"/>
                    <w:szCs w:val="20"/>
                  </w:rPr>
                </w:rPrChange>
              </w:rPr>
              <w:fldChar w:fldCharType="separate"/>
            </w:r>
            <w:ins w:id="616" w:author="Amy Byers" w:date="2014-10-07T09:37:00Z">
              <w:r w:rsidR="001C1CE8" w:rsidRPr="001C1CE8">
                <w:rPr>
                  <w:sz w:val="18"/>
                  <w:szCs w:val="18"/>
                  <w:rPrChange w:id="617" w:author="Amy Byers" w:date="2014-10-07T09:37:00Z">
                    <w:rPr>
                      <w:i/>
                    </w:rPr>
                  </w:rPrChange>
                </w:rPr>
                <w:t>USE CASE: Complete Pre-Order Deposit Transaction</w:t>
              </w:r>
            </w:ins>
            <w:ins w:id="618" w:author="Amy Byers" w:date="2014-10-07T09:26:00Z">
              <w:r w:rsidRPr="006C20F3">
                <w:rPr>
                  <w:rFonts w:cs="Arial"/>
                  <w:sz w:val="18"/>
                  <w:szCs w:val="18"/>
                  <w:rPrChange w:id="619" w:author="Amy Byers" w:date="2014-10-07T09:28:00Z">
                    <w:rPr>
                      <w:rFonts w:cs="Arial"/>
                      <w:szCs w:val="20"/>
                    </w:rPr>
                  </w:rPrChange>
                </w:rPr>
                <w:fldChar w:fldCharType="end"/>
              </w:r>
            </w:ins>
          </w:p>
          <w:p w:rsidR="006C20F3" w:rsidRPr="006C20F3" w:rsidRDefault="006C20F3" w:rsidP="006C20F3">
            <w:pPr>
              <w:numPr>
                <w:ilvl w:val="0"/>
                <w:numId w:val="19"/>
              </w:numPr>
              <w:rPr>
                <w:ins w:id="620" w:author="Amy Byers" w:date="2014-10-07T09:27:00Z"/>
                <w:rFonts w:cs="Arial"/>
                <w:sz w:val="18"/>
                <w:szCs w:val="18"/>
                <w:rPrChange w:id="621" w:author="Amy Byers" w:date="2014-10-07T09:28:00Z">
                  <w:rPr>
                    <w:ins w:id="622" w:author="Amy Byers" w:date="2014-10-07T09:27:00Z"/>
                    <w:rFonts w:cs="Arial"/>
                    <w:szCs w:val="20"/>
                  </w:rPr>
                </w:rPrChange>
              </w:rPr>
            </w:pPr>
            <w:ins w:id="623" w:author="Amy Byers" w:date="2014-10-07T09:26:00Z">
              <w:r w:rsidRPr="006C20F3">
                <w:rPr>
                  <w:rFonts w:cs="Arial"/>
                  <w:sz w:val="18"/>
                  <w:szCs w:val="18"/>
                  <w:rPrChange w:id="624" w:author="Amy Byers" w:date="2014-10-07T09:28:00Z">
                    <w:rPr>
                      <w:rFonts w:cs="Arial"/>
                      <w:szCs w:val="20"/>
                    </w:rPr>
                  </w:rPrChange>
                </w:rPr>
                <w:fldChar w:fldCharType="begin"/>
              </w:r>
              <w:r w:rsidRPr="006C20F3">
                <w:rPr>
                  <w:rFonts w:cs="Arial"/>
                  <w:sz w:val="18"/>
                  <w:szCs w:val="18"/>
                  <w:rPrChange w:id="625" w:author="Amy Byers" w:date="2014-10-07T09:28:00Z">
                    <w:rPr>
                      <w:rFonts w:cs="Arial"/>
                      <w:szCs w:val="20"/>
                    </w:rPr>
                  </w:rPrChange>
                </w:rPr>
                <w:instrText xml:space="preserve"> REF _Ref400437318 \r \h </w:instrText>
              </w:r>
            </w:ins>
            <w:r w:rsidRPr="006C20F3">
              <w:rPr>
                <w:rFonts w:cs="Arial"/>
                <w:sz w:val="18"/>
                <w:szCs w:val="18"/>
                <w:rPrChange w:id="626" w:author="Amy Byers" w:date="2014-10-07T09:28:00Z">
                  <w:rPr>
                    <w:rFonts w:cs="Arial"/>
                    <w:i/>
                    <w:szCs w:val="20"/>
                  </w:rPr>
                </w:rPrChange>
              </w:rPr>
              <w:instrText xml:space="preserve"> \* MERGEFORMAT </w:instrText>
            </w:r>
            <w:r w:rsidRPr="006C20F3">
              <w:rPr>
                <w:rFonts w:cs="Arial"/>
                <w:sz w:val="18"/>
                <w:szCs w:val="18"/>
                <w:rPrChange w:id="627" w:author="Amy Byers" w:date="2014-10-07T09:28:00Z">
                  <w:rPr>
                    <w:rFonts w:cs="Arial"/>
                    <w:sz w:val="18"/>
                    <w:szCs w:val="18"/>
                  </w:rPr>
                </w:rPrChange>
              </w:rPr>
            </w:r>
            <w:r w:rsidRPr="006C20F3">
              <w:rPr>
                <w:rFonts w:cs="Arial"/>
                <w:sz w:val="18"/>
                <w:szCs w:val="18"/>
                <w:rPrChange w:id="628" w:author="Amy Byers" w:date="2014-10-07T09:28:00Z">
                  <w:rPr>
                    <w:rFonts w:cs="Arial"/>
                    <w:szCs w:val="20"/>
                  </w:rPr>
                </w:rPrChange>
              </w:rPr>
              <w:fldChar w:fldCharType="separate"/>
            </w:r>
            <w:ins w:id="629" w:author="Amy Byers" w:date="2014-10-07T09:37:00Z">
              <w:r w:rsidR="001C1CE8">
                <w:rPr>
                  <w:rFonts w:cs="Arial"/>
                  <w:sz w:val="18"/>
                  <w:szCs w:val="18"/>
                </w:rPr>
                <w:t>5</w:t>
              </w:r>
            </w:ins>
            <w:ins w:id="630" w:author="Amy Byers" w:date="2014-10-07T09:26:00Z">
              <w:r w:rsidRPr="006C20F3">
                <w:rPr>
                  <w:rFonts w:cs="Arial"/>
                  <w:sz w:val="18"/>
                  <w:szCs w:val="18"/>
                  <w:rPrChange w:id="631" w:author="Amy Byers" w:date="2014-10-07T09:28:00Z">
                    <w:rPr>
                      <w:rFonts w:cs="Arial"/>
                      <w:szCs w:val="20"/>
                    </w:rPr>
                  </w:rPrChange>
                </w:rPr>
                <w:fldChar w:fldCharType="end"/>
              </w:r>
            </w:ins>
            <w:ins w:id="632" w:author="Amy Byers" w:date="2014-10-07T09:27:00Z">
              <w:r w:rsidRPr="006C20F3">
                <w:rPr>
                  <w:rFonts w:cs="Arial"/>
                  <w:sz w:val="18"/>
                  <w:szCs w:val="18"/>
                  <w:rPrChange w:id="633" w:author="Amy Byers" w:date="2014-10-07T09:28:00Z">
                    <w:rPr>
                      <w:rFonts w:cs="Arial"/>
                      <w:szCs w:val="20"/>
                    </w:rPr>
                  </w:rPrChange>
                </w:rPr>
                <w:t xml:space="preserve"> </w:t>
              </w:r>
            </w:ins>
            <w:ins w:id="634" w:author="Amy Byers" w:date="2014-10-07T09:26:00Z">
              <w:r w:rsidRPr="006C20F3">
                <w:rPr>
                  <w:rFonts w:cs="Arial"/>
                  <w:sz w:val="18"/>
                  <w:szCs w:val="18"/>
                  <w:rPrChange w:id="635" w:author="Amy Byers" w:date="2014-10-07T09:28:00Z">
                    <w:rPr>
                      <w:rFonts w:cs="Arial"/>
                      <w:szCs w:val="20"/>
                    </w:rPr>
                  </w:rPrChange>
                </w:rPr>
                <w:fldChar w:fldCharType="begin"/>
              </w:r>
              <w:r w:rsidRPr="006C20F3">
                <w:rPr>
                  <w:rFonts w:cs="Arial"/>
                  <w:sz w:val="18"/>
                  <w:szCs w:val="18"/>
                  <w:rPrChange w:id="636" w:author="Amy Byers" w:date="2014-10-07T09:28:00Z">
                    <w:rPr>
                      <w:rFonts w:cs="Arial"/>
                      <w:szCs w:val="20"/>
                    </w:rPr>
                  </w:rPrChange>
                </w:rPr>
                <w:instrText xml:space="preserve"> REF _Ref400437321 \h </w:instrText>
              </w:r>
            </w:ins>
            <w:r w:rsidRPr="006C20F3">
              <w:rPr>
                <w:rFonts w:cs="Arial"/>
                <w:sz w:val="18"/>
                <w:szCs w:val="18"/>
                <w:rPrChange w:id="637" w:author="Amy Byers" w:date="2014-10-07T09:28:00Z">
                  <w:rPr>
                    <w:rFonts w:cs="Arial"/>
                    <w:i/>
                    <w:szCs w:val="20"/>
                  </w:rPr>
                </w:rPrChange>
              </w:rPr>
              <w:instrText xml:space="preserve"> \* MERGEFORMAT </w:instrText>
            </w:r>
            <w:r w:rsidRPr="006C20F3">
              <w:rPr>
                <w:rFonts w:cs="Arial"/>
                <w:sz w:val="18"/>
                <w:szCs w:val="18"/>
                <w:rPrChange w:id="638" w:author="Amy Byers" w:date="2014-10-07T09:28:00Z">
                  <w:rPr>
                    <w:rFonts w:cs="Arial"/>
                    <w:sz w:val="18"/>
                    <w:szCs w:val="18"/>
                  </w:rPr>
                </w:rPrChange>
              </w:rPr>
            </w:r>
            <w:r w:rsidRPr="006C20F3">
              <w:rPr>
                <w:rFonts w:cs="Arial"/>
                <w:sz w:val="18"/>
                <w:szCs w:val="18"/>
                <w:rPrChange w:id="639" w:author="Amy Byers" w:date="2014-10-07T09:28:00Z">
                  <w:rPr>
                    <w:rFonts w:cs="Arial"/>
                    <w:szCs w:val="20"/>
                  </w:rPr>
                </w:rPrChange>
              </w:rPr>
              <w:fldChar w:fldCharType="separate"/>
            </w:r>
            <w:ins w:id="640" w:author="Amy Byers" w:date="2014-10-07T09:37:00Z">
              <w:r w:rsidR="001C1CE8" w:rsidRPr="001C1CE8">
                <w:rPr>
                  <w:sz w:val="18"/>
                  <w:szCs w:val="18"/>
                  <w:rPrChange w:id="641" w:author="Amy Byers" w:date="2014-10-07T09:37:00Z">
                    <w:rPr>
                      <w:i/>
                    </w:rPr>
                  </w:rPrChange>
                </w:rPr>
                <w:t>Supplemental Specifications</w:t>
              </w:r>
            </w:ins>
            <w:ins w:id="642" w:author="Amy Byers" w:date="2014-10-07T09:26:00Z">
              <w:r w:rsidRPr="006C20F3">
                <w:rPr>
                  <w:rFonts w:cs="Arial"/>
                  <w:sz w:val="18"/>
                  <w:szCs w:val="18"/>
                  <w:rPrChange w:id="643" w:author="Amy Byers" w:date="2014-10-07T09:28:00Z">
                    <w:rPr>
                      <w:rFonts w:cs="Arial"/>
                      <w:szCs w:val="20"/>
                    </w:rPr>
                  </w:rPrChange>
                </w:rPr>
                <w:fldChar w:fldCharType="end"/>
              </w:r>
            </w:ins>
          </w:p>
          <w:p w:rsidR="006C20F3" w:rsidRPr="006C20F3" w:rsidRDefault="006C20F3" w:rsidP="006C20F3">
            <w:pPr>
              <w:numPr>
                <w:ilvl w:val="0"/>
                <w:numId w:val="19"/>
              </w:numPr>
              <w:rPr>
                <w:ins w:id="644" w:author="Amy Byers" w:date="2014-10-07T09:27:00Z"/>
                <w:rFonts w:cs="Arial"/>
                <w:sz w:val="18"/>
                <w:szCs w:val="18"/>
                <w:rPrChange w:id="645" w:author="Amy Byers" w:date="2014-10-07T09:28:00Z">
                  <w:rPr>
                    <w:ins w:id="646" w:author="Amy Byers" w:date="2014-10-07T09:27:00Z"/>
                    <w:rFonts w:cs="Arial"/>
                    <w:szCs w:val="20"/>
                  </w:rPr>
                </w:rPrChange>
              </w:rPr>
            </w:pPr>
            <w:ins w:id="647" w:author="Amy Byers" w:date="2014-10-07T09:26:00Z">
              <w:r w:rsidRPr="006C20F3">
                <w:rPr>
                  <w:rFonts w:cs="Arial"/>
                  <w:sz w:val="18"/>
                  <w:szCs w:val="18"/>
                  <w:rPrChange w:id="648" w:author="Amy Byers" w:date="2014-10-07T09:28:00Z">
                    <w:rPr>
                      <w:rFonts w:cs="Arial"/>
                      <w:szCs w:val="20"/>
                    </w:rPr>
                  </w:rPrChange>
                </w:rPr>
                <w:fldChar w:fldCharType="begin"/>
              </w:r>
              <w:r w:rsidRPr="006C20F3">
                <w:rPr>
                  <w:rFonts w:cs="Arial"/>
                  <w:sz w:val="18"/>
                  <w:szCs w:val="18"/>
                  <w:rPrChange w:id="649" w:author="Amy Byers" w:date="2014-10-07T09:28:00Z">
                    <w:rPr>
                      <w:rFonts w:cs="Arial"/>
                      <w:szCs w:val="20"/>
                    </w:rPr>
                  </w:rPrChange>
                </w:rPr>
                <w:instrText xml:space="preserve"> REF _Ref400437327 \r \h </w:instrText>
              </w:r>
            </w:ins>
            <w:r w:rsidRPr="006C20F3">
              <w:rPr>
                <w:rFonts w:cs="Arial"/>
                <w:sz w:val="18"/>
                <w:szCs w:val="18"/>
                <w:rPrChange w:id="650" w:author="Amy Byers" w:date="2014-10-07T09:28:00Z">
                  <w:rPr>
                    <w:rFonts w:cs="Arial"/>
                    <w:i/>
                    <w:szCs w:val="20"/>
                  </w:rPr>
                </w:rPrChange>
              </w:rPr>
              <w:instrText xml:space="preserve"> \* MERGEFORMAT </w:instrText>
            </w:r>
            <w:r w:rsidRPr="006C20F3">
              <w:rPr>
                <w:rFonts w:cs="Arial"/>
                <w:sz w:val="18"/>
                <w:szCs w:val="18"/>
                <w:rPrChange w:id="651" w:author="Amy Byers" w:date="2014-10-07T09:28:00Z">
                  <w:rPr>
                    <w:rFonts w:cs="Arial"/>
                    <w:sz w:val="18"/>
                    <w:szCs w:val="18"/>
                  </w:rPr>
                </w:rPrChange>
              </w:rPr>
            </w:r>
            <w:r w:rsidRPr="006C20F3">
              <w:rPr>
                <w:rFonts w:cs="Arial"/>
                <w:sz w:val="18"/>
                <w:szCs w:val="18"/>
                <w:rPrChange w:id="652" w:author="Amy Byers" w:date="2014-10-07T09:28:00Z">
                  <w:rPr>
                    <w:rFonts w:cs="Arial"/>
                    <w:szCs w:val="20"/>
                  </w:rPr>
                </w:rPrChange>
              </w:rPr>
              <w:fldChar w:fldCharType="separate"/>
            </w:r>
            <w:ins w:id="653" w:author="Amy Byers" w:date="2014-10-07T09:37:00Z">
              <w:r w:rsidR="001C1CE8">
                <w:rPr>
                  <w:rFonts w:cs="Arial"/>
                  <w:sz w:val="18"/>
                  <w:szCs w:val="18"/>
                </w:rPr>
                <w:t>6</w:t>
              </w:r>
            </w:ins>
            <w:ins w:id="654" w:author="Amy Byers" w:date="2014-10-07T09:26:00Z">
              <w:r w:rsidRPr="006C20F3">
                <w:rPr>
                  <w:rFonts w:cs="Arial"/>
                  <w:sz w:val="18"/>
                  <w:szCs w:val="18"/>
                  <w:rPrChange w:id="655" w:author="Amy Byers" w:date="2014-10-07T09:28:00Z">
                    <w:rPr>
                      <w:rFonts w:cs="Arial"/>
                      <w:szCs w:val="20"/>
                    </w:rPr>
                  </w:rPrChange>
                </w:rPr>
                <w:fldChar w:fldCharType="end"/>
              </w:r>
            </w:ins>
            <w:ins w:id="656" w:author="Amy Byers" w:date="2014-10-07T09:27:00Z">
              <w:r w:rsidRPr="006C20F3">
                <w:rPr>
                  <w:rFonts w:cs="Arial"/>
                  <w:sz w:val="18"/>
                  <w:szCs w:val="18"/>
                  <w:rPrChange w:id="657" w:author="Amy Byers" w:date="2014-10-07T09:28:00Z">
                    <w:rPr>
                      <w:rFonts w:cs="Arial"/>
                      <w:szCs w:val="20"/>
                    </w:rPr>
                  </w:rPrChange>
                </w:rPr>
                <w:t xml:space="preserve"> </w:t>
              </w:r>
            </w:ins>
            <w:ins w:id="658" w:author="Amy Byers" w:date="2014-10-07T09:26:00Z">
              <w:r w:rsidRPr="006C20F3">
                <w:rPr>
                  <w:rFonts w:cs="Arial"/>
                  <w:sz w:val="18"/>
                  <w:szCs w:val="18"/>
                  <w:rPrChange w:id="659" w:author="Amy Byers" w:date="2014-10-07T09:28:00Z">
                    <w:rPr>
                      <w:rFonts w:cs="Arial"/>
                      <w:szCs w:val="20"/>
                    </w:rPr>
                  </w:rPrChange>
                </w:rPr>
                <w:fldChar w:fldCharType="begin"/>
              </w:r>
              <w:r w:rsidRPr="006C20F3">
                <w:rPr>
                  <w:rFonts w:cs="Arial"/>
                  <w:sz w:val="18"/>
                  <w:szCs w:val="18"/>
                  <w:rPrChange w:id="660" w:author="Amy Byers" w:date="2014-10-07T09:28:00Z">
                    <w:rPr>
                      <w:rFonts w:cs="Arial"/>
                      <w:szCs w:val="20"/>
                    </w:rPr>
                  </w:rPrChange>
                </w:rPr>
                <w:instrText xml:space="preserve"> REF _Ref400437329 \h </w:instrText>
              </w:r>
            </w:ins>
            <w:r w:rsidRPr="006C20F3">
              <w:rPr>
                <w:rFonts w:cs="Arial"/>
                <w:sz w:val="18"/>
                <w:szCs w:val="18"/>
                <w:rPrChange w:id="661" w:author="Amy Byers" w:date="2014-10-07T09:28:00Z">
                  <w:rPr>
                    <w:rFonts w:cs="Arial"/>
                    <w:i/>
                    <w:szCs w:val="20"/>
                  </w:rPr>
                </w:rPrChange>
              </w:rPr>
              <w:instrText xml:space="preserve"> \* MERGEFORMAT </w:instrText>
            </w:r>
            <w:r w:rsidRPr="006C20F3">
              <w:rPr>
                <w:rFonts w:cs="Arial"/>
                <w:sz w:val="18"/>
                <w:szCs w:val="18"/>
                <w:rPrChange w:id="662" w:author="Amy Byers" w:date="2014-10-07T09:28:00Z">
                  <w:rPr>
                    <w:rFonts w:cs="Arial"/>
                    <w:sz w:val="18"/>
                    <w:szCs w:val="18"/>
                  </w:rPr>
                </w:rPrChange>
              </w:rPr>
            </w:r>
            <w:r w:rsidRPr="006C20F3">
              <w:rPr>
                <w:rFonts w:cs="Arial"/>
                <w:sz w:val="18"/>
                <w:szCs w:val="18"/>
                <w:rPrChange w:id="663" w:author="Amy Byers" w:date="2014-10-07T09:28:00Z">
                  <w:rPr>
                    <w:rFonts w:cs="Arial"/>
                    <w:szCs w:val="20"/>
                  </w:rPr>
                </w:rPrChange>
              </w:rPr>
              <w:fldChar w:fldCharType="separate"/>
            </w:r>
            <w:ins w:id="664" w:author="Amy Byers" w:date="2014-10-07T09:37:00Z">
              <w:r w:rsidR="001C1CE8" w:rsidRPr="001C1CE8">
                <w:rPr>
                  <w:sz w:val="18"/>
                  <w:szCs w:val="18"/>
                  <w:rPrChange w:id="665" w:author="Amy Byers" w:date="2014-10-07T09:37:00Z">
                    <w:rPr>
                      <w:i/>
                    </w:rPr>
                  </w:rPrChange>
                </w:rPr>
                <w:t>Screen Layouts</w:t>
              </w:r>
            </w:ins>
            <w:ins w:id="666" w:author="Amy Byers" w:date="2014-10-07T09:26:00Z">
              <w:r w:rsidRPr="006C20F3">
                <w:rPr>
                  <w:rFonts w:cs="Arial"/>
                  <w:sz w:val="18"/>
                  <w:szCs w:val="18"/>
                  <w:rPrChange w:id="667" w:author="Amy Byers" w:date="2014-10-07T09:28:00Z">
                    <w:rPr>
                      <w:rFonts w:cs="Arial"/>
                      <w:szCs w:val="20"/>
                    </w:rPr>
                  </w:rPrChange>
                </w:rPr>
                <w:fldChar w:fldCharType="end"/>
              </w:r>
            </w:ins>
          </w:p>
          <w:p w:rsidR="006C20F3" w:rsidRPr="006C20F3" w:rsidRDefault="006C20F3" w:rsidP="006C20F3">
            <w:pPr>
              <w:numPr>
                <w:ilvl w:val="0"/>
                <w:numId w:val="19"/>
              </w:numPr>
              <w:rPr>
                <w:ins w:id="668" w:author="Amy Byers" w:date="2014-10-07T09:24:00Z"/>
                <w:rFonts w:cs="Arial"/>
                <w:sz w:val="18"/>
                <w:szCs w:val="18"/>
                <w:rPrChange w:id="669" w:author="Amy Byers" w:date="2014-10-07T09:28:00Z">
                  <w:rPr>
                    <w:ins w:id="670" w:author="Amy Byers" w:date="2014-10-07T09:24:00Z"/>
                    <w:rFonts w:cs="Arial"/>
                    <w:szCs w:val="20"/>
                  </w:rPr>
                </w:rPrChange>
              </w:rPr>
            </w:pPr>
            <w:ins w:id="671" w:author="Amy Byers" w:date="2014-10-07T09:26:00Z">
              <w:r w:rsidRPr="006C20F3">
                <w:rPr>
                  <w:rFonts w:cs="Arial"/>
                  <w:sz w:val="18"/>
                  <w:szCs w:val="18"/>
                  <w:rPrChange w:id="672" w:author="Amy Byers" w:date="2014-10-07T09:28:00Z">
                    <w:rPr>
                      <w:rFonts w:cs="Arial"/>
                      <w:szCs w:val="20"/>
                    </w:rPr>
                  </w:rPrChange>
                </w:rPr>
                <w:fldChar w:fldCharType="begin"/>
              </w:r>
              <w:r w:rsidRPr="006C20F3">
                <w:rPr>
                  <w:rFonts w:cs="Arial"/>
                  <w:sz w:val="18"/>
                  <w:szCs w:val="18"/>
                  <w:rPrChange w:id="673" w:author="Amy Byers" w:date="2014-10-07T09:28:00Z">
                    <w:rPr>
                      <w:rFonts w:cs="Arial"/>
                      <w:szCs w:val="20"/>
                    </w:rPr>
                  </w:rPrChange>
                </w:rPr>
                <w:instrText xml:space="preserve"> REF _Ref400437337 \r \h </w:instrText>
              </w:r>
            </w:ins>
            <w:r w:rsidRPr="006C20F3">
              <w:rPr>
                <w:rFonts w:cs="Arial"/>
                <w:sz w:val="18"/>
                <w:szCs w:val="18"/>
                <w:rPrChange w:id="674" w:author="Amy Byers" w:date="2014-10-07T09:28:00Z">
                  <w:rPr>
                    <w:rFonts w:cs="Arial"/>
                    <w:i/>
                    <w:szCs w:val="20"/>
                  </w:rPr>
                </w:rPrChange>
              </w:rPr>
              <w:instrText xml:space="preserve"> \* MERGEFORMAT </w:instrText>
            </w:r>
            <w:r w:rsidRPr="006C20F3">
              <w:rPr>
                <w:rFonts w:cs="Arial"/>
                <w:sz w:val="18"/>
                <w:szCs w:val="18"/>
                <w:rPrChange w:id="675" w:author="Amy Byers" w:date="2014-10-07T09:28:00Z">
                  <w:rPr>
                    <w:rFonts w:cs="Arial"/>
                    <w:sz w:val="18"/>
                    <w:szCs w:val="18"/>
                  </w:rPr>
                </w:rPrChange>
              </w:rPr>
            </w:r>
            <w:r w:rsidRPr="006C20F3">
              <w:rPr>
                <w:rFonts w:cs="Arial"/>
                <w:sz w:val="18"/>
                <w:szCs w:val="18"/>
                <w:rPrChange w:id="676" w:author="Amy Byers" w:date="2014-10-07T09:28:00Z">
                  <w:rPr>
                    <w:rFonts w:cs="Arial"/>
                    <w:szCs w:val="20"/>
                  </w:rPr>
                </w:rPrChange>
              </w:rPr>
              <w:fldChar w:fldCharType="separate"/>
            </w:r>
            <w:ins w:id="677" w:author="Amy Byers" w:date="2014-10-07T09:37:00Z">
              <w:r w:rsidR="001C1CE8">
                <w:rPr>
                  <w:rFonts w:cs="Arial"/>
                  <w:sz w:val="18"/>
                  <w:szCs w:val="18"/>
                </w:rPr>
                <w:t>7</w:t>
              </w:r>
            </w:ins>
            <w:ins w:id="678" w:author="Amy Byers" w:date="2014-10-07T09:26:00Z">
              <w:r w:rsidRPr="006C20F3">
                <w:rPr>
                  <w:rFonts w:cs="Arial"/>
                  <w:sz w:val="18"/>
                  <w:szCs w:val="18"/>
                  <w:rPrChange w:id="679" w:author="Amy Byers" w:date="2014-10-07T09:28:00Z">
                    <w:rPr>
                      <w:rFonts w:cs="Arial"/>
                      <w:szCs w:val="20"/>
                    </w:rPr>
                  </w:rPrChange>
                </w:rPr>
                <w:fldChar w:fldCharType="end"/>
              </w:r>
            </w:ins>
            <w:ins w:id="680" w:author="Amy Byers" w:date="2014-10-07T09:27:00Z">
              <w:r w:rsidRPr="006C20F3">
                <w:rPr>
                  <w:rFonts w:cs="Arial"/>
                  <w:sz w:val="18"/>
                  <w:szCs w:val="18"/>
                  <w:rPrChange w:id="681" w:author="Amy Byers" w:date="2014-10-07T09:28:00Z">
                    <w:rPr>
                      <w:rFonts w:cs="Arial"/>
                      <w:szCs w:val="20"/>
                    </w:rPr>
                  </w:rPrChange>
                </w:rPr>
                <w:t xml:space="preserve"> </w:t>
              </w:r>
            </w:ins>
            <w:ins w:id="682" w:author="Amy Byers" w:date="2014-10-07T09:26:00Z">
              <w:r w:rsidRPr="006C20F3">
                <w:rPr>
                  <w:rFonts w:cs="Arial"/>
                  <w:sz w:val="18"/>
                  <w:szCs w:val="18"/>
                  <w:rPrChange w:id="683" w:author="Amy Byers" w:date="2014-10-07T09:28:00Z">
                    <w:rPr>
                      <w:rFonts w:cs="Arial"/>
                      <w:szCs w:val="20"/>
                    </w:rPr>
                  </w:rPrChange>
                </w:rPr>
                <w:fldChar w:fldCharType="begin"/>
              </w:r>
              <w:r w:rsidRPr="006C20F3">
                <w:rPr>
                  <w:rFonts w:cs="Arial"/>
                  <w:sz w:val="18"/>
                  <w:szCs w:val="18"/>
                  <w:rPrChange w:id="684" w:author="Amy Byers" w:date="2014-10-07T09:28:00Z">
                    <w:rPr>
                      <w:rFonts w:cs="Arial"/>
                      <w:szCs w:val="20"/>
                    </w:rPr>
                  </w:rPrChange>
                </w:rPr>
                <w:instrText xml:space="preserve"> REF _Ref400437340 \h </w:instrText>
              </w:r>
            </w:ins>
            <w:r w:rsidRPr="006C20F3">
              <w:rPr>
                <w:rFonts w:cs="Arial"/>
                <w:sz w:val="18"/>
                <w:szCs w:val="18"/>
                <w:rPrChange w:id="685" w:author="Amy Byers" w:date="2014-10-07T09:28:00Z">
                  <w:rPr>
                    <w:rFonts w:cs="Arial"/>
                    <w:i/>
                    <w:szCs w:val="20"/>
                  </w:rPr>
                </w:rPrChange>
              </w:rPr>
              <w:instrText xml:space="preserve"> \* MERGEFORMAT </w:instrText>
            </w:r>
            <w:r w:rsidRPr="006C20F3">
              <w:rPr>
                <w:rFonts w:cs="Arial"/>
                <w:sz w:val="18"/>
                <w:szCs w:val="18"/>
                <w:rPrChange w:id="686" w:author="Amy Byers" w:date="2014-10-07T09:28:00Z">
                  <w:rPr>
                    <w:rFonts w:cs="Arial"/>
                    <w:sz w:val="18"/>
                    <w:szCs w:val="18"/>
                  </w:rPr>
                </w:rPrChange>
              </w:rPr>
            </w:r>
            <w:r w:rsidRPr="006C20F3">
              <w:rPr>
                <w:rFonts w:cs="Arial"/>
                <w:sz w:val="18"/>
                <w:szCs w:val="18"/>
                <w:rPrChange w:id="687" w:author="Amy Byers" w:date="2014-10-07T09:28:00Z">
                  <w:rPr>
                    <w:rFonts w:cs="Arial"/>
                    <w:szCs w:val="20"/>
                  </w:rPr>
                </w:rPrChange>
              </w:rPr>
              <w:fldChar w:fldCharType="separate"/>
            </w:r>
            <w:proofErr w:type="spellStart"/>
            <w:ins w:id="688" w:author="Amy Byers" w:date="2014-10-07T09:37:00Z">
              <w:r w:rsidR="001C1CE8" w:rsidRPr="001C1CE8">
                <w:rPr>
                  <w:sz w:val="18"/>
                  <w:szCs w:val="18"/>
                  <w:rPrChange w:id="689" w:author="Amy Byers" w:date="2014-10-07T09:37:00Z">
                    <w:rPr>
                      <w:i/>
                    </w:rPr>
                  </w:rPrChange>
                </w:rPr>
                <w:t>PreOrder</w:t>
              </w:r>
              <w:proofErr w:type="spellEnd"/>
              <w:r w:rsidR="001C1CE8" w:rsidRPr="001C1CE8">
                <w:rPr>
                  <w:sz w:val="18"/>
                  <w:szCs w:val="18"/>
                  <w:rPrChange w:id="690" w:author="Amy Byers" w:date="2014-10-07T09:37:00Z">
                    <w:rPr>
                      <w:i/>
                    </w:rPr>
                  </w:rPrChange>
                </w:rPr>
                <w:t xml:space="preserve"> Issue – Database settings</w:t>
              </w:r>
            </w:ins>
            <w:ins w:id="691" w:author="Amy Byers" w:date="2014-10-07T09:26:00Z">
              <w:r w:rsidRPr="006C20F3">
                <w:rPr>
                  <w:rFonts w:cs="Arial"/>
                  <w:sz w:val="18"/>
                  <w:szCs w:val="18"/>
                  <w:rPrChange w:id="692" w:author="Amy Byers" w:date="2014-10-07T09:28:00Z">
                    <w:rPr>
                      <w:rFonts w:cs="Arial"/>
                      <w:szCs w:val="20"/>
                    </w:rPr>
                  </w:rPrChange>
                </w:rPr>
                <w:fldChar w:fldCharType="end"/>
              </w:r>
            </w:ins>
          </w:p>
        </w:tc>
      </w:tr>
      <w:tr w:rsidR="006C20F3" w:rsidRPr="006C20F3" w:rsidTr="006C20F3">
        <w:trPr>
          <w:cantSplit/>
          <w:ins w:id="693" w:author="Amy Byers" w:date="2014-10-07T09:24:00Z"/>
          <w:trPrChange w:id="694" w:author="Amy Byers" w:date="2014-10-07T09:28:00Z">
            <w:trPr>
              <w:cantSplit/>
            </w:trPr>
          </w:trPrChange>
        </w:trPr>
        <w:tc>
          <w:tcPr>
            <w:tcW w:w="930" w:type="dxa"/>
            <w:tcBorders>
              <w:top w:val="single" w:sz="8" w:space="0" w:color="4F81BD"/>
              <w:left w:val="single" w:sz="8" w:space="0" w:color="4F81BD"/>
              <w:bottom w:val="single" w:sz="8" w:space="0" w:color="4F81BD"/>
              <w:right w:val="single" w:sz="8" w:space="0" w:color="4F81BD"/>
            </w:tcBorders>
            <w:shd w:val="clear" w:color="auto" w:fill="auto"/>
            <w:tcPrChange w:id="695" w:author="Amy Byers" w:date="2014-10-07T09:28:00Z">
              <w:tcPr>
                <w:tcW w:w="930" w:type="dxa"/>
                <w:tcBorders>
                  <w:top w:val="single" w:sz="8" w:space="0" w:color="4F81BD"/>
                  <w:left w:val="single" w:sz="8" w:space="0" w:color="4F81BD"/>
                  <w:bottom w:val="single" w:sz="8" w:space="0" w:color="4F81BD"/>
                  <w:right w:val="single" w:sz="8" w:space="0" w:color="4F81BD"/>
                </w:tcBorders>
                <w:shd w:val="clear" w:color="auto" w:fill="auto"/>
              </w:tcPr>
            </w:tcPrChange>
          </w:tcPr>
          <w:p w:rsidR="006C20F3" w:rsidRPr="006C20F3" w:rsidRDefault="006C20F3" w:rsidP="006C20F3">
            <w:pPr>
              <w:rPr>
                <w:ins w:id="696" w:author="Amy Byers" w:date="2014-10-07T09:24:00Z"/>
                <w:rFonts w:cs="Arial"/>
                <w:sz w:val="18"/>
                <w:szCs w:val="18"/>
                <w:rPrChange w:id="697" w:author="Amy Byers" w:date="2014-10-07T09:28:00Z">
                  <w:rPr>
                    <w:ins w:id="698" w:author="Amy Byers" w:date="2014-10-07T09:24:00Z"/>
                    <w:rFonts w:cs="Arial"/>
                    <w:szCs w:val="20"/>
                  </w:rPr>
                </w:rPrChange>
              </w:rPr>
            </w:pPr>
            <w:ins w:id="699" w:author="Amy Byers" w:date="2014-10-07T09:25:00Z">
              <w:r w:rsidRPr="006C20F3">
                <w:rPr>
                  <w:rFonts w:cs="Arial"/>
                  <w:sz w:val="18"/>
                  <w:szCs w:val="18"/>
                  <w:rPrChange w:id="700" w:author="Amy Byers" w:date="2014-10-07T09:28:00Z">
                    <w:rPr>
                      <w:rFonts w:cs="Arial"/>
                      <w:szCs w:val="20"/>
                    </w:rPr>
                  </w:rPrChange>
                </w:rPr>
                <w:t>2.41.5</w:t>
              </w:r>
            </w:ins>
          </w:p>
        </w:tc>
        <w:tc>
          <w:tcPr>
            <w:tcW w:w="1886" w:type="dxa"/>
            <w:tcBorders>
              <w:top w:val="single" w:sz="8" w:space="0" w:color="4F81BD"/>
              <w:left w:val="single" w:sz="8" w:space="0" w:color="4F81BD"/>
              <w:bottom w:val="single" w:sz="8" w:space="0" w:color="4F81BD"/>
              <w:right w:val="single" w:sz="8" w:space="0" w:color="4F81BD"/>
            </w:tcBorders>
            <w:tcPrChange w:id="701" w:author="Amy Byers" w:date="2014-10-07T09:28:00Z">
              <w:tcPr>
                <w:tcW w:w="2251" w:type="dxa"/>
                <w:gridSpan w:val="2"/>
                <w:tcBorders>
                  <w:top w:val="single" w:sz="8" w:space="0" w:color="4F81BD"/>
                  <w:left w:val="single" w:sz="8" w:space="0" w:color="4F81BD"/>
                  <w:bottom w:val="single" w:sz="8" w:space="0" w:color="4F81BD"/>
                  <w:right w:val="single" w:sz="8" w:space="0" w:color="4F81BD"/>
                </w:tcBorders>
              </w:tcPr>
            </w:tcPrChange>
          </w:tcPr>
          <w:p w:rsidR="006C20F3" w:rsidRPr="006C20F3" w:rsidRDefault="006C20F3" w:rsidP="006C20F3">
            <w:pPr>
              <w:rPr>
                <w:ins w:id="702" w:author="Amy Byers" w:date="2014-10-07T09:24:00Z"/>
                <w:rFonts w:cs="Arial"/>
                <w:sz w:val="18"/>
                <w:szCs w:val="18"/>
                <w:rPrChange w:id="703" w:author="Amy Byers" w:date="2014-10-07T09:28:00Z">
                  <w:rPr>
                    <w:ins w:id="704" w:author="Amy Byers" w:date="2014-10-07T09:24:00Z"/>
                    <w:rFonts w:cs="Arial"/>
                    <w:szCs w:val="20"/>
                  </w:rPr>
                </w:rPrChange>
              </w:rPr>
            </w:pPr>
            <w:ins w:id="705" w:author="Amy Byers" w:date="2014-10-07T09:25:00Z">
              <w:r w:rsidRPr="006C20F3">
                <w:rPr>
                  <w:rFonts w:cs="Arial"/>
                  <w:sz w:val="18"/>
                  <w:szCs w:val="18"/>
                  <w:rPrChange w:id="706" w:author="Amy Byers" w:date="2014-10-07T09:28:00Z">
                    <w:rPr>
                      <w:rFonts w:cs="Arial"/>
                      <w:szCs w:val="20"/>
                    </w:rPr>
                  </w:rPrChange>
                </w:rPr>
                <w:t>Pre-Order</w:t>
              </w:r>
            </w:ins>
          </w:p>
        </w:tc>
        <w:tc>
          <w:tcPr>
            <w:tcW w:w="3960" w:type="dxa"/>
            <w:tcBorders>
              <w:top w:val="single" w:sz="8" w:space="0" w:color="4F81BD"/>
              <w:left w:val="single" w:sz="8" w:space="0" w:color="4F81BD"/>
              <w:bottom w:val="single" w:sz="8" w:space="0" w:color="4F81BD"/>
              <w:right w:val="single" w:sz="8" w:space="0" w:color="4F81BD"/>
            </w:tcBorders>
            <w:shd w:val="clear" w:color="auto" w:fill="auto"/>
            <w:tcPrChange w:id="707" w:author="Amy Byers" w:date="2014-10-07T09:28:00Z">
              <w:tcPr>
                <w:tcW w:w="5214" w:type="dxa"/>
                <w:gridSpan w:val="2"/>
                <w:tcBorders>
                  <w:top w:val="single" w:sz="8" w:space="0" w:color="4F81BD"/>
                  <w:left w:val="single" w:sz="8" w:space="0" w:color="4F81BD"/>
                  <w:bottom w:val="single" w:sz="8" w:space="0" w:color="4F81BD"/>
                  <w:right w:val="single" w:sz="8" w:space="0" w:color="4F81BD"/>
                </w:tcBorders>
                <w:shd w:val="clear" w:color="auto" w:fill="auto"/>
              </w:tcPr>
            </w:tcPrChange>
          </w:tcPr>
          <w:p w:rsidR="006C20F3" w:rsidRPr="006C20F3" w:rsidRDefault="006C20F3" w:rsidP="006C20F3">
            <w:pPr>
              <w:rPr>
                <w:ins w:id="708" w:author="Amy Byers" w:date="2014-10-07T09:24:00Z"/>
                <w:rFonts w:cs="Arial"/>
                <w:sz w:val="18"/>
                <w:szCs w:val="18"/>
                <w:rPrChange w:id="709" w:author="Amy Byers" w:date="2014-10-07T09:28:00Z">
                  <w:rPr>
                    <w:ins w:id="710" w:author="Amy Byers" w:date="2014-10-07T09:24:00Z"/>
                    <w:rFonts w:cs="Arial"/>
                    <w:szCs w:val="20"/>
                  </w:rPr>
                </w:rPrChange>
              </w:rPr>
            </w:pPr>
            <w:ins w:id="711" w:author="Amy Byers" w:date="2014-10-07T09:25:00Z">
              <w:r w:rsidRPr="006C20F3">
                <w:rPr>
                  <w:rFonts w:cs="Arial"/>
                  <w:sz w:val="18"/>
                  <w:szCs w:val="18"/>
                  <w:rPrChange w:id="712" w:author="Amy Byers" w:date="2014-10-07T09:28:00Z">
                    <w:rPr>
                      <w:rFonts w:cs="Arial"/>
                      <w:szCs w:val="20"/>
                    </w:rPr>
                  </w:rPrChange>
                </w:rPr>
                <w:t>The Pre-Order invoice will display the deposit amount as the price of the item.</w:t>
              </w:r>
            </w:ins>
          </w:p>
        </w:tc>
        <w:tc>
          <w:tcPr>
            <w:tcW w:w="3870" w:type="dxa"/>
            <w:tcBorders>
              <w:top w:val="single" w:sz="8" w:space="0" w:color="4F81BD"/>
              <w:left w:val="single" w:sz="8" w:space="0" w:color="4F81BD"/>
              <w:bottom w:val="single" w:sz="8" w:space="0" w:color="4F81BD"/>
              <w:right w:val="single" w:sz="8" w:space="0" w:color="4F81BD"/>
            </w:tcBorders>
            <w:shd w:val="clear" w:color="auto" w:fill="auto"/>
            <w:vAlign w:val="center"/>
            <w:tcPrChange w:id="713" w:author="Amy Byers" w:date="2014-10-07T09:28:00Z">
              <w:tcPr>
                <w:tcW w:w="2251" w:type="dxa"/>
                <w:tcBorders>
                  <w:top w:val="single" w:sz="8" w:space="0" w:color="4F81BD"/>
                  <w:left w:val="single" w:sz="8" w:space="0" w:color="4F81BD"/>
                  <w:bottom w:val="single" w:sz="8" w:space="0" w:color="4F81BD"/>
                  <w:right w:val="single" w:sz="8" w:space="0" w:color="4F81BD"/>
                </w:tcBorders>
                <w:shd w:val="clear" w:color="auto" w:fill="auto"/>
                <w:vAlign w:val="center"/>
              </w:tcPr>
            </w:tcPrChange>
          </w:tcPr>
          <w:p w:rsidR="006C20F3" w:rsidRPr="006C20F3" w:rsidRDefault="006C20F3" w:rsidP="006C20F3">
            <w:pPr>
              <w:numPr>
                <w:ilvl w:val="0"/>
                <w:numId w:val="19"/>
              </w:numPr>
              <w:rPr>
                <w:ins w:id="714" w:author="Amy Byers" w:date="2014-10-07T09:24:00Z"/>
                <w:rFonts w:cs="Arial"/>
                <w:sz w:val="18"/>
                <w:szCs w:val="18"/>
                <w:rPrChange w:id="715" w:author="Amy Byers" w:date="2014-10-07T09:28:00Z">
                  <w:rPr>
                    <w:ins w:id="716" w:author="Amy Byers" w:date="2014-10-07T09:24:00Z"/>
                    <w:rFonts w:cs="Arial"/>
                    <w:szCs w:val="20"/>
                  </w:rPr>
                </w:rPrChange>
              </w:rPr>
            </w:pPr>
            <w:ins w:id="717" w:author="Amy Byers" w:date="2014-10-07T09:27:00Z">
              <w:r w:rsidRPr="006C20F3">
                <w:rPr>
                  <w:rFonts w:cs="Arial"/>
                  <w:sz w:val="18"/>
                  <w:szCs w:val="18"/>
                  <w:rPrChange w:id="718" w:author="Amy Byers" w:date="2014-10-07T09:28:00Z">
                    <w:rPr>
                      <w:rFonts w:cs="Arial"/>
                      <w:szCs w:val="20"/>
                    </w:rPr>
                  </w:rPrChange>
                </w:rPr>
                <w:fldChar w:fldCharType="begin"/>
              </w:r>
              <w:r w:rsidRPr="006C20F3">
                <w:rPr>
                  <w:rFonts w:cs="Arial"/>
                  <w:sz w:val="18"/>
                  <w:szCs w:val="18"/>
                  <w:rPrChange w:id="719" w:author="Amy Byers" w:date="2014-10-07T09:28:00Z">
                    <w:rPr>
                      <w:rFonts w:cs="Arial"/>
                      <w:szCs w:val="20"/>
                    </w:rPr>
                  </w:rPrChange>
                </w:rPr>
                <w:instrText xml:space="preserve"> REF _Ref400437350 \r \h </w:instrText>
              </w:r>
            </w:ins>
            <w:r w:rsidRPr="006C20F3">
              <w:rPr>
                <w:rFonts w:cs="Arial"/>
                <w:sz w:val="18"/>
                <w:szCs w:val="18"/>
                <w:rPrChange w:id="720" w:author="Amy Byers" w:date="2014-10-07T09:28:00Z">
                  <w:rPr>
                    <w:rFonts w:cs="Arial"/>
                    <w:i/>
                    <w:szCs w:val="20"/>
                  </w:rPr>
                </w:rPrChange>
              </w:rPr>
              <w:instrText xml:space="preserve"> \* MERGEFORMAT </w:instrText>
            </w:r>
            <w:r w:rsidRPr="006C20F3">
              <w:rPr>
                <w:rFonts w:cs="Arial"/>
                <w:sz w:val="18"/>
                <w:szCs w:val="18"/>
                <w:rPrChange w:id="721" w:author="Amy Byers" w:date="2014-10-07T09:28:00Z">
                  <w:rPr>
                    <w:rFonts w:cs="Arial"/>
                    <w:sz w:val="18"/>
                    <w:szCs w:val="18"/>
                  </w:rPr>
                </w:rPrChange>
              </w:rPr>
            </w:r>
            <w:r w:rsidRPr="006C20F3">
              <w:rPr>
                <w:rFonts w:cs="Arial"/>
                <w:sz w:val="18"/>
                <w:szCs w:val="18"/>
                <w:rPrChange w:id="722" w:author="Amy Byers" w:date="2014-10-07T09:28:00Z">
                  <w:rPr>
                    <w:rFonts w:cs="Arial"/>
                    <w:szCs w:val="20"/>
                  </w:rPr>
                </w:rPrChange>
              </w:rPr>
              <w:fldChar w:fldCharType="separate"/>
            </w:r>
            <w:ins w:id="723" w:author="Amy Byers" w:date="2014-10-07T09:37:00Z">
              <w:r w:rsidR="001C1CE8">
                <w:rPr>
                  <w:rFonts w:cs="Arial"/>
                  <w:sz w:val="18"/>
                  <w:szCs w:val="18"/>
                </w:rPr>
                <w:t>12</w:t>
              </w:r>
            </w:ins>
            <w:ins w:id="724" w:author="Amy Byers" w:date="2014-10-07T09:27:00Z">
              <w:r w:rsidRPr="006C20F3">
                <w:rPr>
                  <w:rFonts w:cs="Arial"/>
                  <w:sz w:val="18"/>
                  <w:szCs w:val="18"/>
                  <w:rPrChange w:id="725" w:author="Amy Byers" w:date="2014-10-07T09:28:00Z">
                    <w:rPr>
                      <w:rFonts w:cs="Arial"/>
                      <w:szCs w:val="20"/>
                    </w:rPr>
                  </w:rPrChange>
                </w:rPr>
                <w:fldChar w:fldCharType="end"/>
              </w:r>
              <w:r w:rsidRPr="006C20F3">
                <w:rPr>
                  <w:rFonts w:cs="Arial"/>
                  <w:sz w:val="18"/>
                  <w:szCs w:val="18"/>
                  <w:rPrChange w:id="726" w:author="Amy Byers" w:date="2014-10-07T09:28:00Z">
                    <w:rPr>
                      <w:rFonts w:cs="Arial"/>
                      <w:szCs w:val="20"/>
                    </w:rPr>
                  </w:rPrChange>
                </w:rPr>
                <w:t xml:space="preserve"> </w:t>
              </w:r>
              <w:r w:rsidRPr="006C20F3">
                <w:rPr>
                  <w:rFonts w:cs="Arial"/>
                  <w:sz w:val="18"/>
                  <w:szCs w:val="18"/>
                  <w:rPrChange w:id="727" w:author="Amy Byers" w:date="2014-10-07T09:28:00Z">
                    <w:rPr>
                      <w:rFonts w:cs="Arial"/>
                      <w:szCs w:val="20"/>
                    </w:rPr>
                  </w:rPrChange>
                </w:rPr>
                <w:fldChar w:fldCharType="begin"/>
              </w:r>
              <w:r w:rsidRPr="006C20F3">
                <w:rPr>
                  <w:rFonts w:cs="Arial"/>
                  <w:sz w:val="18"/>
                  <w:szCs w:val="18"/>
                  <w:rPrChange w:id="728" w:author="Amy Byers" w:date="2014-10-07T09:28:00Z">
                    <w:rPr>
                      <w:rFonts w:cs="Arial"/>
                      <w:szCs w:val="20"/>
                    </w:rPr>
                  </w:rPrChange>
                </w:rPr>
                <w:instrText xml:space="preserve"> REF _Ref400437352 \h </w:instrText>
              </w:r>
            </w:ins>
            <w:r w:rsidRPr="006C20F3">
              <w:rPr>
                <w:rFonts w:cs="Arial"/>
                <w:sz w:val="18"/>
                <w:szCs w:val="18"/>
                <w:rPrChange w:id="729" w:author="Amy Byers" w:date="2014-10-07T09:28:00Z">
                  <w:rPr>
                    <w:rFonts w:cs="Arial"/>
                    <w:i/>
                    <w:szCs w:val="20"/>
                  </w:rPr>
                </w:rPrChange>
              </w:rPr>
              <w:instrText xml:space="preserve"> \* MERGEFORMAT </w:instrText>
            </w:r>
            <w:r w:rsidRPr="006C20F3">
              <w:rPr>
                <w:rFonts w:cs="Arial"/>
                <w:sz w:val="18"/>
                <w:szCs w:val="18"/>
                <w:rPrChange w:id="730" w:author="Amy Byers" w:date="2014-10-07T09:28:00Z">
                  <w:rPr>
                    <w:rFonts w:cs="Arial"/>
                    <w:sz w:val="18"/>
                    <w:szCs w:val="18"/>
                  </w:rPr>
                </w:rPrChange>
              </w:rPr>
            </w:r>
            <w:r w:rsidRPr="006C20F3">
              <w:rPr>
                <w:rFonts w:cs="Arial"/>
                <w:sz w:val="18"/>
                <w:szCs w:val="18"/>
                <w:rPrChange w:id="731" w:author="Amy Byers" w:date="2014-10-07T09:28:00Z">
                  <w:rPr>
                    <w:rFonts w:cs="Arial"/>
                    <w:szCs w:val="20"/>
                  </w:rPr>
                </w:rPrChange>
              </w:rPr>
              <w:fldChar w:fldCharType="separate"/>
            </w:r>
            <w:ins w:id="732" w:author="Amy Byers" w:date="2014-10-07T09:37:00Z">
              <w:r w:rsidR="001C1CE8" w:rsidRPr="001C1CE8">
                <w:rPr>
                  <w:sz w:val="18"/>
                  <w:szCs w:val="18"/>
                  <w:rPrChange w:id="733" w:author="Amy Byers" w:date="2014-10-07T09:37:00Z">
                    <w:rPr>
                      <w:i/>
                    </w:rPr>
                  </w:rPrChange>
                </w:rPr>
                <w:t>Appendix B: Receipt Example</w:t>
              </w:r>
            </w:ins>
            <w:ins w:id="734" w:author="Amy Byers" w:date="2014-10-07T09:27:00Z">
              <w:r w:rsidRPr="006C20F3">
                <w:rPr>
                  <w:rFonts w:cs="Arial"/>
                  <w:sz w:val="18"/>
                  <w:szCs w:val="18"/>
                  <w:rPrChange w:id="735" w:author="Amy Byers" w:date="2014-10-07T09:28:00Z">
                    <w:rPr>
                      <w:rFonts w:cs="Arial"/>
                      <w:szCs w:val="20"/>
                    </w:rPr>
                  </w:rPrChange>
                </w:rPr>
                <w:fldChar w:fldCharType="end"/>
              </w:r>
            </w:ins>
          </w:p>
        </w:tc>
      </w:tr>
      <w:tr w:rsidR="006C20F3" w:rsidRPr="006C20F3" w:rsidTr="006C20F3">
        <w:trPr>
          <w:cantSplit/>
          <w:ins w:id="736" w:author="Amy Byers" w:date="2014-10-07T09:28:00Z"/>
        </w:trPr>
        <w:tc>
          <w:tcPr>
            <w:tcW w:w="930" w:type="dxa"/>
            <w:tcBorders>
              <w:top w:val="single" w:sz="8" w:space="0" w:color="4F81BD"/>
              <w:left w:val="single" w:sz="8" w:space="0" w:color="4F81BD"/>
              <w:bottom w:val="single" w:sz="8" w:space="0" w:color="4F81BD"/>
              <w:right w:val="single" w:sz="8" w:space="0" w:color="4F81BD"/>
            </w:tcBorders>
            <w:shd w:val="clear" w:color="auto" w:fill="auto"/>
          </w:tcPr>
          <w:p w:rsidR="006C20F3" w:rsidRPr="006C20F3" w:rsidRDefault="006C20F3" w:rsidP="006C20F3">
            <w:pPr>
              <w:rPr>
                <w:ins w:id="737" w:author="Amy Byers" w:date="2014-10-07T09:28:00Z"/>
                <w:rFonts w:cs="Arial"/>
                <w:sz w:val="18"/>
                <w:szCs w:val="18"/>
              </w:rPr>
            </w:pPr>
            <w:ins w:id="738" w:author="Amy Byers" w:date="2014-10-07T09:29:00Z">
              <w:r w:rsidRPr="006C20F3">
                <w:rPr>
                  <w:rFonts w:cs="Arial"/>
                  <w:sz w:val="18"/>
                  <w:szCs w:val="18"/>
                  <w:rPrChange w:id="739" w:author="Amy Byers" w:date="2014-10-07T09:29:00Z">
                    <w:rPr>
                      <w:rFonts w:cs="Arial"/>
                      <w:szCs w:val="20"/>
                    </w:rPr>
                  </w:rPrChange>
                </w:rPr>
                <w:t>2.41.6</w:t>
              </w:r>
            </w:ins>
          </w:p>
        </w:tc>
        <w:tc>
          <w:tcPr>
            <w:tcW w:w="1886" w:type="dxa"/>
            <w:tcBorders>
              <w:top w:val="single" w:sz="8" w:space="0" w:color="4F81BD"/>
              <w:left w:val="single" w:sz="8" w:space="0" w:color="4F81BD"/>
              <w:bottom w:val="single" w:sz="8" w:space="0" w:color="4F81BD"/>
              <w:right w:val="single" w:sz="8" w:space="0" w:color="4F81BD"/>
            </w:tcBorders>
          </w:tcPr>
          <w:p w:rsidR="006C20F3" w:rsidRPr="006C20F3" w:rsidRDefault="006C20F3" w:rsidP="006C20F3">
            <w:pPr>
              <w:rPr>
                <w:ins w:id="740" w:author="Amy Byers" w:date="2014-10-07T09:28:00Z"/>
                <w:rFonts w:cs="Arial"/>
                <w:sz w:val="18"/>
                <w:szCs w:val="18"/>
              </w:rPr>
            </w:pPr>
            <w:ins w:id="741" w:author="Amy Byers" w:date="2014-10-07T09:29:00Z">
              <w:r w:rsidRPr="006C20F3">
                <w:rPr>
                  <w:rFonts w:cs="Arial"/>
                  <w:sz w:val="18"/>
                  <w:szCs w:val="18"/>
                  <w:rPrChange w:id="742" w:author="Amy Byers" w:date="2014-10-07T09:29:00Z">
                    <w:rPr>
                      <w:rFonts w:cs="Arial"/>
                      <w:szCs w:val="20"/>
                    </w:rPr>
                  </w:rPrChange>
                </w:rPr>
                <w:t>Pre-Order</w:t>
              </w:r>
            </w:ins>
          </w:p>
        </w:tc>
        <w:tc>
          <w:tcPr>
            <w:tcW w:w="3960" w:type="dxa"/>
            <w:tcBorders>
              <w:top w:val="single" w:sz="8" w:space="0" w:color="4F81BD"/>
              <w:left w:val="single" w:sz="8" w:space="0" w:color="4F81BD"/>
              <w:bottom w:val="single" w:sz="8" w:space="0" w:color="4F81BD"/>
              <w:right w:val="single" w:sz="8" w:space="0" w:color="4F81BD"/>
            </w:tcBorders>
            <w:shd w:val="clear" w:color="auto" w:fill="auto"/>
          </w:tcPr>
          <w:p w:rsidR="006C20F3" w:rsidRPr="006C20F3" w:rsidRDefault="006C20F3" w:rsidP="006C20F3">
            <w:pPr>
              <w:rPr>
                <w:ins w:id="743" w:author="Amy Byers" w:date="2014-10-07T09:28:00Z"/>
                <w:rFonts w:cs="Arial"/>
                <w:sz w:val="18"/>
                <w:szCs w:val="18"/>
              </w:rPr>
            </w:pPr>
            <w:ins w:id="744" w:author="Amy Byers" w:date="2014-10-07T09:29:00Z">
              <w:r w:rsidRPr="006C20F3">
                <w:rPr>
                  <w:rFonts w:cs="Arial"/>
                  <w:sz w:val="18"/>
                  <w:szCs w:val="18"/>
                  <w:rPrChange w:id="745" w:author="Amy Byers" w:date="2014-10-07T09:29:00Z">
                    <w:rPr>
                      <w:rFonts w:cs="Arial"/>
                      <w:szCs w:val="20"/>
                    </w:rPr>
                  </w:rPrChange>
                </w:rPr>
                <w:t>The Sub Total and Transaction Total on both the virtual and printed receipts will be based on the sum of the minimum deposit amount for all Pre-Order items in the transaction.</w:t>
              </w:r>
            </w:ins>
          </w:p>
        </w:tc>
        <w:tc>
          <w:tcPr>
            <w:tcW w:w="3870" w:type="dxa"/>
            <w:tcBorders>
              <w:top w:val="single" w:sz="8" w:space="0" w:color="4F81BD"/>
              <w:left w:val="single" w:sz="8" w:space="0" w:color="4F81BD"/>
              <w:bottom w:val="single" w:sz="8" w:space="0" w:color="4F81BD"/>
              <w:right w:val="single" w:sz="8" w:space="0" w:color="4F81BD"/>
            </w:tcBorders>
            <w:shd w:val="clear" w:color="auto" w:fill="auto"/>
            <w:vAlign w:val="center"/>
          </w:tcPr>
          <w:p w:rsidR="006C20F3" w:rsidRPr="006C20F3" w:rsidRDefault="006C20F3" w:rsidP="006C20F3">
            <w:pPr>
              <w:numPr>
                <w:ilvl w:val="0"/>
                <w:numId w:val="19"/>
              </w:numPr>
              <w:rPr>
                <w:ins w:id="746" w:author="Amy Byers" w:date="2014-10-07T09:28:00Z"/>
                <w:rFonts w:cs="Arial"/>
                <w:sz w:val="18"/>
                <w:szCs w:val="18"/>
              </w:rPr>
            </w:pPr>
            <w:ins w:id="747" w:author="Amy Byers" w:date="2014-10-07T09:29:00Z">
              <w:r w:rsidRPr="001C1CE8">
                <w:rPr>
                  <w:rFonts w:cs="Arial"/>
                  <w:sz w:val="18"/>
                  <w:szCs w:val="18"/>
                </w:rPr>
                <w:fldChar w:fldCharType="begin"/>
              </w:r>
              <w:r w:rsidRPr="006C20F3">
                <w:rPr>
                  <w:rFonts w:cs="Arial"/>
                  <w:sz w:val="18"/>
                  <w:szCs w:val="18"/>
                </w:rPr>
                <w:instrText xml:space="preserve"> REF _Ref400437350 \r \h  \* MERGEFORMAT </w:instrText>
              </w:r>
            </w:ins>
            <w:r w:rsidRPr="001C1CE8">
              <w:rPr>
                <w:rFonts w:cs="Arial"/>
                <w:sz w:val="18"/>
                <w:szCs w:val="18"/>
              </w:rPr>
            </w:r>
            <w:ins w:id="748" w:author="Amy Byers" w:date="2014-10-07T09:29:00Z">
              <w:r w:rsidRPr="001C1CE8">
                <w:rPr>
                  <w:rFonts w:cs="Arial"/>
                  <w:sz w:val="18"/>
                  <w:szCs w:val="18"/>
                  <w:rPrChange w:id="749" w:author="Amy Byers" w:date="2014-10-07T09:29:00Z">
                    <w:rPr>
                      <w:rFonts w:cs="Arial"/>
                      <w:sz w:val="18"/>
                      <w:szCs w:val="18"/>
                    </w:rPr>
                  </w:rPrChange>
                </w:rPr>
                <w:fldChar w:fldCharType="separate"/>
              </w:r>
            </w:ins>
            <w:ins w:id="750" w:author="Amy Byers" w:date="2014-10-07T09:37:00Z">
              <w:r w:rsidR="001C1CE8">
                <w:rPr>
                  <w:rFonts w:cs="Arial"/>
                  <w:sz w:val="18"/>
                  <w:szCs w:val="18"/>
                </w:rPr>
                <w:t>12</w:t>
              </w:r>
            </w:ins>
            <w:ins w:id="751" w:author="Amy Byers" w:date="2014-10-07T09:29:00Z">
              <w:r w:rsidRPr="001C1CE8">
                <w:rPr>
                  <w:rFonts w:cs="Arial"/>
                  <w:sz w:val="18"/>
                  <w:szCs w:val="18"/>
                </w:rPr>
                <w:fldChar w:fldCharType="end"/>
              </w:r>
              <w:r w:rsidRPr="006C20F3">
                <w:rPr>
                  <w:rFonts w:cs="Arial"/>
                  <w:sz w:val="18"/>
                  <w:szCs w:val="18"/>
                </w:rPr>
                <w:t xml:space="preserve"> </w:t>
              </w:r>
              <w:r w:rsidRPr="001C1CE8">
                <w:rPr>
                  <w:rFonts w:cs="Arial"/>
                  <w:sz w:val="18"/>
                  <w:szCs w:val="18"/>
                </w:rPr>
                <w:fldChar w:fldCharType="begin"/>
              </w:r>
              <w:r w:rsidRPr="006C20F3">
                <w:rPr>
                  <w:rFonts w:cs="Arial"/>
                  <w:sz w:val="18"/>
                  <w:szCs w:val="18"/>
                </w:rPr>
                <w:instrText xml:space="preserve"> REF _Ref400437352 \h  \* MERGEFORMAT </w:instrText>
              </w:r>
            </w:ins>
            <w:r w:rsidRPr="001C1CE8">
              <w:rPr>
                <w:rFonts w:cs="Arial"/>
                <w:sz w:val="18"/>
                <w:szCs w:val="18"/>
              </w:rPr>
            </w:r>
            <w:ins w:id="752" w:author="Amy Byers" w:date="2014-10-07T09:29:00Z">
              <w:r w:rsidRPr="001C1CE8">
                <w:rPr>
                  <w:rFonts w:cs="Arial"/>
                  <w:sz w:val="18"/>
                  <w:szCs w:val="18"/>
                  <w:rPrChange w:id="753" w:author="Amy Byers" w:date="2014-10-07T09:29:00Z">
                    <w:rPr>
                      <w:rFonts w:cs="Arial"/>
                      <w:sz w:val="18"/>
                      <w:szCs w:val="18"/>
                    </w:rPr>
                  </w:rPrChange>
                </w:rPr>
                <w:fldChar w:fldCharType="separate"/>
              </w:r>
            </w:ins>
            <w:ins w:id="754" w:author="Amy Byers" w:date="2014-10-07T09:37:00Z">
              <w:r w:rsidR="001C1CE8" w:rsidRPr="001C1CE8">
                <w:rPr>
                  <w:sz w:val="18"/>
                  <w:szCs w:val="18"/>
                  <w:rPrChange w:id="755" w:author="Amy Byers" w:date="2014-10-07T09:37:00Z">
                    <w:rPr>
                      <w:i/>
                    </w:rPr>
                  </w:rPrChange>
                </w:rPr>
                <w:t>Appendix B: Receipt Example</w:t>
              </w:r>
            </w:ins>
            <w:ins w:id="756" w:author="Amy Byers" w:date="2014-10-07T09:29:00Z">
              <w:r w:rsidRPr="001C1CE8">
                <w:rPr>
                  <w:rFonts w:cs="Arial"/>
                  <w:sz w:val="18"/>
                  <w:szCs w:val="18"/>
                </w:rPr>
                <w:fldChar w:fldCharType="end"/>
              </w:r>
            </w:ins>
          </w:p>
        </w:tc>
      </w:tr>
    </w:tbl>
    <w:p w:rsidR="006C20F3" w:rsidRDefault="006C20F3" w:rsidP="006C20F3">
      <w:pPr>
        <w:rPr>
          <w:ins w:id="757" w:author="Amy Byers" w:date="2014-10-07T09:29:00Z"/>
          <w:rStyle w:val="StyleArialBold"/>
        </w:rPr>
      </w:pPr>
    </w:p>
    <w:p w:rsidR="00A36851" w:rsidRPr="00272E9F" w:rsidRDefault="00A36851" w:rsidP="00A36851">
      <w:pPr>
        <w:pStyle w:val="Heading1"/>
        <w:rPr>
          <w:i/>
        </w:rPr>
      </w:pPr>
      <w:bookmarkStart w:id="758" w:name="_Toc400438011"/>
      <w:bookmarkEnd w:id="466"/>
      <w:proofErr w:type="gramStart"/>
      <w:r>
        <w:rPr>
          <w:i/>
        </w:rPr>
        <w:t xml:space="preserve">Appendix </w:t>
      </w:r>
      <w:proofErr w:type="gramEnd"/>
      <w:ins w:id="759" w:author="Amy Byers" w:date="2014-10-07T09:38:00Z">
        <w:r w:rsidR="00243CD7" w:rsidRPr="00B50B16">
          <w:fldChar w:fldCharType="begin"/>
        </w:r>
        <w:r w:rsidR="00243CD7" w:rsidRPr="00B50B16">
          <w:instrText xml:space="preserve"> AUTONUMLGL  \* ALPHABETIC \e </w:instrText>
        </w:r>
        <w:r w:rsidR="00243CD7" w:rsidRPr="00B50B16">
          <w:fldChar w:fldCharType="end"/>
        </w:r>
      </w:ins>
      <w:del w:id="760" w:author="Amy Byers" w:date="2014-10-07T09:38:00Z">
        <w:r w:rsidDel="00243CD7">
          <w:rPr>
            <w:i/>
          </w:rPr>
          <w:delText>A</w:delText>
        </w:r>
      </w:del>
      <w:r w:rsidRPr="00272E9F">
        <w:rPr>
          <w:i/>
        </w:rPr>
        <w:t>: Glossary</w:t>
      </w:r>
      <w:bookmarkEnd w:id="465"/>
      <w:bookmarkEnd w:id="758"/>
    </w:p>
    <w:tbl>
      <w:tblPr>
        <w:tblW w:w="489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1847"/>
        <w:gridCol w:w="8696"/>
      </w:tblGrid>
      <w:tr w:rsidR="00A36851" w:rsidRPr="007148B0" w:rsidTr="00D86AB2">
        <w:trPr>
          <w:cantSplit/>
        </w:trPr>
        <w:tc>
          <w:tcPr>
            <w:tcW w:w="1879" w:type="dxa"/>
            <w:tcBorders>
              <w:top w:val="single" w:sz="8" w:space="0" w:color="4F81BD"/>
              <w:left w:val="single" w:sz="8" w:space="0" w:color="4F81BD"/>
              <w:bottom w:val="single" w:sz="18" w:space="0" w:color="4F81BD"/>
              <w:right w:val="single" w:sz="8" w:space="0" w:color="4F81BD"/>
            </w:tcBorders>
          </w:tcPr>
          <w:p w:rsidR="00A36851" w:rsidRPr="007148B0" w:rsidRDefault="00A36851" w:rsidP="001E3524">
            <w:pPr>
              <w:rPr>
                <w:b/>
                <w:bCs/>
                <w:szCs w:val="20"/>
              </w:rPr>
            </w:pPr>
            <w:r w:rsidRPr="007148B0">
              <w:rPr>
                <w:b/>
                <w:bCs/>
                <w:szCs w:val="20"/>
              </w:rPr>
              <w:t>Term</w:t>
            </w:r>
          </w:p>
        </w:tc>
        <w:tc>
          <w:tcPr>
            <w:tcW w:w="8908" w:type="dxa"/>
            <w:tcBorders>
              <w:top w:val="single" w:sz="8" w:space="0" w:color="4F81BD"/>
              <w:left w:val="single" w:sz="8" w:space="0" w:color="4F81BD"/>
              <w:bottom w:val="single" w:sz="18" w:space="0" w:color="4F81BD"/>
              <w:right w:val="single" w:sz="8" w:space="0" w:color="4F81BD"/>
            </w:tcBorders>
          </w:tcPr>
          <w:p w:rsidR="00A36851" w:rsidRPr="007148B0" w:rsidRDefault="00A36851" w:rsidP="001E3524">
            <w:pPr>
              <w:rPr>
                <w:b/>
                <w:bCs/>
                <w:szCs w:val="20"/>
              </w:rPr>
            </w:pPr>
            <w:r w:rsidRPr="007148B0">
              <w:rPr>
                <w:b/>
                <w:bCs/>
                <w:szCs w:val="20"/>
              </w:rPr>
              <w:t>Definition</w:t>
            </w:r>
          </w:p>
        </w:tc>
      </w:tr>
      <w:tr w:rsidR="00A36851" w:rsidRPr="007148B0" w:rsidTr="00D86AB2">
        <w:trPr>
          <w:cantSplit/>
        </w:trPr>
        <w:tc>
          <w:tcPr>
            <w:tcW w:w="1879" w:type="dxa"/>
            <w:tcBorders>
              <w:top w:val="single" w:sz="8" w:space="0" w:color="4F81BD"/>
              <w:left w:val="single" w:sz="8" w:space="0" w:color="4F81BD"/>
              <w:bottom w:val="single" w:sz="8" w:space="0" w:color="4F81BD"/>
              <w:right w:val="single" w:sz="8" w:space="0" w:color="4F81BD"/>
            </w:tcBorders>
            <w:shd w:val="clear" w:color="auto" w:fill="D3DFEE"/>
          </w:tcPr>
          <w:p w:rsidR="00A36851" w:rsidRPr="00F935C1" w:rsidRDefault="00A36851" w:rsidP="001E3524">
            <w:pPr>
              <w:rPr>
                <w:bCs/>
                <w:color w:val="FF0000"/>
                <w:szCs w:val="20"/>
              </w:rPr>
            </w:pPr>
          </w:p>
        </w:tc>
        <w:tc>
          <w:tcPr>
            <w:tcW w:w="8908" w:type="dxa"/>
            <w:tcBorders>
              <w:top w:val="single" w:sz="8" w:space="0" w:color="4F81BD"/>
              <w:left w:val="single" w:sz="8" w:space="0" w:color="4F81BD"/>
              <w:bottom w:val="single" w:sz="8" w:space="0" w:color="4F81BD"/>
              <w:right w:val="single" w:sz="8" w:space="0" w:color="4F81BD"/>
            </w:tcBorders>
            <w:shd w:val="clear" w:color="auto" w:fill="D3DFEE"/>
          </w:tcPr>
          <w:p w:rsidR="00A36851" w:rsidRPr="00F935C1" w:rsidRDefault="00A36851" w:rsidP="001E3524">
            <w:pPr>
              <w:rPr>
                <w:color w:val="FF0000"/>
                <w:szCs w:val="20"/>
              </w:rPr>
            </w:pPr>
          </w:p>
        </w:tc>
      </w:tr>
    </w:tbl>
    <w:p w:rsidR="00B0362A" w:rsidRDefault="00B0362A" w:rsidP="00B0362A">
      <w:pPr>
        <w:pStyle w:val="Heading1"/>
        <w:rPr>
          <w:i/>
        </w:rPr>
      </w:pPr>
      <w:bookmarkStart w:id="761" w:name="_Toc369520433"/>
      <w:bookmarkStart w:id="762" w:name="_Ref400437350"/>
      <w:bookmarkStart w:id="763" w:name="_Ref400437352"/>
      <w:bookmarkStart w:id="764" w:name="_Toc400438012"/>
      <w:r>
        <w:rPr>
          <w:i/>
        </w:rPr>
        <w:lastRenderedPageBreak/>
        <w:t>Appendix B</w:t>
      </w:r>
      <w:r w:rsidRPr="00272E9F">
        <w:rPr>
          <w:i/>
        </w:rPr>
        <w:t xml:space="preserve">: </w:t>
      </w:r>
      <w:r>
        <w:rPr>
          <w:i/>
        </w:rPr>
        <w:t>Receipt Example</w:t>
      </w:r>
      <w:bookmarkEnd w:id="761"/>
      <w:bookmarkEnd w:id="762"/>
      <w:bookmarkEnd w:id="763"/>
      <w:bookmarkEnd w:id="764"/>
    </w:p>
    <w:p w:rsidR="00B0362A" w:rsidRDefault="00045E75" w:rsidP="00045E75">
      <w:pPr>
        <w:pStyle w:val="Heading2"/>
      </w:pPr>
      <w:bookmarkStart w:id="765" w:name="_Toc400438013"/>
      <w:r>
        <w:t>Pre-Order Deposit</w:t>
      </w:r>
      <w:bookmarkEnd w:id="765"/>
    </w:p>
    <w:tbl>
      <w:tblPr>
        <w:tblW w:w="4900" w:type="pct"/>
        <w:tblInd w:w="144" w:type="dxa"/>
        <w:tblLook w:val="04A0" w:firstRow="1" w:lastRow="0" w:firstColumn="1" w:lastColumn="0" w:noHBand="0" w:noVBand="1"/>
      </w:tblPr>
      <w:tblGrid>
        <w:gridCol w:w="5381"/>
        <w:gridCol w:w="5203"/>
      </w:tblGrid>
      <w:tr w:rsidR="00B0362A" w:rsidTr="00243CD7">
        <w:trPr>
          <w:trHeight w:val="7182"/>
        </w:trPr>
        <w:tc>
          <w:tcPr>
            <w:tcW w:w="5398" w:type="dxa"/>
          </w:tcPr>
          <w:p w:rsidR="00B0362A" w:rsidRDefault="003907C3" w:rsidP="00243CD7">
            <w:pPr>
              <w:pStyle w:val="BodyText"/>
              <w:jc w:val="center"/>
            </w:pPr>
            <w:r>
              <w:rPr>
                <w:noProof/>
                <w:color w:val="FF0000"/>
              </w:rPr>
              <mc:AlternateContent>
                <mc:Choice Requires="wps">
                  <w:drawing>
                    <wp:inline distT="0" distB="0" distL="0" distR="0">
                      <wp:extent cx="2980690" cy="4081780"/>
                      <wp:effectExtent l="7620" t="13335" r="12065" b="10160"/>
                      <wp:docPr id="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4081780"/>
                              </a:xfrm>
                              <a:prstGeom prst="rect">
                                <a:avLst/>
                              </a:prstGeom>
                              <a:solidFill>
                                <a:srgbClr val="FFFFFF"/>
                              </a:solidFill>
                              <a:ln w="9525">
                                <a:solidFill>
                                  <a:srgbClr val="000000"/>
                                </a:solidFill>
                                <a:miter lim="800000"/>
                                <a:headEnd/>
                                <a:tailEnd/>
                              </a:ln>
                            </wps:spPr>
                            <wps:txbx>
                              <w:txbxContent>
                                <w:p w:rsidR="00243CD7" w:rsidRPr="0034389B" w:rsidRDefault="00243CD7" w:rsidP="00B0362A">
                                  <w:pPr>
                                    <w:ind w:firstLine="720"/>
                                    <w:rPr>
                                      <w:rFonts w:ascii="Courier New" w:hAnsi="Courier New" w:cs="Courier New"/>
                                      <w:sz w:val="18"/>
                                      <w:szCs w:val="18"/>
                                    </w:rPr>
                                  </w:pPr>
                                  <w:r>
                                    <w:rPr>
                                      <w:rFonts w:ascii="Courier New" w:hAnsi="Courier New" w:cs="Courier New"/>
                                      <w:sz w:val="18"/>
                                      <w:szCs w:val="18"/>
                                    </w:rPr>
                                    <w:t xml:space="preserve">  </w:t>
                                  </w:r>
                                  <w:r w:rsidRPr="0034389B">
                                    <w:rPr>
                                      <w:rFonts w:ascii="Courier New" w:hAnsi="Courier New" w:cs="Courier New"/>
                                      <w:sz w:val="18"/>
                                      <w:szCs w:val="18"/>
                                    </w:rPr>
                                    <w:t>Welcome to Best Buy #998</w:t>
                                  </w:r>
                                </w:p>
                                <w:p w:rsidR="00243CD7" w:rsidRPr="0034389B" w:rsidRDefault="00243CD7" w:rsidP="00B0362A">
                                  <w:pPr>
                                    <w:jc w:val="center"/>
                                    <w:rPr>
                                      <w:rFonts w:ascii="Courier New" w:hAnsi="Courier New" w:cs="Courier New"/>
                                      <w:sz w:val="18"/>
                                      <w:szCs w:val="18"/>
                                    </w:rPr>
                                  </w:pPr>
                                  <w:r w:rsidRPr="0034389B">
                                    <w:rPr>
                                      <w:rFonts w:ascii="Courier New" w:hAnsi="Courier New" w:cs="Courier New"/>
                                      <w:sz w:val="18"/>
                                      <w:szCs w:val="18"/>
                                    </w:rPr>
                                    <w:t xml:space="preserve">Corp POS Lab, </w:t>
                                  </w:r>
                                  <w:r>
                                    <w:rPr>
                                      <w:rFonts w:ascii="Courier New" w:hAnsi="Courier New" w:cs="Courier New"/>
                                      <w:sz w:val="18"/>
                                      <w:szCs w:val="18"/>
                                    </w:rPr>
                                    <w:t>BC</w:t>
                                  </w:r>
                                  <w:r w:rsidRPr="0034389B">
                                    <w:rPr>
                                      <w:rFonts w:ascii="Courier New" w:hAnsi="Courier New" w:cs="Courier New"/>
                                      <w:sz w:val="18"/>
                                      <w:szCs w:val="18"/>
                                    </w:rPr>
                                    <w:t xml:space="preserve"> </w:t>
                                  </w:r>
                                </w:p>
                                <w:p w:rsidR="00243CD7" w:rsidRPr="0034389B" w:rsidRDefault="00243CD7" w:rsidP="00B0362A">
                                  <w:pPr>
                                    <w:jc w:val="center"/>
                                    <w:rPr>
                                      <w:rFonts w:ascii="Courier New" w:hAnsi="Courier New" w:cs="Courier New"/>
                                      <w:sz w:val="18"/>
                                      <w:szCs w:val="18"/>
                                    </w:rPr>
                                  </w:pPr>
                                  <w:r w:rsidRPr="0034389B">
                                    <w:rPr>
                                      <w:rFonts w:ascii="Courier New" w:hAnsi="Courier New" w:cs="Courier New"/>
                                      <w:sz w:val="18"/>
                                      <w:szCs w:val="18"/>
                                    </w:rPr>
                                    <w:t>(999) 999-9999</w:t>
                                  </w:r>
                                </w:p>
                                <w:p w:rsidR="00243CD7" w:rsidRPr="0034389B" w:rsidRDefault="00243CD7" w:rsidP="00B0362A">
                                  <w:pPr>
                                    <w:jc w:val="center"/>
                                    <w:rPr>
                                      <w:rFonts w:cs="Arial"/>
                                      <w:sz w:val="18"/>
                                      <w:szCs w:val="18"/>
                                    </w:rPr>
                                  </w:pPr>
                                  <w:r w:rsidRPr="0034389B">
                                    <w:rPr>
                                      <w:rFonts w:ascii="Courier New" w:hAnsi="Courier New" w:cs="Courier New"/>
                                      <w:sz w:val="18"/>
                                      <w:szCs w:val="18"/>
                                    </w:rPr>
                                    <w:t>POS LAB TESTING</w:t>
                                  </w:r>
                                </w:p>
                                <w:p w:rsidR="00243CD7" w:rsidRDefault="00243CD7" w:rsidP="00B0362A">
                                  <w:pPr>
                                    <w:jc w:val="center"/>
                                    <w:rPr>
                                      <w:rFonts w:cs="Arial"/>
                                      <w:sz w:val="18"/>
                                      <w:szCs w:val="18"/>
                                    </w:rPr>
                                  </w:pPr>
                                </w:p>
                                <w:p w:rsidR="00243CD7" w:rsidRPr="00CA26DC" w:rsidRDefault="00243CD7" w:rsidP="00B0362A">
                                  <w:pPr>
                                    <w:jc w:val="center"/>
                                    <w:rPr>
                                      <w:rFonts w:cs="Arial"/>
                                      <w:sz w:val="18"/>
                                      <w:szCs w:val="18"/>
                                    </w:rPr>
                                  </w:pPr>
                                  <w:r>
                                    <w:rPr>
                                      <w:rFonts w:ascii="Courier" w:hAnsi="Courier"/>
                                      <w:noProof/>
                                    </w:rPr>
                                    <w:drawing>
                                      <wp:inline distT="0" distB="0" distL="0" distR="0">
                                        <wp:extent cx="2552065" cy="287020"/>
                                        <wp:effectExtent l="19050" t="0" r="63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243CD7" w:rsidRDefault="00243CD7" w:rsidP="00B0362A">
                                  <w:pPr>
                                    <w:rPr>
                                      <w:rFonts w:cs="Arial"/>
                                      <w:sz w:val="18"/>
                                      <w:szCs w:val="18"/>
                                    </w:rPr>
                                  </w:pPr>
                                </w:p>
                                <w:p w:rsidR="00243CD7" w:rsidRPr="0034389B" w:rsidRDefault="00243CD7" w:rsidP="00B0362A">
                                  <w:pPr>
                                    <w:rPr>
                                      <w:rFonts w:ascii="Courier New" w:hAnsi="Courier New" w:cs="Courier New"/>
                                      <w:sz w:val="18"/>
                                      <w:szCs w:val="18"/>
                                    </w:rPr>
                                  </w:pPr>
                                  <w:r w:rsidRPr="0034389B">
                                    <w:rPr>
                                      <w:rFonts w:ascii="Courier New" w:hAnsi="Courier New" w:cs="Courier New"/>
                                      <w:sz w:val="18"/>
                                      <w:szCs w:val="18"/>
                                    </w:rPr>
                                    <w:t>Val # 1234-2432-2344-2542</w:t>
                                  </w:r>
                                </w:p>
                                <w:p w:rsidR="00243CD7" w:rsidRPr="0034389B" w:rsidRDefault="00243CD7" w:rsidP="00B0362A">
                                  <w:pPr>
                                    <w:jc w:val="center"/>
                                    <w:rPr>
                                      <w:rFonts w:ascii="Courier New" w:hAnsi="Courier New" w:cs="Courier New"/>
                                      <w:sz w:val="18"/>
                                      <w:szCs w:val="18"/>
                                    </w:rPr>
                                  </w:pPr>
                                </w:p>
                                <w:p w:rsidR="00243CD7" w:rsidRDefault="00243CD7" w:rsidP="00B0362A">
                                  <w:pPr>
                                    <w:rPr>
                                      <w:rFonts w:ascii="Courier New" w:hAnsi="Courier New" w:cs="Courier New"/>
                                      <w:sz w:val="18"/>
                                      <w:szCs w:val="18"/>
                                    </w:rPr>
                                  </w:pPr>
                                  <w:r>
                                    <w:rPr>
                                      <w:rFonts w:ascii="Courier New" w:hAnsi="Courier New" w:cs="Courier New"/>
                                      <w:sz w:val="18"/>
                                      <w:szCs w:val="18"/>
                                    </w:rPr>
                                    <w:t xml:space="preserve">0980 </w:t>
                                  </w:r>
                                  <w:r w:rsidRPr="0034389B">
                                    <w:rPr>
                                      <w:rFonts w:ascii="Courier New" w:hAnsi="Courier New" w:cs="Courier New"/>
                                      <w:sz w:val="18"/>
                                      <w:szCs w:val="18"/>
                                    </w:rPr>
                                    <w:t>001</w:t>
                                  </w:r>
                                  <w:r>
                                    <w:rPr>
                                      <w:rFonts w:ascii="Courier New" w:hAnsi="Courier New" w:cs="Courier New"/>
                                      <w:sz w:val="18"/>
                                      <w:szCs w:val="18"/>
                                    </w:rPr>
                                    <w:t xml:space="preserve"> 0363 02/19/13</w:t>
                                  </w:r>
                                  <w:r w:rsidRPr="0034389B">
                                    <w:rPr>
                                      <w:rFonts w:ascii="Courier New" w:hAnsi="Courier New" w:cs="Courier New"/>
                                      <w:sz w:val="18"/>
                                      <w:szCs w:val="18"/>
                                    </w:rPr>
                                    <w:t xml:space="preserve">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243CD7" w:rsidRDefault="00243CD7" w:rsidP="00B0362A">
                                  <w:pPr>
                                    <w:rPr>
                                      <w:rFonts w:ascii="Courier New" w:hAnsi="Courier New" w:cs="Courier New"/>
                                      <w:sz w:val="18"/>
                                      <w:szCs w:val="18"/>
                                    </w:rPr>
                                  </w:pPr>
                                </w:p>
                                <w:p w:rsidR="00243CD7" w:rsidRDefault="00243CD7" w:rsidP="00B0362A">
                                  <w:pPr>
                                    <w:rPr>
                                      <w:rFonts w:cs="Arial"/>
                                      <w:sz w:val="16"/>
                                      <w:szCs w:val="16"/>
                                    </w:rPr>
                                  </w:pPr>
                                </w:p>
                                <w:p w:rsidR="00243CD7" w:rsidRPr="004A6638" w:rsidRDefault="00243CD7" w:rsidP="00B0362A">
                                  <w:pPr>
                                    <w:jc w:val="center"/>
                                    <w:rPr>
                                      <w:rFonts w:cs="Arial"/>
                                      <w:b/>
                                      <w:sz w:val="22"/>
                                      <w:szCs w:val="22"/>
                                    </w:rPr>
                                  </w:pPr>
                                  <w:r>
                                    <w:rPr>
                                      <w:rFonts w:cs="Arial"/>
                                      <w:b/>
                                      <w:sz w:val="22"/>
                                      <w:szCs w:val="22"/>
                                    </w:rPr>
                                    <w:t>PRE-ORDER DEPOSIT</w:t>
                                  </w:r>
                                </w:p>
                                <w:p w:rsidR="00243CD7" w:rsidRDefault="00243CD7" w:rsidP="00B0362A">
                                  <w:pPr>
                                    <w:tabs>
                                      <w:tab w:val="left" w:pos="1080"/>
                                      <w:tab w:val="decimal" w:pos="3780"/>
                                    </w:tabs>
                                    <w:rPr>
                                      <w:rFonts w:ascii="Courier New" w:hAnsi="Courier New" w:cs="Courier New"/>
                                      <w:sz w:val="18"/>
                                      <w:szCs w:val="18"/>
                                    </w:rPr>
                                  </w:pPr>
                                </w:p>
                                <w:p w:rsidR="00243CD7" w:rsidRPr="0034389B" w:rsidRDefault="00243CD7" w:rsidP="00B0362A">
                                  <w:pPr>
                                    <w:tabs>
                                      <w:tab w:val="left" w:pos="1080"/>
                                      <w:tab w:val="decimal" w:pos="3780"/>
                                    </w:tabs>
                                    <w:rPr>
                                      <w:rFonts w:ascii="Courier New" w:hAnsi="Courier New" w:cs="Courier New"/>
                                      <w:sz w:val="18"/>
                                      <w:szCs w:val="18"/>
                                    </w:rPr>
                                  </w:pPr>
                                  <w:r>
                                    <w:rPr>
                                      <w:rFonts w:ascii="Courier New" w:hAnsi="Courier New" w:cs="Courier New"/>
                                      <w:sz w:val="18"/>
                                      <w:szCs w:val="18"/>
                                    </w:rPr>
                                    <w:t>10001023</w:t>
                                  </w:r>
                                  <w:r>
                                    <w:rPr>
                                      <w:rFonts w:ascii="Courier New" w:hAnsi="Courier New" w:cs="Courier New"/>
                                      <w:sz w:val="18"/>
                                      <w:szCs w:val="18"/>
                                    </w:rPr>
                                    <w:tab/>
                                    <w:t xml:space="preserve">Item </w:t>
                                  </w:r>
                                  <w:proofErr w:type="spellStart"/>
                                  <w:r>
                                    <w:rPr>
                                      <w:rFonts w:ascii="Courier New" w:hAnsi="Courier New" w:cs="Courier New"/>
                                      <w:sz w:val="18"/>
                                      <w:szCs w:val="18"/>
                                    </w:rPr>
                                    <w:t>Desc</w:t>
                                  </w:r>
                                  <w:proofErr w:type="spellEnd"/>
                                  <w:r>
                                    <w:rPr>
                                      <w:rFonts w:ascii="Courier New" w:hAnsi="Courier New" w:cs="Courier New"/>
                                      <w:sz w:val="18"/>
                                      <w:szCs w:val="18"/>
                                    </w:rPr>
                                    <w:tab/>
                                    <w:t xml:space="preserve"> 5.00 N</w:t>
                                  </w:r>
                                  <w:r w:rsidRPr="0034389B">
                                    <w:rPr>
                                      <w:rFonts w:ascii="Courier New" w:hAnsi="Courier New" w:cs="Courier New"/>
                                      <w:sz w:val="18"/>
                                      <w:szCs w:val="18"/>
                                    </w:rPr>
                                    <w:t xml:space="preserve">       </w:t>
                                  </w:r>
                                </w:p>
                                <w:p w:rsidR="00243CD7" w:rsidRDefault="00243CD7" w:rsidP="00B0362A">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243CD7" w:rsidRPr="0034389B" w:rsidRDefault="00243CD7" w:rsidP="00B0362A">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243CD7" w:rsidRDefault="00243CD7" w:rsidP="00B0362A">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5</w:t>
                                  </w:r>
                                  <w:r w:rsidRPr="0034389B">
                                    <w:rPr>
                                      <w:rFonts w:ascii="Courier New" w:hAnsi="Courier New" w:cs="Courier New"/>
                                      <w:sz w:val="18"/>
                                      <w:szCs w:val="18"/>
                                    </w:rPr>
                                    <w:t>.</w:t>
                                  </w:r>
                                  <w:r>
                                    <w:rPr>
                                      <w:rFonts w:ascii="Courier New" w:hAnsi="Courier New" w:cs="Courier New"/>
                                      <w:sz w:val="18"/>
                                      <w:szCs w:val="18"/>
                                    </w:rPr>
                                    <w:t>00</w:t>
                                  </w:r>
                                </w:p>
                                <w:p w:rsidR="00243CD7" w:rsidRPr="0034389B" w:rsidRDefault="00243CD7" w:rsidP="00B0362A">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243CD7" w:rsidRPr="0034389B" w:rsidRDefault="00243CD7" w:rsidP="00B0362A">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5</w:t>
                                  </w:r>
                                  <w:r w:rsidRPr="0034389B">
                                    <w:rPr>
                                      <w:rFonts w:ascii="Courier New" w:hAnsi="Courier New" w:cs="Courier New"/>
                                      <w:sz w:val="18"/>
                                      <w:szCs w:val="18"/>
                                    </w:rPr>
                                    <w:t>.</w:t>
                                  </w:r>
                                  <w:r>
                                    <w:rPr>
                                      <w:rFonts w:ascii="Courier New" w:hAnsi="Courier New" w:cs="Courier New"/>
                                      <w:sz w:val="18"/>
                                      <w:szCs w:val="18"/>
                                    </w:rPr>
                                    <w:t>00</w:t>
                                  </w:r>
                                </w:p>
                                <w:p w:rsidR="00243CD7" w:rsidRDefault="00243CD7" w:rsidP="00B0362A">
                                  <w:pPr>
                                    <w:tabs>
                                      <w:tab w:val="right" w:pos="3179"/>
                                      <w:tab w:val="decimal" w:pos="3780"/>
                                    </w:tabs>
                                    <w:rPr>
                                      <w:rFonts w:ascii="Courier New" w:hAnsi="Courier New" w:cs="Courier New"/>
                                      <w:sz w:val="18"/>
                                      <w:szCs w:val="18"/>
                                    </w:rPr>
                                  </w:pPr>
                                </w:p>
                                <w:p w:rsidR="00243CD7" w:rsidRDefault="00243CD7" w:rsidP="00B0362A">
                                  <w:pPr>
                                    <w:tabs>
                                      <w:tab w:val="right" w:pos="3179"/>
                                      <w:tab w:val="decimal" w:pos="3780"/>
                                    </w:tabs>
                                    <w:rPr>
                                      <w:rFonts w:ascii="Courier New" w:hAnsi="Courier New" w:cs="Courier New"/>
                                      <w:sz w:val="18"/>
                                      <w:szCs w:val="18"/>
                                    </w:rPr>
                                  </w:pPr>
                                  <w:r>
                                    <w:rPr>
                                      <w:rFonts w:ascii="Courier New" w:hAnsi="Courier New" w:cs="Courier New"/>
                                      <w:sz w:val="18"/>
                                      <w:szCs w:val="18"/>
                                    </w:rPr>
                                    <w:t>PREORDER DEPOSIT</w:t>
                                  </w:r>
                                  <w:r>
                                    <w:rPr>
                                      <w:rFonts w:ascii="Courier New" w:hAnsi="Courier New" w:cs="Courier New"/>
                                      <w:sz w:val="18"/>
                                      <w:szCs w:val="18"/>
                                    </w:rPr>
                                    <w:tab/>
                                  </w:r>
                                  <w:r>
                                    <w:rPr>
                                      <w:rFonts w:ascii="Courier New" w:hAnsi="Courier New" w:cs="Courier New"/>
                                      <w:sz w:val="18"/>
                                      <w:szCs w:val="18"/>
                                    </w:rPr>
                                    <w:tab/>
                                    <w:t>5.00</w:t>
                                  </w:r>
                                </w:p>
                                <w:p w:rsidR="00243CD7" w:rsidRDefault="00243CD7" w:rsidP="00B0362A">
                                  <w:pPr>
                                    <w:tabs>
                                      <w:tab w:val="right" w:pos="3179"/>
                                      <w:tab w:val="decimal" w:pos="3780"/>
                                    </w:tabs>
                                    <w:rPr>
                                      <w:rFonts w:ascii="Courier New" w:hAnsi="Courier New" w:cs="Courier New"/>
                                      <w:sz w:val="18"/>
                                      <w:szCs w:val="18"/>
                                    </w:rPr>
                                  </w:pPr>
                                  <w:r>
                                    <w:rPr>
                                      <w:rFonts w:ascii="Courier New" w:hAnsi="Courier New" w:cs="Courier New"/>
                                      <w:sz w:val="18"/>
                                      <w:szCs w:val="18"/>
                                    </w:rPr>
                                    <w:t>ACCT#: 0980 001 0363 02/19/13</w:t>
                                  </w:r>
                                </w:p>
                                <w:p w:rsidR="00243CD7" w:rsidRDefault="00243CD7" w:rsidP="00B0362A">
                                  <w:pPr>
                                    <w:tabs>
                                      <w:tab w:val="right" w:pos="3179"/>
                                      <w:tab w:val="decimal" w:pos="3780"/>
                                    </w:tabs>
                                    <w:rPr>
                                      <w:rFonts w:ascii="Courier New" w:hAnsi="Courier New" w:cs="Courier New"/>
                                      <w:sz w:val="18"/>
                                      <w:szCs w:val="18"/>
                                    </w:rPr>
                                  </w:pPr>
                                  <w:r>
                                    <w:rPr>
                                      <w:rFonts w:ascii="Courier New" w:hAnsi="Courier New" w:cs="Courier New"/>
                                      <w:sz w:val="18"/>
                                      <w:szCs w:val="18"/>
                                    </w:rPr>
                                    <w:tab/>
                                    <w:t>CDN CASH</w:t>
                                  </w:r>
                                  <w:r>
                                    <w:rPr>
                                      <w:rFonts w:ascii="Courier New" w:hAnsi="Courier New" w:cs="Courier New"/>
                                      <w:sz w:val="18"/>
                                      <w:szCs w:val="18"/>
                                    </w:rPr>
                                    <w:tab/>
                                    <w:t>5.00</w:t>
                                  </w:r>
                                </w:p>
                                <w:p w:rsidR="00243CD7" w:rsidRDefault="00243CD7" w:rsidP="00B0362A">
                                  <w:pPr>
                                    <w:tabs>
                                      <w:tab w:val="right" w:pos="3179"/>
                                      <w:tab w:val="decimal" w:pos="3780"/>
                                    </w:tabs>
                                    <w:rPr>
                                      <w:rFonts w:ascii="Courier New" w:hAnsi="Courier New" w:cs="Courier New"/>
                                      <w:sz w:val="18"/>
                                      <w:szCs w:val="18"/>
                                    </w:rPr>
                                  </w:pPr>
                                </w:p>
                                <w:p w:rsidR="00243CD7" w:rsidRDefault="00243CD7" w:rsidP="00B0362A">
                                  <w:pPr>
                                    <w:tabs>
                                      <w:tab w:val="right" w:pos="3179"/>
                                      <w:tab w:val="decimal" w:pos="3780"/>
                                    </w:tabs>
                                    <w:rPr>
                                      <w:rFonts w:ascii="Courier New" w:hAnsi="Courier New" w:cs="Courier New"/>
                                      <w:sz w:val="18"/>
                                      <w:szCs w:val="18"/>
                                    </w:rPr>
                                  </w:pPr>
                                  <w:r>
                                    <w:rPr>
                                      <w:rFonts w:ascii="Courier New" w:hAnsi="Courier New" w:cs="Courier New"/>
                                      <w:sz w:val="18"/>
                                      <w:szCs w:val="18"/>
                                    </w:rPr>
                                    <w:t>&lt;&lt;Configurable Receipt Message for Transaction Type&gt;&gt;</w:t>
                                  </w:r>
                                </w:p>
                                <w:p w:rsidR="00243CD7" w:rsidRPr="00B65171" w:rsidRDefault="00243CD7" w:rsidP="00B0362A">
                                  <w:pPr>
                                    <w:rPr>
                                      <w:rFonts w:cs="Arial"/>
                                      <w:sz w:val="16"/>
                                      <w:szCs w:val="16"/>
                                    </w:rPr>
                                  </w:pPr>
                                  <w:r>
                                    <w:rPr>
                                      <w:rFonts w:cs="Arial"/>
                                      <w:sz w:val="16"/>
                                      <w:szCs w:val="16"/>
                                    </w:rPr>
                                    <w:t>…</w:t>
                                  </w:r>
                                </w:p>
                                <w:p w:rsidR="00243CD7" w:rsidRPr="008073B4" w:rsidRDefault="00243CD7" w:rsidP="00B0362A">
                                  <w:pPr>
                                    <w:rPr>
                                      <w:szCs w:val="18"/>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6" o:spid="_x0000_s1026" type="#_x0000_t202" style="width:234.7pt;height:32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">
                      <v:textbox>
                        <w:txbxContent>
                          <w:p w:rsidR="00243CD7" w:rsidRPr="0034389B" w:rsidRDefault="00243CD7" w:rsidP="00B0362A">
                            <w:pPr>
                              <w:ind w:firstLine="720"/>
                              <w:rPr>
                                <w:rFonts w:ascii="Courier New" w:hAnsi="Courier New" w:cs="Courier New"/>
                                <w:sz w:val="18"/>
                                <w:szCs w:val="18"/>
                              </w:rPr>
                            </w:pPr>
                            <w:r>
                              <w:rPr>
                                <w:rFonts w:ascii="Courier New" w:hAnsi="Courier New" w:cs="Courier New"/>
                                <w:sz w:val="18"/>
                                <w:szCs w:val="18"/>
                              </w:rPr>
                              <w:t xml:space="preserve">  </w:t>
                            </w:r>
                            <w:r w:rsidRPr="0034389B">
                              <w:rPr>
                                <w:rFonts w:ascii="Courier New" w:hAnsi="Courier New" w:cs="Courier New"/>
                                <w:sz w:val="18"/>
                                <w:szCs w:val="18"/>
                              </w:rPr>
                              <w:t>Welcome to Best Buy #998</w:t>
                            </w:r>
                          </w:p>
                          <w:p w:rsidR="00243CD7" w:rsidRPr="0034389B" w:rsidRDefault="00243CD7" w:rsidP="00B0362A">
                            <w:pPr>
                              <w:jc w:val="center"/>
                              <w:rPr>
                                <w:rFonts w:ascii="Courier New" w:hAnsi="Courier New" w:cs="Courier New"/>
                                <w:sz w:val="18"/>
                                <w:szCs w:val="18"/>
                              </w:rPr>
                            </w:pPr>
                            <w:r w:rsidRPr="0034389B">
                              <w:rPr>
                                <w:rFonts w:ascii="Courier New" w:hAnsi="Courier New" w:cs="Courier New"/>
                                <w:sz w:val="18"/>
                                <w:szCs w:val="18"/>
                              </w:rPr>
                              <w:t xml:space="preserve">Corp POS Lab, </w:t>
                            </w:r>
                            <w:r>
                              <w:rPr>
                                <w:rFonts w:ascii="Courier New" w:hAnsi="Courier New" w:cs="Courier New"/>
                                <w:sz w:val="18"/>
                                <w:szCs w:val="18"/>
                              </w:rPr>
                              <w:t>BC</w:t>
                            </w:r>
                            <w:r w:rsidRPr="0034389B">
                              <w:rPr>
                                <w:rFonts w:ascii="Courier New" w:hAnsi="Courier New" w:cs="Courier New"/>
                                <w:sz w:val="18"/>
                                <w:szCs w:val="18"/>
                              </w:rPr>
                              <w:t xml:space="preserve"> </w:t>
                            </w:r>
                          </w:p>
                          <w:p w:rsidR="00243CD7" w:rsidRPr="0034389B" w:rsidRDefault="00243CD7" w:rsidP="00B0362A">
                            <w:pPr>
                              <w:jc w:val="center"/>
                              <w:rPr>
                                <w:rFonts w:ascii="Courier New" w:hAnsi="Courier New" w:cs="Courier New"/>
                                <w:sz w:val="18"/>
                                <w:szCs w:val="18"/>
                              </w:rPr>
                            </w:pPr>
                            <w:r w:rsidRPr="0034389B">
                              <w:rPr>
                                <w:rFonts w:ascii="Courier New" w:hAnsi="Courier New" w:cs="Courier New"/>
                                <w:sz w:val="18"/>
                                <w:szCs w:val="18"/>
                              </w:rPr>
                              <w:t>(999) 999-9999</w:t>
                            </w:r>
                          </w:p>
                          <w:p w:rsidR="00243CD7" w:rsidRPr="0034389B" w:rsidRDefault="00243CD7" w:rsidP="00B0362A">
                            <w:pPr>
                              <w:jc w:val="center"/>
                              <w:rPr>
                                <w:rFonts w:cs="Arial"/>
                                <w:sz w:val="18"/>
                                <w:szCs w:val="18"/>
                              </w:rPr>
                            </w:pPr>
                            <w:r w:rsidRPr="0034389B">
                              <w:rPr>
                                <w:rFonts w:ascii="Courier New" w:hAnsi="Courier New" w:cs="Courier New"/>
                                <w:sz w:val="18"/>
                                <w:szCs w:val="18"/>
                              </w:rPr>
                              <w:t>POS LAB TESTING</w:t>
                            </w:r>
                          </w:p>
                          <w:p w:rsidR="00243CD7" w:rsidRDefault="00243CD7" w:rsidP="00B0362A">
                            <w:pPr>
                              <w:jc w:val="center"/>
                              <w:rPr>
                                <w:rFonts w:cs="Arial"/>
                                <w:sz w:val="18"/>
                                <w:szCs w:val="18"/>
                              </w:rPr>
                            </w:pPr>
                          </w:p>
                          <w:p w:rsidR="00243CD7" w:rsidRPr="00CA26DC" w:rsidRDefault="00243CD7" w:rsidP="00B0362A">
                            <w:pPr>
                              <w:jc w:val="center"/>
                              <w:rPr>
                                <w:rFonts w:cs="Arial"/>
                                <w:sz w:val="18"/>
                                <w:szCs w:val="18"/>
                              </w:rPr>
                            </w:pPr>
                            <w:r>
                              <w:rPr>
                                <w:rFonts w:ascii="Courier" w:hAnsi="Courier"/>
                                <w:noProof/>
                              </w:rPr>
                              <w:drawing>
                                <wp:inline distT="0" distB="0" distL="0" distR="0">
                                  <wp:extent cx="2552065" cy="287020"/>
                                  <wp:effectExtent l="19050" t="0" r="63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2552065" cy="287020"/>
                                          </a:xfrm>
                                          <a:prstGeom prst="rect">
                                            <a:avLst/>
                                          </a:prstGeom>
                                          <a:noFill/>
                                          <a:ln w="9525">
                                            <a:noFill/>
                                            <a:miter lim="800000"/>
                                            <a:headEnd/>
                                            <a:tailEnd/>
                                          </a:ln>
                                        </pic:spPr>
                                      </pic:pic>
                                    </a:graphicData>
                                  </a:graphic>
                                </wp:inline>
                              </w:drawing>
                            </w:r>
                          </w:p>
                          <w:p w:rsidR="00243CD7" w:rsidRDefault="00243CD7" w:rsidP="00B0362A">
                            <w:pPr>
                              <w:rPr>
                                <w:rFonts w:cs="Arial"/>
                                <w:sz w:val="18"/>
                                <w:szCs w:val="18"/>
                              </w:rPr>
                            </w:pPr>
                          </w:p>
                          <w:p w:rsidR="00243CD7" w:rsidRPr="0034389B" w:rsidRDefault="00243CD7" w:rsidP="00B0362A">
                            <w:pPr>
                              <w:rPr>
                                <w:rFonts w:ascii="Courier New" w:hAnsi="Courier New" w:cs="Courier New"/>
                                <w:sz w:val="18"/>
                                <w:szCs w:val="18"/>
                              </w:rPr>
                            </w:pPr>
                            <w:r w:rsidRPr="0034389B">
                              <w:rPr>
                                <w:rFonts w:ascii="Courier New" w:hAnsi="Courier New" w:cs="Courier New"/>
                                <w:sz w:val="18"/>
                                <w:szCs w:val="18"/>
                              </w:rPr>
                              <w:t>Val # 1234-2432-2344-2542</w:t>
                            </w:r>
                          </w:p>
                          <w:p w:rsidR="00243CD7" w:rsidRPr="0034389B" w:rsidRDefault="00243CD7" w:rsidP="00B0362A">
                            <w:pPr>
                              <w:jc w:val="center"/>
                              <w:rPr>
                                <w:rFonts w:ascii="Courier New" w:hAnsi="Courier New" w:cs="Courier New"/>
                                <w:sz w:val="18"/>
                                <w:szCs w:val="18"/>
                              </w:rPr>
                            </w:pPr>
                          </w:p>
                          <w:p w:rsidR="00243CD7" w:rsidRDefault="00243CD7" w:rsidP="00B0362A">
                            <w:pPr>
                              <w:rPr>
                                <w:rFonts w:ascii="Courier New" w:hAnsi="Courier New" w:cs="Courier New"/>
                                <w:sz w:val="18"/>
                                <w:szCs w:val="18"/>
                              </w:rPr>
                            </w:pPr>
                            <w:r>
                              <w:rPr>
                                <w:rFonts w:ascii="Courier New" w:hAnsi="Courier New" w:cs="Courier New"/>
                                <w:sz w:val="18"/>
                                <w:szCs w:val="18"/>
                              </w:rPr>
                              <w:t xml:space="preserve">0980 </w:t>
                            </w:r>
                            <w:r w:rsidRPr="0034389B">
                              <w:rPr>
                                <w:rFonts w:ascii="Courier New" w:hAnsi="Courier New" w:cs="Courier New"/>
                                <w:sz w:val="18"/>
                                <w:szCs w:val="18"/>
                              </w:rPr>
                              <w:t>001</w:t>
                            </w:r>
                            <w:r>
                              <w:rPr>
                                <w:rFonts w:ascii="Courier New" w:hAnsi="Courier New" w:cs="Courier New"/>
                                <w:sz w:val="18"/>
                                <w:szCs w:val="18"/>
                              </w:rPr>
                              <w:t xml:space="preserve"> 0363 02/19/13</w:t>
                            </w:r>
                            <w:r w:rsidRPr="0034389B">
                              <w:rPr>
                                <w:rFonts w:ascii="Courier New" w:hAnsi="Courier New" w:cs="Courier New"/>
                                <w:sz w:val="18"/>
                                <w:szCs w:val="18"/>
                              </w:rPr>
                              <w:t xml:space="preserve"> </w:t>
                            </w:r>
                            <w:r>
                              <w:rPr>
                                <w:rFonts w:ascii="Courier New" w:hAnsi="Courier New" w:cs="Courier New"/>
                                <w:sz w:val="18"/>
                                <w:szCs w:val="18"/>
                              </w:rPr>
                              <w:t xml:space="preserve"> </w:t>
                            </w:r>
                            <w:r w:rsidRPr="0034389B">
                              <w:rPr>
                                <w:rFonts w:ascii="Courier New" w:hAnsi="Courier New" w:cs="Courier New"/>
                                <w:sz w:val="18"/>
                                <w:szCs w:val="18"/>
                              </w:rPr>
                              <w:t xml:space="preserve"> 15:31</w:t>
                            </w:r>
                            <w:r>
                              <w:rPr>
                                <w:rFonts w:ascii="Courier New" w:hAnsi="Courier New" w:cs="Courier New"/>
                                <w:sz w:val="18"/>
                                <w:szCs w:val="18"/>
                              </w:rPr>
                              <w:t xml:space="preserve">      W735</w:t>
                            </w:r>
                          </w:p>
                          <w:p w:rsidR="00243CD7" w:rsidRDefault="00243CD7" w:rsidP="00B0362A">
                            <w:pPr>
                              <w:rPr>
                                <w:rFonts w:ascii="Courier New" w:hAnsi="Courier New" w:cs="Courier New"/>
                                <w:sz w:val="18"/>
                                <w:szCs w:val="18"/>
                              </w:rPr>
                            </w:pPr>
                          </w:p>
                          <w:p w:rsidR="00243CD7" w:rsidRDefault="00243CD7" w:rsidP="00B0362A">
                            <w:pPr>
                              <w:rPr>
                                <w:rFonts w:cs="Arial"/>
                                <w:sz w:val="16"/>
                                <w:szCs w:val="16"/>
                              </w:rPr>
                            </w:pPr>
                          </w:p>
                          <w:p w:rsidR="00243CD7" w:rsidRPr="004A6638" w:rsidRDefault="00243CD7" w:rsidP="00B0362A">
                            <w:pPr>
                              <w:jc w:val="center"/>
                              <w:rPr>
                                <w:rFonts w:cs="Arial"/>
                                <w:b/>
                                <w:sz w:val="22"/>
                                <w:szCs w:val="22"/>
                              </w:rPr>
                            </w:pPr>
                            <w:r>
                              <w:rPr>
                                <w:rFonts w:cs="Arial"/>
                                <w:b/>
                                <w:sz w:val="22"/>
                                <w:szCs w:val="22"/>
                              </w:rPr>
                              <w:t>PRE-ORDER DEPOSIT</w:t>
                            </w:r>
                          </w:p>
                          <w:p w:rsidR="00243CD7" w:rsidRDefault="00243CD7" w:rsidP="00B0362A">
                            <w:pPr>
                              <w:tabs>
                                <w:tab w:val="left" w:pos="1080"/>
                                <w:tab w:val="decimal" w:pos="3780"/>
                              </w:tabs>
                              <w:rPr>
                                <w:rFonts w:ascii="Courier New" w:hAnsi="Courier New" w:cs="Courier New"/>
                                <w:sz w:val="18"/>
                                <w:szCs w:val="18"/>
                              </w:rPr>
                            </w:pPr>
                          </w:p>
                          <w:p w:rsidR="00243CD7" w:rsidRPr="0034389B" w:rsidRDefault="00243CD7" w:rsidP="00B0362A">
                            <w:pPr>
                              <w:tabs>
                                <w:tab w:val="left" w:pos="1080"/>
                                <w:tab w:val="decimal" w:pos="3780"/>
                              </w:tabs>
                              <w:rPr>
                                <w:rFonts w:ascii="Courier New" w:hAnsi="Courier New" w:cs="Courier New"/>
                                <w:sz w:val="18"/>
                                <w:szCs w:val="18"/>
                              </w:rPr>
                            </w:pPr>
                            <w:r>
                              <w:rPr>
                                <w:rFonts w:ascii="Courier New" w:hAnsi="Courier New" w:cs="Courier New"/>
                                <w:sz w:val="18"/>
                                <w:szCs w:val="18"/>
                              </w:rPr>
                              <w:t>10001023</w:t>
                            </w:r>
                            <w:r>
                              <w:rPr>
                                <w:rFonts w:ascii="Courier New" w:hAnsi="Courier New" w:cs="Courier New"/>
                                <w:sz w:val="18"/>
                                <w:szCs w:val="18"/>
                              </w:rPr>
                              <w:tab/>
                              <w:t xml:space="preserve">Item </w:t>
                            </w:r>
                            <w:proofErr w:type="spellStart"/>
                            <w:r>
                              <w:rPr>
                                <w:rFonts w:ascii="Courier New" w:hAnsi="Courier New" w:cs="Courier New"/>
                                <w:sz w:val="18"/>
                                <w:szCs w:val="18"/>
                              </w:rPr>
                              <w:t>Desc</w:t>
                            </w:r>
                            <w:proofErr w:type="spellEnd"/>
                            <w:r>
                              <w:rPr>
                                <w:rFonts w:ascii="Courier New" w:hAnsi="Courier New" w:cs="Courier New"/>
                                <w:sz w:val="18"/>
                                <w:szCs w:val="18"/>
                              </w:rPr>
                              <w:tab/>
                              <w:t xml:space="preserve"> 5.00 N</w:t>
                            </w:r>
                            <w:r w:rsidRPr="0034389B">
                              <w:rPr>
                                <w:rFonts w:ascii="Courier New" w:hAnsi="Courier New" w:cs="Courier New"/>
                                <w:sz w:val="18"/>
                                <w:szCs w:val="18"/>
                              </w:rPr>
                              <w:t xml:space="preserve">       </w:t>
                            </w:r>
                          </w:p>
                          <w:p w:rsidR="00243CD7" w:rsidRDefault="00243CD7" w:rsidP="00B0362A">
                            <w:pPr>
                              <w:tabs>
                                <w:tab w:val="left" w:pos="1080"/>
                                <w:tab w:val="decimal" w:pos="3780"/>
                              </w:tabs>
                              <w:rPr>
                                <w:rFonts w:ascii="Courier New" w:hAnsi="Courier New" w:cs="Courier New"/>
                                <w:sz w:val="18"/>
                                <w:szCs w:val="18"/>
                              </w:rPr>
                            </w:pPr>
                            <w:r w:rsidRPr="009F5D71">
                              <w:rPr>
                                <w:rFonts w:ascii="Courier New" w:hAnsi="Courier New" w:cs="Courier New"/>
                                <w:color w:val="00B050"/>
                                <w:sz w:val="18"/>
                                <w:szCs w:val="18"/>
                              </w:rPr>
                              <w:t xml:space="preserve">  </w:t>
                            </w:r>
                            <w:r w:rsidRPr="001E30CB">
                              <w:rPr>
                                <w:rFonts w:ascii="Courier New" w:hAnsi="Courier New" w:cs="Courier New"/>
                                <w:sz w:val="18"/>
                                <w:szCs w:val="18"/>
                              </w:rPr>
                              <w:t>Item long description</w:t>
                            </w:r>
                          </w:p>
                          <w:p w:rsidR="00243CD7" w:rsidRPr="0034389B" w:rsidRDefault="00243CD7" w:rsidP="00B0362A">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r>
                            <w:r w:rsidRPr="0034389B">
                              <w:rPr>
                                <w:rFonts w:ascii="Courier New" w:hAnsi="Courier New" w:cs="Courier New"/>
                                <w:sz w:val="18"/>
                                <w:szCs w:val="18"/>
                              </w:rPr>
                              <w:tab/>
                              <w:t xml:space="preserve"> --------   </w:t>
                            </w:r>
                          </w:p>
                          <w:p w:rsidR="00243CD7" w:rsidRDefault="00243CD7" w:rsidP="00B0362A">
                            <w:pPr>
                              <w:tabs>
                                <w:tab w:val="right" w:pos="3179"/>
                                <w:tab w:val="decimal" w:pos="3780"/>
                              </w:tabs>
                              <w:rPr>
                                <w:rFonts w:ascii="Courier New" w:hAnsi="Courier New" w:cs="Courier New"/>
                                <w:sz w:val="18"/>
                                <w:szCs w:val="18"/>
                              </w:rPr>
                            </w:pPr>
                            <w:r>
                              <w:rPr>
                                <w:rFonts w:ascii="Courier New" w:hAnsi="Courier New" w:cs="Courier New"/>
                                <w:sz w:val="18"/>
                                <w:szCs w:val="18"/>
                              </w:rPr>
                              <w:tab/>
                              <w:t>SUBTOTAL</w:t>
                            </w:r>
                            <w:r>
                              <w:rPr>
                                <w:rFonts w:ascii="Courier New" w:hAnsi="Courier New" w:cs="Courier New"/>
                                <w:sz w:val="18"/>
                                <w:szCs w:val="18"/>
                              </w:rPr>
                              <w:tab/>
                              <w:t>5</w:t>
                            </w:r>
                            <w:r w:rsidRPr="0034389B">
                              <w:rPr>
                                <w:rFonts w:ascii="Courier New" w:hAnsi="Courier New" w:cs="Courier New"/>
                                <w:sz w:val="18"/>
                                <w:szCs w:val="18"/>
                              </w:rPr>
                              <w:t>.</w:t>
                            </w:r>
                            <w:r>
                              <w:rPr>
                                <w:rFonts w:ascii="Courier New" w:hAnsi="Courier New" w:cs="Courier New"/>
                                <w:sz w:val="18"/>
                                <w:szCs w:val="18"/>
                              </w:rPr>
                              <w:t>00</w:t>
                            </w:r>
                          </w:p>
                          <w:p w:rsidR="00243CD7" w:rsidRPr="0034389B" w:rsidRDefault="00243CD7" w:rsidP="00B0362A">
                            <w:pPr>
                              <w:pBdr>
                                <w:top w:val="double" w:sz="4" w:space="1" w:color="auto"/>
                              </w:pBdr>
                              <w:tabs>
                                <w:tab w:val="right" w:pos="3179"/>
                                <w:tab w:val="decimal" w:pos="3780"/>
                              </w:tabs>
                              <w:ind w:left="3366"/>
                              <w:rPr>
                                <w:rFonts w:ascii="Courier New" w:hAnsi="Courier New" w:cs="Courier New"/>
                                <w:sz w:val="18"/>
                                <w:szCs w:val="18"/>
                              </w:rPr>
                            </w:pPr>
                            <w:r w:rsidRPr="0034389B">
                              <w:rPr>
                                <w:rFonts w:ascii="Courier New" w:hAnsi="Courier New" w:cs="Courier New"/>
                                <w:sz w:val="18"/>
                                <w:szCs w:val="18"/>
                              </w:rPr>
                              <w:tab/>
                            </w:r>
                          </w:p>
                          <w:p w:rsidR="00243CD7" w:rsidRPr="0034389B" w:rsidRDefault="00243CD7" w:rsidP="00B0362A">
                            <w:pPr>
                              <w:tabs>
                                <w:tab w:val="right" w:pos="3179"/>
                                <w:tab w:val="decimal" w:pos="3780"/>
                              </w:tabs>
                              <w:rPr>
                                <w:rFonts w:ascii="Courier New" w:hAnsi="Courier New" w:cs="Courier New"/>
                                <w:sz w:val="18"/>
                                <w:szCs w:val="18"/>
                              </w:rPr>
                            </w:pPr>
                            <w:r w:rsidRPr="0034389B">
                              <w:rPr>
                                <w:rFonts w:ascii="Courier New" w:hAnsi="Courier New" w:cs="Courier New"/>
                                <w:sz w:val="18"/>
                                <w:szCs w:val="18"/>
                              </w:rPr>
                              <w:tab/>
                              <w:t>TOTAL</w:t>
                            </w:r>
                            <w:r w:rsidRPr="0034389B">
                              <w:rPr>
                                <w:rFonts w:ascii="Courier New" w:hAnsi="Courier New" w:cs="Courier New"/>
                                <w:sz w:val="18"/>
                                <w:szCs w:val="18"/>
                              </w:rPr>
                              <w:tab/>
                            </w:r>
                            <w:r>
                              <w:rPr>
                                <w:rFonts w:ascii="Courier New" w:hAnsi="Courier New" w:cs="Courier New"/>
                                <w:sz w:val="18"/>
                                <w:szCs w:val="18"/>
                              </w:rPr>
                              <w:t>5</w:t>
                            </w:r>
                            <w:r w:rsidRPr="0034389B">
                              <w:rPr>
                                <w:rFonts w:ascii="Courier New" w:hAnsi="Courier New" w:cs="Courier New"/>
                                <w:sz w:val="18"/>
                                <w:szCs w:val="18"/>
                              </w:rPr>
                              <w:t>.</w:t>
                            </w:r>
                            <w:r>
                              <w:rPr>
                                <w:rFonts w:ascii="Courier New" w:hAnsi="Courier New" w:cs="Courier New"/>
                                <w:sz w:val="18"/>
                                <w:szCs w:val="18"/>
                              </w:rPr>
                              <w:t>00</w:t>
                            </w:r>
                          </w:p>
                          <w:p w:rsidR="00243CD7" w:rsidRDefault="00243CD7" w:rsidP="00B0362A">
                            <w:pPr>
                              <w:tabs>
                                <w:tab w:val="right" w:pos="3179"/>
                                <w:tab w:val="decimal" w:pos="3780"/>
                              </w:tabs>
                              <w:rPr>
                                <w:rFonts w:ascii="Courier New" w:hAnsi="Courier New" w:cs="Courier New"/>
                                <w:sz w:val="18"/>
                                <w:szCs w:val="18"/>
                              </w:rPr>
                            </w:pPr>
                          </w:p>
                          <w:p w:rsidR="00243CD7" w:rsidRDefault="00243CD7" w:rsidP="00B0362A">
                            <w:pPr>
                              <w:tabs>
                                <w:tab w:val="right" w:pos="3179"/>
                                <w:tab w:val="decimal" w:pos="3780"/>
                              </w:tabs>
                              <w:rPr>
                                <w:rFonts w:ascii="Courier New" w:hAnsi="Courier New" w:cs="Courier New"/>
                                <w:sz w:val="18"/>
                                <w:szCs w:val="18"/>
                              </w:rPr>
                            </w:pPr>
                            <w:r>
                              <w:rPr>
                                <w:rFonts w:ascii="Courier New" w:hAnsi="Courier New" w:cs="Courier New"/>
                                <w:sz w:val="18"/>
                                <w:szCs w:val="18"/>
                              </w:rPr>
                              <w:t>PREORDER DEPOSIT</w:t>
                            </w:r>
                            <w:r>
                              <w:rPr>
                                <w:rFonts w:ascii="Courier New" w:hAnsi="Courier New" w:cs="Courier New"/>
                                <w:sz w:val="18"/>
                                <w:szCs w:val="18"/>
                              </w:rPr>
                              <w:tab/>
                            </w:r>
                            <w:r>
                              <w:rPr>
                                <w:rFonts w:ascii="Courier New" w:hAnsi="Courier New" w:cs="Courier New"/>
                                <w:sz w:val="18"/>
                                <w:szCs w:val="18"/>
                              </w:rPr>
                              <w:tab/>
                              <w:t>5.00</w:t>
                            </w:r>
                          </w:p>
                          <w:p w:rsidR="00243CD7" w:rsidRDefault="00243CD7" w:rsidP="00B0362A">
                            <w:pPr>
                              <w:tabs>
                                <w:tab w:val="right" w:pos="3179"/>
                                <w:tab w:val="decimal" w:pos="3780"/>
                              </w:tabs>
                              <w:rPr>
                                <w:rFonts w:ascii="Courier New" w:hAnsi="Courier New" w:cs="Courier New"/>
                                <w:sz w:val="18"/>
                                <w:szCs w:val="18"/>
                              </w:rPr>
                            </w:pPr>
                            <w:r>
                              <w:rPr>
                                <w:rFonts w:ascii="Courier New" w:hAnsi="Courier New" w:cs="Courier New"/>
                                <w:sz w:val="18"/>
                                <w:szCs w:val="18"/>
                              </w:rPr>
                              <w:t>ACCT#: 0980 001 0363 02/19/13</w:t>
                            </w:r>
                          </w:p>
                          <w:p w:rsidR="00243CD7" w:rsidRDefault="00243CD7" w:rsidP="00B0362A">
                            <w:pPr>
                              <w:tabs>
                                <w:tab w:val="right" w:pos="3179"/>
                                <w:tab w:val="decimal" w:pos="3780"/>
                              </w:tabs>
                              <w:rPr>
                                <w:rFonts w:ascii="Courier New" w:hAnsi="Courier New" w:cs="Courier New"/>
                                <w:sz w:val="18"/>
                                <w:szCs w:val="18"/>
                              </w:rPr>
                            </w:pPr>
                            <w:r>
                              <w:rPr>
                                <w:rFonts w:ascii="Courier New" w:hAnsi="Courier New" w:cs="Courier New"/>
                                <w:sz w:val="18"/>
                                <w:szCs w:val="18"/>
                              </w:rPr>
                              <w:tab/>
                              <w:t>CDN CASH</w:t>
                            </w:r>
                            <w:r>
                              <w:rPr>
                                <w:rFonts w:ascii="Courier New" w:hAnsi="Courier New" w:cs="Courier New"/>
                                <w:sz w:val="18"/>
                                <w:szCs w:val="18"/>
                              </w:rPr>
                              <w:tab/>
                              <w:t>5.00</w:t>
                            </w:r>
                          </w:p>
                          <w:p w:rsidR="00243CD7" w:rsidRDefault="00243CD7" w:rsidP="00B0362A">
                            <w:pPr>
                              <w:tabs>
                                <w:tab w:val="right" w:pos="3179"/>
                                <w:tab w:val="decimal" w:pos="3780"/>
                              </w:tabs>
                              <w:rPr>
                                <w:rFonts w:ascii="Courier New" w:hAnsi="Courier New" w:cs="Courier New"/>
                                <w:sz w:val="18"/>
                                <w:szCs w:val="18"/>
                              </w:rPr>
                            </w:pPr>
                          </w:p>
                          <w:p w:rsidR="00243CD7" w:rsidRDefault="00243CD7" w:rsidP="00B0362A">
                            <w:pPr>
                              <w:tabs>
                                <w:tab w:val="right" w:pos="3179"/>
                                <w:tab w:val="decimal" w:pos="3780"/>
                              </w:tabs>
                              <w:rPr>
                                <w:rFonts w:ascii="Courier New" w:hAnsi="Courier New" w:cs="Courier New"/>
                                <w:sz w:val="18"/>
                                <w:szCs w:val="18"/>
                              </w:rPr>
                            </w:pPr>
                            <w:r>
                              <w:rPr>
                                <w:rFonts w:ascii="Courier New" w:hAnsi="Courier New" w:cs="Courier New"/>
                                <w:sz w:val="18"/>
                                <w:szCs w:val="18"/>
                              </w:rPr>
                              <w:t>&lt;&lt;Configurable Receipt Message for Transaction Type&gt;&gt;</w:t>
                            </w:r>
                          </w:p>
                          <w:p w:rsidR="00243CD7" w:rsidRPr="00B65171" w:rsidRDefault="00243CD7" w:rsidP="00B0362A">
                            <w:pPr>
                              <w:rPr>
                                <w:rFonts w:cs="Arial"/>
                                <w:sz w:val="16"/>
                                <w:szCs w:val="16"/>
                              </w:rPr>
                            </w:pPr>
                            <w:r>
                              <w:rPr>
                                <w:rFonts w:cs="Arial"/>
                                <w:sz w:val="16"/>
                                <w:szCs w:val="16"/>
                              </w:rPr>
                              <w:t>…</w:t>
                            </w:r>
                          </w:p>
                          <w:p w:rsidR="00243CD7" w:rsidRPr="008073B4" w:rsidRDefault="00243CD7" w:rsidP="00B0362A">
                            <w:pPr>
                              <w:rPr>
                                <w:szCs w:val="18"/>
                              </w:rPr>
                            </w:pPr>
                          </w:p>
                        </w:txbxContent>
                      </v:textbox>
                      <w10:anchorlock/>
                    </v:shape>
                  </w:pict>
                </mc:Fallback>
              </mc:AlternateContent>
            </w:r>
          </w:p>
        </w:tc>
        <w:tc>
          <w:tcPr>
            <w:tcW w:w="5398" w:type="dxa"/>
          </w:tcPr>
          <w:p w:rsidR="00B0362A" w:rsidRDefault="00B0362A" w:rsidP="00243CD7">
            <w:pPr>
              <w:pStyle w:val="BodyText"/>
              <w:jc w:val="center"/>
            </w:pPr>
          </w:p>
        </w:tc>
      </w:tr>
      <w:tr w:rsidR="00B0362A" w:rsidTr="005F7145">
        <w:trPr>
          <w:trHeight w:val="87"/>
        </w:trPr>
        <w:tc>
          <w:tcPr>
            <w:tcW w:w="5398" w:type="dxa"/>
          </w:tcPr>
          <w:p w:rsidR="00B0362A" w:rsidRPr="009C4BC0" w:rsidRDefault="00B0362A" w:rsidP="00243CD7">
            <w:pPr>
              <w:pStyle w:val="Caption"/>
              <w:rPr>
                <w:color w:val="FF0000"/>
              </w:rPr>
            </w:pPr>
          </w:p>
        </w:tc>
        <w:tc>
          <w:tcPr>
            <w:tcW w:w="5398" w:type="dxa"/>
          </w:tcPr>
          <w:p w:rsidR="00B0362A" w:rsidRPr="009C4BC0" w:rsidRDefault="00B0362A" w:rsidP="00243CD7">
            <w:pPr>
              <w:pStyle w:val="Caption"/>
              <w:rPr>
                <w:color w:val="FF0000"/>
              </w:rPr>
            </w:pPr>
          </w:p>
        </w:tc>
      </w:tr>
    </w:tbl>
    <w:p w:rsidR="00B0362A" w:rsidRDefault="00B0362A" w:rsidP="00B0362A">
      <w:pPr>
        <w:pStyle w:val="BodyText"/>
      </w:pPr>
    </w:p>
    <w:p w:rsidR="00B0362A" w:rsidRDefault="00B0362A" w:rsidP="00B0362A">
      <w:pPr>
        <w:rPr>
          <w:rFonts w:cs="Arial"/>
          <w:b/>
          <w:bCs/>
          <w:i/>
          <w:caps/>
          <w:kern w:val="32"/>
          <w:sz w:val="28"/>
          <w:szCs w:val="32"/>
        </w:rPr>
      </w:pPr>
      <w:r>
        <w:rPr>
          <w:i/>
        </w:rPr>
        <w:br w:type="page"/>
      </w:r>
    </w:p>
    <w:p w:rsidR="00B0362A" w:rsidRDefault="00B0362A" w:rsidP="00B0362A">
      <w:pPr>
        <w:pStyle w:val="Heading1"/>
        <w:rPr>
          <w:i/>
        </w:rPr>
      </w:pPr>
      <w:bookmarkStart w:id="766" w:name="_Toc369520434"/>
      <w:bookmarkStart w:id="767" w:name="_Toc400438014"/>
      <w:r>
        <w:rPr>
          <w:i/>
        </w:rPr>
        <w:lastRenderedPageBreak/>
        <w:t>Appendix C</w:t>
      </w:r>
      <w:r w:rsidRPr="00272E9F">
        <w:rPr>
          <w:i/>
        </w:rPr>
        <w:t xml:space="preserve">: </w:t>
      </w:r>
      <w:r>
        <w:rPr>
          <w:i/>
        </w:rPr>
        <w:t>POSLog Example</w:t>
      </w:r>
      <w:bookmarkEnd w:id="766"/>
      <w:bookmarkEnd w:id="767"/>
    </w:p>
    <w:p w:rsidR="00045E75" w:rsidRDefault="00045E75" w:rsidP="00045E75">
      <w:pPr>
        <w:pStyle w:val="Heading2"/>
      </w:pPr>
      <w:bookmarkStart w:id="768" w:name="_Toc400438015"/>
      <w:r>
        <w:t>Pre-Order Deposit</w:t>
      </w:r>
      <w:bookmarkEnd w:id="768"/>
    </w:p>
    <w:p w:rsidR="00B0362A" w:rsidRPr="00613402" w:rsidRDefault="00B0362A" w:rsidP="00B0362A">
      <w:pPr>
        <w:pStyle w:val="BodyText"/>
        <w:rPr>
          <w:b/>
        </w:rPr>
      </w:pPr>
      <w:proofErr w:type="spellStart"/>
      <w:r w:rsidRPr="00613402">
        <w:rPr>
          <w:b/>
        </w:rPr>
        <w:t>LineItem</w:t>
      </w:r>
      <w:proofErr w:type="spellEnd"/>
      <w:r w:rsidRPr="00613402">
        <w:rPr>
          <w:b/>
        </w:rPr>
        <w:t xml:space="preserve"> – Layaway</w:t>
      </w:r>
    </w:p>
    <w:p w:rsidR="00B0362A" w:rsidRPr="00094381" w:rsidRDefault="003907C3" w:rsidP="00B0362A">
      <w:pPr>
        <w:pStyle w:val="BodyText"/>
        <w:rPr>
          <w:b/>
        </w:rPr>
      </w:pPr>
      <w:r>
        <w:rPr>
          <w:noProof/>
          <w:color w:val="00B050"/>
        </w:rPr>
        <mc:AlternateContent>
          <mc:Choice Requires="wps">
            <w:drawing>
              <wp:inline distT="0" distB="0" distL="0" distR="0">
                <wp:extent cx="6929120" cy="3623310"/>
                <wp:effectExtent l="9525" t="6985" r="5080" b="8255"/>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9120" cy="36233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D3DFEE"/>
                              </a:solidFill>
                            </a14:hiddenFill>
                          </a:ext>
                        </a:extLst>
                      </wps:spPr>
                      <wps:txbx>
                        <w:txbxContent>
                          <w:p w:rsidR="00243CD7" w:rsidRPr="00563E49" w:rsidRDefault="00243CD7" w:rsidP="00B0362A">
                            <w:pPr>
                              <w:rPr>
                                <w:sz w:val="18"/>
                                <w:szCs w:val="18"/>
                              </w:rPr>
                            </w:pPr>
                            <w:r w:rsidRPr="00563E49">
                              <w:rPr>
                                <w:sz w:val="18"/>
                                <w:szCs w:val="18"/>
                              </w:rPr>
                              <w:t>&lt;</w:t>
                            </w:r>
                            <w:proofErr w:type="spellStart"/>
                            <w:r w:rsidRPr="00563E49">
                              <w:rPr>
                                <w:sz w:val="18"/>
                                <w:szCs w:val="18"/>
                              </w:rPr>
                              <w:t>LineItem</w:t>
                            </w:r>
                            <w:proofErr w:type="spellEnd"/>
                            <w:r w:rsidRPr="00563E49">
                              <w:rPr>
                                <w:sz w:val="18"/>
                                <w:szCs w:val="18"/>
                              </w:rPr>
                              <w:t xml:space="preserve"> </w:t>
                            </w:r>
                            <w:proofErr w:type="spellStart"/>
                            <w:r w:rsidRPr="00563E49">
                              <w:rPr>
                                <w:sz w:val="18"/>
                                <w:szCs w:val="18"/>
                              </w:rPr>
                              <w:t>EntryMethod</w:t>
                            </w:r>
                            <w:proofErr w:type="spellEnd"/>
                            <w:r w:rsidRPr="00563E49">
                              <w:rPr>
                                <w:sz w:val="18"/>
                                <w:szCs w:val="18"/>
                              </w:rPr>
                              <w:t>=”Keyed’&gt;</w:t>
                            </w:r>
                          </w:p>
                          <w:p w:rsidR="00243CD7" w:rsidRPr="00563E49" w:rsidRDefault="00243CD7" w:rsidP="00B0362A">
                            <w:pPr>
                              <w:rPr>
                                <w:sz w:val="18"/>
                                <w:szCs w:val="18"/>
                              </w:rPr>
                            </w:pPr>
                            <w:r w:rsidRPr="00563E49">
                              <w:rPr>
                                <w:sz w:val="18"/>
                                <w:szCs w:val="18"/>
                              </w:rPr>
                              <w:tab/>
                              <w:t>&lt;</w:t>
                            </w:r>
                            <w:proofErr w:type="spellStart"/>
                            <w:r w:rsidRPr="00563E49">
                              <w:rPr>
                                <w:sz w:val="18"/>
                                <w:szCs w:val="18"/>
                              </w:rPr>
                              <w:t>LineNumber</w:t>
                            </w:r>
                            <w:proofErr w:type="spellEnd"/>
                            <w:r w:rsidRPr="00563E49">
                              <w:rPr>
                                <w:sz w:val="18"/>
                                <w:szCs w:val="18"/>
                              </w:rPr>
                              <w:t>&gt;1&lt;/</w:t>
                            </w:r>
                            <w:proofErr w:type="spellStart"/>
                            <w:r w:rsidRPr="00563E49">
                              <w:rPr>
                                <w:sz w:val="18"/>
                                <w:szCs w:val="18"/>
                              </w:rPr>
                              <w:t>LineNumber</w:t>
                            </w:r>
                            <w:proofErr w:type="spellEnd"/>
                            <w:r w:rsidRPr="00563E49">
                              <w:rPr>
                                <w:sz w:val="18"/>
                                <w:szCs w:val="18"/>
                              </w:rPr>
                              <w:t>&gt;</w:t>
                            </w:r>
                          </w:p>
                          <w:p w:rsidR="00243CD7" w:rsidRPr="00563E49" w:rsidRDefault="00243CD7" w:rsidP="00B0362A">
                            <w:pPr>
                              <w:rPr>
                                <w:sz w:val="18"/>
                                <w:szCs w:val="18"/>
                              </w:rPr>
                            </w:pPr>
                            <w:r w:rsidRPr="00563E49">
                              <w:rPr>
                                <w:sz w:val="18"/>
                                <w:szCs w:val="18"/>
                              </w:rPr>
                              <w:tab/>
                              <w:t>&lt;</w:t>
                            </w:r>
                            <w:r>
                              <w:rPr>
                                <w:sz w:val="18"/>
                                <w:szCs w:val="18"/>
                              </w:rPr>
                              <w:t>Layaway</w:t>
                            </w:r>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ItemTypeAttributes</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r>
                            <w:r w:rsidRPr="00563E49">
                              <w:rPr>
                                <w:sz w:val="18"/>
                                <w:szCs w:val="18"/>
                              </w:rPr>
                              <w:tab/>
                              <w:t>&lt;</w:t>
                            </w:r>
                            <w:proofErr w:type="spellStart"/>
                            <w:r w:rsidRPr="00563E49">
                              <w:rPr>
                                <w:sz w:val="18"/>
                                <w:szCs w:val="18"/>
                              </w:rPr>
                              <w:t>ItemType</w:t>
                            </w:r>
                            <w:proofErr w:type="spellEnd"/>
                            <w:r w:rsidRPr="00563E49">
                              <w:rPr>
                                <w:sz w:val="18"/>
                                <w:szCs w:val="18"/>
                              </w:rPr>
                              <w:t>&gt;</w:t>
                            </w:r>
                            <w:proofErr w:type="spellStart"/>
                            <w:r w:rsidRPr="00563E49">
                              <w:rPr>
                                <w:sz w:val="18"/>
                                <w:szCs w:val="18"/>
                              </w:rPr>
                              <w:t>PSPEligible</w:t>
                            </w:r>
                            <w:proofErr w:type="spellEnd"/>
                            <w:r w:rsidRPr="00563E49">
                              <w:rPr>
                                <w:sz w:val="18"/>
                                <w:szCs w:val="18"/>
                              </w:rPr>
                              <w:t>&lt;/</w:t>
                            </w:r>
                            <w:proofErr w:type="spellStart"/>
                            <w:r w:rsidRPr="00563E49">
                              <w:rPr>
                                <w:sz w:val="18"/>
                                <w:szCs w:val="18"/>
                              </w:rPr>
                              <w:t>ItemType</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ItemTypeAttributes</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ItemID</w:t>
                            </w:r>
                            <w:proofErr w:type="spellEnd"/>
                            <w:r w:rsidRPr="00563E49">
                              <w:rPr>
                                <w:sz w:val="18"/>
                                <w:szCs w:val="18"/>
                              </w:rPr>
                              <w:t>&gt;100010</w:t>
                            </w:r>
                            <w:r>
                              <w:rPr>
                                <w:sz w:val="18"/>
                                <w:szCs w:val="18"/>
                              </w:rPr>
                              <w:t>23</w:t>
                            </w:r>
                            <w:r w:rsidRPr="00563E49">
                              <w:rPr>
                                <w:sz w:val="18"/>
                                <w:szCs w:val="18"/>
                              </w:rPr>
                              <w:t>&lt;/</w:t>
                            </w:r>
                            <w:proofErr w:type="spellStart"/>
                            <w:r w:rsidRPr="00563E49">
                              <w:rPr>
                                <w:sz w:val="18"/>
                                <w:szCs w:val="18"/>
                              </w:rPr>
                              <w:t>ItemID</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ItemNotOnFileFlag</w:t>
                            </w:r>
                            <w:proofErr w:type="spellEnd"/>
                            <w:r w:rsidRPr="00563E49">
                              <w:rPr>
                                <w:sz w:val="18"/>
                                <w:szCs w:val="18"/>
                              </w:rPr>
                              <w:t>&gt;false&lt;/</w:t>
                            </w:r>
                            <w:proofErr w:type="spellStart"/>
                            <w:r w:rsidRPr="00563E49">
                              <w:rPr>
                                <w:sz w:val="18"/>
                                <w:szCs w:val="18"/>
                              </w:rPr>
                              <w:t>ItemNotOnFileFlag</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&lt;Description&gt;SPEAKERS&lt;/Description</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RegularSalesUnitPrice</w:t>
                            </w:r>
                            <w:proofErr w:type="spellEnd"/>
                            <w:r w:rsidRPr="00563E49">
                              <w:rPr>
                                <w:sz w:val="18"/>
                                <w:szCs w:val="18"/>
                              </w:rPr>
                              <w:t xml:space="preserve"> Currency=”CAD” </w:t>
                            </w:r>
                            <w:proofErr w:type="spellStart"/>
                            <w:r w:rsidRPr="00563E49">
                              <w:rPr>
                                <w:sz w:val="18"/>
                                <w:szCs w:val="18"/>
                              </w:rPr>
                              <w:t>UnitOfMeasureCode</w:t>
                            </w:r>
                            <w:proofErr w:type="spellEnd"/>
                            <w:r w:rsidRPr="00563E49">
                              <w:rPr>
                                <w:sz w:val="18"/>
                                <w:szCs w:val="18"/>
                              </w:rPr>
                              <w:t>=”EA”&gt;</w:t>
                            </w:r>
                            <w:r>
                              <w:rPr>
                                <w:sz w:val="18"/>
                                <w:szCs w:val="18"/>
                              </w:rPr>
                              <w:t>5</w:t>
                            </w:r>
                            <w:r w:rsidRPr="00563E49">
                              <w:rPr>
                                <w:sz w:val="18"/>
                                <w:szCs w:val="18"/>
                              </w:rPr>
                              <w:t>.</w:t>
                            </w:r>
                            <w:r>
                              <w:rPr>
                                <w:sz w:val="18"/>
                                <w:szCs w:val="18"/>
                              </w:rPr>
                              <w:t>00</w:t>
                            </w:r>
                            <w:r w:rsidRPr="00563E49">
                              <w:rPr>
                                <w:sz w:val="18"/>
                                <w:szCs w:val="18"/>
                              </w:rPr>
                              <w:t>&lt;/</w:t>
                            </w:r>
                            <w:proofErr w:type="spellStart"/>
                            <w:r w:rsidRPr="00563E49">
                              <w:rPr>
                                <w:sz w:val="18"/>
                                <w:szCs w:val="18"/>
                              </w:rPr>
                              <w:t>RegularSalesUnitPrice</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ActualSalesUnitPrice</w:t>
                            </w:r>
                            <w:proofErr w:type="spellEnd"/>
                            <w:r w:rsidRPr="00563E49">
                              <w:rPr>
                                <w:sz w:val="18"/>
                                <w:szCs w:val="18"/>
                              </w:rPr>
                              <w:t xml:space="preserve"> Currency=”CAD” </w:t>
                            </w:r>
                            <w:proofErr w:type="spellStart"/>
                            <w:r w:rsidRPr="00563E49">
                              <w:rPr>
                                <w:sz w:val="18"/>
                                <w:szCs w:val="18"/>
                              </w:rPr>
                              <w:t>UnitOfMeasureCode</w:t>
                            </w:r>
                            <w:proofErr w:type="spellEnd"/>
                            <w:r w:rsidRPr="00563E49">
                              <w:rPr>
                                <w:sz w:val="18"/>
                                <w:szCs w:val="18"/>
                              </w:rPr>
                              <w:t>=”EA”&gt;</w:t>
                            </w:r>
                            <w:r>
                              <w:rPr>
                                <w:sz w:val="18"/>
                                <w:szCs w:val="18"/>
                              </w:rPr>
                              <w:t>5</w:t>
                            </w:r>
                            <w:r w:rsidRPr="00563E49">
                              <w:rPr>
                                <w:sz w:val="18"/>
                                <w:szCs w:val="18"/>
                              </w:rPr>
                              <w:t>.</w:t>
                            </w:r>
                            <w:r>
                              <w:rPr>
                                <w:sz w:val="18"/>
                                <w:szCs w:val="18"/>
                              </w:rPr>
                              <w:t>00</w:t>
                            </w:r>
                            <w:r w:rsidRPr="00563E49">
                              <w:rPr>
                                <w:sz w:val="18"/>
                                <w:szCs w:val="18"/>
                              </w:rPr>
                              <w:t>&lt;/</w:t>
                            </w:r>
                            <w:proofErr w:type="spellStart"/>
                            <w:r w:rsidRPr="00563E49">
                              <w:rPr>
                                <w:sz w:val="18"/>
                                <w:szCs w:val="18"/>
                              </w:rPr>
                              <w:t>ActualSalesUnitPrice</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ItemCost</w:t>
                            </w:r>
                            <w:proofErr w:type="spellEnd"/>
                            <w:r w:rsidRPr="00563E49">
                              <w:rPr>
                                <w:sz w:val="18"/>
                                <w:szCs w:val="18"/>
                              </w:rPr>
                              <w:t xml:space="preserve"> Currency=”CAD”&gt;</w:t>
                            </w:r>
                            <w:r>
                              <w:rPr>
                                <w:sz w:val="18"/>
                                <w:szCs w:val="18"/>
                              </w:rPr>
                              <w:t>5.00</w:t>
                            </w:r>
                            <w:r w:rsidRPr="00563E49">
                              <w:rPr>
                                <w:sz w:val="18"/>
                                <w:szCs w:val="18"/>
                              </w:rPr>
                              <w:t>&lt;/</w:t>
                            </w:r>
                            <w:proofErr w:type="spellStart"/>
                            <w:r w:rsidRPr="00563E49">
                              <w:rPr>
                                <w:sz w:val="18"/>
                                <w:szCs w:val="18"/>
                              </w:rPr>
                              <w:t>ItemCost</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ExtendedAmount</w:t>
                            </w:r>
                            <w:proofErr w:type="spellEnd"/>
                            <w:r w:rsidRPr="00563E49">
                              <w:rPr>
                                <w:sz w:val="18"/>
                                <w:szCs w:val="18"/>
                              </w:rPr>
                              <w:t xml:space="preserve"> Currency=”CAD”&gt;</w:t>
                            </w:r>
                            <w:r>
                              <w:rPr>
                                <w:sz w:val="18"/>
                                <w:szCs w:val="18"/>
                              </w:rPr>
                              <w:t>5.00</w:t>
                            </w:r>
                            <w:r w:rsidRPr="00563E49">
                              <w:rPr>
                                <w:sz w:val="18"/>
                                <w:szCs w:val="18"/>
                              </w:rPr>
                              <w:t>&lt;/</w:t>
                            </w:r>
                            <w:proofErr w:type="spellStart"/>
                            <w:r w:rsidRPr="00563E49">
                              <w:rPr>
                                <w:sz w:val="18"/>
                                <w:szCs w:val="18"/>
                              </w:rPr>
                              <w:t>ExtendedAmount</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DiscountAmount</w:t>
                            </w:r>
                            <w:proofErr w:type="spellEnd"/>
                            <w:r w:rsidRPr="00563E49">
                              <w:rPr>
                                <w:sz w:val="18"/>
                                <w:szCs w:val="18"/>
                              </w:rPr>
                              <w:t xml:space="preserve"> Currency=”CAD”&gt;0&lt;/</w:t>
                            </w:r>
                            <w:proofErr w:type="spellStart"/>
                            <w:r w:rsidRPr="00563E49">
                              <w:rPr>
                                <w:sz w:val="18"/>
                                <w:szCs w:val="18"/>
                              </w:rPr>
                              <w:t>DiscountAmount</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ExtendedDiscountAmount</w:t>
                            </w:r>
                            <w:proofErr w:type="spellEnd"/>
                            <w:r w:rsidRPr="00563E49">
                              <w:rPr>
                                <w:sz w:val="18"/>
                                <w:szCs w:val="18"/>
                              </w:rPr>
                              <w:t xml:space="preserve"> Currency=”CAD”&gt;0&lt;/</w:t>
                            </w:r>
                            <w:proofErr w:type="spellStart"/>
                            <w:r w:rsidRPr="00563E49">
                              <w:rPr>
                                <w:sz w:val="18"/>
                                <w:szCs w:val="18"/>
                              </w:rPr>
                              <w:t>ExtendedDiscountAmount</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&lt;MerchandiseReferenceNumber&gt;740020002&lt;/MerchandiseReferenceNumber&gt;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StoreHiearchyID</w:t>
                            </w:r>
                            <w:proofErr w:type="spellEnd"/>
                            <w:r w:rsidRPr="00563E49">
                              <w:rPr>
                                <w:sz w:val="18"/>
                                <w:szCs w:val="18"/>
                              </w:rPr>
                              <w:t>&gt;74&lt;/</w:t>
                            </w:r>
                            <w:proofErr w:type="spellStart"/>
                            <w:r w:rsidRPr="00563E49">
                              <w:rPr>
                                <w:sz w:val="18"/>
                                <w:szCs w:val="18"/>
                              </w:rPr>
                              <w:t>StoreHierarchyID</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 xml:space="preserve">&lt;Quantity </w:t>
                            </w:r>
                            <w:proofErr w:type="spellStart"/>
                            <w:r w:rsidRPr="00563E49">
                              <w:rPr>
                                <w:sz w:val="18"/>
                                <w:szCs w:val="18"/>
                              </w:rPr>
                              <w:t>UnitOfMeasureCode</w:t>
                            </w:r>
                            <w:proofErr w:type="spellEnd"/>
                            <w:r w:rsidRPr="00563E49">
                              <w:rPr>
                                <w:sz w:val="18"/>
                                <w:szCs w:val="18"/>
                              </w:rPr>
                              <w:t>=”EA”&gt;1&lt;/Quantity&gt;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SerialNumber</w:t>
                            </w:r>
                            <w:proofErr w:type="spellEnd"/>
                            <w:r w:rsidRPr="00563E49">
                              <w:rPr>
                                <w:sz w:val="18"/>
                                <w:szCs w:val="18"/>
                              </w:rPr>
                              <w:t xml:space="preserve"> /&gt;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CustomDBData</w:t>
                            </w:r>
                            <w:proofErr w:type="spellEnd"/>
                            <w:r w:rsidRPr="00563E49">
                              <w:rPr>
                                <w:sz w:val="18"/>
                                <w:szCs w:val="18"/>
                              </w:rPr>
                              <w:t xml:space="preserve"> Name=”</w:t>
                            </w:r>
                            <w:proofErr w:type="spellStart"/>
                            <w:r w:rsidRPr="00563E49">
                              <w:rPr>
                                <w:sz w:val="18"/>
                                <w:szCs w:val="18"/>
                              </w:rPr>
                              <w:t>PriceReasonCode</w:t>
                            </w:r>
                            <w:proofErr w:type="spellEnd"/>
                            <w:r w:rsidRPr="00563E49">
                              <w:rPr>
                                <w:sz w:val="18"/>
                                <w:szCs w:val="18"/>
                              </w:rPr>
                              <w:t>”&gt;C&lt;/</w:t>
                            </w:r>
                            <w:proofErr w:type="spellStart"/>
                            <w:r w:rsidRPr="00563E49">
                              <w:rPr>
                                <w:sz w:val="18"/>
                                <w:szCs w:val="18"/>
                              </w:rPr>
                              <w:t>CustomDBData</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DBLowestPrice</w:t>
                            </w:r>
                            <w:proofErr w:type="spellEnd"/>
                            <w:r w:rsidRPr="00563E49">
                              <w:rPr>
                                <w:sz w:val="18"/>
                                <w:szCs w:val="18"/>
                              </w:rPr>
                              <w:t>&gt;</w:t>
                            </w:r>
                            <w:r>
                              <w:rPr>
                                <w:sz w:val="18"/>
                                <w:szCs w:val="18"/>
                              </w:rPr>
                              <w:t>5.00</w:t>
                            </w:r>
                            <w:r w:rsidRPr="00563E49">
                              <w:rPr>
                                <w:sz w:val="18"/>
                                <w:szCs w:val="18"/>
                              </w:rPr>
                              <w:t>&lt;/</w:t>
                            </w:r>
                            <w:proofErr w:type="spellStart"/>
                            <w:r w:rsidRPr="00563E49">
                              <w:rPr>
                                <w:sz w:val="18"/>
                                <w:szCs w:val="18"/>
                              </w:rPr>
                              <w:t>DBLowestPrice</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&lt;Department&gt;74&lt;/Department&gt;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ThirdPartyAppIdentifier</w:t>
                            </w:r>
                            <w:proofErr w:type="spellEnd"/>
                            <w:r w:rsidRPr="00563E49">
                              <w:rPr>
                                <w:sz w:val="18"/>
                                <w:szCs w:val="18"/>
                              </w:rPr>
                              <w:t>&gt;0&lt;/</w:t>
                            </w:r>
                            <w:proofErr w:type="spellStart"/>
                            <w:r w:rsidRPr="00563E49">
                              <w:rPr>
                                <w:sz w:val="18"/>
                                <w:szCs w:val="18"/>
                              </w:rPr>
                              <w:t>ThirdPartyAppIdentifier</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PIMCode</w:t>
                            </w:r>
                            <w:proofErr w:type="spellEnd"/>
                            <w:r w:rsidRPr="00563E49">
                              <w:rPr>
                                <w:sz w:val="18"/>
                                <w:szCs w:val="18"/>
                              </w:rPr>
                              <w:t>&gt;850000000&lt;/</w:t>
                            </w:r>
                            <w:proofErr w:type="spellStart"/>
                            <w:r w:rsidRPr="00563E49">
                              <w:rPr>
                                <w:sz w:val="18"/>
                                <w:szCs w:val="18"/>
                              </w:rPr>
                              <w:t>PIMCode</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PriceReasonCode</w:t>
                            </w:r>
                            <w:proofErr w:type="spellEnd"/>
                            <w:r w:rsidRPr="00563E49">
                              <w:rPr>
                                <w:sz w:val="18"/>
                                <w:szCs w:val="18"/>
                              </w:rPr>
                              <w:t>&gt;C&lt;/</w:t>
                            </w:r>
                            <w:proofErr w:type="spellStart"/>
                            <w:r w:rsidRPr="00563E49">
                              <w:rPr>
                                <w:sz w:val="18"/>
                                <w:szCs w:val="18"/>
                              </w:rPr>
                              <w:t>PriceReasonCode</w:t>
                            </w:r>
                            <w:proofErr w:type="spellEnd"/>
                            <w:r w:rsidRPr="00563E49">
                              <w:rPr>
                                <w:sz w:val="18"/>
                                <w:szCs w:val="18"/>
                              </w:rPr>
                              <w:t>&gt;</w:t>
                            </w:r>
                          </w:p>
                          <w:p w:rsidR="00243CD7" w:rsidRPr="00563E49" w:rsidRDefault="00243CD7" w:rsidP="00B0362A">
                            <w:pPr>
                              <w:rPr>
                                <w:sz w:val="18"/>
                                <w:szCs w:val="18"/>
                              </w:rPr>
                            </w:pPr>
                            <w:r w:rsidRPr="00563E49">
                              <w:rPr>
                                <w:sz w:val="18"/>
                                <w:szCs w:val="18"/>
                              </w:rPr>
                              <w:tab/>
                              <w:t>&lt;/</w:t>
                            </w:r>
                            <w:r>
                              <w:rPr>
                                <w:sz w:val="18"/>
                                <w:szCs w:val="18"/>
                              </w:rPr>
                              <w:t>Layaway</w:t>
                            </w:r>
                            <w:r w:rsidRPr="00563E49">
                              <w:rPr>
                                <w:sz w:val="18"/>
                                <w:szCs w:val="18"/>
                              </w:rPr>
                              <w:t>&gt;</w:t>
                            </w:r>
                          </w:p>
                          <w:p w:rsidR="00243CD7" w:rsidRPr="00563E49" w:rsidRDefault="00243CD7" w:rsidP="00B0362A">
                            <w:pPr>
                              <w:rPr>
                                <w:sz w:val="18"/>
                                <w:szCs w:val="18"/>
                              </w:rPr>
                            </w:pPr>
                            <w:r w:rsidRPr="00563E49">
                              <w:rPr>
                                <w:sz w:val="18"/>
                                <w:szCs w:val="18"/>
                              </w:rPr>
                              <w:t>&lt;/</w:t>
                            </w:r>
                            <w:proofErr w:type="spellStart"/>
                            <w:r w:rsidRPr="00563E49">
                              <w:rPr>
                                <w:sz w:val="18"/>
                                <w:szCs w:val="18"/>
                              </w:rPr>
                              <w:t>LineItem</w:t>
                            </w:r>
                            <w:proofErr w:type="spellEnd"/>
                            <w:r w:rsidRPr="00563E49">
                              <w:rPr>
                                <w:sz w:val="18"/>
                                <w:szCs w:val="18"/>
                              </w:rPr>
                              <w:t>&gt;</w:t>
                            </w:r>
                          </w:p>
                          <w:p w:rsidR="00243CD7" w:rsidRPr="00563E49" w:rsidRDefault="00243CD7" w:rsidP="00B0362A">
                            <w:pPr>
                              <w:rPr>
                                <w:sz w:val="18"/>
                                <w:szCs w:val="18"/>
                              </w:rPr>
                            </w:pPr>
                          </w:p>
                        </w:txbxContent>
                      </wps:txbx>
                      <wps:bodyPr rot="0" vert="horz" wrap="square" lIns="91440" tIns="45720" rIns="91440" bIns="45720" anchor="t" anchorCtr="0" upright="1">
                        <a:noAutofit/>
                      </wps:bodyPr>
                    </wps:wsp>
                  </a:graphicData>
                </a:graphic>
              </wp:inline>
            </w:drawing>
          </mc:Choice>
          <mc:Fallback>
            <w:pict>
              <v:shape id="Text Box 5" o:spid="_x0000_s1027" type="#_x0000_t202" style="width:545.6pt;height:28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" filled="f" fillcolor="#d3dfee">
                <v:textbox>
                  <w:txbxContent>
                    <w:p w:rsidR="00243CD7" w:rsidRPr="00563E49" w:rsidRDefault="00243CD7" w:rsidP="00B0362A">
                      <w:pPr>
                        <w:rPr>
                          <w:sz w:val="18"/>
                          <w:szCs w:val="18"/>
                        </w:rPr>
                      </w:pPr>
                      <w:r w:rsidRPr="00563E49">
                        <w:rPr>
                          <w:sz w:val="18"/>
                          <w:szCs w:val="18"/>
                        </w:rPr>
                        <w:t>&lt;</w:t>
                      </w:r>
                      <w:proofErr w:type="spellStart"/>
                      <w:r w:rsidRPr="00563E49">
                        <w:rPr>
                          <w:sz w:val="18"/>
                          <w:szCs w:val="18"/>
                        </w:rPr>
                        <w:t>LineItem</w:t>
                      </w:r>
                      <w:proofErr w:type="spellEnd"/>
                      <w:r w:rsidRPr="00563E49">
                        <w:rPr>
                          <w:sz w:val="18"/>
                          <w:szCs w:val="18"/>
                        </w:rPr>
                        <w:t xml:space="preserve"> </w:t>
                      </w:r>
                      <w:proofErr w:type="spellStart"/>
                      <w:r w:rsidRPr="00563E49">
                        <w:rPr>
                          <w:sz w:val="18"/>
                          <w:szCs w:val="18"/>
                        </w:rPr>
                        <w:t>EntryMethod</w:t>
                      </w:r>
                      <w:proofErr w:type="spellEnd"/>
                      <w:r w:rsidRPr="00563E49">
                        <w:rPr>
                          <w:sz w:val="18"/>
                          <w:szCs w:val="18"/>
                        </w:rPr>
                        <w:t>=”Keyed’&gt;</w:t>
                      </w:r>
                    </w:p>
                    <w:p w:rsidR="00243CD7" w:rsidRPr="00563E49" w:rsidRDefault="00243CD7" w:rsidP="00B0362A">
                      <w:pPr>
                        <w:rPr>
                          <w:sz w:val="18"/>
                          <w:szCs w:val="18"/>
                        </w:rPr>
                      </w:pPr>
                      <w:r w:rsidRPr="00563E49">
                        <w:rPr>
                          <w:sz w:val="18"/>
                          <w:szCs w:val="18"/>
                        </w:rPr>
                        <w:tab/>
                        <w:t>&lt;</w:t>
                      </w:r>
                      <w:proofErr w:type="spellStart"/>
                      <w:r w:rsidRPr="00563E49">
                        <w:rPr>
                          <w:sz w:val="18"/>
                          <w:szCs w:val="18"/>
                        </w:rPr>
                        <w:t>LineNumber</w:t>
                      </w:r>
                      <w:proofErr w:type="spellEnd"/>
                      <w:r w:rsidRPr="00563E49">
                        <w:rPr>
                          <w:sz w:val="18"/>
                          <w:szCs w:val="18"/>
                        </w:rPr>
                        <w:t>&gt;1&lt;/</w:t>
                      </w:r>
                      <w:proofErr w:type="spellStart"/>
                      <w:r w:rsidRPr="00563E49">
                        <w:rPr>
                          <w:sz w:val="18"/>
                          <w:szCs w:val="18"/>
                        </w:rPr>
                        <w:t>LineNumber</w:t>
                      </w:r>
                      <w:proofErr w:type="spellEnd"/>
                      <w:r w:rsidRPr="00563E49">
                        <w:rPr>
                          <w:sz w:val="18"/>
                          <w:szCs w:val="18"/>
                        </w:rPr>
                        <w:t>&gt;</w:t>
                      </w:r>
                    </w:p>
                    <w:p w:rsidR="00243CD7" w:rsidRPr="00563E49" w:rsidRDefault="00243CD7" w:rsidP="00B0362A">
                      <w:pPr>
                        <w:rPr>
                          <w:sz w:val="18"/>
                          <w:szCs w:val="18"/>
                        </w:rPr>
                      </w:pPr>
                      <w:r w:rsidRPr="00563E49">
                        <w:rPr>
                          <w:sz w:val="18"/>
                          <w:szCs w:val="18"/>
                        </w:rPr>
                        <w:tab/>
                        <w:t>&lt;</w:t>
                      </w:r>
                      <w:r>
                        <w:rPr>
                          <w:sz w:val="18"/>
                          <w:szCs w:val="18"/>
                        </w:rPr>
                        <w:t>Layaway</w:t>
                      </w:r>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ItemTypeAttributes</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r>
                      <w:r w:rsidRPr="00563E49">
                        <w:rPr>
                          <w:sz w:val="18"/>
                          <w:szCs w:val="18"/>
                        </w:rPr>
                        <w:tab/>
                        <w:t>&lt;</w:t>
                      </w:r>
                      <w:proofErr w:type="spellStart"/>
                      <w:r w:rsidRPr="00563E49">
                        <w:rPr>
                          <w:sz w:val="18"/>
                          <w:szCs w:val="18"/>
                        </w:rPr>
                        <w:t>ItemType</w:t>
                      </w:r>
                      <w:proofErr w:type="spellEnd"/>
                      <w:r w:rsidRPr="00563E49">
                        <w:rPr>
                          <w:sz w:val="18"/>
                          <w:szCs w:val="18"/>
                        </w:rPr>
                        <w:t>&gt;</w:t>
                      </w:r>
                      <w:proofErr w:type="spellStart"/>
                      <w:r w:rsidRPr="00563E49">
                        <w:rPr>
                          <w:sz w:val="18"/>
                          <w:szCs w:val="18"/>
                        </w:rPr>
                        <w:t>PSPEligible</w:t>
                      </w:r>
                      <w:proofErr w:type="spellEnd"/>
                      <w:r w:rsidRPr="00563E49">
                        <w:rPr>
                          <w:sz w:val="18"/>
                          <w:szCs w:val="18"/>
                        </w:rPr>
                        <w:t>&lt;/</w:t>
                      </w:r>
                      <w:proofErr w:type="spellStart"/>
                      <w:r w:rsidRPr="00563E49">
                        <w:rPr>
                          <w:sz w:val="18"/>
                          <w:szCs w:val="18"/>
                        </w:rPr>
                        <w:t>ItemType</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ItemTypeAttributes</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ItemID</w:t>
                      </w:r>
                      <w:proofErr w:type="spellEnd"/>
                      <w:r w:rsidRPr="00563E49">
                        <w:rPr>
                          <w:sz w:val="18"/>
                          <w:szCs w:val="18"/>
                        </w:rPr>
                        <w:t>&gt;100010</w:t>
                      </w:r>
                      <w:r>
                        <w:rPr>
                          <w:sz w:val="18"/>
                          <w:szCs w:val="18"/>
                        </w:rPr>
                        <w:t>23</w:t>
                      </w:r>
                      <w:r w:rsidRPr="00563E49">
                        <w:rPr>
                          <w:sz w:val="18"/>
                          <w:szCs w:val="18"/>
                        </w:rPr>
                        <w:t>&lt;/</w:t>
                      </w:r>
                      <w:proofErr w:type="spellStart"/>
                      <w:r w:rsidRPr="00563E49">
                        <w:rPr>
                          <w:sz w:val="18"/>
                          <w:szCs w:val="18"/>
                        </w:rPr>
                        <w:t>ItemID</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ItemNotOnFileFlag</w:t>
                      </w:r>
                      <w:proofErr w:type="spellEnd"/>
                      <w:r w:rsidRPr="00563E49">
                        <w:rPr>
                          <w:sz w:val="18"/>
                          <w:szCs w:val="18"/>
                        </w:rPr>
                        <w:t>&gt;false&lt;/</w:t>
                      </w:r>
                      <w:proofErr w:type="spellStart"/>
                      <w:r w:rsidRPr="00563E49">
                        <w:rPr>
                          <w:sz w:val="18"/>
                          <w:szCs w:val="18"/>
                        </w:rPr>
                        <w:t>ItemNotOnFileFlag</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&lt;Description&gt;SPEAKERS&lt;/Description</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RegularSalesUnitPrice</w:t>
                      </w:r>
                      <w:proofErr w:type="spellEnd"/>
                      <w:r w:rsidRPr="00563E49">
                        <w:rPr>
                          <w:sz w:val="18"/>
                          <w:szCs w:val="18"/>
                        </w:rPr>
                        <w:t xml:space="preserve"> Currency=”CAD” </w:t>
                      </w:r>
                      <w:proofErr w:type="spellStart"/>
                      <w:r w:rsidRPr="00563E49">
                        <w:rPr>
                          <w:sz w:val="18"/>
                          <w:szCs w:val="18"/>
                        </w:rPr>
                        <w:t>UnitOfMeasureCode</w:t>
                      </w:r>
                      <w:proofErr w:type="spellEnd"/>
                      <w:r w:rsidRPr="00563E49">
                        <w:rPr>
                          <w:sz w:val="18"/>
                          <w:szCs w:val="18"/>
                        </w:rPr>
                        <w:t>=”EA”&gt;</w:t>
                      </w:r>
                      <w:r>
                        <w:rPr>
                          <w:sz w:val="18"/>
                          <w:szCs w:val="18"/>
                        </w:rPr>
                        <w:t>5</w:t>
                      </w:r>
                      <w:r w:rsidRPr="00563E49">
                        <w:rPr>
                          <w:sz w:val="18"/>
                          <w:szCs w:val="18"/>
                        </w:rPr>
                        <w:t>.</w:t>
                      </w:r>
                      <w:r>
                        <w:rPr>
                          <w:sz w:val="18"/>
                          <w:szCs w:val="18"/>
                        </w:rPr>
                        <w:t>00</w:t>
                      </w:r>
                      <w:r w:rsidRPr="00563E49">
                        <w:rPr>
                          <w:sz w:val="18"/>
                          <w:szCs w:val="18"/>
                        </w:rPr>
                        <w:t>&lt;/</w:t>
                      </w:r>
                      <w:proofErr w:type="spellStart"/>
                      <w:r w:rsidRPr="00563E49">
                        <w:rPr>
                          <w:sz w:val="18"/>
                          <w:szCs w:val="18"/>
                        </w:rPr>
                        <w:t>RegularSalesUnitPrice</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ActualSalesUnitPrice</w:t>
                      </w:r>
                      <w:proofErr w:type="spellEnd"/>
                      <w:r w:rsidRPr="00563E49">
                        <w:rPr>
                          <w:sz w:val="18"/>
                          <w:szCs w:val="18"/>
                        </w:rPr>
                        <w:t xml:space="preserve"> Currency=”CAD” </w:t>
                      </w:r>
                      <w:proofErr w:type="spellStart"/>
                      <w:r w:rsidRPr="00563E49">
                        <w:rPr>
                          <w:sz w:val="18"/>
                          <w:szCs w:val="18"/>
                        </w:rPr>
                        <w:t>UnitOfMeasureCode</w:t>
                      </w:r>
                      <w:proofErr w:type="spellEnd"/>
                      <w:r w:rsidRPr="00563E49">
                        <w:rPr>
                          <w:sz w:val="18"/>
                          <w:szCs w:val="18"/>
                        </w:rPr>
                        <w:t>=”EA”&gt;</w:t>
                      </w:r>
                      <w:r>
                        <w:rPr>
                          <w:sz w:val="18"/>
                          <w:szCs w:val="18"/>
                        </w:rPr>
                        <w:t>5</w:t>
                      </w:r>
                      <w:r w:rsidRPr="00563E49">
                        <w:rPr>
                          <w:sz w:val="18"/>
                          <w:szCs w:val="18"/>
                        </w:rPr>
                        <w:t>.</w:t>
                      </w:r>
                      <w:r>
                        <w:rPr>
                          <w:sz w:val="18"/>
                          <w:szCs w:val="18"/>
                        </w:rPr>
                        <w:t>00</w:t>
                      </w:r>
                      <w:r w:rsidRPr="00563E49">
                        <w:rPr>
                          <w:sz w:val="18"/>
                          <w:szCs w:val="18"/>
                        </w:rPr>
                        <w:t>&lt;/</w:t>
                      </w:r>
                      <w:proofErr w:type="spellStart"/>
                      <w:r w:rsidRPr="00563E49">
                        <w:rPr>
                          <w:sz w:val="18"/>
                          <w:szCs w:val="18"/>
                        </w:rPr>
                        <w:t>ActualSalesUnitPrice</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ItemCost</w:t>
                      </w:r>
                      <w:proofErr w:type="spellEnd"/>
                      <w:r w:rsidRPr="00563E49">
                        <w:rPr>
                          <w:sz w:val="18"/>
                          <w:szCs w:val="18"/>
                        </w:rPr>
                        <w:t xml:space="preserve"> Currency=”CAD”&gt;</w:t>
                      </w:r>
                      <w:r>
                        <w:rPr>
                          <w:sz w:val="18"/>
                          <w:szCs w:val="18"/>
                        </w:rPr>
                        <w:t>5.00</w:t>
                      </w:r>
                      <w:r w:rsidRPr="00563E49">
                        <w:rPr>
                          <w:sz w:val="18"/>
                          <w:szCs w:val="18"/>
                        </w:rPr>
                        <w:t>&lt;/</w:t>
                      </w:r>
                      <w:proofErr w:type="spellStart"/>
                      <w:r w:rsidRPr="00563E49">
                        <w:rPr>
                          <w:sz w:val="18"/>
                          <w:szCs w:val="18"/>
                        </w:rPr>
                        <w:t>ItemCost</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ExtendedAmount</w:t>
                      </w:r>
                      <w:proofErr w:type="spellEnd"/>
                      <w:r w:rsidRPr="00563E49">
                        <w:rPr>
                          <w:sz w:val="18"/>
                          <w:szCs w:val="18"/>
                        </w:rPr>
                        <w:t xml:space="preserve"> Currency=”CAD”&gt;</w:t>
                      </w:r>
                      <w:r>
                        <w:rPr>
                          <w:sz w:val="18"/>
                          <w:szCs w:val="18"/>
                        </w:rPr>
                        <w:t>5.00</w:t>
                      </w:r>
                      <w:r w:rsidRPr="00563E49">
                        <w:rPr>
                          <w:sz w:val="18"/>
                          <w:szCs w:val="18"/>
                        </w:rPr>
                        <w:t>&lt;/</w:t>
                      </w:r>
                      <w:proofErr w:type="spellStart"/>
                      <w:r w:rsidRPr="00563E49">
                        <w:rPr>
                          <w:sz w:val="18"/>
                          <w:szCs w:val="18"/>
                        </w:rPr>
                        <w:t>ExtendedAmount</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DiscountAmount</w:t>
                      </w:r>
                      <w:proofErr w:type="spellEnd"/>
                      <w:r w:rsidRPr="00563E49">
                        <w:rPr>
                          <w:sz w:val="18"/>
                          <w:szCs w:val="18"/>
                        </w:rPr>
                        <w:t xml:space="preserve"> Currency=”CAD”&gt;0&lt;/</w:t>
                      </w:r>
                      <w:proofErr w:type="spellStart"/>
                      <w:r w:rsidRPr="00563E49">
                        <w:rPr>
                          <w:sz w:val="18"/>
                          <w:szCs w:val="18"/>
                        </w:rPr>
                        <w:t>DiscountAmount</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ExtendedDiscountAmount</w:t>
                      </w:r>
                      <w:proofErr w:type="spellEnd"/>
                      <w:r w:rsidRPr="00563E49">
                        <w:rPr>
                          <w:sz w:val="18"/>
                          <w:szCs w:val="18"/>
                        </w:rPr>
                        <w:t xml:space="preserve"> Currency=”CAD”&gt;0&lt;/</w:t>
                      </w:r>
                      <w:proofErr w:type="spellStart"/>
                      <w:r w:rsidRPr="00563E49">
                        <w:rPr>
                          <w:sz w:val="18"/>
                          <w:szCs w:val="18"/>
                        </w:rPr>
                        <w:t>ExtendedDiscountAmount</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&lt;MerchandiseReferenceNumber&gt;740020002&lt;/MerchandiseReferenceNumber&gt;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StoreHiearchyID</w:t>
                      </w:r>
                      <w:proofErr w:type="spellEnd"/>
                      <w:r w:rsidRPr="00563E49">
                        <w:rPr>
                          <w:sz w:val="18"/>
                          <w:szCs w:val="18"/>
                        </w:rPr>
                        <w:t>&gt;74&lt;/</w:t>
                      </w:r>
                      <w:proofErr w:type="spellStart"/>
                      <w:r w:rsidRPr="00563E49">
                        <w:rPr>
                          <w:sz w:val="18"/>
                          <w:szCs w:val="18"/>
                        </w:rPr>
                        <w:t>StoreHierarchyID</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 xml:space="preserve">&lt;Quantity </w:t>
                      </w:r>
                      <w:proofErr w:type="spellStart"/>
                      <w:r w:rsidRPr="00563E49">
                        <w:rPr>
                          <w:sz w:val="18"/>
                          <w:szCs w:val="18"/>
                        </w:rPr>
                        <w:t>UnitOfMeasureCode</w:t>
                      </w:r>
                      <w:proofErr w:type="spellEnd"/>
                      <w:r w:rsidRPr="00563E49">
                        <w:rPr>
                          <w:sz w:val="18"/>
                          <w:szCs w:val="18"/>
                        </w:rPr>
                        <w:t>=”EA”&gt;1&lt;/Quantity&gt;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SerialNumber</w:t>
                      </w:r>
                      <w:proofErr w:type="spellEnd"/>
                      <w:r w:rsidRPr="00563E49">
                        <w:rPr>
                          <w:sz w:val="18"/>
                          <w:szCs w:val="18"/>
                        </w:rPr>
                        <w:t xml:space="preserve"> /&gt;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CustomDBData</w:t>
                      </w:r>
                      <w:proofErr w:type="spellEnd"/>
                      <w:r w:rsidRPr="00563E49">
                        <w:rPr>
                          <w:sz w:val="18"/>
                          <w:szCs w:val="18"/>
                        </w:rPr>
                        <w:t xml:space="preserve"> Name=”</w:t>
                      </w:r>
                      <w:proofErr w:type="spellStart"/>
                      <w:r w:rsidRPr="00563E49">
                        <w:rPr>
                          <w:sz w:val="18"/>
                          <w:szCs w:val="18"/>
                        </w:rPr>
                        <w:t>PriceReasonCode</w:t>
                      </w:r>
                      <w:proofErr w:type="spellEnd"/>
                      <w:r w:rsidRPr="00563E49">
                        <w:rPr>
                          <w:sz w:val="18"/>
                          <w:szCs w:val="18"/>
                        </w:rPr>
                        <w:t>”&gt;C&lt;/</w:t>
                      </w:r>
                      <w:proofErr w:type="spellStart"/>
                      <w:r w:rsidRPr="00563E49">
                        <w:rPr>
                          <w:sz w:val="18"/>
                          <w:szCs w:val="18"/>
                        </w:rPr>
                        <w:t>CustomDBData</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DBLowestPrice</w:t>
                      </w:r>
                      <w:proofErr w:type="spellEnd"/>
                      <w:r w:rsidRPr="00563E49">
                        <w:rPr>
                          <w:sz w:val="18"/>
                          <w:szCs w:val="18"/>
                        </w:rPr>
                        <w:t>&gt;</w:t>
                      </w:r>
                      <w:r>
                        <w:rPr>
                          <w:sz w:val="18"/>
                          <w:szCs w:val="18"/>
                        </w:rPr>
                        <w:t>5.00</w:t>
                      </w:r>
                      <w:r w:rsidRPr="00563E49">
                        <w:rPr>
                          <w:sz w:val="18"/>
                          <w:szCs w:val="18"/>
                        </w:rPr>
                        <w:t>&lt;/</w:t>
                      </w:r>
                      <w:proofErr w:type="spellStart"/>
                      <w:r w:rsidRPr="00563E49">
                        <w:rPr>
                          <w:sz w:val="18"/>
                          <w:szCs w:val="18"/>
                        </w:rPr>
                        <w:t>DBLowestPrice</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&lt;Department&gt;74&lt;/Department&gt;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ThirdPartyAppIdentifier</w:t>
                      </w:r>
                      <w:proofErr w:type="spellEnd"/>
                      <w:r w:rsidRPr="00563E49">
                        <w:rPr>
                          <w:sz w:val="18"/>
                          <w:szCs w:val="18"/>
                        </w:rPr>
                        <w:t>&gt;0&lt;/</w:t>
                      </w:r>
                      <w:proofErr w:type="spellStart"/>
                      <w:r w:rsidRPr="00563E49">
                        <w:rPr>
                          <w:sz w:val="18"/>
                          <w:szCs w:val="18"/>
                        </w:rPr>
                        <w:t>ThirdPartyAppIdentifier</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PIMCode</w:t>
                      </w:r>
                      <w:proofErr w:type="spellEnd"/>
                      <w:r w:rsidRPr="00563E49">
                        <w:rPr>
                          <w:sz w:val="18"/>
                          <w:szCs w:val="18"/>
                        </w:rPr>
                        <w:t>&gt;850000000&lt;/</w:t>
                      </w:r>
                      <w:proofErr w:type="spellStart"/>
                      <w:r w:rsidRPr="00563E49">
                        <w:rPr>
                          <w:sz w:val="18"/>
                          <w:szCs w:val="18"/>
                        </w:rPr>
                        <w:t>PIMCode</w:t>
                      </w:r>
                      <w:proofErr w:type="spellEnd"/>
                      <w:r w:rsidRPr="00563E49">
                        <w:rPr>
                          <w:sz w:val="18"/>
                          <w:szCs w:val="18"/>
                        </w:rPr>
                        <w:t>&gt;</w:t>
                      </w:r>
                    </w:p>
                    <w:p w:rsidR="00243CD7" w:rsidRPr="00563E49" w:rsidRDefault="00243CD7" w:rsidP="00B0362A">
                      <w:pPr>
                        <w:rPr>
                          <w:sz w:val="18"/>
                          <w:szCs w:val="18"/>
                        </w:rPr>
                      </w:pPr>
                      <w:r w:rsidRPr="00563E49">
                        <w:rPr>
                          <w:sz w:val="18"/>
                          <w:szCs w:val="18"/>
                        </w:rPr>
                        <w:tab/>
                      </w:r>
                      <w:r w:rsidRPr="00563E49">
                        <w:rPr>
                          <w:sz w:val="18"/>
                          <w:szCs w:val="18"/>
                        </w:rPr>
                        <w:tab/>
                        <w:t>&lt;</w:t>
                      </w:r>
                      <w:proofErr w:type="spellStart"/>
                      <w:r w:rsidRPr="00563E49">
                        <w:rPr>
                          <w:sz w:val="18"/>
                          <w:szCs w:val="18"/>
                        </w:rPr>
                        <w:t>PriceReasonCode</w:t>
                      </w:r>
                      <w:proofErr w:type="spellEnd"/>
                      <w:r w:rsidRPr="00563E49">
                        <w:rPr>
                          <w:sz w:val="18"/>
                          <w:szCs w:val="18"/>
                        </w:rPr>
                        <w:t>&gt;C&lt;/</w:t>
                      </w:r>
                      <w:proofErr w:type="spellStart"/>
                      <w:r w:rsidRPr="00563E49">
                        <w:rPr>
                          <w:sz w:val="18"/>
                          <w:szCs w:val="18"/>
                        </w:rPr>
                        <w:t>PriceReasonCode</w:t>
                      </w:r>
                      <w:proofErr w:type="spellEnd"/>
                      <w:r w:rsidRPr="00563E49">
                        <w:rPr>
                          <w:sz w:val="18"/>
                          <w:szCs w:val="18"/>
                        </w:rPr>
                        <w:t>&gt;</w:t>
                      </w:r>
                    </w:p>
                    <w:p w:rsidR="00243CD7" w:rsidRPr="00563E49" w:rsidRDefault="00243CD7" w:rsidP="00B0362A">
                      <w:pPr>
                        <w:rPr>
                          <w:sz w:val="18"/>
                          <w:szCs w:val="18"/>
                        </w:rPr>
                      </w:pPr>
                      <w:r w:rsidRPr="00563E49">
                        <w:rPr>
                          <w:sz w:val="18"/>
                          <w:szCs w:val="18"/>
                        </w:rPr>
                        <w:tab/>
                        <w:t>&lt;/</w:t>
                      </w:r>
                      <w:r>
                        <w:rPr>
                          <w:sz w:val="18"/>
                          <w:szCs w:val="18"/>
                        </w:rPr>
                        <w:t>Layaway</w:t>
                      </w:r>
                      <w:r w:rsidRPr="00563E49">
                        <w:rPr>
                          <w:sz w:val="18"/>
                          <w:szCs w:val="18"/>
                        </w:rPr>
                        <w:t>&gt;</w:t>
                      </w:r>
                    </w:p>
                    <w:p w:rsidR="00243CD7" w:rsidRPr="00563E49" w:rsidRDefault="00243CD7" w:rsidP="00B0362A">
                      <w:pPr>
                        <w:rPr>
                          <w:sz w:val="18"/>
                          <w:szCs w:val="18"/>
                        </w:rPr>
                      </w:pPr>
                      <w:r w:rsidRPr="00563E49">
                        <w:rPr>
                          <w:sz w:val="18"/>
                          <w:szCs w:val="18"/>
                        </w:rPr>
                        <w:t>&lt;/</w:t>
                      </w:r>
                      <w:proofErr w:type="spellStart"/>
                      <w:r w:rsidRPr="00563E49">
                        <w:rPr>
                          <w:sz w:val="18"/>
                          <w:szCs w:val="18"/>
                        </w:rPr>
                        <w:t>LineItem</w:t>
                      </w:r>
                      <w:proofErr w:type="spellEnd"/>
                      <w:r w:rsidRPr="00563E49">
                        <w:rPr>
                          <w:sz w:val="18"/>
                          <w:szCs w:val="18"/>
                        </w:rPr>
                        <w:t>&gt;</w:t>
                      </w:r>
                    </w:p>
                    <w:p w:rsidR="00243CD7" w:rsidRPr="00563E49" w:rsidRDefault="00243CD7" w:rsidP="00B0362A">
                      <w:pPr>
                        <w:rPr>
                          <w:sz w:val="18"/>
                          <w:szCs w:val="18"/>
                        </w:rPr>
                      </w:pPr>
                    </w:p>
                  </w:txbxContent>
                </v:textbox>
                <w10:anchorlock/>
              </v:shape>
            </w:pict>
          </mc:Fallback>
        </mc:AlternateContent>
      </w:r>
    </w:p>
    <w:p w:rsidR="00B0362A" w:rsidRPr="00613402" w:rsidRDefault="00B0362A" w:rsidP="00B0362A">
      <w:pPr>
        <w:pStyle w:val="BodyText"/>
        <w:rPr>
          <w:b/>
        </w:rPr>
      </w:pPr>
      <w:proofErr w:type="spellStart"/>
      <w:r w:rsidRPr="00613402">
        <w:rPr>
          <w:b/>
        </w:rPr>
        <w:t>LineItem</w:t>
      </w:r>
      <w:proofErr w:type="spellEnd"/>
      <w:r w:rsidRPr="00613402">
        <w:rPr>
          <w:b/>
        </w:rPr>
        <w:t xml:space="preserve"> – Tender</w:t>
      </w:r>
    </w:p>
    <w:p w:rsidR="00B0362A" w:rsidRDefault="00B0362A" w:rsidP="00B0362A">
      <w:pPr>
        <w:pStyle w:val="BodyText"/>
      </w:pPr>
      <w:r>
        <w:t xml:space="preserve">No difference as too how the tender on a </w:t>
      </w:r>
      <w:r w:rsidR="006A76D3">
        <w:t>Pre-Order</w:t>
      </w:r>
      <w:r>
        <w:t xml:space="preserve"> Deposit </w:t>
      </w:r>
      <w:proofErr w:type="spellStart"/>
      <w:r>
        <w:t>Transaciton</w:t>
      </w:r>
      <w:proofErr w:type="spellEnd"/>
      <w:r>
        <w:t xml:space="preserve"> is logged in the </w:t>
      </w:r>
      <w:proofErr w:type="spellStart"/>
      <w:r>
        <w:t>POSlog</w:t>
      </w:r>
      <w:proofErr w:type="spellEnd"/>
      <w:r>
        <w:t>.</w:t>
      </w:r>
    </w:p>
    <w:p w:rsidR="00B0362A" w:rsidRPr="00613402" w:rsidRDefault="00B0362A" w:rsidP="00B0362A">
      <w:pPr>
        <w:pStyle w:val="BodyText"/>
        <w:rPr>
          <w:b/>
        </w:rPr>
      </w:pPr>
      <w:proofErr w:type="spellStart"/>
      <w:r w:rsidRPr="00613402">
        <w:rPr>
          <w:b/>
        </w:rPr>
        <w:t>LineItem</w:t>
      </w:r>
      <w:proofErr w:type="spellEnd"/>
      <w:r w:rsidRPr="00613402">
        <w:rPr>
          <w:b/>
        </w:rPr>
        <w:t xml:space="preserve"> – Tax</w:t>
      </w:r>
    </w:p>
    <w:p w:rsidR="00B0362A" w:rsidRDefault="00B0362A" w:rsidP="00B0362A">
      <w:pPr>
        <w:pStyle w:val="BodyText"/>
      </w:pPr>
      <w:r>
        <w:t xml:space="preserve">No Tax </w:t>
      </w:r>
      <w:proofErr w:type="spellStart"/>
      <w:r>
        <w:t>LineItem</w:t>
      </w:r>
      <w:proofErr w:type="spellEnd"/>
      <w:r>
        <w:t xml:space="preserve"> is logged in the </w:t>
      </w:r>
      <w:proofErr w:type="spellStart"/>
      <w:r>
        <w:t>POSLog</w:t>
      </w:r>
      <w:proofErr w:type="spellEnd"/>
      <w:r>
        <w:t xml:space="preserve">.  All reference to the tax is removed from the </w:t>
      </w:r>
      <w:proofErr w:type="spellStart"/>
      <w:r>
        <w:t>POSLog</w:t>
      </w:r>
      <w:proofErr w:type="spellEnd"/>
      <w:r>
        <w:t>.</w:t>
      </w:r>
    </w:p>
    <w:p w:rsidR="00B0362A" w:rsidRPr="00613402" w:rsidRDefault="00B0362A" w:rsidP="00B0362A">
      <w:pPr>
        <w:pStyle w:val="BodyText"/>
        <w:rPr>
          <w:b/>
        </w:rPr>
      </w:pPr>
      <w:proofErr w:type="spellStart"/>
      <w:r w:rsidRPr="00613402">
        <w:rPr>
          <w:b/>
        </w:rPr>
        <w:t>LineItem</w:t>
      </w:r>
      <w:proofErr w:type="spellEnd"/>
      <w:r w:rsidRPr="00613402">
        <w:rPr>
          <w:b/>
        </w:rPr>
        <w:t xml:space="preserve"> – </w:t>
      </w:r>
      <w:proofErr w:type="spellStart"/>
      <w:r w:rsidRPr="00613402">
        <w:rPr>
          <w:b/>
        </w:rPr>
        <w:t>PaymentOnAccount</w:t>
      </w:r>
      <w:proofErr w:type="spellEnd"/>
    </w:p>
    <w:p w:rsidR="00B0362A" w:rsidRDefault="003907C3" w:rsidP="00B0362A">
      <w:pPr>
        <w:pStyle w:val="BodyText"/>
        <w:rPr>
          <w:color w:val="00B050"/>
        </w:rPr>
      </w:pPr>
      <w:r>
        <w:rPr>
          <w:noProof/>
          <w:color w:val="00B050"/>
        </w:rPr>
        <mc:AlternateContent>
          <mc:Choice Requires="wps">
            <w:drawing>
              <wp:inline distT="0" distB="0" distL="0" distR="0">
                <wp:extent cx="6929120" cy="1148715"/>
                <wp:effectExtent l="9525" t="13335" r="5080" b="9525"/>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9120" cy="1148715"/>
                        </a:xfrm>
                        <a:prstGeom prst="rect">
                          <a:avLst/>
                        </a:prstGeom>
                        <a:solidFill>
                          <a:srgbClr val="FFFFFF"/>
                        </a:solidFill>
                        <a:ln w="9525">
                          <a:solidFill>
                            <a:srgbClr val="000000"/>
                          </a:solidFill>
                          <a:miter lim="800000"/>
                          <a:headEnd/>
                          <a:tailEnd/>
                        </a:ln>
                      </wps:spPr>
                      <wps:txbx>
                        <w:txbxContent>
                          <w:p w:rsidR="00243CD7" w:rsidRPr="00DF0E5C" w:rsidRDefault="00243CD7" w:rsidP="00B0362A">
                            <w:pPr>
                              <w:rPr>
                                <w:sz w:val="18"/>
                                <w:szCs w:val="18"/>
                              </w:rPr>
                            </w:pPr>
                            <w:r w:rsidRPr="00DF0E5C">
                              <w:rPr>
                                <w:sz w:val="18"/>
                                <w:szCs w:val="18"/>
                              </w:rPr>
                              <w:t>&lt;</w:t>
                            </w:r>
                            <w:proofErr w:type="spellStart"/>
                            <w:r w:rsidRPr="00DF0E5C">
                              <w:rPr>
                                <w:sz w:val="18"/>
                                <w:szCs w:val="18"/>
                              </w:rPr>
                              <w:t>LineItem</w:t>
                            </w:r>
                            <w:proofErr w:type="spellEnd"/>
                            <w:r w:rsidRPr="00DF0E5C">
                              <w:rPr>
                                <w:sz w:val="18"/>
                                <w:szCs w:val="18"/>
                              </w:rPr>
                              <w:t>&gt;</w:t>
                            </w:r>
                          </w:p>
                          <w:p w:rsidR="00243CD7" w:rsidRPr="00DF0E5C" w:rsidRDefault="00243CD7" w:rsidP="00B0362A">
                            <w:pPr>
                              <w:rPr>
                                <w:sz w:val="18"/>
                                <w:szCs w:val="18"/>
                              </w:rPr>
                            </w:pPr>
                            <w:r w:rsidRPr="00DF0E5C">
                              <w:rPr>
                                <w:sz w:val="18"/>
                                <w:szCs w:val="18"/>
                              </w:rPr>
                              <w:tab/>
                              <w:t>&lt;</w:t>
                            </w:r>
                            <w:proofErr w:type="spellStart"/>
                            <w:r w:rsidRPr="00DF0E5C">
                              <w:rPr>
                                <w:sz w:val="18"/>
                                <w:szCs w:val="18"/>
                              </w:rPr>
                              <w:t>LineNumber</w:t>
                            </w:r>
                            <w:proofErr w:type="spellEnd"/>
                            <w:r w:rsidRPr="00DF0E5C">
                              <w:rPr>
                                <w:sz w:val="18"/>
                                <w:szCs w:val="18"/>
                              </w:rPr>
                              <w:t>&gt;</w:t>
                            </w:r>
                            <w:r>
                              <w:rPr>
                                <w:sz w:val="18"/>
                                <w:szCs w:val="18"/>
                              </w:rPr>
                              <w:t>5</w:t>
                            </w:r>
                            <w:r w:rsidRPr="00DF0E5C">
                              <w:rPr>
                                <w:sz w:val="18"/>
                                <w:szCs w:val="18"/>
                              </w:rPr>
                              <w:t>&lt;/</w:t>
                            </w:r>
                            <w:proofErr w:type="spellStart"/>
                            <w:r w:rsidRPr="00DF0E5C">
                              <w:rPr>
                                <w:sz w:val="18"/>
                                <w:szCs w:val="18"/>
                              </w:rPr>
                              <w:t>LineNumber</w:t>
                            </w:r>
                            <w:proofErr w:type="spellEnd"/>
                            <w:r w:rsidRPr="00DF0E5C">
                              <w:rPr>
                                <w:sz w:val="18"/>
                                <w:szCs w:val="18"/>
                              </w:rPr>
                              <w:t>&gt;</w:t>
                            </w:r>
                          </w:p>
                          <w:p w:rsidR="00243CD7" w:rsidRPr="00DF0E5C" w:rsidRDefault="00243CD7" w:rsidP="00B0362A">
                            <w:pPr>
                              <w:rPr>
                                <w:sz w:val="18"/>
                                <w:szCs w:val="18"/>
                              </w:rPr>
                            </w:pPr>
                            <w:r w:rsidRPr="00DF0E5C">
                              <w:rPr>
                                <w:sz w:val="18"/>
                                <w:szCs w:val="18"/>
                              </w:rPr>
                              <w:tab/>
                              <w:t>&lt;</w:t>
                            </w:r>
                            <w:proofErr w:type="spellStart"/>
                            <w:r>
                              <w:rPr>
                                <w:sz w:val="18"/>
                                <w:szCs w:val="18"/>
                              </w:rPr>
                              <w:t>PaymentOnAccount</w:t>
                            </w:r>
                            <w:proofErr w:type="spellEnd"/>
                            <w:r w:rsidRPr="00DF0E5C">
                              <w:rPr>
                                <w:sz w:val="18"/>
                                <w:szCs w:val="18"/>
                              </w:rPr>
                              <w:t>&gt;</w:t>
                            </w:r>
                          </w:p>
                          <w:p w:rsidR="00243CD7" w:rsidRPr="00DF0E5C" w:rsidRDefault="00243CD7" w:rsidP="00B0362A">
                            <w:pPr>
                              <w:rPr>
                                <w:sz w:val="18"/>
                                <w:szCs w:val="18"/>
                              </w:rPr>
                            </w:pPr>
                            <w:r w:rsidRPr="00DF0E5C">
                              <w:rPr>
                                <w:sz w:val="18"/>
                                <w:szCs w:val="18"/>
                              </w:rPr>
                              <w:tab/>
                            </w:r>
                            <w:r w:rsidRPr="00DF0E5C">
                              <w:rPr>
                                <w:sz w:val="18"/>
                                <w:szCs w:val="18"/>
                              </w:rPr>
                              <w:tab/>
                              <w:t>&lt;</w:t>
                            </w:r>
                            <w:proofErr w:type="spellStart"/>
                            <w:r>
                              <w:rPr>
                                <w:sz w:val="18"/>
                                <w:szCs w:val="18"/>
                              </w:rPr>
                              <w:t>AccountNumber</w:t>
                            </w:r>
                            <w:proofErr w:type="spellEnd"/>
                            <w:r w:rsidRPr="00DF0E5C">
                              <w:rPr>
                                <w:sz w:val="18"/>
                                <w:szCs w:val="18"/>
                              </w:rPr>
                              <w:t>&gt;</w:t>
                            </w:r>
                            <w:r>
                              <w:rPr>
                                <w:sz w:val="18"/>
                                <w:szCs w:val="18"/>
                              </w:rPr>
                              <w:t>980^20130219^1^363&gt;</w:t>
                            </w:r>
                            <w:r w:rsidRPr="00DF0E5C">
                              <w:rPr>
                                <w:sz w:val="18"/>
                                <w:szCs w:val="18"/>
                              </w:rPr>
                              <w:t>&lt;/</w:t>
                            </w:r>
                            <w:proofErr w:type="spellStart"/>
                            <w:r w:rsidRPr="00DF0E5C">
                              <w:rPr>
                                <w:sz w:val="18"/>
                                <w:szCs w:val="18"/>
                              </w:rPr>
                              <w:t>TaxAuthority</w:t>
                            </w:r>
                            <w:proofErr w:type="spellEnd"/>
                            <w:r w:rsidRPr="00DF0E5C">
                              <w:rPr>
                                <w:sz w:val="18"/>
                                <w:szCs w:val="18"/>
                              </w:rPr>
                              <w:t>&gt;</w:t>
                            </w:r>
                          </w:p>
                          <w:p w:rsidR="00243CD7" w:rsidRPr="00DF0E5C" w:rsidRDefault="00243CD7" w:rsidP="00B0362A">
                            <w:pPr>
                              <w:rPr>
                                <w:sz w:val="18"/>
                                <w:szCs w:val="18"/>
                              </w:rPr>
                            </w:pPr>
                            <w:r w:rsidRPr="00DF0E5C">
                              <w:rPr>
                                <w:sz w:val="18"/>
                                <w:szCs w:val="18"/>
                              </w:rPr>
                              <w:tab/>
                            </w:r>
                            <w:r w:rsidRPr="00DF0E5C">
                              <w:rPr>
                                <w:sz w:val="18"/>
                                <w:szCs w:val="18"/>
                              </w:rPr>
                              <w:tab/>
                              <w:t>&lt;Amount&gt;</w:t>
                            </w:r>
                            <w:r>
                              <w:rPr>
                                <w:sz w:val="18"/>
                                <w:szCs w:val="18"/>
                              </w:rPr>
                              <w:t>5.00</w:t>
                            </w:r>
                            <w:r w:rsidRPr="00DF0E5C">
                              <w:rPr>
                                <w:sz w:val="18"/>
                                <w:szCs w:val="18"/>
                              </w:rPr>
                              <w:t>&lt;/Amount&gt;</w:t>
                            </w:r>
                          </w:p>
                          <w:p w:rsidR="00243CD7" w:rsidRDefault="00243CD7" w:rsidP="00B0362A">
                            <w:pPr>
                              <w:rPr>
                                <w:sz w:val="18"/>
                                <w:szCs w:val="18"/>
                              </w:rPr>
                            </w:pPr>
                            <w:r>
                              <w:rPr>
                                <w:sz w:val="18"/>
                                <w:szCs w:val="18"/>
                              </w:rPr>
                              <w:tab/>
                            </w:r>
                            <w:r>
                              <w:rPr>
                                <w:sz w:val="18"/>
                                <w:szCs w:val="18"/>
                              </w:rPr>
                              <w:tab/>
                              <w:t>&lt;</w:t>
                            </w:r>
                            <w:proofErr w:type="spellStart"/>
                            <w:r>
                              <w:rPr>
                                <w:sz w:val="18"/>
                                <w:szCs w:val="18"/>
                              </w:rPr>
                              <w:t>ReferenceID</w:t>
                            </w:r>
                            <w:proofErr w:type="spellEnd"/>
                            <w:r>
                              <w:rPr>
                                <w:sz w:val="18"/>
                                <w:szCs w:val="18"/>
                              </w:rPr>
                              <w:t>/&gt;</w:t>
                            </w:r>
                          </w:p>
                          <w:p w:rsidR="00243CD7" w:rsidRPr="00DF0E5C" w:rsidRDefault="00243CD7" w:rsidP="00B0362A">
                            <w:pPr>
                              <w:rPr>
                                <w:sz w:val="18"/>
                                <w:szCs w:val="18"/>
                              </w:rPr>
                            </w:pPr>
                            <w:r w:rsidRPr="00DF0E5C">
                              <w:rPr>
                                <w:sz w:val="18"/>
                                <w:szCs w:val="18"/>
                              </w:rPr>
                              <w:tab/>
                              <w:t>&lt;/</w:t>
                            </w:r>
                            <w:proofErr w:type="spellStart"/>
                            <w:r>
                              <w:rPr>
                                <w:sz w:val="18"/>
                                <w:szCs w:val="18"/>
                              </w:rPr>
                              <w:t>PaymentOnAccount</w:t>
                            </w:r>
                            <w:proofErr w:type="spellEnd"/>
                            <w:r w:rsidRPr="00DF0E5C">
                              <w:rPr>
                                <w:sz w:val="18"/>
                                <w:szCs w:val="18"/>
                              </w:rPr>
                              <w:t>&gt;</w:t>
                            </w:r>
                          </w:p>
                          <w:p w:rsidR="00243CD7" w:rsidRPr="00563E49" w:rsidRDefault="00243CD7" w:rsidP="00B0362A">
                            <w:pPr>
                              <w:rPr>
                                <w:sz w:val="18"/>
                                <w:szCs w:val="18"/>
                              </w:rPr>
                            </w:pPr>
                            <w:r w:rsidRPr="00DF0E5C">
                              <w:rPr>
                                <w:sz w:val="18"/>
                                <w:szCs w:val="18"/>
                              </w:rPr>
                              <w:t>&lt;/</w:t>
                            </w:r>
                            <w:proofErr w:type="spellStart"/>
                            <w:r w:rsidRPr="00DF0E5C">
                              <w:rPr>
                                <w:sz w:val="18"/>
                                <w:szCs w:val="18"/>
                              </w:rPr>
                              <w:t>LineItem</w:t>
                            </w:r>
                            <w:proofErr w:type="spellEnd"/>
                            <w:r w:rsidRPr="00DF0E5C">
                              <w:rPr>
                                <w:sz w:val="18"/>
                                <w:szCs w:val="18"/>
                              </w:rPr>
                              <w:t>&gt;</w:t>
                            </w:r>
                          </w:p>
                        </w:txbxContent>
                      </wps:txbx>
                      <wps:bodyPr rot="0" vert="horz" wrap="square" lIns="91440" tIns="45720" rIns="91440" bIns="45720" anchor="t" anchorCtr="0" upright="1">
                        <a:noAutofit/>
                      </wps:bodyPr>
                    </wps:wsp>
                  </a:graphicData>
                </a:graphic>
              </wp:inline>
            </w:drawing>
          </mc:Choice>
          <mc:Fallback>
            <w:pict>
              <v:shape id="Text Box 4" o:spid="_x0000_s1028" type="#_x0000_t202" style="width:545.6pt;height:9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">
                <v:textbox>
                  <w:txbxContent>
                    <w:p w:rsidR="00243CD7" w:rsidRPr="00DF0E5C" w:rsidRDefault="00243CD7" w:rsidP="00B0362A">
                      <w:pPr>
                        <w:rPr>
                          <w:sz w:val="18"/>
                          <w:szCs w:val="18"/>
                        </w:rPr>
                      </w:pPr>
                      <w:r w:rsidRPr="00DF0E5C">
                        <w:rPr>
                          <w:sz w:val="18"/>
                          <w:szCs w:val="18"/>
                        </w:rPr>
                        <w:t>&lt;</w:t>
                      </w:r>
                      <w:proofErr w:type="spellStart"/>
                      <w:r w:rsidRPr="00DF0E5C">
                        <w:rPr>
                          <w:sz w:val="18"/>
                          <w:szCs w:val="18"/>
                        </w:rPr>
                        <w:t>LineItem</w:t>
                      </w:r>
                      <w:proofErr w:type="spellEnd"/>
                      <w:r w:rsidRPr="00DF0E5C">
                        <w:rPr>
                          <w:sz w:val="18"/>
                          <w:szCs w:val="18"/>
                        </w:rPr>
                        <w:t>&gt;</w:t>
                      </w:r>
                    </w:p>
                    <w:p w:rsidR="00243CD7" w:rsidRPr="00DF0E5C" w:rsidRDefault="00243CD7" w:rsidP="00B0362A">
                      <w:pPr>
                        <w:rPr>
                          <w:sz w:val="18"/>
                          <w:szCs w:val="18"/>
                        </w:rPr>
                      </w:pPr>
                      <w:r w:rsidRPr="00DF0E5C">
                        <w:rPr>
                          <w:sz w:val="18"/>
                          <w:szCs w:val="18"/>
                        </w:rPr>
                        <w:tab/>
                        <w:t>&lt;</w:t>
                      </w:r>
                      <w:proofErr w:type="spellStart"/>
                      <w:r w:rsidRPr="00DF0E5C">
                        <w:rPr>
                          <w:sz w:val="18"/>
                          <w:szCs w:val="18"/>
                        </w:rPr>
                        <w:t>LineNumber</w:t>
                      </w:r>
                      <w:proofErr w:type="spellEnd"/>
                      <w:r w:rsidRPr="00DF0E5C">
                        <w:rPr>
                          <w:sz w:val="18"/>
                          <w:szCs w:val="18"/>
                        </w:rPr>
                        <w:t>&gt;</w:t>
                      </w:r>
                      <w:r>
                        <w:rPr>
                          <w:sz w:val="18"/>
                          <w:szCs w:val="18"/>
                        </w:rPr>
                        <w:t>5</w:t>
                      </w:r>
                      <w:r w:rsidRPr="00DF0E5C">
                        <w:rPr>
                          <w:sz w:val="18"/>
                          <w:szCs w:val="18"/>
                        </w:rPr>
                        <w:t>&lt;/</w:t>
                      </w:r>
                      <w:proofErr w:type="spellStart"/>
                      <w:r w:rsidRPr="00DF0E5C">
                        <w:rPr>
                          <w:sz w:val="18"/>
                          <w:szCs w:val="18"/>
                        </w:rPr>
                        <w:t>LineNumber</w:t>
                      </w:r>
                      <w:proofErr w:type="spellEnd"/>
                      <w:r w:rsidRPr="00DF0E5C">
                        <w:rPr>
                          <w:sz w:val="18"/>
                          <w:szCs w:val="18"/>
                        </w:rPr>
                        <w:t>&gt;</w:t>
                      </w:r>
                    </w:p>
                    <w:p w:rsidR="00243CD7" w:rsidRPr="00DF0E5C" w:rsidRDefault="00243CD7" w:rsidP="00B0362A">
                      <w:pPr>
                        <w:rPr>
                          <w:sz w:val="18"/>
                          <w:szCs w:val="18"/>
                        </w:rPr>
                      </w:pPr>
                      <w:r w:rsidRPr="00DF0E5C">
                        <w:rPr>
                          <w:sz w:val="18"/>
                          <w:szCs w:val="18"/>
                        </w:rPr>
                        <w:tab/>
                        <w:t>&lt;</w:t>
                      </w:r>
                      <w:proofErr w:type="spellStart"/>
                      <w:r>
                        <w:rPr>
                          <w:sz w:val="18"/>
                          <w:szCs w:val="18"/>
                        </w:rPr>
                        <w:t>PaymentOnAccount</w:t>
                      </w:r>
                      <w:proofErr w:type="spellEnd"/>
                      <w:r w:rsidRPr="00DF0E5C">
                        <w:rPr>
                          <w:sz w:val="18"/>
                          <w:szCs w:val="18"/>
                        </w:rPr>
                        <w:t>&gt;</w:t>
                      </w:r>
                    </w:p>
                    <w:p w:rsidR="00243CD7" w:rsidRPr="00DF0E5C" w:rsidRDefault="00243CD7" w:rsidP="00B0362A">
                      <w:pPr>
                        <w:rPr>
                          <w:sz w:val="18"/>
                          <w:szCs w:val="18"/>
                        </w:rPr>
                      </w:pPr>
                      <w:r w:rsidRPr="00DF0E5C">
                        <w:rPr>
                          <w:sz w:val="18"/>
                          <w:szCs w:val="18"/>
                        </w:rPr>
                        <w:tab/>
                      </w:r>
                      <w:r w:rsidRPr="00DF0E5C">
                        <w:rPr>
                          <w:sz w:val="18"/>
                          <w:szCs w:val="18"/>
                        </w:rPr>
                        <w:tab/>
                        <w:t>&lt;</w:t>
                      </w:r>
                      <w:proofErr w:type="spellStart"/>
                      <w:r>
                        <w:rPr>
                          <w:sz w:val="18"/>
                          <w:szCs w:val="18"/>
                        </w:rPr>
                        <w:t>AccountNumber</w:t>
                      </w:r>
                      <w:proofErr w:type="spellEnd"/>
                      <w:r w:rsidRPr="00DF0E5C">
                        <w:rPr>
                          <w:sz w:val="18"/>
                          <w:szCs w:val="18"/>
                        </w:rPr>
                        <w:t>&gt;</w:t>
                      </w:r>
                      <w:r>
                        <w:rPr>
                          <w:sz w:val="18"/>
                          <w:szCs w:val="18"/>
                        </w:rPr>
                        <w:t>980^20130219^1^363&gt;</w:t>
                      </w:r>
                      <w:r w:rsidRPr="00DF0E5C">
                        <w:rPr>
                          <w:sz w:val="18"/>
                          <w:szCs w:val="18"/>
                        </w:rPr>
                        <w:t>&lt;/</w:t>
                      </w:r>
                      <w:proofErr w:type="spellStart"/>
                      <w:r w:rsidRPr="00DF0E5C">
                        <w:rPr>
                          <w:sz w:val="18"/>
                          <w:szCs w:val="18"/>
                        </w:rPr>
                        <w:t>TaxAuthority</w:t>
                      </w:r>
                      <w:proofErr w:type="spellEnd"/>
                      <w:r w:rsidRPr="00DF0E5C">
                        <w:rPr>
                          <w:sz w:val="18"/>
                          <w:szCs w:val="18"/>
                        </w:rPr>
                        <w:t>&gt;</w:t>
                      </w:r>
                    </w:p>
                    <w:p w:rsidR="00243CD7" w:rsidRPr="00DF0E5C" w:rsidRDefault="00243CD7" w:rsidP="00B0362A">
                      <w:pPr>
                        <w:rPr>
                          <w:sz w:val="18"/>
                          <w:szCs w:val="18"/>
                        </w:rPr>
                      </w:pPr>
                      <w:r w:rsidRPr="00DF0E5C">
                        <w:rPr>
                          <w:sz w:val="18"/>
                          <w:szCs w:val="18"/>
                        </w:rPr>
                        <w:tab/>
                      </w:r>
                      <w:r w:rsidRPr="00DF0E5C">
                        <w:rPr>
                          <w:sz w:val="18"/>
                          <w:szCs w:val="18"/>
                        </w:rPr>
                        <w:tab/>
                        <w:t>&lt;Amount&gt;</w:t>
                      </w:r>
                      <w:r>
                        <w:rPr>
                          <w:sz w:val="18"/>
                          <w:szCs w:val="18"/>
                        </w:rPr>
                        <w:t>5.00</w:t>
                      </w:r>
                      <w:r w:rsidRPr="00DF0E5C">
                        <w:rPr>
                          <w:sz w:val="18"/>
                          <w:szCs w:val="18"/>
                        </w:rPr>
                        <w:t>&lt;/Amount&gt;</w:t>
                      </w:r>
                    </w:p>
                    <w:p w:rsidR="00243CD7" w:rsidRDefault="00243CD7" w:rsidP="00B0362A">
                      <w:pPr>
                        <w:rPr>
                          <w:sz w:val="18"/>
                          <w:szCs w:val="18"/>
                        </w:rPr>
                      </w:pPr>
                      <w:r>
                        <w:rPr>
                          <w:sz w:val="18"/>
                          <w:szCs w:val="18"/>
                        </w:rPr>
                        <w:tab/>
                      </w:r>
                      <w:r>
                        <w:rPr>
                          <w:sz w:val="18"/>
                          <w:szCs w:val="18"/>
                        </w:rPr>
                        <w:tab/>
                        <w:t>&lt;</w:t>
                      </w:r>
                      <w:proofErr w:type="spellStart"/>
                      <w:r>
                        <w:rPr>
                          <w:sz w:val="18"/>
                          <w:szCs w:val="18"/>
                        </w:rPr>
                        <w:t>ReferenceID</w:t>
                      </w:r>
                      <w:proofErr w:type="spellEnd"/>
                      <w:r>
                        <w:rPr>
                          <w:sz w:val="18"/>
                          <w:szCs w:val="18"/>
                        </w:rPr>
                        <w:t>/&gt;</w:t>
                      </w:r>
                    </w:p>
                    <w:p w:rsidR="00243CD7" w:rsidRPr="00DF0E5C" w:rsidRDefault="00243CD7" w:rsidP="00B0362A">
                      <w:pPr>
                        <w:rPr>
                          <w:sz w:val="18"/>
                          <w:szCs w:val="18"/>
                        </w:rPr>
                      </w:pPr>
                      <w:r w:rsidRPr="00DF0E5C">
                        <w:rPr>
                          <w:sz w:val="18"/>
                          <w:szCs w:val="18"/>
                        </w:rPr>
                        <w:tab/>
                        <w:t>&lt;/</w:t>
                      </w:r>
                      <w:proofErr w:type="spellStart"/>
                      <w:r>
                        <w:rPr>
                          <w:sz w:val="18"/>
                          <w:szCs w:val="18"/>
                        </w:rPr>
                        <w:t>PaymentOnAccount</w:t>
                      </w:r>
                      <w:proofErr w:type="spellEnd"/>
                      <w:r w:rsidRPr="00DF0E5C">
                        <w:rPr>
                          <w:sz w:val="18"/>
                          <w:szCs w:val="18"/>
                        </w:rPr>
                        <w:t>&gt;</w:t>
                      </w:r>
                    </w:p>
                    <w:p w:rsidR="00243CD7" w:rsidRPr="00563E49" w:rsidRDefault="00243CD7" w:rsidP="00B0362A">
                      <w:pPr>
                        <w:rPr>
                          <w:sz w:val="18"/>
                          <w:szCs w:val="18"/>
                        </w:rPr>
                      </w:pPr>
                      <w:r w:rsidRPr="00DF0E5C">
                        <w:rPr>
                          <w:sz w:val="18"/>
                          <w:szCs w:val="18"/>
                        </w:rPr>
                        <w:t>&lt;/</w:t>
                      </w:r>
                      <w:proofErr w:type="spellStart"/>
                      <w:r w:rsidRPr="00DF0E5C">
                        <w:rPr>
                          <w:sz w:val="18"/>
                          <w:szCs w:val="18"/>
                        </w:rPr>
                        <w:t>LineItem</w:t>
                      </w:r>
                      <w:proofErr w:type="spellEnd"/>
                      <w:r w:rsidRPr="00DF0E5C">
                        <w:rPr>
                          <w:sz w:val="18"/>
                          <w:szCs w:val="18"/>
                        </w:rPr>
                        <w:t>&gt;</w:t>
                      </w:r>
                    </w:p>
                  </w:txbxContent>
                </v:textbox>
                <w10:anchorlock/>
              </v:shape>
            </w:pict>
          </mc:Fallback>
        </mc:AlternateContent>
      </w:r>
    </w:p>
    <w:p w:rsidR="00B0362A" w:rsidRPr="006A76D3" w:rsidRDefault="00B0362A" w:rsidP="00B0362A">
      <w:pPr>
        <w:pStyle w:val="BodyText"/>
        <w:rPr>
          <w:b/>
        </w:rPr>
      </w:pPr>
      <w:r w:rsidRPr="006A76D3">
        <w:rPr>
          <w:b/>
        </w:rPr>
        <w:t>Total Lines</w:t>
      </w:r>
    </w:p>
    <w:p w:rsidR="00B0362A" w:rsidRDefault="003907C3" w:rsidP="00B0362A">
      <w:pPr>
        <w:pStyle w:val="BodyText"/>
        <w:rPr>
          <w:color w:val="00B050"/>
        </w:rPr>
      </w:pPr>
      <w:r>
        <w:rPr>
          <w:noProof/>
          <w:color w:val="00B050"/>
        </w:rPr>
        <mc:AlternateContent>
          <mc:Choice Requires="wps">
            <w:drawing>
              <wp:inline distT="0" distB="0" distL="0" distR="0">
                <wp:extent cx="6929120" cy="789305"/>
                <wp:effectExtent l="9525" t="6985" r="5080" b="13335"/>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9120" cy="789305"/>
                        </a:xfrm>
                        <a:prstGeom prst="rect">
                          <a:avLst/>
                        </a:prstGeom>
                        <a:solidFill>
                          <a:srgbClr val="FFFFFF"/>
                        </a:solidFill>
                        <a:ln w="9525">
                          <a:solidFill>
                            <a:srgbClr val="000000"/>
                          </a:solidFill>
                          <a:miter lim="800000"/>
                          <a:headEnd/>
                          <a:tailEnd/>
                        </a:ln>
                      </wps:spPr>
                      <wps:txbx>
                        <w:txbxContent>
                          <w:p w:rsidR="00243CD7" w:rsidRDefault="00243CD7" w:rsidP="00B0362A">
                            <w:pPr>
                              <w:rPr>
                                <w:sz w:val="18"/>
                                <w:szCs w:val="18"/>
                              </w:rPr>
                            </w:pPr>
                            <w:r w:rsidRPr="00DF0E5C">
                              <w:rPr>
                                <w:sz w:val="18"/>
                                <w:szCs w:val="18"/>
                              </w:rPr>
                              <w:t>&lt;</w:t>
                            </w:r>
                            <w:r>
                              <w:rPr>
                                <w:sz w:val="18"/>
                                <w:szCs w:val="18"/>
                              </w:rPr>
                              <w:t xml:space="preserve">Total </w:t>
                            </w:r>
                            <w:proofErr w:type="spellStart"/>
                            <w:r>
                              <w:rPr>
                                <w:sz w:val="18"/>
                                <w:szCs w:val="18"/>
                              </w:rPr>
                              <w:t>TotalType</w:t>
                            </w:r>
                            <w:proofErr w:type="spellEnd"/>
                            <w:r>
                              <w:rPr>
                                <w:sz w:val="18"/>
                                <w:szCs w:val="18"/>
                              </w:rPr>
                              <w:t>=”</w:t>
                            </w:r>
                            <w:proofErr w:type="spellStart"/>
                            <w:r>
                              <w:rPr>
                                <w:sz w:val="18"/>
                                <w:szCs w:val="18"/>
                              </w:rPr>
                              <w:t>TransactionGrossAmount</w:t>
                            </w:r>
                            <w:proofErr w:type="spellEnd"/>
                            <w:r>
                              <w:rPr>
                                <w:sz w:val="18"/>
                                <w:szCs w:val="18"/>
                              </w:rPr>
                              <w:t>”</w:t>
                            </w:r>
                            <w:r w:rsidRPr="00DF0E5C">
                              <w:rPr>
                                <w:sz w:val="18"/>
                                <w:szCs w:val="18"/>
                              </w:rPr>
                              <w:t>&gt;</w:t>
                            </w:r>
                            <w:r>
                              <w:rPr>
                                <w:sz w:val="18"/>
                                <w:szCs w:val="18"/>
                              </w:rPr>
                              <w:t>5.00&lt;/Total&gt;</w:t>
                            </w:r>
                          </w:p>
                          <w:p w:rsidR="00243CD7" w:rsidRDefault="00243CD7" w:rsidP="00B0362A">
                            <w:pPr>
                              <w:rPr>
                                <w:sz w:val="18"/>
                                <w:szCs w:val="18"/>
                              </w:rPr>
                            </w:pPr>
                            <w:r w:rsidRPr="00DF0E5C">
                              <w:rPr>
                                <w:sz w:val="18"/>
                                <w:szCs w:val="18"/>
                              </w:rPr>
                              <w:t>&lt;</w:t>
                            </w:r>
                            <w:r>
                              <w:rPr>
                                <w:sz w:val="18"/>
                                <w:szCs w:val="18"/>
                              </w:rPr>
                              <w:t xml:space="preserve">Total </w:t>
                            </w:r>
                            <w:proofErr w:type="spellStart"/>
                            <w:r>
                              <w:rPr>
                                <w:sz w:val="18"/>
                                <w:szCs w:val="18"/>
                              </w:rPr>
                              <w:t>TotalType</w:t>
                            </w:r>
                            <w:proofErr w:type="spellEnd"/>
                            <w:r>
                              <w:rPr>
                                <w:sz w:val="18"/>
                                <w:szCs w:val="18"/>
                              </w:rPr>
                              <w:t>=”</w:t>
                            </w:r>
                            <w:proofErr w:type="spellStart"/>
                            <w:r>
                              <w:rPr>
                                <w:sz w:val="18"/>
                                <w:szCs w:val="18"/>
                              </w:rPr>
                              <w:t>TransactionTaxAmount</w:t>
                            </w:r>
                            <w:proofErr w:type="spellEnd"/>
                            <w:r>
                              <w:rPr>
                                <w:sz w:val="18"/>
                                <w:szCs w:val="18"/>
                              </w:rPr>
                              <w:t>”</w:t>
                            </w:r>
                            <w:r w:rsidRPr="00DF0E5C">
                              <w:rPr>
                                <w:sz w:val="18"/>
                                <w:szCs w:val="18"/>
                              </w:rPr>
                              <w:t>&gt;</w:t>
                            </w:r>
                            <w:r>
                              <w:rPr>
                                <w:sz w:val="18"/>
                                <w:szCs w:val="18"/>
                              </w:rPr>
                              <w:t>0.00&lt;/Total&gt;</w:t>
                            </w:r>
                          </w:p>
                          <w:p w:rsidR="00243CD7" w:rsidRDefault="00243CD7" w:rsidP="00B0362A">
                            <w:pPr>
                              <w:rPr>
                                <w:sz w:val="18"/>
                                <w:szCs w:val="18"/>
                              </w:rPr>
                            </w:pPr>
                            <w:r w:rsidRPr="00DF0E5C">
                              <w:rPr>
                                <w:sz w:val="18"/>
                                <w:szCs w:val="18"/>
                              </w:rPr>
                              <w:t>&lt;</w:t>
                            </w:r>
                            <w:r>
                              <w:rPr>
                                <w:sz w:val="18"/>
                                <w:szCs w:val="18"/>
                              </w:rPr>
                              <w:t xml:space="preserve">Total </w:t>
                            </w:r>
                            <w:proofErr w:type="spellStart"/>
                            <w:r>
                              <w:rPr>
                                <w:sz w:val="18"/>
                                <w:szCs w:val="18"/>
                              </w:rPr>
                              <w:t>TotalType</w:t>
                            </w:r>
                            <w:proofErr w:type="spellEnd"/>
                            <w:r>
                              <w:rPr>
                                <w:sz w:val="18"/>
                                <w:szCs w:val="18"/>
                              </w:rPr>
                              <w:t>=”</w:t>
                            </w:r>
                            <w:proofErr w:type="spellStart"/>
                            <w:r>
                              <w:rPr>
                                <w:sz w:val="18"/>
                                <w:szCs w:val="18"/>
                              </w:rPr>
                              <w:t>TransactionTenderAmount</w:t>
                            </w:r>
                            <w:proofErr w:type="spellEnd"/>
                            <w:r>
                              <w:rPr>
                                <w:sz w:val="18"/>
                                <w:szCs w:val="18"/>
                              </w:rPr>
                              <w:t>”</w:t>
                            </w:r>
                            <w:r w:rsidRPr="00DF0E5C">
                              <w:rPr>
                                <w:sz w:val="18"/>
                                <w:szCs w:val="18"/>
                              </w:rPr>
                              <w:t>&gt;</w:t>
                            </w:r>
                            <w:r>
                              <w:rPr>
                                <w:sz w:val="18"/>
                                <w:szCs w:val="18"/>
                              </w:rPr>
                              <w:t>5.00&lt;/Total&gt;</w:t>
                            </w:r>
                          </w:p>
                          <w:p w:rsidR="00243CD7" w:rsidRDefault="00243CD7" w:rsidP="00B0362A">
                            <w:pPr>
                              <w:rPr>
                                <w:sz w:val="18"/>
                                <w:szCs w:val="18"/>
                              </w:rPr>
                            </w:pPr>
                            <w:r w:rsidRPr="00DF0E5C">
                              <w:rPr>
                                <w:sz w:val="18"/>
                                <w:szCs w:val="18"/>
                              </w:rPr>
                              <w:t>&lt;</w:t>
                            </w:r>
                            <w:r>
                              <w:rPr>
                                <w:sz w:val="18"/>
                                <w:szCs w:val="18"/>
                              </w:rPr>
                              <w:t xml:space="preserve">Total </w:t>
                            </w:r>
                            <w:proofErr w:type="spellStart"/>
                            <w:r>
                              <w:rPr>
                                <w:sz w:val="18"/>
                                <w:szCs w:val="18"/>
                              </w:rPr>
                              <w:t>TotalType</w:t>
                            </w:r>
                            <w:proofErr w:type="spellEnd"/>
                            <w:r>
                              <w:rPr>
                                <w:sz w:val="18"/>
                                <w:szCs w:val="18"/>
                              </w:rPr>
                              <w:t>=”</w:t>
                            </w:r>
                            <w:proofErr w:type="spellStart"/>
                            <w:r>
                              <w:rPr>
                                <w:sz w:val="18"/>
                                <w:szCs w:val="18"/>
                              </w:rPr>
                              <w:t>TransactionNetAmount</w:t>
                            </w:r>
                            <w:proofErr w:type="spellEnd"/>
                            <w:r>
                              <w:rPr>
                                <w:sz w:val="18"/>
                                <w:szCs w:val="18"/>
                              </w:rPr>
                              <w:t>”</w:t>
                            </w:r>
                            <w:r w:rsidRPr="00DF0E5C">
                              <w:rPr>
                                <w:sz w:val="18"/>
                                <w:szCs w:val="18"/>
                              </w:rPr>
                              <w:t>&gt;</w:t>
                            </w:r>
                            <w:r>
                              <w:rPr>
                                <w:sz w:val="18"/>
                                <w:szCs w:val="18"/>
                              </w:rPr>
                              <w:t>50.00&lt;/Total&gt;</w:t>
                            </w:r>
                          </w:p>
                          <w:p w:rsidR="00243CD7" w:rsidRPr="00563E49" w:rsidRDefault="00243CD7" w:rsidP="00B0362A">
                            <w:pPr>
                              <w:rPr>
                                <w:sz w:val="18"/>
                                <w:szCs w:val="18"/>
                              </w:rPr>
                            </w:pPr>
                            <w:r w:rsidRPr="00DF0E5C">
                              <w:rPr>
                                <w:sz w:val="18"/>
                                <w:szCs w:val="18"/>
                              </w:rPr>
                              <w:t>&lt;</w:t>
                            </w:r>
                            <w:r>
                              <w:rPr>
                                <w:sz w:val="18"/>
                                <w:szCs w:val="18"/>
                              </w:rPr>
                              <w:t xml:space="preserve">Total </w:t>
                            </w:r>
                            <w:proofErr w:type="spellStart"/>
                            <w:r>
                              <w:rPr>
                                <w:sz w:val="18"/>
                                <w:szCs w:val="18"/>
                              </w:rPr>
                              <w:t>TotalType</w:t>
                            </w:r>
                            <w:proofErr w:type="spellEnd"/>
                            <w:r>
                              <w:rPr>
                                <w:sz w:val="18"/>
                                <w:szCs w:val="18"/>
                              </w:rPr>
                              <w:t>=”</w:t>
                            </w:r>
                            <w:proofErr w:type="spellStart"/>
                            <w:r>
                              <w:rPr>
                                <w:sz w:val="18"/>
                                <w:szCs w:val="18"/>
                              </w:rPr>
                              <w:t>TransactionTaxExemptAmount</w:t>
                            </w:r>
                            <w:proofErr w:type="spellEnd"/>
                            <w:r>
                              <w:rPr>
                                <w:sz w:val="18"/>
                                <w:szCs w:val="18"/>
                              </w:rPr>
                              <w:t>”</w:t>
                            </w:r>
                            <w:r w:rsidRPr="00DF0E5C">
                              <w:rPr>
                                <w:sz w:val="18"/>
                                <w:szCs w:val="18"/>
                              </w:rPr>
                              <w:t>&gt;</w:t>
                            </w:r>
                            <w:r>
                              <w:rPr>
                                <w:sz w:val="18"/>
                                <w:szCs w:val="18"/>
                              </w:rPr>
                              <w:t>0.00&lt;/Total&gt;</w:t>
                            </w:r>
                          </w:p>
                        </w:txbxContent>
                      </wps:txbx>
                      <wps:bodyPr rot="0" vert="horz" wrap="square" lIns="91440" tIns="45720" rIns="91440" bIns="45720" anchor="t" anchorCtr="0" upright="1">
                        <a:noAutofit/>
                      </wps:bodyPr>
                    </wps:wsp>
                  </a:graphicData>
                </a:graphic>
              </wp:inline>
            </w:drawing>
          </mc:Choice>
          <mc:Fallback>
            <w:pict>
              <v:shape id="Text Box 3" o:spid="_x0000_s1029" type="#_x0000_t202" style="width:545.6pt;height:6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">
                <v:textbox>
                  <w:txbxContent>
                    <w:p w:rsidR="00243CD7" w:rsidRDefault="00243CD7" w:rsidP="00B0362A">
                      <w:pPr>
                        <w:rPr>
                          <w:sz w:val="18"/>
                          <w:szCs w:val="18"/>
                        </w:rPr>
                      </w:pPr>
                      <w:r w:rsidRPr="00DF0E5C">
                        <w:rPr>
                          <w:sz w:val="18"/>
                          <w:szCs w:val="18"/>
                        </w:rPr>
                        <w:t>&lt;</w:t>
                      </w:r>
                      <w:r>
                        <w:rPr>
                          <w:sz w:val="18"/>
                          <w:szCs w:val="18"/>
                        </w:rPr>
                        <w:t xml:space="preserve">Total </w:t>
                      </w:r>
                      <w:proofErr w:type="spellStart"/>
                      <w:r>
                        <w:rPr>
                          <w:sz w:val="18"/>
                          <w:szCs w:val="18"/>
                        </w:rPr>
                        <w:t>TotalType</w:t>
                      </w:r>
                      <w:proofErr w:type="spellEnd"/>
                      <w:r>
                        <w:rPr>
                          <w:sz w:val="18"/>
                          <w:szCs w:val="18"/>
                        </w:rPr>
                        <w:t>=”</w:t>
                      </w:r>
                      <w:proofErr w:type="spellStart"/>
                      <w:r>
                        <w:rPr>
                          <w:sz w:val="18"/>
                          <w:szCs w:val="18"/>
                        </w:rPr>
                        <w:t>TransactionGrossAmount</w:t>
                      </w:r>
                      <w:proofErr w:type="spellEnd"/>
                      <w:r>
                        <w:rPr>
                          <w:sz w:val="18"/>
                          <w:szCs w:val="18"/>
                        </w:rPr>
                        <w:t>”</w:t>
                      </w:r>
                      <w:r w:rsidRPr="00DF0E5C">
                        <w:rPr>
                          <w:sz w:val="18"/>
                          <w:szCs w:val="18"/>
                        </w:rPr>
                        <w:t>&gt;</w:t>
                      </w:r>
                      <w:r>
                        <w:rPr>
                          <w:sz w:val="18"/>
                          <w:szCs w:val="18"/>
                        </w:rPr>
                        <w:t>5.00&lt;/Total&gt;</w:t>
                      </w:r>
                    </w:p>
                    <w:p w:rsidR="00243CD7" w:rsidRDefault="00243CD7" w:rsidP="00B0362A">
                      <w:pPr>
                        <w:rPr>
                          <w:sz w:val="18"/>
                          <w:szCs w:val="18"/>
                        </w:rPr>
                      </w:pPr>
                      <w:r w:rsidRPr="00DF0E5C">
                        <w:rPr>
                          <w:sz w:val="18"/>
                          <w:szCs w:val="18"/>
                        </w:rPr>
                        <w:t>&lt;</w:t>
                      </w:r>
                      <w:r>
                        <w:rPr>
                          <w:sz w:val="18"/>
                          <w:szCs w:val="18"/>
                        </w:rPr>
                        <w:t xml:space="preserve">Total </w:t>
                      </w:r>
                      <w:proofErr w:type="spellStart"/>
                      <w:r>
                        <w:rPr>
                          <w:sz w:val="18"/>
                          <w:szCs w:val="18"/>
                        </w:rPr>
                        <w:t>TotalType</w:t>
                      </w:r>
                      <w:proofErr w:type="spellEnd"/>
                      <w:r>
                        <w:rPr>
                          <w:sz w:val="18"/>
                          <w:szCs w:val="18"/>
                        </w:rPr>
                        <w:t>=”</w:t>
                      </w:r>
                      <w:proofErr w:type="spellStart"/>
                      <w:r>
                        <w:rPr>
                          <w:sz w:val="18"/>
                          <w:szCs w:val="18"/>
                        </w:rPr>
                        <w:t>TransactionTaxAmount</w:t>
                      </w:r>
                      <w:proofErr w:type="spellEnd"/>
                      <w:r>
                        <w:rPr>
                          <w:sz w:val="18"/>
                          <w:szCs w:val="18"/>
                        </w:rPr>
                        <w:t>”</w:t>
                      </w:r>
                      <w:r w:rsidRPr="00DF0E5C">
                        <w:rPr>
                          <w:sz w:val="18"/>
                          <w:szCs w:val="18"/>
                        </w:rPr>
                        <w:t>&gt;</w:t>
                      </w:r>
                      <w:r>
                        <w:rPr>
                          <w:sz w:val="18"/>
                          <w:szCs w:val="18"/>
                        </w:rPr>
                        <w:t>0.00&lt;/Total&gt;</w:t>
                      </w:r>
                    </w:p>
                    <w:p w:rsidR="00243CD7" w:rsidRDefault="00243CD7" w:rsidP="00B0362A">
                      <w:pPr>
                        <w:rPr>
                          <w:sz w:val="18"/>
                          <w:szCs w:val="18"/>
                        </w:rPr>
                      </w:pPr>
                      <w:r w:rsidRPr="00DF0E5C">
                        <w:rPr>
                          <w:sz w:val="18"/>
                          <w:szCs w:val="18"/>
                        </w:rPr>
                        <w:t>&lt;</w:t>
                      </w:r>
                      <w:r>
                        <w:rPr>
                          <w:sz w:val="18"/>
                          <w:szCs w:val="18"/>
                        </w:rPr>
                        <w:t xml:space="preserve">Total </w:t>
                      </w:r>
                      <w:proofErr w:type="spellStart"/>
                      <w:r>
                        <w:rPr>
                          <w:sz w:val="18"/>
                          <w:szCs w:val="18"/>
                        </w:rPr>
                        <w:t>TotalType</w:t>
                      </w:r>
                      <w:proofErr w:type="spellEnd"/>
                      <w:r>
                        <w:rPr>
                          <w:sz w:val="18"/>
                          <w:szCs w:val="18"/>
                        </w:rPr>
                        <w:t>=”</w:t>
                      </w:r>
                      <w:proofErr w:type="spellStart"/>
                      <w:r>
                        <w:rPr>
                          <w:sz w:val="18"/>
                          <w:szCs w:val="18"/>
                        </w:rPr>
                        <w:t>TransactionTenderAmount</w:t>
                      </w:r>
                      <w:proofErr w:type="spellEnd"/>
                      <w:r>
                        <w:rPr>
                          <w:sz w:val="18"/>
                          <w:szCs w:val="18"/>
                        </w:rPr>
                        <w:t>”</w:t>
                      </w:r>
                      <w:r w:rsidRPr="00DF0E5C">
                        <w:rPr>
                          <w:sz w:val="18"/>
                          <w:szCs w:val="18"/>
                        </w:rPr>
                        <w:t>&gt;</w:t>
                      </w:r>
                      <w:r>
                        <w:rPr>
                          <w:sz w:val="18"/>
                          <w:szCs w:val="18"/>
                        </w:rPr>
                        <w:t>5.00&lt;/Total&gt;</w:t>
                      </w:r>
                    </w:p>
                    <w:p w:rsidR="00243CD7" w:rsidRDefault="00243CD7" w:rsidP="00B0362A">
                      <w:pPr>
                        <w:rPr>
                          <w:sz w:val="18"/>
                          <w:szCs w:val="18"/>
                        </w:rPr>
                      </w:pPr>
                      <w:r w:rsidRPr="00DF0E5C">
                        <w:rPr>
                          <w:sz w:val="18"/>
                          <w:szCs w:val="18"/>
                        </w:rPr>
                        <w:t>&lt;</w:t>
                      </w:r>
                      <w:r>
                        <w:rPr>
                          <w:sz w:val="18"/>
                          <w:szCs w:val="18"/>
                        </w:rPr>
                        <w:t xml:space="preserve">Total </w:t>
                      </w:r>
                      <w:proofErr w:type="spellStart"/>
                      <w:r>
                        <w:rPr>
                          <w:sz w:val="18"/>
                          <w:szCs w:val="18"/>
                        </w:rPr>
                        <w:t>TotalType</w:t>
                      </w:r>
                      <w:proofErr w:type="spellEnd"/>
                      <w:r>
                        <w:rPr>
                          <w:sz w:val="18"/>
                          <w:szCs w:val="18"/>
                        </w:rPr>
                        <w:t>=”</w:t>
                      </w:r>
                      <w:proofErr w:type="spellStart"/>
                      <w:r>
                        <w:rPr>
                          <w:sz w:val="18"/>
                          <w:szCs w:val="18"/>
                        </w:rPr>
                        <w:t>TransactionNetAmount</w:t>
                      </w:r>
                      <w:proofErr w:type="spellEnd"/>
                      <w:r>
                        <w:rPr>
                          <w:sz w:val="18"/>
                          <w:szCs w:val="18"/>
                        </w:rPr>
                        <w:t>”</w:t>
                      </w:r>
                      <w:r w:rsidRPr="00DF0E5C">
                        <w:rPr>
                          <w:sz w:val="18"/>
                          <w:szCs w:val="18"/>
                        </w:rPr>
                        <w:t>&gt;</w:t>
                      </w:r>
                      <w:r>
                        <w:rPr>
                          <w:sz w:val="18"/>
                          <w:szCs w:val="18"/>
                        </w:rPr>
                        <w:t>50.00&lt;/Total&gt;</w:t>
                      </w:r>
                    </w:p>
                    <w:p w:rsidR="00243CD7" w:rsidRPr="00563E49" w:rsidRDefault="00243CD7" w:rsidP="00B0362A">
                      <w:pPr>
                        <w:rPr>
                          <w:sz w:val="18"/>
                          <w:szCs w:val="18"/>
                        </w:rPr>
                      </w:pPr>
                      <w:r w:rsidRPr="00DF0E5C">
                        <w:rPr>
                          <w:sz w:val="18"/>
                          <w:szCs w:val="18"/>
                        </w:rPr>
                        <w:t>&lt;</w:t>
                      </w:r>
                      <w:r>
                        <w:rPr>
                          <w:sz w:val="18"/>
                          <w:szCs w:val="18"/>
                        </w:rPr>
                        <w:t xml:space="preserve">Total </w:t>
                      </w:r>
                      <w:proofErr w:type="spellStart"/>
                      <w:r>
                        <w:rPr>
                          <w:sz w:val="18"/>
                          <w:szCs w:val="18"/>
                        </w:rPr>
                        <w:t>TotalType</w:t>
                      </w:r>
                      <w:proofErr w:type="spellEnd"/>
                      <w:r>
                        <w:rPr>
                          <w:sz w:val="18"/>
                          <w:szCs w:val="18"/>
                        </w:rPr>
                        <w:t>=”</w:t>
                      </w:r>
                      <w:proofErr w:type="spellStart"/>
                      <w:r>
                        <w:rPr>
                          <w:sz w:val="18"/>
                          <w:szCs w:val="18"/>
                        </w:rPr>
                        <w:t>TransactionTaxExemptAmount</w:t>
                      </w:r>
                      <w:proofErr w:type="spellEnd"/>
                      <w:r>
                        <w:rPr>
                          <w:sz w:val="18"/>
                          <w:szCs w:val="18"/>
                        </w:rPr>
                        <w:t>”</w:t>
                      </w:r>
                      <w:r w:rsidRPr="00DF0E5C">
                        <w:rPr>
                          <w:sz w:val="18"/>
                          <w:szCs w:val="18"/>
                        </w:rPr>
                        <w:t>&gt;</w:t>
                      </w:r>
                      <w:r>
                        <w:rPr>
                          <w:sz w:val="18"/>
                          <w:szCs w:val="18"/>
                        </w:rPr>
                        <w:t>0.00&lt;/Total&gt;</w:t>
                      </w:r>
                    </w:p>
                  </w:txbxContent>
                </v:textbox>
                <w10:anchorlock/>
              </v:shape>
            </w:pict>
          </mc:Fallback>
        </mc:AlternateContent>
      </w:r>
    </w:p>
    <w:p w:rsidR="00B0362A" w:rsidRPr="00613402" w:rsidRDefault="00B0362A" w:rsidP="00B0362A">
      <w:pPr>
        <w:pStyle w:val="BodyText"/>
        <w:rPr>
          <w:b/>
        </w:rPr>
      </w:pPr>
      <w:r w:rsidRPr="00613402">
        <w:rPr>
          <w:b/>
        </w:rPr>
        <w:t>Customer</w:t>
      </w:r>
    </w:p>
    <w:p w:rsidR="00B0362A" w:rsidRPr="00E15E0F" w:rsidRDefault="00B0362A" w:rsidP="00B0362A">
      <w:pPr>
        <w:pStyle w:val="BodyText"/>
      </w:pPr>
      <w:r>
        <w:t xml:space="preserve">No change to how the Customer collected for Layaway Deposit Transaction is logged in the </w:t>
      </w:r>
      <w:proofErr w:type="spellStart"/>
      <w:r>
        <w:t>POSLog</w:t>
      </w:r>
      <w:proofErr w:type="spellEnd"/>
      <w:r>
        <w:t>.</w:t>
      </w:r>
    </w:p>
    <w:p w:rsidR="00B0362A" w:rsidRDefault="00B0362A" w:rsidP="00B0362A">
      <w:pPr>
        <w:pStyle w:val="Heading1"/>
        <w:rPr>
          <w:i/>
        </w:rPr>
      </w:pPr>
      <w:bookmarkStart w:id="769" w:name="_Toc369520435"/>
      <w:bookmarkStart w:id="770" w:name="_Toc400438016"/>
      <w:r>
        <w:rPr>
          <w:i/>
        </w:rPr>
        <w:lastRenderedPageBreak/>
        <w:t>Appendix D</w:t>
      </w:r>
      <w:r w:rsidRPr="00272E9F">
        <w:rPr>
          <w:i/>
        </w:rPr>
        <w:t xml:space="preserve">: </w:t>
      </w:r>
      <w:r>
        <w:rPr>
          <w:i/>
        </w:rPr>
        <w:t>EJ Example</w:t>
      </w:r>
      <w:bookmarkEnd w:id="769"/>
      <w:bookmarkEnd w:id="770"/>
    </w:p>
    <w:p w:rsidR="00B0362A" w:rsidRDefault="00045E75" w:rsidP="00045E75">
      <w:pPr>
        <w:pStyle w:val="Heading2"/>
      </w:pPr>
      <w:bookmarkStart w:id="771" w:name="_Toc400438017"/>
      <w:r>
        <w:t>Pre-Order Deposit</w:t>
      </w:r>
      <w:bookmarkEnd w:id="771"/>
    </w:p>
    <w:p w:rsidR="00B0362A" w:rsidRPr="00094381" w:rsidRDefault="003907C3" w:rsidP="00B0362A">
      <w:pPr>
        <w:pStyle w:val="BodyText"/>
        <w:rPr>
          <w:b/>
        </w:rPr>
      </w:pPr>
      <w:r>
        <w:rPr>
          <w:noProof/>
          <w:color w:val="00B050"/>
        </w:rPr>
        <mc:AlternateContent>
          <mc:Choice Requires="wps">
            <w:drawing>
              <wp:inline distT="0" distB="0" distL="0" distR="0">
                <wp:extent cx="6881495" cy="4568190"/>
                <wp:effectExtent l="9525" t="13335" r="5080" b="952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1495" cy="4568190"/>
                        </a:xfrm>
                        <a:prstGeom prst="rect">
                          <a:avLst/>
                        </a:prstGeom>
                        <a:solidFill>
                          <a:srgbClr val="FFFFFF"/>
                        </a:solidFill>
                        <a:ln w="9525">
                          <a:solidFill>
                            <a:srgbClr val="000000"/>
                          </a:solidFill>
                          <a:miter lim="800000"/>
                          <a:headEnd/>
                          <a:tailEnd/>
                        </a:ln>
                      </wps:spPr>
                      <wps:txbx>
                        <w:txbxContent>
                          <w:p w:rsidR="00243CD7" w:rsidRDefault="00243CD7" w:rsidP="00B0362A">
                            <w:pPr>
                              <w:rPr>
                                <w:rFonts w:cs="Arial"/>
                                <w:sz w:val="16"/>
                                <w:szCs w:val="16"/>
                              </w:rPr>
                            </w:pPr>
                          </w:p>
                          <w:p w:rsidR="00243CD7" w:rsidRPr="00FE2792" w:rsidRDefault="00243CD7" w:rsidP="00B0362A">
                            <w:pPr>
                              <w:rPr>
                                <w:rFonts w:cs="Arial"/>
                                <w:sz w:val="16"/>
                                <w:szCs w:val="16"/>
                              </w:rPr>
                            </w:pPr>
                            <w:r w:rsidRPr="00FE2792">
                              <w:rPr>
                                <w:rFonts w:cs="Arial"/>
                                <w:sz w:val="16"/>
                                <w:szCs w:val="16"/>
                              </w:rPr>
                              <w:t>Transaction No: 36</w:t>
                            </w:r>
                            <w:r>
                              <w:rPr>
                                <w:rFonts w:cs="Arial"/>
                                <w:sz w:val="16"/>
                                <w:szCs w:val="16"/>
                              </w:rPr>
                              <w:t>3</w:t>
                            </w:r>
                          </w:p>
                          <w:p w:rsidR="00243CD7" w:rsidRPr="00FE2792" w:rsidRDefault="00243CD7" w:rsidP="00B0362A">
                            <w:pPr>
                              <w:rPr>
                                <w:rFonts w:cs="Arial"/>
                                <w:sz w:val="16"/>
                                <w:szCs w:val="16"/>
                              </w:rPr>
                            </w:pPr>
                            <w:r w:rsidRPr="00FE2792">
                              <w:rPr>
                                <w:rFonts w:cs="Arial"/>
                                <w:sz w:val="16"/>
                                <w:szCs w:val="16"/>
                              </w:rPr>
                              <w:t>Operator No:    NEWPASS</w:t>
                            </w:r>
                          </w:p>
                          <w:p w:rsidR="00243CD7" w:rsidRPr="00FE2792" w:rsidRDefault="00243CD7" w:rsidP="00B0362A">
                            <w:pPr>
                              <w:rPr>
                                <w:rFonts w:cs="Arial"/>
                                <w:sz w:val="16"/>
                                <w:szCs w:val="16"/>
                              </w:rPr>
                            </w:pPr>
                            <w:r w:rsidRPr="00FE2792">
                              <w:rPr>
                                <w:rFonts w:cs="Arial"/>
                                <w:sz w:val="16"/>
                                <w:szCs w:val="16"/>
                              </w:rPr>
                              <w:t>Terminal No:    1</w:t>
                            </w:r>
                          </w:p>
                          <w:p w:rsidR="00243CD7" w:rsidRPr="00FE2792" w:rsidRDefault="00243CD7" w:rsidP="00B0362A">
                            <w:pPr>
                              <w:rPr>
                                <w:rFonts w:cs="Arial"/>
                                <w:sz w:val="16"/>
                                <w:szCs w:val="16"/>
                              </w:rPr>
                            </w:pPr>
                            <w:r w:rsidRPr="00FE2792">
                              <w:rPr>
                                <w:rFonts w:cs="Arial"/>
                                <w:sz w:val="16"/>
                                <w:szCs w:val="16"/>
                              </w:rPr>
                              <w:t xml:space="preserve">Salesperson ID: </w:t>
                            </w:r>
                          </w:p>
                          <w:p w:rsidR="00243CD7" w:rsidRPr="00FE2792" w:rsidRDefault="00243CD7" w:rsidP="00B0362A">
                            <w:pPr>
                              <w:rPr>
                                <w:rFonts w:cs="Arial"/>
                                <w:sz w:val="16"/>
                                <w:szCs w:val="16"/>
                              </w:rPr>
                            </w:pPr>
                          </w:p>
                          <w:p w:rsidR="00243CD7" w:rsidRPr="00FE2792" w:rsidRDefault="00243CD7" w:rsidP="00B0362A">
                            <w:pPr>
                              <w:rPr>
                                <w:rFonts w:cs="Arial"/>
                                <w:sz w:val="16"/>
                                <w:szCs w:val="16"/>
                              </w:rPr>
                            </w:pPr>
                            <w:r w:rsidRPr="00FE2792">
                              <w:rPr>
                                <w:rFonts w:cs="Arial"/>
                                <w:sz w:val="16"/>
                                <w:szCs w:val="16"/>
                              </w:rPr>
                              <w:t>IBH ENTERPRISE: 1</w:t>
                            </w:r>
                          </w:p>
                          <w:p w:rsidR="00243CD7" w:rsidRPr="00FE2792" w:rsidRDefault="00243CD7" w:rsidP="00B0362A">
                            <w:pPr>
                              <w:rPr>
                                <w:rFonts w:cs="Arial"/>
                                <w:sz w:val="16"/>
                                <w:szCs w:val="16"/>
                              </w:rPr>
                            </w:pPr>
                            <w:r w:rsidRPr="00FE2792">
                              <w:rPr>
                                <w:rFonts w:cs="Arial"/>
                                <w:sz w:val="16"/>
                                <w:szCs w:val="16"/>
                              </w:rPr>
                              <w:t>IBH TRADING AREA: 8</w:t>
                            </w:r>
                          </w:p>
                          <w:p w:rsidR="00243CD7" w:rsidRPr="00FE2792" w:rsidRDefault="00243CD7" w:rsidP="00B0362A">
                            <w:pPr>
                              <w:rPr>
                                <w:rFonts w:cs="Arial"/>
                                <w:sz w:val="16"/>
                                <w:szCs w:val="16"/>
                              </w:rPr>
                            </w:pPr>
                            <w:r w:rsidRPr="00FE2792">
                              <w:rPr>
                                <w:rFonts w:cs="Arial"/>
                                <w:sz w:val="16"/>
                                <w:szCs w:val="16"/>
                              </w:rPr>
                              <w:t>IBH COMPANY: 9</w:t>
                            </w:r>
                          </w:p>
                          <w:p w:rsidR="00243CD7" w:rsidRPr="00FE2792" w:rsidRDefault="00243CD7" w:rsidP="00B0362A">
                            <w:pPr>
                              <w:rPr>
                                <w:rFonts w:cs="Arial"/>
                                <w:sz w:val="16"/>
                                <w:szCs w:val="16"/>
                              </w:rPr>
                            </w:pPr>
                            <w:r w:rsidRPr="00FE2792">
                              <w:rPr>
                                <w:rFonts w:cs="Arial"/>
                                <w:sz w:val="16"/>
                                <w:szCs w:val="16"/>
                              </w:rPr>
                              <w:t>IBH BRAND: 10</w:t>
                            </w:r>
                          </w:p>
                          <w:p w:rsidR="00243CD7" w:rsidRPr="00FE2792" w:rsidRDefault="00243CD7" w:rsidP="00B0362A">
                            <w:pPr>
                              <w:rPr>
                                <w:rFonts w:cs="Arial"/>
                                <w:sz w:val="16"/>
                                <w:szCs w:val="16"/>
                              </w:rPr>
                            </w:pPr>
                            <w:r w:rsidRPr="00FE2792">
                              <w:rPr>
                                <w:rFonts w:cs="Arial"/>
                                <w:sz w:val="16"/>
                                <w:szCs w:val="16"/>
                              </w:rPr>
                              <w:t>IBH BUSINESS UNIT: 18</w:t>
                            </w:r>
                          </w:p>
                          <w:p w:rsidR="00243CD7" w:rsidRPr="00FE2792" w:rsidRDefault="00243CD7" w:rsidP="00B0362A">
                            <w:pPr>
                              <w:rPr>
                                <w:rFonts w:cs="Arial"/>
                                <w:sz w:val="16"/>
                                <w:szCs w:val="16"/>
                              </w:rPr>
                            </w:pPr>
                            <w:r w:rsidRPr="00FE2792">
                              <w:rPr>
                                <w:rFonts w:cs="Arial"/>
                                <w:sz w:val="16"/>
                                <w:szCs w:val="16"/>
                              </w:rPr>
                              <w:t>IBH CHANNEL: 54</w:t>
                            </w:r>
                          </w:p>
                          <w:p w:rsidR="00243CD7" w:rsidRPr="00FE2792" w:rsidRDefault="00243CD7" w:rsidP="00B0362A">
                            <w:pPr>
                              <w:rPr>
                                <w:rFonts w:cs="Arial"/>
                                <w:sz w:val="16"/>
                                <w:szCs w:val="16"/>
                              </w:rPr>
                            </w:pPr>
                          </w:p>
                          <w:p w:rsidR="00243CD7" w:rsidRPr="00FE2792" w:rsidRDefault="00243CD7" w:rsidP="00B0362A">
                            <w:pPr>
                              <w:rPr>
                                <w:rFonts w:cs="Arial"/>
                                <w:sz w:val="16"/>
                                <w:szCs w:val="16"/>
                              </w:rPr>
                            </w:pPr>
                            <w:proofErr w:type="spellStart"/>
                            <w:r w:rsidRPr="00FE2792">
                              <w:rPr>
                                <w:rFonts w:cs="Arial"/>
                                <w:sz w:val="16"/>
                                <w:szCs w:val="16"/>
                              </w:rPr>
                              <w:t>MessageBox</w:t>
                            </w:r>
                            <w:proofErr w:type="gramStart"/>
                            <w:r w:rsidRPr="00FE2792">
                              <w:rPr>
                                <w:rFonts w:cs="Arial"/>
                                <w:sz w:val="16"/>
                                <w:szCs w:val="16"/>
                              </w:rPr>
                              <w:t>:CUST</w:t>
                            </w:r>
                            <w:proofErr w:type="gramEnd"/>
                            <w:r w:rsidRPr="00FE2792">
                              <w:rPr>
                                <w:rFonts w:cs="Arial"/>
                                <w:sz w:val="16"/>
                                <w:szCs w:val="16"/>
                              </w:rPr>
                              <w:t>_VERIFICATION:Wait</w:t>
                            </w:r>
                            <w:proofErr w:type="spellEnd"/>
                            <w:r w:rsidRPr="00FE2792">
                              <w:rPr>
                                <w:rFonts w:cs="Arial"/>
                                <w:sz w:val="16"/>
                                <w:szCs w:val="16"/>
                              </w:rPr>
                              <w:t xml:space="preserve"> for Customer to verify information on Signature Pad.</w:t>
                            </w:r>
                          </w:p>
                          <w:p w:rsidR="00243CD7" w:rsidRPr="00FE2792" w:rsidRDefault="00243CD7" w:rsidP="00B0362A">
                            <w:pPr>
                              <w:rPr>
                                <w:rFonts w:cs="Arial"/>
                                <w:sz w:val="16"/>
                                <w:szCs w:val="16"/>
                              </w:rPr>
                            </w:pPr>
                            <w:r w:rsidRPr="00FE2792">
                              <w:rPr>
                                <w:rFonts w:cs="Arial"/>
                                <w:sz w:val="16"/>
                                <w:szCs w:val="16"/>
                              </w:rPr>
                              <w:t xml:space="preserve">                               ***LAYAWAY DEPOSIT***         </w:t>
                            </w:r>
                          </w:p>
                          <w:p w:rsidR="00243CD7" w:rsidRPr="00FE2792" w:rsidRDefault="00243CD7" w:rsidP="00B0362A">
                            <w:pPr>
                              <w:rPr>
                                <w:rFonts w:cs="Arial"/>
                                <w:sz w:val="16"/>
                                <w:szCs w:val="16"/>
                              </w:rPr>
                            </w:pPr>
                            <w:r w:rsidRPr="00FE2792">
                              <w:rPr>
                                <w:rFonts w:cs="Arial"/>
                                <w:sz w:val="16"/>
                                <w:szCs w:val="16"/>
                              </w:rPr>
                              <w:t>Saving Customer Data.</w:t>
                            </w:r>
                          </w:p>
                          <w:p w:rsidR="00243CD7" w:rsidRPr="00FE2792" w:rsidRDefault="00243CD7" w:rsidP="00B0362A">
                            <w:pPr>
                              <w:rPr>
                                <w:rFonts w:cs="Arial"/>
                                <w:sz w:val="16"/>
                                <w:szCs w:val="16"/>
                              </w:rPr>
                            </w:pPr>
                            <w:r w:rsidRPr="00FE2792">
                              <w:rPr>
                                <w:rFonts w:cs="Arial"/>
                                <w:sz w:val="16"/>
                                <w:szCs w:val="16"/>
                              </w:rPr>
                              <w:t>-----------CUSTOMER ADDRESS-----------</w:t>
                            </w:r>
                          </w:p>
                          <w:p w:rsidR="00243CD7" w:rsidRPr="00FE2792" w:rsidRDefault="00243CD7" w:rsidP="00B0362A">
                            <w:pPr>
                              <w:rPr>
                                <w:rFonts w:cs="Arial"/>
                                <w:sz w:val="16"/>
                                <w:szCs w:val="16"/>
                              </w:rPr>
                            </w:pPr>
                            <w:r w:rsidRPr="00FE2792">
                              <w:rPr>
                                <w:rFonts w:cs="Arial"/>
                                <w:sz w:val="16"/>
                                <w:szCs w:val="16"/>
                              </w:rPr>
                              <w:t>Name: BRANDON LEE</w:t>
                            </w:r>
                          </w:p>
                          <w:p w:rsidR="00243CD7" w:rsidRPr="00FE2792" w:rsidRDefault="00243CD7" w:rsidP="00B0362A">
                            <w:pPr>
                              <w:rPr>
                                <w:rFonts w:cs="Arial"/>
                                <w:sz w:val="16"/>
                                <w:szCs w:val="16"/>
                              </w:rPr>
                            </w:pPr>
                            <w:r w:rsidRPr="00FE2792">
                              <w:rPr>
                                <w:rFonts w:cs="Arial"/>
                                <w:sz w:val="16"/>
                                <w:szCs w:val="16"/>
                              </w:rPr>
                              <w:t>Address: 8800 GLENLYON PARKWAY</w:t>
                            </w:r>
                          </w:p>
                          <w:p w:rsidR="00243CD7" w:rsidRPr="00FE2792" w:rsidRDefault="00243CD7" w:rsidP="00B0362A">
                            <w:pPr>
                              <w:rPr>
                                <w:rFonts w:cs="Arial"/>
                                <w:sz w:val="16"/>
                                <w:szCs w:val="16"/>
                              </w:rPr>
                            </w:pPr>
                            <w:r w:rsidRPr="00FE2792">
                              <w:rPr>
                                <w:rFonts w:cs="Arial"/>
                                <w:sz w:val="16"/>
                                <w:szCs w:val="16"/>
                              </w:rPr>
                              <w:t xml:space="preserve">Address: </w:t>
                            </w:r>
                          </w:p>
                          <w:p w:rsidR="00243CD7" w:rsidRPr="00FE2792" w:rsidRDefault="00243CD7" w:rsidP="00B0362A">
                            <w:pPr>
                              <w:rPr>
                                <w:rFonts w:cs="Arial"/>
                                <w:sz w:val="16"/>
                                <w:szCs w:val="16"/>
                              </w:rPr>
                            </w:pPr>
                            <w:r w:rsidRPr="00FE2792">
                              <w:rPr>
                                <w:rFonts w:cs="Arial"/>
                                <w:sz w:val="16"/>
                                <w:szCs w:val="16"/>
                              </w:rPr>
                              <w:t>City: BURNABY</w:t>
                            </w:r>
                          </w:p>
                          <w:p w:rsidR="00243CD7" w:rsidRPr="00FE2792" w:rsidRDefault="00243CD7" w:rsidP="00B0362A">
                            <w:pPr>
                              <w:rPr>
                                <w:rFonts w:cs="Arial"/>
                                <w:sz w:val="16"/>
                                <w:szCs w:val="16"/>
                              </w:rPr>
                            </w:pPr>
                            <w:r w:rsidRPr="00FE2792">
                              <w:rPr>
                                <w:rFonts w:cs="Arial"/>
                                <w:sz w:val="16"/>
                                <w:szCs w:val="16"/>
                              </w:rPr>
                              <w:t>State: BC</w:t>
                            </w:r>
                          </w:p>
                          <w:p w:rsidR="00243CD7" w:rsidRPr="00FE2792" w:rsidRDefault="00243CD7" w:rsidP="00B0362A">
                            <w:pPr>
                              <w:rPr>
                                <w:rFonts w:cs="Arial"/>
                                <w:sz w:val="16"/>
                                <w:szCs w:val="16"/>
                              </w:rPr>
                            </w:pPr>
                            <w:r w:rsidRPr="00FE2792">
                              <w:rPr>
                                <w:rFonts w:cs="Arial"/>
                                <w:sz w:val="16"/>
                                <w:szCs w:val="16"/>
                              </w:rPr>
                              <w:t>Zip: V6J1Y1</w:t>
                            </w:r>
                          </w:p>
                          <w:p w:rsidR="00243CD7" w:rsidRPr="00FE2792" w:rsidRDefault="00243CD7" w:rsidP="00B0362A">
                            <w:pPr>
                              <w:rPr>
                                <w:rFonts w:cs="Arial"/>
                                <w:sz w:val="16"/>
                                <w:szCs w:val="16"/>
                              </w:rPr>
                            </w:pPr>
                            <w:r w:rsidRPr="00FE2792">
                              <w:rPr>
                                <w:rFonts w:cs="Arial"/>
                                <w:sz w:val="16"/>
                                <w:szCs w:val="16"/>
                              </w:rPr>
                              <w:t>Country: CAN</w:t>
                            </w:r>
                          </w:p>
                          <w:p w:rsidR="00243CD7" w:rsidRPr="00FE2792" w:rsidRDefault="00243CD7" w:rsidP="00B0362A">
                            <w:pPr>
                              <w:rPr>
                                <w:rFonts w:cs="Arial"/>
                                <w:sz w:val="16"/>
                                <w:szCs w:val="16"/>
                              </w:rPr>
                            </w:pPr>
                            <w:r w:rsidRPr="00FE2792">
                              <w:rPr>
                                <w:rFonts w:cs="Arial"/>
                                <w:sz w:val="16"/>
                                <w:szCs w:val="16"/>
                              </w:rPr>
                              <w:t>Home Phone: 604-981-4300</w:t>
                            </w:r>
                          </w:p>
                          <w:p w:rsidR="00243CD7" w:rsidRPr="00FE2792" w:rsidRDefault="00243CD7" w:rsidP="00B0362A">
                            <w:pPr>
                              <w:rPr>
                                <w:rFonts w:cs="Arial"/>
                                <w:sz w:val="16"/>
                                <w:szCs w:val="16"/>
                              </w:rPr>
                            </w:pPr>
                            <w:r w:rsidRPr="00FE2792">
                              <w:rPr>
                                <w:rFonts w:cs="Arial"/>
                                <w:sz w:val="16"/>
                                <w:szCs w:val="16"/>
                              </w:rPr>
                              <w:t>-----------CUSTOMER ADDRESS-----------</w:t>
                            </w:r>
                          </w:p>
                          <w:p w:rsidR="00243CD7" w:rsidRPr="00FE2792" w:rsidRDefault="00243CD7" w:rsidP="00B0362A">
                            <w:pPr>
                              <w:rPr>
                                <w:rFonts w:cs="Arial"/>
                                <w:sz w:val="16"/>
                                <w:szCs w:val="16"/>
                              </w:rPr>
                            </w:pPr>
                            <w:r w:rsidRPr="00FE2792">
                              <w:rPr>
                                <w:rFonts w:cs="Arial"/>
                                <w:sz w:val="16"/>
                                <w:szCs w:val="16"/>
                              </w:rPr>
                              <w:t xml:space="preserve">001    </w:t>
                            </w:r>
                            <w:r>
                              <w:rPr>
                                <w:rFonts w:cs="Arial"/>
                                <w:sz w:val="16"/>
                                <w:szCs w:val="16"/>
                              </w:rPr>
                              <w:t>10001023</w:t>
                            </w:r>
                            <w:r w:rsidRPr="00FE2792">
                              <w:rPr>
                                <w:rFonts w:cs="Arial"/>
                                <w:sz w:val="16"/>
                                <w:szCs w:val="16"/>
                              </w:rPr>
                              <w:t xml:space="preserve">                 </w:t>
                            </w:r>
                            <w:r>
                              <w:rPr>
                                <w:rFonts w:cs="Arial"/>
                                <w:sz w:val="16"/>
                                <w:szCs w:val="16"/>
                              </w:rPr>
                              <w:t>ITEM LONG DESCRIPTION</w:t>
                            </w:r>
                            <w:r w:rsidRPr="00FE2792">
                              <w:rPr>
                                <w:rFonts w:cs="Arial"/>
                                <w:sz w:val="16"/>
                                <w:szCs w:val="16"/>
                              </w:rPr>
                              <w:t xml:space="preserve">           $</w:t>
                            </w:r>
                            <w:r>
                              <w:rPr>
                                <w:rFonts w:cs="Arial"/>
                                <w:sz w:val="16"/>
                                <w:szCs w:val="16"/>
                              </w:rPr>
                              <w:t>5.00</w:t>
                            </w:r>
                          </w:p>
                          <w:p w:rsidR="00243CD7" w:rsidRPr="00FE2792" w:rsidRDefault="00243CD7" w:rsidP="00B0362A">
                            <w:pPr>
                              <w:rPr>
                                <w:rFonts w:cs="Arial"/>
                                <w:sz w:val="16"/>
                                <w:szCs w:val="16"/>
                              </w:rPr>
                            </w:pPr>
                            <w:r w:rsidRPr="00FE2792">
                              <w:rPr>
                                <w:rFonts w:cs="Arial"/>
                                <w:sz w:val="16"/>
                                <w:szCs w:val="16"/>
                              </w:rPr>
                              <w:t xml:space="preserve">                               PIM CODE: 850000000</w:t>
                            </w:r>
                          </w:p>
                          <w:p w:rsidR="00243CD7" w:rsidRDefault="00243CD7" w:rsidP="00B0362A">
                            <w:pPr>
                              <w:rPr>
                                <w:rFonts w:cs="Arial"/>
                                <w:sz w:val="16"/>
                                <w:szCs w:val="16"/>
                              </w:rPr>
                            </w:pPr>
                            <w:r w:rsidRPr="00FE2792">
                              <w:rPr>
                                <w:rFonts w:cs="Arial"/>
                                <w:sz w:val="16"/>
                                <w:szCs w:val="16"/>
                              </w:rPr>
                              <w:t xml:space="preserve">                               CUSTOM DB DATA: Price Reason Code: S</w:t>
                            </w:r>
                          </w:p>
                          <w:p w:rsidR="00243CD7" w:rsidRPr="00FE2792" w:rsidRDefault="00243CD7" w:rsidP="00B0362A">
                            <w:pPr>
                              <w:rPr>
                                <w:rFonts w:cs="Arial"/>
                                <w:sz w:val="16"/>
                                <w:szCs w:val="16"/>
                              </w:rPr>
                            </w:pPr>
                            <w:r w:rsidRPr="00FE2792">
                              <w:rPr>
                                <w:rFonts w:cs="Arial"/>
                                <w:sz w:val="16"/>
                                <w:szCs w:val="16"/>
                              </w:rPr>
                              <w:t>&gt;&gt;&gt;Checking package pricing&lt;&lt;&lt;</w:t>
                            </w:r>
                          </w:p>
                          <w:p w:rsidR="00243CD7" w:rsidRPr="00FE2792" w:rsidRDefault="00243CD7" w:rsidP="00B0362A">
                            <w:pPr>
                              <w:rPr>
                                <w:rFonts w:cs="Arial"/>
                                <w:sz w:val="16"/>
                                <w:szCs w:val="16"/>
                              </w:rPr>
                            </w:pPr>
                            <w:r w:rsidRPr="00FE2792">
                              <w:rPr>
                                <w:rFonts w:cs="Arial"/>
                                <w:sz w:val="16"/>
                                <w:szCs w:val="16"/>
                              </w:rPr>
                              <w:t>&gt;&gt;&gt;Back from checking package pricing&lt;&lt;&lt;</w:t>
                            </w:r>
                          </w:p>
                          <w:p w:rsidR="00243CD7" w:rsidRPr="00FE2792" w:rsidRDefault="00243CD7" w:rsidP="00B0362A">
                            <w:pPr>
                              <w:rPr>
                                <w:rFonts w:cs="Arial"/>
                                <w:sz w:val="16"/>
                                <w:szCs w:val="16"/>
                              </w:rPr>
                            </w:pPr>
                          </w:p>
                          <w:p w:rsidR="00243CD7" w:rsidRPr="00FE2792" w:rsidRDefault="00243CD7" w:rsidP="00B0362A">
                            <w:pPr>
                              <w:rPr>
                                <w:rFonts w:cs="Arial"/>
                                <w:sz w:val="16"/>
                                <w:szCs w:val="16"/>
                              </w:rPr>
                            </w:pPr>
                            <w:r w:rsidRPr="00FE2792">
                              <w:rPr>
                                <w:rFonts w:cs="Arial"/>
                                <w:sz w:val="16"/>
                                <w:szCs w:val="16"/>
                              </w:rPr>
                              <w:t xml:space="preserve">                                        CDN </w:t>
                            </w:r>
                            <w:r>
                              <w:rPr>
                                <w:rFonts w:cs="Arial"/>
                                <w:sz w:val="16"/>
                                <w:szCs w:val="16"/>
                              </w:rPr>
                              <w:t>Cash                       $5.00</w:t>
                            </w:r>
                          </w:p>
                          <w:p w:rsidR="00243CD7" w:rsidRPr="00FE2792" w:rsidRDefault="00243CD7" w:rsidP="00B0362A">
                            <w:pPr>
                              <w:rPr>
                                <w:rFonts w:cs="Arial"/>
                                <w:sz w:val="16"/>
                                <w:szCs w:val="16"/>
                              </w:rPr>
                            </w:pPr>
                          </w:p>
                          <w:p w:rsidR="00243CD7" w:rsidRPr="00FE2792" w:rsidRDefault="00243CD7" w:rsidP="00B0362A">
                            <w:pPr>
                              <w:rPr>
                                <w:rFonts w:cs="Arial"/>
                                <w:sz w:val="16"/>
                                <w:szCs w:val="16"/>
                              </w:rPr>
                            </w:pPr>
                            <w:r w:rsidRPr="00FE2792">
                              <w:rPr>
                                <w:rFonts w:cs="Arial"/>
                                <w:sz w:val="16"/>
                                <w:szCs w:val="16"/>
                              </w:rPr>
                              <w:t xml:space="preserve">                                        </w:t>
                            </w:r>
                            <w:r>
                              <w:rPr>
                                <w:rFonts w:cs="Arial"/>
                                <w:sz w:val="16"/>
                                <w:szCs w:val="16"/>
                              </w:rPr>
                              <w:t>FINAL PRE-ORDER DEPOSIT        $5</w:t>
                            </w:r>
                            <w:r w:rsidRPr="00FE2792">
                              <w:rPr>
                                <w:rFonts w:cs="Arial"/>
                                <w:sz w:val="16"/>
                                <w:szCs w:val="16"/>
                              </w:rPr>
                              <w:t>.00</w:t>
                            </w:r>
                          </w:p>
                          <w:p w:rsidR="00243CD7" w:rsidRPr="00FE2792" w:rsidRDefault="00243CD7" w:rsidP="00B0362A">
                            <w:pPr>
                              <w:rPr>
                                <w:rFonts w:cs="Arial"/>
                                <w:sz w:val="16"/>
                                <w:szCs w:val="16"/>
                              </w:rPr>
                            </w:pPr>
                            <w:r w:rsidRPr="00FE2792">
                              <w:rPr>
                                <w:rFonts w:cs="Arial"/>
                                <w:sz w:val="16"/>
                                <w:szCs w:val="16"/>
                              </w:rPr>
                              <w:t xml:space="preserve">                                        ACCT 0980 001 </w:t>
                            </w:r>
                            <w:proofErr w:type="gramStart"/>
                            <w:r w:rsidRPr="00FE2792">
                              <w:rPr>
                                <w:rFonts w:cs="Arial"/>
                                <w:sz w:val="16"/>
                                <w:szCs w:val="16"/>
                              </w:rPr>
                              <w:t>036</w:t>
                            </w:r>
                            <w:r>
                              <w:rPr>
                                <w:rFonts w:cs="Arial"/>
                                <w:sz w:val="16"/>
                                <w:szCs w:val="16"/>
                              </w:rPr>
                              <w:t>3</w:t>
                            </w:r>
                            <w:r w:rsidRPr="00FE2792">
                              <w:rPr>
                                <w:rFonts w:cs="Arial"/>
                                <w:sz w:val="16"/>
                                <w:szCs w:val="16"/>
                              </w:rPr>
                              <w:t xml:space="preserve">  02</w:t>
                            </w:r>
                            <w:proofErr w:type="gramEnd"/>
                            <w:r w:rsidRPr="00FE2792">
                              <w:rPr>
                                <w:rFonts w:cs="Arial"/>
                                <w:sz w:val="16"/>
                                <w:szCs w:val="16"/>
                              </w:rPr>
                              <w:t>/19/13</w:t>
                            </w:r>
                          </w:p>
                          <w:p w:rsidR="00243CD7" w:rsidRPr="00FE2792" w:rsidRDefault="00243CD7" w:rsidP="00B0362A">
                            <w:pPr>
                              <w:rPr>
                                <w:rFonts w:cs="Arial"/>
                                <w:sz w:val="16"/>
                                <w:szCs w:val="16"/>
                              </w:rPr>
                            </w:pPr>
                          </w:p>
                          <w:p w:rsidR="00243CD7" w:rsidRPr="00B65171" w:rsidRDefault="00243CD7" w:rsidP="00B0362A">
                            <w:pPr>
                              <w:rPr>
                                <w:rFonts w:cs="Arial"/>
                                <w:sz w:val="16"/>
                                <w:szCs w:val="16"/>
                              </w:rPr>
                            </w:pPr>
                            <w:r>
                              <w:rPr>
                                <w:rFonts w:cs="Arial"/>
                                <w:sz w:val="16"/>
                                <w:szCs w:val="16"/>
                              </w:rPr>
                              <w:t>…</w:t>
                            </w:r>
                          </w:p>
                        </w:txbxContent>
                      </wps:txbx>
                      <wps:bodyPr rot="0" vert="horz" wrap="square" lIns="91440" tIns="45720" rIns="91440" bIns="45720" anchor="t" anchorCtr="0" upright="1">
                        <a:noAutofit/>
                      </wps:bodyPr>
                    </wps:wsp>
                  </a:graphicData>
                </a:graphic>
              </wp:inline>
            </w:drawing>
          </mc:Choice>
          <mc:Fallback>
            <w:pict>
              <v:shape id="Text Box 2" o:spid="_x0000_s1030" type="#_x0000_t202" style="width:541.85pt;height:35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">
                <v:textbox>
                  <w:txbxContent>
                    <w:p w:rsidR="00243CD7" w:rsidRDefault="00243CD7" w:rsidP="00B0362A">
                      <w:pPr>
                        <w:rPr>
                          <w:rFonts w:cs="Arial"/>
                          <w:sz w:val="16"/>
                          <w:szCs w:val="16"/>
                        </w:rPr>
                      </w:pPr>
                    </w:p>
                    <w:p w:rsidR="00243CD7" w:rsidRPr="00FE2792" w:rsidRDefault="00243CD7" w:rsidP="00B0362A">
                      <w:pPr>
                        <w:rPr>
                          <w:rFonts w:cs="Arial"/>
                          <w:sz w:val="16"/>
                          <w:szCs w:val="16"/>
                        </w:rPr>
                      </w:pPr>
                      <w:r w:rsidRPr="00FE2792">
                        <w:rPr>
                          <w:rFonts w:cs="Arial"/>
                          <w:sz w:val="16"/>
                          <w:szCs w:val="16"/>
                        </w:rPr>
                        <w:t>Transaction No: 36</w:t>
                      </w:r>
                      <w:r>
                        <w:rPr>
                          <w:rFonts w:cs="Arial"/>
                          <w:sz w:val="16"/>
                          <w:szCs w:val="16"/>
                        </w:rPr>
                        <w:t>3</w:t>
                      </w:r>
                    </w:p>
                    <w:p w:rsidR="00243CD7" w:rsidRPr="00FE2792" w:rsidRDefault="00243CD7" w:rsidP="00B0362A">
                      <w:pPr>
                        <w:rPr>
                          <w:rFonts w:cs="Arial"/>
                          <w:sz w:val="16"/>
                          <w:szCs w:val="16"/>
                        </w:rPr>
                      </w:pPr>
                      <w:r w:rsidRPr="00FE2792">
                        <w:rPr>
                          <w:rFonts w:cs="Arial"/>
                          <w:sz w:val="16"/>
                          <w:szCs w:val="16"/>
                        </w:rPr>
                        <w:t>Operator No:    NEWPASS</w:t>
                      </w:r>
                    </w:p>
                    <w:p w:rsidR="00243CD7" w:rsidRPr="00FE2792" w:rsidRDefault="00243CD7" w:rsidP="00B0362A">
                      <w:pPr>
                        <w:rPr>
                          <w:rFonts w:cs="Arial"/>
                          <w:sz w:val="16"/>
                          <w:szCs w:val="16"/>
                        </w:rPr>
                      </w:pPr>
                      <w:r w:rsidRPr="00FE2792">
                        <w:rPr>
                          <w:rFonts w:cs="Arial"/>
                          <w:sz w:val="16"/>
                          <w:szCs w:val="16"/>
                        </w:rPr>
                        <w:t>Terminal No:    1</w:t>
                      </w:r>
                    </w:p>
                    <w:p w:rsidR="00243CD7" w:rsidRPr="00FE2792" w:rsidRDefault="00243CD7" w:rsidP="00B0362A">
                      <w:pPr>
                        <w:rPr>
                          <w:rFonts w:cs="Arial"/>
                          <w:sz w:val="16"/>
                          <w:szCs w:val="16"/>
                        </w:rPr>
                      </w:pPr>
                      <w:r w:rsidRPr="00FE2792">
                        <w:rPr>
                          <w:rFonts w:cs="Arial"/>
                          <w:sz w:val="16"/>
                          <w:szCs w:val="16"/>
                        </w:rPr>
                        <w:t xml:space="preserve">Salesperson ID: </w:t>
                      </w:r>
                    </w:p>
                    <w:p w:rsidR="00243CD7" w:rsidRPr="00FE2792" w:rsidRDefault="00243CD7" w:rsidP="00B0362A">
                      <w:pPr>
                        <w:rPr>
                          <w:rFonts w:cs="Arial"/>
                          <w:sz w:val="16"/>
                          <w:szCs w:val="16"/>
                        </w:rPr>
                      </w:pPr>
                    </w:p>
                    <w:p w:rsidR="00243CD7" w:rsidRPr="00FE2792" w:rsidRDefault="00243CD7" w:rsidP="00B0362A">
                      <w:pPr>
                        <w:rPr>
                          <w:rFonts w:cs="Arial"/>
                          <w:sz w:val="16"/>
                          <w:szCs w:val="16"/>
                        </w:rPr>
                      </w:pPr>
                      <w:r w:rsidRPr="00FE2792">
                        <w:rPr>
                          <w:rFonts w:cs="Arial"/>
                          <w:sz w:val="16"/>
                          <w:szCs w:val="16"/>
                        </w:rPr>
                        <w:t>IBH ENTERPRISE: 1</w:t>
                      </w:r>
                    </w:p>
                    <w:p w:rsidR="00243CD7" w:rsidRPr="00FE2792" w:rsidRDefault="00243CD7" w:rsidP="00B0362A">
                      <w:pPr>
                        <w:rPr>
                          <w:rFonts w:cs="Arial"/>
                          <w:sz w:val="16"/>
                          <w:szCs w:val="16"/>
                        </w:rPr>
                      </w:pPr>
                      <w:r w:rsidRPr="00FE2792">
                        <w:rPr>
                          <w:rFonts w:cs="Arial"/>
                          <w:sz w:val="16"/>
                          <w:szCs w:val="16"/>
                        </w:rPr>
                        <w:t>IBH TRADING AREA: 8</w:t>
                      </w:r>
                    </w:p>
                    <w:p w:rsidR="00243CD7" w:rsidRPr="00FE2792" w:rsidRDefault="00243CD7" w:rsidP="00B0362A">
                      <w:pPr>
                        <w:rPr>
                          <w:rFonts w:cs="Arial"/>
                          <w:sz w:val="16"/>
                          <w:szCs w:val="16"/>
                        </w:rPr>
                      </w:pPr>
                      <w:r w:rsidRPr="00FE2792">
                        <w:rPr>
                          <w:rFonts w:cs="Arial"/>
                          <w:sz w:val="16"/>
                          <w:szCs w:val="16"/>
                        </w:rPr>
                        <w:t>IBH COMPANY: 9</w:t>
                      </w:r>
                    </w:p>
                    <w:p w:rsidR="00243CD7" w:rsidRPr="00FE2792" w:rsidRDefault="00243CD7" w:rsidP="00B0362A">
                      <w:pPr>
                        <w:rPr>
                          <w:rFonts w:cs="Arial"/>
                          <w:sz w:val="16"/>
                          <w:szCs w:val="16"/>
                        </w:rPr>
                      </w:pPr>
                      <w:r w:rsidRPr="00FE2792">
                        <w:rPr>
                          <w:rFonts w:cs="Arial"/>
                          <w:sz w:val="16"/>
                          <w:szCs w:val="16"/>
                        </w:rPr>
                        <w:t>IBH BRAND: 10</w:t>
                      </w:r>
                    </w:p>
                    <w:p w:rsidR="00243CD7" w:rsidRPr="00FE2792" w:rsidRDefault="00243CD7" w:rsidP="00B0362A">
                      <w:pPr>
                        <w:rPr>
                          <w:rFonts w:cs="Arial"/>
                          <w:sz w:val="16"/>
                          <w:szCs w:val="16"/>
                        </w:rPr>
                      </w:pPr>
                      <w:r w:rsidRPr="00FE2792">
                        <w:rPr>
                          <w:rFonts w:cs="Arial"/>
                          <w:sz w:val="16"/>
                          <w:szCs w:val="16"/>
                        </w:rPr>
                        <w:t>IBH BUSINESS UNIT: 18</w:t>
                      </w:r>
                    </w:p>
                    <w:p w:rsidR="00243CD7" w:rsidRPr="00FE2792" w:rsidRDefault="00243CD7" w:rsidP="00B0362A">
                      <w:pPr>
                        <w:rPr>
                          <w:rFonts w:cs="Arial"/>
                          <w:sz w:val="16"/>
                          <w:szCs w:val="16"/>
                        </w:rPr>
                      </w:pPr>
                      <w:r w:rsidRPr="00FE2792">
                        <w:rPr>
                          <w:rFonts w:cs="Arial"/>
                          <w:sz w:val="16"/>
                          <w:szCs w:val="16"/>
                        </w:rPr>
                        <w:t>IBH CHANNEL: 54</w:t>
                      </w:r>
                    </w:p>
                    <w:p w:rsidR="00243CD7" w:rsidRPr="00FE2792" w:rsidRDefault="00243CD7" w:rsidP="00B0362A">
                      <w:pPr>
                        <w:rPr>
                          <w:rFonts w:cs="Arial"/>
                          <w:sz w:val="16"/>
                          <w:szCs w:val="16"/>
                        </w:rPr>
                      </w:pPr>
                    </w:p>
                    <w:p w:rsidR="00243CD7" w:rsidRPr="00FE2792" w:rsidRDefault="00243CD7" w:rsidP="00B0362A">
                      <w:pPr>
                        <w:rPr>
                          <w:rFonts w:cs="Arial"/>
                          <w:sz w:val="16"/>
                          <w:szCs w:val="16"/>
                        </w:rPr>
                      </w:pPr>
                      <w:proofErr w:type="spellStart"/>
                      <w:r w:rsidRPr="00FE2792">
                        <w:rPr>
                          <w:rFonts w:cs="Arial"/>
                          <w:sz w:val="16"/>
                          <w:szCs w:val="16"/>
                        </w:rPr>
                        <w:t>MessageBox</w:t>
                      </w:r>
                      <w:proofErr w:type="gramStart"/>
                      <w:r w:rsidRPr="00FE2792">
                        <w:rPr>
                          <w:rFonts w:cs="Arial"/>
                          <w:sz w:val="16"/>
                          <w:szCs w:val="16"/>
                        </w:rPr>
                        <w:t>:CUST</w:t>
                      </w:r>
                      <w:proofErr w:type="gramEnd"/>
                      <w:r w:rsidRPr="00FE2792">
                        <w:rPr>
                          <w:rFonts w:cs="Arial"/>
                          <w:sz w:val="16"/>
                          <w:szCs w:val="16"/>
                        </w:rPr>
                        <w:t>_VERIFICATION:Wait</w:t>
                      </w:r>
                      <w:proofErr w:type="spellEnd"/>
                      <w:r w:rsidRPr="00FE2792">
                        <w:rPr>
                          <w:rFonts w:cs="Arial"/>
                          <w:sz w:val="16"/>
                          <w:szCs w:val="16"/>
                        </w:rPr>
                        <w:t xml:space="preserve"> for Customer to verify information on Signature Pad.</w:t>
                      </w:r>
                    </w:p>
                    <w:p w:rsidR="00243CD7" w:rsidRPr="00FE2792" w:rsidRDefault="00243CD7" w:rsidP="00B0362A">
                      <w:pPr>
                        <w:rPr>
                          <w:rFonts w:cs="Arial"/>
                          <w:sz w:val="16"/>
                          <w:szCs w:val="16"/>
                        </w:rPr>
                      </w:pPr>
                      <w:r w:rsidRPr="00FE2792">
                        <w:rPr>
                          <w:rFonts w:cs="Arial"/>
                          <w:sz w:val="16"/>
                          <w:szCs w:val="16"/>
                        </w:rPr>
                        <w:t xml:space="preserve">                               ***LAYAWAY DEPOSIT***         </w:t>
                      </w:r>
                    </w:p>
                    <w:p w:rsidR="00243CD7" w:rsidRPr="00FE2792" w:rsidRDefault="00243CD7" w:rsidP="00B0362A">
                      <w:pPr>
                        <w:rPr>
                          <w:rFonts w:cs="Arial"/>
                          <w:sz w:val="16"/>
                          <w:szCs w:val="16"/>
                        </w:rPr>
                      </w:pPr>
                      <w:r w:rsidRPr="00FE2792">
                        <w:rPr>
                          <w:rFonts w:cs="Arial"/>
                          <w:sz w:val="16"/>
                          <w:szCs w:val="16"/>
                        </w:rPr>
                        <w:t>Saving Customer Data.</w:t>
                      </w:r>
                    </w:p>
                    <w:p w:rsidR="00243CD7" w:rsidRPr="00FE2792" w:rsidRDefault="00243CD7" w:rsidP="00B0362A">
                      <w:pPr>
                        <w:rPr>
                          <w:rFonts w:cs="Arial"/>
                          <w:sz w:val="16"/>
                          <w:szCs w:val="16"/>
                        </w:rPr>
                      </w:pPr>
                      <w:r w:rsidRPr="00FE2792">
                        <w:rPr>
                          <w:rFonts w:cs="Arial"/>
                          <w:sz w:val="16"/>
                          <w:szCs w:val="16"/>
                        </w:rPr>
                        <w:t>-----------CUSTOMER ADDRESS-----------</w:t>
                      </w:r>
                    </w:p>
                    <w:p w:rsidR="00243CD7" w:rsidRPr="00FE2792" w:rsidRDefault="00243CD7" w:rsidP="00B0362A">
                      <w:pPr>
                        <w:rPr>
                          <w:rFonts w:cs="Arial"/>
                          <w:sz w:val="16"/>
                          <w:szCs w:val="16"/>
                        </w:rPr>
                      </w:pPr>
                      <w:r w:rsidRPr="00FE2792">
                        <w:rPr>
                          <w:rFonts w:cs="Arial"/>
                          <w:sz w:val="16"/>
                          <w:szCs w:val="16"/>
                        </w:rPr>
                        <w:t>Name: BRANDON LEE</w:t>
                      </w:r>
                    </w:p>
                    <w:p w:rsidR="00243CD7" w:rsidRPr="00FE2792" w:rsidRDefault="00243CD7" w:rsidP="00B0362A">
                      <w:pPr>
                        <w:rPr>
                          <w:rFonts w:cs="Arial"/>
                          <w:sz w:val="16"/>
                          <w:szCs w:val="16"/>
                        </w:rPr>
                      </w:pPr>
                      <w:r w:rsidRPr="00FE2792">
                        <w:rPr>
                          <w:rFonts w:cs="Arial"/>
                          <w:sz w:val="16"/>
                          <w:szCs w:val="16"/>
                        </w:rPr>
                        <w:t>Address: 8800 GLENLYON PARKWAY</w:t>
                      </w:r>
                    </w:p>
                    <w:p w:rsidR="00243CD7" w:rsidRPr="00FE2792" w:rsidRDefault="00243CD7" w:rsidP="00B0362A">
                      <w:pPr>
                        <w:rPr>
                          <w:rFonts w:cs="Arial"/>
                          <w:sz w:val="16"/>
                          <w:szCs w:val="16"/>
                        </w:rPr>
                      </w:pPr>
                      <w:r w:rsidRPr="00FE2792">
                        <w:rPr>
                          <w:rFonts w:cs="Arial"/>
                          <w:sz w:val="16"/>
                          <w:szCs w:val="16"/>
                        </w:rPr>
                        <w:t xml:space="preserve">Address: </w:t>
                      </w:r>
                    </w:p>
                    <w:p w:rsidR="00243CD7" w:rsidRPr="00FE2792" w:rsidRDefault="00243CD7" w:rsidP="00B0362A">
                      <w:pPr>
                        <w:rPr>
                          <w:rFonts w:cs="Arial"/>
                          <w:sz w:val="16"/>
                          <w:szCs w:val="16"/>
                        </w:rPr>
                      </w:pPr>
                      <w:r w:rsidRPr="00FE2792">
                        <w:rPr>
                          <w:rFonts w:cs="Arial"/>
                          <w:sz w:val="16"/>
                          <w:szCs w:val="16"/>
                        </w:rPr>
                        <w:t>City: BURNABY</w:t>
                      </w:r>
                    </w:p>
                    <w:p w:rsidR="00243CD7" w:rsidRPr="00FE2792" w:rsidRDefault="00243CD7" w:rsidP="00B0362A">
                      <w:pPr>
                        <w:rPr>
                          <w:rFonts w:cs="Arial"/>
                          <w:sz w:val="16"/>
                          <w:szCs w:val="16"/>
                        </w:rPr>
                      </w:pPr>
                      <w:r w:rsidRPr="00FE2792">
                        <w:rPr>
                          <w:rFonts w:cs="Arial"/>
                          <w:sz w:val="16"/>
                          <w:szCs w:val="16"/>
                        </w:rPr>
                        <w:t>State: BC</w:t>
                      </w:r>
                    </w:p>
                    <w:p w:rsidR="00243CD7" w:rsidRPr="00FE2792" w:rsidRDefault="00243CD7" w:rsidP="00B0362A">
                      <w:pPr>
                        <w:rPr>
                          <w:rFonts w:cs="Arial"/>
                          <w:sz w:val="16"/>
                          <w:szCs w:val="16"/>
                        </w:rPr>
                      </w:pPr>
                      <w:r w:rsidRPr="00FE2792">
                        <w:rPr>
                          <w:rFonts w:cs="Arial"/>
                          <w:sz w:val="16"/>
                          <w:szCs w:val="16"/>
                        </w:rPr>
                        <w:t>Zip: V6J1Y1</w:t>
                      </w:r>
                    </w:p>
                    <w:p w:rsidR="00243CD7" w:rsidRPr="00FE2792" w:rsidRDefault="00243CD7" w:rsidP="00B0362A">
                      <w:pPr>
                        <w:rPr>
                          <w:rFonts w:cs="Arial"/>
                          <w:sz w:val="16"/>
                          <w:szCs w:val="16"/>
                        </w:rPr>
                      </w:pPr>
                      <w:r w:rsidRPr="00FE2792">
                        <w:rPr>
                          <w:rFonts w:cs="Arial"/>
                          <w:sz w:val="16"/>
                          <w:szCs w:val="16"/>
                        </w:rPr>
                        <w:t>Country: CAN</w:t>
                      </w:r>
                    </w:p>
                    <w:p w:rsidR="00243CD7" w:rsidRPr="00FE2792" w:rsidRDefault="00243CD7" w:rsidP="00B0362A">
                      <w:pPr>
                        <w:rPr>
                          <w:rFonts w:cs="Arial"/>
                          <w:sz w:val="16"/>
                          <w:szCs w:val="16"/>
                        </w:rPr>
                      </w:pPr>
                      <w:r w:rsidRPr="00FE2792">
                        <w:rPr>
                          <w:rFonts w:cs="Arial"/>
                          <w:sz w:val="16"/>
                          <w:szCs w:val="16"/>
                        </w:rPr>
                        <w:t>Home Phone: 604-981-4300</w:t>
                      </w:r>
                    </w:p>
                    <w:p w:rsidR="00243CD7" w:rsidRPr="00FE2792" w:rsidRDefault="00243CD7" w:rsidP="00B0362A">
                      <w:pPr>
                        <w:rPr>
                          <w:rFonts w:cs="Arial"/>
                          <w:sz w:val="16"/>
                          <w:szCs w:val="16"/>
                        </w:rPr>
                      </w:pPr>
                      <w:r w:rsidRPr="00FE2792">
                        <w:rPr>
                          <w:rFonts w:cs="Arial"/>
                          <w:sz w:val="16"/>
                          <w:szCs w:val="16"/>
                        </w:rPr>
                        <w:t>-----------CUSTOMER ADDRESS-----------</w:t>
                      </w:r>
                    </w:p>
                    <w:p w:rsidR="00243CD7" w:rsidRPr="00FE2792" w:rsidRDefault="00243CD7" w:rsidP="00B0362A">
                      <w:pPr>
                        <w:rPr>
                          <w:rFonts w:cs="Arial"/>
                          <w:sz w:val="16"/>
                          <w:szCs w:val="16"/>
                        </w:rPr>
                      </w:pPr>
                      <w:r w:rsidRPr="00FE2792">
                        <w:rPr>
                          <w:rFonts w:cs="Arial"/>
                          <w:sz w:val="16"/>
                          <w:szCs w:val="16"/>
                        </w:rPr>
                        <w:t xml:space="preserve">001    </w:t>
                      </w:r>
                      <w:r>
                        <w:rPr>
                          <w:rFonts w:cs="Arial"/>
                          <w:sz w:val="16"/>
                          <w:szCs w:val="16"/>
                        </w:rPr>
                        <w:t>10001023</w:t>
                      </w:r>
                      <w:r w:rsidRPr="00FE2792">
                        <w:rPr>
                          <w:rFonts w:cs="Arial"/>
                          <w:sz w:val="16"/>
                          <w:szCs w:val="16"/>
                        </w:rPr>
                        <w:t xml:space="preserve">                 </w:t>
                      </w:r>
                      <w:r>
                        <w:rPr>
                          <w:rFonts w:cs="Arial"/>
                          <w:sz w:val="16"/>
                          <w:szCs w:val="16"/>
                        </w:rPr>
                        <w:t>ITEM LONG DESCRIPTION</w:t>
                      </w:r>
                      <w:r w:rsidRPr="00FE2792">
                        <w:rPr>
                          <w:rFonts w:cs="Arial"/>
                          <w:sz w:val="16"/>
                          <w:szCs w:val="16"/>
                        </w:rPr>
                        <w:t xml:space="preserve">           $</w:t>
                      </w:r>
                      <w:r>
                        <w:rPr>
                          <w:rFonts w:cs="Arial"/>
                          <w:sz w:val="16"/>
                          <w:szCs w:val="16"/>
                        </w:rPr>
                        <w:t>5.00</w:t>
                      </w:r>
                    </w:p>
                    <w:p w:rsidR="00243CD7" w:rsidRPr="00FE2792" w:rsidRDefault="00243CD7" w:rsidP="00B0362A">
                      <w:pPr>
                        <w:rPr>
                          <w:rFonts w:cs="Arial"/>
                          <w:sz w:val="16"/>
                          <w:szCs w:val="16"/>
                        </w:rPr>
                      </w:pPr>
                      <w:r w:rsidRPr="00FE2792">
                        <w:rPr>
                          <w:rFonts w:cs="Arial"/>
                          <w:sz w:val="16"/>
                          <w:szCs w:val="16"/>
                        </w:rPr>
                        <w:t xml:space="preserve">                               PIM CODE: 850000000</w:t>
                      </w:r>
                    </w:p>
                    <w:p w:rsidR="00243CD7" w:rsidRDefault="00243CD7" w:rsidP="00B0362A">
                      <w:pPr>
                        <w:rPr>
                          <w:rFonts w:cs="Arial"/>
                          <w:sz w:val="16"/>
                          <w:szCs w:val="16"/>
                        </w:rPr>
                      </w:pPr>
                      <w:r w:rsidRPr="00FE2792">
                        <w:rPr>
                          <w:rFonts w:cs="Arial"/>
                          <w:sz w:val="16"/>
                          <w:szCs w:val="16"/>
                        </w:rPr>
                        <w:t xml:space="preserve">                               CUSTOM DB DATA: Price Reason Code: S</w:t>
                      </w:r>
                    </w:p>
                    <w:p w:rsidR="00243CD7" w:rsidRPr="00FE2792" w:rsidRDefault="00243CD7" w:rsidP="00B0362A">
                      <w:pPr>
                        <w:rPr>
                          <w:rFonts w:cs="Arial"/>
                          <w:sz w:val="16"/>
                          <w:szCs w:val="16"/>
                        </w:rPr>
                      </w:pPr>
                      <w:r w:rsidRPr="00FE2792">
                        <w:rPr>
                          <w:rFonts w:cs="Arial"/>
                          <w:sz w:val="16"/>
                          <w:szCs w:val="16"/>
                        </w:rPr>
                        <w:t>&gt;&gt;&gt;Checking package pricing&lt;&lt;&lt;</w:t>
                      </w:r>
                    </w:p>
                    <w:p w:rsidR="00243CD7" w:rsidRPr="00FE2792" w:rsidRDefault="00243CD7" w:rsidP="00B0362A">
                      <w:pPr>
                        <w:rPr>
                          <w:rFonts w:cs="Arial"/>
                          <w:sz w:val="16"/>
                          <w:szCs w:val="16"/>
                        </w:rPr>
                      </w:pPr>
                      <w:r w:rsidRPr="00FE2792">
                        <w:rPr>
                          <w:rFonts w:cs="Arial"/>
                          <w:sz w:val="16"/>
                          <w:szCs w:val="16"/>
                        </w:rPr>
                        <w:t>&gt;&gt;&gt;Back from checking package pricing&lt;&lt;&lt;</w:t>
                      </w:r>
                    </w:p>
                    <w:p w:rsidR="00243CD7" w:rsidRPr="00FE2792" w:rsidRDefault="00243CD7" w:rsidP="00B0362A">
                      <w:pPr>
                        <w:rPr>
                          <w:rFonts w:cs="Arial"/>
                          <w:sz w:val="16"/>
                          <w:szCs w:val="16"/>
                        </w:rPr>
                      </w:pPr>
                    </w:p>
                    <w:p w:rsidR="00243CD7" w:rsidRPr="00FE2792" w:rsidRDefault="00243CD7" w:rsidP="00B0362A">
                      <w:pPr>
                        <w:rPr>
                          <w:rFonts w:cs="Arial"/>
                          <w:sz w:val="16"/>
                          <w:szCs w:val="16"/>
                        </w:rPr>
                      </w:pPr>
                      <w:r w:rsidRPr="00FE2792">
                        <w:rPr>
                          <w:rFonts w:cs="Arial"/>
                          <w:sz w:val="16"/>
                          <w:szCs w:val="16"/>
                        </w:rPr>
                        <w:t xml:space="preserve">                                        CDN </w:t>
                      </w:r>
                      <w:r>
                        <w:rPr>
                          <w:rFonts w:cs="Arial"/>
                          <w:sz w:val="16"/>
                          <w:szCs w:val="16"/>
                        </w:rPr>
                        <w:t>Cash                       $5.00</w:t>
                      </w:r>
                    </w:p>
                    <w:p w:rsidR="00243CD7" w:rsidRPr="00FE2792" w:rsidRDefault="00243CD7" w:rsidP="00B0362A">
                      <w:pPr>
                        <w:rPr>
                          <w:rFonts w:cs="Arial"/>
                          <w:sz w:val="16"/>
                          <w:szCs w:val="16"/>
                        </w:rPr>
                      </w:pPr>
                    </w:p>
                    <w:p w:rsidR="00243CD7" w:rsidRPr="00FE2792" w:rsidRDefault="00243CD7" w:rsidP="00B0362A">
                      <w:pPr>
                        <w:rPr>
                          <w:rFonts w:cs="Arial"/>
                          <w:sz w:val="16"/>
                          <w:szCs w:val="16"/>
                        </w:rPr>
                      </w:pPr>
                      <w:r w:rsidRPr="00FE2792">
                        <w:rPr>
                          <w:rFonts w:cs="Arial"/>
                          <w:sz w:val="16"/>
                          <w:szCs w:val="16"/>
                        </w:rPr>
                        <w:t xml:space="preserve">                                        </w:t>
                      </w:r>
                      <w:r>
                        <w:rPr>
                          <w:rFonts w:cs="Arial"/>
                          <w:sz w:val="16"/>
                          <w:szCs w:val="16"/>
                        </w:rPr>
                        <w:t>FINAL PRE-ORDER DEPOSIT        $5</w:t>
                      </w:r>
                      <w:r w:rsidRPr="00FE2792">
                        <w:rPr>
                          <w:rFonts w:cs="Arial"/>
                          <w:sz w:val="16"/>
                          <w:szCs w:val="16"/>
                        </w:rPr>
                        <w:t>.00</w:t>
                      </w:r>
                    </w:p>
                    <w:p w:rsidR="00243CD7" w:rsidRPr="00FE2792" w:rsidRDefault="00243CD7" w:rsidP="00B0362A">
                      <w:pPr>
                        <w:rPr>
                          <w:rFonts w:cs="Arial"/>
                          <w:sz w:val="16"/>
                          <w:szCs w:val="16"/>
                        </w:rPr>
                      </w:pPr>
                      <w:r w:rsidRPr="00FE2792">
                        <w:rPr>
                          <w:rFonts w:cs="Arial"/>
                          <w:sz w:val="16"/>
                          <w:szCs w:val="16"/>
                        </w:rPr>
                        <w:t xml:space="preserve">                                        ACCT 0980 001 </w:t>
                      </w:r>
                      <w:proofErr w:type="gramStart"/>
                      <w:r w:rsidRPr="00FE2792">
                        <w:rPr>
                          <w:rFonts w:cs="Arial"/>
                          <w:sz w:val="16"/>
                          <w:szCs w:val="16"/>
                        </w:rPr>
                        <w:t>036</w:t>
                      </w:r>
                      <w:r>
                        <w:rPr>
                          <w:rFonts w:cs="Arial"/>
                          <w:sz w:val="16"/>
                          <w:szCs w:val="16"/>
                        </w:rPr>
                        <w:t>3</w:t>
                      </w:r>
                      <w:r w:rsidRPr="00FE2792">
                        <w:rPr>
                          <w:rFonts w:cs="Arial"/>
                          <w:sz w:val="16"/>
                          <w:szCs w:val="16"/>
                        </w:rPr>
                        <w:t xml:space="preserve">  02</w:t>
                      </w:r>
                      <w:proofErr w:type="gramEnd"/>
                      <w:r w:rsidRPr="00FE2792">
                        <w:rPr>
                          <w:rFonts w:cs="Arial"/>
                          <w:sz w:val="16"/>
                          <w:szCs w:val="16"/>
                        </w:rPr>
                        <w:t>/19/13</w:t>
                      </w:r>
                    </w:p>
                    <w:p w:rsidR="00243CD7" w:rsidRPr="00FE2792" w:rsidRDefault="00243CD7" w:rsidP="00B0362A">
                      <w:pPr>
                        <w:rPr>
                          <w:rFonts w:cs="Arial"/>
                          <w:sz w:val="16"/>
                          <w:szCs w:val="16"/>
                        </w:rPr>
                      </w:pPr>
                    </w:p>
                    <w:p w:rsidR="00243CD7" w:rsidRPr="00B65171" w:rsidRDefault="00243CD7" w:rsidP="00B0362A">
                      <w:pPr>
                        <w:rPr>
                          <w:rFonts w:cs="Arial"/>
                          <w:sz w:val="16"/>
                          <w:szCs w:val="16"/>
                        </w:rPr>
                      </w:pPr>
                      <w:r>
                        <w:rPr>
                          <w:rFonts w:cs="Arial"/>
                          <w:sz w:val="16"/>
                          <w:szCs w:val="16"/>
                        </w:rPr>
                        <w:t>…</w:t>
                      </w:r>
                    </w:p>
                  </w:txbxContent>
                </v:textbox>
                <w10:anchorlock/>
              </v:shape>
            </w:pict>
          </mc:Fallback>
        </mc:AlternateContent>
      </w:r>
    </w:p>
    <w:p w:rsidR="00B0362A" w:rsidRPr="004F72C3" w:rsidRDefault="00B0362A" w:rsidP="00B0362A">
      <w:pPr>
        <w:rPr>
          <w:b/>
          <w:sz w:val="24"/>
        </w:rPr>
      </w:pPr>
    </w:p>
    <w:p w:rsidR="00CB18A7" w:rsidRPr="004F72C3" w:rsidRDefault="00CB18A7" w:rsidP="00414418">
      <w:pPr>
        <w:rPr>
          <w:b/>
          <w:sz w:val="24"/>
        </w:rPr>
      </w:pPr>
    </w:p>
    <w:sectPr w:rsidR="00CB18A7" w:rsidRPr="004F72C3" w:rsidSect="00CB6F29">
      <w:headerReference w:type="default" r:id="rId20"/>
      <w:footerReference w:type="default" r:id="rId21"/>
      <w:footerReference w:type="first" r:id="rId22"/>
      <w:pgSz w:w="12240" w:h="15840" w:code="1"/>
      <w:pgMar w:top="720" w:right="720" w:bottom="720" w:left="72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974" w:rsidRDefault="009D0974">
      <w:r>
        <w:separator/>
      </w:r>
    </w:p>
  </w:endnote>
  <w:endnote w:type="continuationSeparator" w:id="0">
    <w:p w:rsidR="009D0974" w:rsidRDefault="009D0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00" w:type="pct"/>
      <w:tblInd w:w="144" w:type="dxa"/>
      <w:tblBorders>
        <w:insideH w:val="single" w:sz="4" w:space="0" w:color="auto"/>
      </w:tblBorders>
      <w:tblLook w:val="04A0" w:firstRow="1" w:lastRow="0" w:firstColumn="1" w:lastColumn="0" w:noHBand="0" w:noVBand="1"/>
    </w:tblPr>
    <w:tblGrid>
      <w:gridCol w:w="2138"/>
      <w:gridCol w:w="8446"/>
    </w:tblGrid>
    <w:tr w:rsidR="00243CD7" w:rsidRPr="00BD58FF" w:rsidTr="00A72648">
      <w:trPr>
        <w:trHeight w:val="675"/>
      </w:trPr>
      <w:tc>
        <w:tcPr>
          <w:tcW w:w="2124" w:type="dxa"/>
        </w:tcPr>
        <w:p w:rsidR="00243CD7" w:rsidRPr="00BD58FF" w:rsidRDefault="00243CD7" w:rsidP="001E3524">
          <w:pPr>
            <w:pStyle w:val="Header"/>
            <w:rPr>
              <w:sz w:val="18"/>
              <w:szCs w:val="18"/>
            </w:rPr>
          </w:pPr>
          <w:r>
            <w:rPr>
              <w:noProof/>
              <w:sz w:val="18"/>
              <w:szCs w:val="18"/>
            </w:rPr>
            <w:drawing>
              <wp:inline distT="0" distB="0" distL="0" distR="0">
                <wp:extent cx="1201420" cy="4572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01420" cy="457200"/>
                        </a:xfrm>
                        <a:prstGeom prst="rect">
                          <a:avLst/>
                        </a:prstGeom>
                        <a:noFill/>
                        <a:ln w="9525">
                          <a:noFill/>
                          <a:miter lim="800000"/>
                          <a:headEnd/>
                          <a:tailEnd/>
                        </a:ln>
                      </pic:spPr>
                    </pic:pic>
                  </a:graphicData>
                </a:graphic>
              </wp:inline>
            </w:drawing>
          </w:r>
        </w:p>
      </w:tc>
      <w:tc>
        <w:tcPr>
          <w:tcW w:w="8672" w:type="dxa"/>
          <w:vAlign w:val="center"/>
        </w:tcPr>
        <w:p w:rsidR="00243CD7" w:rsidRPr="001E1F93" w:rsidRDefault="00243CD7" w:rsidP="001E3524">
          <w:pPr>
            <w:rPr>
              <w:sz w:val="16"/>
              <w:szCs w:val="16"/>
            </w:rPr>
          </w:pPr>
          <w:r w:rsidRPr="001E1F93">
            <w:rPr>
              <w:sz w:val="16"/>
              <w:szCs w:val="16"/>
            </w:rPr>
            <w:t>Copyright © 201</w:t>
          </w:r>
          <w:r>
            <w:rPr>
              <w:sz w:val="16"/>
              <w:szCs w:val="16"/>
            </w:rPr>
            <w:t>3</w:t>
          </w:r>
          <w:r w:rsidRPr="001E1F93">
            <w:rPr>
              <w:sz w:val="16"/>
              <w:szCs w:val="16"/>
            </w:rPr>
            <w:t xml:space="preserve"> Stella Nova Technologies, Inc. All rights reserved.</w:t>
          </w:r>
        </w:p>
        <w:p w:rsidR="00243CD7" w:rsidRPr="001E1F93" w:rsidRDefault="00243CD7" w:rsidP="001E3524">
          <w:pPr>
            <w:pStyle w:val="Footer"/>
            <w:spacing w:before="60"/>
            <w:rPr>
              <w:sz w:val="16"/>
              <w:szCs w:val="16"/>
            </w:rPr>
          </w:pPr>
          <w:r w:rsidRPr="001E1F93">
            <w:rPr>
              <w:sz w:val="16"/>
              <w:szCs w:val="16"/>
            </w:rPr>
            <w:t>This document contains confidential and proprietary information owned by Stella Nova Technologies, Inc. It may not be copied or distributed to anyone without prior written authorization from Stella Nova Technologies, Inc.</w:t>
          </w:r>
        </w:p>
      </w:tc>
    </w:tr>
  </w:tbl>
  <w:p w:rsidR="00243CD7" w:rsidRPr="00A6001F" w:rsidRDefault="00243CD7" w:rsidP="00A6001F">
    <w:pPr>
      <w:pStyle w:val="Footer"/>
      <w:jc w:val="right"/>
      <w:rPr>
        <w:sz w:val="18"/>
        <w:szCs w:val="18"/>
      </w:rPr>
    </w:pPr>
    <w:r>
      <w:ptab w:relativeTo="margin" w:alignment="center" w:leader="none"/>
    </w:r>
    <w:r>
      <w:ptab w:relativeTo="margin" w:alignment="right" w:leader="none"/>
    </w:r>
    <w:r w:rsidRPr="00091B36">
      <w:rPr>
        <w:i/>
        <w:sz w:val="18"/>
        <w:szCs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CD7" w:rsidRDefault="00243CD7" w:rsidP="00CB6F29">
    <w:pPr>
      <w:ind w:left="72"/>
      <w:rPr>
        <w:rFonts w:cs="Arial"/>
        <w:szCs w:val="20"/>
      </w:rPr>
    </w:pPr>
    <w:r w:rsidRPr="003C0044">
      <w:rPr>
        <w:rStyle w:val="Strong"/>
        <w:rFonts w:cs="Arial"/>
        <w:b w:val="0"/>
        <w:sz w:val="24"/>
        <w:bdr w:val="none" w:sz="0" w:space="0" w:color="auto" w:frame="1"/>
      </w:rPr>
      <w:t xml:space="preserve">Stella Nova Technologies, </w:t>
    </w:r>
    <w:proofErr w:type="spellStart"/>
    <w:r w:rsidRPr="003C0044">
      <w:rPr>
        <w:rStyle w:val="Strong"/>
        <w:rFonts w:cs="Arial"/>
        <w:b w:val="0"/>
        <w:sz w:val="24"/>
        <w:bdr w:val="none" w:sz="0" w:space="0" w:color="auto" w:frame="1"/>
      </w:rPr>
      <w:t>Inc</w:t>
    </w:r>
    <w:proofErr w:type="spellEnd"/>
    <w:r w:rsidRPr="005E21B2">
      <w:rPr>
        <w:rFonts w:cs="Arial"/>
        <w:sz w:val="24"/>
      </w:rPr>
      <w:br/>
    </w:r>
    <w:r>
      <w:rPr>
        <w:rFonts w:cs="Arial"/>
        <w:szCs w:val="20"/>
      </w:rPr>
      <w:t>11635 North Park Drive</w:t>
    </w:r>
  </w:p>
  <w:p w:rsidR="00243CD7" w:rsidRDefault="00243CD7" w:rsidP="00CB6F29">
    <w:pPr>
      <w:ind w:left="72"/>
      <w:rPr>
        <w:rFonts w:cs="Arial"/>
        <w:szCs w:val="20"/>
      </w:rPr>
    </w:pPr>
    <w:r>
      <w:rPr>
        <w:rFonts w:cs="Arial"/>
        <w:szCs w:val="20"/>
      </w:rPr>
      <w:t>Suite 100</w:t>
    </w:r>
  </w:p>
  <w:p w:rsidR="00243CD7" w:rsidRDefault="00243CD7" w:rsidP="00CB6F29">
    <w:pPr>
      <w:ind w:left="72"/>
      <w:rPr>
        <w:rFonts w:cs="Arial"/>
        <w:szCs w:val="20"/>
      </w:rPr>
    </w:pPr>
    <w:r>
      <w:rPr>
        <w:rFonts w:cs="Arial"/>
        <w:szCs w:val="20"/>
      </w:rPr>
      <w:t>Wake Forest, NC 27587</w:t>
    </w:r>
    <w:r w:rsidRPr="005E21B2">
      <w:rPr>
        <w:rFonts w:cs="Arial"/>
        <w:szCs w:val="20"/>
      </w:rPr>
      <w:br/>
    </w:r>
    <w:r>
      <w:rPr>
        <w:rFonts w:cs="Arial"/>
        <w:szCs w:val="20"/>
      </w:rPr>
      <w:t>919.435.9900</w:t>
    </w:r>
  </w:p>
  <w:p w:rsidR="00243CD7" w:rsidRPr="005E21B2" w:rsidRDefault="00243CD7" w:rsidP="00AA76BC">
    <w:pPr>
      <w:ind w:left="72"/>
      <w:jc w:val="right"/>
      <w:rPr>
        <w:b/>
        <w:iCs/>
        <w:sz w:val="24"/>
      </w:rPr>
    </w:pPr>
    <w:r w:rsidRPr="00CB6F29">
      <w:rPr>
        <w:rFonts w:cs="Arial"/>
        <w:noProof/>
        <w:szCs w:val="20"/>
      </w:rPr>
      <w:drawing>
        <wp:inline distT="0" distB="0" distL="0" distR="0">
          <wp:extent cx="6858000" cy="447818"/>
          <wp:effectExtent l="19050" t="0" r="0" b="0"/>
          <wp:docPr id="3" name="Picture 1" descr="doc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_header.png"/>
                  <pic:cNvPicPr/>
                </pic:nvPicPr>
                <pic:blipFill>
                  <a:blip r:embed="rId1"/>
                  <a:stretch>
                    <a:fillRect/>
                  </a:stretch>
                </pic:blipFill>
                <pic:spPr>
                  <a:xfrm>
                    <a:off x="0" y="0"/>
                    <a:ext cx="6858000" cy="447818"/>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974" w:rsidRDefault="009D0974">
      <w:r>
        <w:separator/>
      </w:r>
    </w:p>
  </w:footnote>
  <w:footnote w:type="continuationSeparator" w:id="0">
    <w:p w:rsidR="009D0974" w:rsidRDefault="009D09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00" w:type="pct"/>
      <w:tblInd w:w="144" w:type="dxa"/>
      <w:tblLook w:val="04A0" w:firstRow="1" w:lastRow="0" w:firstColumn="1" w:lastColumn="0" w:noHBand="0" w:noVBand="1"/>
    </w:tblPr>
    <w:tblGrid>
      <w:gridCol w:w="5281"/>
      <w:gridCol w:w="5303"/>
    </w:tblGrid>
    <w:tr w:rsidR="00243CD7" w:rsidRPr="006A76D3" w:rsidTr="00091B36">
      <w:trPr>
        <w:trHeight w:val="267"/>
      </w:trPr>
      <w:tc>
        <w:tcPr>
          <w:tcW w:w="5508" w:type="dxa"/>
          <w:vAlign w:val="center"/>
        </w:tcPr>
        <w:p w:rsidR="00243CD7" w:rsidRPr="006A76D3" w:rsidRDefault="00243CD7" w:rsidP="003B6D48">
          <w:pPr>
            <w:pStyle w:val="Header"/>
            <w:rPr>
              <w:i/>
              <w:iCs/>
              <w:sz w:val="18"/>
              <w:szCs w:val="18"/>
            </w:rPr>
          </w:pPr>
          <w:r w:rsidRPr="006A76D3">
            <w:rPr>
              <w:i/>
              <w:iCs/>
              <w:sz w:val="18"/>
              <w:szCs w:val="18"/>
            </w:rPr>
            <w:t>Pre-Order Deposit Feature Document</w:t>
          </w:r>
        </w:p>
      </w:tc>
      <w:tc>
        <w:tcPr>
          <w:tcW w:w="5508" w:type="dxa"/>
          <w:vAlign w:val="center"/>
        </w:tcPr>
        <w:p w:rsidR="00243CD7" w:rsidRPr="006A76D3" w:rsidRDefault="00243CD7" w:rsidP="006C20F3">
          <w:pPr>
            <w:pStyle w:val="Header"/>
            <w:jc w:val="right"/>
            <w:rPr>
              <w:i/>
              <w:sz w:val="18"/>
              <w:szCs w:val="18"/>
            </w:rPr>
          </w:pPr>
          <w:r w:rsidRPr="006A76D3">
            <w:rPr>
              <w:i/>
              <w:sz w:val="18"/>
              <w:szCs w:val="18"/>
            </w:rPr>
            <w:t>Revision Date: 10/</w:t>
          </w:r>
          <w:del w:id="772" w:author="Amy Byers" w:date="2014-10-07T09:23:00Z">
            <w:r w:rsidRPr="006A76D3" w:rsidDel="006C20F3">
              <w:rPr>
                <w:i/>
                <w:sz w:val="18"/>
                <w:szCs w:val="18"/>
              </w:rPr>
              <w:delText>14/2013</w:delText>
            </w:r>
          </w:del>
          <w:ins w:id="773" w:author="Amy Byers" w:date="2014-10-07T09:23:00Z">
            <w:r>
              <w:rPr>
                <w:i/>
                <w:sz w:val="18"/>
                <w:szCs w:val="18"/>
              </w:rPr>
              <w:t>7/2014</w:t>
            </w:r>
          </w:ins>
        </w:p>
      </w:tc>
    </w:tr>
    <w:tr w:rsidR="00243CD7" w:rsidRPr="006A76D3" w:rsidTr="001E1F93">
      <w:tc>
        <w:tcPr>
          <w:tcW w:w="5508" w:type="dxa"/>
          <w:vAlign w:val="center"/>
        </w:tcPr>
        <w:p w:rsidR="00243CD7" w:rsidRPr="006A76D3" w:rsidRDefault="00243CD7" w:rsidP="00915813">
          <w:pPr>
            <w:pStyle w:val="Header"/>
            <w:rPr>
              <w:b/>
              <w:i/>
              <w:iCs/>
              <w:sz w:val="18"/>
              <w:szCs w:val="18"/>
            </w:rPr>
          </w:pPr>
          <w:r w:rsidRPr="006A76D3">
            <w:rPr>
              <w:b/>
              <w:i/>
              <w:iCs/>
              <w:sz w:val="18"/>
              <w:szCs w:val="18"/>
            </w:rPr>
            <w:t>Stella Nova and Best Buy Canada Confidential</w:t>
          </w:r>
        </w:p>
      </w:tc>
      <w:tc>
        <w:tcPr>
          <w:tcW w:w="5508" w:type="dxa"/>
          <w:vAlign w:val="center"/>
        </w:tcPr>
        <w:p w:rsidR="00243CD7" w:rsidRPr="006A76D3" w:rsidRDefault="00243CD7" w:rsidP="00AA76BC">
          <w:pPr>
            <w:pStyle w:val="Footer"/>
            <w:jc w:val="right"/>
            <w:rPr>
              <w:sz w:val="18"/>
              <w:szCs w:val="18"/>
            </w:rPr>
          </w:pPr>
          <w:r w:rsidRPr="006A76D3">
            <w:rPr>
              <w:i/>
              <w:sz w:val="18"/>
              <w:szCs w:val="18"/>
            </w:rPr>
            <w:t xml:space="preserve">Page </w:t>
          </w:r>
          <w:r w:rsidRPr="006A76D3">
            <w:rPr>
              <w:i/>
              <w:sz w:val="18"/>
              <w:szCs w:val="18"/>
            </w:rPr>
            <w:fldChar w:fldCharType="begin"/>
          </w:r>
          <w:r w:rsidRPr="006A76D3">
            <w:rPr>
              <w:i/>
              <w:sz w:val="18"/>
              <w:szCs w:val="18"/>
            </w:rPr>
            <w:instrText xml:space="preserve"> PAGE </w:instrText>
          </w:r>
          <w:r w:rsidRPr="006A76D3">
            <w:rPr>
              <w:i/>
              <w:sz w:val="18"/>
              <w:szCs w:val="18"/>
            </w:rPr>
            <w:fldChar w:fldCharType="separate"/>
          </w:r>
          <w:r w:rsidR="002F77F4">
            <w:rPr>
              <w:i/>
              <w:noProof/>
              <w:sz w:val="18"/>
              <w:szCs w:val="18"/>
            </w:rPr>
            <w:t>18</w:t>
          </w:r>
          <w:r w:rsidRPr="006A76D3">
            <w:rPr>
              <w:i/>
              <w:sz w:val="18"/>
              <w:szCs w:val="18"/>
            </w:rPr>
            <w:fldChar w:fldCharType="end"/>
          </w:r>
          <w:r w:rsidRPr="006A76D3">
            <w:rPr>
              <w:i/>
              <w:sz w:val="18"/>
              <w:szCs w:val="18"/>
            </w:rPr>
            <w:t xml:space="preserve"> of </w:t>
          </w:r>
          <w:r w:rsidRPr="006A76D3">
            <w:rPr>
              <w:i/>
              <w:sz w:val="18"/>
              <w:szCs w:val="18"/>
            </w:rPr>
            <w:fldChar w:fldCharType="begin"/>
          </w:r>
          <w:r w:rsidRPr="006A76D3">
            <w:rPr>
              <w:i/>
              <w:sz w:val="18"/>
              <w:szCs w:val="18"/>
            </w:rPr>
            <w:instrText xml:space="preserve"> NUMPAGES </w:instrText>
          </w:r>
          <w:r w:rsidRPr="006A76D3">
            <w:rPr>
              <w:i/>
              <w:sz w:val="18"/>
              <w:szCs w:val="18"/>
            </w:rPr>
            <w:fldChar w:fldCharType="separate"/>
          </w:r>
          <w:r w:rsidR="002F77F4">
            <w:rPr>
              <w:i/>
              <w:noProof/>
              <w:sz w:val="18"/>
              <w:szCs w:val="18"/>
            </w:rPr>
            <w:t>18</w:t>
          </w:r>
          <w:r w:rsidRPr="006A76D3">
            <w:rPr>
              <w:i/>
              <w:sz w:val="18"/>
              <w:szCs w:val="18"/>
            </w:rPr>
            <w:fldChar w:fldCharType="end"/>
          </w:r>
        </w:p>
      </w:tc>
    </w:tr>
  </w:tbl>
  <w:p w:rsidR="00243CD7" w:rsidRPr="008E55BA" w:rsidRDefault="00243CD7" w:rsidP="001164C3">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1950"/>
    <w:multiLevelType w:val="hybridMultilevel"/>
    <w:tmpl w:val="AF34FB0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C102D5"/>
    <w:multiLevelType w:val="multilevel"/>
    <w:tmpl w:val="DA4069E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pStyle w:val="Heading4"/>
      <w:lvlText w:val="%1.%2.%3.%4."/>
      <w:lvlJc w:val="left"/>
      <w:pPr>
        <w:tabs>
          <w:tab w:val="num" w:pos="216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nsid w:val="09897D8F"/>
    <w:multiLevelType w:val="hybridMultilevel"/>
    <w:tmpl w:val="CF0E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F118A9"/>
    <w:multiLevelType w:val="hybridMultilevel"/>
    <w:tmpl w:val="F076630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225D5B"/>
    <w:multiLevelType w:val="hybridMultilevel"/>
    <w:tmpl w:val="F076630A"/>
    <w:lvl w:ilvl="0" w:tplc="0409000F">
      <w:start w:val="1"/>
      <w:numFmt w:val="decimal"/>
      <w:lvlText w:val="%1."/>
      <w:lvlJc w:val="left"/>
      <w:pPr>
        <w:ind w:left="396" w:hanging="360"/>
      </w:pPr>
    </w:lvl>
    <w:lvl w:ilvl="1" w:tplc="04090019">
      <w:start w:val="1"/>
      <w:numFmt w:val="lowerLetter"/>
      <w:lvlText w:val="%2."/>
      <w:lvlJc w:val="left"/>
      <w:pPr>
        <w:ind w:left="1116" w:hanging="360"/>
      </w:pPr>
    </w:lvl>
    <w:lvl w:ilvl="2" w:tplc="0409001B">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5">
    <w:nsid w:val="145D6C44"/>
    <w:multiLevelType w:val="hybridMultilevel"/>
    <w:tmpl w:val="912E2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015B97"/>
    <w:multiLevelType w:val="hybridMultilevel"/>
    <w:tmpl w:val="AC64F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6190FC6"/>
    <w:multiLevelType w:val="hybridMultilevel"/>
    <w:tmpl w:val="AA7036D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BA85AEA"/>
    <w:multiLevelType w:val="hybridMultilevel"/>
    <w:tmpl w:val="A7D88ED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F1F4216"/>
    <w:multiLevelType w:val="hybridMultilevel"/>
    <w:tmpl w:val="F076630A"/>
    <w:lvl w:ilvl="0" w:tplc="0409000F">
      <w:start w:val="1"/>
      <w:numFmt w:val="decimal"/>
      <w:lvlText w:val="%1."/>
      <w:lvlJc w:val="left"/>
      <w:pPr>
        <w:ind w:left="396" w:hanging="360"/>
      </w:pPr>
    </w:lvl>
    <w:lvl w:ilvl="1" w:tplc="04090019">
      <w:start w:val="1"/>
      <w:numFmt w:val="lowerLetter"/>
      <w:lvlText w:val="%2."/>
      <w:lvlJc w:val="left"/>
      <w:pPr>
        <w:ind w:left="1116" w:hanging="360"/>
      </w:pPr>
    </w:lvl>
    <w:lvl w:ilvl="2" w:tplc="0409001B">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0">
    <w:nsid w:val="463B7D93"/>
    <w:multiLevelType w:val="multilevel"/>
    <w:tmpl w:val="29E8FB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648"/>
      </w:pPr>
      <w:rPr>
        <w:rFonts w:hint="default"/>
      </w:rPr>
    </w:lvl>
    <w:lvl w:ilvl="2">
      <w:start w:val="1"/>
      <w:numFmt w:val="decimal"/>
      <w:lvlText w:val="%1.%2.%3"/>
      <w:lvlJc w:val="left"/>
      <w:pPr>
        <w:tabs>
          <w:tab w:val="num" w:pos="1440"/>
        </w:tabs>
        <w:ind w:left="1224" w:hanging="504"/>
      </w:pPr>
      <w:rPr>
        <w:rFonts w:hint="default"/>
      </w:rPr>
    </w:lvl>
    <w:lvl w:ilvl="3">
      <w:start w:val="1"/>
      <w:numFmt w:val="decimal"/>
      <w:pStyle w:val="H3"/>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51A4539A"/>
    <w:multiLevelType w:val="hybridMultilevel"/>
    <w:tmpl w:val="2F6237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8F25C12"/>
    <w:multiLevelType w:val="hybridMultilevel"/>
    <w:tmpl w:val="D7F69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A3E0785"/>
    <w:multiLevelType w:val="hybridMultilevel"/>
    <w:tmpl w:val="F076630A"/>
    <w:lvl w:ilvl="0" w:tplc="0409000F">
      <w:start w:val="1"/>
      <w:numFmt w:val="decimal"/>
      <w:lvlText w:val="%1."/>
      <w:lvlJc w:val="left"/>
      <w:pPr>
        <w:ind w:left="396" w:hanging="360"/>
      </w:pPr>
    </w:lvl>
    <w:lvl w:ilvl="1" w:tplc="04090019">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4">
    <w:nsid w:val="74B52137"/>
    <w:multiLevelType w:val="hybridMultilevel"/>
    <w:tmpl w:val="0F3CF42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58370A7"/>
    <w:multiLevelType w:val="hybridMultilevel"/>
    <w:tmpl w:val="06ECE6F8"/>
    <w:lvl w:ilvl="0" w:tplc="0409000F">
      <w:start w:val="1"/>
      <w:numFmt w:val="decimal"/>
      <w:lvlText w:val="%1."/>
      <w:lvlJc w:val="left"/>
      <w:pPr>
        <w:ind w:left="1116" w:hanging="360"/>
      </w:pPr>
      <w:rPr>
        <w:rFonts w:hint="default"/>
      </w:rPr>
    </w:lvl>
    <w:lvl w:ilvl="1" w:tplc="04090019">
      <w:start w:val="1"/>
      <w:numFmt w:val="lowerLetter"/>
      <w:lvlText w:val="%2."/>
      <w:lvlJc w:val="left"/>
      <w:pPr>
        <w:ind w:left="1836" w:hanging="360"/>
      </w:pPr>
    </w:lvl>
    <w:lvl w:ilvl="2" w:tplc="0409001B">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16">
    <w:nsid w:val="78D565C4"/>
    <w:multiLevelType w:val="hybridMultilevel"/>
    <w:tmpl w:val="FB8CE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AF25B17"/>
    <w:multiLevelType w:val="hybridMultilevel"/>
    <w:tmpl w:val="D7F69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1"/>
  </w:num>
  <w:num w:numId="3">
    <w:abstractNumId w:val="10"/>
  </w:num>
  <w:num w:numId="4">
    <w:abstractNumId w:val="0"/>
  </w:num>
  <w:num w:numId="5">
    <w:abstractNumId w:val="12"/>
  </w:num>
  <w:num w:numId="6">
    <w:abstractNumId w:val="17"/>
  </w:num>
  <w:num w:numId="7">
    <w:abstractNumId w:val="11"/>
  </w:num>
  <w:num w:numId="8">
    <w:abstractNumId w:val="9"/>
  </w:num>
  <w:num w:numId="9">
    <w:abstractNumId w:val="5"/>
  </w:num>
  <w:num w:numId="10">
    <w:abstractNumId w:val="13"/>
  </w:num>
  <w:num w:numId="11">
    <w:abstractNumId w:val="4"/>
  </w:num>
  <w:num w:numId="12">
    <w:abstractNumId w:val="15"/>
  </w:num>
  <w:num w:numId="13">
    <w:abstractNumId w:val="14"/>
  </w:num>
  <w:num w:numId="14">
    <w:abstractNumId w:val="8"/>
  </w:num>
  <w:num w:numId="15">
    <w:abstractNumId w:val="7"/>
  </w:num>
  <w:num w:numId="16">
    <w:abstractNumId w:val="3"/>
  </w:num>
  <w:num w:numId="17">
    <w:abstractNumId w:val="2"/>
  </w:num>
  <w:num w:numId="18">
    <w:abstractNumId w:val="1"/>
  </w:num>
  <w:num w:numId="19">
    <w:abstractNumId w:val="6"/>
  </w:num>
  <w:numIdMacAtCleanup w:val="1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y Byers">
    <w15:presenceInfo w15:providerId="AD" w15:userId="S-1-5-21-1937516682-3587700642-2321761428-11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813"/>
    <w:rsid w:val="00003F23"/>
    <w:rsid w:val="000254D5"/>
    <w:rsid w:val="00027F72"/>
    <w:rsid w:val="000319F1"/>
    <w:rsid w:val="00033621"/>
    <w:rsid w:val="00041038"/>
    <w:rsid w:val="00044518"/>
    <w:rsid w:val="00045070"/>
    <w:rsid w:val="00045E75"/>
    <w:rsid w:val="00051E40"/>
    <w:rsid w:val="00057F27"/>
    <w:rsid w:val="000600F0"/>
    <w:rsid w:val="000601EF"/>
    <w:rsid w:val="00066883"/>
    <w:rsid w:val="0008094E"/>
    <w:rsid w:val="00081E3A"/>
    <w:rsid w:val="0009029B"/>
    <w:rsid w:val="000916F9"/>
    <w:rsid w:val="00091B36"/>
    <w:rsid w:val="000A0B8D"/>
    <w:rsid w:val="000A0C45"/>
    <w:rsid w:val="000A1810"/>
    <w:rsid w:val="000A2FCA"/>
    <w:rsid w:val="000B559C"/>
    <w:rsid w:val="000D325A"/>
    <w:rsid w:val="000D42DE"/>
    <w:rsid w:val="000D6F5D"/>
    <w:rsid w:val="000E1080"/>
    <w:rsid w:val="000E52BB"/>
    <w:rsid w:val="000E559C"/>
    <w:rsid w:val="00111F1F"/>
    <w:rsid w:val="001141C4"/>
    <w:rsid w:val="001164C3"/>
    <w:rsid w:val="00125DA6"/>
    <w:rsid w:val="00145772"/>
    <w:rsid w:val="0015173B"/>
    <w:rsid w:val="00153183"/>
    <w:rsid w:val="0016259E"/>
    <w:rsid w:val="00166947"/>
    <w:rsid w:val="001708A5"/>
    <w:rsid w:val="00172AE1"/>
    <w:rsid w:val="001773E0"/>
    <w:rsid w:val="00181D3C"/>
    <w:rsid w:val="001827F0"/>
    <w:rsid w:val="00185B56"/>
    <w:rsid w:val="0019056D"/>
    <w:rsid w:val="0019273A"/>
    <w:rsid w:val="00195B40"/>
    <w:rsid w:val="001A0897"/>
    <w:rsid w:val="001A475B"/>
    <w:rsid w:val="001A7D95"/>
    <w:rsid w:val="001B1EE2"/>
    <w:rsid w:val="001B3D85"/>
    <w:rsid w:val="001C1554"/>
    <w:rsid w:val="001C1CE8"/>
    <w:rsid w:val="001C1E2A"/>
    <w:rsid w:val="001C4CC0"/>
    <w:rsid w:val="001D2B93"/>
    <w:rsid w:val="001D3A0B"/>
    <w:rsid w:val="001D3EDF"/>
    <w:rsid w:val="001E1F93"/>
    <w:rsid w:val="001E3524"/>
    <w:rsid w:val="001E4EA8"/>
    <w:rsid w:val="001E73F7"/>
    <w:rsid w:val="001E7558"/>
    <w:rsid w:val="001F04B8"/>
    <w:rsid w:val="0021254E"/>
    <w:rsid w:val="00217BFF"/>
    <w:rsid w:val="00220326"/>
    <w:rsid w:val="00223441"/>
    <w:rsid w:val="00231508"/>
    <w:rsid w:val="002332EB"/>
    <w:rsid w:val="00234825"/>
    <w:rsid w:val="00235CC7"/>
    <w:rsid w:val="002410ED"/>
    <w:rsid w:val="0024163E"/>
    <w:rsid w:val="00243CD7"/>
    <w:rsid w:val="002467F5"/>
    <w:rsid w:val="00250E49"/>
    <w:rsid w:val="00251252"/>
    <w:rsid w:val="00257032"/>
    <w:rsid w:val="00265366"/>
    <w:rsid w:val="0026699F"/>
    <w:rsid w:val="0026723D"/>
    <w:rsid w:val="00272E9F"/>
    <w:rsid w:val="00275DB5"/>
    <w:rsid w:val="00285A4E"/>
    <w:rsid w:val="00287B14"/>
    <w:rsid w:val="002948BD"/>
    <w:rsid w:val="00295827"/>
    <w:rsid w:val="002A2D8D"/>
    <w:rsid w:val="002A338B"/>
    <w:rsid w:val="002B14F0"/>
    <w:rsid w:val="002B26B0"/>
    <w:rsid w:val="002B3CC0"/>
    <w:rsid w:val="002C01B3"/>
    <w:rsid w:val="002D0D92"/>
    <w:rsid w:val="002D61CD"/>
    <w:rsid w:val="002E05EC"/>
    <w:rsid w:val="002E2827"/>
    <w:rsid w:val="002E2B74"/>
    <w:rsid w:val="002E733C"/>
    <w:rsid w:val="002F2CC7"/>
    <w:rsid w:val="002F77F4"/>
    <w:rsid w:val="00305B5F"/>
    <w:rsid w:val="0030664E"/>
    <w:rsid w:val="003113FA"/>
    <w:rsid w:val="00311E4D"/>
    <w:rsid w:val="00315981"/>
    <w:rsid w:val="0031760C"/>
    <w:rsid w:val="00320A86"/>
    <w:rsid w:val="00320DD3"/>
    <w:rsid w:val="00325DEE"/>
    <w:rsid w:val="00334375"/>
    <w:rsid w:val="00337215"/>
    <w:rsid w:val="00341299"/>
    <w:rsid w:val="00342344"/>
    <w:rsid w:val="00346A2E"/>
    <w:rsid w:val="003477B8"/>
    <w:rsid w:val="00347D18"/>
    <w:rsid w:val="00356C69"/>
    <w:rsid w:val="00363873"/>
    <w:rsid w:val="00366130"/>
    <w:rsid w:val="003740F8"/>
    <w:rsid w:val="0037641C"/>
    <w:rsid w:val="00384047"/>
    <w:rsid w:val="003907C3"/>
    <w:rsid w:val="00391788"/>
    <w:rsid w:val="00395324"/>
    <w:rsid w:val="0039539A"/>
    <w:rsid w:val="00395BE1"/>
    <w:rsid w:val="00397E67"/>
    <w:rsid w:val="003A2D38"/>
    <w:rsid w:val="003A31C9"/>
    <w:rsid w:val="003A372C"/>
    <w:rsid w:val="003A3810"/>
    <w:rsid w:val="003A7D06"/>
    <w:rsid w:val="003B0BAD"/>
    <w:rsid w:val="003B6D48"/>
    <w:rsid w:val="003C0044"/>
    <w:rsid w:val="003C243B"/>
    <w:rsid w:val="003C4BF0"/>
    <w:rsid w:val="003C5E6D"/>
    <w:rsid w:val="003C787D"/>
    <w:rsid w:val="003D572C"/>
    <w:rsid w:val="003D7502"/>
    <w:rsid w:val="003E2091"/>
    <w:rsid w:val="003E2307"/>
    <w:rsid w:val="003E714C"/>
    <w:rsid w:val="003F0F99"/>
    <w:rsid w:val="003F1771"/>
    <w:rsid w:val="003F4A29"/>
    <w:rsid w:val="00402B28"/>
    <w:rsid w:val="00406A08"/>
    <w:rsid w:val="00412E93"/>
    <w:rsid w:val="00413942"/>
    <w:rsid w:val="00414418"/>
    <w:rsid w:val="00420DB9"/>
    <w:rsid w:val="0042187E"/>
    <w:rsid w:val="0043295B"/>
    <w:rsid w:val="0043653D"/>
    <w:rsid w:val="00441601"/>
    <w:rsid w:val="004423DD"/>
    <w:rsid w:val="004433E7"/>
    <w:rsid w:val="0045158B"/>
    <w:rsid w:val="0046024E"/>
    <w:rsid w:val="00460D9E"/>
    <w:rsid w:val="004618E7"/>
    <w:rsid w:val="00465BF1"/>
    <w:rsid w:val="00473E68"/>
    <w:rsid w:val="00475581"/>
    <w:rsid w:val="004855CF"/>
    <w:rsid w:val="00495320"/>
    <w:rsid w:val="004979C0"/>
    <w:rsid w:val="00497A05"/>
    <w:rsid w:val="004A3BEA"/>
    <w:rsid w:val="004A4B16"/>
    <w:rsid w:val="004B2C0E"/>
    <w:rsid w:val="004B422B"/>
    <w:rsid w:val="004B67CC"/>
    <w:rsid w:val="004B6D8D"/>
    <w:rsid w:val="004C0A0C"/>
    <w:rsid w:val="004D0428"/>
    <w:rsid w:val="004D1EE5"/>
    <w:rsid w:val="004E04F1"/>
    <w:rsid w:val="004E1135"/>
    <w:rsid w:val="004E2365"/>
    <w:rsid w:val="004E2FAE"/>
    <w:rsid w:val="004E473F"/>
    <w:rsid w:val="004E55FD"/>
    <w:rsid w:val="004F3634"/>
    <w:rsid w:val="004F72C3"/>
    <w:rsid w:val="00503A6B"/>
    <w:rsid w:val="00510DBC"/>
    <w:rsid w:val="0051277F"/>
    <w:rsid w:val="00517CA9"/>
    <w:rsid w:val="00525FC9"/>
    <w:rsid w:val="0052770C"/>
    <w:rsid w:val="00530FAC"/>
    <w:rsid w:val="00535B22"/>
    <w:rsid w:val="00535E1D"/>
    <w:rsid w:val="005370C3"/>
    <w:rsid w:val="0054037C"/>
    <w:rsid w:val="00541917"/>
    <w:rsid w:val="00547E56"/>
    <w:rsid w:val="0055040B"/>
    <w:rsid w:val="0056491E"/>
    <w:rsid w:val="0058582B"/>
    <w:rsid w:val="0058708D"/>
    <w:rsid w:val="00590257"/>
    <w:rsid w:val="005949D3"/>
    <w:rsid w:val="0059713B"/>
    <w:rsid w:val="005A1926"/>
    <w:rsid w:val="005A238B"/>
    <w:rsid w:val="005A5521"/>
    <w:rsid w:val="005B008D"/>
    <w:rsid w:val="005B41F5"/>
    <w:rsid w:val="005C11F8"/>
    <w:rsid w:val="005C58B2"/>
    <w:rsid w:val="005D08D9"/>
    <w:rsid w:val="005D33EE"/>
    <w:rsid w:val="005E21B2"/>
    <w:rsid w:val="005E267C"/>
    <w:rsid w:val="005E3236"/>
    <w:rsid w:val="005E45F1"/>
    <w:rsid w:val="005E48DD"/>
    <w:rsid w:val="005E602C"/>
    <w:rsid w:val="005F239C"/>
    <w:rsid w:val="005F7145"/>
    <w:rsid w:val="005F78F9"/>
    <w:rsid w:val="006002A3"/>
    <w:rsid w:val="00602926"/>
    <w:rsid w:val="00603033"/>
    <w:rsid w:val="00603E71"/>
    <w:rsid w:val="00613A4A"/>
    <w:rsid w:val="00614A12"/>
    <w:rsid w:val="006176AC"/>
    <w:rsid w:val="0062533E"/>
    <w:rsid w:val="0063125C"/>
    <w:rsid w:val="00631F2B"/>
    <w:rsid w:val="00635B7F"/>
    <w:rsid w:val="006378B2"/>
    <w:rsid w:val="006518B7"/>
    <w:rsid w:val="006608E7"/>
    <w:rsid w:val="00664B7C"/>
    <w:rsid w:val="0066627A"/>
    <w:rsid w:val="0066640E"/>
    <w:rsid w:val="0067185A"/>
    <w:rsid w:val="00680F2D"/>
    <w:rsid w:val="00683257"/>
    <w:rsid w:val="00684E9D"/>
    <w:rsid w:val="00684FA0"/>
    <w:rsid w:val="00687453"/>
    <w:rsid w:val="00690081"/>
    <w:rsid w:val="006940B6"/>
    <w:rsid w:val="006A25A6"/>
    <w:rsid w:val="006A33FC"/>
    <w:rsid w:val="006A5454"/>
    <w:rsid w:val="006A5947"/>
    <w:rsid w:val="006A76D3"/>
    <w:rsid w:val="006B0B15"/>
    <w:rsid w:val="006B0ED2"/>
    <w:rsid w:val="006C20F3"/>
    <w:rsid w:val="006D05E5"/>
    <w:rsid w:val="006D10B4"/>
    <w:rsid w:val="006D79C5"/>
    <w:rsid w:val="006D7E11"/>
    <w:rsid w:val="006E238A"/>
    <w:rsid w:val="006E30BB"/>
    <w:rsid w:val="006F19B4"/>
    <w:rsid w:val="006F2A0C"/>
    <w:rsid w:val="006F35DD"/>
    <w:rsid w:val="00701E87"/>
    <w:rsid w:val="0070539B"/>
    <w:rsid w:val="0070676F"/>
    <w:rsid w:val="007114DB"/>
    <w:rsid w:val="00711DD6"/>
    <w:rsid w:val="0071531C"/>
    <w:rsid w:val="0072172B"/>
    <w:rsid w:val="00721745"/>
    <w:rsid w:val="00722BEC"/>
    <w:rsid w:val="00727D70"/>
    <w:rsid w:val="00731DE3"/>
    <w:rsid w:val="007345D8"/>
    <w:rsid w:val="007345F4"/>
    <w:rsid w:val="0073608F"/>
    <w:rsid w:val="0074024C"/>
    <w:rsid w:val="00742C6B"/>
    <w:rsid w:val="00743397"/>
    <w:rsid w:val="00750589"/>
    <w:rsid w:val="00751D38"/>
    <w:rsid w:val="00753D4E"/>
    <w:rsid w:val="00754B2E"/>
    <w:rsid w:val="00755B64"/>
    <w:rsid w:val="007563F4"/>
    <w:rsid w:val="00761EFD"/>
    <w:rsid w:val="00763E93"/>
    <w:rsid w:val="007837D8"/>
    <w:rsid w:val="00785B71"/>
    <w:rsid w:val="00791019"/>
    <w:rsid w:val="007926DE"/>
    <w:rsid w:val="00796618"/>
    <w:rsid w:val="007A7B45"/>
    <w:rsid w:val="007A7CDB"/>
    <w:rsid w:val="007B374D"/>
    <w:rsid w:val="007B6CD4"/>
    <w:rsid w:val="007B762B"/>
    <w:rsid w:val="007B7D91"/>
    <w:rsid w:val="007C15AC"/>
    <w:rsid w:val="007C5414"/>
    <w:rsid w:val="007C6B69"/>
    <w:rsid w:val="007D05E5"/>
    <w:rsid w:val="007D0777"/>
    <w:rsid w:val="007D74C2"/>
    <w:rsid w:val="007E0D4C"/>
    <w:rsid w:val="007E27B3"/>
    <w:rsid w:val="007E383E"/>
    <w:rsid w:val="007E5DBE"/>
    <w:rsid w:val="007F05E8"/>
    <w:rsid w:val="007F66C9"/>
    <w:rsid w:val="00810DFF"/>
    <w:rsid w:val="00813925"/>
    <w:rsid w:val="00813E8C"/>
    <w:rsid w:val="008163BF"/>
    <w:rsid w:val="00820A87"/>
    <w:rsid w:val="00820BAC"/>
    <w:rsid w:val="008217D6"/>
    <w:rsid w:val="008236AC"/>
    <w:rsid w:val="00826DFB"/>
    <w:rsid w:val="008339B3"/>
    <w:rsid w:val="00833A64"/>
    <w:rsid w:val="00853264"/>
    <w:rsid w:val="00853DB2"/>
    <w:rsid w:val="00854E6A"/>
    <w:rsid w:val="008603ED"/>
    <w:rsid w:val="00861D6A"/>
    <w:rsid w:val="00873AD1"/>
    <w:rsid w:val="00874D1C"/>
    <w:rsid w:val="008752FB"/>
    <w:rsid w:val="00881AEE"/>
    <w:rsid w:val="008922E6"/>
    <w:rsid w:val="008A0D9D"/>
    <w:rsid w:val="008A4907"/>
    <w:rsid w:val="008A5046"/>
    <w:rsid w:val="008B7389"/>
    <w:rsid w:val="008B7CA7"/>
    <w:rsid w:val="008C60DE"/>
    <w:rsid w:val="008D0EDA"/>
    <w:rsid w:val="008D1C19"/>
    <w:rsid w:val="008E08A7"/>
    <w:rsid w:val="008E0F68"/>
    <w:rsid w:val="008E4F9B"/>
    <w:rsid w:val="008E55BA"/>
    <w:rsid w:val="008F032C"/>
    <w:rsid w:val="008F35BD"/>
    <w:rsid w:val="00901827"/>
    <w:rsid w:val="00905B54"/>
    <w:rsid w:val="0090606B"/>
    <w:rsid w:val="0090646F"/>
    <w:rsid w:val="00915813"/>
    <w:rsid w:val="00916A52"/>
    <w:rsid w:val="009255DF"/>
    <w:rsid w:val="00926898"/>
    <w:rsid w:val="009318F6"/>
    <w:rsid w:val="00936FF8"/>
    <w:rsid w:val="009414AB"/>
    <w:rsid w:val="009424F1"/>
    <w:rsid w:val="009430AD"/>
    <w:rsid w:val="009439F2"/>
    <w:rsid w:val="009447C9"/>
    <w:rsid w:val="00944B11"/>
    <w:rsid w:val="00951280"/>
    <w:rsid w:val="009621B6"/>
    <w:rsid w:val="0097690B"/>
    <w:rsid w:val="00977600"/>
    <w:rsid w:val="00981219"/>
    <w:rsid w:val="00983899"/>
    <w:rsid w:val="00987A25"/>
    <w:rsid w:val="009942AA"/>
    <w:rsid w:val="00994CCD"/>
    <w:rsid w:val="009A1955"/>
    <w:rsid w:val="009A7DB0"/>
    <w:rsid w:val="009A7F67"/>
    <w:rsid w:val="009B0C00"/>
    <w:rsid w:val="009B1F8D"/>
    <w:rsid w:val="009B24E6"/>
    <w:rsid w:val="009B6B95"/>
    <w:rsid w:val="009C0498"/>
    <w:rsid w:val="009C0DD5"/>
    <w:rsid w:val="009C1EF5"/>
    <w:rsid w:val="009C1FFA"/>
    <w:rsid w:val="009C37A3"/>
    <w:rsid w:val="009C7AF1"/>
    <w:rsid w:val="009D0203"/>
    <w:rsid w:val="009D0974"/>
    <w:rsid w:val="009D23B5"/>
    <w:rsid w:val="009E4E60"/>
    <w:rsid w:val="009E6876"/>
    <w:rsid w:val="009F12BE"/>
    <w:rsid w:val="009F267E"/>
    <w:rsid w:val="009F3AF2"/>
    <w:rsid w:val="009F67E4"/>
    <w:rsid w:val="00A035B7"/>
    <w:rsid w:val="00A063CA"/>
    <w:rsid w:val="00A07815"/>
    <w:rsid w:val="00A118EF"/>
    <w:rsid w:val="00A126DA"/>
    <w:rsid w:val="00A21DEE"/>
    <w:rsid w:val="00A22E4E"/>
    <w:rsid w:val="00A25D48"/>
    <w:rsid w:val="00A36851"/>
    <w:rsid w:val="00A41912"/>
    <w:rsid w:val="00A5471E"/>
    <w:rsid w:val="00A5528D"/>
    <w:rsid w:val="00A567CC"/>
    <w:rsid w:val="00A57609"/>
    <w:rsid w:val="00A6001F"/>
    <w:rsid w:val="00A600EE"/>
    <w:rsid w:val="00A711A3"/>
    <w:rsid w:val="00A722A7"/>
    <w:rsid w:val="00A72648"/>
    <w:rsid w:val="00A726B2"/>
    <w:rsid w:val="00A72867"/>
    <w:rsid w:val="00A73151"/>
    <w:rsid w:val="00A74D70"/>
    <w:rsid w:val="00A75EF6"/>
    <w:rsid w:val="00A80FCB"/>
    <w:rsid w:val="00A93346"/>
    <w:rsid w:val="00AA76BC"/>
    <w:rsid w:val="00AB07BE"/>
    <w:rsid w:val="00AB08C5"/>
    <w:rsid w:val="00AB0D2E"/>
    <w:rsid w:val="00AB0FC1"/>
    <w:rsid w:val="00AB4A1E"/>
    <w:rsid w:val="00AB703D"/>
    <w:rsid w:val="00AC09FA"/>
    <w:rsid w:val="00AC58D9"/>
    <w:rsid w:val="00AC5DE8"/>
    <w:rsid w:val="00AD4640"/>
    <w:rsid w:val="00AE4563"/>
    <w:rsid w:val="00AE5E97"/>
    <w:rsid w:val="00AF2304"/>
    <w:rsid w:val="00AF6D63"/>
    <w:rsid w:val="00B0362A"/>
    <w:rsid w:val="00B075D1"/>
    <w:rsid w:val="00B07E81"/>
    <w:rsid w:val="00B11BD0"/>
    <w:rsid w:val="00B226A2"/>
    <w:rsid w:val="00B22A66"/>
    <w:rsid w:val="00B24C0E"/>
    <w:rsid w:val="00B24F09"/>
    <w:rsid w:val="00B37899"/>
    <w:rsid w:val="00B41289"/>
    <w:rsid w:val="00B42CC4"/>
    <w:rsid w:val="00B44B25"/>
    <w:rsid w:val="00B4532E"/>
    <w:rsid w:val="00B5069C"/>
    <w:rsid w:val="00B50D35"/>
    <w:rsid w:val="00B55847"/>
    <w:rsid w:val="00B63306"/>
    <w:rsid w:val="00B66B8F"/>
    <w:rsid w:val="00B66BE9"/>
    <w:rsid w:val="00B72F89"/>
    <w:rsid w:val="00B75A16"/>
    <w:rsid w:val="00B76122"/>
    <w:rsid w:val="00B845D5"/>
    <w:rsid w:val="00B85DDE"/>
    <w:rsid w:val="00B86E09"/>
    <w:rsid w:val="00B93D0E"/>
    <w:rsid w:val="00B951D2"/>
    <w:rsid w:val="00B97B24"/>
    <w:rsid w:val="00BA0DD6"/>
    <w:rsid w:val="00BA57A2"/>
    <w:rsid w:val="00BA6B7F"/>
    <w:rsid w:val="00BB054D"/>
    <w:rsid w:val="00BB5911"/>
    <w:rsid w:val="00BB5D70"/>
    <w:rsid w:val="00BB7BEF"/>
    <w:rsid w:val="00BD58FF"/>
    <w:rsid w:val="00BD61DA"/>
    <w:rsid w:val="00C00034"/>
    <w:rsid w:val="00C01BB6"/>
    <w:rsid w:val="00C079AD"/>
    <w:rsid w:val="00C10F49"/>
    <w:rsid w:val="00C11867"/>
    <w:rsid w:val="00C20FAC"/>
    <w:rsid w:val="00C2251C"/>
    <w:rsid w:val="00C275D3"/>
    <w:rsid w:val="00C27C5C"/>
    <w:rsid w:val="00C30272"/>
    <w:rsid w:val="00C33531"/>
    <w:rsid w:val="00C341E9"/>
    <w:rsid w:val="00C45534"/>
    <w:rsid w:val="00C51482"/>
    <w:rsid w:val="00C536E5"/>
    <w:rsid w:val="00C55F63"/>
    <w:rsid w:val="00C5754B"/>
    <w:rsid w:val="00C62AEC"/>
    <w:rsid w:val="00C637E9"/>
    <w:rsid w:val="00C64790"/>
    <w:rsid w:val="00C668CA"/>
    <w:rsid w:val="00C70C86"/>
    <w:rsid w:val="00C71AC9"/>
    <w:rsid w:val="00C7306E"/>
    <w:rsid w:val="00C82601"/>
    <w:rsid w:val="00C90138"/>
    <w:rsid w:val="00C921F5"/>
    <w:rsid w:val="00C94164"/>
    <w:rsid w:val="00C967E5"/>
    <w:rsid w:val="00CA09F6"/>
    <w:rsid w:val="00CB0501"/>
    <w:rsid w:val="00CB18A7"/>
    <w:rsid w:val="00CB4B99"/>
    <w:rsid w:val="00CB650F"/>
    <w:rsid w:val="00CB6F29"/>
    <w:rsid w:val="00CE0B01"/>
    <w:rsid w:val="00CE2D4A"/>
    <w:rsid w:val="00CF244B"/>
    <w:rsid w:val="00CF6035"/>
    <w:rsid w:val="00CF6C6A"/>
    <w:rsid w:val="00CF71C6"/>
    <w:rsid w:val="00D01C88"/>
    <w:rsid w:val="00D03A16"/>
    <w:rsid w:val="00D055C4"/>
    <w:rsid w:val="00D13A76"/>
    <w:rsid w:val="00D17350"/>
    <w:rsid w:val="00D220CA"/>
    <w:rsid w:val="00D24957"/>
    <w:rsid w:val="00D265B2"/>
    <w:rsid w:val="00D27EE3"/>
    <w:rsid w:val="00D37AE2"/>
    <w:rsid w:val="00D44178"/>
    <w:rsid w:val="00D44836"/>
    <w:rsid w:val="00D45254"/>
    <w:rsid w:val="00D61C0C"/>
    <w:rsid w:val="00D62BC6"/>
    <w:rsid w:val="00D81D1F"/>
    <w:rsid w:val="00D84285"/>
    <w:rsid w:val="00D8448E"/>
    <w:rsid w:val="00D84559"/>
    <w:rsid w:val="00D858C2"/>
    <w:rsid w:val="00D86AB2"/>
    <w:rsid w:val="00D94DA6"/>
    <w:rsid w:val="00DA00C1"/>
    <w:rsid w:val="00DA0829"/>
    <w:rsid w:val="00DA1D0F"/>
    <w:rsid w:val="00DA6FBF"/>
    <w:rsid w:val="00DB187C"/>
    <w:rsid w:val="00DB5585"/>
    <w:rsid w:val="00DC01FA"/>
    <w:rsid w:val="00DC26D8"/>
    <w:rsid w:val="00DD2065"/>
    <w:rsid w:val="00DD397B"/>
    <w:rsid w:val="00DD7ACA"/>
    <w:rsid w:val="00DE012D"/>
    <w:rsid w:val="00DF5250"/>
    <w:rsid w:val="00DF5ADA"/>
    <w:rsid w:val="00DF67C2"/>
    <w:rsid w:val="00E13CD4"/>
    <w:rsid w:val="00E1523B"/>
    <w:rsid w:val="00E17F58"/>
    <w:rsid w:val="00E2241B"/>
    <w:rsid w:val="00E239A9"/>
    <w:rsid w:val="00E30B22"/>
    <w:rsid w:val="00E40CC6"/>
    <w:rsid w:val="00E434AF"/>
    <w:rsid w:val="00E45620"/>
    <w:rsid w:val="00E47045"/>
    <w:rsid w:val="00E51808"/>
    <w:rsid w:val="00E53465"/>
    <w:rsid w:val="00E55802"/>
    <w:rsid w:val="00E637E3"/>
    <w:rsid w:val="00E65163"/>
    <w:rsid w:val="00E6569E"/>
    <w:rsid w:val="00E73884"/>
    <w:rsid w:val="00E73D1C"/>
    <w:rsid w:val="00E76BB9"/>
    <w:rsid w:val="00E77471"/>
    <w:rsid w:val="00E77553"/>
    <w:rsid w:val="00E8061D"/>
    <w:rsid w:val="00E8131F"/>
    <w:rsid w:val="00E829C2"/>
    <w:rsid w:val="00E830D8"/>
    <w:rsid w:val="00E871C1"/>
    <w:rsid w:val="00E91E90"/>
    <w:rsid w:val="00E92407"/>
    <w:rsid w:val="00E93DC4"/>
    <w:rsid w:val="00E94CA7"/>
    <w:rsid w:val="00EA2C5A"/>
    <w:rsid w:val="00EA601C"/>
    <w:rsid w:val="00EB2DA5"/>
    <w:rsid w:val="00EB5461"/>
    <w:rsid w:val="00EC57C3"/>
    <w:rsid w:val="00ED1C34"/>
    <w:rsid w:val="00ED3A0F"/>
    <w:rsid w:val="00ED425E"/>
    <w:rsid w:val="00ED7103"/>
    <w:rsid w:val="00EF0994"/>
    <w:rsid w:val="00EF37D1"/>
    <w:rsid w:val="00EF5EC0"/>
    <w:rsid w:val="00F01916"/>
    <w:rsid w:val="00F0667B"/>
    <w:rsid w:val="00F131F7"/>
    <w:rsid w:val="00F25325"/>
    <w:rsid w:val="00F32799"/>
    <w:rsid w:val="00F33006"/>
    <w:rsid w:val="00F346B0"/>
    <w:rsid w:val="00F40B82"/>
    <w:rsid w:val="00F41E7B"/>
    <w:rsid w:val="00F42911"/>
    <w:rsid w:val="00F447E8"/>
    <w:rsid w:val="00F523F6"/>
    <w:rsid w:val="00F54203"/>
    <w:rsid w:val="00F55689"/>
    <w:rsid w:val="00F55D0C"/>
    <w:rsid w:val="00F57308"/>
    <w:rsid w:val="00F57B0C"/>
    <w:rsid w:val="00F64FEA"/>
    <w:rsid w:val="00F7330F"/>
    <w:rsid w:val="00F74EEC"/>
    <w:rsid w:val="00F819DD"/>
    <w:rsid w:val="00F91DB5"/>
    <w:rsid w:val="00F924C8"/>
    <w:rsid w:val="00F935C1"/>
    <w:rsid w:val="00F959CE"/>
    <w:rsid w:val="00FA3D7C"/>
    <w:rsid w:val="00FB0BB5"/>
    <w:rsid w:val="00FB307D"/>
    <w:rsid w:val="00FB3F03"/>
    <w:rsid w:val="00FB5898"/>
    <w:rsid w:val="00FC5731"/>
    <w:rsid w:val="00FC7043"/>
    <w:rsid w:val="00FD24A6"/>
    <w:rsid w:val="00FD5BA1"/>
    <w:rsid w:val="00FD6293"/>
    <w:rsid w:val="00FE1B41"/>
    <w:rsid w:val="00FE359E"/>
    <w:rsid w:val="00FE6D2C"/>
    <w:rsid w:val="00FE7784"/>
    <w:rsid w:val="00FF2AD7"/>
    <w:rsid w:val="00FF6C5E"/>
    <w:rsid w:val="00FF7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7888B35-CD86-47B2-A314-3E5B1EF65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EE2"/>
    <w:rPr>
      <w:rFonts w:ascii="Arial" w:hAnsi="Arial"/>
      <w:szCs w:val="24"/>
    </w:rPr>
  </w:style>
  <w:style w:type="paragraph" w:styleId="Heading1">
    <w:name w:val="heading 1"/>
    <w:aliases w:val="shead1,shead 1"/>
    <w:basedOn w:val="Normal"/>
    <w:next w:val="BodyText"/>
    <w:link w:val="Heading1Char"/>
    <w:qFormat/>
    <w:rsid w:val="00C62AEC"/>
    <w:pPr>
      <w:keepNext/>
      <w:numPr>
        <w:numId w:val="2"/>
      </w:numPr>
      <w:pBdr>
        <w:bottom w:val="single" w:sz="6" w:space="1" w:color="auto"/>
      </w:pBdr>
      <w:spacing w:before="240" w:after="60"/>
      <w:outlineLvl w:val="0"/>
    </w:pPr>
    <w:rPr>
      <w:rFonts w:cs="Arial"/>
      <w:b/>
      <w:bCs/>
      <w:caps/>
      <w:kern w:val="32"/>
      <w:sz w:val="28"/>
      <w:szCs w:val="32"/>
    </w:rPr>
  </w:style>
  <w:style w:type="paragraph" w:styleId="Heading2">
    <w:name w:val="heading 2"/>
    <w:basedOn w:val="Normal"/>
    <w:next w:val="BodyText"/>
    <w:link w:val="Heading2Char"/>
    <w:qFormat/>
    <w:rsid w:val="00C62AEC"/>
    <w:pPr>
      <w:keepNext/>
      <w:numPr>
        <w:ilvl w:val="1"/>
        <w:numId w:val="2"/>
      </w:numPr>
      <w:spacing w:before="240" w:after="60"/>
      <w:outlineLvl w:val="1"/>
    </w:pPr>
    <w:rPr>
      <w:rFonts w:cs="Arial"/>
      <w:b/>
      <w:bCs/>
      <w:iCs/>
      <w:sz w:val="24"/>
      <w:szCs w:val="28"/>
    </w:rPr>
  </w:style>
  <w:style w:type="paragraph" w:styleId="Heading3">
    <w:name w:val="heading 3"/>
    <w:basedOn w:val="Normal"/>
    <w:next w:val="BodyText"/>
    <w:autoRedefine/>
    <w:qFormat/>
    <w:rsid w:val="0051277F"/>
    <w:pPr>
      <w:keepNext/>
      <w:numPr>
        <w:ilvl w:val="2"/>
        <w:numId w:val="2"/>
      </w:numPr>
      <w:tabs>
        <w:tab w:val="clear" w:pos="1440"/>
        <w:tab w:val="left" w:pos="720"/>
      </w:tabs>
      <w:spacing w:before="240" w:after="60"/>
      <w:ind w:left="720" w:hanging="720"/>
      <w:outlineLvl w:val="2"/>
    </w:pPr>
    <w:rPr>
      <w:rFonts w:cs="Arial"/>
      <w:b/>
      <w:bCs/>
      <w:szCs w:val="26"/>
    </w:rPr>
  </w:style>
  <w:style w:type="paragraph" w:styleId="Heading4">
    <w:name w:val="heading 4"/>
    <w:basedOn w:val="Normal"/>
    <w:next w:val="BodyText"/>
    <w:qFormat/>
    <w:rsid w:val="00C62AEC"/>
    <w:pPr>
      <w:keepNext/>
      <w:numPr>
        <w:ilvl w:val="3"/>
        <w:numId w:val="2"/>
      </w:numPr>
      <w:spacing w:before="120"/>
      <w:outlineLvl w:val="3"/>
    </w:pPr>
    <w:rPr>
      <w:b/>
      <w:bCs/>
      <w:szCs w:val="28"/>
    </w:rPr>
  </w:style>
  <w:style w:type="paragraph" w:styleId="Heading5">
    <w:name w:val="heading 5"/>
    <w:basedOn w:val="Normal"/>
    <w:next w:val="BodyText"/>
    <w:qFormat/>
    <w:rsid w:val="00C62AEC"/>
    <w:pPr>
      <w:keepNext/>
      <w:keepLines/>
      <w:spacing w:after="60" w:line="280" w:lineRule="exact"/>
      <w:outlineLvl w:val="4"/>
    </w:pPr>
    <w:rPr>
      <w:b/>
      <w:i/>
      <w:kern w:val="28"/>
      <w:szCs w:val="20"/>
    </w:rPr>
  </w:style>
  <w:style w:type="paragraph" w:styleId="Heading6">
    <w:name w:val="heading 6"/>
    <w:basedOn w:val="Normal"/>
    <w:next w:val="BodyText"/>
    <w:qFormat/>
    <w:rsid w:val="00C62AEC"/>
    <w:pPr>
      <w:keepNext/>
      <w:keepLines/>
      <w:spacing w:after="60" w:line="280" w:lineRule="exact"/>
      <w:outlineLvl w:val="5"/>
    </w:pPr>
    <w:rPr>
      <w:b/>
      <w:kern w:val="28"/>
      <w:sz w:val="18"/>
      <w:szCs w:val="20"/>
    </w:rPr>
  </w:style>
  <w:style w:type="paragraph" w:styleId="Heading7">
    <w:name w:val="heading 7"/>
    <w:basedOn w:val="Normal"/>
    <w:next w:val="BodyText"/>
    <w:qFormat/>
    <w:rsid w:val="00C62AEC"/>
    <w:pPr>
      <w:keepNext/>
      <w:keepLines/>
      <w:spacing w:before="240" w:after="120" w:line="280" w:lineRule="exact"/>
      <w:outlineLvl w:val="6"/>
    </w:pPr>
    <w:rPr>
      <w:kern w:val="28"/>
      <w:sz w:val="22"/>
      <w:szCs w:val="20"/>
    </w:rPr>
  </w:style>
  <w:style w:type="paragraph" w:styleId="Heading8">
    <w:name w:val="heading 8"/>
    <w:basedOn w:val="Normal"/>
    <w:next w:val="BodyText"/>
    <w:qFormat/>
    <w:rsid w:val="00C62AEC"/>
    <w:pPr>
      <w:keepNext/>
      <w:keepLines/>
      <w:spacing w:before="240" w:after="120" w:line="280" w:lineRule="exact"/>
      <w:outlineLvl w:val="7"/>
    </w:pPr>
    <w:rPr>
      <w:i/>
      <w:kern w:val="28"/>
      <w:sz w:val="22"/>
      <w:szCs w:val="20"/>
    </w:rPr>
  </w:style>
  <w:style w:type="paragraph" w:styleId="Heading9">
    <w:name w:val="heading 9"/>
    <w:basedOn w:val="Normal"/>
    <w:next w:val="BodyText"/>
    <w:qFormat/>
    <w:rsid w:val="00C62AEC"/>
    <w:pPr>
      <w:keepNext/>
      <w:keepLines/>
      <w:spacing w:before="240" w:after="120" w:line="280" w:lineRule="exact"/>
      <w:outlineLvl w:val="8"/>
    </w:pPr>
    <w:rPr>
      <w:i/>
      <w:kern w:val="28"/>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62AEC"/>
    <w:pPr>
      <w:tabs>
        <w:tab w:val="center" w:pos="4320"/>
        <w:tab w:val="right" w:pos="8640"/>
      </w:tabs>
    </w:pPr>
    <w:rPr>
      <w:sz w:val="28"/>
    </w:rPr>
  </w:style>
  <w:style w:type="paragraph" w:styleId="Footer">
    <w:name w:val="footer"/>
    <w:basedOn w:val="Normal"/>
    <w:link w:val="FooterChar"/>
    <w:uiPriority w:val="99"/>
    <w:rsid w:val="00C62AEC"/>
    <w:pPr>
      <w:tabs>
        <w:tab w:val="center" w:pos="4320"/>
        <w:tab w:val="right" w:pos="8640"/>
      </w:tabs>
    </w:pPr>
  </w:style>
  <w:style w:type="character" w:styleId="PageNumber">
    <w:name w:val="page number"/>
    <w:basedOn w:val="DefaultParagraphFont"/>
    <w:rsid w:val="00C62AEC"/>
  </w:style>
  <w:style w:type="paragraph" w:styleId="TOC1">
    <w:name w:val="toc 1"/>
    <w:basedOn w:val="Normal"/>
    <w:next w:val="Normal"/>
    <w:autoRedefine/>
    <w:uiPriority w:val="39"/>
    <w:rsid w:val="009942AA"/>
    <w:pPr>
      <w:tabs>
        <w:tab w:val="left" w:pos="480"/>
        <w:tab w:val="right" w:leader="dot" w:pos="10800"/>
      </w:tabs>
      <w:jc w:val="both"/>
    </w:pPr>
  </w:style>
  <w:style w:type="paragraph" w:styleId="TOC2">
    <w:name w:val="toc 2"/>
    <w:basedOn w:val="Normal"/>
    <w:next w:val="Normal"/>
    <w:autoRedefine/>
    <w:uiPriority w:val="39"/>
    <w:rsid w:val="009942AA"/>
    <w:pPr>
      <w:tabs>
        <w:tab w:val="left" w:pos="960"/>
        <w:tab w:val="right" w:leader="dot" w:pos="10800"/>
      </w:tabs>
      <w:ind w:left="240"/>
    </w:pPr>
  </w:style>
  <w:style w:type="paragraph" w:styleId="TOC3">
    <w:name w:val="toc 3"/>
    <w:basedOn w:val="Normal"/>
    <w:next w:val="Normal"/>
    <w:autoRedefine/>
    <w:uiPriority w:val="39"/>
    <w:rsid w:val="003A372C"/>
    <w:pPr>
      <w:tabs>
        <w:tab w:val="left" w:pos="1200"/>
        <w:tab w:val="right" w:leader="dot" w:pos="10080"/>
      </w:tabs>
      <w:ind w:left="480"/>
    </w:pPr>
  </w:style>
  <w:style w:type="paragraph" w:styleId="TOC4">
    <w:name w:val="toc 4"/>
    <w:basedOn w:val="Normal"/>
    <w:next w:val="Normal"/>
    <w:autoRedefine/>
    <w:semiHidden/>
    <w:rsid w:val="00C62AEC"/>
    <w:pPr>
      <w:ind w:left="720"/>
    </w:pPr>
  </w:style>
  <w:style w:type="paragraph" w:styleId="TOC5">
    <w:name w:val="toc 5"/>
    <w:basedOn w:val="Normal"/>
    <w:next w:val="Normal"/>
    <w:autoRedefine/>
    <w:semiHidden/>
    <w:rsid w:val="00C62AEC"/>
    <w:pPr>
      <w:ind w:left="960"/>
    </w:pPr>
  </w:style>
  <w:style w:type="paragraph" w:styleId="TOC6">
    <w:name w:val="toc 6"/>
    <w:basedOn w:val="Normal"/>
    <w:next w:val="Normal"/>
    <w:autoRedefine/>
    <w:semiHidden/>
    <w:rsid w:val="00C62AEC"/>
    <w:pPr>
      <w:ind w:left="1200"/>
    </w:pPr>
  </w:style>
  <w:style w:type="paragraph" w:styleId="TOC7">
    <w:name w:val="toc 7"/>
    <w:basedOn w:val="Normal"/>
    <w:next w:val="Normal"/>
    <w:autoRedefine/>
    <w:semiHidden/>
    <w:rsid w:val="00C62AEC"/>
    <w:pPr>
      <w:ind w:left="1440"/>
    </w:pPr>
  </w:style>
  <w:style w:type="paragraph" w:styleId="TOC8">
    <w:name w:val="toc 8"/>
    <w:basedOn w:val="Normal"/>
    <w:next w:val="Normal"/>
    <w:autoRedefine/>
    <w:semiHidden/>
    <w:rsid w:val="00C62AEC"/>
    <w:pPr>
      <w:ind w:left="1680"/>
    </w:pPr>
  </w:style>
  <w:style w:type="paragraph" w:styleId="TOC9">
    <w:name w:val="toc 9"/>
    <w:basedOn w:val="Normal"/>
    <w:next w:val="Normal"/>
    <w:autoRedefine/>
    <w:semiHidden/>
    <w:rsid w:val="00C62AEC"/>
    <w:pPr>
      <w:ind w:left="1920"/>
    </w:pPr>
  </w:style>
  <w:style w:type="character" w:styleId="Hyperlink">
    <w:name w:val="Hyperlink"/>
    <w:basedOn w:val="DefaultParagraphFont"/>
    <w:uiPriority w:val="99"/>
    <w:rsid w:val="00C62AEC"/>
    <w:rPr>
      <w:color w:val="0000FF"/>
      <w:u w:val="single"/>
    </w:rPr>
  </w:style>
  <w:style w:type="paragraph" w:customStyle="1" w:styleId="H3">
    <w:name w:val="H3"/>
    <w:basedOn w:val="Normal"/>
    <w:rsid w:val="00C62AEC"/>
    <w:pPr>
      <w:numPr>
        <w:ilvl w:val="3"/>
        <w:numId w:val="3"/>
      </w:numPr>
    </w:pPr>
  </w:style>
  <w:style w:type="paragraph" w:styleId="BodyText">
    <w:name w:val="Body Text"/>
    <w:aliases w:val="Body Text Char"/>
    <w:basedOn w:val="Normal"/>
    <w:link w:val="BodyTextChar1"/>
    <w:rsid w:val="00C62AEC"/>
    <w:pPr>
      <w:spacing w:after="120"/>
    </w:pPr>
    <w:rPr>
      <w:szCs w:val="20"/>
    </w:rPr>
  </w:style>
  <w:style w:type="paragraph" w:styleId="List2">
    <w:name w:val="List 2"/>
    <w:basedOn w:val="Normal"/>
    <w:rsid w:val="00C62AEC"/>
    <w:pPr>
      <w:ind w:left="720" w:hanging="360"/>
    </w:pPr>
  </w:style>
  <w:style w:type="paragraph" w:styleId="BodyText2">
    <w:name w:val="Body Text 2"/>
    <w:basedOn w:val="Normal"/>
    <w:rsid w:val="00C62AEC"/>
    <w:rPr>
      <w:color w:val="008000"/>
    </w:rPr>
  </w:style>
  <w:style w:type="paragraph" w:styleId="TableofAuthorities">
    <w:name w:val="table of authorities"/>
    <w:basedOn w:val="Normal"/>
    <w:next w:val="Normal"/>
    <w:semiHidden/>
    <w:rsid w:val="00C62AEC"/>
    <w:pPr>
      <w:jc w:val="center"/>
    </w:pPr>
    <w:rPr>
      <w:b/>
    </w:rPr>
  </w:style>
  <w:style w:type="paragraph" w:styleId="BodyText3">
    <w:name w:val="Body Text 3"/>
    <w:basedOn w:val="Normal"/>
    <w:rsid w:val="00C62AEC"/>
    <w:pPr>
      <w:spacing w:after="120"/>
    </w:pPr>
    <w:rPr>
      <w:sz w:val="18"/>
      <w:szCs w:val="16"/>
    </w:rPr>
  </w:style>
  <w:style w:type="paragraph" w:styleId="Title">
    <w:name w:val="Title"/>
    <w:basedOn w:val="Normal"/>
    <w:link w:val="TitleChar"/>
    <w:qFormat/>
    <w:rsid w:val="00C62AEC"/>
    <w:pPr>
      <w:spacing w:before="240" w:after="60"/>
      <w:outlineLvl w:val="0"/>
    </w:pPr>
    <w:rPr>
      <w:rFonts w:cs="Arial"/>
      <w:b/>
      <w:bCs/>
      <w:kern w:val="28"/>
      <w:sz w:val="28"/>
      <w:szCs w:val="32"/>
    </w:rPr>
  </w:style>
  <w:style w:type="character" w:customStyle="1" w:styleId="hyper1">
    <w:name w:val="hyper1"/>
    <w:basedOn w:val="DefaultParagraphFont"/>
    <w:rsid w:val="00C62AEC"/>
    <w:rPr>
      <w:rFonts w:ascii="Verdana" w:hAnsi="Verdana" w:hint="default"/>
      <w:color w:val="333333"/>
      <w:sz w:val="18"/>
      <w:szCs w:val="18"/>
    </w:rPr>
  </w:style>
  <w:style w:type="character" w:styleId="FollowedHyperlink">
    <w:name w:val="FollowedHyperlink"/>
    <w:basedOn w:val="DefaultParagraphFont"/>
    <w:rsid w:val="00C62AEC"/>
    <w:rPr>
      <w:color w:val="800080"/>
      <w:u w:val="single"/>
    </w:rPr>
  </w:style>
  <w:style w:type="paragraph" w:customStyle="1" w:styleId="Title2">
    <w:name w:val="Title2"/>
    <w:basedOn w:val="Title"/>
    <w:rsid w:val="00C62AEC"/>
    <w:pPr>
      <w:spacing w:before="0" w:after="0"/>
    </w:pPr>
    <w:rPr>
      <w:rFonts w:cs="Times New Roman"/>
      <w:bCs w:val="0"/>
      <w:szCs w:val="20"/>
    </w:rPr>
  </w:style>
  <w:style w:type="table" w:styleId="TableGrid">
    <w:name w:val="Table Grid"/>
    <w:basedOn w:val="TableNormal"/>
    <w:rsid w:val="00C62A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62AEC"/>
    <w:rPr>
      <w:rFonts w:ascii="Tahoma" w:hAnsi="Tahoma" w:cs="Tahoma"/>
      <w:sz w:val="16"/>
      <w:szCs w:val="16"/>
    </w:rPr>
  </w:style>
  <w:style w:type="character" w:customStyle="1" w:styleId="BalloonTextChar">
    <w:name w:val="Balloon Text Char"/>
    <w:basedOn w:val="DefaultParagraphFont"/>
    <w:link w:val="BalloonText"/>
    <w:rsid w:val="00C62AEC"/>
    <w:rPr>
      <w:rFonts w:ascii="Tahoma" w:hAnsi="Tahoma" w:cs="Tahoma"/>
      <w:sz w:val="16"/>
      <w:szCs w:val="16"/>
    </w:rPr>
  </w:style>
  <w:style w:type="table" w:customStyle="1" w:styleId="LightShading-Accent11">
    <w:name w:val="Light Shading - Accent 11"/>
    <w:basedOn w:val="TableNormal"/>
    <w:uiPriority w:val="60"/>
    <w:rsid w:val="00C62AE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11">
    <w:name w:val="Light Grid - Accent 11"/>
    <w:basedOn w:val="TableNormal"/>
    <w:uiPriority w:val="62"/>
    <w:rsid w:val="00C62AEC"/>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Accent11">
    <w:name w:val="Light List - Accent 11"/>
    <w:basedOn w:val="TableNormal"/>
    <w:uiPriority w:val="61"/>
    <w:rsid w:val="00C62AE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ediumShading1-Accent11">
    <w:name w:val="Medium Shading 1 - Accent 11"/>
    <w:basedOn w:val="TableNormal"/>
    <w:uiPriority w:val="63"/>
    <w:rsid w:val="00C62AE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List1-Accent11">
    <w:name w:val="Medium List 1 - Accent 11"/>
    <w:basedOn w:val="TableNormal"/>
    <w:uiPriority w:val="65"/>
    <w:rsid w:val="00C62AEC"/>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character" w:customStyle="1" w:styleId="TitleChar">
    <w:name w:val="Title Char"/>
    <w:basedOn w:val="DefaultParagraphFont"/>
    <w:link w:val="Title"/>
    <w:rsid w:val="00C62AEC"/>
    <w:rPr>
      <w:rFonts w:ascii="Arial" w:hAnsi="Arial" w:cs="Arial"/>
      <w:b/>
      <w:bCs/>
      <w:kern w:val="28"/>
      <w:sz w:val="28"/>
      <w:szCs w:val="32"/>
    </w:rPr>
  </w:style>
  <w:style w:type="paragraph" w:styleId="Caption">
    <w:name w:val="caption"/>
    <w:basedOn w:val="Normal"/>
    <w:next w:val="BodyText"/>
    <w:unhideWhenUsed/>
    <w:qFormat/>
    <w:rsid w:val="003E714C"/>
    <w:pPr>
      <w:spacing w:after="120"/>
      <w:jc w:val="center"/>
    </w:pPr>
    <w:rPr>
      <w:b/>
      <w:bCs/>
      <w:szCs w:val="20"/>
    </w:rPr>
  </w:style>
  <w:style w:type="character" w:customStyle="1" w:styleId="BodyTextChar1">
    <w:name w:val="Body Text Char1"/>
    <w:aliases w:val="Body Text Char Char"/>
    <w:basedOn w:val="DefaultParagraphFont"/>
    <w:link w:val="BodyText"/>
    <w:rsid w:val="001B1EE2"/>
    <w:rPr>
      <w:rFonts w:ascii="Arial" w:hAnsi="Arial"/>
    </w:rPr>
  </w:style>
  <w:style w:type="paragraph" w:styleId="FootnoteText">
    <w:name w:val="footnote text"/>
    <w:basedOn w:val="Normal"/>
    <w:link w:val="FootnoteTextChar"/>
    <w:rsid w:val="006176AC"/>
    <w:rPr>
      <w:szCs w:val="20"/>
    </w:rPr>
  </w:style>
  <w:style w:type="character" w:customStyle="1" w:styleId="FootnoteTextChar">
    <w:name w:val="Footnote Text Char"/>
    <w:basedOn w:val="DefaultParagraphFont"/>
    <w:link w:val="FootnoteText"/>
    <w:rsid w:val="006176AC"/>
    <w:rPr>
      <w:rFonts w:ascii="Arial" w:hAnsi="Arial"/>
    </w:rPr>
  </w:style>
  <w:style w:type="character" w:styleId="FootnoteReference">
    <w:name w:val="footnote reference"/>
    <w:basedOn w:val="DefaultParagraphFont"/>
    <w:rsid w:val="006176AC"/>
    <w:rPr>
      <w:vertAlign w:val="superscript"/>
    </w:rPr>
  </w:style>
  <w:style w:type="paragraph" w:customStyle="1" w:styleId="StyleBodyTextBodyTextCharRed">
    <w:name w:val="Style Body TextBody Text Char + Red"/>
    <w:basedOn w:val="BodyText"/>
    <w:rsid w:val="006D10B4"/>
    <w:rPr>
      <w:color w:val="FF0000"/>
    </w:rPr>
  </w:style>
  <w:style w:type="paragraph" w:customStyle="1" w:styleId="StyleHeading2Red">
    <w:name w:val="Style Heading 2 + Red"/>
    <w:basedOn w:val="Heading2"/>
    <w:next w:val="BodyText"/>
    <w:rsid w:val="00983899"/>
    <w:rPr>
      <w:iCs w:val="0"/>
      <w:color w:val="FF0000"/>
    </w:rPr>
  </w:style>
  <w:style w:type="paragraph" w:customStyle="1" w:styleId="StyleHeaderItalic">
    <w:name w:val="Style Header + Italic"/>
    <w:basedOn w:val="Header"/>
    <w:rsid w:val="008E55BA"/>
    <w:pPr>
      <w:pBdr>
        <w:bottom w:val="single" w:sz="4" w:space="1" w:color="auto"/>
      </w:pBdr>
      <w:spacing w:before="240" w:after="60"/>
    </w:pPr>
    <w:rPr>
      <w:i/>
      <w:iCs/>
    </w:rPr>
  </w:style>
  <w:style w:type="character" w:customStyle="1" w:styleId="HeaderChar">
    <w:name w:val="Header Char"/>
    <w:basedOn w:val="DefaultParagraphFont"/>
    <w:link w:val="Header"/>
    <w:uiPriority w:val="99"/>
    <w:rsid w:val="001164C3"/>
    <w:rPr>
      <w:rFonts w:ascii="Arial" w:hAnsi="Arial"/>
      <w:sz w:val="28"/>
      <w:szCs w:val="24"/>
    </w:rPr>
  </w:style>
  <w:style w:type="character" w:customStyle="1" w:styleId="FooterChar">
    <w:name w:val="Footer Char"/>
    <w:basedOn w:val="DefaultParagraphFont"/>
    <w:link w:val="Footer"/>
    <w:uiPriority w:val="99"/>
    <w:rsid w:val="00C341E9"/>
    <w:rPr>
      <w:rFonts w:ascii="Arial" w:hAnsi="Arial"/>
      <w:szCs w:val="24"/>
    </w:rPr>
  </w:style>
  <w:style w:type="character" w:styleId="CommentReference">
    <w:name w:val="annotation reference"/>
    <w:basedOn w:val="DefaultParagraphFont"/>
    <w:rsid w:val="00FD5BA1"/>
    <w:rPr>
      <w:sz w:val="16"/>
      <w:szCs w:val="16"/>
    </w:rPr>
  </w:style>
  <w:style w:type="paragraph" w:styleId="CommentText">
    <w:name w:val="annotation text"/>
    <w:basedOn w:val="Normal"/>
    <w:link w:val="CommentTextChar"/>
    <w:rsid w:val="00FD5BA1"/>
    <w:rPr>
      <w:szCs w:val="20"/>
    </w:rPr>
  </w:style>
  <w:style w:type="character" w:customStyle="1" w:styleId="CommentTextChar">
    <w:name w:val="Comment Text Char"/>
    <w:basedOn w:val="DefaultParagraphFont"/>
    <w:link w:val="CommentText"/>
    <w:rsid w:val="00FD5BA1"/>
    <w:rPr>
      <w:rFonts w:ascii="Arial" w:hAnsi="Arial"/>
    </w:rPr>
  </w:style>
  <w:style w:type="character" w:styleId="Strong">
    <w:name w:val="Strong"/>
    <w:basedOn w:val="DefaultParagraphFont"/>
    <w:uiPriority w:val="22"/>
    <w:qFormat/>
    <w:rsid w:val="00763E93"/>
    <w:rPr>
      <w:b/>
      <w:bCs/>
    </w:rPr>
  </w:style>
  <w:style w:type="paragraph" w:styleId="CommentSubject">
    <w:name w:val="annotation subject"/>
    <w:basedOn w:val="CommentText"/>
    <w:next w:val="CommentText"/>
    <w:link w:val="CommentSubjectChar"/>
    <w:rsid w:val="00C2251C"/>
    <w:rPr>
      <w:b/>
      <w:bCs/>
    </w:rPr>
  </w:style>
  <w:style w:type="character" w:customStyle="1" w:styleId="CommentSubjectChar">
    <w:name w:val="Comment Subject Char"/>
    <w:basedOn w:val="CommentTextChar"/>
    <w:link w:val="CommentSubject"/>
    <w:rsid w:val="00C2251C"/>
    <w:rPr>
      <w:rFonts w:ascii="Arial" w:hAnsi="Arial"/>
      <w:b/>
      <w:bCs/>
    </w:rPr>
  </w:style>
  <w:style w:type="paragraph" w:styleId="TableofFigures">
    <w:name w:val="table of figures"/>
    <w:basedOn w:val="Normal"/>
    <w:next w:val="Normal"/>
    <w:uiPriority w:val="99"/>
    <w:rsid w:val="004F72C3"/>
  </w:style>
  <w:style w:type="paragraph" w:styleId="ListParagraph">
    <w:name w:val="List Paragraph"/>
    <w:basedOn w:val="Normal"/>
    <w:uiPriority w:val="34"/>
    <w:qFormat/>
    <w:rsid w:val="00F32799"/>
    <w:pPr>
      <w:ind w:left="720"/>
      <w:contextualSpacing/>
    </w:pPr>
  </w:style>
  <w:style w:type="character" w:customStyle="1" w:styleId="Heading1Char">
    <w:name w:val="Heading 1 Char"/>
    <w:aliases w:val="shead1 Char,shead 1 Char"/>
    <w:basedOn w:val="DefaultParagraphFont"/>
    <w:link w:val="Heading1"/>
    <w:rsid w:val="006C20F3"/>
    <w:rPr>
      <w:rFonts w:ascii="Arial" w:hAnsi="Arial" w:cs="Arial"/>
      <w:b/>
      <w:bCs/>
      <w:caps/>
      <w:kern w:val="32"/>
      <w:sz w:val="28"/>
      <w:szCs w:val="32"/>
    </w:rPr>
  </w:style>
  <w:style w:type="character" w:customStyle="1" w:styleId="Heading2Char">
    <w:name w:val="Heading 2 Char"/>
    <w:basedOn w:val="DefaultParagraphFont"/>
    <w:link w:val="Heading2"/>
    <w:rsid w:val="006C20F3"/>
    <w:rPr>
      <w:rFonts w:ascii="Arial" w:hAnsi="Arial" w:cs="Arial"/>
      <w:b/>
      <w:bCs/>
      <w:iCs/>
      <w:sz w:val="24"/>
      <w:szCs w:val="28"/>
    </w:rPr>
  </w:style>
  <w:style w:type="character" w:customStyle="1" w:styleId="StyleArialBold">
    <w:name w:val="Style Arial Bold"/>
    <w:basedOn w:val="DefaultParagraphFont"/>
    <w:rsid w:val="006C20F3"/>
    <w:rPr>
      <w:rFonts w:ascii="Arial" w:hAnsi="Arial"/>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848622">
      <w:bodyDiv w:val="1"/>
      <w:marLeft w:val="0"/>
      <w:marRight w:val="0"/>
      <w:marTop w:val="0"/>
      <w:marBottom w:val="0"/>
      <w:divBdr>
        <w:top w:val="none" w:sz="0" w:space="0" w:color="auto"/>
        <w:left w:val="none" w:sz="0" w:space="0" w:color="auto"/>
        <w:bottom w:val="none" w:sz="0" w:space="0" w:color="auto"/>
        <w:right w:val="none" w:sz="0" w:space="0" w:color="auto"/>
      </w:divBdr>
    </w:div>
    <w:div w:id="459347491">
      <w:bodyDiv w:val="1"/>
      <w:marLeft w:val="0"/>
      <w:marRight w:val="0"/>
      <w:marTop w:val="0"/>
      <w:marBottom w:val="0"/>
      <w:divBdr>
        <w:top w:val="none" w:sz="0" w:space="0" w:color="auto"/>
        <w:left w:val="none" w:sz="0" w:space="0" w:color="auto"/>
        <w:bottom w:val="none" w:sz="0" w:space="0" w:color="auto"/>
        <w:right w:val="none" w:sz="0" w:space="0" w:color="auto"/>
      </w:divBdr>
    </w:div>
    <w:div w:id="67537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ckas\Documents\9%20-%20mobile\01-Canada\01%20-%20Currrent%20Documents\Release%208\Feature%20Doc_Generic%20Final_Feb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D96454AA006D4FBDFADC046BE8270C" ma:contentTypeVersion="0" ma:contentTypeDescription="Create a new document." ma:contentTypeScope="" ma:versionID="3276d4b053e170ae20151d5c0bd617e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138AD-CC2A-4EF0-ADA0-04BFD1D82027}">
  <ds:schemaRefs>
    <ds:schemaRef ds:uri="http://schemas.microsoft.com/office/2006/metadata/properties"/>
  </ds:schemaRefs>
</ds:datastoreItem>
</file>

<file path=customXml/itemProps2.xml><?xml version="1.0" encoding="utf-8"?>
<ds:datastoreItem xmlns:ds="http://schemas.openxmlformats.org/officeDocument/2006/customXml" ds:itemID="{271210DB-7A4D-4ED2-82F0-7D3EF35656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5A45B2E-2D65-4353-AFD6-79DF2344F9B5}">
  <ds:schemaRefs>
    <ds:schemaRef ds:uri="http://schemas.microsoft.com/sharepoint/v3/contenttype/forms"/>
  </ds:schemaRefs>
</ds:datastoreItem>
</file>

<file path=customXml/itemProps4.xml><?xml version="1.0" encoding="utf-8"?>
<ds:datastoreItem xmlns:ds="http://schemas.openxmlformats.org/officeDocument/2006/customXml" ds:itemID="{20535357-054A-4124-BF55-5BD7679C8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Feature Doc_Generic Final_Feb2012.dotx</Template>
  <TotalTime>22</TotalTime>
  <Pages>18</Pages>
  <Words>3700</Words>
  <Characters>21094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Feature Doc</vt:lpstr>
    </vt:vector>
  </TitlesOfParts>
  <Company>Stella Nova Technologies, Inc.</Company>
  <LinksUpToDate>false</LinksUpToDate>
  <CharactersWithSpaces>24745</CharactersWithSpaces>
  <SharedDoc>false</SharedDoc>
  <HLinks>
    <vt:vector size="252" baseType="variant">
      <vt:variant>
        <vt:i4>1441844</vt:i4>
      </vt:variant>
      <vt:variant>
        <vt:i4>254</vt:i4>
      </vt:variant>
      <vt:variant>
        <vt:i4>0</vt:i4>
      </vt:variant>
      <vt:variant>
        <vt:i4>5</vt:i4>
      </vt:variant>
      <vt:variant>
        <vt:lpwstr/>
      </vt:variant>
      <vt:variant>
        <vt:lpwstr>_Toc237224347</vt:lpwstr>
      </vt:variant>
      <vt:variant>
        <vt:i4>1441844</vt:i4>
      </vt:variant>
      <vt:variant>
        <vt:i4>248</vt:i4>
      </vt:variant>
      <vt:variant>
        <vt:i4>0</vt:i4>
      </vt:variant>
      <vt:variant>
        <vt:i4>5</vt:i4>
      </vt:variant>
      <vt:variant>
        <vt:lpwstr/>
      </vt:variant>
      <vt:variant>
        <vt:lpwstr>_Toc237224346</vt:lpwstr>
      </vt:variant>
      <vt:variant>
        <vt:i4>1441844</vt:i4>
      </vt:variant>
      <vt:variant>
        <vt:i4>242</vt:i4>
      </vt:variant>
      <vt:variant>
        <vt:i4>0</vt:i4>
      </vt:variant>
      <vt:variant>
        <vt:i4>5</vt:i4>
      </vt:variant>
      <vt:variant>
        <vt:lpwstr/>
      </vt:variant>
      <vt:variant>
        <vt:lpwstr>_Toc237224345</vt:lpwstr>
      </vt:variant>
      <vt:variant>
        <vt:i4>1441844</vt:i4>
      </vt:variant>
      <vt:variant>
        <vt:i4>236</vt:i4>
      </vt:variant>
      <vt:variant>
        <vt:i4>0</vt:i4>
      </vt:variant>
      <vt:variant>
        <vt:i4>5</vt:i4>
      </vt:variant>
      <vt:variant>
        <vt:lpwstr/>
      </vt:variant>
      <vt:variant>
        <vt:lpwstr>_Toc237224344</vt:lpwstr>
      </vt:variant>
      <vt:variant>
        <vt:i4>1441844</vt:i4>
      </vt:variant>
      <vt:variant>
        <vt:i4>230</vt:i4>
      </vt:variant>
      <vt:variant>
        <vt:i4>0</vt:i4>
      </vt:variant>
      <vt:variant>
        <vt:i4>5</vt:i4>
      </vt:variant>
      <vt:variant>
        <vt:lpwstr/>
      </vt:variant>
      <vt:variant>
        <vt:lpwstr>_Toc237224343</vt:lpwstr>
      </vt:variant>
      <vt:variant>
        <vt:i4>1441844</vt:i4>
      </vt:variant>
      <vt:variant>
        <vt:i4>224</vt:i4>
      </vt:variant>
      <vt:variant>
        <vt:i4>0</vt:i4>
      </vt:variant>
      <vt:variant>
        <vt:i4>5</vt:i4>
      </vt:variant>
      <vt:variant>
        <vt:lpwstr/>
      </vt:variant>
      <vt:variant>
        <vt:lpwstr>_Toc237224342</vt:lpwstr>
      </vt:variant>
      <vt:variant>
        <vt:i4>1441844</vt:i4>
      </vt:variant>
      <vt:variant>
        <vt:i4>218</vt:i4>
      </vt:variant>
      <vt:variant>
        <vt:i4>0</vt:i4>
      </vt:variant>
      <vt:variant>
        <vt:i4>5</vt:i4>
      </vt:variant>
      <vt:variant>
        <vt:lpwstr/>
      </vt:variant>
      <vt:variant>
        <vt:lpwstr>_Toc237224341</vt:lpwstr>
      </vt:variant>
      <vt:variant>
        <vt:i4>1441844</vt:i4>
      </vt:variant>
      <vt:variant>
        <vt:i4>212</vt:i4>
      </vt:variant>
      <vt:variant>
        <vt:i4>0</vt:i4>
      </vt:variant>
      <vt:variant>
        <vt:i4>5</vt:i4>
      </vt:variant>
      <vt:variant>
        <vt:lpwstr/>
      </vt:variant>
      <vt:variant>
        <vt:lpwstr>_Toc237224340</vt:lpwstr>
      </vt:variant>
      <vt:variant>
        <vt:i4>1114164</vt:i4>
      </vt:variant>
      <vt:variant>
        <vt:i4>206</vt:i4>
      </vt:variant>
      <vt:variant>
        <vt:i4>0</vt:i4>
      </vt:variant>
      <vt:variant>
        <vt:i4>5</vt:i4>
      </vt:variant>
      <vt:variant>
        <vt:lpwstr/>
      </vt:variant>
      <vt:variant>
        <vt:lpwstr>_Toc237224339</vt:lpwstr>
      </vt:variant>
      <vt:variant>
        <vt:i4>1114164</vt:i4>
      </vt:variant>
      <vt:variant>
        <vt:i4>200</vt:i4>
      </vt:variant>
      <vt:variant>
        <vt:i4>0</vt:i4>
      </vt:variant>
      <vt:variant>
        <vt:i4>5</vt:i4>
      </vt:variant>
      <vt:variant>
        <vt:lpwstr/>
      </vt:variant>
      <vt:variant>
        <vt:lpwstr>_Toc237224338</vt:lpwstr>
      </vt:variant>
      <vt:variant>
        <vt:i4>1114164</vt:i4>
      </vt:variant>
      <vt:variant>
        <vt:i4>194</vt:i4>
      </vt:variant>
      <vt:variant>
        <vt:i4>0</vt:i4>
      </vt:variant>
      <vt:variant>
        <vt:i4>5</vt:i4>
      </vt:variant>
      <vt:variant>
        <vt:lpwstr/>
      </vt:variant>
      <vt:variant>
        <vt:lpwstr>_Toc237224337</vt:lpwstr>
      </vt:variant>
      <vt:variant>
        <vt:i4>1114164</vt:i4>
      </vt:variant>
      <vt:variant>
        <vt:i4>188</vt:i4>
      </vt:variant>
      <vt:variant>
        <vt:i4>0</vt:i4>
      </vt:variant>
      <vt:variant>
        <vt:i4>5</vt:i4>
      </vt:variant>
      <vt:variant>
        <vt:lpwstr/>
      </vt:variant>
      <vt:variant>
        <vt:lpwstr>_Toc237224336</vt:lpwstr>
      </vt:variant>
      <vt:variant>
        <vt:i4>1114164</vt:i4>
      </vt:variant>
      <vt:variant>
        <vt:i4>182</vt:i4>
      </vt:variant>
      <vt:variant>
        <vt:i4>0</vt:i4>
      </vt:variant>
      <vt:variant>
        <vt:i4>5</vt:i4>
      </vt:variant>
      <vt:variant>
        <vt:lpwstr/>
      </vt:variant>
      <vt:variant>
        <vt:lpwstr>_Toc237224335</vt:lpwstr>
      </vt:variant>
      <vt:variant>
        <vt:i4>1114164</vt:i4>
      </vt:variant>
      <vt:variant>
        <vt:i4>176</vt:i4>
      </vt:variant>
      <vt:variant>
        <vt:i4>0</vt:i4>
      </vt:variant>
      <vt:variant>
        <vt:i4>5</vt:i4>
      </vt:variant>
      <vt:variant>
        <vt:lpwstr/>
      </vt:variant>
      <vt:variant>
        <vt:lpwstr>_Toc237224334</vt:lpwstr>
      </vt:variant>
      <vt:variant>
        <vt:i4>1114164</vt:i4>
      </vt:variant>
      <vt:variant>
        <vt:i4>170</vt:i4>
      </vt:variant>
      <vt:variant>
        <vt:i4>0</vt:i4>
      </vt:variant>
      <vt:variant>
        <vt:i4>5</vt:i4>
      </vt:variant>
      <vt:variant>
        <vt:lpwstr/>
      </vt:variant>
      <vt:variant>
        <vt:lpwstr>_Toc237224333</vt:lpwstr>
      </vt:variant>
      <vt:variant>
        <vt:i4>1114164</vt:i4>
      </vt:variant>
      <vt:variant>
        <vt:i4>164</vt:i4>
      </vt:variant>
      <vt:variant>
        <vt:i4>0</vt:i4>
      </vt:variant>
      <vt:variant>
        <vt:i4>5</vt:i4>
      </vt:variant>
      <vt:variant>
        <vt:lpwstr/>
      </vt:variant>
      <vt:variant>
        <vt:lpwstr>_Toc237224332</vt:lpwstr>
      </vt:variant>
      <vt:variant>
        <vt:i4>1114164</vt:i4>
      </vt:variant>
      <vt:variant>
        <vt:i4>158</vt:i4>
      </vt:variant>
      <vt:variant>
        <vt:i4>0</vt:i4>
      </vt:variant>
      <vt:variant>
        <vt:i4>5</vt:i4>
      </vt:variant>
      <vt:variant>
        <vt:lpwstr/>
      </vt:variant>
      <vt:variant>
        <vt:lpwstr>_Toc237224331</vt:lpwstr>
      </vt:variant>
      <vt:variant>
        <vt:i4>1114164</vt:i4>
      </vt:variant>
      <vt:variant>
        <vt:i4>152</vt:i4>
      </vt:variant>
      <vt:variant>
        <vt:i4>0</vt:i4>
      </vt:variant>
      <vt:variant>
        <vt:i4>5</vt:i4>
      </vt:variant>
      <vt:variant>
        <vt:lpwstr/>
      </vt:variant>
      <vt:variant>
        <vt:lpwstr>_Toc237224330</vt:lpwstr>
      </vt:variant>
      <vt:variant>
        <vt:i4>1048628</vt:i4>
      </vt:variant>
      <vt:variant>
        <vt:i4>146</vt:i4>
      </vt:variant>
      <vt:variant>
        <vt:i4>0</vt:i4>
      </vt:variant>
      <vt:variant>
        <vt:i4>5</vt:i4>
      </vt:variant>
      <vt:variant>
        <vt:lpwstr/>
      </vt:variant>
      <vt:variant>
        <vt:lpwstr>_Toc237224329</vt:lpwstr>
      </vt:variant>
      <vt:variant>
        <vt:i4>1048628</vt:i4>
      </vt:variant>
      <vt:variant>
        <vt:i4>140</vt:i4>
      </vt:variant>
      <vt:variant>
        <vt:i4>0</vt:i4>
      </vt:variant>
      <vt:variant>
        <vt:i4>5</vt:i4>
      </vt:variant>
      <vt:variant>
        <vt:lpwstr/>
      </vt:variant>
      <vt:variant>
        <vt:lpwstr>_Toc237224328</vt:lpwstr>
      </vt:variant>
      <vt:variant>
        <vt:i4>1048628</vt:i4>
      </vt:variant>
      <vt:variant>
        <vt:i4>134</vt:i4>
      </vt:variant>
      <vt:variant>
        <vt:i4>0</vt:i4>
      </vt:variant>
      <vt:variant>
        <vt:i4>5</vt:i4>
      </vt:variant>
      <vt:variant>
        <vt:lpwstr/>
      </vt:variant>
      <vt:variant>
        <vt:lpwstr>_Toc237224327</vt:lpwstr>
      </vt:variant>
      <vt:variant>
        <vt:i4>1048628</vt:i4>
      </vt:variant>
      <vt:variant>
        <vt:i4>128</vt:i4>
      </vt:variant>
      <vt:variant>
        <vt:i4>0</vt:i4>
      </vt:variant>
      <vt:variant>
        <vt:i4>5</vt:i4>
      </vt:variant>
      <vt:variant>
        <vt:lpwstr/>
      </vt:variant>
      <vt:variant>
        <vt:lpwstr>_Toc237224326</vt:lpwstr>
      </vt:variant>
      <vt:variant>
        <vt:i4>1048628</vt:i4>
      </vt:variant>
      <vt:variant>
        <vt:i4>122</vt:i4>
      </vt:variant>
      <vt:variant>
        <vt:i4>0</vt:i4>
      </vt:variant>
      <vt:variant>
        <vt:i4>5</vt:i4>
      </vt:variant>
      <vt:variant>
        <vt:lpwstr/>
      </vt:variant>
      <vt:variant>
        <vt:lpwstr>_Toc237224325</vt:lpwstr>
      </vt:variant>
      <vt:variant>
        <vt:i4>1048628</vt:i4>
      </vt:variant>
      <vt:variant>
        <vt:i4>116</vt:i4>
      </vt:variant>
      <vt:variant>
        <vt:i4>0</vt:i4>
      </vt:variant>
      <vt:variant>
        <vt:i4>5</vt:i4>
      </vt:variant>
      <vt:variant>
        <vt:lpwstr/>
      </vt:variant>
      <vt:variant>
        <vt:lpwstr>_Toc237224324</vt:lpwstr>
      </vt:variant>
      <vt:variant>
        <vt:i4>1048628</vt:i4>
      </vt:variant>
      <vt:variant>
        <vt:i4>110</vt:i4>
      </vt:variant>
      <vt:variant>
        <vt:i4>0</vt:i4>
      </vt:variant>
      <vt:variant>
        <vt:i4>5</vt:i4>
      </vt:variant>
      <vt:variant>
        <vt:lpwstr/>
      </vt:variant>
      <vt:variant>
        <vt:lpwstr>_Toc237224323</vt:lpwstr>
      </vt:variant>
      <vt:variant>
        <vt:i4>1048628</vt:i4>
      </vt:variant>
      <vt:variant>
        <vt:i4>104</vt:i4>
      </vt:variant>
      <vt:variant>
        <vt:i4>0</vt:i4>
      </vt:variant>
      <vt:variant>
        <vt:i4>5</vt:i4>
      </vt:variant>
      <vt:variant>
        <vt:lpwstr/>
      </vt:variant>
      <vt:variant>
        <vt:lpwstr>_Toc237224322</vt:lpwstr>
      </vt:variant>
      <vt:variant>
        <vt:i4>1048628</vt:i4>
      </vt:variant>
      <vt:variant>
        <vt:i4>98</vt:i4>
      </vt:variant>
      <vt:variant>
        <vt:i4>0</vt:i4>
      </vt:variant>
      <vt:variant>
        <vt:i4>5</vt:i4>
      </vt:variant>
      <vt:variant>
        <vt:lpwstr/>
      </vt:variant>
      <vt:variant>
        <vt:lpwstr>_Toc237224321</vt:lpwstr>
      </vt:variant>
      <vt:variant>
        <vt:i4>1048628</vt:i4>
      </vt:variant>
      <vt:variant>
        <vt:i4>92</vt:i4>
      </vt:variant>
      <vt:variant>
        <vt:i4>0</vt:i4>
      </vt:variant>
      <vt:variant>
        <vt:i4>5</vt:i4>
      </vt:variant>
      <vt:variant>
        <vt:lpwstr/>
      </vt:variant>
      <vt:variant>
        <vt:lpwstr>_Toc237224320</vt:lpwstr>
      </vt:variant>
      <vt:variant>
        <vt:i4>1245236</vt:i4>
      </vt:variant>
      <vt:variant>
        <vt:i4>86</vt:i4>
      </vt:variant>
      <vt:variant>
        <vt:i4>0</vt:i4>
      </vt:variant>
      <vt:variant>
        <vt:i4>5</vt:i4>
      </vt:variant>
      <vt:variant>
        <vt:lpwstr/>
      </vt:variant>
      <vt:variant>
        <vt:lpwstr>_Toc237224319</vt:lpwstr>
      </vt:variant>
      <vt:variant>
        <vt:i4>1245236</vt:i4>
      </vt:variant>
      <vt:variant>
        <vt:i4>80</vt:i4>
      </vt:variant>
      <vt:variant>
        <vt:i4>0</vt:i4>
      </vt:variant>
      <vt:variant>
        <vt:i4>5</vt:i4>
      </vt:variant>
      <vt:variant>
        <vt:lpwstr/>
      </vt:variant>
      <vt:variant>
        <vt:lpwstr>_Toc237224318</vt:lpwstr>
      </vt:variant>
      <vt:variant>
        <vt:i4>1245236</vt:i4>
      </vt:variant>
      <vt:variant>
        <vt:i4>74</vt:i4>
      </vt:variant>
      <vt:variant>
        <vt:i4>0</vt:i4>
      </vt:variant>
      <vt:variant>
        <vt:i4>5</vt:i4>
      </vt:variant>
      <vt:variant>
        <vt:lpwstr/>
      </vt:variant>
      <vt:variant>
        <vt:lpwstr>_Toc237224317</vt:lpwstr>
      </vt:variant>
      <vt:variant>
        <vt:i4>1245236</vt:i4>
      </vt:variant>
      <vt:variant>
        <vt:i4>68</vt:i4>
      </vt:variant>
      <vt:variant>
        <vt:i4>0</vt:i4>
      </vt:variant>
      <vt:variant>
        <vt:i4>5</vt:i4>
      </vt:variant>
      <vt:variant>
        <vt:lpwstr/>
      </vt:variant>
      <vt:variant>
        <vt:lpwstr>_Toc237224316</vt:lpwstr>
      </vt:variant>
      <vt:variant>
        <vt:i4>1245236</vt:i4>
      </vt:variant>
      <vt:variant>
        <vt:i4>62</vt:i4>
      </vt:variant>
      <vt:variant>
        <vt:i4>0</vt:i4>
      </vt:variant>
      <vt:variant>
        <vt:i4>5</vt:i4>
      </vt:variant>
      <vt:variant>
        <vt:lpwstr/>
      </vt:variant>
      <vt:variant>
        <vt:lpwstr>_Toc237224315</vt:lpwstr>
      </vt:variant>
      <vt:variant>
        <vt:i4>1245236</vt:i4>
      </vt:variant>
      <vt:variant>
        <vt:i4>56</vt:i4>
      </vt:variant>
      <vt:variant>
        <vt:i4>0</vt:i4>
      </vt:variant>
      <vt:variant>
        <vt:i4>5</vt:i4>
      </vt:variant>
      <vt:variant>
        <vt:lpwstr/>
      </vt:variant>
      <vt:variant>
        <vt:lpwstr>_Toc237224314</vt:lpwstr>
      </vt:variant>
      <vt:variant>
        <vt:i4>1245236</vt:i4>
      </vt:variant>
      <vt:variant>
        <vt:i4>50</vt:i4>
      </vt:variant>
      <vt:variant>
        <vt:i4>0</vt:i4>
      </vt:variant>
      <vt:variant>
        <vt:i4>5</vt:i4>
      </vt:variant>
      <vt:variant>
        <vt:lpwstr/>
      </vt:variant>
      <vt:variant>
        <vt:lpwstr>_Toc237224313</vt:lpwstr>
      </vt:variant>
      <vt:variant>
        <vt:i4>1245236</vt:i4>
      </vt:variant>
      <vt:variant>
        <vt:i4>44</vt:i4>
      </vt:variant>
      <vt:variant>
        <vt:i4>0</vt:i4>
      </vt:variant>
      <vt:variant>
        <vt:i4>5</vt:i4>
      </vt:variant>
      <vt:variant>
        <vt:lpwstr/>
      </vt:variant>
      <vt:variant>
        <vt:lpwstr>_Toc237224312</vt:lpwstr>
      </vt:variant>
      <vt:variant>
        <vt:i4>1245236</vt:i4>
      </vt:variant>
      <vt:variant>
        <vt:i4>38</vt:i4>
      </vt:variant>
      <vt:variant>
        <vt:i4>0</vt:i4>
      </vt:variant>
      <vt:variant>
        <vt:i4>5</vt:i4>
      </vt:variant>
      <vt:variant>
        <vt:lpwstr/>
      </vt:variant>
      <vt:variant>
        <vt:lpwstr>_Toc237224311</vt:lpwstr>
      </vt:variant>
      <vt:variant>
        <vt:i4>1245236</vt:i4>
      </vt:variant>
      <vt:variant>
        <vt:i4>32</vt:i4>
      </vt:variant>
      <vt:variant>
        <vt:i4>0</vt:i4>
      </vt:variant>
      <vt:variant>
        <vt:i4>5</vt:i4>
      </vt:variant>
      <vt:variant>
        <vt:lpwstr/>
      </vt:variant>
      <vt:variant>
        <vt:lpwstr>_Toc237224310</vt:lpwstr>
      </vt:variant>
      <vt:variant>
        <vt:i4>1179700</vt:i4>
      </vt:variant>
      <vt:variant>
        <vt:i4>26</vt:i4>
      </vt:variant>
      <vt:variant>
        <vt:i4>0</vt:i4>
      </vt:variant>
      <vt:variant>
        <vt:i4>5</vt:i4>
      </vt:variant>
      <vt:variant>
        <vt:lpwstr/>
      </vt:variant>
      <vt:variant>
        <vt:lpwstr>_Toc237224309</vt:lpwstr>
      </vt:variant>
      <vt:variant>
        <vt:i4>1179700</vt:i4>
      </vt:variant>
      <vt:variant>
        <vt:i4>20</vt:i4>
      </vt:variant>
      <vt:variant>
        <vt:i4>0</vt:i4>
      </vt:variant>
      <vt:variant>
        <vt:i4>5</vt:i4>
      </vt:variant>
      <vt:variant>
        <vt:lpwstr/>
      </vt:variant>
      <vt:variant>
        <vt:lpwstr>_Toc237224308</vt:lpwstr>
      </vt:variant>
      <vt:variant>
        <vt:i4>1179700</vt:i4>
      </vt:variant>
      <vt:variant>
        <vt:i4>14</vt:i4>
      </vt:variant>
      <vt:variant>
        <vt:i4>0</vt:i4>
      </vt:variant>
      <vt:variant>
        <vt:i4>5</vt:i4>
      </vt:variant>
      <vt:variant>
        <vt:lpwstr/>
      </vt:variant>
      <vt:variant>
        <vt:lpwstr>_Toc237224307</vt:lpwstr>
      </vt:variant>
      <vt:variant>
        <vt:i4>1179700</vt:i4>
      </vt:variant>
      <vt:variant>
        <vt:i4>8</vt:i4>
      </vt:variant>
      <vt:variant>
        <vt:i4>0</vt:i4>
      </vt:variant>
      <vt:variant>
        <vt:i4>5</vt:i4>
      </vt:variant>
      <vt:variant>
        <vt:lpwstr/>
      </vt:variant>
      <vt:variant>
        <vt:lpwstr>_Toc237224306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Doc</dc:title>
  <dc:creator>alackas</dc:creator>
  <cp:lastModifiedBy>Amy Byers</cp:lastModifiedBy>
  <cp:revision>5</cp:revision>
  <cp:lastPrinted>2009-04-22T19:36:00Z</cp:lastPrinted>
  <dcterms:created xsi:type="dcterms:W3CDTF">2014-10-07T13:17:00Z</dcterms:created>
  <dcterms:modified xsi:type="dcterms:W3CDTF">2014-10-07T13:49:00Z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