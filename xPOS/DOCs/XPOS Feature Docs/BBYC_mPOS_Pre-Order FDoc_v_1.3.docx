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26699F" w:rsidTr="00A36851">
        <w:tc>
          <w:tcPr>
            <w:tcW w:w="5399" w:type="dxa"/>
            <w:vAlign w:val="center"/>
          </w:tcPr>
          <w:p w:rsidR="00750589" w:rsidRPr="0026699F" w:rsidRDefault="00DA1D0F" w:rsidP="00A711A3">
            <w:pPr>
              <w:ind w:left="72"/>
              <w:rPr>
                <w:sz w:val="24"/>
              </w:rPr>
            </w:pPr>
            <w:del w:id="0" w:author="Amy Byers" w:date="2015-03-23T11:22:00Z">
              <w:r w:rsidDel="001C18F0">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del>
            <w:ins w:id="1" w:author="Amy Byers" w:date="2015-03-23T11:22:00Z">
              <w:r w:rsidR="001C18F0" w:rsidRPr="00C81A16">
                <w:rPr>
                  <w:noProof/>
                </w:rPr>
                <w:drawing>
                  <wp:inline distT="0" distB="0" distL="0" distR="0" wp14:anchorId="5A070309" wp14:editId="5A0C52B9">
                    <wp:extent cx="1381125" cy="677600"/>
                    <wp:effectExtent l="0" t="0" r="0" b="8255"/>
                    <wp:docPr id="18"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2" r:link="rId13"/>
                            <a:srcRect/>
                            <a:stretch>
                              <a:fillRect/>
                            </a:stretch>
                          </pic:blipFill>
                          <pic:spPr bwMode="auto">
                            <a:xfrm>
                              <a:off x="0" y="0"/>
                              <a:ext cx="1398759" cy="686252"/>
                            </a:xfrm>
                            <a:prstGeom prst="rect">
                              <a:avLst/>
                            </a:prstGeom>
                            <a:noFill/>
                            <a:ln w="9525">
                              <a:noFill/>
                              <a:miter lim="800000"/>
                              <a:headEnd/>
                              <a:tailEnd/>
                            </a:ln>
                          </pic:spPr>
                        </pic:pic>
                      </a:graphicData>
                    </a:graphic>
                  </wp:inline>
                </w:drawing>
              </w:r>
            </w:ins>
          </w:p>
        </w:tc>
        <w:tc>
          <w:tcPr>
            <w:tcW w:w="5366" w:type="dxa"/>
            <w:vAlign w:val="center"/>
          </w:tcPr>
          <w:p w:rsidR="00750589" w:rsidRPr="00111F1F" w:rsidRDefault="00915813" w:rsidP="007345F4">
            <w:pPr>
              <w:ind w:left="72"/>
              <w:jc w:val="center"/>
              <w:rPr>
                <w:color w:val="FF0000"/>
                <w:szCs w:val="20"/>
              </w:rPr>
            </w:pPr>
            <w:r w:rsidRPr="00915813">
              <w:rPr>
                <w:noProof/>
                <w:color w:val="FF0000"/>
                <w:szCs w:val="20"/>
              </w:rPr>
              <w:drawing>
                <wp:inline distT="0" distB="0" distL="0" distR="0">
                  <wp:extent cx="963930" cy="690880"/>
                  <wp:effectExtent l="19050" t="0" r="7620" b="0"/>
                  <wp:docPr id="5"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4" cstate="print"/>
                          <a:srcRect/>
                          <a:stretch>
                            <a:fillRect/>
                          </a:stretch>
                        </pic:blipFill>
                        <pic:spPr bwMode="auto">
                          <a:xfrm>
                            <a:off x="0" y="0"/>
                            <a:ext cx="963930" cy="690880"/>
                          </a:xfrm>
                          <a:prstGeom prst="rect">
                            <a:avLst/>
                          </a:prstGeom>
                          <a:noFill/>
                        </pic:spPr>
                      </pic:pic>
                    </a:graphicData>
                  </a:graphic>
                </wp:inline>
              </w:drawing>
            </w:r>
          </w:p>
        </w:tc>
      </w:tr>
      <w:tr w:rsidR="0026699F" w:rsidRPr="00915813" w:rsidTr="00A36851">
        <w:tc>
          <w:tcPr>
            <w:tcW w:w="10765" w:type="dxa"/>
            <w:gridSpan w:val="2"/>
            <w:vAlign w:val="center"/>
          </w:tcPr>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5E21B2" w:rsidRPr="00915813" w:rsidRDefault="005E21B2" w:rsidP="00A711A3">
            <w:pPr>
              <w:ind w:left="72"/>
              <w:rPr>
                <w:i/>
                <w:sz w:val="28"/>
                <w:szCs w:val="28"/>
              </w:rPr>
            </w:pPr>
          </w:p>
          <w:p w:rsidR="005E21B2" w:rsidRPr="00915813" w:rsidRDefault="005E21B2" w:rsidP="00A711A3">
            <w:pPr>
              <w:ind w:left="72"/>
              <w:rPr>
                <w:i/>
                <w:sz w:val="28"/>
                <w:szCs w:val="28"/>
              </w:rPr>
            </w:pPr>
          </w:p>
          <w:p w:rsidR="005E21B2" w:rsidRPr="00915813" w:rsidRDefault="005E21B2" w:rsidP="00A711A3">
            <w:pPr>
              <w:ind w:left="72"/>
              <w:rPr>
                <w:i/>
                <w:sz w:val="28"/>
                <w:szCs w:val="28"/>
              </w:rPr>
            </w:pPr>
          </w:p>
          <w:p w:rsidR="00A711A3" w:rsidRPr="00915813" w:rsidRDefault="00A711A3" w:rsidP="00A711A3">
            <w:pPr>
              <w:ind w:left="72"/>
              <w:rPr>
                <w:i/>
                <w:sz w:val="28"/>
                <w:szCs w:val="28"/>
              </w:rPr>
            </w:pPr>
          </w:p>
          <w:p w:rsidR="005C11F8" w:rsidRPr="00915813" w:rsidRDefault="005C11F8"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26699F" w:rsidRPr="00915813" w:rsidRDefault="00A36851" w:rsidP="00A711A3">
            <w:pPr>
              <w:ind w:left="72"/>
              <w:jc w:val="right"/>
              <w:rPr>
                <w:sz w:val="36"/>
                <w:szCs w:val="36"/>
              </w:rPr>
            </w:pPr>
            <w:r w:rsidRPr="00915813">
              <w:rPr>
                <w:sz w:val="36"/>
                <w:szCs w:val="36"/>
              </w:rPr>
              <w:t>Best Buy Canada Mobile</w:t>
            </w:r>
          </w:p>
          <w:p w:rsidR="00A711A3" w:rsidRPr="00915813" w:rsidRDefault="00A711A3" w:rsidP="00A711A3">
            <w:pPr>
              <w:ind w:left="72"/>
              <w:jc w:val="center"/>
              <w:rPr>
                <w:b/>
                <w:sz w:val="36"/>
                <w:szCs w:val="36"/>
              </w:rPr>
            </w:pPr>
          </w:p>
        </w:tc>
      </w:tr>
      <w:tr w:rsidR="0026699F" w:rsidRPr="0026699F"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Tr="00A36851">
              <w:trPr>
                <w:trHeight w:val="720"/>
              </w:trPr>
              <w:tc>
                <w:tcPr>
                  <w:tcW w:w="10565" w:type="dxa"/>
                  <w:shd w:val="clear" w:color="auto" w:fill="004EBC"/>
                  <w:vAlign w:val="center"/>
                </w:tcPr>
                <w:p w:rsidR="005C11F8" w:rsidRPr="00915813" w:rsidRDefault="00915813" w:rsidP="00915813">
                  <w:pPr>
                    <w:jc w:val="center"/>
                    <w:rPr>
                      <w:b/>
                      <w:color w:val="FFFFFF" w:themeColor="background1"/>
                      <w:sz w:val="36"/>
                      <w:szCs w:val="36"/>
                    </w:rPr>
                  </w:pPr>
                  <w:r w:rsidRPr="00915813">
                    <w:rPr>
                      <w:b/>
                      <w:color w:val="FFFFFF" w:themeColor="background1"/>
                      <w:sz w:val="36"/>
                      <w:szCs w:val="36"/>
                    </w:rPr>
                    <w:t>Pre-Order</w:t>
                  </w:r>
                  <w:r w:rsidR="005C11F8" w:rsidRPr="00915813">
                    <w:rPr>
                      <w:b/>
                      <w:color w:val="FFFFFF" w:themeColor="background1"/>
                      <w:sz w:val="36"/>
                      <w:szCs w:val="36"/>
                    </w:rPr>
                    <w:t xml:space="preserve"> </w:t>
                  </w:r>
                  <w:r w:rsidR="00A41912">
                    <w:rPr>
                      <w:b/>
                      <w:color w:val="FFFFFF" w:themeColor="background1"/>
                      <w:sz w:val="36"/>
                      <w:szCs w:val="36"/>
                    </w:rPr>
                    <w:t xml:space="preserve">Deposit </w:t>
                  </w:r>
                  <w:r w:rsidR="00A36851" w:rsidRPr="00915813">
                    <w:rPr>
                      <w:b/>
                      <w:color w:val="FFFFFF" w:themeColor="background1"/>
                      <w:sz w:val="36"/>
                      <w:szCs w:val="36"/>
                    </w:rPr>
                    <w:t xml:space="preserve">Feature </w:t>
                  </w:r>
                  <w:r w:rsidR="005C11F8" w:rsidRPr="00915813">
                    <w:rPr>
                      <w:b/>
                      <w:color w:val="FFFFFF" w:themeColor="background1"/>
                      <w:sz w:val="36"/>
                      <w:szCs w:val="36"/>
                    </w:rPr>
                    <w:t>Document</w:t>
                  </w:r>
                </w:p>
              </w:tc>
            </w:tr>
          </w:tbl>
          <w:p w:rsidR="00A711A3" w:rsidRDefault="00A711A3" w:rsidP="00A711A3">
            <w:pPr>
              <w:ind w:left="72"/>
              <w:jc w:val="right"/>
              <w:rPr>
                <w:color w:val="FF0000"/>
                <w:sz w:val="36"/>
                <w:szCs w:val="36"/>
              </w:rPr>
            </w:pPr>
          </w:p>
          <w:p w:rsidR="00A711A3" w:rsidRPr="006A76D3" w:rsidRDefault="00763E93" w:rsidP="00A711A3">
            <w:pPr>
              <w:ind w:left="72"/>
              <w:jc w:val="right"/>
              <w:rPr>
                <w:b/>
                <w:sz w:val="24"/>
              </w:rPr>
            </w:pPr>
            <w:r w:rsidRPr="006A76D3">
              <w:rPr>
                <w:b/>
                <w:sz w:val="24"/>
              </w:rPr>
              <w:t>Document Version:</w:t>
            </w:r>
            <w:r w:rsidR="008A5046" w:rsidRPr="006A76D3">
              <w:rPr>
                <w:b/>
                <w:sz w:val="24"/>
              </w:rPr>
              <w:t xml:space="preserve"> </w:t>
            </w:r>
            <w:r w:rsidR="004E2FAE">
              <w:rPr>
                <w:b/>
                <w:sz w:val="24"/>
              </w:rPr>
              <w:t>1.</w:t>
            </w:r>
            <w:ins w:id="2" w:author="Amy Byers" w:date="2015-03-23T11:23:00Z">
              <w:r w:rsidR="001C18F0">
                <w:rPr>
                  <w:b/>
                  <w:sz w:val="24"/>
                </w:rPr>
                <w:t>3</w:t>
              </w:r>
            </w:ins>
            <w:del w:id="3" w:author="Amy Byers" w:date="2015-03-23T11:23:00Z">
              <w:r w:rsidR="006C20F3" w:rsidDel="001C18F0">
                <w:rPr>
                  <w:b/>
                  <w:sz w:val="24"/>
                </w:rPr>
                <w:delText>2</w:delText>
              </w:r>
            </w:del>
          </w:p>
          <w:p w:rsidR="003C0044" w:rsidRPr="00A600EE" w:rsidRDefault="003C0044" w:rsidP="003C0044">
            <w:pPr>
              <w:spacing w:before="120" w:after="120"/>
              <w:ind w:left="72"/>
              <w:jc w:val="right"/>
              <w:rPr>
                <w:b/>
                <w:iCs/>
                <w:color w:val="FF0000"/>
                <w:sz w:val="24"/>
              </w:rPr>
            </w:pPr>
            <w:r w:rsidRPr="006A76D3">
              <w:rPr>
                <w:b/>
                <w:iCs/>
                <w:sz w:val="24"/>
              </w:rPr>
              <w:t xml:space="preserve">Design Date: </w:t>
            </w:r>
            <w:del w:id="4" w:author="Amy Byers" w:date="2015-03-23T11:23:00Z">
              <w:r w:rsidR="006A76D3" w:rsidRPr="006A76D3" w:rsidDel="001C18F0">
                <w:rPr>
                  <w:b/>
                  <w:iCs/>
                  <w:sz w:val="24"/>
                </w:rPr>
                <w:delText>October 14</w:delText>
              </w:r>
              <w:r w:rsidR="00D265B2" w:rsidRPr="006A76D3" w:rsidDel="001C18F0">
                <w:rPr>
                  <w:b/>
                  <w:iCs/>
                  <w:sz w:val="24"/>
                </w:rPr>
                <w:delText>, 2013</w:delText>
              </w:r>
            </w:del>
            <w:ins w:id="5" w:author="Amy Byers" w:date="2015-03-23T11:23:00Z">
              <w:r w:rsidR="001C18F0">
                <w:rPr>
                  <w:b/>
                  <w:iCs/>
                  <w:sz w:val="24"/>
                </w:rPr>
                <w:t>March 23, 2015</w:t>
              </w:r>
            </w:ins>
          </w:p>
          <w:p w:rsidR="003C0044" w:rsidRPr="00A600EE" w:rsidRDefault="003C0044" w:rsidP="00A711A3">
            <w:pPr>
              <w:ind w:left="72"/>
              <w:jc w:val="right"/>
              <w:rPr>
                <w:b/>
                <w:sz w:val="24"/>
              </w:rPr>
            </w:pPr>
          </w:p>
          <w:p w:rsidR="00A711A3" w:rsidRDefault="00A711A3" w:rsidP="00A711A3">
            <w:pPr>
              <w:ind w:left="72"/>
              <w:jc w:val="right"/>
              <w:rPr>
                <w:color w:val="FF0000"/>
                <w:sz w:val="36"/>
                <w:szCs w:val="36"/>
              </w:rPr>
            </w:pPr>
          </w:p>
          <w:p w:rsidR="0026699F" w:rsidRPr="00A711A3" w:rsidRDefault="0026699F" w:rsidP="00A711A3">
            <w:pPr>
              <w:ind w:left="72"/>
              <w:jc w:val="right"/>
              <w:rPr>
                <w:sz w:val="36"/>
                <w:szCs w:val="36"/>
              </w:rPr>
            </w:pPr>
          </w:p>
        </w:tc>
      </w:tr>
      <w:tr w:rsidR="0026699F" w:rsidRPr="006A76D3" w:rsidTr="00A36851">
        <w:tc>
          <w:tcPr>
            <w:tcW w:w="10765" w:type="dxa"/>
            <w:gridSpan w:val="2"/>
            <w:vAlign w:val="center"/>
          </w:tcPr>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26699F" w:rsidP="00763E93">
            <w:pPr>
              <w:ind w:left="72"/>
              <w:jc w:val="right"/>
              <w:rPr>
                <w:b/>
                <w:sz w:val="24"/>
              </w:rPr>
            </w:pPr>
            <w:r w:rsidRPr="006A76D3">
              <w:rPr>
                <w:b/>
                <w:sz w:val="24"/>
              </w:rPr>
              <w:t xml:space="preserve">Prepared By: </w:t>
            </w:r>
            <w:r w:rsidR="00915813" w:rsidRPr="006A76D3">
              <w:rPr>
                <w:b/>
                <w:sz w:val="24"/>
              </w:rPr>
              <w:t xml:space="preserve">Amy </w:t>
            </w:r>
            <w:del w:id="6" w:author="Amy Byers" w:date="2015-03-23T11:23:00Z">
              <w:r w:rsidR="00915813" w:rsidRPr="006A76D3" w:rsidDel="001C18F0">
                <w:rPr>
                  <w:b/>
                  <w:sz w:val="24"/>
                </w:rPr>
                <w:delText>Lackas</w:delText>
              </w:r>
            </w:del>
            <w:ins w:id="7" w:author="Amy Byers" w:date="2015-03-23T11:23:00Z">
              <w:r w:rsidR="001C18F0">
                <w:rPr>
                  <w:b/>
                  <w:sz w:val="24"/>
                </w:rPr>
                <w:t>Byers</w:t>
              </w:r>
            </w:ins>
          </w:p>
          <w:p w:rsidR="00763E93" w:rsidRPr="006A76D3" w:rsidRDefault="00763E93" w:rsidP="00763E93">
            <w:pPr>
              <w:ind w:left="72"/>
              <w:jc w:val="right"/>
              <w:rPr>
                <w:b/>
                <w:sz w:val="24"/>
              </w:rPr>
            </w:pPr>
          </w:p>
          <w:p w:rsidR="00763E93" w:rsidRPr="006A76D3" w:rsidRDefault="00763E93" w:rsidP="00763E93">
            <w:pPr>
              <w:ind w:left="72"/>
              <w:jc w:val="right"/>
              <w:rPr>
                <w:b/>
                <w:sz w:val="24"/>
              </w:rPr>
            </w:pPr>
          </w:p>
          <w:p w:rsidR="00763E93" w:rsidRPr="006A76D3" w:rsidRDefault="00763E93" w:rsidP="00CB6F29">
            <w:pPr>
              <w:rPr>
                <w:b/>
                <w:sz w:val="24"/>
              </w:rPr>
            </w:pPr>
          </w:p>
        </w:tc>
      </w:tr>
      <w:tr w:rsidR="0026699F" w:rsidRPr="0026699F" w:rsidTr="00A36851">
        <w:tc>
          <w:tcPr>
            <w:tcW w:w="10765" w:type="dxa"/>
            <w:gridSpan w:val="2"/>
            <w:vAlign w:val="center"/>
          </w:tcPr>
          <w:p w:rsidR="00A711A3" w:rsidRPr="00A711A3" w:rsidRDefault="00A711A3" w:rsidP="00CB6F29">
            <w:pPr>
              <w:rPr>
                <w:b/>
                <w:iCs/>
                <w:sz w:val="24"/>
              </w:rPr>
            </w:pPr>
          </w:p>
        </w:tc>
      </w:tr>
    </w:tbl>
    <w:p w:rsidR="008E55BA" w:rsidRPr="00A600EE" w:rsidRDefault="008E55BA" w:rsidP="009942AA">
      <w:pPr>
        <w:pStyle w:val="StyleHeaderItalic"/>
        <w:pBdr>
          <w:bottom w:val="single" w:sz="4" w:space="0" w:color="auto"/>
        </w:pBdr>
        <w:rPr>
          <w:b/>
        </w:rPr>
      </w:pPr>
      <w:r w:rsidRPr="00A600EE">
        <w:rPr>
          <w:b/>
        </w:rPr>
        <w:lastRenderedPageBreak/>
        <w:t>Table of Contents</w:t>
      </w:r>
    </w:p>
    <w:p w:rsidR="001C1CE8" w:rsidRDefault="00727D70">
      <w:pPr>
        <w:pStyle w:val="TOC1"/>
        <w:rPr>
          <w:rFonts w:asciiTheme="minorHAnsi" w:eastAsiaTheme="minorEastAsia" w:hAnsiTheme="minorHAnsi" w:cstheme="minorBidi"/>
          <w:noProof/>
          <w:sz w:val="22"/>
          <w:szCs w:val="22"/>
        </w:rPr>
      </w:pPr>
      <w:r>
        <w:rPr>
          <w:b/>
          <w:sz w:val="24"/>
        </w:rPr>
        <w:fldChar w:fldCharType="begin"/>
      </w:r>
      <w:r w:rsidR="00D01C88">
        <w:rPr>
          <w:b/>
          <w:sz w:val="24"/>
        </w:rPr>
        <w:instrText xml:space="preserve"> TOC \o "1-2" \h \z \u </w:instrText>
      </w:r>
      <w:r>
        <w:rPr>
          <w:b/>
          <w:sz w:val="24"/>
        </w:rPr>
        <w:fldChar w:fldCharType="separate"/>
      </w:r>
      <w:hyperlink w:anchor="_Toc400437965" w:history="1">
        <w:r w:rsidR="001C1CE8" w:rsidRPr="005338E3">
          <w:rPr>
            <w:rStyle w:val="Hyperlink"/>
            <w:i/>
            <w:noProof/>
          </w:rPr>
          <w:t>1.</w:t>
        </w:r>
        <w:r w:rsidR="001C1CE8">
          <w:rPr>
            <w:rFonts w:asciiTheme="minorHAnsi" w:eastAsiaTheme="minorEastAsia" w:hAnsiTheme="minorHAnsi" w:cstheme="minorBidi"/>
            <w:noProof/>
            <w:sz w:val="22"/>
            <w:szCs w:val="22"/>
          </w:rPr>
          <w:tab/>
        </w:r>
        <w:r w:rsidR="001C1CE8" w:rsidRPr="005338E3">
          <w:rPr>
            <w:rStyle w:val="Hyperlink"/>
            <w:i/>
            <w:noProof/>
          </w:rPr>
          <w:t>Feature Overview</w:t>
        </w:r>
        <w:r w:rsidR="001C1CE8">
          <w:rPr>
            <w:noProof/>
            <w:webHidden/>
          </w:rPr>
          <w:tab/>
        </w:r>
        <w:r w:rsidR="001C1CE8">
          <w:rPr>
            <w:noProof/>
            <w:webHidden/>
          </w:rPr>
          <w:fldChar w:fldCharType="begin"/>
        </w:r>
        <w:r w:rsidR="001C1CE8">
          <w:rPr>
            <w:noProof/>
            <w:webHidden/>
          </w:rPr>
          <w:instrText xml:space="preserve"> PAGEREF _Toc400437965 \h </w:instrText>
        </w:r>
        <w:r w:rsidR="001C1CE8">
          <w:rPr>
            <w:noProof/>
            <w:webHidden/>
          </w:rPr>
        </w:r>
        <w:r w:rsidR="001C1CE8">
          <w:rPr>
            <w:noProof/>
            <w:webHidden/>
          </w:rPr>
          <w:fldChar w:fldCharType="separate"/>
        </w:r>
        <w:r w:rsidR="001C1CE8">
          <w:rPr>
            <w:noProof/>
            <w:webHidden/>
          </w:rPr>
          <w:t>3</w:t>
        </w:r>
        <w:r w:rsidR="001C1CE8">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66" w:history="1">
        <w:r w:rsidRPr="005338E3">
          <w:rPr>
            <w:rStyle w:val="Hyperlink"/>
            <w:noProof/>
          </w:rPr>
          <w:t>1.1</w:t>
        </w:r>
        <w:r>
          <w:rPr>
            <w:rFonts w:asciiTheme="minorHAnsi" w:eastAsiaTheme="minorEastAsia" w:hAnsiTheme="minorHAnsi" w:cstheme="minorBidi"/>
            <w:noProof/>
            <w:sz w:val="22"/>
            <w:szCs w:val="22"/>
          </w:rPr>
          <w:tab/>
        </w:r>
        <w:r w:rsidRPr="005338E3">
          <w:rPr>
            <w:rStyle w:val="Hyperlink"/>
            <w:noProof/>
          </w:rPr>
          <w:t>Feature Description</w:t>
        </w:r>
        <w:r>
          <w:rPr>
            <w:noProof/>
            <w:webHidden/>
          </w:rPr>
          <w:tab/>
        </w:r>
        <w:r>
          <w:rPr>
            <w:noProof/>
            <w:webHidden/>
          </w:rPr>
          <w:fldChar w:fldCharType="begin"/>
        </w:r>
        <w:r>
          <w:rPr>
            <w:noProof/>
            <w:webHidden/>
          </w:rPr>
          <w:instrText xml:space="preserve"> PAGEREF _Toc400437966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67" w:history="1">
        <w:r w:rsidRPr="005338E3">
          <w:rPr>
            <w:rStyle w:val="Hyperlink"/>
            <w:noProof/>
          </w:rPr>
          <w:t>1.2</w:t>
        </w:r>
        <w:r>
          <w:rPr>
            <w:rFonts w:asciiTheme="minorHAnsi" w:eastAsiaTheme="minorEastAsia" w:hAnsiTheme="minorHAnsi" w:cstheme="minorBidi"/>
            <w:noProof/>
            <w:sz w:val="22"/>
            <w:szCs w:val="22"/>
          </w:rPr>
          <w:tab/>
        </w:r>
        <w:r w:rsidRPr="005338E3">
          <w:rPr>
            <w:rStyle w:val="Hyperlink"/>
            <w:noProof/>
          </w:rPr>
          <w:t>Assumptions</w:t>
        </w:r>
        <w:r>
          <w:rPr>
            <w:noProof/>
            <w:webHidden/>
          </w:rPr>
          <w:tab/>
        </w:r>
        <w:r>
          <w:rPr>
            <w:noProof/>
            <w:webHidden/>
          </w:rPr>
          <w:fldChar w:fldCharType="begin"/>
        </w:r>
        <w:r>
          <w:rPr>
            <w:noProof/>
            <w:webHidden/>
          </w:rPr>
          <w:instrText xml:space="preserve"> PAGEREF _Toc400437967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68" w:history="1">
        <w:r w:rsidRPr="005338E3">
          <w:rPr>
            <w:rStyle w:val="Hyperlink"/>
            <w:noProof/>
          </w:rPr>
          <w:t>1.3</w:t>
        </w:r>
        <w:r>
          <w:rPr>
            <w:rFonts w:asciiTheme="minorHAnsi" w:eastAsiaTheme="minorEastAsia" w:hAnsiTheme="minorHAnsi" w:cstheme="minorBidi"/>
            <w:noProof/>
            <w:sz w:val="22"/>
            <w:szCs w:val="22"/>
          </w:rPr>
          <w:tab/>
        </w:r>
        <w:r w:rsidRPr="005338E3">
          <w:rPr>
            <w:rStyle w:val="Hyperlink"/>
            <w:noProof/>
          </w:rPr>
          <w:t>Parameters and System Settings</w:t>
        </w:r>
        <w:r>
          <w:rPr>
            <w:noProof/>
            <w:webHidden/>
          </w:rPr>
          <w:tab/>
        </w:r>
        <w:r>
          <w:rPr>
            <w:noProof/>
            <w:webHidden/>
          </w:rPr>
          <w:fldChar w:fldCharType="begin"/>
        </w:r>
        <w:r>
          <w:rPr>
            <w:noProof/>
            <w:webHidden/>
          </w:rPr>
          <w:instrText xml:space="preserve"> PAGEREF _Toc400437968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69" w:history="1">
        <w:r w:rsidRPr="005338E3">
          <w:rPr>
            <w:rStyle w:val="Hyperlink"/>
            <w:noProof/>
          </w:rPr>
          <w:t>1.4</w:t>
        </w:r>
        <w:r>
          <w:rPr>
            <w:rFonts w:asciiTheme="minorHAnsi" w:eastAsiaTheme="minorEastAsia" w:hAnsiTheme="minorHAnsi" w:cstheme="minorBidi"/>
            <w:noProof/>
            <w:sz w:val="22"/>
            <w:szCs w:val="22"/>
          </w:rPr>
          <w:tab/>
        </w:r>
        <w:r w:rsidRPr="005338E3">
          <w:rPr>
            <w:rStyle w:val="Hyperlink"/>
            <w:noProof/>
          </w:rPr>
          <w:t>Interfaces</w:t>
        </w:r>
        <w:r>
          <w:rPr>
            <w:noProof/>
            <w:webHidden/>
          </w:rPr>
          <w:tab/>
        </w:r>
        <w:r>
          <w:rPr>
            <w:noProof/>
            <w:webHidden/>
          </w:rPr>
          <w:fldChar w:fldCharType="begin"/>
        </w:r>
        <w:r>
          <w:rPr>
            <w:noProof/>
            <w:webHidden/>
          </w:rPr>
          <w:instrText xml:space="preserve"> PAGEREF _Toc400437969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7970" w:history="1">
        <w:r w:rsidRPr="005338E3">
          <w:rPr>
            <w:rStyle w:val="Hyperlink"/>
            <w:i/>
            <w:noProof/>
          </w:rPr>
          <w:t>2.</w:t>
        </w:r>
        <w:r>
          <w:rPr>
            <w:rFonts w:asciiTheme="minorHAnsi" w:eastAsiaTheme="minorEastAsia" w:hAnsiTheme="minorHAnsi" w:cstheme="minorBidi"/>
            <w:noProof/>
            <w:sz w:val="22"/>
            <w:szCs w:val="22"/>
          </w:rPr>
          <w:tab/>
        </w:r>
        <w:r w:rsidRPr="005338E3">
          <w:rPr>
            <w:rStyle w:val="Hyperlink"/>
            <w:i/>
            <w:noProof/>
          </w:rPr>
          <w:t>USE CASE: Initiate Pre-Order Deposit</w:t>
        </w:r>
        <w:r>
          <w:rPr>
            <w:noProof/>
            <w:webHidden/>
          </w:rPr>
          <w:tab/>
        </w:r>
        <w:r>
          <w:rPr>
            <w:noProof/>
            <w:webHidden/>
          </w:rPr>
          <w:fldChar w:fldCharType="begin"/>
        </w:r>
        <w:r>
          <w:rPr>
            <w:noProof/>
            <w:webHidden/>
          </w:rPr>
          <w:instrText xml:space="preserve"> PAGEREF _Toc400437970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1" w:history="1">
        <w:r w:rsidRPr="005338E3">
          <w:rPr>
            <w:rStyle w:val="Hyperlink"/>
            <w:noProof/>
          </w:rPr>
          <w:t>2.1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_Toc400437971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2" w:history="1">
        <w:r w:rsidRPr="005338E3">
          <w:rPr>
            <w:rStyle w:val="Hyperlink"/>
            <w:noProof/>
          </w:rPr>
          <w:t>2.2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_Toc400437972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3" w:history="1">
        <w:r w:rsidRPr="005338E3">
          <w:rPr>
            <w:rStyle w:val="Hyperlink"/>
            <w:noProof/>
          </w:rPr>
          <w:t>2.3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_Toc400437973 \h </w:instrText>
        </w:r>
        <w:r>
          <w:rPr>
            <w:noProof/>
            <w:webHidden/>
          </w:rPr>
        </w:r>
        <w:r>
          <w:rPr>
            <w:noProof/>
            <w:webHidden/>
          </w:rPr>
          <w:fldChar w:fldCharType="separate"/>
        </w:r>
        <w:r>
          <w:rPr>
            <w:noProof/>
            <w:webHidden/>
          </w:rPr>
          <w:t>3</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4" w:history="1">
        <w:r w:rsidRPr="005338E3">
          <w:rPr>
            <w:rStyle w:val="Hyperlink"/>
            <w:noProof/>
          </w:rPr>
          <w:t>2.4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_Toc400437974 \h </w:instrText>
        </w:r>
        <w:r>
          <w:rPr>
            <w:noProof/>
            <w:webHidden/>
          </w:rPr>
        </w:r>
        <w:r>
          <w:rPr>
            <w:noProof/>
            <w:webHidden/>
          </w:rPr>
          <w:fldChar w:fldCharType="separate"/>
        </w:r>
        <w:r>
          <w:rPr>
            <w:noProof/>
            <w:webHidden/>
          </w:rPr>
          <w:t>4</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5" w:history="1">
        <w:r w:rsidRPr="005338E3">
          <w:rPr>
            <w:rStyle w:val="Hyperlink"/>
            <w:noProof/>
          </w:rPr>
          <w:t>2.5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_Toc400437975 \h </w:instrText>
        </w:r>
        <w:r>
          <w:rPr>
            <w:noProof/>
            <w:webHidden/>
          </w:rPr>
        </w:r>
        <w:r>
          <w:rPr>
            <w:noProof/>
            <w:webHidden/>
          </w:rPr>
          <w:fldChar w:fldCharType="separate"/>
        </w:r>
        <w:r>
          <w:rPr>
            <w:noProof/>
            <w:webHidden/>
          </w:rPr>
          <w:t>4</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6" w:history="1">
        <w:r w:rsidRPr="005338E3">
          <w:rPr>
            <w:rStyle w:val="Hyperlink"/>
            <w:noProof/>
          </w:rPr>
          <w:t>2.6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_Toc400437976 \h </w:instrText>
        </w:r>
        <w:r>
          <w:rPr>
            <w:noProof/>
            <w:webHidden/>
          </w:rPr>
        </w:r>
        <w:r>
          <w:rPr>
            <w:noProof/>
            <w:webHidden/>
          </w:rPr>
          <w:fldChar w:fldCharType="separate"/>
        </w:r>
        <w:r>
          <w:rPr>
            <w:noProof/>
            <w:webHidden/>
          </w:rPr>
          <w:t>4</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7977" w:history="1">
        <w:r w:rsidRPr="005338E3">
          <w:rPr>
            <w:rStyle w:val="Hyperlink"/>
            <w:i/>
            <w:noProof/>
          </w:rPr>
          <w:t>3.</w:t>
        </w:r>
        <w:r>
          <w:rPr>
            <w:rFonts w:asciiTheme="minorHAnsi" w:eastAsiaTheme="minorEastAsia" w:hAnsiTheme="minorHAnsi" w:cstheme="minorBidi"/>
            <w:noProof/>
            <w:sz w:val="22"/>
            <w:szCs w:val="22"/>
          </w:rPr>
          <w:tab/>
        </w:r>
        <w:r w:rsidRPr="005338E3">
          <w:rPr>
            <w:rStyle w:val="Hyperlink"/>
            <w:i/>
            <w:noProof/>
          </w:rPr>
          <w:t>USE CASE: Add Pre-Order Deposit Item</w:t>
        </w:r>
        <w:r>
          <w:rPr>
            <w:noProof/>
            <w:webHidden/>
          </w:rPr>
          <w:tab/>
        </w:r>
        <w:r>
          <w:rPr>
            <w:noProof/>
            <w:webHidden/>
          </w:rPr>
          <w:fldChar w:fldCharType="begin"/>
        </w:r>
        <w:r>
          <w:rPr>
            <w:noProof/>
            <w:webHidden/>
          </w:rPr>
          <w:instrText xml:space="preserve"> PAGEREF _Toc400437977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8" w:history="1">
        <w:r w:rsidRPr="005338E3">
          <w:rPr>
            <w:rStyle w:val="Hyperlink"/>
            <w:noProof/>
          </w:rPr>
          <w:t>3.1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_Toc400437978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79" w:history="1">
        <w:r w:rsidRPr="005338E3">
          <w:rPr>
            <w:rStyle w:val="Hyperlink"/>
            <w:noProof/>
          </w:rPr>
          <w:t>3.2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_Toc400437979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0" w:history="1">
        <w:r w:rsidRPr="005338E3">
          <w:rPr>
            <w:rStyle w:val="Hyperlink"/>
            <w:noProof/>
          </w:rPr>
          <w:t>3.3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_Toc400437980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1" w:history="1">
        <w:r w:rsidRPr="005338E3">
          <w:rPr>
            <w:rStyle w:val="Hyperlink"/>
            <w:noProof/>
          </w:rPr>
          <w:t>3.4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_Toc400437981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2" w:history="1">
        <w:r w:rsidRPr="005338E3">
          <w:rPr>
            <w:rStyle w:val="Hyperlink"/>
            <w:noProof/>
          </w:rPr>
          <w:t>3.5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_Toc400437982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3" w:history="1">
        <w:r w:rsidRPr="005338E3">
          <w:rPr>
            <w:rStyle w:val="Hyperlink"/>
            <w:noProof/>
          </w:rPr>
          <w:t>3.6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_Toc400437983 \h </w:instrText>
        </w:r>
        <w:r>
          <w:rPr>
            <w:noProof/>
            <w:webHidden/>
          </w:rPr>
        </w:r>
        <w:r>
          <w:rPr>
            <w:noProof/>
            <w:webHidden/>
          </w:rPr>
          <w:fldChar w:fldCharType="separate"/>
        </w:r>
        <w:r>
          <w:rPr>
            <w:noProof/>
            <w:webHidden/>
          </w:rPr>
          <w:t>5</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7984" w:history="1">
        <w:r w:rsidRPr="005338E3">
          <w:rPr>
            <w:rStyle w:val="Hyperlink"/>
            <w:i/>
            <w:noProof/>
          </w:rPr>
          <w:t>4.</w:t>
        </w:r>
        <w:r>
          <w:rPr>
            <w:rFonts w:asciiTheme="minorHAnsi" w:eastAsiaTheme="minorEastAsia" w:hAnsiTheme="minorHAnsi" w:cstheme="minorBidi"/>
            <w:noProof/>
            <w:sz w:val="22"/>
            <w:szCs w:val="22"/>
          </w:rPr>
          <w:tab/>
        </w:r>
        <w:r w:rsidRPr="005338E3">
          <w:rPr>
            <w:rStyle w:val="Hyperlink"/>
            <w:i/>
            <w:noProof/>
          </w:rPr>
          <w:t>USE CASE: Complete Pre-Order Deposit Transaction</w:t>
        </w:r>
        <w:r>
          <w:rPr>
            <w:noProof/>
            <w:webHidden/>
          </w:rPr>
          <w:tab/>
        </w:r>
        <w:r>
          <w:rPr>
            <w:noProof/>
            <w:webHidden/>
          </w:rPr>
          <w:fldChar w:fldCharType="begin"/>
        </w:r>
        <w:r>
          <w:rPr>
            <w:noProof/>
            <w:webHidden/>
          </w:rPr>
          <w:instrText xml:space="preserve"> PAGEREF _Toc400437984 \h </w:instrText>
        </w:r>
        <w:r>
          <w:rPr>
            <w:noProof/>
            <w:webHidden/>
          </w:rPr>
        </w:r>
        <w:r>
          <w:rPr>
            <w:noProof/>
            <w:webHidden/>
          </w:rPr>
          <w:fldChar w:fldCharType="separate"/>
        </w:r>
        <w:r>
          <w:rPr>
            <w:noProof/>
            <w:webHidden/>
          </w:rPr>
          <w:t>7</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5" w:history="1">
        <w:r w:rsidRPr="005338E3">
          <w:rPr>
            <w:rStyle w:val="Hyperlink"/>
            <w:noProof/>
          </w:rPr>
          <w:t>4.1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_Toc400437985 \h </w:instrText>
        </w:r>
        <w:r>
          <w:rPr>
            <w:noProof/>
            <w:webHidden/>
          </w:rPr>
        </w:r>
        <w:r>
          <w:rPr>
            <w:noProof/>
            <w:webHidden/>
          </w:rPr>
          <w:fldChar w:fldCharType="separate"/>
        </w:r>
        <w:r>
          <w:rPr>
            <w:noProof/>
            <w:webHidden/>
          </w:rPr>
          <w:t>7</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6" w:history="1">
        <w:r w:rsidRPr="005338E3">
          <w:rPr>
            <w:rStyle w:val="Hyperlink"/>
            <w:noProof/>
          </w:rPr>
          <w:t>4.2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_Toc400437986 \h </w:instrText>
        </w:r>
        <w:r>
          <w:rPr>
            <w:noProof/>
            <w:webHidden/>
          </w:rPr>
        </w:r>
        <w:r>
          <w:rPr>
            <w:noProof/>
            <w:webHidden/>
          </w:rPr>
          <w:fldChar w:fldCharType="separate"/>
        </w:r>
        <w:r>
          <w:rPr>
            <w:noProof/>
            <w:webHidden/>
          </w:rPr>
          <w:t>8</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7" w:history="1">
        <w:r w:rsidRPr="005338E3">
          <w:rPr>
            <w:rStyle w:val="Hyperlink"/>
            <w:noProof/>
          </w:rPr>
          <w:t>4.3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_Toc400437987 \h </w:instrText>
        </w:r>
        <w:r>
          <w:rPr>
            <w:noProof/>
            <w:webHidden/>
          </w:rPr>
        </w:r>
        <w:r>
          <w:rPr>
            <w:noProof/>
            <w:webHidden/>
          </w:rPr>
          <w:fldChar w:fldCharType="separate"/>
        </w:r>
        <w:r>
          <w:rPr>
            <w:noProof/>
            <w:webHidden/>
          </w:rPr>
          <w:t>8</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8" w:history="1">
        <w:r w:rsidRPr="005338E3">
          <w:rPr>
            <w:rStyle w:val="Hyperlink"/>
            <w:noProof/>
          </w:rPr>
          <w:t>4.4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_Toc400437988 \h </w:instrText>
        </w:r>
        <w:r>
          <w:rPr>
            <w:noProof/>
            <w:webHidden/>
          </w:rPr>
        </w:r>
        <w:r>
          <w:rPr>
            <w:noProof/>
            <w:webHidden/>
          </w:rPr>
          <w:fldChar w:fldCharType="separate"/>
        </w:r>
        <w:r>
          <w:rPr>
            <w:noProof/>
            <w:webHidden/>
          </w:rPr>
          <w:t>9</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89" w:history="1">
        <w:r w:rsidRPr="005338E3">
          <w:rPr>
            <w:rStyle w:val="Hyperlink"/>
            <w:noProof/>
          </w:rPr>
          <w:t>4.5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_Toc400437989 \h </w:instrText>
        </w:r>
        <w:r>
          <w:rPr>
            <w:noProof/>
            <w:webHidden/>
          </w:rPr>
        </w:r>
        <w:r>
          <w:rPr>
            <w:noProof/>
            <w:webHidden/>
          </w:rPr>
          <w:fldChar w:fldCharType="separate"/>
        </w:r>
        <w:r>
          <w:rPr>
            <w:noProof/>
            <w:webHidden/>
          </w:rPr>
          <w:t>9</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0" w:history="1">
        <w:r w:rsidRPr="005338E3">
          <w:rPr>
            <w:rStyle w:val="Hyperlink"/>
            <w:noProof/>
          </w:rPr>
          <w:t>4.6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_Toc400437990 \h </w:instrText>
        </w:r>
        <w:r>
          <w:rPr>
            <w:noProof/>
            <w:webHidden/>
          </w:rPr>
        </w:r>
        <w:r>
          <w:rPr>
            <w:noProof/>
            <w:webHidden/>
          </w:rPr>
          <w:fldChar w:fldCharType="separate"/>
        </w:r>
        <w:r>
          <w:rPr>
            <w:noProof/>
            <w:webHidden/>
          </w:rPr>
          <w:t>9</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7991" w:history="1">
        <w:r w:rsidRPr="005338E3">
          <w:rPr>
            <w:rStyle w:val="Hyperlink"/>
            <w:i/>
            <w:noProof/>
          </w:rPr>
          <w:t>5.</w:t>
        </w:r>
        <w:r>
          <w:rPr>
            <w:rFonts w:asciiTheme="minorHAnsi" w:eastAsiaTheme="minorEastAsia" w:hAnsiTheme="minorHAnsi" w:cstheme="minorBidi"/>
            <w:noProof/>
            <w:sz w:val="22"/>
            <w:szCs w:val="22"/>
          </w:rPr>
          <w:tab/>
        </w:r>
        <w:r w:rsidRPr="005338E3">
          <w:rPr>
            <w:rStyle w:val="Hyperlink"/>
            <w:i/>
            <w:noProof/>
          </w:rPr>
          <w:t>Supplemental Specifications</w:t>
        </w:r>
        <w:r>
          <w:rPr>
            <w:noProof/>
            <w:webHidden/>
          </w:rPr>
          <w:tab/>
        </w:r>
        <w:r>
          <w:rPr>
            <w:noProof/>
            <w:webHidden/>
          </w:rPr>
          <w:fldChar w:fldCharType="begin"/>
        </w:r>
        <w:r>
          <w:rPr>
            <w:noProof/>
            <w:webHidden/>
          </w:rPr>
          <w:instrText xml:space="preserve"> PAGEREF _Toc400437991 \h </w:instrText>
        </w:r>
        <w:r>
          <w:rPr>
            <w:noProof/>
            <w:webHidden/>
          </w:rPr>
        </w:r>
        <w:r>
          <w:rPr>
            <w:noProof/>
            <w:webHidden/>
          </w:rPr>
          <w:fldChar w:fldCharType="separate"/>
        </w:r>
        <w:r>
          <w:rPr>
            <w:noProof/>
            <w:webHidden/>
          </w:rPr>
          <w:t>9</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2" w:history="1">
        <w:r w:rsidRPr="005338E3">
          <w:rPr>
            <w:rStyle w:val="Hyperlink"/>
            <w:noProof/>
          </w:rPr>
          <w:t>5.1</w:t>
        </w:r>
        <w:r>
          <w:rPr>
            <w:rFonts w:asciiTheme="minorHAnsi" w:eastAsiaTheme="minorEastAsia" w:hAnsiTheme="minorHAnsi" w:cstheme="minorBidi"/>
            <w:noProof/>
            <w:sz w:val="22"/>
            <w:szCs w:val="22"/>
          </w:rPr>
          <w:tab/>
        </w:r>
        <w:r w:rsidRPr="005338E3">
          <w:rPr>
            <w:rStyle w:val="Hyperlink"/>
            <w:noProof/>
          </w:rPr>
          <w:t>Deal Service</w:t>
        </w:r>
        <w:r>
          <w:rPr>
            <w:noProof/>
            <w:webHidden/>
          </w:rPr>
          <w:tab/>
        </w:r>
        <w:r>
          <w:rPr>
            <w:noProof/>
            <w:webHidden/>
          </w:rPr>
          <w:fldChar w:fldCharType="begin"/>
        </w:r>
        <w:r>
          <w:rPr>
            <w:noProof/>
            <w:webHidden/>
          </w:rPr>
          <w:instrText xml:space="preserve"> PAGEREF _Toc400437992 \h </w:instrText>
        </w:r>
        <w:r>
          <w:rPr>
            <w:noProof/>
            <w:webHidden/>
          </w:rPr>
        </w:r>
        <w:r>
          <w:rPr>
            <w:noProof/>
            <w:webHidden/>
          </w:rPr>
          <w:fldChar w:fldCharType="separate"/>
        </w:r>
        <w:r>
          <w:rPr>
            <w:noProof/>
            <w:webHidden/>
          </w:rPr>
          <w:t>9</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3" w:history="1">
        <w:r w:rsidRPr="005338E3">
          <w:rPr>
            <w:rStyle w:val="Hyperlink"/>
            <w:noProof/>
          </w:rPr>
          <w:t>5.2</w:t>
        </w:r>
        <w:r>
          <w:rPr>
            <w:rFonts w:asciiTheme="minorHAnsi" w:eastAsiaTheme="minorEastAsia" w:hAnsiTheme="minorHAnsi" w:cstheme="minorBidi"/>
            <w:noProof/>
            <w:sz w:val="22"/>
            <w:szCs w:val="22"/>
          </w:rPr>
          <w:tab/>
        </w:r>
        <w:r w:rsidRPr="005338E3">
          <w:rPr>
            <w:rStyle w:val="Hyperlink"/>
            <w:noProof/>
          </w:rPr>
          <w:t>Electronic Journal</w:t>
        </w:r>
        <w:r>
          <w:rPr>
            <w:noProof/>
            <w:webHidden/>
          </w:rPr>
          <w:tab/>
        </w:r>
        <w:r>
          <w:rPr>
            <w:noProof/>
            <w:webHidden/>
          </w:rPr>
          <w:fldChar w:fldCharType="begin"/>
        </w:r>
        <w:r>
          <w:rPr>
            <w:noProof/>
            <w:webHidden/>
          </w:rPr>
          <w:instrText xml:space="preserve"> PAGEREF _Toc400437993 \h </w:instrText>
        </w:r>
        <w:r>
          <w:rPr>
            <w:noProof/>
            <w:webHidden/>
          </w:rPr>
        </w:r>
        <w:r>
          <w:rPr>
            <w:noProof/>
            <w:webHidden/>
          </w:rPr>
          <w:fldChar w:fldCharType="separate"/>
        </w:r>
        <w:r>
          <w:rPr>
            <w:noProof/>
            <w:webHidden/>
          </w:rPr>
          <w:t>10</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4" w:history="1">
        <w:r w:rsidRPr="005338E3">
          <w:rPr>
            <w:rStyle w:val="Hyperlink"/>
            <w:noProof/>
          </w:rPr>
          <w:t>5.3</w:t>
        </w:r>
        <w:r>
          <w:rPr>
            <w:rFonts w:asciiTheme="minorHAnsi" w:eastAsiaTheme="minorEastAsia" w:hAnsiTheme="minorHAnsi" w:cstheme="minorBidi"/>
            <w:noProof/>
            <w:sz w:val="22"/>
            <w:szCs w:val="22"/>
          </w:rPr>
          <w:tab/>
        </w:r>
        <w:r w:rsidRPr="005338E3">
          <w:rPr>
            <w:rStyle w:val="Hyperlink"/>
            <w:noProof/>
          </w:rPr>
          <w:t>Modify Item Feature</w:t>
        </w:r>
        <w:r>
          <w:rPr>
            <w:noProof/>
            <w:webHidden/>
          </w:rPr>
          <w:tab/>
        </w:r>
        <w:r>
          <w:rPr>
            <w:noProof/>
            <w:webHidden/>
          </w:rPr>
          <w:fldChar w:fldCharType="begin"/>
        </w:r>
        <w:r>
          <w:rPr>
            <w:noProof/>
            <w:webHidden/>
          </w:rPr>
          <w:instrText xml:space="preserve"> PAGEREF _Toc400437994 \h </w:instrText>
        </w:r>
        <w:r>
          <w:rPr>
            <w:noProof/>
            <w:webHidden/>
          </w:rPr>
        </w:r>
        <w:r>
          <w:rPr>
            <w:noProof/>
            <w:webHidden/>
          </w:rPr>
          <w:fldChar w:fldCharType="separate"/>
        </w:r>
        <w:r>
          <w:rPr>
            <w:noProof/>
            <w:webHidden/>
          </w:rPr>
          <w:t>10</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5" w:history="1">
        <w:r w:rsidRPr="005338E3">
          <w:rPr>
            <w:rStyle w:val="Hyperlink"/>
            <w:noProof/>
          </w:rPr>
          <w:t>5.4</w:t>
        </w:r>
        <w:r>
          <w:rPr>
            <w:rFonts w:asciiTheme="minorHAnsi" w:eastAsiaTheme="minorEastAsia" w:hAnsiTheme="minorHAnsi" w:cstheme="minorBidi"/>
            <w:noProof/>
            <w:sz w:val="22"/>
            <w:szCs w:val="22"/>
          </w:rPr>
          <w:tab/>
        </w:r>
        <w:r w:rsidRPr="005338E3">
          <w:rPr>
            <w:rStyle w:val="Hyperlink"/>
            <w:noProof/>
          </w:rPr>
          <w:t>Modify Transaction Feature</w:t>
        </w:r>
        <w:r>
          <w:rPr>
            <w:noProof/>
            <w:webHidden/>
          </w:rPr>
          <w:tab/>
        </w:r>
        <w:r>
          <w:rPr>
            <w:noProof/>
            <w:webHidden/>
          </w:rPr>
          <w:fldChar w:fldCharType="begin"/>
        </w:r>
        <w:r>
          <w:rPr>
            <w:noProof/>
            <w:webHidden/>
          </w:rPr>
          <w:instrText xml:space="preserve"> PAGEREF _Toc400437995 \h </w:instrText>
        </w:r>
        <w:r>
          <w:rPr>
            <w:noProof/>
            <w:webHidden/>
          </w:rPr>
        </w:r>
        <w:r>
          <w:rPr>
            <w:noProof/>
            <w:webHidden/>
          </w:rPr>
          <w:fldChar w:fldCharType="separate"/>
        </w:r>
        <w:r>
          <w:rPr>
            <w:noProof/>
            <w:webHidden/>
          </w:rPr>
          <w:t>10</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6" w:history="1">
        <w:r w:rsidRPr="005338E3">
          <w:rPr>
            <w:rStyle w:val="Hyperlink"/>
            <w:noProof/>
          </w:rPr>
          <w:t>5.5</w:t>
        </w:r>
        <w:r>
          <w:rPr>
            <w:rFonts w:asciiTheme="minorHAnsi" w:eastAsiaTheme="minorEastAsia" w:hAnsiTheme="minorHAnsi" w:cstheme="minorBidi"/>
            <w:noProof/>
            <w:sz w:val="22"/>
            <w:szCs w:val="22"/>
          </w:rPr>
          <w:tab/>
        </w:r>
        <w:r w:rsidRPr="005338E3">
          <w:rPr>
            <w:rStyle w:val="Hyperlink"/>
            <w:noProof/>
          </w:rPr>
          <w:t>POSLog</w:t>
        </w:r>
        <w:r>
          <w:rPr>
            <w:noProof/>
            <w:webHidden/>
          </w:rPr>
          <w:tab/>
        </w:r>
        <w:r>
          <w:rPr>
            <w:noProof/>
            <w:webHidden/>
          </w:rPr>
          <w:fldChar w:fldCharType="begin"/>
        </w:r>
        <w:r>
          <w:rPr>
            <w:noProof/>
            <w:webHidden/>
          </w:rPr>
          <w:instrText xml:space="preserve"> PAGEREF _Toc400437996 \h </w:instrText>
        </w:r>
        <w:r>
          <w:rPr>
            <w:noProof/>
            <w:webHidden/>
          </w:rPr>
        </w:r>
        <w:r>
          <w:rPr>
            <w:noProof/>
            <w:webHidden/>
          </w:rPr>
          <w:fldChar w:fldCharType="separate"/>
        </w:r>
        <w:r>
          <w:rPr>
            <w:noProof/>
            <w:webHidden/>
          </w:rPr>
          <w:t>10</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7" w:history="1">
        <w:r w:rsidRPr="005338E3">
          <w:rPr>
            <w:rStyle w:val="Hyperlink"/>
            <w:noProof/>
          </w:rPr>
          <w:t>5.6</w:t>
        </w:r>
        <w:r>
          <w:rPr>
            <w:rFonts w:asciiTheme="minorHAnsi" w:eastAsiaTheme="minorEastAsia" w:hAnsiTheme="minorHAnsi" w:cstheme="minorBidi"/>
            <w:noProof/>
            <w:sz w:val="22"/>
            <w:szCs w:val="22"/>
          </w:rPr>
          <w:tab/>
        </w:r>
        <w:r w:rsidRPr="005338E3">
          <w:rPr>
            <w:rStyle w:val="Hyperlink"/>
            <w:noProof/>
          </w:rPr>
          <w:t>Printed Receipts</w:t>
        </w:r>
        <w:r>
          <w:rPr>
            <w:noProof/>
            <w:webHidden/>
          </w:rPr>
          <w:tab/>
        </w:r>
        <w:r>
          <w:rPr>
            <w:noProof/>
            <w:webHidden/>
          </w:rPr>
          <w:fldChar w:fldCharType="begin"/>
        </w:r>
        <w:r>
          <w:rPr>
            <w:noProof/>
            <w:webHidden/>
          </w:rPr>
          <w:instrText xml:space="preserve"> PAGEREF _Toc400437997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8" w:history="1">
        <w:r w:rsidRPr="005338E3">
          <w:rPr>
            <w:rStyle w:val="Hyperlink"/>
            <w:noProof/>
          </w:rPr>
          <w:t>5.7</w:t>
        </w:r>
        <w:r>
          <w:rPr>
            <w:rFonts w:asciiTheme="minorHAnsi" w:eastAsiaTheme="minorEastAsia" w:hAnsiTheme="minorHAnsi" w:cstheme="minorBidi"/>
            <w:noProof/>
            <w:sz w:val="22"/>
            <w:szCs w:val="22"/>
          </w:rPr>
          <w:tab/>
        </w:r>
        <w:r w:rsidRPr="005338E3">
          <w:rPr>
            <w:rStyle w:val="Hyperlink"/>
            <w:noProof/>
          </w:rPr>
          <w:t>Sale Feature</w:t>
        </w:r>
        <w:r>
          <w:rPr>
            <w:noProof/>
            <w:webHidden/>
          </w:rPr>
          <w:tab/>
        </w:r>
        <w:r>
          <w:rPr>
            <w:noProof/>
            <w:webHidden/>
          </w:rPr>
          <w:fldChar w:fldCharType="begin"/>
        </w:r>
        <w:r>
          <w:rPr>
            <w:noProof/>
            <w:webHidden/>
          </w:rPr>
          <w:instrText xml:space="preserve"> PAGEREF _Toc400437998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7999" w:history="1">
        <w:r w:rsidRPr="005338E3">
          <w:rPr>
            <w:rStyle w:val="Hyperlink"/>
            <w:noProof/>
          </w:rPr>
          <w:t>5.8</w:t>
        </w:r>
        <w:r>
          <w:rPr>
            <w:rFonts w:asciiTheme="minorHAnsi" w:eastAsiaTheme="minorEastAsia" w:hAnsiTheme="minorHAnsi" w:cstheme="minorBidi"/>
            <w:noProof/>
            <w:sz w:val="22"/>
            <w:szCs w:val="22"/>
          </w:rPr>
          <w:tab/>
        </w:r>
        <w:r w:rsidRPr="005338E3">
          <w:rPr>
            <w:rStyle w:val="Hyperlink"/>
            <w:noProof/>
          </w:rPr>
          <w:t>Suspend Feature</w:t>
        </w:r>
        <w:r>
          <w:rPr>
            <w:noProof/>
            <w:webHidden/>
          </w:rPr>
          <w:tab/>
        </w:r>
        <w:r>
          <w:rPr>
            <w:noProof/>
            <w:webHidden/>
          </w:rPr>
          <w:fldChar w:fldCharType="begin"/>
        </w:r>
        <w:r>
          <w:rPr>
            <w:noProof/>
            <w:webHidden/>
          </w:rPr>
          <w:instrText xml:space="preserve"> PAGEREF _Toc400437999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00" w:history="1">
        <w:r w:rsidRPr="005338E3">
          <w:rPr>
            <w:rStyle w:val="Hyperlink"/>
            <w:noProof/>
          </w:rPr>
          <w:t>5.9</w:t>
        </w:r>
        <w:r>
          <w:rPr>
            <w:rFonts w:asciiTheme="minorHAnsi" w:eastAsiaTheme="minorEastAsia" w:hAnsiTheme="minorHAnsi" w:cstheme="minorBidi"/>
            <w:noProof/>
            <w:sz w:val="22"/>
            <w:szCs w:val="22"/>
          </w:rPr>
          <w:tab/>
        </w:r>
        <w:r w:rsidRPr="005338E3">
          <w:rPr>
            <w:rStyle w:val="Hyperlink"/>
            <w:noProof/>
          </w:rPr>
          <w:t>Tax</w:t>
        </w:r>
        <w:r>
          <w:rPr>
            <w:noProof/>
            <w:webHidden/>
          </w:rPr>
          <w:tab/>
        </w:r>
        <w:r>
          <w:rPr>
            <w:noProof/>
            <w:webHidden/>
          </w:rPr>
          <w:fldChar w:fldCharType="begin"/>
        </w:r>
        <w:r>
          <w:rPr>
            <w:noProof/>
            <w:webHidden/>
          </w:rPr>
          <w:instrText xml:space="preserve"> PAGEREF _Toc400438000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01" w:history="1">
        <w:r w:rsidRPr="005338E3">
          <w:rPr>
            <w:rStyle w:val="Hyperlink"/>
            <w:noProof/>
          </w:rPr>
          <w:t>5.10</w:t>
        </w:r>
        <w:r>
          <w:rPr>
            <w:rFonts w:asciiTheme="minorHAnsi" w:eastAsiaTheme="minorEastAsia" w:hAnsiTheme="minorHAnsi" w:cstheme="minorBidi"/>
            <w:noProof/>
            <w:sz w:val="22"/>
            <w:szCs w:val="22"/>
          </w:rPr>
          <w:tab/>
        </w:r>
        <w:r w:rsidRPr="005338E3">
          <w:rPr>
            <w:rStyle w:val="Hyperlink"/>
            <w:noProof/>
          </w:rPr>
          <w:t>Tender Feature</w:t>
        </w:r>
        <w:r>
          <w:rPr>
            <w:noProof/>
            <w:webHidden/>
          </w:rPr>
          <w:tab/>
        </w:r>
        <w:r>
          <w:rPr>
            <w:noProof/>
            <w:webHidden/>
          </w:rPr>
          <w:fldChar w:fldCharType="begin"/>
        </w:r>
        <w:r>
          <w:rPr>
            <w:noProof/>
            <w:webHidden/>
          </w:rPr>
          <w:instrText xml:space="preserve"> PAGEREF _Toc400438001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02" w:history="1">
        <w:r w:rsidRPr="005338E3">
          <w:rPr>
            <w:rStyle w:val="Hyperlink"/>
            <w:noProof/>
          </w:rPr>
          <w:t>5.11</w:t>
        </w:r>
        <w:r>
          <w:rPr>
            <w:rFonts w:asciiTheme="minorHAnsi" w:eastAsiaTheme="minorEastAsia" w:hAnsiTheme="minorHAnsi" w:cstheme="minorBidi"/>
            <w:noProof/>
            <w:sz w:val="22"/>
            <w:szCs w:val="22"/>
          </w:rPr>
          <w:tab/>
        </w:r>
        <w:r w:rsidRPr="005338E3">
          <w:rPr>
            <w:rStyle w:val="Hyperlink"/>
            <w:noProof/>
          </w:rPr>
          <w:t>Total Processing Feature</w:t>
        </w:r>
        <w:r>
          <w:rPr>
            <w:noProof/>
            <w:webHidden/>
          </w:rPr>
          <w:tab/>
        </w:r>
        <w:r>
          <w:rPr>
            <w:noProof/>
            <w:webHidden/>
          </w:rPr>
          <w:fldChar w:fldCharType="begin"/>
        </w:r>
        <w:r>
          <w:rPr>
            <w:noProof/>
            <w:webHidden/>
          </w:rPr>
          <w:instrText xml:space="preserve"> PAGEREF _Toc400438002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03" w:history="1">
        <w:r w:rsidRPr="005338E3">
          <w:rPr>
            <w:rStyle w:val="Hyperlink"/>
            <w:noProof/>
          </w:rPr>
          <w:t>5.12</w:t>
        </w:r>
        <w:r>
          <w:rPr>
            <w:rFonts w:asciiTheme="minorHAnsi" w:eastAsiaTheme="minorEastAsia" w:hAnsiTheme="minorHAnsi" w:cstheme="minorBidi"/>
            <w:noProof/>
            <w:sz w:val="22"/>
            <w:szCs w:val="22"/>
          </w:rPr>
          <w:tab/>
        </w:r>
        <w:r w:rsidRPr="005338E3">
          <w:rPr>
            <w:rStyle w:val="Hyperlink"/>
            <w:noProof/>
          </w:rPr>
          <w:t>Training Mode Feature</w:t>
        </w:r>
        <w:r>
          <w:rPr>
            <w:noProof/>
            <w:webHidden/>
          </w:rPr>
          <w:tab/>
        </w:r>
        <w:r>
          <w:rPr>
            <w:noProof/>
            <w:webHidden/>
          </w:rPr>
          <w:fldChar w:fldCharType="begin"/>
        </w:r>
        <w:r>
          <w:rPr>
            <w:noProof/>
            <w:webHidden/>
          </w:rPr>
          <w:instrText xml:space="preserve"> PAGEREF _Toc400438003 \h </w:instrText>
        </w:r>
        <w:r>
          <w:rPr>
            <w:noProof/>
            <w:webHidden/>
          </w:rPr>
        </w:r>
        <w:r>
          <w:rPr>
            <w:noProof/>
            <w:webHidden/>
          </w:rPr>
          <w:fldChar w:fldCharType="separate"/>
        </w:r>
        <w:r>
          <w:rPr>
            <w:noProof/>
            <w:webHidden/>
          </w:rPr>
          <w:t>11</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04" w:history="1">
        <w:r w:rsidRPr="005338E3">
          <w:rPr>
            <w:rStyle w:val="Hyperlink"/>
            <w:i/>
            <w:noProof/>
          </w:rPr>
          <w:t>6.</w:t>
        </w:r>
        <w:r>
          <w:rPr>
            <w:rFonts w:asciiTheme="minorHAnsi" w:eastAsiaTheme="minorEastAsia" w:hAnsiTheme="minorHAnsi" w:cstheme="minorBidi"/>
            <w:noProof/>
            <w:sz w:val="22"/>
            <w:szCs w:val="22"/>
          </w:rPr>
          <w:tab/>
        </w:r>
        <w:r w:rsidRPr="005338E3">
          <w:rPr>
            <w:rStyle w:val="Hyperlink"/>
            <w:i/>
            <w:noProof/>
          </w:rPr>
          <w:t>Screen Layouts</w:t>
        </w:r>
        <w:r>
          <w:rPr>
            <w:noProof/>
            <w:webHidden/>
          </w:rPr>
          <w:tab/>
        </w:r>
        <w:r>
          <w:rPr>
            <w:noProof/>
            <w:webHidden/>
          </w:rPr>
          <w:fldChar w:fldCharType="begin"/>
        </w:r>
        <w:r>
          <w:rPr>
            <w:noProof/>
            <w:webHidden/>
          </w:rPr>
          <w:instrText xml:space="preserve"> PAGEREF _Toc400438004 \h </w:instrText>
        </w:r>
        <w:r>
          <w:rPr>
            <w:noProof/>
            <w:webHidden/>
          </w:rPr>
        </w:r>
        <w:r>
          <w:rPr>
            <w:noProof/>
            <w:webHidden/>
          </w:rPr>
          <w:fldChar w:fldCharType="separate"/>
        </w:r>
        <w:r>
          <w:rPr>
            <w:noProof/>
            <w:webHidden/>
          </w:rPr>
          <w:t>12</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05" w:history="1">
        <w:r w:rsidRPr="005338E3">
          <w:rPr>
            <w:rStyle w:val="Hyperlink"/>
            <w:noProof/>
          </w:rPr>
          <w:t>6.1</w:t>
        </w:r>
        <w:r>
          <w:rPr>
            <w:rFonts w:asciiTheme="minorHAnsi" w:eastAsiaTheme="minorEastAsia" w:hAnsiTheme="minorHAnsi" w:cstheme="minorBidi"/>
            <w:noProof/>
            <w:sz w:val="22"/>
            <w:szCs w:val="22"/>
          </w:rPr>
          <w:tab/>
        </w:r>
        <w:r w:rsidRPr="005338E3">
          <w:rPr>
            <w:rStyle w:val="Hyperlink"/>
            <w:noProof/>
          </w:rPr>
          <w:t>Pre-Order Deposit Item Entry</w:t>
        </w:r>
        <w:r>
          <w:rPr>
            <w:noProof/>
            <w:webHidden/>
          </w:rPr>
          <w:tab/>
        </w:r>
        <w:r>
          <w:rPr>
            <w:noProof/>
            <w:webHidden/>
          </w:rPr>
          <w:fldChar w:fldCharType="begin"/>
        </w:r>
        <w:r>
          <w:rPr>
            <w:noProof/>
            <w:webHidden/>
          </w:rPr>
          <w:instrText xml:space="preserve"> PAGEREF _Toc400438005 \h </w:instrText>
        </w:r>
        <w:r>
          <w:rPr>
            <w:noProof/>
            <w:webHidden/>
          </w:rPr>
        </w:r>
        <w:r>
          <w:rPr>
            <w:noProof/>
            <w:webHidden/>
          </w:rPr>
          <w:fldChar w:fldCharType="separate"/>
        </w:r>
        <w:r>
          <w:rPr>
            <w:noProof/>
            <w:webHidden/>
          </w:rPr>
          <w:t>12</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06" w:history="1">
        <w:r w:rsidRPr="005338E3">
          <w:rPr>
            <w:rStyle w:val="Hyperlink"/>
            <w:i/>
            <w:noProof/>
          </w:rPr>
          <w:t>7.</w:t>
        </w:r>
        <w:r>
          <w:rPr>
            <w:rFonts w:asciiTheme="minorHAnsi" w:eastAsiaTheme="minorEastAsia" w:hAnsiTheme="minorHAnsi" w:cstheme="minorBidi"/>
            <w:noProof/>
            <w:sz w:val="22"/>
            <w:szCs w:val="22"/>
          </w:rPr>
          <w:tab/>
        </w:r>
        <w:r w:rsidRPr="005338E3">
          <w:rPr>
            <w:rStyle w:val="Hyperlink"/>
            <w:i/>
            <w:noProof/>
          </w:rPr>
          <w:t>PreOrder Issue – Database settings</w:t>
        </w:r>
        <w:r>
          <w:rPr>
            <w:noProof/>
            <w:webHidden/>
          </w:rPr>
          <w:tab/>
        </w:r>
        <w:r>
          <w:rPr>
            <w:noProof/>
            <w:webHidden/>
          </w:rPr>
          <w:fldChar w:fldCharType="begin"/>
        </w:r>
        <w:r>
          <w:rPr>
            <w:noProof/>
            <w:webHidden/>
          </w:rPr>
          <w:instrText xml:space="preserve"> PAGEREF _Toc400438006 \h </w:instrText>
        </w:r>
        <w:r>
          <w:rPr>
            <w:noProof/>
            <w:webHidden/>
          </w:rPr>
        </w:r>
        <w:r>
          <w:rPr>
            <w:noProof/>
            <w:webHidden/>
          </w:rPr>
          <w:fldChar w:fldCharType="separate"/>
        </w:r>
        <w:r>
          <w:rPr>
            <w:noProof/>
            <w:webHidden/>
          </w:rPr>
          <w:t>14</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07" w:history="1">
        <w:r w:rsidRPr="005338E3">
          <w:rPr>
            <w:rStyle w:val="Hyperlink"/>
            <w:i/>
            <w:noProof/>
          </w:rPr>
          <w:t>8.</w:t>
        </w:r>
        <w:r>
          <w:rPr>
            <w:rFonts w:asciiTheme="minorHAnsi" w:eastAsiaTheme="minorEastAsia" w:hAnsiTheme="minorHAnsi" w:cstheme="minorBidi"/>
            <w:noProof/>
            <w:sz w:val="22"/>
            <w:szCs w:val="22"/>
          </w:rPr>
          <w:tab/>
        </w:r>
        <w:r w:rsidRPr="005338E3">
          <w:rPr>
            <w:rStyle w:val="Hyperlink"/>
            <w:i/>
            <w:noProof/>
          </w:rPr>
          <w:t>Business Sign Off</w:t>
        </w:r>
        <w:r>
          <w:rPr>
            <w:noProof/>
            <w:webHidden/>
          </w:rPr>
          <w:tab/>
        </w:r>
        <w:r>
          <w:rPr>
            <w:noProof/>
            <w:webHidden/>
          </w:rPr>
          <w:fldChar w:fldCharType="begin"/>
        </w:r>
        <w:r>
          <w:rPr>
            <w:noProof/>
            <w:webHidden/>
          </w:rPr>
          <w:instrText xml:space="preserve"> PAGEREF _Toc400438007 \h </w:instrText>
        </w:r>
        <w:r>
          <w:rPr>
            <w:noProof/>
            <w:webHidden/>
          </w:rPr>
        </w:r>
        <w:r>
          <w:rPr>
            <w:noProof/>
            <w:webHidden/>
          </w:rPr>
          <w:fldChar w:fldCharType="separate"/>
        </w:r>
        <w:r>
          <w:rPr>
            <w:noProof/>
            <w:webHidden/>
          </w:rPr>
          <w:t>14</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08" w:history="1">
        <w:r w:rsidRPr="005338E3">
          <w:rPr>
            <w:rStyle w:val="Hyperlink"/>
            <w:i/>
            <w:noProof/>
          </w:rPr>
          <w:t>9.</w:t>
        </w:r>
        <w:r>
          <w:rPr>
            <w:rFonts w:asciiTheme="minorHAnsi" w:eastAsiaTheme="minorEastAsia" w:hAnsiTheme="minorHAnsi" w:cstheme="minorBidi"/>
            <w:noProof/>
            <w:sz w:val="22"/>
            <w:szCs w:val="22"/>
          </w:rPr>
          <w:tab/>
        </w:r>
        <w:r w:rsidRPr="005338E3">
          <w:rPr>
            <w:rStyle w:val="Hyperlink"/>
            <w:i/>
            <w:noProof/>
          </w:rPr>
          <w:t>Revision History</w:t>
        </w:r>
        <w:r>
          <w:rPr>
            <w:noProof/>
            <w:webHidden/>
          </w:rPr>
          <w:tab/>
        </w:r>
        <w:r>
          <w:rPr>
            <w:noProof/>
            <w:webHidden/>
          </w:rPr>
          <w:fldChar w:fldCharType="begin"/>
        </w:r>
        <w:r>
          <w:rPr>
            <w:noProof/>
            <w:webHidden/>
          </w:rPr>
          <w:instrText xml:space="preserve"> PAGEREF _Toc400438008 \h </w:instrText>
        </w:r>
        <w:r>
          <w:rPr>
            <w:noProof/>
            <w:webHidden/>
          </w:rPr>
        </w:r>
        <w:r>
          <w:rPr>
            <w:noProof/>
            <w:webHidden/>
          </w:rPr>
          <w:fldChar w:fldCharType="separate"/>
        </w:r>
        <w:r>
          <w:rPr>
            <w:noProof/>
            <w:webHidden/>
          </w:rPr>
          <w:t>14</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09" w:history="1">
        <w:r w:rsidRPr="005338E3">
          <w:rPr>
            <w:rStyle w:val="Hyperlink"/>
            <w:noProof/>
          </w:rPr>
          <w:t>10.</w:t>
        </w:r>
        <w:r>
          <w:rPr>
            <w:rFonts w:asciiTheme="minorHAnsi" w:eastAsiaTheme="minorEastAsia" w:hAnsiTheme="minorHAnsi" w:cstheme="minorBidi"/>
            <w:noProof/>
            <w:sz w:val="22"/>
            <w:szCs w:val="22"/>
          </w:rPr>
          <w:tab/>
        </w:r>
        <w:r w:rsidRPr="005338E3">
          <w:rPr>
            <w:rStyle w:val="Hyperlink"/>
            <w:noProof/>
          </w:rPr>
          <w:t>Appendix A: Source Documentation</w:t>
        </w:r>
        <w:r>
          <w:rPr>
            <w:noProof/>
            <w:webHidden/>
          </w:rPr>
          <w:tab/>
        </w:r>
        <w:r>
          <w:rPr>
            <w:noProof/>
            <w:webHidden/>
          </w:rPr>
          <w:fldChar w:fldCharType="begin"/>
        </w:r>
        <w:r>
          <w:rPr>
            <w:noProof/>
            <w:webHidden/>
          </w:rPr>
          <w:instrText xml:space="preserve"> PAGEREF _Toc400438009 \h </w:instrText>
        </w:r>
        <w:r>
          <w:rPr>
            <w:noProof/>
            <w:webHidden/>
          </w:rPr>
        </w:r>
        <w:r>
          <w:rPr>
            <w:noProof/>
            <w:webHidden/>
          </w:rPr>
          <w:fldChar w:fldCharType="separate"/>
        </w:r>
        <w:r>
          <w:rPr>
            <w:noProof/>
            <w:webHidden/>
          </w:rPr>
          <w:t>15</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10" w:history="1">
        <w:r w:rsidRPr="005338E3">
          <w:rPr>
            <w:rStyle w:val="Hyperlink"/>
            <w:noProof/>
          </w:rPr>
          <w:t>10.1</w:t>
        </w:r>
        <w:r>
          <w:rPr>
            <w:rFonts w:asciiTheme="minorHAnsi" w:eastAsiaTheme="minorEastAsia" w:hAnsiTheme="minorHAnsi" w:cstheme="minorBidi"/>
            <w:noProof/>
            <w:sz w:val="22"/>
            <w:szCs w:val="22"/>
          </w:rPr>
          <w:tab/>
        </w:r>
        <w:r w:rsidRPr="005338E3">
          <w:rPr>
            <w:rStyle w:val="Hyperlink"/>
            <w:noProof/>
          </w:rPr>
          <w:t>Functional Requirements</w:t>
        </w:r>
        <w:r>
          <w:rPr>
            <w:noProof/>
            <w:webHidden/>
          </w:rPr>
          <w:tab/>
        </w:r>
        <w:r>
          <w:rPr>
            <w:noProof/>
            <w:webHidden/>
          </w:rPr>
          <w:fldChar w:fldCharType="begin"/>
        </w:r>
        <w:r>
          <w:rPr>
            <w:noProof/>
            <w:webHidden/>
          </w:rPr>
          <w:instrText xml:space="preserve"> PAGEREF _Toc400438010 \h </w:instrText>
        </w:r>
        <w:r>
          <w:rPr>
            <w:noProof/>
            <w:webHidden/>
          </w:rPr>
        </w:r>
        <w:r>
          <w:rPr>
            <w:noProof/>
            <w:webHidden/>
          </w:rPr>
          <w:fldChar w:fldCharType="separate"/>
        </w:r>
        <w:r>
          <w:rPr>
            <w:noProof/>
            <w:webHidden/>
          </w:rPr>
          <w:t>15</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11" w:history="1">
        <w:r w:rsidRPr="005338E3">
          <w:rPr>
            <w:rStyle w:val="Hyperlink"/>
            <w:i/>
            <w:noProof/>
          </w:rPr>
          <w:t>11.</w:t>
        </w:r>
        <w:r>
          <w:rPr>
            <w:rFonts w:asciiTheme="minorHAnsi" w:eastAsiaTheme="minorEastAsia" w:hAnsiTheme="minorHAnsi" w:cstheme="minorBidi"/>
            <w:noProof/>
            <w:sz w:val="22"/>
            <w:szCs w:val="22"/>
          </w:rPr>
          <w:tab/>
        </w:r>
        <w:r w:rsidRPr="005338E3">
          <w:rPr>
            <w:rStyle w:val="Hyperlink"/>
            <w:i/>
            <w:noProof/>
          </w:rPr>
          <w:t>Appendix A: Glossary</w:t>
        </w:r>
        <w:r>
          <w:rPr>
            <w:noProof/>
            <w:webHidden/>
          </w:rPr>
          <w:tab/>
        </w:r>
        <w:r>
          <w:rPr>
            <w:noProof/>
            <w:webHidden/>
          </w:rPr>
          <w:fldChar w:fldCharType="begin"/>
        </w:r>
        <w:r>
          <w:rPr>
            <w:noProof/>
            <w:webHidden/>
          </w:rPr>
          <w:instrText xml:space="preserve"> PAGEREF _Toc400438011 \h </w:instrText>
        </w:r>
        <w:r>
          <w:rPr>
            <w:noProof/>
            <w:webHidden/>
          </w:rPr>
        </w:r>
        <w:r>
          <w:rPr>
            <w:noProof/>
            <w:webHidden/>
          </w:rPr>
          <w:fldChar w:fldCharType="separate"/>
        </w:r>
        <w:r>
          <w:rPr>
            <w:noProof/>
            <w:webHidden/>
          </w:rPr>
          <w:t>15</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12" w:history="1">
        <w:r w:rsidRPr="005338E3">
          <w:rPr>
            <w:rStyle w:val="Hyperlink"/>
            <w:i/>
            <w:noProof/>
          </w:rPr>
          <w:t>12.</w:t>
        </w:r>
        <w:r>
          <w:rPr>
            <w:rFonts w:asciiTheme="minorHAnsi" w:eastAsiaTheme="minorEastAsia" w:hAnsiTheme="minorHAnsi" w:cstheme="minorBidi"/>
            <w:noProof/>
            <w:sz w:val="22"/>
            <w:szCs w:val="22"/>
          </w:rPr>
          <w:tab/>
        </w:r>
        <w:r w:rsidRPr="005338E3">
          <w:rPr>
            <w:rStyle w:val="Hyperlink"/>
            <w:i/>
            <w:noProof/>
          </w:rPr>
          <w:t>Appendix B: Receipt Example</w:t>
        </w:r>
        <w:r>
          <w:rPr>
            <w:noProof/>
            <w:webHidden/>
          </w:rPr>
          <w:tab/>
        </w:r>
        <w:r>
          <w:rPr>
            <w:noProof/>
            <w:webHidden/>
          </w:rPr>
          <w:fldChar w:fldCharType="begin"/>
        </w:r>
        <w:r>
          <w:rPr>
            <w:noProof/>
            <w:webHidden/>
          </w:rPr>
          <w:instrText xml:space="preserve"> PAGEREF _Toc400438012 \h </w:instrText>
        </w:r>
        <w:r>
          <w:rPr>
            <w:noProof/>
            <w:webHidden/>
          </w:rPr>
        </w:r>
        <w:r>
          <w:rPr>
            <w:noProof/>
            <w:webHidden/>
          </w:rPr>
          <w:fldChar w:fldCharType="separate"/>
        </w:r>
        <w:r>
          <w:rPr>
            <w:noProof/>
            <w:webHidden/>
          </w:rPr>
          <w:t>16</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13" w:history="1">
        <w:r w:rsidRPr="005338E3">
          <w:rPr>
            <w:rStyle w:val="Hyperlink"/>
            <w:noProof/>
          </w:rPr>
          <w:t>12.1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_Toc400438013 \h </w:instrText>
        </w:r>
        <w:r>
          <w:rPr>
            <w:noProof/>
            <w:webHidden/>
          </w:rPr>
        </w:r>
        <w:r>
          <w:rPr>
            <w:noProof/>
            <w:webHidden/>
          </w:rPr>
          <w:fldChar w:fldCharType="separate"/>
        </w:r>
        <w:r>
          <w:rPr>
            <w:noProof/>
            <w:webHidden/>
          </w:rPr>
          <w:t>16</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14" w:history="1">
        <w:r w:rsidRPr="005338E3">
          <w:rPr>
            <w:rStyle w:val="Hyperlink"/>
            <w:i/>
            <w:noProof/>
          </w:rPr>
          <w:t>13.</w:t>
        </w:r>
        <w:r>
          <w:rPr>
            <w:rFonts w:asciiTheme="minorHAnsi" w:eastAsiaTheme="minorEastAsia" w:hAnsiTheme="minorHAnsi" w:cstheme="minorBidi"/>
            <w:noProof/>
            <w:sz w:val="22"/>
            <w:szCs w:val="22"/>
          </w:rPr>
          <w:tab/>
        </w:r>
        <w:r w:rsidRPr="005338E3">
          <w:rPr>
            <w:rStyle w:val="Hyperlink"/>
            <w:i/>
            <w:noProof/>
          </w:rPr>
          <w:t>Appendix C: POSLog Example</w:t>
        </w:r>
        <w:r>
          <w:rPr>
            <w:noProof/>
            <w:webHidden/>
          </w:rPr>
          <w:tab/>
        </w:r>
        <w:r>
          <w:rPr>
            <w:noProof/>
            <w:webHidden/>
          </w:rPr>
          <w:fldChar w:fldCharType="begin"/>
        </w:r>
        <w:r>
          <w:rPr>
            <w:noProof/>
            <w:webHidden/>
          </w:rPr>
          <w:instrText xml:space="preserve"> PAGEREF _Toc400438014 \h </w:instrText>
        </w:r>
        <w:r>
          <w:rPr>
            <w:noProof/>
            <w:webHidden/>
          </w:rPr>
        </w:r>
        <w:r>
          <w:rPr>
            <w:noProof/>
            <w:webHidden/>
          </w:rPr>
          <w:fldChar w:fldCharType="separate"/>
        </w:r>
        <w:r>
          <w:rPr>
            <w:noProof/>
            <w:webHidden/>
          </w:rPr>
          <w:t>17</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15" w:history="1">
        <w:r w:rsidRPr="005338E3">
          <w:rPr>
            <w:rStyle w:val="Hyperlink"/>
            <w:noProof/>
          </w:rPr>
          <w:t>13.1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_Toc400438015 \h </w:instrText>
        </w:r>
        <w:r>
          <w:rPr>
            <w:noProof/>
            <w:webHidden/>
          </w:rPr>
        </w:r>
        <w:r>
          <w:rPr>
            <w:noProof/>
            <w:webHidden/>
          </w:rPr>
          <w:fldChar w:fldCharType="separate"/>
        </w:r>
        <w:r>
          <w:rPr>
            <w:noProof/>
            <w:webHidden/>
          </w:rPr>
          <w:t>17</w:t>
        </w:r>
        <w:r>
          <w:rPr>
            <w:noProof/>
            <w:webHidden/>
          </w:rPr>
          <w:fldChar w:fldCharType="end"/>
        </w:r>
      </w:hyperlink>
    </w:p>
    <w:p w:rsidR="001C1CE8" w:rsidRDefault="001C1CE8">
      <w:pPr>
        <w:pStyle w:val="TOC1"/>
        <w:rPr>
          <w:rFonts w:asciiTheme="minorHAnsi" w:eastAsiaTheme="minorEastAsia" w:hAnsiTheme="minorHAnsi" w:cstheme="minorBidi"/>
          <w:noProof/>
          <w:sz w:val="22"/>
          <w:szCs w:val="22"/>
        </w:rPr>
      </w:pPr>
      <w:hyperlink w:anchor="_Toc400438016" w:history="1">
        <w:r w:rsidRPr="005338E3">
          <w:rPr>
            <w:rStyle w:val="Hyperlink"/>
            <w:i/>
            <w:noProof/>
          </w:rPr>
          <w:t>14.</w:t>
        </w:r>
        <w:r>
          <w:rPr>
            <w:rFonts w:asciiTheme="minorHAnsi" w:eastAsiaTheme="minorEastAsia" w:hAnsiTheme="minorHAnsi" w:cstheme="minorBidi"/>
            <w:noProof/>
            <w:sz w:val="22"/>
            <w:szCs w:val="22"/>
          </w:rPr>
          <w:tab/>
        </w:r>
        <w:r w:rsidRPr="005338E3">
          <w:rPr>
            <w:rStyle w:val="Hyperlink"/>
            <w:i/>
            <w:noProof/>
          </w:rPr>
          <w:t>Appendix D: EJ Example</w:t>
        </w:r>
        <w:r>
          <w:rPr>
            <w:noProof/>
            <w:webHidden/>
          </w:rPr>
          <w:tab/>
        </w:r>
        <w:r>
          <w:rPr>
            <w:noProof/>
            <w:webHidden/>
          </w:rPr>
          <w:fldChar w:fldCharType="begin"/>
        </w:r>
        <w:r>
          <w:rPr>
            <w:noProof/>
            <w:webHidden/>
          </w:rPr>
          <w:instrText xml:space="preserve"> PAGEREF _Toc400438016 \h </w:instrText>
        </w:r>
        <w:r>
          <w:rPr>
            <w:noProof/>
            <w:webHidden/>
          </w:rPr>
        </w:r>
        <w:r>
          <w:rPr>
            <w:noProof/>
            <w:webHidden/>
          </w:rPr>
          <w:fldChar w:fldCharType="separate"/>
        </w:r>
        <w:r>
          <w:rPr>
            <w:noProof/>
            <w:webHidden/>
          </w:rPr>
          <w:t>18</w:t>
        </w:r>
        <w:r>
          <w:rPr>
            <w:noProof/>
            <w:webHidden/>
          </w:rPr>
          <w:fldChar w:fldCharType="end"/>
        </w:r>
      </w:hyperlink>
    </w:p>
    <w:p w:rsidR="001C1CE8" w:rsidRDefault="001C1CE8">
      <w:pPr>
        <w:pStyle w:val="TOC2"/>
        <w:rPr>
          <w:rFonts w:asciiTheme="minorHAnsi" w:eastAsiaTheme="minorEastAsia" w:hAnsiTheme="minorHAnsi" w:cstheme="minorBidi"/>
          <w:noProof/>
          <w:sz w:val="22"/>
          <w:szCs w:val="22"/>
        </w:rPr>
      </w:pPr>
      <w:hyperlink w:anchor="_Toc400438017" w:history="1">
        <w:r w:rsidRPr="005338E3">
          <w:rPr>
            <w:rStyle w:val="Hyperlink"/>
            <w:noProof/>
          </w:rPr>
          <w:t>14.1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_Toc400438017 \h </w:instrText>
        </w:r>
        <w:r>
          <w:rPr>
            <w:noProof/>
            <w:webHidden/>
          </w:rPr>
        </w:r>
        <w:r>
          <w:rPr>
            <w:noProof/>
            <w:webHidden/>
          </w:rPr>
          <w:fldChar w:fldCharType="separate"/>
        </w:r>
        <w:r>
          <w:rPr>
            <w:noProof/>
            <w:webHidden/>
          </w:rPr>
          <w:t>18</w:t>
        </w:r>
        <w:r>
          <w:rPr>
            <w:noProof/>
            <w:webHidden/>
          </w:rPr>
          <w:fldChar w:fldCharType="end"/>
        </w:r>
      </w:hyperlink>
    </w:p>
    <w:p w:rsidR="00F54203" w:rsidRDefault="00727D70" w:rsidP="00F54203">
      <w:pPr>
        <w:pStyle w:val="BodyText"/>
      </w:pPr>
      <w:r>
        <w:rPr>
          <w:b/>
          <w:sz w:val="24"/>
          <w:szCs w:val="24"/>
        </w:rPr>
        <w:fldChar w:fldCharType="end"/>
      </w:r>
    </w:p>
    <w:p w:rsidR="008163BF" w:rsidRPr="00320A86" w:rsidRDefault="00B22A66" w:rsidP="003A372C">
      <w:pPr>
        <w:pStyle w:val="Heading1"/>
        <w:rPr>
          <w:i/>
        </w:rPr>
      </w:pPr>
      <w:r w:rsidRPr="00320A86">
        <w:rPr>
          <w:i/>
        </w:rPr>
        <w:br w:type="page"/>
      </w:r>
      <w:bookmarkStart w:id="8" w:name="_Toc122934306"/>
      <w:bookmarkStart w:id="9" w:name="_Ref400437284"/>
      <w:bookmarkStart w:id="10" w:name="_Ref400437286"/>
      <w:bookmarkStart w:id="11" w:name="_Toc400437965"/>
      <w:r w:rsidR="003B6D48">
        <w:rPr>
          <w:i/>
        </w:rPr>
        <w:lastRenderedPageBreak/>
        <w:t>Feature</w:t>
      </w:r>
      <w:r w:rsidR="009C1FFA">
        <w:rPr>
          <w:i/>
        </w:rPr>
        <w:t xml:space="preserve"> </w:t>
      </w:r>
      <w:bookmarkEnd w:id="8"/>
      <w:r w:rsidR="00341299" w:rsidRPr="00320A86">
        <w:rPr>
          <w:i/>
        </w:rPr>
        <w:t>Overview</w:t>
      </w:r>
      <w:bookmarkEnd w:id="9"/>
      <w:bookmarkEnd w:id="10"/>
      <w:bookmarkEnd w:id="11"/>
    </w:p>
    <w:p w:rsidR="008163BF" w:rsidRPr="00994CCD" w:rsidRDefault="003B6D48" w:rsidP="008163BF">
      <w:pPr>
        <w:pStyle w:val="Heading2"/>
      </w:pPr>
      <w:bookmarkStart w:id="12" w:name="_Toc110839329"/>
      <w:bookmarkStart w:id="13" w:name="_Toc122934307"/>
      <w:bookmarkStart w:id="14" w:name="_Toc400437966"/>
      <w:r>
        <w:t>Feature</w:t>
      </w:r>
      <w:r w:rsidR="00A5528D" w:rsidRPr="00994CCD">
        <w:t xml:space="preserve"> </w:t>
      </w:r>
      <w:r w:rsidR="008163BF" w:rsidRPr="00994CCD">
        <w:t>Description</w:t>
      </w:r>
      <w:bookmarkEnd w:id="12"/>
      <w:bookmarkEnd w:id="13"/>
      <w:bookmarkEnd w:id="14"/>
    </w:p>
    <w:p w:rsidR="00D265B2" w:rsidRPr="00C27688" w:rsidRDefault="00D265B2" w:rsidP="00D265B2">
      <w:pPr>
        <w:pStyle w:val="BodyText"/>
      </w:pPr>
      <w:r w:rsidRPr="00C27688">
        <w:t xml:space="preserve">The </w:t>
      </w:r>
      <w:r>
        <w:t>Pre-Order Deposit</w:t>
      </w:r>
      <w:r w:rsidRPr="00C27688">
        <w:t xml:space="preserve"> </w:t>
      </w:r>
      <w:r>
        <w:t>f</w:t>
      </w:r>
      <w:r w:rsidRPr="00C27688">
        <w:t xml:space="preserve">eature </w:t>
      </w:r>
      <w:r>
        <w:t>d</w:t>
      </w:r>
      <w:r w:rsidRPr="00C27688">
        <w:t xml:space="preserve">ocument describes the functionality </w:t>
      </w:r>
      <w:r>
        <w:t>of</w:t>
      </w:r>
      <w:r w:rsidRPr="00C27688">
        <w:t xml:space="preserve"> creat</w:t>
      </w:r>
      <w:r>
        <w:t>ing</w:t>
      </w:r>
      <w:r w:rsidRPr="00C27688">
        <w:t xml:space="preserve"> </w:t>
      </w:r>
      <w:r>
        <w:t xml:space="preserve">a pre-order deposit </w:t>
      </w:r>
      <w:r w:rsidRPr="00C27688">
        <w:t>transactions</w:t>
      </w:r>
      <w:r>
        <w:t xml:space="preserve"> by </w:t>
      </w:r>
      <w:r w:rsidRPr="00C27688">
        <w:t>add</w:t>
      </w:r>
      <w:r>
        <w:t xml:space="preserve">ing or </w:t>
      </w:r>
      <w:r w:rsidRPr="00C27688">
        <w:t>edit</w:t>
      </w:r>
      <w:r>
        <w:t>ing</w:t>
      </w:r>
      <w:r w:rsidRPr="00C27688">
        <w:t xml:space="preserve"> items</w:t>
      </w:r>
      <w:r>
        <w:t xml:space="preserve">.   Additional functionality is available within the Sale feature to modify items or the transaction </w:t>
      </w:r>
      <w:r w:rsidRPr="00C27688">
        <w:t xml:space="preserve">such as capturing a serial number, and </w:t>
      </w:r>
      <w:r>
        <w:t xml:space="preserve">verifying the age of the customer.  The Pre-Order feature document ends when the operator selects to </w:t>
      </w:r>
      <w:r w:rsidRPr="00C27688">
        <w:t xml:space="preserve">pay for (tender) the </w:t>
      </w:r>
      <w:r>
        <w:t>transaction</w:t>
      </w:r>
      <w:r w:rsidRPr="00C27688">
        <w:t xml:space="preserve">.  </w:t>
      </w:r>
    </w:p>
    <w:p w:rsidR="00F523F6" w:rsidRPr="00994CCD" w:rsidRDefault="0063125C" w:rsidP="00341299">
      <w:pPr>
        <w:pStyle w:val="Heading2"/>
      </w:pPr>
      <w:bookmarkStart w:id="15" w:name="_Toc400437967"/>
      <w:r w:rsidRPr="00994CCD">
        <w:t>Assumptions</w:t>
      </w:r>
      <w:bookmarkEnd w:id="15"/>
    </w:p>
    <w:p w:rsidR="00D265B2" w:rsidRPr="00C82085" w:rsidRDefault="00D265B2" w:rsidP="000A2FCA">
      <w:pPr>
        <w:pStyle w:val="BodyText"/>
        <w:numPr>
          <w:ilvl w:val="0"/>
          <w:numId w:val="4"/>
        </w:numPr>
      </w:pPr>
      <w:r w:rsidRPr="00C82085">
        <w:t>All quantity required items will have quantity of 1.</w:t>
      </w:r>
    </w:p>
    <w:p w:rsidR="00D265B2" w:rsidRPr="00C82085" w:rsidRDefault="00D265B2" w:rsidP="000A2FCA">
      <w:pPr>
        <w:pStyle w:val="BodyText"/>
        <w:numPr>
          <w:ilvl w:val="0"/>
          <w:numId w:val="4"/>
        </w:numPr>
      </w:pPr>
      <w:bookmarkStart w:id="16" w:name="_Parameters"/>
      <w:bookmarkEnd w:id="16"/>
      <w:r w:rsidRPr="00C82085">
        <w:t xml:space="preserve">All text displayed by the system is configurable by brand to support multi-language.  Text is defined from an external source or defined within the system.  </w:t>
      </w:r>
    </w:p>
    <w:p w:rsidR="00320DD3" w:rsidRPr="00994CCD" w:rsidRDefault="00320DD3" w:rsidP="00341299">
      <w:pPr>
        <w:pStyle w:val="Heading2"/>
      </w:pPr>
      <w:bookmarkStart w:id="17" w:name="_Toc400437968"/>
      <w:r w:rsidRPr="00994CCD">
        <w:t>Parameters</w:t>
      </w:r>
      <w:r w:rsidR="00027F72" w:rsidRPr="00994CCD">
        <w:t xml:space="preserve"> and System Settings</w:t>
      </w:r>
      <w:bookmarkEnd w:id="17"/>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66947"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rPr>
            </w:pPr>
            <w:r w:rsidRPr="00590257">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vanish/>
                <w:szCs w:val="20"/>
              </w:rPr>
            </w:pPr>
            <w:r w:rsidRPr="00590257">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szCs w:val="20"/>
              </w:rPr>
            </w:pPr>
            <w:r w:rsidRPr="00590257">
              <w:rPr>
                <w:b/>
                <w:szCs w:val="20"/>
              </w:rPr>
              <w:t>Valid Values</w:t>
            </w:r>
          </w:p>
        </w:tc>
      </w:tr>
      <w:tr w:rsidR="00731DE3" w:rsidRPr="00A74D70" w:rsidTr="00A74D70">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A74D70" w:rsidRDefault="00915813" w:rsidP="00721745">
            <w:pPr>
              <w:rPr>
                <w:bCs/>
                <w:szCs w:val="20"/>
              </w:rPr>
            </w:pPr>
            <w:r w:rsidRPr="00A74D70">
              <w:rPr>
                <w:bCs/>
                <w:szCs w:val="20"/>
              </w:rPr>
              <w:t>Pre-Order Item Attribute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A74D70" w:rsidRDefault="00A74D70" w:rsidP="00721745">
            <w:pPr>
              <w:rPr>
                <w:szCs w:val="20"/>
              </w:rPr>
            </w:pPr>
            <w:r w:rsidRPr="00A74D70">
              <w:rPr>
                <w:szCs w:val="20"/>
              </w:rPr>
              <w:t>The item attribute that determines if the item qualifies to be added to the pre-order deposit transaction.</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A74D70" w:rsidRDefault="00A74D70" w:rsidP="000A2FCA">
            <w:pPr>
              <w:pStyle w:val="ListParagraph"/>
              <w:numPr>
                <w:ilvl w:val="0"/>
                <w:numId w:val="9"/>
              </w:numPr>
              <w:rPr>
                <w:szCs w:val="20"/>
              </w:rPr>
            </w:pPr>
            <w:r w:rsidRPr="00A74D70">
              <w:rPr>
                <w:szCs w:val="20"/>
              </w:rPr>
              <w:t>On</w:t>
            </w:r>
          </w:p>
          <w:p w:rsidR="00A74D70" w:rsidRPr="00A74D70" w:rsidRDefault="00A74D70" w:rsidP="000A2FCA">
            <w:pPr>
              <w:pStyle w:val="ListParagraph"/>
              <w:numPr>
                <w:ilvl w:val="0"/>
                <w:numId w:val="9"/>
              </w:numPr>
              <w:rPr>
                <w:szCs w:val="20"/>
              </w:rPr>
            </w:pPr>
            <w:r w:rsidRPr="00A74D70">
              <w:rPr>
                <w:szCs w:val="20"/>
              </w:rPr>
              <w:t>Off</w:t>
            </w:r>
          </w:p>
        </w:tc>
      </w:tr>
      <w:tr w:rsidR="00A74D70" w:rsidRPr="00A74D70"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A74D70" w:rsidP="00721745">
            <w:pPr>
              <w:rPr>
                <w:bCs/>
                <w:szCs w:val="20"/>
              </w:rPr>
            </w:pPr>
            <w:r w:rsidRPr="00A74D70">
              <w:rPr>
                <w:bCs/>
                <w:szCs w:val="20"/>
              </w:rPr>
              <w:t>Pre-Order Item Price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D86AB2" w:rsidP="00721745">
            <w:pPr>
              <w:rPr>
                <w:szCs w:val="20"/>
              </w:rPr>
            </w:pPr>
            <w:r>
              <w:rPr>
                <w:szCs w:val="20"/>
              </w:rPr>
              <w:t>The price to apply to a pre-order</w:t>
            </w:r>
            <w:r w:rsidR="00A74D70" w:rsidRPr="00A74D70">
              <w:rPr>
                <w:szCs w:val="20"/>
              </w:rPr>
              <w:t xml:space="preserve"> item during pre-order transaction</w:t>
            </w:r>
            <w:r>
              <w:rPr>
                <w:szCs w:val="20"/>
              </w:rPr>
              <w:t>.  Price is greater than $0.</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D86AB2" w:rsidP="00721745">
            <w:pPr>
              <w:rPr>
                <w:szCs w:val="20"/>
              </w:rPr>
            </w:pPr>
            <w:r>
              <w:rPr>
                <w:szCs w:val="20"/>
              </w:rPr>
              <w:t xml:space="preserve">Dollar </w:t>
            </w:r>
            <w:r w:rsidR="00A74D70" w:rsidRPr="00A74D70">
              <w:rPr>
                <w:szCs w:val="20"/>
              </w:rPr>
              <w:t>Value</w:t>
            </w:r>
          </w:p>
        </w:tc>
      </w:tr>
      <w:tr w:rsidR="00384047" w:rsidRPr="00A74D70"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84047" w:rsidRPr="00A74D70" w:rsidRDefault="00384047" w:rsidP="00721745">
            <w:pPr>
              <w:rPr>
                <w:bCs/>
                <w:szCs w:val="20"/>
              </w:rPr>
            </w:pPr>
            <w:r>
              <w:rPr>
                <w:bCs/>
                <w:szCs w:val="20"/>
              </w:rPr>
              <w:t>Street Date??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84047" w:rsidRDefault="00384047" w:rsidP="00721745">
            <w:pPr>
              <w:rPr>
                <w:szCs w:val="20"/>
              </w:rPr>
            </w:pP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84047" w:rsidRDefault="00384047" w:rsidP="00721745">
            <w:pPr>
              <w:rPr>
                <w:szCs w:val="20"/>
              </w:rPr>
            </w:pPr>
          </w:p>
        </w:tc>
      </w:tr>
      <w:tr w:rsidR="001B3D85" w:rsidRPr="00A74D70" w:rsidTr="00C82601">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1B3D85" w:rsidRPr="00A74D70" w:rsidRDefault="001B3D85" w:rsidP="00C82601">
            <w:pPr>
              <w:rPr>
                <w:bCs/>
                <w:szCs w:val="20"/>
              </w:rPr>
            </w:pPr>
            <w:r>
              <w:rPr>
                <w:bCs/>
                <w:szCs w:val="20"/>
              </w:rPr>
              <w:t>Available Tenders by Transaction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1B3D85" w:rsidRDefault="001B3D85" w:rsidP="00C82601">
            <w:pPr>
              <w:rPr>
                <w:szCs w:val="20"/>
              </w:rPr>
            </w:pPr>
            <w:r>
              <w:rPr>
                <w:szCs w:val="20"/>
              </w:rPr>
              <w:t>The available tenders to display for each Transaction Type – Sale, Layaway Deposit, Pre-Order Deposit, Payment on Account, Account Refund.  This includes which tender button to allow AND which card types within Credit/Debit option are available</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1B3D85" w:rsidRDefault="001B3D85" w:rsidP="00C82601">
            <w:pPr>
              <w:rPr>
                <w:szCs w:val="20"/>
              </w:rPr>
            </w:pPr>
            <w:r>
              <w:rPr>
                <w:szCs w:val="20"/>
              </w:rPr>
              <w:t>Available Tenders</w:t>
            </w:r>
          </w:p>
        </w:tc>
      </w:tr>
    </w:tbl>
    <w:p w:rsidR="00D8448E" w:rsidRPr="00994CCD" w:rsidRDefault="00D8448E" w:rsidP="00D8448E">
      <w:pPr>
        <w:pStyle w:val="Heading2"/>
      </w:pPr>
      <w:bookmarkStart w:id="18" w:name="_Toc318210821"/>
      <w:bookmarkStart w:id="19" w:name="_Toc400437969"/>
      <w:bookmarkStart w:id="20" w:name="_Toc290020120"/>
      <w:bookmarkStart w:id="21" w:name="_Toc71960215"/>
      <w:r w:rsidRPr="00994CCD">
        <w:t>Interfaces</w:t>
      </w:r>
      <w:bookmarkEnd w:id="18"/>
      <w:bookmarkEnd w:id="19"/>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C2F66" w:rsidTr="001E3524">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1E3524">
            <w:pPr>
              <w:rPr>
                <w:b/>
              </w:rPr>
            </w:pPr>
            <w:r w:rsidRPr="009C2F66">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1E3524">
            <w:pPr>
              <w:rPr>
                <w:b/>
                <w:vanish/>
                <w:szCs w:val="20"/>
              </w:rPr>
            </w:pPr>
            <w:r w:rsidRPr="009C2F66">
              <w:rPr>
                <w:b/>
                <w:szCs w:val="20"/>
              </w:rPr>
              <w:t>Description</w:t>
            </w:r>
          </w:p>
        </w:tc>
      </w:tr>
      <w:tr w:rsidR="00D8448E" w:rsidRPr="009D23B5" w:rsidTr="001E3524">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9D23B5" w:rsidRDefault="00915813" w:rsidP="001E3524">
            <w:pPr>
              <w:rPr>
                <w:bCs/>
                <w:szCs w:val="20"/>
              </w:rPr>
            </w:pPr>
            <w:r w:rsidRPr="009D23B5">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9D23B5" w:rsidRDefault="00D8448E" w:rsidP="001E3524">
            <w:pPr>
              <w:rPr>
                <w:szCs w:val="20"/>
              </w:rPr>
            </w:pPr>
          </w:p>
        </w:tc>
      </w:tr>
    </w:tbl>
    <w:p w:rsidR="00FD5BA1" w:rsidRPr="00A74D70" w:rsidRDefault="00FD5BA1" w:rsidP="00FD5BA1">
      <w:pPr>
        <w:pStyle w:val="Heading1"/>
        <w:rPr>
          <w:i/>
        </w:rPr>
      </w:pPr>
      <w:bookmarkStart w:id="22" w:name="_Ref400437290"/>
      <w:bookmarkStart w:id="23" w:name="_Ref400437294"/>
      <w:bookmarkStart w:id="24" w:name="_Toc400437970"/>
      <w:r w:rsidRPr="00A74D70">
        <w:rPr>
          <w:i/>
        </w:rPr>
        <w:t xml:space="preserve">USE CASE: </w:t>
      </w:r>
      <w:bookmarkEnd w:id="20"/>
      <w:r w:rsidR="00753D4E" w:rsidRPr="00A74D70">
        <w:rPr>
          <w:i/>
        </w:rPr>
        <w:t xml:space="preserve">Initiate </w:t>
      </w:r>
      <w:r w:rsidR="00915813" w:rsidRPr="00A74D70">
        <w:rPr>
          <w:i/>
        </w:rPr>
        <w:t>Pre-Order Deposit</w:t>
      </w:r>
      <w:bookmarkEnd w:id="22"/>
      <w:bookmarkEnd w:id="23"/>
      <w:bookmarkEnd w:id="24"/>
    </w:p>
    <w:p w:rsidR="00366130" w:rsidRPr="00994CCD" w:rsidRDefault="00366130" w:rsidP="00FD5BA1">
      <w:pPr>
        <w:pStyle w:val="Heading2"/>
      </w:pPr>
      <w:bookmarkStart w:id="25" w:name="_Toc400437971"/>
      <w:bookmarkStart w:id="26" w:name="_Toc290020122"/>
      <w:r w:rsidRPr="00994CCD">
        <w:t>Feature Flow</w:t>
      </w:r>
      <w:bookmarkEnd w:id="25"/>
    </w:p>
    <w:p w:rsidR="00366130" w:rsidRPr="00366130" w:rsidRDefault="00813E8C" w:rsidP="00366130">
      <w:pPr>
        <w:pStyle w:val="BodyText"/>
        <w:rPr>
          <w:color w:val="FF0000"/>
        </w:rPr>
      </w:pPr>
      <w:r>
        <w:rPr>
          <w:noProof/>
          <w:color w:val="FF0000"/>
        </w:rPr>
        <w:drawing>
          <wp:inline distT="0" distB="0" distL="0" distR="0" wp14:anchorId="06B5B408" wp14:editId="03C84AB0">
            <wp:extent cx="6858000" cy="7059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858000" cy="705934"/>
                    </a:xfrm>
                    <a:prstGeom prst="rect">
                      <a:avLst/>
                    </a:prstGeom>
                    <a:noFill/>
                    <a:ln w="9525">
                      <a:noFill/>
                      <a:miter lim="800000"/>
                      <a:headEnd/>
                      <a:tailEnd/>
                    </a:ln>
                  </pic:spPr>
                </pic:pic>
              </a:graphicData>
            </a:graphic>
          </wp:inline>
        </w:drawing>
      </w:r>
    </w:p>
    <w:p w:rsidR="00FD5BA1" w:rsidRPr="00994CCD" w:rsidRDefault="00FD5BA1" w:rsidP="00FD5BA1">
      <w:pPr>
        <w:pStyle w:val="Heading2"/>
      </w:pPr>
      <w:bookmarkStart w:id="27" w:name="_Toc400437972"/>
      <w:r w:rsidRPr="00994CCD">
        <w:t>Precondition</w:t>
      </w:r>
      <w:bookmarkEnd w:id="26"/>
      <w:bookmarkEnd w:id="27"/>
    </w:p>
    <w:p w:rsidR="00FD5BA1" w:rsidRPr="00A74D70" w:rsidRDefault="00813E8C" w:rsidP="000A2FCA">
      <w:pPr>
        <w:pStyle w:val="BodyText"/>
        <w:numPr>
          <w:ilvl w:val="0"/>
          <w:numId w:val="1"/>
        </w:numPr>
      </w:pPr>
      <w:r w:rsidRPr="00A74D70">
        <w:t>Sale Transaction has not started</w:t>
      </w:r>
      <w:r w:rsidR="00915813" w:rsidRPr="00A74D70">
        <w:t>.</w:t>
      </w:r>
    </w:p>
    <w:p w:rsidR="00813E8C" w:rsidRPr="00A74D70" w:rsidRDefault="00A74D70" w:rsidP="000A2FCA">
      <w:pPr>
        <w:pStyle w:val="BodyText"/>
        <w:numPr>
          <w:ilvl w:val="0"/>
          <w:numId w:val="1"/>
        </w:numPr>
      </w:pPr>
      <w:r w:rsidRPr="00A74D70">
        <w:t>Pre-Order Deposit menu option is selected</w:t>
      </w:r>
      <w:r w:rsidR="00813E8C" w:rsidRPr="00A74D70">
        <w:t>.</w:t>
      </w:r>
    </w:p>
    <w:p w:rsidR="00FD5BA1" w:rsidRPr="00994CCD" w:rsidRDefault="00FD5BA1" w:rsidP="00FD5BA1">
      <w:pPr>
        <w:pStyle w:val="Heading2"/>
      </w:pPr>
      <w:bookmarkStart w:id="28" w:name="_Ref233697587"/>
      <w:bookmarkStart w:id="29" w:name="_Ref233697593"/>
      <w:bookmarkStart w:id="30" w:name="_Toc290020123"/>
      <w:bookmarkStart w:id="31" w:name="_Toc400437973"/>
      <w:r w:rsidRPr="00994CCD">
        <w:t>Main Flow</w:t>
      </w:r>
      <w:bookmarkEnd w:id="28"/>
      <w:bookmarkEnd w:id="29"/>
      <w:bookmarkEnd w:id="30"/>
      <w:bookmarkEnd w:id="31"/>
    </w:p>
    <w:p w:rsidR="001E3524" w:rsidRPr="001E3524" w:rsidRDefault="001E3524" w:rsidP="000A2FCA">
      <w:pPr>
        <w:pStyle w:val="BodyText"/>
        <w:numPr>
          <w:ilvl w:val="0"/>
          <w:numId w:val="5"/>
        </w:numPr>
      </w:pPr>
      <w:r w:rsidRPr="001E3524">
        <w:t>The system executes the Customer use case.</w:t>
      </w:r>
    </w:p>
    <w:p w:rsidR="001E3524" w:rsidRPr="001E3524" w:rsidRDefault="001E3524" w:rsidP="000A2FCA">
      <w:pPr>
        <w:pStyle w:val="BodyText"/>
        <w:numPr>
          <w:ilvl w:val="0"/>
          <w:numId w:val="5"/>
        </w:numPr>
      </w:pPr>
      <w:r w:rsidRPr="001E3524">
        <w:t>If the system returns from the Customer use case with a not completed status, the use case ends and the system returns to the Sale use case without starting the pre-order deposit transaction.</w:t>
      </w:r>
    </w:p>
    <w:p w:rsidR="001E3524" w:rsidRPr="001E3524" w:rsidRDefault="001E3524" w:rsidP="000A2FCA">
      <w:pPr>
        <w:pStyle w:val="BodyText"/>
        <w:numPr>
          <w:ilvl w:val="0"/>
          <w:numId w:val="5"/>
        </w:numPr>
      </w:pPr>
      <w:r w:rsidRPr="001E3524">
        <w:t>If the system returns from the Customer use case with a completed status, the system changes the transaction type to Pre-Order Deposit.</w:t>
      </w:r>
    </w:p>
    <w:p w:rsidR="001E3524" w:rsidRPr="001E3524" w:rsidRDefault="001E3524" w:rsidP="000A2FCA">
      <w:pPr>
        <w:pStyle w:val="BodyText"/>
        <w:numPr>
          <w:ilvl w:val="0"/>
          <w:numId w:val="5"/>
        </w:numPr>
      </w:pPr>
      <w:r w:rsidRPr="001E3524">
        <w:t>The system assigns a transaction number to the transaction.</w:t>
      </w:r>
    </w:p>
    <w:p w:rsidR="00FD5BA1" w:rsidRPr="001E3524" w:rsidRDefault="001E3524" w:rsidP="000A2FCA">
      <w:pPr>
        <w:pStyle w:val="BodyText"/>
        <w:numPr>
          <w:ilvl w:val="0"/>
          <w:numId w:val="5"/>
        </w:numPr>
      </w:pPr>
      <w:r w:rsidRPr="001E3524">
        <w:t>The use case ends and the system displays the item entry for pre-order deposit transaction.</w:t>
      </w:r>
    </w:p>
    <w:p w:rsidR="00FD5BA1" w:rsidRPr="00994CCD" w:rsidRDefault="00FD5BA1" w:rsidP="00FD5BA1">
      <w:pPr>
        <w:pStyle w:val="Heading2"/>
      </w:pPr>
      <w:bookmarkStart w:id="32" w:name="_Toc290020124"/>
      <w:bookmarkStart w:id="33" w:name="_Toc400437974"/>
      <w:r w:rsidRPr="00994CCD">
        <w:lastRenderedPageBreak/>
        <w:t>Alternate Flows</w:t>
      </w:r>
      <w:bookmarkEnd w:id="32"/>
      <w:bookmarkEnd w:id="33"/>
    </w:p>
    <w:p w:rsidR="00FD5BA1" w:rsidRDefault="00FD5BA1" w:rsidP="0051277F">
      <w:pPr>
        <w:pStyle w:val="Heading3"/>
      </w:pPr>
      <w:r w:rsidRPr="00994CCD">
        <w:t>Alternate Flow 1</w:t>
      </w:r>
    </w:p>
    <w:p w:rsidR="001E3524" w:rsidRPr="001E3524" w:rsidRDefault="001E3524" w:rsidP="001E3524">
      <w:pPr>
        <w:pStyle w:val="BodyText"/>
      </w:pPr>
      <w:r>
        <w:t>None</w:t>
      </w:r>
    </w:p>
    <w:p w:rsidR="00FD5BA1" w:rsidRPr="00994CCD" w:rsidRDefault="00FD5BA1" w:rsidP="00994CCD">
      <w:pPr>
        <w:pStyle w:val="Heading2"/>
      </w:pPr>
      <w:bookmarkStart w:id="34" w:name="_Toc290020125"/>
      <w:bookmarkStart w:id="35" w:name="_Toc400437975"/>
      <w:r w:rsidRPr="00994CCD">
        <w:t>Post Condition</w:t>
      </w:r>
      <w:bookmarkEnd w:id="34"/>
      <w:bookmarkEnd w:id="35"/>
    </w:p>
    <w:p w:rsidR="00FD5BA1" w:rsidRPr="00E1523B" w:rsidRDefault="001E3524" w:rsidP="000A2FCA">
      <w:pPr>
        <w:pStyle w:val="BodyText"/>
        <w:numPr>
          <w:ilvl w:val="0"/>
          <w:numId w:val="1"/>
        </w:numPr>
      </w:pPr>
      <w:r w:rsidRPr="00E1523B">
        <w:t>Pre-Order Deposit transaction is started.</w:t>
      </w:r>
    </w:p>
    <w:p w:rsidR="00FD5BA1" w:rsidRPr="00994CCD" w:rsidRDefault="00FD5BA1" w:rsidP="00994CCD">
      <w:pPr>
        <w:pStyle w:val="Heading2"/>
      </w:pPr>
      <w:bookmarkStart w:id="36" w:name="_Toc290020126"/>
      <w:bookmarkStart w:id="37" w:name="_Toc400437976"/>
      <w:r w:rsidRPr="00994CCD">
        <w:t>Special Requirements</w:t>
      </w:r>
      <w:bookmarkEnd w:id="36"/>
      <w:bookmarkEnd w:id="37"/>
    </w:p>
    <w:p w:rsidR="009D23B5" w:rsidRDefault="009D23B5" w:rsidP="000A2FCA">
      <w:pPr>
        <w:pStyle w:val="BodyText"/>
        <w:numPr>
          <w:ilvl w:val="0"/>
          <w:numId w:val="8"/>
        </w:numPr>
      </w:pPr>
      <w:r>
        <w:t xml:space="preserve">Once a Pre-Order Transaction has started, the following Transaction Modifications are available, all other </w:t>
      </w:r>
      <w:r w:rsidR="00E1523B">
        <w:t>Transaction</w:t>
      </w:r>
      <w:r>
        <w:t xml:space="preserve"> Modifications are not available</w:t>
      </w:r>
      <w:r w:rsidR="004A3BEA">
        <w:t xml:space="preserve"> (</w:t>
      </w:r>
      <w:r w:rsidR="004A3BEA" w:rsidRPr="00EE450B">
        <w:rPr>
          <w:b/>
        </w:rPr>
        <w:t>Note</w:t>
      </w:r>
      <w:r w:rsidR="004A3BEA">
        <w:t>:  Those menu options that are not available once a transaction has started will also not be available during Layaway Deposit Transaction, such as the reprinting of any receipt.)</w:t>
      </w:r>
      <w:r>
        <w:t>:</w:t>
      </w:r>
    </w:p>
    <w:p w:rsidR="004A3BEA" w:rsidRDefault="004A3BEA" w:rsidP="000A2FCA">
      <w:pPr>
        <w:pStyle w:val="BodyText"/>
        <w:numPr>
          <w:ilvl w:val="1"/>
          <w:numId w:val="8"/>
        </w:numPr>
      </w:pPr>
      <w:r>
        <w:t xml:space="preserve">Available </w:t>
      </w:r>
      <w:r w:rsidR="00602926">
        <w:t xml:space="preserve">Transaction Modify </w:t>
      </w:r>
      <w:r>
        <w:t>Menu Options</w:t>
      </w:r>
    </w:p>
    <w:p w:rsidR="009D23B5" w:rsidRDefault="009D23B5" w:rsidP="000A2FCA">
      <w:pPr>
        <w:pStyle w:val="BodyText"/>
        <w:numPr>
          <w:ilvl w:val="2"/>
          <w:numId w:val="8"/>
        </w:numPr>
      </w:pPr>
      <w:r>
        <w:t>Sales Person Capture</w:t>
      </w:r>
    </w:p>
    <w:p w:rsidR="009D23B5" w:rsidRDefault="009D23B5" w:rsidP="000A2FCA">
      <w:pPr>
        <w:pStyle w:val="BodyText"/>
        <w:numPr>
          <w:ilvl w:val="2"/>
          <w:numId w:val="8"/>
        </w:numPr>
      </w:pPr>
      <w:r>
        <w:t>Transaction Void</w:t>
      </w:r>
    </w:p>
    <w:p w:rsidR="009D23B5" w:rsidRDefault="009D23B5" w:rsidP="000A2FCA">
      <w:pPr>
        <w:pStyle w:val="BodyText"/>
        <w:numPr>
          <w:ilvl w:val="2"/>
          <w:numId w:val="8"/>
        </w:numPr>
      </w:pPr>
      <w:r>
        <w:t>Suspend</w:t>
      </w:r>
    </w:p>
    <w:p w:rsidR="004A3BEA" w:rsidRDefault="004A3BEA" w:rsidP="000A2FCA">
      <w:pPr>
        <w:pStyle w:val="BodyText"/>
        <w:numPr>
          <w:ilvl w:val="2"/>
          <w:numId w:val="8"/>
        </w:numPr>
      </w:pPr>
      <w:r>
        <w:t>Transaction Transfer</w:t>
      </w:r>
    </w:p>
    <w:p w:rsidR="004A3BEA" w:rsidRDefault="004A3BEA" w:rsidP="000A2FCA">
      <w:pPr>
        <w:pStyle w:val="BodyText"/>
        <w:numPr>
          <w:ilvl w:val="2"/>
          <w:numId w:val="8"/>
        </w:numPr>
      </w:pPr>
      <w:r>
        <w:t>Loyalty Lookup</w:t>
      </w:r>
    </w:p>
    <w:p w:rsidR="004A3BEA" w:rsidRDefault="004A3BEA" w:rsidP="000A2FCA">
      <w:pPr>
        <w:pStyle w:val="BodyText"/>
        <w:numPr>
          <w:ilvl w:val="1"/>
          <w:numId w:val="8"/>
        </w:numPr>
      </w:pPr>
      <w:r>
        <w:t xml:space="preserve">Not Available </w:t>
      </w:r>
      <w:r w:rsidR="00602926">
        <w:t xml:space="preserve">Transaction Modify </w:t>
      </w:r>
      <w:r>
        <w:t>Menu Options</w:t>
      </w:r>
    </w:p>
    <w:p w:rsidR="004A3BEA" w:rsidRDefault="004A3BEA" w:rsidP="000A2FCA">
      <w:pPr>
        <w:pStyle w:val="BodyText"/>
        <w:numPr>
          <w:ilvl w:val="2"/>
          <w:numId w:val="8"/>
        </w:numPr>
      </w:pPr>
      <w:r>
        <w:t>Tax Override</w:t>
      </w:r>
    </w:p>
    <w:p w:rsidR="004A3BEA" w:rsidRDefault="004A3BEA" w:rsidP="000A2FCA">
      <w:pPr>
        <w:pStyle w:val="BodyText"/>
        <w:numPr>
          <w:ilvl w:val="2"/>
          <w:numId w:val="8"/>
        </w:numPr>
      </w:pPr>
      <w:r>
        <w:t>Tax Exempt</w:t>
      </w:r>
    </w:p>
    <w:p w:rsidR="004A3BEA" w:rsidRDefault="004A3BEA" w:rsidP="000A2FCA">
      <w:pPr>
        <w:pStyle w:val="BodyText"/>
        <w:numPr>
          <w:ilvl w:val="2"/>
          <w:numId w:val="8"/>
        </w:numPr>
      </w:pPr>
      <w:r>
        <w:t>Kits on the Fly</w:t>
      </w:r>
    </w:p>
    <w:p w:rsidR="004A3BEA" w:rsidRDefault="004A3BEA" w:rsidP="000A2FCA">
      <w:pPr>
        <w:pStyle w:val="BodyText"/>
        <w:numPr>
          <w:ilvl w:val="2"/>
          <w:numId w:val="8"/>
        </w:numPr>
      </w:pPr>
      <w:r>
        <w:t>Loyalty Lookup</w:t>
      </w:r>
    </w:p>
    <w:p w:rsidR="004A3BEA" w:rsidRDefault="004A3BEA" w:rsidP="000A2FCA">
      <w:pPr>
        <w:pStyle w:val="BodyText"/>
        <w:numPr>
          <w:ilvl w:val="2"/>
          <w:numId w:val="8"/>
        </w:numPr>
      </w:pPr>
      <w:r>
        <w:t>Employee</w:t>
      </w:r>
    </w:p>
    <w:p w:rsidR="004A3BEA" w:rsidRDefault="004A3BEA" w:rsidP="000A2FCA">
      <w:pPr>
        <w:pStyle w:val="BodyText"/>
        <w:numPr>
          <w:ilvl w:val="2"/>
          <w:numId w:val="8"/>
        </w:numPr>
      </w:pPr>
      <w:r>
        <w:t>Transaction Gift Receipt</w:t>
      </w:r>
    </w:p>
    <w:p w:rsidR="004A3BEA" w:rsidRDefault="004A3BEA" w:rsidP="000A2FCA">
      <w:pPr>
        <w:pStyle w:val="BodyText"/>
        <w:numPr>
          <w:ilvl w:val="2"/>
          <w:numId w:val="8"/>
        </w:numPr>
      </w:pPr>
      <w:r>
        <w:t>GRID/WFMS – Service Order Scheduling</w:t>
      </w:r>
    </w:p>
    <w:p w:rsidR="004A3BEA" w:rsidRDefault="004A3BEA" w:rsidP="000A2FCA">
      <w:pPr>
        <w:pStyle w:val="BodyText"/>
        <w:numPr>
          <w:ilvl w:val="2"/>
          <w:numId w:val="8"/>
        </w:numPr>
      </w:pPr>
      <w:r>
        <w:t>Inventory Lookup</w:t>
      </w:r>
    </w:p>
    <w:p w:rsidR="00FD5BA1" w:rsidRPr="00320A86" w:rsidRDefault="00FD5BA1" w:rsidP="0051277F">
      <w:pPr>
        <w:pStyle w:val="Heading3"/>
      </w:pPr>
      <w:r w:rsidRPr="00320A86">
        <w:t>Special Offline Requirements</w:t>
      </w:r>
    </w:p>
    <w:p w:rsidR="00FD5BA1" w:rsidRDefault="00915813" w:rsidP="00366130">
      <w:pPr>
        <w:pStyle w:val="BodyText"/>
        <w:rPr>
          <w:color w:val="FF0000"/>
        </w:rPr>
      </w:pPr>
      <w:r>
        <w:rPr>
          <w:color w:val="FF0000"/>
        </w:rPr>
        <w:t>TBD</w:t>
      </w:r>
    </w:p>
    <w:p w:rsidR="00FD5BA1" w:rsidRPr="00320A86" w:rsidRDefault="00FD5BA1" w:rsidP="0051277F">
      <w:pPr>
        <w:pStyle w:val="Heading3"/>
      </w:pPr>
      <w:bookmarkStart w:id="38" w:name="_Ref255302603"/>
      <w:r w:rsidRPr="00320A86">
        <w:t xml:space="preserve">Data </w:t>
      </w:r>
      <w:proofErr w:type="spellStart"/>
      <w:r w:rsidRPr="00320A86">
        <w:t>Input/Output</w:t>
      </w:r>
      <w:bookmarkEnd w:id="38"/>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166947"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Default="00FD5BA1" w:rsidP="00366130">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szCs w:val="20"/>
              </w:rPr>
            </w:pPr>
            <w:r>
              <w:rPr>
                <w:b/>
                <w:szCs w:val="20"/>
              </w:rPr>
              <w:t>Destination</w:t>
            </w:r>
          </w:p>
        </w:tc>
      </w:tr>
      <w:tr w:rsidR="00FD5BA1" w:rsidRPr="001E3524"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1E3524" w:rsidP="00366130">
            <w:pPr>
              <w:rPr>
                <w:bCs/>
                <w:szCs w:val="20"/>
              </w:rPr>
            </w:pPr>
            <w:r w:rsidRPr="001E3524">
              <w:rPr>
                <w:bCs/>
                <w:szCs w:val="20"/>
              </w:rPr>
              <w:t>Pre-Order Deposit Transaction Type 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1E3524" w:rsidP="00366130">
            <w:pPr>
              <w:rPr>
                <w:szCs w:val="20"/>
              </w:rPr>
            </w:pPr>
            <w:r w:rsidRPr="001E3524">
              <w:rPr>
                <w:szCs w:val="20"/>
              </w:rPr>
              <w:t>The transaction type</w:t>
            </w:r>
            <w:r w:rsidR="00E93DC4">
              <w:rPr>
                <w:szCs w:val="20"/>
              </w:rPr>
              <w:t xml:space="preserve"> ID</w:t>
            </w:r>
            <w:r w:rsidRPr="001E3524">
              <w:rPr>
                <w:szCs w:val="20"/>
              </w:rPr>
              <w:t xml:space="preserve"> for pre-order deposit (96).</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FD5BA1" w:rsidP="000A2FCA">
            <w:pPr>
              <w:numPr>
                <w:ilvl w:val="0"/>
                <w:numId w:val="1"/>
              </w:numPr>
              <w:rPr>
                <w:szCs w:val="20"/>
              </w:rPr>
            </w:pPr>
            <w:proofErr w:type="spellStart"/>
            <w:r w:rsidRPr="001E3524">
              <w:rPr>
                <w:szCs w:val="20"/>
              </w:rPr>
              <w:t>POSLog</w:t>
            </w:r>
            <w:proofErr w:type="spellEnd"/>
          </w:p>
        </w:tc>
      </w:tr>
      <w:tr w:rsidR="001E3524" w:rsidRPr="001E3524"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366130">
            <w:pPr>
              <w:rPr>
                <w:bCs/>
                <w:szCs w:val="20"/>
              </w:rPr>
            </w:pPr>
            <w:r>
              <w:rPr>
                <w:bCs/>
                <w:szCs w:val="20"/>
              </w:rPr>
              <w:t>Pre-Order Deposit Transaction Type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366130">
            <w:pPr>
              <w:rPr>
                <w:szCs w:val="20"/>
              </w:rPr>
            </w:pPr>
            <w:r>
              <w:rPr>
                <w:szCs w:val="20"/>
              </w:rPr>
              <w:t>The text that determines that the transaction is a pre-order transaction</w:t>
            </w:r>
            <w:r w:rsidR="003A3810">
              <w:rPr>
                <w:szCs w:val="20"/>
              </w:rPr>
              <w:t>.  The text to print in the EJ is ‘</w:t>
            </w:r>
            <w:r w:rsidR="003A3810">
              <w:rPr>
                <w:rFonts w:ascii="Courier New" w:hAnsi="Courier New" w:cs="Courier New"/>
                <w:sz w:val="18"/>
                <w:szCs w:val="18"/>
              </w:rPr>
              <w:t>PRE-ORDER DEPOSIT’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0A2FCA">
            <w:pPr>
              <w:numPr>
                <w:ilvl w:val="0"/>
                <w:numId w:val="1"/>
              </w:numPr>
              <w:rPr>
                <w:szCs w:val="20"/>
              </w:rPr>
            </w:pPr>
            <w:r>
              <w:rPr>
                <w:szCs w:val="20"/>
              </w:rPr>
              <w:t>E-Journal</w:t>
            </w:r>
          </w:p>
        </w:tc>
      </w:tr>
    </w:tbl>
    <w:p w:rsidR="00753D4E" w:rsidRPr="00272E9F" w:rsidRDefault="00753D4E" w:rsidP="00753D4E">
      <w:pPr>
        <w:pStyle w:val="Heading1"/>
        <w:rPr>
          <w:i/>
        </w:rPr>
      </w:pPr>
      <w:bookmarkStart w:id="39" w:name="_Ref400437299"/>
      <w:bookmarkStart w:id="40" w:name="_Ref400437302"/>
      <w:bookmarkStart w:id="41" w:name="_Toc400437977"/>
      <w:bookmarkStart w:id="42" w:name="_Toc290020127"/>
      <w:r w:rsidRPr="00272E9F">
        <w:rPr>
          <w:i/>
        </w:rPr>
        <w:lastRenderedPageBreak/>
        <w:t xml:space="preserve">USE CASE: </w:t>
      </w:r>
      <w:r w:rsidR="00AB08C5">
        <w:rPr>
          <w:i/>
        </w:rPr>
        <w:t>Add</w:t>
      </w:r>
      <w:r>
        <w:rPr>
          <w:i/>
        </w:rPr>
        <w:t xml:space="preserve"> Pre-Order Deposit </w:t>
      </w:r>
      <w:r w:rsidR="00AB08C5">
        <w:rPr>
          <w:i/>
        </w:rPr>
        <w:t>Item</w:t>
      </w:r>
      <w:bookmarkEnd w:id="39"/>
      <w:bookmarkEnd w:id="40"/>
      <w:bookmarkEnd w:id="41"/>
    </w:p>
    <w:p w:rsidR="00753D4E" w:rsidRPr="00994CCD" w:rsidRDefault="00753D4E" w:rsidP="00753D4E">
      <w:pPr>
        <w:pStyle w:val="Heading2"/>
      </w:pPr>
      <w:bookmarkStart w:id="43" w:name="_Toc400437978"/>
      <w:r w:rsidRPr="00994CCD">
        <w:t>Feature Flow</w:t>
      </w:r>
      <w:bookmarkEnd w:id="43"/>
    </w:p>
    <w:p w:rsidR="00753D4E" w:rsidRDefault="009C0498" w:rsidP="00813E8C">
      <w:pPr>
        <w:pStyle w:val="BodyText"/>
        <w:jc w:val="center"/>
        <w:rPr>
          <w:color w:val="FF0000"/>
        </w:rPr>
      </w:pPr>
      <w:r>
        <w:rPr>
          <w:noProof/>
          <w:color w:val="FF0000"/>
        </w:rPr>
        <w:drawing>
          <wp:inline distT="0" distB="0" distL="0" distR="0" wp14:anchorId="35E5E2C2" wp14:editId="4F38F562">
            <wp:extent cx="4975860" cy="2774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975860" cy="2774950"/>
                    </a:xfrm>
                    <a:prstGeom prst="rect">
                      <a:avLst/>
                    </a:prstGeom>
                    <a:noFill/>
                    <a:ln w="9525">
                      <a:noFill/>
                      <a:miter lim="800000"/>
                      <a:headEnd/>
                      <a:tailEnd/>
                    </a:ln>
                  </pic:spPr>
                </pic:pic>
              </a:graphicData>
            </a:graphic>
          </wp:inline>
        </w:drawing>
      </w:r>
    </w:p>
    <w:p w:rsidR="00753D4E" w:rsidRPr="00994CCD" w:rsidRDefault="00753D4E" w:rsidP="00753D4E">
      <w:pPr>
        <w:pStyle w:val="Heading2"/>
      </w:pPr>
      <w:bookmarkStart w:id="44" w:name="_Toc400437979"/>
      <w:r w:rsidRPr="00994CCD">
        <w:t>Precondition</w:t>
      </w:r>
      <w:bookmarkEnd w:id="44"/>
    </w:p>
    <w:p w:rsidR="00753D4E" w:rsidRPr="00A74D70" w:rsidRDefault="00A74D70" w:rsidP="000A2FCA">
      <w:pPr>
        <w:pStyle w:val="BodyText"/>
        <w:numPr>
          <w:ilvl w:val="0"/>
          <w:numId w:val="1"/>
        </w:numPr>
      </w:pPr>
      <w:r w:rsidRPr="00A74D70">
        <w:t>An item is added to a pre-order deposit transaction</w:t>
      </w:r>
      <w:r w:rsidR="00753D4E" w:rsidRPr="00A74D70">
        <w:t>.</w:t>
      </w:r>
    </w:p>
    <w:p w:rsidR="00753D4E" w:rsidRPr="00994CCD" w:rsidRDefault="00753D4E" w:rsidP="00753D4E">
      <w:pPr>
        <w:pStyle w:val="Heading2"/>
      </w:pPr>
      <w:bookmarkStart w:id="45" w:name="_Toc400437980"/>
      <w:r w:rsidRPr="00994CCD">
        <w:t>Main Flow</w:t>
      </w:r>
      <w:bookmarkEnd w:id="45"/>
    </w:p>
    <w:p w:rsidR="00753D4E" w:rsidRPr="009C0498" w:rsidRDefault="00881AEE" w:rsidP="000A2FCA">
      <w:pPr>
        <w:pStyle w:val="BodyText"/>
        <w:numPr>
          <w:ilvl w:val="0"/>
          <w:numId w:val="6"/>
        </w:numPr>
      </w:pPr>
      <w:r w:rsidRPr="009C0498">
        <w:t>The system validates the entered item.</w:t>
      </w:r>
    </w:p>
    <w:p w:rsidR="00881AEE" w:rsidRPr="009C0498" w:rsidRDefault="00881AEE" w:rsidP="000A2FCA">
      <w:pPr>
        <w:pStyle w:val="BodyText"/>
        <w:numPr>
          <w:ilvl w:val="0"/>
          <w:numId w:val="6"/>
        </w:numPr>
      </w:pPr>
      <w:r w:rsidRPr="009C0498">
        <w:t>If the item is not found, the system displays a message that item not found; the operator acknowledges the message and the use case ends and the system returns to the Pre-Order</w:t>
      </w:r>
      <w:r w:rsidR="00602926">
        <w:t xml:space="preserve"> Deposit</w:t>
      </w:r>
      <w:r w:rsidRPr="009C0498">
        <w:t xml:space="preserve"> Item Entry.</w:t>
      </w:r>
    </w:p>
    <w:p w:rsidR="00881AEE" w:rsidRPr="009C0498" w:rsidRDefault="00881AEE" w:rsidP="000A2FCA">
      <w:pPr>
        <w:pStyle w:val="BodyText"/>
        <w:numPr>
          <w:ilvl w:val="0"/>
          <w:numId w:val="6"/>
        </w:numPr>
      </w:pPr>
      <w:r w:rsidRPr="009C0498">
        <w:t xml:space="preserve">If the item is not a valid pre-order item, the system displays a message that the item is </w:t>
      </w:r>
      <w:r w:rsidR="00602926">
        <w:t xml:space="preserve">not </w:t>
      </w:r>
      <w:r w:rsidRPr="009C0498">
        <w:t>eligible for pre-order; the operator acknowledges the message and the use case ends and the system returns to the Pre-Order Item Entry.</w:t>
      </w:r>
    </w:p>
    <w:p w:rsidR="00881AEE" w:rsidRDefault="00881AEE" w:rsidP="000A2FCA">
      <w:pPr>
        <w:pStyle w:val="BodyText"/>
        <w:numPr>
          <w:ilvl w:val="0"/>
          <w:numId w:val="6"/>
        </w:numPr>
      </w:pPr>
      <w:r w:rsidRPr="009C0498">
        <w:t>If the item is a valid pre-order item, the Pre-Order Item Sale Processing Alternate Flow is executed.</w:t>
      </w:r>
    </w:p>
    <w:p w:rsidR="00602926" w:rsidRPr="009C0498" w:rsidRDefault="00602926" w:rsidP="000A2FCA">
      <w:pPr>
        <w:pStyle w:val="BodyText"/>
        <w:numPr>
          <w:ilvl w:val="0"/>
          <w:numId w:val="6"/>
        </w:numPr>
      </w:pPr>
      <w:r>
        <w:t>The system adds the item to the transaction.</w:t>
      </w:r>
    </w:p>
    <w:p w:rsidR="00881AEE" w:rsidRPr="009C0498" w:rsidRDefault="009C0498" w:rsidP="000A2FCA">
      <w:pPr>
        <w:pStyle w:val="BodyText"/>
        <w:numPr>
          <w:ilvl w:val="0"/>
          <w:numId w:val="6"/>
        </w:numPr>
      </w:pPr>
      <w:r w:rsidRPr="009C0498">
        <w:t xml:space="preserve">The system returns to the Pre-Order </w:t>
      </w:r>
      <w:r w:rsidR="00602926">
        <w:t xml:space="preserve">Deposit </w:t>
      </w:r>
      <w:r w:rsidRPr="009C0498">
        <w:t>Item Entry screen.</w:t>
      </w:r>
    </w:p>
    <w:p w:rsidR="00753D4E" w:rsidRPr="00994CCD" w:rsidRDefault="00753D4E" w:rsidP="00753D4E">
      <w:pPr>
        <w:pStyle w:val="Heading2"/>
      </w:pPr>
      <w:bookmarkStart w:id="46" w:name="_Toc400437981"/>
      <w:r w:rsidRPr="00994CCD">
        <w:t>Alternate Flows</w:t>
      </w:r>
      <w:bookmarkEnd w:id="46"/>
    </w:p>
    <w:p w:rsidR="00753D4E" w:rsidRPr="00994CCD" w:rsidRDefault="00881AEE" w:rsidP="00753D4E">
      <w:pPr>
        <w:pStyle w:val="Heading3"/>
      </w:pPr>
      <w:r>
        <w:t>Pre-Order Item Sale Processing</w:t>
      </w:r>
    </w:p>
    <w:p w:rsidR="00881AEE" w:rsidRPr="009C0498" w:rsidRDefault="00881AEE" w:rsidP="000A2FCA">
      <w:pPr>
        <w:pStyle w:val="BodyText"/>
        <w:numPr>
          <w:ilvl w:val="0"/>
          <w:numId w:val="7"/>
        </w:numPr>
      </w:pPr>
      <w:r w:rsidRPr="009C0498">
        <w:t>If the item requires a minimum age for purchase, the Age Verification use case is executed.</w:t>
      </w:r>
    </w:p>
    <w:p w:rsidR="009C0498" w:rsidRPr="009C0498" w:rsidRDefault="009C0498" w:rsidP="000A2FCA">
      <w:pPr>
        <w:pStyle w:val="BodyText"/>
        <w:numPr>
          <w:ilvl w:val="0"/>
          <w:numId w:val="7"/>
        </w:numPr>
      </w:pPr>
      <w:r w:rsidRPr="009C0498">
        <w:t>If the item requires customer capture, the Customer use case is executed.</w:t>
      </w:r>
    </w:p>
    <w:p w:rsidR="00602926" w:rsidRPr="009C0498" w:rsidRDefault="00602926" w:rsidP="000A2FCA">
      <w:pPr>
        <w:pStyle w:val="BodyText"/>
        <w:numPr>
          <w:ilvl w:val="0"/>
          <w:numId w:val="7"/>
        </w:numPr>
      </w:pPr>
      <w:r w:rsidRPr="009C0498">
        <w:t>The system applies the pre-order price to the item.</w:t>
      </w:r>
    </w:p>
    <w:p w:rsidR="009C0498" w:rsidRPr="009C0498" w:rsidRDefault="009C0498" w:rsidP="000A2FCA">
      <w:pPr>
        <w:pStyle w:val="BodyText"/>
        <w:numPr>
          <w:ilvl w:val="0"/>
          <w:numId w:val="7"/>
        </w:numPr>
      </w:pPr>
      <w:r w:rsidRPr="009C0498">
        <w:t xml:space="preserve">The system returns to the Main Flow where the system </w:t>
      </w:r>
      <w:r w:rsidR="00602926">
        <w:t>adds the item to the transaction</w:t>
      </w:r>
      <w:r w:rsidRPr="009C0498">
        <w:t xml:space="preserve">. </w:t>
      </w:r>
    </w:p>
    <w:p w:rsidR="00753D4E" w:rsidRPr="00994CCD" w:rsidRDefault="00753D4E" w:rsidP="00753D4E">
      <w:pPr>
        <w:pStyle w:val="Heading2"/>
      </w:pPr>
      <w:bookmarkStart w:id="47" w:name="_Toc400437982"/>
      <w:r w:rsidRPr="00994CCD">
        <w:t>Post Condition</w:t>
      </w:r>
      <w:bookmarkEnd w:id="47"/>
    </w:p>
    <w:p w:rsidR="00753D4E" w:rsidRPr="009C0498" w:rsidRDefault="009C0498" w:rsidP="000A2FCA">
      <w:pPr>
        <w:pStyle w:val="BodyText"/>
        <w:numPr>
          <w:ilvl w:val="0"/>
          <w:numId w:val="1"/>
        </w:numPr>
      </w:pPr>
      <w:r w:rsidRPr="009C0498">
        <w:t>A pre-order item is sold.</w:t>
      </w:r>
    </w:p>
    <w:p w:rsidR="00753D4E" w:rsidRPr="00994CCD" w:rsidRDefault="00753D4E" w:rsidP="00753D4E">
      <w:pPr>
        <w:pStyle w:val="Heading2"/>
      </w:pPr>
      <w:bookmarkStart w:id="48" w:name="_Toc400437983"/>
      <w:r w:rsidRPr="00994CCD">
        <w:t>Special Requirements</w:t>
      </w:r>
      <w:bookmarkEnd w:id="48"/>
    </w:p>
    <w:p w:rsidR="00753D4E" w:rsidRDefault="00A5471E" w:rsidP="000A2FCA">
      <w:pPr>
        <w:pStyle w:val="BodyText"/>
        <w:numPr>
          <w:ilvl w:val="0"/>
          <w:numId w:val="11"/>
        </w:numPr>
      </w:pPr>
      <w:r w:rsidRPr="00A74D70">
        <w:t>Valid Pre-Order requirements:</w:t>
      </w:r>
    </w:p>
    <w:p w:rsidR="00D86AB2" w:rsidRDefault="00881AEE" w:rsidP="000A2FCA">
      <w:pPr>
        <w:pStyle w:val="BodyText"/>
        <w:numPr>
          <w:ilvl w:val="1"/>
          <w:numId w:val="11"/>
        </w:numPr>
      </w:pPr>
      <w:r>
        <w:t>Pre-Order Deposit item a</w:t>
      </w:r>
      <w:r w:rsidR="00D86AB2">
        <w:t>ttribute</w:t>
      </w:r>
      <w:r>
        <w:t xml:space="preserve"> enabled</w:t>
      </w:r>
      <w:r w:rsidR="00D86AB2">
        <w:t xml:space="preserve"> on the item.</w:t>
      </w:r>
    </w:p>
    <w:p w:rsidR="00D86AB2" w:rsidRDefault="00D86AB2" w:rsidP="000A2FCA">
      <w:pPr>
        <w:pStyle w:val="BodyText"/>
        <w:numPr>
          <w:ilvl w:val="1"/>
          <w:numId w:val="11"/>
        </w:numPr>
      </w:pPr>
      <w:r>
        <w:t xml:space="preserve">Pre-Order </w:t>
      </w:r>
      <w:r w:rsidR="00881AEE">
        <w:t xml:space="preserve">Deposit </w:t>
      </w:r>
      <w:r>
        <w:t>Price for the Item is greater than $0.</w:t>
      </w:r>
    </w:p>
    <w:p w:rsidR="00D86AB2" w:rsidRPr="00A74D70" w:rsidRDefault="00881AEE" w:rsidP="000A2FCA">
      <w:pPr>
        <w:pStyle w:val="BodyText"/>
        <w:numPr>
          <w:ilvl w:val="1"/>
          <w:numId w:val="11"/>
        </w:numPr>
      </w:pPr>
      <w:r>
        <w:lastRenderedPageBreak/>
        <w:t>Street Date for the item is in the future.</w:t>
      </w:r>
    </w:p>
    <w:p w:rsidR="00DC01FA" w:rsidRDefault="00DC01FA" w:rsidP="000A2FCA">
      <w:pPr>
        <w:pStyle w:val="BodyText"/>
        <w:numPr>
          <w:ilvl w:val="0"/>
          <w:numId w:val="11"/>
        </w:numPr>
      </w:pPr>
      <w:r>
        <w:t xml:space="preserve">The system does not look at the following item attributes when determining if the item can be sold as Pre-Order: </w:t>
      </w:r>
    </w:p>
    <w:p w:rsidR="00DC01FA" w:rsidRDefault="00DC01FA" w:rsidP="000A2FCA">
      <w:pPr>
        <w:pStyle w:val="BodyText"/>
        <w:numPr>
          <w:ilvl w:val="1"/>
          <w:numId w:val="11"/>
        </w:numPr>
      </w:pPr>
      <w:r>
        <w:t>Ability to sell item on device</w:t>
      </w:r>
    </w:p>
    <w:p w:rsidR="00DC01FA" w:rsidRDefault="00DC01FA" w:rsidP="000A2FCA">
      <w:pPr>
        <w:pStyle w:val="BodyText"/>
        <w:numPr>
          <w:ilvl w:val="1"/>
          <w:numId w:val="11"/>
        </w:numPr>
      </w:pPr>
      <w:r>
        <w:t>Item cannot be sold outside of Related Item Process</w:t>
      </w:r>
    </w:p>
    <w:p w:rsidR="00A5471E" w:rsidRPr="00A74D70" w:rsidRDefault="002E05EC" w:rsidP="000A2FCA">
      <w:pPr>
        <w:pStyle w:val="BodyText"/>
        <w:numPr>
          <w:ilvl w:val="0"/>
          <w:numId w:val="11"/>
        </w:numPr>
      </w:pPr>
      <w:r w:rsidRPr="00A74D70">
        <w:t xml:space="preserve">If a Pre-Order item is setup for one of the following item attributes or database setup, the system will </w:t>
      </w:r>
      <w:r w:rsidRPr="009D23B5">
        <w:rPr>
          <w:b/>
        </w:rPr>
        <w:t>not</w:t>
      </w:r>
      <w:r w:rsidRPr="00A74D70">
        <w:t xml:space="preserve"> execute the process during the selling of an item in a Pre-Order </w:t>
      </w:r>
      <w:r w:rsidR="00881AEE">
        <w:t xml:space="preserve">Deposit </w:t>
      </w:r>
      <w:r w:rsidRPr="00A74D70">
        <w:t>Transaction</w:t>
      </w:r>
      <w:r w:rsidR="00A5471E" w:rsidRPr="00A74D70">
        <w:t>:</w:t>
      </w:r>
    </w:p>
    <w:p w:rsidR="002E05EC" w:rsidRPr="00A74D70" w:rsidRDefault="002E05EC" w:rsidP="000A2FCA">
      <w:pPr>
        <w:pStyle w:val="BodyText"/>
        <w:numPr>
          <w:ilvl w:val="1"/>
          <w:numId w:val="11"/>
        </w:numPr>
      </w:pPr>
      <w:r w:rsidRPr="00A74D70">
        <w:t>Item Tax is not calculated</w:t>
      </w:r>
    </w:p>
    <w:p w:rsidR="00DC01FA" w:rsidRDefault="00DC01FA" w:rsidP="000A2FCA">
      <w:pPr>
        <w:pStyle w:val="BodyText"/>
        <w:numPr>
          <w:ilvl w:val="1"/>
          <w:numId w:val="11"/>
        </w:numPr>
      </w:pPr>
      <w:r w:rsidRPr="003E05DA">
        <w:rPr>
          <w:bCs/>
        </w:rPr>
        <w:t>Schedulable Service Item Attribute</w:t>
      </w:r>
    </w:p>
    <w:p w:rsidR="00A5471E" w:rsidRPr="00A74D70" w:rsidRDefault="00A5471E" w:rsidP="000A2FCA">
      <w:pPr>
        <w:pStyle w:val="BodyText"/>
        <w:numPr>
          <w:ilvl w:val="1"/>
          <w:numId w:val="11"/>
        </w:numPr>
      </w:pPr>
      <w:r w:rsidRPr="00A74D70">
        <w:t>Activation (such as Phone Cards, Third Party Gift Cards, Gift Cards)</w:t>
      </w:r>
    </w:p>
    <w:p w:rsidR="00A5471E" w:rsidRPr="00A74D70" w:rsidRDefault="00A5471E" w:rsidP="000A2FCA">
      <w:pPr>
        <w:pStyle w:val="BodyText"/>
        <w:numPr>
          <w:ilvl w:val="1"/>
          <w:numId w:val="11"/>
        </w:numPr>
      </w:pPr>
      <w:r w:rsidRPr="00A74D70">
        <w:t>Price Required – the must be a Pre-Order Price associated with the item to be added</w:t>
      </w:r>
    </w:p>
    <w:p w:rsidR="00A5471E" w:rsidRPr="00A74D70" w:rsidRDefault="00A5471E" w:rsidP="000A2FCA">
      <w:pPr>
        <w:pStyle w:val="BodyText"/>
        <w:numPr>
          <w:ilvl w:val="1"/>
          <w:numId w:val="11"/>
        </w:numPr>
      </w:pPr>
      <w:r w:rsidRPr="00A74D70">
        <w:t>Serial Number</w:t>
      </w:r>
    </w:p>
    <w:p w:rsidR="00A5471E" w:rsidRPr="00A74D70" w:rsidRDefault="002E05EC" w:rsidP="000A2FCA">
      <w:pPr>
        <w:pStyle w:val="BodyText"/>
        <w:numPr>
          <w:ilvl w:val="1"/>
          <w:numId w:val="11"/>
        </w:numPr>
      </w:pPr>
      <w:r w:rsidRPr="00A74D70">
        <w:t xml:space="preserve">All relationships – Mandatory, Mandatory-Optional, Suggested Sell </w:t>
      </w:r>
    </w:p>
    <w:p w:rsidR="002E05EC" w:rsidRPr="00A74D70" w:rsidRDefault="002E05EC" w:rsidP="000A2FCA">
      <w:pPr>
        <w:pStyle w:val="BodyText"/>
        <w:numPr>
          <w:ilvl w:val="1"/>
          <w:numId w:val="11"/>
        </w:numPr>
      </w:pPr>
      <w:r w:rsidRPr="00A74D70">
        <w:t>Custom Prompts</w:t>
      </w:r>
    </w:p>
    <w:p w:rsidR="002E05EC" w:rsidRPr="00A74D70" w:rsidRDefault="002E05EC" w:rsidP="000A2FCA">
      <w:pPr>
        <w:pStyle w:val="BodyText"/>
        <w:numPr>
          <w:ilvl w:val="1"/>
          <w:numId w:val="11"/>
        </w:numPr>
      </w:pPr>
      <w:r w:rsidRPr="00A74D70">
        <w:t>Capture Credit Card</w:t>
      </w:r>
    </w:p>
    <w:p w:rsidR="002E05EC" w:rsidRPr="00A74D70" w:rsidRDefault="002E05EC" w:rsidP="000A2FCA">
      <w:pPr>
        <w:pStyle w:val="BodyText"/>
        <w:numPr>
          <w:ilvl w:val="1"/>
          <w:numId w:val="11"/>
        </w:numPr>
      </w:pPr>
      <w:r w:rsidRPr="00A74D70">
        <w:t>Manager Approval on item</w:t>
      </w:r>
    </w:p>
    <w:p w:rsidR="002E05EC" w:rsidRDefault="002E05EC" w:rsidP="000A2FCA">
      <w:pPr>
        <w:pStyle w:val="BodyText"/>
        <w:numPr>
          <w:ilvl w:val="1"/>
          <w:numId w:val="11"/>
        </w:numPr>
      </w:pPr>
      <w:r w:rsidRPr="00A74D70">
        <w:t>Signature Capture with Terms on item</w:t>
      </w:r>
    </w:p>
    <w:p w:rsidR="00D86AB2" w:rsidRDefault="00D86AB2" w:rsidP="000A2FCA">
      <w:pPr>
        <w:pStyle w:val="BodyText"/>
        <w:numPr>
          <w:ilvl w:val="0"/>
          <w:numId w:val="11"/>
        </w:numPr>
      </w:pPr>
      <w:r>
        <w:t>The system does not display the suggested sell list for the item.</w:t>
      </w:r>
    </w:p>
    <w:p w:rsidR="009C0498" w:rsidRDefault="009C0498" w:rsidP="000A2FCA">
      <w:pPr>
        <w:pStyle w:val="BodyText"/>
        <w:numPr>
          <w:ilvl w:val="0"/>
          <w:numId w:val="11"/>
        </w:numPr>
      </w:pPr>
      <w:proofErr w:type="spellStart"/>
      <w:proofErr w:type="gramStart"/>
      <w:r>
        <w:t>A</w:t>
      </w:r>
      <w:proofErr w:type="spellEnd"/>
      <w:proofErr w:type="gramEnd"/>
      <w:r>
        <w:t xml:space="preserve"> open-box item is not eligible for Pre-Order.</w:t>
      </w:r>
      <w:r w:rsidR="00F55689">
        <w:t xml:space="preserve">  If an open box tag is entered, the system does not execute the Open Box Item use case.</w:t>
      </w:r>
      <w:r w:rsidR="009D23B5">
        <w:t xml:space="preserve">  The system displays the item not found message.</w:t>
      </w:r>
      <w:r w:rsidR="00F55689">
        <w:t xml:space="preserve"> </w:t>
      </w:r>
    </w:p>
    <w:p w:rsidR="009D23B5" w:rsidRDefault="009D23B5" w:rsidP="000A2FCA">
      <w:pPr>
        <w:pStyle w:val="BodyText"/>
        <w:numPr>
          <w:ilvl w:val="0"/>
          <w:numId w:val="11"/>
        </w:numPr>
      </w:pPr>
      <w:r>
        <w:t>Once an item is added to the transaction, the following Item Modifications are available, all other Item Modifications are not available:</w:t>
      </w:r>
    </w:p>
    <w:p w:rsidR="00602926" w:rsidRDefault="00602926" w:rsidP="000A2FCA">
      <w:pPr>
        <w:pStyle w:val="BodyText"/>
        <w:numPr>
          <w:ilvl w:val="1"/>
          <w:numId w:val="11"/>
        </w:numPr>
      </w:pPr>
      <w:r>
        <w:t>Available Item Modify Menu Options</w:t>
      </w:r>
    </w:p>
    <w:p w:rsidR="00602926" w:rsidRDefault="00602926" w:rsidP="000A2FCA">
      <w:pPr>
        <w:pStyle w:val="BodyText"/>
        <w:numPr>
          <w:ilvl w:val="2"/>
          <w:numId w:val="11"/>
        </w:numPr>
      </w:pPr>
      <w:r>
        <w:t>Sales Person Capture</w:t>
      </w:r>
    </w:p>
    <w:p w:rsidR="00602926" w:rsidRDefault="00602926" w:rsidP="000A2FCA">
      <w:pPr>
        <w:pStyle w:val="BodyText"/>
        <w:numPr>
          <w:ilvl w:val="2"/>
          <w:numId w:val="11"/>
        </w:numPr>
        <w:rPr>
          <w:ins w:id="49" w:author="Amy Byers" w:date="2015-03-23T11:24:00Z"/>
        </w:rPr>
      </w:pPr>
      <w:r>
        <w:t>Item Void</w:t>
      </w:r>
    </w:p>
    <w:p w:rsidR="001C18F0" w:rsidRDefault="001C18F0" w:rsidP="000A2FCA">
      <w:pPr>
        <w:pStyle w:val="BodyText"/>
        <w:numPr>
          <w:ilvl w:val="2"/>
          <w:numId w:val="11"/>
        </w:numPr>
      </w:pPr>
      <w:ins w:id="50" w:author="Amy Byers" w:date="2015-03-23T11:24:00Z">
        <w:r>
          <w:t>Quantity Override</w:t>
        </w:r>
      </w:ins>
    </w:p>
    <w:p w:rsidR="00602926" w:rsidRDefault="00602926" w:rsidP="000A2FCA">
      <w:pPr>
        <w:pStyle w:val="BodyText"/>
        <w:numPr>
          <w:ilvl w:val="1"/>
          <w:numId w:val="11"/>
        </w:numPr>
      </w:pPr>
      <w:r>
        <w:t>Not Available Item Modify Menu Options</w:t>
      </w:r>
    </w:p>
    <w:p w:rsidR="00602926" w:rsidRDefault="00602926" w:rsidP="000A2FCA">
      <w:pPr>
        <w:pStyle w:val="BodyText"/>
        <w:numPr>
          <w:ilvl w:val="2"/>
          <w:numId w:val="11"/>
        </w:numPr>
      </w:pPr>
      <w:r>
        <w:t>Tax Exempt</w:t>
      </w:r>
    </w:p>
    <w:p w:rsidR="00602926" w:rsidRDefault="00602926" w:rsidP="000A2FCA">
      <w:pPr>
        <w:pStyle w:val="BodyText"/>
        <w:numPr>
          <w:ilvl w:val="2"/>
          <w:numId w:val="11"/>
        </w:numPr>
      </w:pPr>
      <w:r>
        <w:t>Tax Override</w:t>
      </w:r>
    </w:p>
    <w:p w:rsidR="00CE2D4A" w:rsidRDefault="00CE2D4A" w:rsidP="000A2FCA">
      <w:pPr>
        <w:pStyle w:val="BodyText"/>
        <w:numPr>
          <w:ilvl w:val="2"/>
          <w:numId w:val="11"/>
        </w:numPr>
      </w:pPr>
      <w:r>
        <w:t>Price Override</w:t>
      </w:r>
    </w:p>
    <w:p w:rsidR="00CE2D4A" w:rsidRDefault="00CE2D4A" w:rsidP="000A2FCA">
      <w:pPr>
        <w:pStyle w:val="BodyText"/>
        <w:numPr>
          <w:ilvl w:val="2"/>
          <w:numId w:val="11"/>
        </w:numPr>
      </w:pPr>
      <w:r>
        <w:t>Manual Item Discount</w:t>
      </w:r>
    </w:p>
    <w:p w:rsidR="00602926" w:rsidRDefault="00602926" w:rsidP="000A2FCA">
      <w:pPr>
        <w:pStyle w:val="BodyText"/>
        <w:numPr>
          <w:ilvl w:val="2"/>
          <w:numId w:val="11"/>
        </w:numPr>
      </w:pPr>
      <w:r>
        <w:t>Raincheck</w:t>
      </w:r>
    </w:p>
    <w:p w:rsidR="00602926" w:rsidRDefault="00602926" w:rsidP="000A2FCA">
      <w:pPr>
        <w:pStyle w:val="BodyText"/>
        <w:numPr>
          <w:ilvl w:val="2"/>
          <w:numId w:val="11"/>
        </w:numPr>
      </w:pPr>
      <w:r>
        <w:t>Item Gift Receipt</w:t>
      </w:r>
    </w:p>
    <w:p w:rsidR="00753D4E" w:rsidRPr="00320A86" w:rsidRDefault="00753D4E" w:rsidP="00753D4E">
      <w:pPr>
        <w:pStyle w:val="Heading3"/>
      </w:pPr>
      <w:r w:rsidRPr="00320A86">
        <w:t>Special Offline Requirements</w:t>
      </w:r>
    </w:p>
    <w:p w:rsidR="00753D4E" w:rsidRDefault="00753D4E" w:rsidP="00753D4E">
      <w:pPr>
        <w:pStyle w:val="BodyText"/>
        <w:rPr>
          <w:color w:val="FF0000"/>
        </w:rPr>
      </w:pPr>
      <w:r>
        <w:rPr>
          <w:color w:val="FF0000"/>
        </w:rPr>
        <w:t>TBD</w:t>
      </w:r>
    </w:p>
    <w:p w:rsidR="001B3D85" w:rsidRDefault="001B3D85">
      <w:pPr>
        <w:rPr>
          <w:rFonts w:cs="Arial"/>
          <w:b/>
          <w:bCs/>
          <w:szCs w:val="26"/>
        </w:rPr>
      </w:pPr>
      <w:r>
        <w:br w:type="page"/>
      </w:r>
    </w:p>
    <w:p w:rsidR="00753D4E" w:rsidRPr="00320A86" w:rsidRDefault="00753D4E" w:rsidP="00753D4E">
      <w:pPr>
        <w:pStyle w:val="Heading3"/>
      </w:pPr>
      <w:r w:rsidRPr="00320A86">
        <w:lastRenderedPageBreak/>
        <w:t xml:space="preserve">Data </w:t>
      </w:r>
      <w:proofErr w:type="spellStart"/>
      <w:r w:rsidRPr="00320A86">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753D4E" w:rsidRPr="00166947" w:rsidTr="001E3524">
        <w:trPr>
          <w:cantSplit/>
        </w:trPr>
        <w:tc>
          <w:tcPr>
            <w:tcW w:w="1284" w:type="pct"/>
            <w:tcBorders>
              <w:top w:val="single" w:sz="8" w:space="0" w:color="4F81BD"/>
              <w:left w:val="single" w:sz="8" w:space="0" w:color="4F81BD"/>
              <w:bottom w:val="single" w:sz="18" w:space="0" w:color="4F81BD"/>
              <w:right w:val="single" w:sz="8" w:space="0" w:color="4F81BD"/>
            </w:tcBorders>
          </w:tcPr>
          <w:p w:rsidR="00753D4E" w:rsidRPr="00166947" w:rsidRDefault="00753D4E" w:rsidP="001E3524">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753D4E" w:rsidRDefault="00753D4E" w:rsidP="001E3524">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753D4E" w:rsidRPr="00166947" w:rsidRDefault="00753D4E" w:rsidP="001E3524">
            <w:pPr>
              <w:rPr>
                <w:b/>
                <w:szCs w:val="20"/>
              </w:rPr>
            </w:pPr>
            <w:r>
              <w:rPr>
                <w:b/>
                <w:szCs w:val="20"/>
              </w:rPr>
              <w:t>Destination</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Item Number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SKU number associated with a sales item.  If the item is sold via UPC or Open Box Item processing, this is the SKU number associated with these values.</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Item Description</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 xml:space="preserve">Description of item being sold.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Quantity</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Number of item sold for a given line number.</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 xml:space="preserve">Item </w:t>
            </w:r>
            <w:r>
              <w:rPr>
                <w:bCs/>
                <w:szCs w:val="20"/>
              </w:rPr>
              <w:t xml:space="preserve">Pre-Order </w:t>
            </w:r>
            <w:r w:rsidRPr="00C82085">
              <w:rPr>
                <w:bCs/>
                <w:szCs w:val="20"/>
              </w:rPr>
              <w:t>Price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Pr>
                <w:szCs w:val="20"/>
              </w:rPr>
              <w:t>Pre-Order</w:t>
            </w:r>
            <w:r w:rsidRPr="00C82085">
              <w:rPr>
                <w:szCs w:val="20"/>
              </w:rPr>
              <w:t xml:space="preserve"> price of a sales item.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bl>
    <w:p w:rsidR="00AB08C5" w:rsidRPr="00272E9F" w:rsidRDefault="00AB08C5" w:rsidP="00AB08C5">
      <w:pPr>
        <w:pStyle w:val="Heading1"/>
        <w:rPr>
          <w:i/>
        </w:rPr>
      </w:pPr>
      <w:bookmarkStart w:id="51" w:name="_Ref400437308"/>
      <w:bookmarkStart w:id="52" w:name="_Ref400437311"/>
      <w:bookmarkStart w:id="53" w:name="_Toc400437984"/>
      <w:r w:rsidRPr="00272E9F">
        <w:rPr>
          <w:i/>
        </w:rPr>
        <w:t xml:space="preserve">USE CASE: </w:t>
      </w:r>
      <w:r>
        <w:rPr>
          <w:i/>
        </w:rPr>
        <w:t>Complete Pre-Order Deposit Transaction</w:t>
      </w:r>
      <w:bookmarkEnd w:id="51"/>
      <w:bookmarkEnd w:id="52"/>
      <w:bookmarkEnd w:id="53"/>
    </w:p>
    <w:p w:rsidR="00AB08C5" w:rsidRPr="00994CCD" w:rsidRDefault="00AB08C5" w:rsidP="00AB08C5">
      <w:pPr>
        <w:pStyle w:val="Heading2"/>
      </w:pPr>
      <w:bookmarkStart w:id="54" w:name="_Toc400437985"/>
      <w:r w:rsidRPr="00994CCD">
        <w:t>Feature Flow</w:t>
      </w:r>
      <w:bookmarkEnd w:id="54"/>
    </w:p>
    <w:p w:rsidR="00AB08C5" w:rsidRDefault="00C33531" w:rsidP="00AB08C5">
      <w:pPr>
        <w:pStyle w:val="BodyText"/>
        <w:jc w:val="center"/>
        <w:rPr>
          <w:color w:val="FF0000"/>
        </w:rPr>
      </w:pPr>
      <w:r>
        <w:rPr>
          <w:noProof/>
          <w:color w:val="FF0000"/>
        </w:rPr>
        <w:drawing>
          <wp:inline distT="0" distB="0" distL="0" distR="0" wp14:anchorId="572A8053" wp14:editId="1489D42F">
            <wp:extent cx="6432550" cy="3838575"/>
            <wp:effectExtent l="1905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32550" cy="3838575"/>
                    </a:xfrm>
                    <a:prstGeom prst="rect">
                      <a:avLst/>
                    </a:prstGeom>
                    <a:noFill/>
                    <a:ln w="9525">
                      <a:noFill/>
                      <a:miter lim="800000"/>
                      <a:headEnd/>
                      <a:tailEnd/>
                    </a:ln>
                  </pic:spPr>
                </pic:pic>
              </a:graphicData>
            </a:graphic>
          </wp:inline>
        </w:drawing>
      </w:r>
    </w:p>
    <w:p w:rsidR="00DC26D8" w:rsidRPr="00E73D1C" w:rsidRDefault="00DC26D8" w:rsidP="00DC26D8">
      <w:pPr>
        <w:pStyle w:val="Caption"/>
      </w:pPr>
      <w:r w:rsidRPr="00E73D1C">
        <w:t xml:space="preserve">Figure </w:t>
      </w:r>
      <w:r w:rsidR="00A94A6E">
        <w:fldChar w:fldCharType="begin"/>
      </w:r>
      <w:r w:rsidR="00A94A6E">
        <w:instrText xml:space="preserve"> SEQ Figure \* ARABIC </w:instrText>
      </w:r>
      <w:r w:rsidR="00A94A6E">
        <w:fldChar w:fldCharType="separate"/>
      </w:r>
      <w:r w:rsidR="001C1CE8">
        <w:rPr>
          <w:noProof/>
        </w:rPr>
        <w:t>1</w:t>
      </w:r>
      <w:r w:rsidR="00A94A6E">
        <w:rPr>
          <w:noProof/>
        </w:rPr>
        <w:fldChar w:fldCharType="end"/>
      </w:r>
      <w:r w:rsidRPr="00E73D1C">
        <w:t xml:space="preserve">: </w:t>
      </w:r>
      <w:r>
        <w:t>Select Total Overall Process</w:t>
      </w:r>
    </w:p>
    <w:p w:rsidR="00DC26D8" w:rsidRDefault="0058582B" w:rsidP="00AB08C5">
      <w:pPr>
        <w:pStyle w:val="BodyText"/>
        <w:jc w:val="center"/>
        <w:rPr>
          <w:color w:val="FF0000"/>
        </w:rPr>
      </w:pPr>
      <w:r>
        <w:rPr>
          <w:noProof/>
          <w:color w:val="FF0000"/>
        </w:rPr>
        <w:lastRenderedPageBreak/>
        <w:drawing>
          <wp:inline distT="0" distB="0" distL="0" distR="0" wp14:anchorId="069DD55C" wp14:editId="700EEC6E">
            <wp:extent cx="6858000" cy="6391218"/>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6858000" cy="6391218"/>
                    </a:xfrm>
                    <a:prstGeom prst="rect">
                      <a:avLst/>
                    </a:prstGeom>
                    <a:noFill/>
                    <a:ln w="9525">
                      <a:noFill/>
                      <a:miter lim="800000"/>
                      <a:headEnd/>
                      <a:tailEnd/>
                    </a:ln>
                  </pic:spPr>
                </pic:pic>
              </a:graphicData>
            </a:graphic>
          </wp:inline>
        </w:drawing>
      </w:r>
    </w:p>
    <w:p w:rsidR="00DC26D8" w:rsidRPr="00E73D1C" w:rsidRDefault="00DC26D8" w:rsidP="00DC26D8">
      <w:pPr>
        <w:pStyle w:val="Caption"/>
      </w:pPr>
      <w:r w:rsidRPr="00E73D1C">
        <w:t xml:space="preserve">Figure </w:t>
      </w:r>
      <w:r w:rsidR="00A94A6E">
        <w:fldChar w:fldCharType="begin"/>
      </w:r>
      <w:r w:rsidR="00A94A6E">
        <w:instrText xml:space="preserve"> SEQ Figure \* ARABIC </w:instrText>
      </w:r>
      <w:r w:rsidR="00A94A6E">
        <w:fldChar w:fldCharType="separate"/>
      </w:r>
      <w:r w:rsidR="001C1CE8">
        <w:rPr>
          <w:noProof/>
        </w:rPr>
        <w:t>2</w:t>
      </w:r>
      <w:r w:rsidR="00A94A6E">
        <w:rPr>
          <w:noProof/>
        </w:rPr>
        <w:fldChar w:fldCharType="end"/>
      </w:r>
      <w:r w:rsidRPr="00E73D1C">
        <w:t xml:space="preserve">: </w:t>
      </w:r>
      <w:r>
        <w:t xml:space="preserve">Total Processing </w:t>
      </w:r>
    </w:p>
    <w:p w:rsidR="00AB08C5" w:rsidRPr="00994CCD" w:rsidRDefault="00AB08C5" w:rsidP="00AB08C5">
      <w:pPr>
        <w:pStyle w:val="Heading2"/>
      </w:pPr>
      <w:bookmarkStart w:id="55" w:name="_Toc400437986"/>
      <w:r w:rsidRPr="00994CCD">
        <w:t>Precondition</w:t>
      </w:r>
      <w:bookmarkEnd w:id="55"/>
    </w:p>
    <w:p w:rsidR="00AB08C5" w:rsidRDefault="00AB08C5" w:rsidP="000A2FCA">
      <w:pPr>
        <w:pStyle w:val="BodyText"/>
        <w:numPr>
          <w:ilvl w:val="0"/>
          <w:numId w:val="1"/>
        </w:numPr>
      </w:pPr>
      <w:r w:rsidRPr="00A74D70">
        <w:t>An item is added to a pre-order deposit transaction.</w:t>
      </w:r>
    </w:p>
    <w:p w:rsidR="00CF6035" w:rsidRPr="00A74D70" w:rsidRDefault="00CF6035" w:rsidP="000A2FCA">
      <w:pPr>
        <w:pStyle w:val="BodyText"/>
        <w:numPr>
          <w:ilvl w:val="0"/>
          <w:numId w:val="1"/>
        </w:numPr>
      </w:pPr>
      <w:r>
        <w:t>Total is selected on the Pre-Order Item Entry screen</w:t>
      </w:r>
    </w:p>
    <w:p w:rsidR="00AB08C5" w:rsidRDefault="00AB08C5" w:rsidP="00AB08C5">
      <w:pPr>
        <w:pStyle w:val="Heading2"/>
      </w:pPr>
      <w:bookmarkStart w:id="56" w:name="_Toc400437987"/>
      <w:r w:rsidRPr="00994CCD">
        <w:t>Main Flow</w:t>
      </w:r>
      <w:bookmarkEnd w:id="56"/>
    </w:p>
    <w:p w:rsidR="0058582B" w:rsidRPr="0058582B" w:rsidRDefault="0058582B" w:rsidP="0058582B">
      <w:pPr>
        <w:pStyle w:val="BodyText"/>
      </w:pPr>
      <w:r>
        <w:t>See Total Processing Feature Document.</w:t>
      </w:r>
    </w:p>
    <w:p w:rsidR="00AB08C5" w:rsidRPr="00994CCD" w:rsidRDefault="00AB08C5" w:rsidP="00AB08C5">
      <w:pPr>
        <w:pStyle w:val="Heading2"/>
      </w:pPr>
      <w:bookmarkStart w:id="57" w:name="_Toc400437988"/>
      <w:r w:rsidRPr="00994CCD">
        <w:t>Alternate Flows</w:t>
      </w:r>
      <w:bookmarkEnd w:id="57"/>
    </w:p>
    <w:p w:rsidR="00AB08C5" w:rsidRDefault="00AB08C5" w:rsidP="00AB08C5">
      <w:pPr>
        <w:pStyle w:val="Heading3"/>
      </w:pPr>
      <w:r w:rsidRPr="00994CCD">
        <w:t>Alternate Flow 1</w:t>
      </w:r>
    </w:p>
    <w:p w:rsidR="00AE4563" w:rsidRPr="00AE4563" w:rsidRDefault="00AE4563" w:rsidP="00AE4563">
      <w:pPr>
        <w:pStyle w:val="BodyText"/>
      </w:pPr>
      <w:r>
        <w:t>None</w:t>
      </w:r>
    </w:p>
    <w:p w:rsidR="00AB08C5" w:rsidRPr="00994CCD" w:rsidRDefault="00AB08C5" w:rsidP="00AB08C5">
      <w:pPr>
        <w:pStyle w:val="Heading2"/>
      </w:pPr>
      <w:bookmarkStart w:id="58" w:name="_Toc400437989"/>
      <w:r w:rsidRPr="00994CCD">
        <w:lastRenderedPageBreak/>
        <w:t>Post Condition</w:t>
      </w:r>
      <w:bookmarkEnd w:id="58"/>
    </w:p>
    <w:p w:rsidR="00AB08C5" w:rsidRPr="00881AEE" w:rsidRDefault="00AE4563" w:rsidP="000A2FCA">
      <w:pPr>
        <w:pStyle w:val="BodyText"/>
        <w:numPr>
          <w:ilvl w:val="0"/>
          <w:numId w:val="1"/>
        </w:numPr>
      </w:pPr>
      <w:r w:rsidRPr="00881AEE">
        <w:t>Pre-Order Deposit Transaction is completed.</w:t>
      </w:r>
    </w:p>
    <w:p w:rsidR="00AB08C5" w:rsidRPr="00994CCD" w:rsidRDefault="00AB08C5" w:rsidP="00AB08C5">
      <w:pPr>
        <w:pStyle w:val="Heading2"/>
      </w:pPr>
      <w:bookmarkStart w:id="59" w:name="_Toc400437990"/>
      <w:r w:rsidRPr="00994CCD">
        <w:t>Special Requirements</w:t>
      </w:r>
      <w:bookmarkEnd w:id="59"/>
    </w:p>
    <w:p w:rsidR="00AB08C5" w:rsidRDefault="00AB08C5" w:rsidP="000A2FCA">
      <w:pPr>
        <w:pStyle w:val="BodyText"/>
        <w:numPr>
          <w:ilvl w:val="0"/>
          <w:numId w:val="10"/>
        </w:numPr>
      </w:pPr>
      <w:r>
        <w:t xml:space="preserve">The system does not </w:t>
      </w:r>
      <w:r w:rsidR="00CF6035">
        <w:t>execute any additional processing when Total is selected</w:t>
      </w:r>
      <w:r>
        <w:t>.</w:t>
      </w:r>
      <w:r w:rsidR="00CF6035">
        <w:t xml:space="preserve">  This includes </w:t>
      </w:r>
      <w:r w:rsidR="00AE4563">
        <w:t>Deal and Tax Service.  Since Manager Approval and Signature Capture with Terms is not executed against the item as it is sold in Pre-Order Deposit transaction, the system does not need to execute those processes during total time.</w:t>
      </w:r>
    </w:p>
    <w:p w:rsidR="00AE4563" w:rsidRDefault="00AE4563" w:rsidP="000A2FCA">
      <w:pPr>
        <w:pStyle w:val="BodyText"/>
        <w:numPr>
          <w:ilvl w:val="0"/>
          <w:numId w:val="10"/>
        </w:numPr>
      </w:pPr>
      <w:r>
        <w:t xml:space="preserve">The system allows only certain tenders to be used during a pre-order deposit transaction.  </w:t>
      </w:r>
      <w:r w:rsidRPr="00AE4563">
        <w:rPr>
          <w:b/>
        </w:rPr>
        <w:t>Note</w:t>
      </w:r>
      <w:r>
        <w:t>:  The current setup is to not allow Loyalty Certificates and Finance Plan Tenders to be added to pre-order deposit transaction.</w:t>
      </w:r>
    </w:p>
    <w:p w:rsidR="00C00034" w:rsidRDefault="00C00034" w:rsidP="000A2FCA">
      <w:pPr>
        <w:pStyle w:val="BodyText"/>
        <w:numPr>
          <w:ilvl w:val="0"/>
          <w:numId w:val="10"/>
        </w:numPr>
      </w:pPr>
      <w:r>
        <w:t>Receipt header, pre-footer and footer messages are setup for the Pre-Order Deposit Transaction type</w:t>
      </w:r>
    </w:p>
    <w:p w:rsidR="001708A5" w:rsidRDefault="001708A5" w:rsidP="000A2FCA">
      <w:pPr>
        <w:pStyle w:val="BodyText"/>
        <w:numPr>
          <w:ilvl w:val="1"/>
          <w:numId w:val="10"/>
        </w:numPr>
      </w:pPr>
      <w:r>
        <w:t xml:space="preserve">If there is no Pre-Order Deposit transaction type receipt header, pre-footer or footer messages defined, the system prints the standard sale header, pre-footer or footer message.  </w:t>
      </w:r>
    </w:p>
    <w:p w:rsidR="00C00034" w:rsidRPr="00C33531" w:rsidRDefault="00C00034" w:rsidP="000A2FCA">
      <w:pPr>
        <w:pStyle w:val="BodyText"/>
        <w:numPr>
          <w:ilvl w:val="0"/>
          <w:numId w:val="10"/>
        </w:numPr>
      </w:pPr>
      <w:r w:rsidRPr="00C33531">
        <w:t>The item receipt messaging is not printed on Pre-Order Deposit Transacti</w:t>
      </w:r>
      <w:r w:rsidR="00881AEE" w:rsidRPr="00C33531">
        <w:t>on Recei</w:t>
      </w:r>
      <w:r w:rsidRPr="00C33531">
        <w:t>pt.</w:t>
      </w:r>
    </w:p>
    <w:p w:rsidR="001708A5" w:rsidRDefault="001708A5" w:rsidP="000A2FCA">
      <w:pPr>
        <w:pStyle w:val="BodyText"/>
        <w:numPr>
          <w:ilvl w:val="0"/>
          <w:numId w:val="10"/>
        </w:numPr>
      </w:pPr>
      <w:r>
        <w:t>Pre-Order Deposit Transaction is eligible to be reprinted</w:t>
      </w:r>
      <w:r w:rsidR="005D08D9">
        <w:t xml:space="preserve"> during a Reprint Receipt option.</w:t>
      </w:r>
    </w:p>
    <w:p w:rsidR="001708A5" w:rsidRDefault="001708A5" w:rsidP="000A2FCA">
      <w:pPr>
        <w:pStyle w:val="BodyText"/>
        <w:numPr>
          <w:ilvl w:val="0"/>
          <w:numId w:val="10"/>
        </w:numPr>
      </w:pPr>
      <w:r>
        <w:t xml:space="preserve">Pre-Order Deposit Transaction is not eligible to </w:t>
      </w:r>
      <w:proofErr w:type="gramStart"/>
      <w:r w:rsidR="005D08D9">
        <w:t>printed</w:t>
      </w:r>
      <w:proofErr w:type="gramEnd"/>
      <w:r w:rsidR="005D08D9">
        <w:t xml:space="preserve"> during a Reprint Gift Receipt option. </w:t>
      </w:r>
    </w:p>
    <w:p w:rsidR="005D08D9" w:rsidRDefault="005D08D9" w:rsidP="000A2FCA">
      <w:pPr>
        <w:pStyle w:val="BodyText"/>
        <w:numPr>
          <w:ilvl w:val="0"/>
          <w:numId w:val="10"/>
        </w:numPr>
      </w:pPr>
      <w:r>
        <w:t>The ‘Total Quantity Sold’ line on the receipt is not printed for a Pre-Order Deposit Transaction.</w:t>
      </w:r>
    </w:p>
    <w:p w:rsidR="00AB08C5" w:rsidRPr="00320A86" w:rsidRDefault="00AB08C5" w:rsidP="00AB08C5">
      <w:pPr>
        <w:pStyle w:val="Heading3"/>
      </w:pPr>
      <w:r w:rsidRPr="00320A86">
        <w:t>Special Offline Requirements</w:t>
      </w:r>
    </w:p>
    <w:p w:rsidR="00AB08C5" w:rsidRDefault="00AB08C5" w:rsidP="00AB08C5">
      <w:pPr>
        <w:pStyle w:val="BodyText"/>
        <w:rPr>
          <w:color w:val="FF0000"/>
        </w:rPr>
      </w:pPr>
      <w:r>
        <w:rPr>
          <w:color w:val="FF0000"/>
        </w:rPr>
        <w:t>TBD</w:t>
      </w:r>
    </w:p>
    <w:p w:rsidR="00AB08C5" w:rsidRPr="00320A86" w:rsidRDefault="00AB08C5" w:rsidP="00AB08C5">
      <w:pPr>
        <w:pStyle w:val="Heading3"/>
      </w:pPr>
      <w:r w:rsidRPr="00320A86">
        <w:t xml:space="preserve">Data </w:t>
      </w:r>
      <w:proofErr w:type="spellStart"/>
      <w:r w:rsidRPr="00320A86">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AB08C5" w:rsidRPr="00166947" w:rsidTr="005D08D9">
        <w:trPr>
          <w:cantSplit/>
        </w:trPr>
        <w:tc>
          <w:tcPr>
            <w:tcW w:w="1284" w:type="pct"/>
            <w:tcBorders>
              <w:top w:val="single" w:sz="8" w:space="0" w:color="4F81BD"/>
              <w:left w:val="single" w:sz="8" w:space="0" w:color="4F81BD"/>
              <w:bottom w:val="single" w:sz="18" w:space="0" w:color="4F81BD"/>
              <w:right w:val="single" w:sz="8" w:space="0" w:color="4F81BD"/>
            </w:tcBorders>
          </w:tcPr>
          <w:p w:rsidR="00AB08C5" w:rsidRPr="00166947" w:rsidRDefault="00AB08C5" w:rsidP="005D08D9">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AB08C5" w:rsidRDefault="00AB08C5" w:rsidP="005D08D9">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AB08C5" w:rsidRPr="00166947" w:rsidRDefault="00AB08C5" w:rsidP="005D08D9">
            <w:pPr>
              <w:rPr>
                <w:b/>
                <w:szCs w:val="20"/>
              </w:rPr>
            </w:pPr>
            <w:r>
              <w:rPr>
                <w:b/>
                <w:szCs w:val="20"/>
              </w:rPr>
              <w:t>Destination</w:t>
            </w:r>
          </w:p>
        </w:tc>
      </w:tr>
      <w:tr w:rsidR="00AB08C5"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AE4563" w:rsidP="005D08D9">
            <w:pPr>
              <w:rPr>
                <w:rFonts w:cs="Arial"/>
                <w:bCs/>
                <w:szCs w:val="20"/>
              </w:rPr>
            </w:pPr>
            <w:r w:rsidRPr="00881AEE">
              <w:rPr>
                <w:rFonts w:cs="Arial"/>
                <w:bCs/>
                <w:szCs w:val="20"/>
              </w:rPr>
              <w:t>Final Pre-Order Deposit Amount</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5D08D9" w:rsidP="005D08D9">
            <w:pPr>
              <w:rPr>
                <w:rFonts w:cs="Arial"/>
                <w:szCs w:val="20"/>
              </w:rPr>
            </w:pPr>
            <w:r w:rsidRPr="00881AEE">
              <w:rPr>
                <w:rFonts w:cs="Arial"/>
                <w:szCs w:val="20"/>
              </w:rPr>
              <w:t>After the total lines, the system prints the final deposit amount in the EJ</w:t>
            </w:r>
            <w:r w:rsidR="00525FC9" w:rsidRPr="00881AEE">
              <w:rPr>
                <w:rFonts w:cs="Arial"/>
                <w:szCs w:val="20"/>
              </w:rPr>
              <w:t xml:space="preserve"> after the transaction has been completely tendered</w:t>
            </w:r>
            <w:r w:rsidRPr="00881AEE">
              <w:rPr>
                <w:rFonts w:cs="Arial"/>
                <w:szCs w:val="20"/>
              </w:rPr>
              <w:t>.  The text is the following “FINAL PRE-ORDER DEPOSI</w:t>
            </w:r>
            <w:r w:rsidR="00525FC9" w:rsidRPr="00881AEE">
              <w:rPr>
                <w:rFonts w:cs="Arial"/>
                <w:szCs w:val="20"/>
              </w:rPr>
              <w:t xml:space="preserve">T”.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AE4563" w:rsidP="000A2FCA">
            <w:pPr>
              <w:numPr>
                <w:ilvl w:val="0"/>
                <w:numId w:val="1"/>
              </w:numPr>
              <w:rPr>
                <w:rFonts w:cs="Arial"/>
                <w:szCs w:val="20"/>
              </w:rPr>
            </w:pPr>
            <w:r w:rsidRPr="00881AEE">
              <w:rPr>
                <w:rFonts w:cs="Arial"/>
                <w:szCs w:val="20"/>
              </w:rPr>
              <w:t>E-Journal</w:t>
            </w:r>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C00034" w:rsidP="005D08D9">
            <w:pPr>
              <w:rPr>
                <w:rFonts w:cs="Arial"/>
                <w:bCs/>
                <w:szCs w:val="20"/>
              </w:rPr>
            </w:pPr>
            <w:r w:rsidRPr="00881AEE">
              <w:rPr>
                <w:rFonts w:cs="Arial"/>
                <w:bCs/>
                <w:szCs w:val="20"/>
              </w:rPr>
              <w:t>Transaction Type 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C00034" w:rsidP="005D08D9">
            <w:pPr>
              <w:rPr>
                <w:rFonts w:cs="Arial"/>
                <w:szCs w:val="20"/>
              </w:rPr>
            </w:pPr>
            <w:r w:rsidRPr="00881AEE">
              <w:rPr>
                <w:rFonts w:cs="Arial"/>
                <w:szCs w:val="20"/>
              </w:rPr>
              <w:t xml:space="preserve">The transaction type ID for Pre-Order Deposit is written to the </w:t>
            </w:r>
            <w:proofErr w:type="spellStart"/>
            <w:r w:rsidRPr="00881AEE">
              <w:rPr>
                <w:rFonts w:cs="Arial"/>
                <w:szCs w:val="20"/>
              </w:rPr>
              <w:t>POSLog</w:t>
            </w:r>
            <w:proofErr w:type="spellEnd"/>
            <w:r w:rsidRPr="00881AEE">
              <w:rPr>
                <w:rFonts w:cs="Arial"/>
                <w:szCs w:val="20"/>
              </w:rPr>
              <w: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0A2FCA">
            <w:pPr>
              <w:numPr>
                <w:ilvl w:val="0"/>
                <w:numId w:val="1"/>
              </w:numPr>
              <w:rPr>
                <w:rFonts w:cs="Arial"/>
                <w:szCs w:val="20"/>
              </w:rPr>
            </w:pPr>
            <w:proofErr w:type="spellStart"/>
            <w:r w:rsidRPr="00881AEE">
              <w:rPr>
                <w:rFonts w:cs="Arial"/>
                <w:szCs w:val="20"/>
              </w:rPr>
              <w:t>POSLog</w:t>
            </w:r>
            <w:proofErr w:type="spellEnd"/>
          </w:p>
        </w:tc>
      </w:tr>
      <w:tr w:rsidR="00C00034"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C00034" w:rsidP="005D08D9">
            <w:pPr>
              <w:rPr>
                <w:rFonts w:cs="Arial"/>
                <w:bCs/>
                <w:szCs w:val="20"/>
              </w:rPr>
            </w:pPr>
            <w:r w:rsidRPr="00881AEE">
              <w:rPr>
                <w:rFonts w:cs="Arial"/>
                <w:bCs/>
                <w:szCs w:val="20"/>
              </w:rPr>
              <w:t xml:space="preserve">Layaway </w:t>
            </w:r>
            <w:r w:rsidR="00881AEE" w:rsidRPr="00881AEE">
              <w:rPr>
                <w:rFonts w:cs="Arial"/>
                <w:bCs/>
                <w:szCs w:val="20"/>
              </w:rPr>
              <w:t xml:space="preserve">Line </w:t>
            </w:r>
            <w:r w:rsidRPr="00881AEE">
              <w:rPr>
                <w:rFonts w:cs="Arial"/>
                <w:bCs/>
                <w:szCs w:val="20"/>
              </w:rPr>
              <w:t>Item Data</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C00034" w:rsidP="005D08D9">
            <w:pPr>
              <w:rPr>
                <w:rFonts w:cs="Arial"/>
                <w:szCs w:val="20"/>
              </w:rPr>
            </w:pPr>
            <w:r w:rsidRPr="00881AEE">
              <w:rPr>
                <w:rFonts w:cs="Arial"/>
                <w:szCs w:val="20"/>
              </w:rPr>
              <w:t xml:space="preserve">Each item sold in a Pre-Order Deposit Transaction is written </w:t>
            </w:r>
            <w:r w:rsidR="00881AEE" w:rsidRPr="00881AEE">
              <w:rPr>
                <w:rFonts w:cs="Arial"/>
                <w:szCs w:val="20"/>
              </w:rPr>
              <w:t>as a Layaway Line Item.</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881AEE" w:rsidP="000A2FCA">
            <w:pPr>
              <w:numPr>
                <w:ilvl w:val="0"/>
                <w:numId w:val="1"/>
              </w:numPr>
              <w:rPr>
                <w:rFonts w:cs="Arial"/>
                <w:szCs w:val="20"/>
              </w:rPr>
            </w:pPr>
            <w:proofErr w:type="spellStart"/>
            <w:r w:rsidRPr="00881AEE">
              <w:rPr>
                <w:rFonts w:cs="Arial"/>
                <w:szCs w:val="20"/>
              </w:rPr>
              <w:t>POSLog</w:t>
            </w:r>
            <w:proofErr w:type="spellEnd"/>
          </w:p>
        </w:tc>
      </w:tr>
      <w:tr w:rsidR="00881AEE"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5D08D9">
            <w:pPr>
              <w:rPr>
                <w:rFonts w:cs="Arial"/>
                <w:bCs/>
                <w:szCs w:val="20"/>
              </w:rPr>
            </w:pPr>
            <w:r w:rsidRPr="00881AEE">
              <w:rPr>
                <w:rFonts w:cs="Arial"/>
                <w:bCs/>
                <w:szCs w:val="20"/>
              </w:rPr>
              <w:t>Payment on Account Line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5D08D9">
            <w:pPr>
              <w:rPr>
                <w:rFonts w:cs="Arial"/>
                <w:szCs w:val="20"/>
              </w:rPr>
            </w:pPr>
            <w:r w:rsidRPr="00881AEE">
              <w:rPr>
                <w:rFonts w:cs="Arial"/>
                <w:szCs w:val="20"/>
              </w:rPr>
              <w:t>A Payment on Account Line Item is written with the total Pre-Order Deposit amount.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0A2FCA">
            <w:pPr>
              <w:numPr>
                <w:ilvl w:val="0"/>
                <w:numId w:val="1"/>
              </w:numPr>
              <w:rPr>
                <w:rFonts w:cs="Arial"/>
                <w:szCs w:val="20"/>
              </w:rPr>
            </w:pPr>
            <w:proofErr w:type="spellStart"/>
            <w:r w:rsidRPr="00881AEE">
              <w:rPr>
                <w:rFonts w:cs="Arial"/>
                <w:szCs w:val="20"/>
              </w:rPr>
              <w:t>POSLog</w:t>
            </w:r>
            <w:proofErr w:type="spellEnd"/>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5D08D9">
            <w:pPr>
              <w:rPr>
                <w:rFonts w:cs="Arial"/>
                <w:bCs/>
                <w:szCs w:val="20"/>
              </w:rPr>
            </w:pPr>
            <w:r w:rsidRPr="00881AEE">
              <w:rPr>
                <w:rFonts w:cs="Arial"/>
                <w:bCs/>
                <w:szCs w:val="20"/>
              </w:rPr>
              <w:t>Transaction Type</w:t>
            </w:r>
            <w:r w:rsidR="00C00034" w:rsidRPr="00881AEE">
              <w:rPr>
                <w:rFonts w:cs="Arial"/>
                <w:bCs/>
                <w:szCs w:val="20"/>
              </w:rPr>
              <w:t xml:space="preserve"> Text</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5D08D9">
            <w:pPr>
              <w:rPr>
                <w:rFonts w:cs="Arial"/>
                <w:szCs w:val="20"/>
              </w:rPr>
            </w:pPr>
            <w:r w:rsidRPr="00881AEE">
              <w:rPr>
                <w:rFonts w:cs="Arial"/>
                <w:szCs w:val="20"/>
              </w:rPr>
              <w:t>The transaction type is printed on the receipt below the transaction key information.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0A2FCA">
            <w:pPr>
              <w:numPr>
                <w:ilvl w:val="0"/>
                <w:numId w:val="1"/>
              </w:numPr>
              <w:rPr>
                <w:rFonts w:cs="Arial"/>
                <w:szCs w:val="20"/>
              </w:rPr>
            </w:pPr>
            <w:r w:rsidRPr="00881AEE">
              <w:rPr>
                <w:rFonts w:cs="Arial"/>
                <w:szCs w:val="20"/>
              </w:rPr>
              <w:t>Receipt</w:t>
            </w:r>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5D08D9">
            <w:pPr>
              <w:rPr>
                <w:rFonts w:cs="Arial"/>
                <w:bCs/>
                <w:szCs w:val="20"/>
              </w:rPr>
            </w:pPr>
            <w:r w:rsidRPr="00881AEE">
              <w:rPr>
                <w:rFonts w:cs="Arial"/>
                <w:bCs/>
                <w:szCs w:val="20"/>
              </w:rPr>
              <w:t>Transaction Receipt Messaging</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5D08D9">
            <w:pPr>
              <w:rPr>
                <w:rFonts w:cs="Arial"/>
                <w:szCs w:val="20"/>
              </w:rPr>
            </w:pPr>
            <w:r w:rsidRPr="00881AEE">
              <w:rPr>
                <w:rFonts w:cs="Arial"/>
                <w:szCs w:val="20"/>
              </w:rPr>
              <w:t>The header, pre-footer, footer messaging that setup for the Pre-Order Deposit Transaction Type.</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0A2FCA">
            <w:pPr>
              <w:numPr>
                <w:ilvl w:val="0"/>
                <w:numId w:val="1"/>
              </w:numPr>
              <w:rPr>
                <w:rFonts w:cs="Arial"/>
                <w:szCs w:val="20"/>
              </w:rPr>
            </w:pPr>
            <w:r w:rsidRPr="00881AEE">
              <w:rPr>
                <w:rFonts w:cs="Arial"/>
                <w:szCs w:val="20"/>
              </w:rPr>
              <w:t>Receipt</w:t>
            </w:r>
          </w:p>
        </w:tc>
      </w:tr>
    </w:tbl>
    <w:p w:rsidR="00FD5BA1" w:rsidRPr="00272E9F" w:rsidRDefault="00FD5BA1" w:rsidP="00FD5BA1">
      <w:pPr>
        <w:pStyle w:val="Heading1"/>
        <w:rPr>
          <w:i/>
        </w:rPr>
      </w:pPr>
      <w:bookmarkStart w:id="60" w:name="_Ref400437318"/>
      <w:bookmarkStart w:id="61" w:name="_Ref400437321"/>
      <w:bookmarkStart w:id="62" w:name="_Toc400437991"/>
      <w:r w:rsidRPr="00272E9F">
        <w:rPr>
          <w:i/>
        </w:rPr>
        <w:t>Supplemental Specifications</w:t>
      </w:r>
      <w:bookmarkEnd w:id="42"/>
      <w:bookmarkEnd w:id="60"/>
      <w:bookmarkEnd w:id="61"/>
      <w:bookmarkEnd w:id="62"/>
    </w:p>
    <w:p w:rsidR="00F57308" w:rsidRDefault="00F57308" w:rsidP="00A41912">
      <w:pPr>
        <w:pStyle w:val="Heading2"/>
      </w:pPr>
      <w:bookmarkStart w:id="63" w:name="_Toc400437992"/>
      <w:bookmarkStart w:id="64" w:name="_Toc353444181"/>
      <w:bookmarkStart w:id="65" w:name="_Toc320880020"/>
      <w:r>
        <w:t>Deal Service</w:t>
      </w:r>
      <w:bookmarkEnd w:id="63"/>
    </w:p>
    <w:p w:rsidR="00F57308" w:rsidRPr="00F57308" w:rsidRDefault="00F57308" w:rsidP="00F57308">
      <w:pPr>
        <w:pStyle w:val="BodyText"/>
      </w:pPr>
      <w:r>
        <w:t xml:space="preserve">The Deal service is not executed during a Pre-Order Deposit transaction; no deals are checked or applied to the items added to the transaction. </w:t>
      </w:r>
    </w:p>
    <w:p w:rsidR="00A41912" w:rsidRPr="00753D4E" w:rsidRDefault="00A41912" w:rsidP="00A41912">
      <w:pPr>
        <w:pStyle w:val="Heading2"/>
      </w:pPr>
      <w:bookmarkStart w:id="66" w:name="_Toc400437993"/>
      <w:r w:rsidRPr="00753D4E">
        <w:t>Electronic Journal</w:t>
      </w:r>
      <w:bookmarkEnd w:id="64"/>
      <w:bookmarkEnd w:id="66"/>
      <w:r w:rsidRPr="00753D4E">
        <w:t xml:space="preserve"> </w:t>
      </w:r>
    </w:p>
    <w:p w:rsidR="00A41912" w:rsidRPr="00753D4E" w:rsidRDefault="00A41912" w:rsidP="00A41912">
      <w:pPr>
        <w:pStyle w:val="BodyText"/>
      </w:pPr>
      <w:r w:rsidRPr="00753D4E">
        <w:t>Electronic journal mockups for this feature are documented in the Electronic Journal document.</w:t>
      </w:r>
    </w:p>
    <w:p w:rsidR="001C18F0" w:rsidRDefault="001C18F0">
      <w:pPr>
        <w:rPr>
          <w:ins w:id="67" w:author="Amy Byers" w:date="2015-03-23T11:24:00Z"/>
          <w:rFonts w:cs="Arial"/>
          <w:b/>
          <w:bCs/>
          <w:iCs/>
          <w:sz w:val="24"/>
          <w:szCs w:val="28"/>
        </w:rPr>
      </w:pPr>
      <w:bookmarkStart w:id="68" w:name="_Toc400437994"/>
      <w:bookmarkStart w:id="69" w:name="_Toc353444186"/>
      <w:ins w:id="70" w:author="Amy Byers" w:date="2015-03-23T11:24:00Z">
        <w:r>
          <w:br w:type="page"/>
        </w:r>
      </w:ins>
    </w:p>
    <w:p w:rsidR="00753D4E" w:rsidRPr="00753D4E" w:rsidRDefault="00753D4E" w:rsidP="00753D4E">
      <w:pPr>
        <w:pStyle w:val="Heading2"/>
      </w:pPr>
      <w:r w:rsidRPr="00753D4E">
        <w:lastRenderedPageBreak/>
        <w:t>Modify Item Feature</w:t>
      </w:r>
      <w:bookmarkEnd w:id="68"/>
    </w:p>
    <w:p w:rsidR="00753D4E" w:rsidRDefault="001B3D85" w:rsidP="00753D4E">
      <w:pPr>
        <w:pStyle w:val="BodyText"/>
      </w:pPr>
      <w:r w:rsidRPr="00753D4E">
        <w:t xml:space="preserve">Once a </w:t>
      </w:r>
      <w:r>
        <w:t>Pre-Order</w:t>
      </w:r>
      <w:r w:rsidRPr="00753D4E">
        <w:t xml:space="preserve"> Deposit transaction has been started only the following </w:t>
      </w:r>
      <w:r>
        <w:t>is the availability of item modification</w:t>
      </w:r>
      <w:r w:rsidRPr="00753D4E">
        <w:t>:</w:t>
      </w:r>
    </w:p>
    <w:p w:rsidR="001B3D85" w:rsidRDefault="001B3D85" w:rsidP="000A2FCA">
      <w:pPr>
        <w:pStyle w:val="BodyText"/>
        <w:numPr>
          <w:ilvl w:val="0"/>
          <w:numId w:val="12"/>
        </w:numPr>
        <w:ind w:left="1080"/>
      </w:pPr>
      <w:r>
        <w:t>Available Item Modify Menu Options</w:t>
      </w:r>
    </w:p>
    <w:p w:rsidR="001B3D85" w:rsidRDefault="001B3D85" w:rsidP="000A2FCA">
      <w:pPr>
        <w:pStyle w:val="BodyText"/>
        <w:numPr>
          <w:ilvl w:val="1"/>
          <w:numId w:val="12"/>
        </w:numPr>
      </w:pPr>
      <w:r>
        <w:t>Sales Person Capture</w:t>
      </w:r>
    </w:p>
    <w:p w:rsidR="001B3D85" w:rsidRDefault="001B3D85" w:rsidP="000A2FCA">
      <w:pPr>
        <w:pStyle w:val="BodyText"/>
        <w:numPr>
          <w:ilvl w:val="1"/>
          <w:numId w:val="12"/>
        </w:numPr>
        <w:rPr>
          <w:ins w:id="71" w:author="Amy Byers" w:date="2015-03-23T11:24:00Z"/>
        </w:rPr>
      </w:pPr>
      <w:r>
        <w:t>Item Void</w:t>
      </w:r>
    </w:p>
    <w:p w:rsidR="001C18F0" w:rsidRDefault="001C18F0" w:rsidP="000A2FCA">
      <w:pPr>
        <w:pStyle w:val="BodyText"/>
        <w:numPr>
          <w:ilvl w:val="1"/>
          <w:numId w:val="12"/>
        </w:numPr>
      </w:pPr>
      <w:ins w:id="72" w:author="Amy Byers" w:date="2015-03-23T11:24:00Z">
        <w:r>
          <w:t>Quantity Override</w:t>
        </w:r>
      </w:ins>
    </w:p>
    <w:p w:rsidR="001B3D85" w:rsidRDefault="001B3D85" w:rsidP="000A2FCA">
      <w:pPr>
        <w:pStyle w:val="BodyText"/>
        <w:numPr>
          <w:ilvl w:val="0"/>
          <w:numId w:val="12"/>
        </w:numPr>
        <w:ind w:left="1080"/>
      </w:pPr>
      <w:r>
        <w:t>Not Available Item Modify Menu Options</w:t>
      </w:r>
    </w:p>
    <w:p w:rsidR="001B3D85" w:rsidRDefault="001B3D85" w:rsidP="000A2FCA">
      <w:pPr>
        <w:pStyle w:val="BodyText"/>
        <w:numPr>
          <w:ilvl w:val="1"/>
          <w:numId w:val="12"/>
        </w:numPr>
      </w:pPr>
      <w:r>
        <w:t>Tax Exempt</w:t>
      </w:r>
    </w:p>
    <w:p w:rsidR="001B3D85" w:rsidRDefault="001B3D85" w:rsidP="000A2FCA">
      <w:pPr>
        <w:pStyle w:val="BodyText"/>
        <w:numPr>
          <w:ilvl w:val="1"/>
          <w:numId w:val="12"/>
        </w:numPr>
      </w:pPr>
      <w:r>
        <w:t>Tax Override</w:t>
      </w:r>
    </w:p>
    <w:p w:rsidR="001B3D85" w:rsidRDefault="001B3D85" w:rsidP="000A2FCA">
      <w:pPr>
        <w:pStyle w:val="BodyText"/>
        <w:numPr>
          <w:ilvl w:val="1"/>
          <w:numId w:val="12"/>
        </w:numPr>
      </w:pPr>
      <w:r>
        <w:t>Price Override</w:t>
      </w:r>
    </w:p>
    <w:p w:rsidR="001B3D85" w:rsidRDefault="001B3D85" w:rsidP="000A2FCA">
      <w:pPr>
        <w:pStyle w:val="BodyText"/>
        <w:numPr>
          <w:ilvl w:val="1"/>
          <w:numId w:val="12"/>
        </w:numPr>
      </w:pPr>
      <w:r>
        <w:t>Manual Item Discount</w:t>
      </w:r>
    </w:p>
    <w:p w:rsidR="001B3D85" w:rsidRDefault="001B3D85" w:rsidP="000A2FCA">
      <w:pPr>
        <w:pStyle w:val="BodyText"/>
        <w:numPr>
          <w:ilvl w:val="1"/>
          <w:numId w:val="12"/>
        </w:numPr>
      </w:pPr>
      <w:r>
        <w:t>Raincheck</w:t>
      </w:r>
    </w:p>
    <w:p w:rsidR="001B3D85" w:rsidRDefault="001B3D85" w:rsidP="000A2FCA">
      <w:pPr>
        <w:pStyle w:val="BodyText"/>
        <w:numPr>
          <w:ilvl w:val="1"/>
          <w:numId w:val="12"/>
        </w:numPr>
      </w:pPr>
      <w:r>
        <w:t>Item Gift Receipt</w:t>
      </w:r>
    </w:p>
    <w:p w:rsidR="00A41912" w:rsidRPr="00753D4E" w:rsidRDefault="00A41912" w:rsidP="00A41912">
      <w:pPr>
        <w:pStyle w:val="Heading2"/>
      </w:pPr>
      <w:bookmarkStart w:id="73" w:name="_Toc400437995"/>
      <w:r w:rsidRPr="00753D4E">
        <w:t>Modify Transaction Feature</w:t>
      </w:r>
      <w:bookmarkEnd w:id="69"/>
      <w:bookmarkEnd w:id="73"/>
    </w:p>
    <w:p w:rsidR="00A41912" w:rsidRDefault="00A41912" w:rsidP="00A41912">
      <w:pPr>
        <w:pStyle w:val="BodyText"/>
      </w:pPr>
      <w:r w:rsidRPr="00753D4E">
        <w:t xml:space="preserve">The Modify Transaction use case is updated to add the option to </w:t>
      </w:r>
      <w:r w:rsidR="00753D4E" w:rsidRPr="00753D4E">
        <w:t>start a Pre-Order Deposit transaction type.  The option is only available if a transaction has not already been executed</w:t>
      </w:r>
      <w:r w:rsidRPr="00753D4E">
        <w:t>.</w:t>
      </w:r>
    </w:p>
    <w:p w:rsidR="001B3D85" w:rsidRDefault="001B3D85" w:rsidP="00A41912">
      <w:pPr>
        <w:pStyle w:val="BodyText"/>
      </w:pPr>
      <w:r w:rsidRPr="00753D4E">
        <w:t xml:space="preserve">Once a </w:t>
      </w:r>
      <w:r>
        <w:t>Layaway</w:t>
      </w:r>
      <w:r w:rsidRPr="00753D4E">
        <w:t xml:space="preserve"> Deposit transaction has been started only the following </w:t>
      </w:r>
      <w:r>
        <w:t>is the availability of transaction modifications</w:t>
      </w:r>
      <w:r w:rsidRPr="00753D4E">
        <w:t>:</w:t>
      </w:r>
    </w:p>
    <w:p w:rsidR="001B3D85" w:rsidRDefault="001B3D85" w:rsidP="000A2FCA">
      <w:pPr>
        <w:pStyle w:val="BodyText"/>
        <w:numPr>
          <w:ilvl w:val="0"/>
          <w:numId w:val="13"/>
        </w:numPr>
      </w:pPr>
      <w:r>
        <w:t>Available Modify Transaction Menu Options</w:t>
      </w:r>
    </w:p>
    <w:p w:rsidR="001B3D85" w:rsidRDefault="001B3D85" w:rsidP="000A2FCA">
      <w:pPr>
        <w:pStyle w:val="BodyText"/>
        <w:numPr>
          <w:ilvl w:val="0"/>
          <w:numId w:val="14"/>
        </w:numPr>
      </w:pPr>
      <w:r>
        <w:t>Sales Person Capture</w:t>
      </w:r>
    </w:p>
    <w:p w:rsidR="001B3D85" w:rsidRDefault="001B3D85" w:rsidP="000A2FCA">
      <w:pPr>
        <w:pStyle w:val="BodyText"/>
        <w:numPr>
          <w:ilvl w:val="0"/>
          <w:numId w:val="14"/>
        </w:numPr>
      </w:pPr>
      <w:r>
        <w:t>Transaction Void</w:t>
      </w:r>
    </w:p>
    <w:p w:rsidR="001B3D85" w:rsidRDefault="001B3D85" w:rsidP="000A2FCA">
      <w:pPr>
        <w:pStyle w:val="BodyText"/>
        <w:numPr>
          <w:ilvl w:val="0"/>
          <w:numId w:val="14"/>
        </w:numPr>
      </w:pPr>
      <w:r>
        <w:t>Suspend</w:t>
      </w:r>
    </w:p>
    <w:p w:rsidR="001B3D85" w:rsidRDefault="001B3D85" w:rsidP="000A2FCA">
      <w:pPr>
        <w:pStyle w:val="BodyText"/>
        <w:numPr>
          <w:ilvl w:val="0"/>
          <w:numId w:val="14"/>
        </w:numPr>
      </w:pPr>
      <w:r>
        <w:t>Transaction Transfer</w:t>
      </w:r>
    </w:p>
    <w:p w:rsidR="001B3D85" w:rsidRDefault="001B3D85" w:rsidP="000A2FCA">
      <w:pPr>
        <w:pStyle w:val="BodyText"/>
        <w:numPr>
          <w:ilvl w:val="0"/>
          <w:numId w:val="13"/>
        </w:numPr>
      </w:pPr>
      <w:r>
        <w:t xml:space="preserve">Not Available Modify Transaction Menu Options </w:t>
      </w:r>
    </w:p>
    <w:p w:rsidR="001B3D85" w:rsidRDefault="001B3D85" w:rsidP="000A2FCA">
      <w:pPr>
        <w:pStyle w:val="BodyText"/>
        <w:numPr>
          <w:ilvl w:val="0"/>
          <w:numId w:val="15"/>
        </w:numPr>
      </w:pPr>
      <w:r>
        <w:t>Tax Override</w:t>
      </w:r>
    </w:p>
    <w:p w:rsidR="001B3D85" w:rsidRDefault="001B3D85" w:rsidP="000A2FCA">
      <w:pPr>
        <w:pStyle w:val="BodyText"/>
        <w:numPr>
          <w:ilvl w:val="0"/>
          <w:numId w:val="15"/>
        </w:numPr>
      </w:pPr>
      <w:r>
        <w:t>Tax Exempt</w:t>
      </w:r>
    </w:p>
    <w:p w:rsidR="001B3D85" w:rsidRDefault="001B3D85" w:rsidP="000A2FCA">
      <w:pPr>
        <w:pStyle w:val="BodyText"/>
        <w:numPr>
          <w:ilvl w:val="0"/>
          <w:numId w:val="15"/>
        </w:numPr>
      </w:pPr>
      <w:r>
        <w:t>Kits on the Fly</w:t>
      </w:r>
    </w:p>
    <w:p w:rsidR="001B3D85" w:rsidRDefault="001B3D85" w:rsidP="000A2FCA">
      <w:pPr>
        <w:pStyle w:val="BodyText"/>
        <w:numPr>
          <w:ilvl w:val="0"/>
          <w:numId w:val="15"/>
        </w:numPr>
      </w:pPr>
      <w:r>
        <w:t>Loyalty Lookup</w:t>
      </w:r>
    </w:p>
    <w:p w:rsidR="001B3D85" w:rsidRDefault="001B3D85" w:rsidP="000A2FCA">
      <w:pPr>
        <w:pStyle w:val="BodyText"/>
        <w:numPr>
          <w:ilvl w:val="0"/>
          <w:numId w:val="15"/>
        </w:numPr>
      </w:pPr>
      <w:r>
        <w:t>Employee</w:t>
      </w:r>
    </w:p>
    <w:p w:rsidR="001B3D85" w:rsidRDefault="001B3D85" w:rsidP="000A2FCA">
      <w:pPr>
        <w:pStyle w:val="BodyText"/>
        <w:numPr>
          <w:ilvl w:val="0"/>
          <w:numId w:val="15"/>
        </w:numPr>
      </w:pPr>
      <w:r>
        <w:t>Transaction Gift Receipt</w:t>
      </w:r>
    </w:p>
    <w:p w:rsidR="001B3D85" w:rsidRDefault="001B3D85" w:rsidP="000A2FCA">
      <w:pPr>
        <w:pStyle w:val="BodyText"/>
        <w:numPr>
          <w:ilvl w:val="0"/>
          <w:numId w:val="15"/>
        </w:numPr>
      </w:pPr>
      <w:r>
        <w:t>GRID/WFMS – Service Order Scheduling</w:t>
      </w:r>
    </w:p>
    <w:p w:rsidR="001B3D85" w:rsidRDefault="001B3D85" w:rsidP="000A2FCA">
      <w:pPr>
        <w:pStyle w:val="BodyText"/>
        <w:numPr>
          <w:ilvl w:val="0"/>
          <w:numId w:val="15"/>
        </w:numPr>
      </w:pPr>
      <w:r>
        <w:t>Inventory Lookup</w:t>
      </w:r>
    </w:p>
    <w:p w:rsidR="00A41912" w:rsidRPr="00753D4E" w:rsidRDefault="00A41912" w:rsidP="00A41912">
      <w:pPr>
        <w:pStyle w:val="Heading2"/>
      </w:pPr>
      <w:bookmarkStart w:id="74" w:name="_Toc351623815"/>
      <w:bookmarkStart w:id="75" w:name="_Toc353444187"/>
      <w:bookmarkStart w:id="76" w:name="_Toc400437996"/>
      <w:proofErr w:type="spellStart"/>
      <w:r w:rsidRPr="00753D4E">
        <w:t>POSLog</w:t>
      </w:r>
      <w:bookmarkEnd w:id="74"/>
      <w:bookmarkEnd w:id="75"/>
      <w:bookmarkEnd w:id="76"/>
      <w:proofErr w:type="spellEnd"/>
    </w:p>
    <w:p w:rsidR="00A41912" w:rsidRPr="00753D4E" w:rsidRDefault="00A41912" w:rsidP="00A41912">
      <w:pPr>
        <w:pStyle w:val="BodyText"/>
      </w:pPr>
      <w:proofErr w:type="spellStart"/>
      <w:r w:rsidRPr="00753D4E">
        <w:t>POSLog</w:t>
      </w:r>
      <w:proofErr w:type="spellEnd"/>
      <w:r w:rsidRPr="00753D4E">
        <w:t xml:space="preserve"> mockups for this feature are documented in the </w:t>
      </w:r>
      <w:proofErr w:type="spellStart"/>
      <w:r w:rsidRPr="00753D4E">
        <w:t>POSLog</w:t>
      </w:r>
      <w:proofErr w:type="spellEnd"/>
      <w:r w:rsidRPr="00753D4E">
        <w:t xml:space="preserve"> document.  </w:t>
      </w:r>
      <w:r w:rsidR="00753D4E" w:rsidRPr="00753D4E">
        <w:t>Pre-Order Deposit</w:t>
      </w:r>
      <w:r w:rsidRPr="00753D4E">
        <w:t xml:space="preserve"> is its own transaction type.</w:t>
      </w:r>
      <w:r w:rsidR="00B0362A">
        <w:t xml:space="preserve">  The system filters out tax nodes from the </w:t>
      </w:r>
      <w:proofErr w:type="spellStart"/>
      <w:r w:rsidR="00B0362A">
        <w:t>POSLog</w:t>
      </w:r>
      <w:proofErr w:type="spellEnd"/>
      <w:r w:rsidR="00B0362A">
        <w:t xml:space="preserve"> and removes any links to tax nodes, and zeros out the transaction tax.  A Payment on Account node is written to the </w:t>
      </w:r>
      <w:proofErr w:type="spellStart"/>
      <w:r w:rsidR="00B0362A">
        <w:t>POSlog</w:t>
      </w:r>
      <w:proofErr w:type="spellEnd"/>
      <w:r w:rsidR="00B0362A">
        <w:t xml:space="preserve"> with the layaway deposit amount to the appropriate account number.</w:t>
      </w:r>
    </w:p>
    <w:p w:rsidR="00A41912" w:rsidRPr="00753D4E" w:rsidRDefault="00A41912" w:rsidP="00A41912">
      <w:pPr>
        <w:pStyle w:val="Heading2"/>
      </w:pPr>
      <w:bookmarkStart w:id="77" w:name="_Toc353444189"/>
      <w:bookmarkStart w:id="78" w:name="_Toc400437997"/>
      <w:r w:rsidRPr="00753D4E">
        <w:t>Printed Receipts</w:t>
      </w:r>
      <w:bookmarkEnd w:id="77"/>
      <w:bookmarkEnd w:id="78"/>
      <w:r w:rsidRPr="00753D4E">
        <w:t xml:space="preserve"> </w:t>
      </w:r>
    </w:p>
    <w:p w:rsidR="00A41912" w:rsidRPr="00753D4E" w:rsidRDefault="00A41912" w:rsidP="00A41912">
      <w:r w:rsidRPr="00753D4E">
        <w:t>Printed receipt mockups, where applicable, are documented in the Receipt Generation document</w:t>
      </w:r>
      <w:r w:rsidR="00753D4E" w:rsidRPr="00753D4E">
        <w:t>.  The Pre-Order Deposit is its own transaction type</w:t>
      </w:r>
      <w:r w:rsidRPr="00753D4E">
        <w:t xml:space="preserve">. </w:t>
      </w:r>
    </w:p>
    <w:p w:rsidR="00A74D70" w:rsidRDefault="00A74D70" w:rsidP="00A41912">
      <w:pPr>
        <w:pStyle w:val="Heading2"/>
      </w:pPr>
      <w:bookmarkStart w:id="79" w:name="_Toc400437998"/>
      <w:bookmarkStart w:id="80" w:name="_Toc353444193"/>
      <w:bookmarkStart w:id="81" w:name="_Toc353444194"/>
      <w:r>
        <w:lastRenderedPageBreak/>
        <w:t>Sale Feature</w:t>
      </w:r>
      <w:bookmarkEnd w:id="79"/>
    </w:p>
    <w:p w:rsidR="00A74D70" w:rsidRDefault="00A74D70" w:rsidP="00A74D70">
      <w:pPr>
        <w:pStyle w:val="BodyText"/>
      </w:pPr>
      <w:r>
        <w:t xml:space="preserve">A modified version of the sale process is executed on the items.  </w:t>
      </w:r>
    </w:p>
    <w:p w:rsidR="00ED425E" w:rsidRDefault="00ED425E" w:rsidP="00ED425E">
      <w:pPr>
        <w:pStyle w:val="BodyText"/>
        <w:numPr>
          <w:ilvl w:val="0"/>
          <w:numId w:val="16"/>
        </w:numPr>
      </w:pPr>
      <w:r>
        <w:t>The system uses the pre-order deposit price of the item instead of the retail selling price.</w:t>
      </w:r>
    </w:p>
    <w:p w:rsidR="00ED425E" w:rsidRDefault="00ED425E" w:rsidP="00ED425E">
      <w:pPr>
        <w:pStyle w:val="BodyText"/>
        <w:numPr>
          <w:ilvl w:val="0"/>
          <w:numId w:val="16"/>
        </w:numPr>
      </w:pPr>
      <w:r>
        <w:t xml:space="preserve">The system does not look at the following item attributes when determining if the item can be sold as Pre-Order: </w:t>
      </w:r>
    </w:p>
    <w:p w:rsidR="00ED425E" w:rsidRDefault="00ED425E" w:rsidP="00ED425E">
      <w:pPr>
        <w:pStyle w:val="BodyText"/>
        <w:numPr>
          <w:ilvl w:val="1"/>
          <w:numId w:val="16"/>
        </w:numPr>
      </w:pPr>
      <w:r>
        <w:t>Ability to sell item on device</w:t>
      </w:r>
    </w:p>
    <w:p w:rsidR="00ED425E" w:rsidRDefault="00ED425E" w:rsidP="00ED425E">
      <w:pPr>
        <w:pStyle w:val="BodyText"/>
        <w:numPr>
          <w:ilvl w:val="1"/>
          <w:numId w:val="16"/>
        </w:numPr>
      </w:pPr>
      <w:r>
        <w:t>Item cannot be sold outside of Related Item Process</w:t>
      </w:r>
    </w:p>
    <w:p w:rsidR="00ED425E" w:rsidRPr="00A74D70" w:rsidRDefault="00ED425E" w:rsidP="00ED425E">
      <w:pPr>
        <w:pStyle w:val="BodyText"/>
        <w:numPr>
          <w:ilvl w:val="0"/>
          <w:numId w:val="16"/>
        </w:numPr>
      </w:pPr>
      <w:r w:rsidRPr="00A74D70">
        <w:t xml:space="preserve">If a Pre-Order item is setup for one of the following item attributes or database setup, the system will </w:t>
      </w:r>
      <w:r w:rsidRPr="009D23B5">
        <w:rPr>
          <w:b/>
        </w:rPr>
        <w:t>not</w:t>
      </w:r>
      <w:r w:rsidRPr="00A74D70">
        <w:t xml:space="preserve"> execute the process during the selling of an item in a Pre-Order </w:t>
      </w:r>
      <w:r>
        <w:t xml:space="preserve">Deposit </w:t>
      </w:r>
      <w:r w:rsidRPr="00A74D70">
        <w:t>Transaction:</w:t>
      </w:r>
    </w:p>
    <w:p w:rsidR="00ED425E" w:rsidRPr="00A74D70" w:rsidRDefault="00ED425E" w:rsidP="00ED425E">
      <w:pPr>
        <w:pStyle w:val="BodyText"/>
        <w:numPr>
          <w:ilvl w:val="1"/>
          <w:numId w:val="16"/>
        </w:numPr>
      </w:pPr>
      <w:r w:rsidRPr="00A74D70">
        <w:t>Item Tax is not calculated</w:t>
      </w:r>
    </w:p>
    <w:p w:rsidR="00ED425E" w:rsidRDefault="00ED425E" w:rsidP="00ED425E">
      <w:pPr>
        <w:pStyle w:val="BodyText"/>
        <w:numPr>
          <w:ilvl w:val="1"/>
          <w:numId w:val="16"/>
        </w:numPr>
      </w:pPr>
      <w:r w:rsidRPr="003E05DA">
        <w:rPr>
          <w:bCs/>
        </w:rPr>
        <w:t>Schedulable Service Item Attribute</w:t>
      </w:r>
    </w:p>
    <w:p w:rsidR="00ED425E" w:rsidRPr="00A74D70" w:rsidRDefault="00ED425E" w:rsidP="00ED425E">
      <w:pPr>
        <w:pStyle w:val="BodyText"/>
        <w:numPr>
          <w:ilvl w:val="1"/>
          <w:numId w:val="16"/>
        </w:numPr>
      </w:pPr>
      <w:r w:rsidRPr="00A74D70">
        <w:t>Activation (such as Phone Cards, Third Party Gift Cards, Gift Cards)</w:t>
      </w:r>
    </w:p>
    <w:p w:rsidR="00ED425E" w:rsidRPr="00A74D70" w:rsidRDefault="00ED425E" w:rsidP="00ED425E">
      <w:pPr>
        <w:pStyle w:val="BodyText"/>
        <w:numPr>
          <w:ilvl w:val="1"/>
          <w:numId w:val="16"/>
        </w:numPr>
      </w:pPr>
      <w:r w:rsidRPr="00A74D70">
        <w:t>Price Required – the must be a Pre-Order Price associated with the item to be added</w:t>
      </w:r>
    </w:p>
    <w:p w:rsidR="00ED425E" w:rsidRPr="00A74D70" w:rsidRDefault="00ED425E" w:rsidP="00ED425E">
      <w:pPr>
        <w:pStyle w:val="BodyText"/>
        <w:numPr>
          <w:ilvl w:val="1"/>
          <w:numId w:val="16"/>
        </w:numPr>
      </w:pPr>
      <w:r w:rsidRPr="00A74D70">
        <w:t>Serial Number</w:t>
      </w:r>
    </w:p>
    <w:p w:rsidR="00ED425E" w:rsidRPr="00A74D70" w:rsidRDefault="00ED425E" w:rsidP="00ED425E">
      <w:pPr>
        <w:pStyle w:val="BodyText"/>
        <w:numPr>
          <w:ilvl w:val="1"/>
          <w:numId w:val="16"/>
        </w:numPr>
      </w:pPr>
      <w:r w:rsidRPr="00A74D70">
        <w:t xml:space="preserve">All relationships – Mandatory, Mandatory-Optional, Suggested Sell </w:t>
      </w:r>
    </w:p>
    <w:p w:rsidR="00ED425E" w:rsidRPr="00A74D70" w:rsidRDefault="00ED425E" w:rsidP="00ED425E">
      <w:pPr>
        <w:pStyle w:val="BodyText"/>
        <w:numPr>
          <w:ilvl w:val="1"/>
          <w:numId w:val="16"/>
        </w:numPr>
      </w:pPr>
      <w:r w:rsidRPr="00A74D70">
        <w:t>Custom Prompts</w:t>
      </w:r>
    </w:p>
    <w:p w:rsidR="00ED425E" w:rsidRPr="00A74D70" w:rsidRDefault="00ED425E" w:rsidP="00ED425E">
      <w:pPr>
        <w:pStyle w:val="BodyText"/>
        <w:numPr>
          <w:ilvl w:val="1"/>
          <w:numId w:val="16"/>
        </w:numPr>
      </w:pPr>
      <w:r w:rsidRPr="00A74D70">
        <w:t>Capture Credit Card</w:t>
      </w:r>
    </w:p>
    <w:p w:rsidR="00ED425E" w:rsidRPr="00A74D70" w:rsidRDefault="00ED425E" w:rsidP="00ED425E">
      <w:pPr>
        <w:pStyle w:val="BodyText"/>
        <w:numPr>
          <w:ilvl w:val="1"/>
          <w:numId w:val="16"/>
        </w:numPr>
      </w:pPr>
      <w:r w:rsidRPr="00A74D70">
        <w:t>Manager Approval on item</w:t>
      </w:r>
    </w:p>
    <w:p w:rsidR="00ED425E" w:rsidRDefault="00ED425E" w:rsidP="00ED425E">
      <w:pPr>
        <w:pStyle w:val="BodyText"/>
        <w:numPr>
          <w:ilvl w:val="1"/>
          <w:numId w:val="16"/>
        </w:numPr>
      </w:pPr>
      <w:r w:rsidRPr="00A74D70">
        <w:t>Signature Capture with Terms on item</w:t>
      </w:r>
    </w:p>
    <w:p w:rsidR="00A41912" w:rsidRPr="00F57308" w:rsidRDefault="00A41912" w:rsidP="00A41912">
      <w:pPr>
        <w:pStyle w:val="Heading2"/>
      </w:pPr>
      <w:bookmarkStart w:id="82" w:name="_Toc400437999"/>
      <w:r w:rsidRPr="00F57308">
        <w:t>Suspend Feature</w:t>
      </w:r>
      <w:bookmarkEnd w:id="80"/>
      <w:bookmarkEnd w:id="82"/>
    </w:p>
    <w:p w:rsidR="00A41912" w:rsidRPr="00F57308" w:rsidRDefault="00A41912" w:rsidP="00A41912">
      <w:pPr>
        <w:pStyle w:val="BodyText"/>
      </w:pPr>
      <w:r w:rsidRPr="00F57308">
        <w:t>The Suspend Use Case is updated to reflect that the data captured prior to suspending a transaction is available when the transaction is resumed.</w:t>
      </w:r>
      <w:r w:rsidR="00B0362A">
        <w:t xml:space="preserve">  A layaway deposit transaction is eligible to be suspended.</w:t>
      </w:r>
    </w:p>
    <w:p w:rsidR="00F57308" w:rsidRDefault="00F57308" w:rsidP="00A41912">
      <w:pPr>
        <w:pStyle w:val="Heading2"/>
      </w:pPr>
      <w:bookmarkStart w:id="83" w:name="_Toc400438000"/>
      <w:r>
        <w:t>Tax</w:t>
      </w:r>
      <w:bookmarkEnd w:id="83"/>
    </w:p>
    <w:p w:rsidR="00F57308" w:rsidRPr="00F57308" w:rsidRDefault="00F57308" w:rsidP="00F57308">
      <w:pPr>
        <w:pStyle w:val="BodyText"/>
      </w:pPr>
      <w:r>
        <w:t xml:space="preserve">The Tax service is not executed during a Pre-Order Deposit transaction; no tax is applied to the items added to the </w:t>
      </w:r>
      <w:r w:rsidR="00A74D70">
        <w:t xml:space="preserve">Pre-Order Deposit </w:t>
      </w:r>
      <w:r>
        <w:t xml:space="preserve">transaction. </w:t>
      </w:r>
    </w:p>
    <w:p w:rsidR="00A41912" w:rsidRPr="00753D4E" w:rsidRDefault="00A41912" w:rsidP="00A41912">
      <w:pPr>
        <w:pStyle w:val="Heading2"/>
      </w:pPr>
      <w:bookmarkStart w:id="84" w:name="_Toc400438001"/>
      <w:r w:rsidRPr="00753D4E">
        <w:t>Tender Feature</w:t>
      </w:r>
      <w:bookmarkEnd w:id="81"/>
      <w:bookmarkEnd w:id="84"/>
    </w:p>
    <w:p w:rsidR="00A41912" w:rsidRPr="00753D4E" w:rsidRDefault="00A41912" w:rsidP="00A41912">
      <w:pPr>
        <w:pStyle w:val="BodyText"/>
      </w:pPr>
      <w:r w:rsidRPr="00753D4E">
        <w:t xml:space="preserve">The Tender use case is updated to </w:t>
      </w:r>
      <w:r w:rsidR="004D0428">
        <w:t>display only tenders available for the transaction type</w:t>
      </w:r>
      <w:r w:rsidR="00753D4E" w:rsidRPr="00753D4E">
        <w:t>.</w:t>
      </w:r>
    </w:p>
    <w:p w:rsidR="00A41912" w:rsidRPr="00F57308" w:rsidRDefault="00A41912" w:rsidP="00A41912">
      <w:pPr>
        <w:pStyle w:val="Heading2"/>
      </w:pPr>
      <w:bookmarkStart w:id="85" w:name="_Toc353444196"/>
      <w:bookmarkStart w:id="86" w:name="_Toc400438002"/>
      <w:r w:rsidRPr="00F57308">
        <w:t>Total Processing Feature</w:t>
      </w:r>
      <w:bookmarkEnd w:id="85"/>
      <w:bookmarkEnd w:id="86"/>
    </w:p>
    <w:p w:rsidR="00A41912" w:rsidRPr="00F57308" w:rsidRDefault="00AB08C5" w:rsidP="00A41912">
      <w:pPr>
        <w:pStyle w:val="BodyText"/>
      </w:pPr>
      <w:r>
        <w:t xml:space="preserve">A modified version of the total processing features is executed.  </w:t>
      </w:r>
      <w:r w:rsidR="00E77471">
        <w:t>No additional processing happens during total time – this includes Deal and Tax Service</w:t>
      </w:r>
      <w:r w:rsidR="00753D4E" w:rsidRPr="00F57308">
        <w:t>.</w:t>
      </w:r>
      <w:r w:rsidR="00A41912" w:rsidRPr="00F57308">
        <w:t xml:space="preserve">  </w:t>
      </w:r>
    </w:p>
    <w:p w:rsidR="00A41912" w:rsidRPr="00F57308" w:rsidRDefault="00A41912" w:rsidP="00A41912">
      <w:pPr>
        <w:pStyle w:val="Heading2"/>
      </w:pPr>
      <w:bookmarkStart w:id="87" w:name="_Toc353444197"/>
      <w:bookmarkStart w:id="88" w:name="_Toc400438003"/>
      <w:r w:rsidRPr="00F57308">
        <w:t>Training Mode Feature</w:t>
      </w:r>
      <w:bookmarkEnd w:id="87"/>
      <w:bookmarkEnd w:id="88"/>
    </w:p>
    <w:p w:rsidR="00A41912" w:rsidRPr="004C16CA" w:rsidRDefault="00A41912" w:rsidP="00A41912">
      <w:pPr>
        <w:pStyle w:val="BodyText"/>
      </w:pPr>
      <w:r w:rsidRPr="00F57308">
        <w:t xml:space="preserve">The Training Mode use case is updated to add the Pre-Order Deposit feature to Training Mode and </w:t>
      </w:r>
      <w:r w:rsidR="00F57308" w:rsidRPr="00F57308">
        <w:t>no updates required to feature</w:t>
      </w:r>
      <w:r w:rsidRPr="00F57308">
        <w:t>.</w:t>
      </w:r>
    </w:p>
    <w:bookmarkEnd w:id="65"/>
    <w:p w:rsidR="00320DD3" w:rsidRPr="00272E9F" w:rsidRDefault="0015173B" w:rsidP="0015173B">
      <w:pPr>
        <w:pStyle w:val="Heading1"/>
        <w:rPr>
          <w:i/>
        </w:rPr>
      </w:pPr>
      <w:r w:rsidRPr="00272E9F">
        <w:rPr>
          <w:i/>
          <w:color w:val="FF0000"/>
        </w:rPr>
        <w:br w:type="page"/>
      </w:r>
      <w:bookmarkStart w:id="89" w:name="_Ref400437327"/>
      <w:bookmarkStart w:id="90" w:name="_Ref400437329"/>
      <w:bookmarkStart w:id="91" w:name="_Toc400438004"/>
      <w:r w:rsidR="0063125C" w:rsidRPr="00272E9F">
        <w:rPr>
          <w:i/>
        </w:rPr>
        <w:lastRenderedPageBreak/>
        <w:t xml:space="preserve">Screen </w:t>
      </w:r>
      <w:bookmarkEnd w:id="21"/>
      <w:r w:rsidR="00D01C88" w:rsidRPr="00272E9F">
        <w:rPr>
          <w:i/>
        </w:rPr>
        <w:t>Layouts</w:t>
      </w:r>
      <w:bookmarkEnd w:id="89"/>
      <w:bookmarkEnd w:id="90"/>
      <w:bookmarkEnd w:id="91"/>
    </w:p>
    <w:p w:rsidR="00320DD3" w:rsidRPr="00994CCD" w:rsidRDefault="00A74D70" w:rsidP="00994CCD">
      <w:pPr>
        <w:pStyle w:val="Heading2"/>
      </w:pPr>
      <w:bookmarkStart w:id="92" w:name="_Toc400438005"/>
      <w:bookmarkStart w:id="93" w:name="_Toc49744827"/>
      <w:r>
        <w:t xml:space="preserve">Pre-Order </w:t>
      </w:r>
      <w:r w:rsidR="00E73D1C">
        <w:t xml:space="preserve">Deposit </w:t>
      </w:r>
      <w:r>
        <w:t>Item Entry</w:t>
      </w:r>
      <w:bookmarkEnd w:id="92"/>
    </w:p>
    <w:bookmarkEnd w:id="93"/>
    <w:p w:rsidR="00FD5BA1" w:rsidRPr="004D0428" w:rsidRDefault="004D0428" w:rsidP="00FD5BA1">
      <w:pPr>
        <w:pStyle w:val="BodyText"/>
      </w:pPr>
      <w:r w:rsidRPr="004D0428">
        <w:t xml:space="preserve">This screen allows the operator to add items to a Pre-Order Deposit transaction or select an option from the menu.  </w:t>
      </w:r>
      <w:r w:rsidR="004E1135">
        <w:t xml:space="preserve">The system displays the transaction type text on the top of the screen. </w:t>
      </w:r>
      <w:r w:rsidR="004E1135" w:rsidRPr="004D0428">
        <w:t xml:space="preserve"> </w:t>
      </w:r>
      <w:r w:rsidRPr="004D0428">
        <w:t>Once an item is added to the transaction, the system displays the item description, SKU and pre-order deposit price.  The transaction summary area shows the transaction’s subtotal, tax total and transaction tota</w:t>
      </w:r>
      <w:r>
        <w:t>l</w:t>
      </w:r>
      <w:r w:rsidRPr="004D0428">
        <w:t>.</w:t>
      </w:r>
    </w:p>
    <w:p w:rsidR="00FD5BA1" w:rsidRDefault="00FD5BA1" w:rsidP="00D81D1F">
      <w:pPr>
        <w:pStyle w:val="Heading3"/>
      </w:pPr>
      <w:r w:rsidRPr="00320A86">
        <w:t>Mockup</w:t>
      </w:r>
    </w:p>
    <w:p w:rsidR="00E73D1C" w:rsidRPr="00E73D1C" w:rsidRDefault="00D265B2" w:rsidP="001C18F0">
      <w:pPr>
        <w:pStyle w:val="BodyText"/>
        <w:jc w:val="center"/>
        <w:pPrChange w:id="94" w:author="Amy Byers" w:date="2015-03-23T11:25:00Z">
          <w:pPr>
            <w:pStyle w:val="BodyText"/>
          </w:pPr>
        </w:pPrChange>
      </w:pPr>
      <w:del w:id="95" w:author="Amy Byers" w:date="2015-03-23T11:25:00Z">
        <w:r w:rsidDel="001C18F0">
          <w:rPr>
            <w:noProof/>
          </w:rPr>
          <w:drawing>
            <wp:inline distT="0" distB="0" distL="0" distR="0" wp14:anchorId="4C34EC38" wp14:editId="2556F3F7">
              <wp:extent cx="6858000" cy="4003675"/>
              <wp:effectExtent l="19050" t="0" r="0" b="0"/>
              <wp:docPr id="9" name="Picture 8" descr="Item Entry - P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Entry - Pre-Order.png"/>
                      <pic:cNvPicPr/>
                    </pic:nvPicPr>
                    <pic:blipFill>
                      <a:blip r:embed="rId19" cstate="print"/>
                      <a:stretch>
                        <a:fillRect/>
                      </a:stretch>
                    </pic:blipFill>
                    <pic:spPr>
                      <a:xfrm>
                        <a:off x="0" y="0"/>
                        <a:ext cx="6858000" cy="4003675"/>
                      </a:xfrm>
                      <a:prstGeom prst="rect">
                        <a:avLst/>
                      </a:prstGeom>
                    </pic:spPr>
                  </pic:pic>
                </a:graphicData>
              </a:graphic>
            </wp:inline>
          </w:drawing>
        </w:r>
      </w:del>
      <w:ins w:id="96" w:author="Amy Byers" w:date="2015-03-23T11:25:00Z">
        <w:r w:rsidR="001C18F0">
          <w:rPr>
            <w:noProof/>
          </w:rPr>
          <w:drawing>
            <wp:inline distT="0" distB="0" distL="0" distR="0">
              <wp:extent cx="585216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Order Item Entry Scree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52160" cy="3657600"/>
                      </a:xfrm>
                      <a:prstGeom prst="rect">
                        <a:avLst/>
                      </a:prstGeom>
                    </pic:spPr>
                  </pic:pic>
                </a:graphicData>
              </a:graphic>
            </wp:inline>
          </w:drawing>
        </w:r>
      </w:ins>
    </w:p>
    <w:p w:rsidR="001B1EE2" w:rsidRPr="00E73D1C" w:rsidRDefault="00FD5BA1" w:rsidP="00FD5BA1">
      <w:pPr>
        <w:pStyle w:val="Caption"/>
      </w:pPr>
      <w:bookmarkStart w:id="97" w:name="_Toc321143877"/>
      <w:r w:rsidRPr="00E73D1C">
        <w:t xml:space="preserve">Figure </w:t>
      </w:r>
      <w:r w:rsidR="00A94A6E">
        <w:fldChar w:fldCharType="begin"/>
      </w:r>
      <w:r w:rsidR="00A94A6E">
        <w:instrText xml:space="preserve"> SEQ Figure \* ARABIC </w:instrText>
      </w:r>
      <w:r w:rsidR="00A94A6E">
        <w:fldChar w:fldCharType="separate"/>
      </w:r>
      <w:r w:rsidR="001C1CE8">
        <w:rPr>
          <w:noProof/>
        </w:rPr>
        <w:t>3</w:t>
      </w:r>
      <w:r w:rsidR="00A94A6E">
        <w:rPr>
          <w:noProof/>
        </w:rPr>
        <w:fldChar w:fldCharType="end"/>
      </w:r>
      <w:r w:rsidRPr="00E73D1C">
        <w:t xml:space="preserve">: </w:t>
      </w:r>
      <w:bookmarkEnd w:id="97"/>
      <w:r w:rsidR="00E73D1C" w:rsidRPr="00E73D1C">
        <w:t>Pre-Order Deposit Item Entry</w:t>
      </w:r>
    </w:p>
    <w:p w:rsidR="000916F9" w:rsidRPr="00320A86" w:rsidRDefault="00234825" w:rsidP="0051277F">
      <w:pPr>
        <w:pStyle w:val="Heading3"/>
      </w:pPr>
      <w:r w:rsidRPr="00320A86">
        <w:t>Instruction</w:t>
      </w:r>
      <w:r w:rsidR="009C1FFA">
        <w:t xml:space="preserve"> </w:t>
      </w:r>
      <w:r w:rsidR="003B6D48">
        <w:t>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3740F8" w:rsidRPr="00583AE6" w:rsidTr="00E73D1C">
        <w:trPr>
          <w:cantSplit/>
        </w:trPr>
        <w:tc>
          <w:tcPr>
            <w:tcW w:w="10809" w:type="dxa"/>
            <w:tcBorders>
              <w:top w:val="single" w:sz="8" w:space="0" w:color="4F81BD"/>
              <w:left w:val="single" w:sz="8" w:space="0" w:color="4F81BD"/>
              <w:bottom w:val="single" w:sz="18" w:space="0" w:color="4F81BD"/>
              <w:right w:val="single" w:sz="8" w:space="0" w:color="4F81BD"/>
            </w:tcBorders>
          </w:tcPr>
          <w:p w:rsidR="003740F8" w:rsidRPr="00583AE6" w:rsidRDefault="00234825" w:rsidP="00721745">
            <w:pPr>
              <w:rPr>
                <w:b/>
                <w:bCs/>
                <w:szCs w:val="20"/>
              </w:rPr>
            </w:pPr>
            <w:r>
              <w:rPr>
                <w:b/>
                <w:bCs/>
                <w:szCs w:val="20"/>
              </w:rPr>
              <w:t>Instructions</w:t>
            </w:r>
          </w:p>
        </w:tc>
      </w:tr>
      <w:tr w:rsidR="003740F8" w:rsidRPr="00583AE6" w:rsidTr="00E73D1C">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3740F8" w:rsidRPr="00471998" w:rsidRDefault="00E73D1C" w:rsidP="00721745">
            <w:pPr>
              <w:rPr>
                <w:bCs/>
                <w:szCs w:val="20"/>
              </w:rPr>
            </w:pPr>
            <w:r>
              <w:rPr>
                <w:bCs/>
                <w:szCs w:val="20"/>
              </w:rPr>
              <w:t>None</w:t>
            </w:r>
          </w:p>
        </w:tc>
      </w:tr>
    </w:tbl>
    <w:p w:rsidR="004D0428" w:rsidRDefault="004D0428" w:rsidP="004D0428">
      <w:pPr>
        <w:pStyle w:val="BodyText"/>
        <w:rPr>
          <w:rFonts w:cs="Arial"/>
          <w:szCs w:val="26"/>
        </w:rPr>
      </w:pPr>
      <w:r>
        <w:br w:type="page"/>
      </w:r>
    </w:p>
    <w:p w:rsidR="008A0D9D" w:rsidRPr="00320A86" w:rsidRDefault="008A0D9D" w:rsidP="0051277F">
      <w:pPr>
        <w:pStyle w:val="Heading3"/>
      </w:pPr>
      <w:r w:rsidRPr="00320A86">
        <w:lastRenderedPageBreak/>
        <w:t>Navigation</w:t>
      </w:r>
      <w:r w:rsidR="003B6D48">
        <w:t>/Menu Key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20"/>
        <w:gridCol w:w="1547"/>
        <w:gridCol w:w="3684"/>
        <w:gridCol w:w="3613"/>
      </w:tblGrid>
      <w:tr w:rsidR="00366130" w:rsidRPr="00583AE6" w:rsidTr="00E73D1C">
        <w:trPr>
          <w:cantSplit/>
        </w:trPr>
        <w:tc>
          <w:tcPr>
            <w:tcW w:w="1742"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Pr>
                <w:b/>
                <w:bCs/>
              </w:rPr>
              <w:t>Label</w:t>
            </w:r>
            <w:r w:rsidR="008A5046">
              <w:rPr>
                <w:b/>
                <w:bCs/>
              </w:rPr>
              <w:t xml:space="preserve"> Text</w:t>
            </w:r>
          </w:p>
        </w:tc>
        <w:tc>
          <w:tcPr>
            <w:tcW w:w="1573" w:type="dxa"/>
            <w:tcBorders>
              <w:top w:val="single" w:sz="8" w:space="0" w:color="4F81BD"/>
              <w:left w:val="single" w:sz="8" w:space="0" w:color="4F81BD"/>
              <w:bottom w:val="single" w:sz="18" w:space="0" w:color="4F81BD"/>
              <w:right w:val="single" w:sz="8" w:space="0" w:color="4F81BD"/>
            </w:tcBorders>
          </w:tcPr>
          <w:p w:rsidR="00366130" w:rsidRDefault="00366130" w:rsidP="00366130">
            <w:pPr>
              <w:pStyle w:val="BodyText"/>
              <w:spacing w:after="0"/>
              <w:rPr>
                <w:b/>
                <w:bCs/>
              </w:rPr>
            </w:pPr>
            <w:r>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sidRPr="00583AE6">
              <w:rPr>
                <w:b/>
                <w:bCs/>
              </w:rPr>
              <w:t>Notes</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Information</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Information</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None</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Item Entry</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Item Entry</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Scanner and keyboard are valid entry methods</w:t>
            </w:r>
          </w:p>
        </w:tc>
      </w:tr>
      <w:tr w:rsidR="00220326"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220326" w:rsidRPr="00BA68A9" w:rsidRDefault="00220326" w:rsidP="00E1523B">
            <w:pPr>
              <w:pStyle w:val="BodyText"/>
              <w:spacing w:after="0"/>
            </w:pPr>
            <w:r>
              <w:t>Sliding Drawer Handle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220326" w:rsidRPr="00BA68A9" w:rsidRDefault="00220326" w:rsidP="00E1523B">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Tran Modify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Only the following Transaction Modifications are available for Pre-Order Deposit Transaction:</w:t>
            </w:r>
          </w:p>
          <w:p w:rsidR="00220326" w:rsidRDefault="00220326" w:rsidP="000A2FCA">
            <w:pPr>
              <w:pStyle w:val="BodyText"/>
              <w:numPr>
                <w:ilvl w:val="0"/>
                <w:numId w:val="1"/>
              </w:numPr>
              <w:spacing w:after="0"/>
            </w:pPr>
            <w:r>
              <w:t>Sales Person Capture</w:t>
            </w:r>
          </w:p>
          <w:p w:rsidR="00220326" w:rsidRDefault="00220326" w:rsidP="000A2FCA">
            <w:pPr>
              <w:pStyle w:val="BodyText"/>
              <w:numPr>
                <w:ilvl w:val="0"/>
                <w:numId w:val="1"/>
              </w:numPr>
              <w:spacing w:after="0"/>
            </w:pPr>
            <w:r>
              <w:t>Transaction Void</w:t>
            </w:r>
          </w:p>
          <w:p w:rsidR="00220326" w:rsidRDefault="00220326" w:rsidP="000A2FCA">
            <w:pPr>
              <w:pStyle w:val="BodyText"/>
              <w:numPr>
                <w:ilvl w:val="0"/>
                <w:numId w:val="1"/>
              </w:numPr>
              <w:spacing w:after="0"/>
            </w:pPr>
            <w:r>
              <w:t>Suspend</w:t>
            </w:r>
          </w:p>
          <w:p w:rsidR="0019056D" w:rsidRDefault="0019056D" w:rsidP="000A2FCA">
            <w:pPr>
              <w:pStyle w:val="BodyText"/>
              <w:numPr>
                <w:ilvl w:val="0"/>
                <w:numId w:val="1"/>
              </w:numPr>
              <w:spacing w:after="0"/>
            </w:pPr>
            <w:r>
              <w:t>Transaction Transfer</w:t>
            </w:r>
          </w:p>
          <w:p w:rsidR="0019056D" w:rsidRDefault="0019056D" w:rsidP="000A2FCA">
            <w:pPr>
              <w:pStyle w:val="BodyText"/>
              <w:numPr>
                <w:ilvl w:val="0"/>
                <w:numId w:val="1"/>
              </w:numPr>
              <w:spacing w:after="0"/>
            </w:pPr>
            <w:r>
              <w:t>Loyalty Lookup</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Item Modify</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Item Modify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Only the following Item Modifications are available for Pre-Order Deposit Transaction:</w:t>
            </w:r>
          </w:p>
          <w:p w:rsidR="00220326" w:rsidRDefault="00220326" w:rsidP="000A2FCA">
            <w:pPr>
              <w:pStyle w:val="BodyText"/>
              <w:numPr>
                <w:ilvl w:val="0"/>
                <w:numId w:val="1"/>
              </w:numPr>
              <w:spacing w:after="0"/>
            </w:pPr>
            <w:r>
              <w:t>Sales Person Capture</w:t>
            </w:r>
          </w:p>
          <w:p w:rsidR="00220326" w:rsidRDefault="00220326" w:rsidP="000A2FCA">
            <w:pPr>
              <w:pStyle w:val="BodyText"/>
              <w:numPr>
                <w:ilvl w:val="0"/>
                <w:numId w:val="1"/>
              </w:numPr>
              <w:spacing w:after="0"/>
            </w:pPr>
            <w:r>
              <w:t>Item Void</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Total</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Complete Pre-Order Deposit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Enabled once a transaction is in progress</w:t>
            </w:r>
          </w:p>
        </w:tc>
      </w:tr>
    </w:tbl>
    <w:p w:rsidR="00320DD3" w:rsidRDefault="009B24E6" w:rsidP="0051277F">
      <w:pPr>
        <w:pStyle w:val="Heading3"/>
      </w:pPr>
      <w:r w:rsidRPr="00320A86">
        <w:t>Data/</w:t>
      </w:r>
      <w:r w:rsidR="00234825" w:rsidRPr="00320A86">
        <w:t xml:space="preserve">Input </w:t>
      </w:r>
      <w:r w:rsidR="003B6D48">
        <w:t>Field</w:t>
      </w:r>
    </w:p>
    <w:p w:rsidR="00E73D1C" w:rsidRPr="001B3D85" w:rsidRDefault="001B3D85" w:rsidP="00E73D1C">
      <w:pPr>
        <w:pStyle w:val="BodyText"/>
        <w:rPr>
          <w:i/>
        </w:rPr>
      </w:pPr>
      <w:r w:rsidRPr="001B3D85">
        <w:rPr>
          <w:b/>
          <w:i/>
        </w:rPr>
        <w:t>Note</w:t>
      </w:r>
      <w:r w:rsidRPr="001B3D85">
        <w:rPr>
          <w:i/>
        </w:rPr>
        <w:t xml:space="preserve">: </w:t>
      </w:r>
      <w:r w:rsidR="00E73D1C" w:rsidRPr="001B3D85">
        <w:rPr>
          <w:i/>
        </w:rPr>
        <w:t xml:space="preserve">The </w:t>
      </w:r>
      <w:r w:rsidR="00DC01FA" w:rsidRPr="001B3D85">
        <w:rPr>
          <w:i/>
        </w:rPr>
        <w:t>Data/Input f</w:t>
      </w:r>
      <w:r w:rsidR="00E73D1C" w:rsidRPr="001B3D85">
        <w:rPr>
          <w:i/>
        </w:rPr>
        <w:t>ields are the same as the Sale Item Entry.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42"/>
        <w:gridCol w:w="1038"/>
        <w:gridCol w:w="960"/>
        <w:gridCol w:w="1422"/>
        <w:gridCol w:w="1144"/>
        <w:gridCol w:w="1144"/>
        <w:gridCol w:w="2914"/>
      </w:tblGrid>
      <w:tr w:rsidR="00FD5BA1" w:rsidRPr="00583AE6" w:rsidTr="00E73D1C">
        <w:trPr>
          <w:cantSplit/>
        </w:trPr>
        <w:tc>
          <w:tcPr>
            <w:tcW w:w="1942"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bookmarkStart w:id="98" w:name="_Toc71960218"/>
            <w:r w:rsidRPr="00583AE6">
              <w:rPr>
                <w:b/>
                <w:bCs/>
              </w:rPr>
              <w:t>Label</w:t>
            </w:r>
            <w:r w:rsidR="00F32799">
              <w:rPr>
                <w:b/>
                <w:bCs/>
              </w:rPr>
              <w:t>/Placeholder Text</w:t>
            </w:r>
          </w:p>
        </w:tc>
        <w:tc>
          <w:tcPr>
            <w:tcW w:w="1042"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proofErr w:type="spellStart"/>
            <w:r w:rsidRPr="00583AE6">
              <w:rPr>
                <w:b/>
                <w:bCs/>
              </w:rPr>
              <w:t>Req’d</w:t>
            </w:r>
            <w:proofErr w:type="spellEnd"/>
            <w:r w:rsidRPr="00583AE6">
              <w:rPr>
                <w:b/>
                <w:bCs/>
              </w:rPr>
              <w:t>?</w:t>
            </w:r>
          </w:p>
        </w:tc>
        <w:tc>
          <w:tcPr>
            <w:tcW w:w="1453"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Data Type</w:t>
            </w:r>
          </w:p>
        </w:tc>
        <w:tc>
          <w:tcPr>
            <w:tcW w:w="11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Min</w:t>
            </w:r>
          </w:p>
          <w:p w:rsidR="00FD5BA1" w:rsidRPr="00583AE6" w:rsidRDefault="00FD5BA1" w:rsidP="00366130">
            <w:pPr>
              <w:pStyle w:val="BodyText"/>
              <w:spacing w:after="0"/>
              <w:rPr>
                <w:b/>
                <w:bCs/>
              </w:rPr>
            </w:pPr>
            <w:r w:rsidRPr="00583AE6">
              <w:rPr>
                <w:b/>
                <w:bCs/>
              </w:rPr>
              <w:t>Length</w:t>
            </w:r>
          </w:p>
        </w:tc>
        <w:tc>
          <w:tcPr>
            <w:tcW w:w="11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Max</w:t>
            </w:r>
          </w:p>
          <w:p w:rsidR="00FD5BA1" w:rsidRPr="00583AE6" w:rsidRDefault="00FD5BA1" w:rsidP="00366130">
            <w:pPr>
              <w:pStyle w:val="BodyText"/>
              <w:spacing w:after="0"/>
              <w:rPr>
                <w:b/>
                <w:bCs/>
              </w:rPr>
            </w:pPr>
            <w:r w:rsidRPr="00583AE6">
              <w:rPr>
                <w:b/>
                <w:bCs/>
              </w:rPr>
              <w:t>Length</w:t>
            </w:r>
          </w:p>
        </w:tc>
        <w:tc>
          <w:tcPr>
            <w:tcW w:w="3080"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Notes</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SKU</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Numeric</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pPr>
              <w:pStyle w:val="BodyText"/>
              <w:spacing w:after="0"/>
            </w:pPr>
            <w:r w:rsidRPr="00EE3D6E">
              <w:t>1</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8</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DA0829" w:rsidRDefault="00E73D1C" w:rsidP="00E1523B">
            <w:pPr>
              <w:pStyle w:val="BodyText"/>
              <w:spacing w:after="0"/>
              <w:rPr>
                <w:color w:val="FF0000"/>
              </w:rPr>
            </w:pPr>
            <w:r w:rsidRPr="00B25300">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Price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rPr>
                <w:color w:val="FF0000"/>
              </w:rPr>
            </w:pPr>
            <w:r w:rsidRPr="00B25300">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Description</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Text</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1</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32</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Subtotal: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Tax 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Pr>
                <w:bCs/>
              </w:rPr>
              <w:t>Balance Due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B25300">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rPr>
                <w:rFonts w:cs="Arial"/>
              </w:rPr>
            </w:pPr>
            <w:r>
              <w:rPr>
                <w:rFonts w:cs="Arial"/>
              </w:rPr>
              <w:t>Display Only</w:t>
            </w:r>
          </w:p>
        </w:tc>
      </w:tr>
    </w:tbl>
    <w:p w:rsidR="00FB3F03" w:rsidRPr="00320A86" w:rsidRDefault="003B6D48" w:rsidP="0051277F">
      <w:pPr>
        <w:pStyle w:val="Heading3"/>
      </w:pPr>
      <w:r>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5B008D" w:rsidRPr="00166947"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5B008D" w:rsidRPr="00166947" w:rsidRDefault="005B008D" w:rsidP="00366130">
            <w:pPr>
              <w:rPr>
                <w:b/>
              </w:rPr>
            </w:pPr>
            <w:r>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5B008D" w:rsidRDefault="005B008D" w:rsidP="00366130">
            <w:pPr>
              <w:rPr>
                <w:b/>
                <w:szCs w:val="20"/>
              </w:rPr>
            </w:pPr>
            <w:r>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5B008D" w:rsidRPr="00166947" w:rsidRDefault="005B008D" w:rsidP="00366130">
            <w:pPr>
              <w:rPr>
                <w:b/>
                <w:szCs w:val="20"/>
              </w:rPr>
            </w:pPr>
            <w:r>
              <w:rPr>
                <w:b/>
                <w:szCs w:val="20"/>
              </w:rPr>
              <w:t>Default Value</w:t>
            </w:r>
          </w:p>
        </w:tc>
      </w:tr>
      <w:tr w:rsidR="005B008D" w:rsidRPr="00F55689"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F55689" w:rsidP="00366130">
            <w:pPr>
              <w:rPr>
                <w:bCs/>
                <w:szCs w:val="20"/>
              </w:rPr>
            </w:pPr>
            <w:r w:rsidRPr="00F55689">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5B008D" w:rsidP="000A2FCA">
            <w:pPr>
              <w:numPr>
                <w:ilvl w:val="0"/>
                <w:numId w:val="1"/>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5B008D" w:rsidP="00366130">
            <w:pPr>
              <w:rPr>
                <w:szCs w:val="20"/>
              </w:rPr>
            </w:pPr>
          </w:p>
        </w:tc>
      </w:tr>
    </w:tbl>
    <w:p w:rsidR="004D0428" w:rsidRPr="006D6E1B" w:rsidRDefault="004D0428" w:rsidP="004D0428">
      <w:pPr>
        <w:pStyle w:val="Heading3"/>
        <w:tabs>
          <w:tab w:val="num" w:pos="720"/>
        </w:tabs>
      </w:pPr>
      <w:r>
        <w:t xml:space="preserve">Item Not </w:t>
      </w:r>
      <w:r w:rsidR="0019056D">
        <w:t>Found</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D0428" w:rsidRPr="006D6E1B" w:rsidTr="00E1523B">
        <w:trPr>
          <w:cantSplit/>
        </w:trPr>
        <w:tc>
          <w:tcPr>
            <w:tcW w:w="1618" w:type="dxa"/>
            <w:tcBorders>
              <w:right w:val="single" w:sz="18" w:space="0" w:color="4F81BD"/>
            </w:tcBorders>
          </w:tcPr>
          <w:p w:rsidR="004D0428" w:rsidRPr="006D6E1B" w:rsidRDefault="004D0428" w:rsidP="00E1523B">
            <w:pPr>
              <w:rPr>
                <w:b/>
                <w:bCs/>
                <w:szCs w:val="20"/>
              </w:rPr>
            </w:pPr>
            <w:r w:rsidRPr="006D6E1B">
              <w:rPr>
                <w:b/>
                <w:bCs/>
                <w:szCs w:val="20"/>
              </w:rPr>
              <w:t>Description</w:t>
            </w:r>
          </w:p>
        </w:tc>
        <w:tc>
          <w:tcPr>
            <w:tcW w:w="9213" w:type="dxa"/>
            <w:tcBorders>
              <w:right w:val="single" w:sz="8" w:space="0" w:color="4F81BD"/>
            </w:tcBorders>
          </w:tcPr>
          <w:p w:rsidR="004D0428" w:rsidRPr="006D6E1B" w:rsidRDefault="004D0428" w:rsidP="0019056D">
            <w:pPr>
              <w:rPr>
                <w:bCs/>
                <w:szCs w:val="20"/>
              </w:rPr>
            </w:pPr>
            <w:r>
              <w:rPr>
                <w:bCs/>
                <w:szCs w:val="20"/>
              </w:rPr>
              <w:t>This message is displayed w</w:t>
            </w:r>
            <w:r w:rsidR="0019056D">
              <w:rPr>
                <w:bCs/>
                <w:szCs w:val="20"/>
              </w:rPr>
              <w:t xml:space="preserve">hen the item that is entered </w:t>
            </w:r>
            <w:r>
              <w:rPr>
                <w:bCs/>
                <w:szCs w:val="20"/>
              </w:rPr>
              <w:t xml:space="preserve">is not found in the database. </w:t>
            </w:r>
            <w:r w:rsidRPr="006D6E1B">
              <w:rPr>
                <w:bCs/>
                <w:szCs w:val="20"/>
              </w:rPr>
              <w:t xml:space="preserve"> Acknowledging the message returns the operator to the </w:t>
            </w:r>
            <w:r w:rsidR="0019056D">
              <w:rPr>
                <w:bCs/>
                <w:szCs w:val="20"/>
              </w:rPr>
              <w:t>Layaway</w:t>
            </w:r>
            <w:r>
              <w:rPr>
                <w:bCs/>
                <w:szCs w:val="20"/>
              </w:rPr>
              <w:t xml:space="preserve"> Deposit </w:t>
            </w:r>
            <w:r w:rsidRPr="006D6E1B">
              <w:rPr>
                <w:bCs/>
                <w:szCs w:val="20"/>
              </w:rPr>
              <w:t xml:space="preserve">Item Entry screen.  </w:t>
            </w:r>
          </w:p>
        </w:tc>
      </w:tr>
      <w:tr w:rsidR="004D0428" w:rsidRPr="006D6E1B" w:rsidTr="00E1523B">
        <w:trPr>
          <w:cantSplit/>
        </w:trPr>
        <w:tc>
          <w:tcPr>
            <w:tcW w:w="1618" w:type="dxa"/>
            <w:tcBorders>
              <w:bottom w:val="single" w:sz="8" w:space="0" w:color="4F81BD"/>
              <w:right w:val="single" w:sz="18" w:space="0" w:color="4F81BD"/>
            </w:tcBorders>
            <w:shd w:val="clear" w:color="auto" w:fill="D3DFEE"/>
          </w:tcPr>
          <w:p w:rsidR="004D0428" w:rsidRPr="006D6E1B" w:rsidRDefault="004D0428" w:rsidP="00E1523B">
            <w:pPr>
              <w:rPr>
                <w:b/>
                <w:bCs/>
                <w:szCs w:val="20"/>
              </w:rPr>
            </w:pPr>
            <w:r w:rsidRPr="006D6E1B">
              <w:rPr>
                <w:b/>
                <w:bCs/>
                <w:szCs w:val="20"/>
              </w:rPr>
              <w:t>Message</w:t>
            </w:r>
          </w:p>
        </w:tc>
        <w:tc>
          <w:tcPr>
            <w:tcW w:w="9213" w:type="dxa"/>
            <w:tcBorders>
              <w:bottom w:val="single" w:sz="8" w:space="0" w:color="4F81BD"/>
              <w:right w:val="single" w:sz="8" w:space="0" w:color="4F81BD"/>
            </w:tcBorders>
            <w:shd w:val="clear" w:color="auto" w:fill="D3DFEE"/>
          </w:tcPr>
          <w:p w:rsidR="004D0428" w:rsidRPr="006D6E1B" w:rsidRDefault="004D0428" w:rsidP="00E1523B">
            <w:pPr>
              <w:rPr>
                <w:szCs w:val="20"/>
              </w:rPr>
            </w:pPr>
            <w:r>
              <w:rPr>
                <w:bCs/>
                <w:szCs w:val="20"/>
              </w:rPr>
              <w:t>Item not found</w:t>
            </w:r>
          </w:p>
        </w:tc>
      </w:tr>
      <w:tr w:rsidR="004D0428" w:rsidRPr="006D6E1B" w:rsidTr="00E1523B">
        <w:trPr>
          <w:cantSplit/>
        </w:trPr>
        <w:tc>
          <w:tcPr>
            <w:tcW w:w="1618" w:type="dxa"/>
            <w:tcBorders>
              <w:bottom w:val="single" w:sz="8" w:space="0" w:color="4F81BD"/>
              <w:right w:val="single" w:sz="18" w:space="0" w:color="4F81BD"/>
            </w:tcBorders>
            <w:shd w:val="clear" w:color="auto" w:fill="auto"/>
          </w:tcPr>
          <w:p w:rsidR="004D0428" w:rsidRPr="006D6E1B" w:rsidRDefault="004D0428" w:rsidP="00E1523B">
            <w:pPr>
              <w:rPr>
                <w:b/>
                <w:bCs/>
                <w:szCs w:val="20"/>
              </w:rPr>
            </w:pPr>
            <w:r w:rsidRPr="006D6E1B">
              <w:rPr>
                <w:b/>
                <w:bCs/>
                <w:szCs w:val="20"/>
              </w:rPr>
              <w:t>Key prompt</w:t>
            </w:r>
          </w:p>
        </w:tc>
        <w:tc>
          <w:tcPr>
            <w:tcW w:w="9213" w:type="dxa"/>
            <w:tcBorders>
              <w:bottom w:val="single" w:sz="8" w:space="0" w:color="4F81BD"/>
              <w:right w:val="single" w:sz="8" w:space="0" w:color="4F81BD"/>
            </w:tcBorders>
          </w:tcPr>
          <w:p w:rsidR="004D0428" w:rsidRPr="006D6E1B" w:rsidRDefault="004D0428" w:rsidP="00E1523B">
            <w:pPr>
              <w:rPr>
                <w:szCs w:val="20"/>
              </w:rPr>
            </w:pPr>
            <w:r w:rsidRPr="006D6E1B">
              <w:rPr>
                <w:szCs w:val="20"/>
              </w:rPr>
              <w:t>OK</w:t>
            </w:r>
          </w:p>
        </w:tc>
      </w:tr>
      <w:tr w:rsidR="004D0428" w:rsidRPr="006D6E1B" w:rsidTr="00E1523B">
        <w:trPr>
          <w:cantSplit/>
        </w:trPr>
        <w:tc>
          <w:tcPr>
            <w:tcW w:w="1618" w:type="dxa"/>
            <w:tcBorders>
              <w:right w:val="single" w:sz="18" w:space="0" w:color="4F81BD"/>
            </w:tcBorders>
            <w:shd w:val="clear" w:color="auto" w:fill="DBE5F1"/>
          </w:tcPr>
          <w:p w:rsidR="004D0428" w:rsidRPr="006D6E1B" w:rsidRDefault="004D0428" w:rsidP="00E1523B">
            <w:pPr>
              <w:rPr>
                <w:b/>
                <w:bCs/>
                <w:szCs w:val="20"/>
              </w:rPr>
            </w:pPr>
            <w:r w:rsidRPr="006D6E1B">
              <w:rPr>
                <w:b/>
                <w:bCs/>
                <w:szCs w:val="20"/>
              </w:rPr>
              <w:t>Notes</w:t>
            </w:r>
          </w:p>
        </w:tc>
        <w:tc>
          <w:tcPr>
            <w:tcW w:w="9213" w:type="dxa"/>
            <w:tcBorders>
              <w:right w:val="single" w:sz="8" w:space="0" w:color="4F81BD"/>
            </w:tcBorders>
            <w:shd w:val="clear" w:color="auto" w:fill="DBE5F1"/>
          </w:tcPr>
          <w:p w:rsidR="004D0428" w:rsidRPr="006D6E1B" w:rsidRDefault="004D0428" w:rsidP="00E1523B">
            <w:pPr>
              <w:rPr>
                <w:szCs w:val="20"/>
              </w:rPr>
            </w:pPr>
            <w:r w:rsidRPr="006D6E1B">
              <w:rPr>
                <w:szCs w:val="20"/>
              </w:rPr>
              <w:t>Configurable message</w:t>
            </w:r>
          </w:p>
        </w:tc>
      </w:tr>
    </w:tbl>
    <w:p w:rsidR="004D0428" w:rsidRPr="006D6E1B" w:rsidRDefault="004D0428" w:rsidP="004D0428">
      <w:pPr>
        <w:pStyle w:val="Heading3"/>
        <w:tabs>
          <w:tab w:val="num" w:pos="720"/>
        </w:tabs>
      </w:pPr>
      <w:bookmarkStart w:id="99" w:name="_Toc320880025"/>
      <w:bookmarkEnd w:id="98"/>
      <w:r>
        <w:t>Item Not Eligible for Pre-Order Deposit</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D0428" w:rsidRPr="006D6E1B" w:rsidTr="00E1523B">
        <w:trPr>
          <w:cantSplit/>
        </w:trPr>
        <w:tc>
          <w:tcPr>
            <w:tcW w:w="1618" w:type="dxa"/>
            <w:tcBorders>
              <w:right w:val="single" w:sz="18" w:space="0" w:color="4F81BD"/>
            </w:tcBorders>
          </w:tcPr>
          <w:p w:rsidR="004D0428" w:rsidRPr="006D6E1B" w:rsidRDefault="004D0428" w:rsidP="00E1523B">
            <w:pPr>
              <w:rPr>
                <w:b/>
                <w:bCs/>
                <w:szCs w:val="20"/>
              </w:rPr>
            </w:pPr>
            <w:r w:rsidRPr="006D6E1B">
              <w:rPr>
                <w:b/>
                <w:bCs/>
                <w:szCs w:val="20"/>
              </w:rPr>
              <w:t>Description</w:t>
            </w:r>
          </w:p>
        </w:tc>
        <w:tc>
          <w:tcPr>
            <w:tcW w:w="9213" w:type="dxa"/>
            <w:tcBorders>
              <w:right w:val="single" w:sz="8" w:space="0" w:color="4F81BD"/>
            </w:tcBorders>
          </w:tcPr>
          <w:p w:rsidR="004D0428" w:rsidRPr="006D6E1B" w:rsidRDefault="004D0428" w:rsidP="004D0428">
            <w:pPr>
              <w:rPr>
                <w:bCs/>
                <w:szCs w:val="20"/>
              </w:rPr>
            </w:pPr>
            <w:r>
              <w:rPr>
                <w:bCs/>
                <w:szCs w:val="20"/>
              </w:rPr>
              <w:t xml:space="preserve">This message is displayed when the item that is entered in a Pre-Order Deposit transaction is not a valid Pre-Order Item. </w:t>
            </w:r>
            <w:r w:rsidRPr="006D6E1B">
              <w:rPr>
                <w:bCs/>
                <w:szCs w:val="20"/>
              </w:rPr>
              <w:t xml:space="preserve"> Acknowledging the message returns the operator to the </w:t>
            </w:r>
            <w:r>
              <w:rPr>
                <w:bCs/>
                <w:szCs w:val="20"/>
              </w:rPr>
              <w:t xml:space="preserve">Pre-Order Deposit </w:t>
            </w:r>
            <w:r w:rsidRPr="006D6E1B">
              <w:rPr>
                <w:bCs/>
                <w:szCs w:val="20"/>
              </w:rPr>
              <w:t xml:space="preserve">Item Entry screen.  </w:t>
            </w:r>
          </w:p>
        </w:tc>
      </w:tr>
      <w:tr w:rsidR="004D0428" w:rsidRPr="006D6E1B" w:rsidTr="00E1523B">
        <w:trPr>
          <w:cantSplit/>
        </w:trPr>
        <w:tc>
          <w:tcPr>
            <w:tcW w:w="1618" w:type="dxa"/>
            <w:tcBorders>
              <w:bottom w:val="single" w:sz="8" w:space="0" w:color="4F81BD"/>
              <w:right w:val="single" w:sz="18" w:space="0" w:color="4F81BD"/>
            </w:tcBorders>
            <w:shd w:val="clear" w:color="auto" w:fill="D3DFEE"/>
          </w:tcPr>
          <w:p w:rsidR="004D0428" w:rsidRPr="006D6E1B" w:rsidRDefault="004D0428" w:rsidP="00E1523B">
            <w:pPr>
              <w:rPr>
                <w:b/>
                <w:bCs/>
                <w:szCs w:val="20"/>
              </w:rPr>
            </w:pPr>
            <w:r w:rsidRPr="006D6E1B">
              <w:rPr>
                <w:b/>
                <w:bCs/>
                <w:szCs w:val="20"/>
              </w:rPr>
              <w:t>Message</w:t>
            </w:r>
          </w:p>
        </w:tc>
        <w:tc>
          <w:tcPr>
            <w:tcW w:w="9213" w:type="dxa"/>
            <w:tcBorders>
              <w:bottom w:val="single" w:sz="8" w:space="0" w:color="4F81BD"/>
              <w:right w:val="single" w:sz="8" w:space="0" w:color="4F81BD"/>
            </w:tcBorders>
            <w:shd w:val="clear" w:color="auto" w:fill="D3DFEE"/>
          </w:tcPr>
          <w:p w:rsidR="004D0428" w:rsidRPr="006D6E1B" w:rsidRDefault="004D0428" w:rsidP="00E1523B">
            <w:pPr>
              <w:rPr>
                <w:szCs w:val="20"/>
              </w:rPr>
            </w:pPr>
            <w:r>
              <w:rPr>
                <w:bCs/>
                <w:szCs w:val="20"/>
              </w:rPr>
              <w:t>The item is not eligible for Pre-Order Deposit</w:t>
            </w:r>
          </w:p>
        </w:tc>
      </w:tr>
      <w:tr w:rsidR="004D0428" w:rsidRPr="006D6E1B" w:rsidTr="00E1523B">
        <w:trPr>
          <w:cantSplit/>
        </w:trPr>
        <w:tc>
          <w:tcPr>
            <w:tcW w:w="1618" w:type="dxa"/>
            <w:tcBorders>
              <w:bottom w:val="single" w:sz="8" w:space="0" w:color="4F81BD"/>
              <w:right w:val="single" w:sz="18" w:space="0" w:color="4F81BD"/>
            </w:tcBorders>
            <w:shd w:val="clear" w:color="auto" w:fill="auto"/>
          </w:tcPr>
          <w:p w:rsidR="004D0428" w:rsidRPr="006D6E1B" w:rsidRDefault="004D0428" w:rsidP="00E1523B">
            <w:pPr>
              <w:rPr>
                <w:b/>
                <w:bCs/>
                <w:szCs w:val="20"/>
              </w:rPr>
            </w:pPr>
            <w:r w:rsidRPr="006D6E1B">
              <w:rPr>
                <w:b/>
                <w:bCs/>
                <w:szCs w:val="20"/>
              </w:rPr>
              <w:t>Key prompt</w:t>
            </w:r>
          </w:p>
        </w:tc>
        <w:tc>
          <w:tcPr>
            <w:tcW w:w="9213" w:type="dxa"/>
            <w:tcBorders>
              <w:bottom w:val="single" w:sz="8" w:space="0" w:color="4F81BD"/>
              <w:right w:val="single" w:sz="8" w:space="0" w:color="4F81BD"/>
            </w:tcBorders>
          </w:tcPr>
          <w:p w:rsidR="004D0428" w:rsidRPr="006D6E1B" w:rsidRDefault="004D0428" w:rsidP="00E1523B">
            <w:pPr>
              <w:rPr>
                <w:szCs w:val="20"/>
              </w:rPr>
            </w:pPr>
            <w:r w:rsidRPr="006D6E1B">
              <w:rPr>
                <w:szCs w:val="20"/>
              </w:rPr>
              <w:t>OK</w:t>
            </w:r>
          </w:p>
        </w:tc>
      </w:tr>
      <w:tr w:rsidR="004D0428" w:rsidRPr="006D6E1B" w:rsidTr="00E1523B">
        <w:trPr>
          <w:cantSplit/>
        </w:trPr>
        <w:tc>
          <w:tcPr>
            <w:tcW w:w="1618" w:type="dxa"/>
            <w:tcBorders>
              <w:right w:val="single" w:sz="18" w:space="0" w:color="4F81BD"/>
            </w:tcBorders>
            <w:shd w:val="clear" w:color="auto" w:fill="DBE5F1"/>
          </w:tcPr>
          <w:p w:rsidR="004D0428" w:rsidRPr="006D6E1B" w:rsidRDefault="004D0428" w:rsidP="00E1523B">
            <w:pPr>
              <w:rPr>
                <w:b/>
                <w:bCs/>
                <w:szCs w:val="20"/>
              </w:rPr>
            </w:pPr>
            <w:r w:rsidRPr="006D6E1B">
              <w:rPr>
                <w:b/>
                <w:bCs/>
                <w:szCs w:val="20"/>
              </w:rPr>
              <w:t>Notes</w:t>
            </w:r>
          </w:p>
        </w:tc>
        <w:tc>
          <w:tcPr>
            <w:tcW w:w="9213" w:type="dxa"/>
            <w:tcBorders>
              <w:right w:val="single" w:sz="8" w:space="0" w:color="4F81BD"/>
            </w:tcBorders>
            <w:shd w:val="clear" w:color="auto" w:fill="DBE5F1"/>
          </w:tcPr>
          <w:p w:rsidR="004D0428" w:rsidRPr="006D6E1B" w:rsidRDefault="004D0428" w:rsidP="00E1523B">
            <w:pPr>
              <w:rPr>
                <w:szCs w:val="20"/>
              </w:rPr>
            </w:pPr>
            <w:r w:rsidRPr="006D6E1B">
              <w:rPr>
                <w:szCs w:val="20"/>
              </w:rPr>
              <w:t>Configurable message</w:t>
            </w:r>
          </w:p>
        </w:tc>
      </w:tr>
    </w:tbl>
    <w:p w:rsidR="00B37899" w:rsidRDefault="00B37899" w:rsidP="00F32799">
      <w:pPr>
        <w:rPr>
          <w:color w:val="FF0000"/>
        </w:rPr>
      </w:pPr>
    </w:p>
    <w:p w:rsidR="003E2307" w:rsidRPr="005E45F1" w:rsidRDefault="003E2307" w:rsidP="005E45F1">
      <w:pPr>
        <w:pStyle w:val="Heading1"/>
        <w:rPr>
          <w:i/>
        </w:rPr>
      </w:pPr>
      <w:bookmarkStart w:id="100" w:name="_Toc392495253"/>
      <w:bookmarkStart w:id="101" w:name="_Ref400437337"/>
      <w:bookmarkStart w:id="102" w:name="_Ref400437340"/>
      <w:bookmarkStart w:id="103" w:name="_Toc400438006"/>
      <w:r w:rsidRPr="005E45F1">
        <w:rPr>
          <w:i/>
        </w:rPr>
        <w:lastRenderedPageBreak/>
        <w:t>PreOrder Issue – Database settings</w:t>
      </w:r>
      <w:bookmarkEnd w:id="100"/>
      <w:bookmarkEnd w:id="101"/>
      <w:bookmarkEnd w:id="102"/>
      <w:bookmarkEnd w:id="103"/>
    </w:p>
    <w:p w:rsidR="003E2307" w:rsidRDefault="003E2307" w:rsidP="003E2307">
      <w:pPr>
        <w:pStyle w:val="BodyText"/>
        <w:numPr>
          <w:ilvl w:val="0"/>
          <w:numId w:val="17"/>
        </w:numPr>
      </w:pPr>
      <w:r>
        <w:t xml:space="preserve">Get the </w:t>
      </w:r>
      <w:proofErr w:type="spellStart"/>
      <w:r>
        <w:t>PreOrderEligible</w:t>
      </w:r>
      <w:proofErr w:type="spellEnd"/>
      <w:r>
        <w:t xml:space="preserve"> Item attribute, Street Date, </w:t>
      </w:r>
      <w:proofErr w:type="spellStart"/>
      <w:r>
        <w:t>ItemPrice</w:t>
      </w:r>
      <w:proofErr w:type="spellEnd"/>
      <w:r>
        <w:t xml:space="preserve"> details from </w:t>
      </w:r>
      <w:proofErr w:type="spellStart"/>
      <w:r>
        <w:t>Common.Attribute</w:t>
      </w:r>
      <w:proofErr w:type="spellEnd"/>
      <w:r>
        <w:t xml:space="preserve"> table</w:t>
      </w:r>
    </w:p>
    <w:tbl>
      <w:tblPr>
        <w:tblStyle w:val="LightGrid-Accent11"/>
        <w:tblW w:w="0" w:type="auto"/>
        <w:tblInd w:w="144" w:type="dxa"/>
        <w:tblLayout w:type="fixed"/>
        <w:tblLook w:val="04A0" w:firstRow="1" w:lastRow="0" w:firstColumn="1" w:lastColumn="0" w:noHBand="0" w:noVBand="1"/>
      </w:tblPr>
      <w:tblGrid>
        <w:gridCol w:w="324"/>
        <w:gridCol w:w="4410"/>
        <w:gridCol w:w="2790"/>
        <w:gridCol w:w="1710"/>
        <w:gridCol w:w="1350"/>
      </w:tblGrid>
      <w:tr w:rsidR="003E2307" w:rsidTr="00243CD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B8CCE4" w:themeFill="accent1" w:themeFillTint="66"/>
            <w:vAlign w:val="bottom"/>
          </w:tcPr>
          <w:p w:rsidR="003E2307" w:rsidRDefault="003E2307" w:rsidP="00243CD7"/>
        </w:tc>
        <w:tc>
          <w:tcPr>
            <w:tcW w:w="441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ID</w:t>
            </w:r>
          </w:p>
        </w:tc>
        <w:tc>
          <w:tcPr>
            <w:tcW w:w="2790" w:type="dxa"/>
            <w:shd w:val="clear" w:color="auto" w:fill="B8CCE4" w:themeFill="accent1" w:themeFillTint="66"/>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Name</w:t>
            </w:r>
          </w:p>
        </w:tc>
        <w:tc>
          <w:tcPr>
            <w:tcW w:w="171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Data Type</w:t>
            </w:r>
          </w:p>
        </w:tc>
        <w:tc>
          <w:tcPr>
            <w:tcW w:w="135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Custom</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auto"/>
            <w:vAlign w:val="center"/>
          </w:tcPr>
          <w:p w:rsidR="003E2307" w:rsidRPr="00CD48A8" w:rsidRDefault="003E2307" w:rsidP="00243CD7">
            <w:r>
              <w:t>1</w:t>
            </w:r>
          </w:p>
        </w:tc>
        <w:tc>
          <w:tcPr>
            <w:tcW w:w="441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bCs/>
                <w:szCs w:val="20"/>
              </w:rPr>
              <w:t>This column contains list of values (all are Dynamic values)</w:t>
            </w:r>
          </w:p>
        </w:tc>
        <w:tc>
          <w:tcPr>
            <w:tcW w:w="2790" w:type="dxa"/>
            <w:shd w:val="clear" w:color="auto" w:fill="auto"/>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PreorderEligible</w:t>
            </w:r>
            <w:proofErr w:type="spellEnd"/>
          </w:p>
        </w:tc>
        <w:tc>
          <w:tcPr>
            <w:tcW w:w="171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proofErr w:type="spellStart"/>
            <w:r>
              <w:rPr>
                <w:szCs w:val="20"/>
              </w:rPr>
              <w:t>System.Boolean</w:t>
            </w:r>
            <w:proofErr w:type="spellEnd"/>
          </w:p>
        </w:tc>
        <w:tc>
          <w:tcPr>
            <w:tcW w:w="135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i/>
                <w:iCs/>
              </w:rPr>
              <w:t>0</w:t>
            </w:r>
          </w:p>
        </w:tc>
      </w:tr>
      <w:tr w:rsidR="003E2307" w:rsidRPr="006E205B" w:rsidTr="00243C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tcPr>
          <w:p w:rsidR="003E2307" w:rsidRPr="00CD48A8" w:rsidRDefault="003E2307" w:rsidP="00243CD7">
            <w:r>
              <w:t>2</w:t>
            </w:r>
          </w:p>
        </w:tc>
        <w:tc>
          <w:tcPr>
            <w:tcW w:w="441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r>
              <w:rPr>
                <w:bCs/>
                <w:szCs w:val="20"/>
              </w:rPr>
              <w:t>This column contains list of values (all are Dynamic values)</w:t>
            </w:r>
          </w:p>
        </w:tc>
        <w:tc>
          <w:tcPr>
            <w:tcW w:w="2790" w:type="dxa"/>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PreorderStreetDate</w:t>
            </w:r>
            <w:proofErr w:type="spellEnd"/>
          </w:p>
        </w:tc>
        <w:tc>
          <w:tcPr>
            <w:tcW w:w="171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proofErr w:type="spellStart"/>
            <w:r>
              <w:rPr>
                <w:szCs w:val="20"/>
              </w:rPr>
              <w:t>System.Boolean</w:t>
            </w:r>
            <w:proofErr w:type="spellEnd"/>
          </w:p>
        </w:tc>
        <w:tc>
          <w:tcPr>
            <w:tcW w:w="135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r>
              <w:rPr>
                <w:i/>
                <w:iCs/>
              </w:rPr>
              <w:t>0</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rsidR="003E2307" w:rsidRDefault="003E2307" w:rsidP="00243CD7">
            <w:r>
              <w:t>3</w:t>
            </w:r>
          </w:p>
        </w:tc>
        <w:tc>
          <w:tcPr>
            <w:tcW w:w="441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bCs/>
                <w:szCs w:val="20"/>
              </w:rPr>
            </w:pPr>
            <w:r>
              <w:rPr>
                <w:bCs/>
                <w:szCs w:val="20"/>
              </w:rPr>
              <w:t>This column contains list of values (all are Dynamic values)</w:t>
            </w:r>
          </w:p>
        </w:tc>
        <w:tc>
          <w:tcPr>
            <w:tcW w:w="2790" w:type="dxa"/>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PreorderEndDate</w:t>
            </w:r>
            <w:proofErr w:type="spellEnd"/>
          </w:p>
        </w:tc>
        <w:tc>
          <w:tcPr>
            <w:tcW w:w="171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System.Boolean</w:t>
            </w:r>
            <w:proofErr w:type="spellEnd"/>
          </w:p>
        </w:tc>
        <w:tc>
          <w:tcPr>
            <w:tcW w:w="135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0</w:t>
            </w:r>
          </w:p>
        </w:tc>
      </w:tr>
      <w:tr w:rsidR="003E2307" w:rsidRPr="006E205B" w:rsidTr="00243C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rsidR="003E2307" w:rsidRDefault="003E2307" w:rsidP="00243CD7">
            <w:r>
              <w:t>4</w:t>
            </w:r>
          </w:p>
        </w:tc>
        <w:tc>
          <w:tcPr>
            <w:tcW w:w="441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bCs/>
                <w:szCs w:val="20"/>
              </w:rPr>
            </w:pPr>
            <w:r>
              <w:rPr>
                <w:bCs/>
                <w:szCs w:val="20"/>
              </w:rPr>
              <w:t>This column contains list of values (all are Dynamic values)</w:t>
            </w:r>
          </w:p>
        </w:tc>
        <w:tc>
          <w:tcPr>
            <w:tcW w:w="2790" w:type="dxa"/>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PreorderItemPrice</w:t>
            </w:r>
            <w:proofErr w:type="spellEnd"/>
          </w:p>
        </w:tc>
        <w:tc>
          <w:tcPr>
            <w:tcW w:w="171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System.Boolean</w:t>
            </w:r>
            <w:proofErr w:type="spellEnd"/>
          </w:p>
        </w:tc>
        <w:tc>
          <w:tcPr>
            <w:tcW w:w="135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i/>
                <w:iCs/>
              </w:rPr>
            </w:pPr>
            <w:r>
              <w:rPr>
                <w:i/>
                <w:iCs/>
              </w:rPr>
              <w:t>0</w:t>
            </w:r>
          </w:p>
        </w:tc>
      </w:tr>
    </w:tbl>
    <w:p w:rsidR="003E2307" w:rsidRDefault="003E2307" w:rsidP="003E2307">
      <w:pPr>
        <w:pStyle w:val="BodyText"/>
      </w:pPr>
    </w:p>
    <w:p w:rsidR="003E2307" w:rsidRDefault="003E2307" w:rsidP="003E2307">
      <w:pPr>
        <w:pStyle w:val="BodyText"/>
        <w:numPr>
          <w:ilvl w:val="0"/>
          <w:numId w:val="17"/>
        </w:numPr>
      </w:pPr>
      <w:r>
        <w:t xml:space="preserve">Get the </w:t>
      </w:r>
      <w:proofErr w:type="spellStart"/>
      <w:r>
        <w:t>ItemLocationId</w:t>
      </w:r>
      <w:proofErr w:type="spellEnd"/>
      <w:r>
        <w:t xml:space="preserve"> from </w:t>
      </w:r>
      <w:proofErr w:type="spellStart"/>
      <w:r>
        <w:t>Item.ItemLocationAttributeValue</w:t>
      </w:r>
      <w:proofErr w:type="spellEnd"/>
      <w:r>
        <w:t xml:space="preserve"> table for above values. </w:t>
      </w:r>
    </w:p>
    <w:tbl>
      <w:tblPr>
        <w:tblStyle w:val="LightGrid-Accent11"/>
        <w:tblW w:w="0" w:type="auto"/>
        <w:tblInd w:w="144" w:type="dxa"/>
        <w:tblLayout w:type="fixed"/>
        <w:tblLook w:val="04A0" w:firstRow="1" w:lastRow="0" w:firstColumn="1" w:lastColumn="0" w:noHBand="0" w:noVBand="1"/>
      </w:tblPr>
      <w:tblGrid>
        <w:gridCol w:w="324"/>
        <w:gridCol w:w="2430"/>
        <w:gridCol w:w="1980"/>
        <w:gridCol w:w="2160"/>
        <w:gridCol w:w="3690"/>
      </w:tblGrid>
      <w:tr w:rsidR="003E2307" w:rsidTr="00243CD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B8CCE4" w:themeFill="accent1" w:themeFillTint="66"/>
            <w:vAlign w:val="bottom"/>
          </w:tcPr>
          <w:p w:rsidR="003E2307" w:rsidRDefault="003E2307" w:rsidP="00243CD7"/>
        </w:tc>
        <w:tc>
          <w:tcPr>
            <w:tcW w:w="243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ID</w:t>
            </w:r>
          </w:p>
        </w:tc>
        <w:tc>
          <w:tcPr>
            <w:tcW w:w="1980" w:type="dxa"/>
            <w:shd w:val="clear" w:color="auto" w:fill="B8CCE4" w:themeFill="accent1" w:themeFillTint="66"/>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proofErr w:type="spellStart"/>
            <w:r>
              <w:t>AttributeId</w:t>
            </w:r>
            <w:proofErr w:type="spellEnd"/>
          </w:p>
        </w:tc>
        <w:tc>
          <w:tcPr>
            <w:tcW w:w="216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proofErr w:type="spellStart"/>
            <w:r>
              <w:t>ItemLocationID</w:t>
            </w:r>
            <w:proofErr w:type="spellEnd"/>
          </w:p>
        </w:tc>
        <w:tc>
          <w:tcPr>
            <w:tcW w:w="369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Value</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auto"/>
            <w:vAlign w:val="center"/>
          </w:tcPr>
          <w:p w:rsidR="003E2307" w:rsidRPr="00F05F2C" w:rsidRDefault="003E2307" w:rsidP="00243CD7">
            <w:r>
              <w:t>1</w:t>
            </w:r>
          </w:p>
        </w:tc>
        <w:tc>
          <w:tcPr>
            <w:tcW w:w="243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bCs/>
                <w:szCs w:val="20"/>
              </w:rPr>
              <w:t>This column contains list of values (all are Dynamic values)</w:t>
            </w:r>
          </w:p>
        </w:tc>
        <w:tc>
          <w:tcPr>
            <w:tcW w:w="1980" w:type="dxa"/>
            <w:shd w:val="clear" w:color="auto" w:fill="auto"/>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This column contains list of Attribute ID’s</w:t>
            </w:r>
          </w:p>
        </w:tc>
        <w:tc>
          <w:tcPr>
            <w:tcW w:w="216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szCs w:val="20"/>
              </w:rPr>
              <w:t xml:space="preserve">Contains list of </w:t>
            </w:r>
            <w:proofErr w:type="spellStart"/>
            <w:r>
              <w:rPr>
                <w:szCs w:val="20"/>
              </w:rPr>
              <w:t>ItemLocationID’s</w:t>
            </w:r>
            <w:proofErr w:type="spellEnd"/>
            <w:r>
              <w:rPr>
                <w:szCs w:val="20"/>
              </w:rPr>
              <w:t xml:space="preserve"> </w:t>
            </w:r>
          </w:p>
        </w:tc>
        <w:tc>
          <w:tcPr>
            <w:tcW w:w="3690" w:type="dxa"/>
            <w:shd w:val="clear" w:color="auto" w:fill="auto"/>
            <w:vAlign w:val="center"/>
          </w:tcPr>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rPr>
                <w:i/>
                <w:iCs/>
              </w:rPr>
            </w:pPr>
            <w:r w:rsidRPr="00197065">
              <w:rPr>
                <w:i/>
                <w:iCs/>
              </w:rPr>
              <w:t>True or False</w:t>
            </w:r>
          </w:p>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True: Eligible for </w:t>
            </w:r>
            <w:proofErr w:type="spellStart"/>
            <w:r>
              <w:rPr>
                <w:i/>
                <w:iCs/>
              </w:rPr>
              <w:t>PreOrder</w:t>
            </w:r>
            <w:proofErr w:type="spellEnd"/>
          </w:p>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False: Not Eligible for </w:t>
            </w:r>
            <w:proofErr w:type="spellStart"/>
            <w:r>
              <w:rPr>
                <w:i/>
                <w:iCs/>
              </w:rPr>
              <w:t>PreOrder</w:t>
            </w:r>
            <w:proofErr w:type="spellEnd"/>
          </w:p>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rsidRPr="00197065">
              <w:rPr>
                <w:i/>
                <w:iCs/>
              </w:rPr>
              <w:t>Street Date</w:t>
            </w:r>
          </w:p>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rsidRPr="00197065">
              <w:rPr>
                <w:i/>
                <w:iCs/>
              </w:rPr>
              <w:t>End date</w:t>
            </w:r>
          </w:p>
          <w:p w:rsidR="003E2307" w:rsidRPr="006E205B"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proofErr w:type="spellStart"/>
            <w:r w:rsidRPr="00197065">
              <w:rPr>
                <w:i/>
                <w:iCs/>
              </w:rPr>
              <w:t>PreOrder</w:t>
            </w:r>
            <w:proofErr w:type="spellEnd"/>
            <w:r w:rsidRPr="00197065">
              <w:rPr>
                <w:i/>
                <w:iCs/>
              </w:rPr>
              <w:t xml:space="preserve"> Price</w:t>
            </w:r>
          </w:p>
        </w:tc>
      </w:tr>
    </w:tbl>
    <w:p w:rsidR="003E2307" w:rsidRDefault="003E2307" w:rsidP="003E2307">
      <w:pPr>
        <w:pStyle w:val="BodyText"/>
        <w:rPr>
          <w:b/>
          <w:bCs/>
          <w:szCs w:val="24"/>
        </w:rPr>
      </w:pPr>
    </w:p>
    <w:p w:rsidR="003E2307" w:rsidRDefault="003E2307" w:rsidP="003E2307">
      <w:pPr>
        <w:pStyle w:val="BodyText"/>
        <w:rPr>
          <w:b/>
          <w:bCs/>
          <w:szCs w:val="24"/>
        </w:rPr>
      </w:pPr>
      <w:r>
        <w:rPr>
          <w:b/>
          <w:bCs/>
          <w:szCs w:val="24"/>
        </w:rPr>
        <w:t>Below is snap shot of DB settings</w:t>
      </w:r>
    </w:p>
    <w:p w:rsidR="003E2307" w:rsidRDefault="003E2307" w:rsidP="003E2307">
      <w:pPr>
        <w:pStyle w:val="BodyText"/>
        <w:rPr>
          <w:b/>
          <w:bCs/>
          <w:szCs w:val="24"/>
        </w:rPr>
      </w:pPr>
      <w:r>
        <w:rPr>
          <w:b/>
          <w:bCs/>
          <w:noProof/>
          <w:szCs w:val="24"/>
        </w:rPr>
        <w:drawing>
          <wp:inline distT="0" distB="0" distL="0" distR="0" wp14:anchorId="13621EA8" wp14:editId="363EC130">
            <wp:extent cx="3413125" cy="956945"/>
            <wp:effectExtent l="19050" t="0" r="0" b="0"/>
            <wp:docPr id="4" name="Picture 1" desc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bmp"/>
                    <pic:cNvPicPr>
                      <a:picLocks noChangeAspect="1" noChangeArrowheads="1"/>
                    </pic:cNvPicPr>
                  </pic:nvPicPr>
                  <pic:blipFill>
                    <a:blip r:embed="rId21" cstate="print"/>
                    <a:srcRect/>
                    <a:stretch>
                      <a:fillRect/>
                    </a:stretch>
                  </pic:blipFill>
                  <pic:spPr bwMode="auto">
                    <a:xfrm>
                      <a:off x="0" y="0"/>
                      <a:ext cx="3413125" cy="956945"/>
                    </a:xfrm>
                    <a:prstGeom prst="rect">
                      <a:avLst/>
                    </a:prstGeom>
                    <a:noFill/>
                    <a:ln w="9525">
                      <a:noFill/>
                      <a:miter lim="800000"/>
                      <a:headEnd/>
                      <a:tailEnd/>
                    </a:ln>
                  </pic:spPr>
                </pic:pic>
              </a:graphicData>
            </a:graphic>
          </wp:inline>
        </w:drawing>
      </w:r>
    </w:p>
    <w:p w:rsidR="003E2307" w:rsidRDefault="003E2307" w:rsidP="003E2307">
      <w:pPr>
        <w:pStyle w:val="BodyText"/>
        <w:rPr>
          <w:b/>
          <w:bCs/>
          <w:szCs w:val="24"/>
        </w:rPr>
      </w:pPr>
    </w:p>
    <w:p w:rsidR="003E2307" w:rsidRDefault="003E2307" w:rsidP="003E2307">
      <w:pPr>
        <w:pStyle w:val="BodyText"/>
        <w:numPr>
          <w:ilvl w:val="0"/>
          <w:numId w:val="17"/>
        </w:numPr>
      </w:pPr>
      <w:r w:rsidRPr="00F05F2C">
        <w:t xml:space="preserve">Get the </w:t>
      </w:r>
      <w:proofErr w:type="spellStart"/>
      <w:r w:rsidRPr="00F05F2C">
        <w:t>Item</w:t>
      </w:r>
      <w:r>
        <w:t>Id</w:t>
      </w:r>
      <w:proofErr w:type="spellEnd"/>
      <w:r>
        <w:t xml:space="preserve"> from </w:t>
      </w:r>
      <w:proofErr w:type="spellStart"/>
      <w:r>
        <w:t>Item.ItemLocation</w:t>
      </w:r>
      <w:proofErr w:type="spellEnd"/>
      <w:r>
        <w:t xml:space="preserve"> table for above </w:t>
      </w:r>
      <w:proofErr w:type="spellStart"/>
      <w:r>
        <w:t>ItemLocationID</w:t>
      </w:r>
      <w:proofErr w:type="spellEnd"/>
    </w:p>
    <w:p w:rsidR="003E2307" w:rsidRPr="00F05F2C" w:rsidRDefault="003E2307" w:rsidP="003E2307">
      <w:pPr>
        <w:pStyle w:val="BodyText"/>
        <w:numPr>
          <w:ilvl w:val="0"/>
          <w:numId w:val="17"/>
        </w:numPr>
      </w:pPr>
      <w:r>
        <w:t xml:space="preserve">Get the </w:t>
      </w:r>
      <w:proofErr w:type="spellStart"/>
      <w:r>
        <w:t>ItemCode</w:t>
      </w:r>
      <w:proofErr w:type="spellEnd"/>
      <w:r>
        <w:t xml:space="preserve"> from </w:t>
      </w:r>
      <w:proofErr w:type="spellStart"/>
      <w:r>
        <w:t>Item.Item</w:t>
      </w:r>
      <w:proofErr w:type="spellEnd"/>
      <w:r>
        <w:t xml:space="preserve"> table for above </w:t>
      </w:r>
      <w:proofErr w:type="spellStart"/>
      <w:r>
        <w:t>ItemId</w:t>
      </w:r>
      <w:proofErr w:type="spellEnd"/>
    </w:p>
    <w:p w:rsidR="003E2307" w:rsidRDefault="003E2307" w:rsidP="003E2307">
      <w:pPr>
        <w:pStyle w:val="BodyText"/>
      </w:pPr>
      <w:r>
        <w:t xml:space="preserve">*All the data for above </w:t>
      </w:r>
      <w:proofErr w:type="gramStart"/>
      <w:r>
        <w:t>table’s</w:t>
      </w:r>
      <w:proofErr w:type="gramEnd"/>
      <w:r>
        <w:t xml:space="preserve"> comes from ETL.</w:t>
      </w:r>
    </w:p>
    <w:p w:rsidR="00A36851" w:rsidRDefault="00A36851" w:rsidP="00A36851">
      <w:pPr>
        <w:pStyle w:val="Heading1"/>
        <w:rPr>
          <w:i/>
        </w:rPr>
      </w:pPr>
      <w:bookmarkStart w:id="104" w:name="_Toc400438007"/>
      <w:r>
        <w:rPr>
          <w:i/>
        </w:rPr>
        <w:t>Business Sign Off</w:t>
      </w:r>
      <w:bookmarkEnd w:id="99"/>
      <w:bookmarkEnd w:id="104"/>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583AE6" w:rsidTr="003A3810">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rPr>
            </w:pPr>
            <w:r>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Default="00A36851" w:rsidP="001E3524">
            <w:pPr>
              <w:rPr>
                <w:b/>
                <w:szCs w:val="20"/>
              </w:rPr>
            </w:pPr>
            <w:r>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Pr>
                <w:b/>
                <w:szCs w:val="20"/>
              </w:rPr>
              <w:t>Date</w:t>
            </w:r>
          </w:p>
        </w:tc>
      </w:tr>
      <w:tr w:rsidR="00A36851" w:rsidRPr="00583AE6" w:rsidTr="003A3810">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6D10B4" w:rsidRDefault="00A36851" w:rsidP="001E3524">
            <w:pPr>
              <w:rPr>
                <w:color w:val="FF0000"/>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1E3524">
            <w:pPr>
              <w:rPr>
                <w:color w:val="FF0000"/>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1E3524">
            <w:pPr>
              <w:rPr>
                <w:color w:val="FF0000"/>
                <w:szCs w:val="20"/>
              </w:rPr>
            </w:pPr>
          </w:p>
        </w:tc>
      </w:tr>
    </w:tbl>
    <w:p w:rsidR="00A36851" w:rsidRPr="003E2D3E" w:rsidRDefault="00A36851" w:rsidP="00A36851">
      <w:pPr>
        <w:pStyle w:val="Heading1"/>
        <w:rPr>
          <w:i/>
        </w:rPr>
      </w:pPr>
      <w:bookmarkStart w:id="105" w:name="_Toc320880026"/>
      <w:bookmarkStart w:id="106" w:name="_Toc400438008"/>
      <w:r w:rsidRPr="003E2D3E">
        <w:rPr>
          <w:i/>
        </w:rPr>
        <w:t>Revision History</w:t>
      </w:r>
      <w:bookmarkEnd w:id="105"/>
      <w:bookmarkEnd w:id="10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2"/>
        <w:gridCol w:w="5987"/>
        <w:gridCol w:w="1440"/>
        <w:gridCol w:w="1155"/>
      </w:tblGrid>
      <w:tr w:rsidR="00A36851" w:rsidRPr="00583AE6" w:rsidTr="006C20F3">
        <w:trPr>
          <w:cantSplit/>
        </w:trPr>
        <w:tc>
          <w:tcPr>
            <w:tcW w:w="1982"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rPr>
            </w:pPr>
            <w:r w:rsidRPr="00166947">
              <w:rPr>
                <w:b/>
              </w:rPr>
              <w:t>Reviser</w:t>
            </w:r>
          </w:p>
        </w:tc>
        <w:tc>
          <w:tcPr>
            <w:tcW w:w="5987"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vanish/>
                <w:szCs w:val="20"/>
              </w:rPr>
            </w:pPr>
            <w:r w:rsidRPr="00166947">
              <w:rPr>
                <w:b/>
                <w:szCs w:val="20"/>
              </w:rPr>
              <w:t>Revision</w:t>
            </w:r>
          </w:p>
        </w:tc>
        <w:tc>
          <w:tcPr>
            <w:tcW w:w="1440"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sidRPr="00166947">
              <w:rPr>
                <w:b/>
                <w:szCs w:val="20"/>
              </w:rPr>
              <w:t>Date</w:t>
            </w:r>
          </w:p>
        </w:tc>
        <w:tc>
          <w:tcPr>
            <w:tcW w:w="1155"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sidRPr="00166947">
              <w:rPr>
                <w:b/>
                <w:szCs w:val="20"/>
              </w:rPr>
              <w:t>Version</w:t>
            </w:r>
          </w:p>
        </w:tc>
      </w:tr>
      <w:tr w:rsidR="00A36851" w:rsidRPr="006A76D3" w:rsidTr="006C20F3">
        <w:trPr>
          <w:cantSplit/>
        </w:trPr>
        <w:tc>
          <w:tcPr>
            <w:tcW w:w="1982"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3A3810" w:rsidP="001E3524">
            <w:pPr>
              <w:rPr>
                <w:bCs/>
                <w:szCs w:val="20"/>
              </w:rPr>
            </w:pPr>
            <w:r w:rsidRPr="006A76D3">
              <w:rPr>
                <w:szCs w:val="20"/>
              </w:rPr>
              <w:t>Amy Lackas</w:t>
            </w:r>
          </w:p>
        </w:tc>
        <w:tc>
          <w:tcPr>
            <w:tcW w:w="5987"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3A3810" w:rsidP="00B0362A">
            <w:pPr>
              <w:rPr>
                <w:szCs w:val="20"/>
              </w:rPr>
            </w:pPr>
            <w:r w:rsidRPr="006A76D3">
              <w:rPr>
                <w:szCs w:val="20"/>
              </w:rPr>
              <w:t>Initial document created</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B0362A" w:rsidP="001E3524">
            <w:pPr>
              <w:rPr>
                <w:szCs w:val="20"/>
              </w:rPr>
            </w:pPr>
            <w:r w:rsidRPr="006A76D3">
              <w:rPr>
                <w:szCs w:val="20"/>
              </w:rPr>
              <w:t>10/14/2013</w:t>
            </w:r>
          </w:p>
        </w:tc>
        <w:tc>
          <w:tcPr>
            <w:tcW w:w="1155"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6A76D3" w:rsidP="001E3524">
            <w:pPr>
              <w:rPr>
                <w:szCs w:val="20"/>
              </w:rPr>
            </w:pPr>
            <w:r>
              <w:rPr>
                <w:szCs w:val="20"/>
              </w:rPr>
              <w:t>1.0</w:t>
            </w:r>
          </w:p>
        </w:tc>
      </w:tr>
      <w:tr w:rsidR="006C20F3" w:rsidRPr="006A76D3" w:rsidTr="006C20F3">
        <w:trPr>
          <w:cantSplit/>
        </w:trPr>
        <w:tc>
          <w:tcPr>
            <w:tcW w:w="1982"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1E3524">
            <w:pPr>
              <w:rPr>
                <w:szCs w:val="20"/>
              </w:rPr>
            </w:pPr>
            <w:r>
              <w:rPr>
                <w:szCs w:val="20"/>
              </w:rPr>
              <w:t>Amy Byers</w:t>
            </w:r>
          </w:p>
        </w:tc>
        <w:tc>
          <w:tcPr>
            <w:tcW w:w="5987"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B0362A">
            <w:pPr>
              <w:rPr>
                <w:szCs w:val="20"/>
              </w:rPr>
            </w:pPr>
            <w:r>
              <w:rPr>
                <w:szCs w:val="20"/>
              </w:rPr>
              <w:t>Added Requirements Matrix</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1E3524">
            <w:pPr>
              <w:rPr>
                <w:szCs w:val="20"/>
              </w:rPr>
            </w:pPr>
            <w:r>
              <w:rPr>
                <w:szCs w:val="20"/>
              </w:rPr>
              <w:t>10/7/2014</w:t>
            </w:r>
          </w:p>
        </w:tc>
        <w:tc>
          <w:tcPr>
            <w:tcW w:w="1155" w:type="dxa"/>
            <w:tcBorders>
              <w:top w:val="single" w:sz="8" w:space="0" w:color="4F81BD"/>
              <w:left w:val="single" w:sz="8" w:space="0" w:color="4F81BD"/>
              <w:bottom w:val="single" w:sz="8" w:space="0" w:color="4F81BD"/>
              <w:right w:val="single" w:sz="8" w:space="0" w:color="4F81BD"/>
            </w:tcBorders>
            <w:shd w:val="clear" w:color="auto" w:fill="D3DFEE"/>
          </w:tcPr>
          <w:p w:rsidR="006C20F3" w:rsidRDefault="006C20F3" w:rsidP="001E3524">
            <w:pPr>
              <w:rPr>
                <w:szCs w:val="20"/>
              </w:rPr>
            </w:pPr>
            <w:r>
              <w:rPr>
                <w:szCs w:val="20"/>
              </w:rPr>
              <w:t>1.2</w:t>
            </w:r>
          </w:p>
        </w:tc>
      </w:tr>
      <w:tr w:rsidR="001C18F0" w:rsidRPr="006A76D3" w:rsidTr="006C20F3">
        <w:trPr>
          <w:cantSplit/>
          <w:ins w:id="107" w:author="Amy Byers" w:date="2015-03-23T11:25:00Z"/>
        </w:trPr>
        <w:tc>
          <w:tcPr>
            <w:tcW w:w="1982" w:type="dxa"/>
            <w:tcBorders>
              <w:top w:val="single" w:sz="8" w:space="0" w:color="4F81BD"/>
              <w:left w:val="single" w:sz="8" w:space="0" w:color="4F81BD"/>
              <w:bottom w:val="single" w:sz="8" w:space="0" w:color="4F81BD"/>
              <w:right w:val="single" w:sz="8" w:space="0" w:color="4F81BD"/>
            </w:tcBorders>
            <w:shd w:val="clear" w:color="auto" w:fill="D3DFEE"/>
          </w:tcPr>
          <w:p w:rsidR="001C18F0" w:rsidRDefault="001C18F0" w:rsidP="001E3524">
            <w:pPr>
              <w:rPr>
                <w:ins w:id="108" w:author="Amy Byers" w:date="2015-03-23T11:25:00Z"/>
                <w:szCs w:val="20"/>
              </w:rPr>
            </w:pPr>
            <w:ins w:id="109" w:author="Amy Byers" w:date="2015-03-23T11:25:00Z">
              <w:r>
                <w:rPr>
                  <w:szCs w:val="20"/>
                </w:rPr>
                <w:t>Amy Byers</w:t>
              </w:r>
            </w:ins>
          </w:p>
        </w:tc>
        <w:tc>
          <w:tcPr>
            <w:tcW w:w="5987" w:type="dxa"/>
            <w:tcBorders>
              <w:top w:val="single" w:sz="8" w:space="0" w:color="4F81BD"/>
              <w:left w:val="single" w:sz="8" w:space="0" w:color="4F81BD"/>
              <w:bottom w:val="single" w:sz="8" w:space="0" w:color="4F81BD"/>
              <w:right w:val="single" w:sz="8" w:space="0" w:color="4F81BD"/>
            </w:tcBorders>
            <w:shd w:val="clear" w:color="auto" w:fill="D3DFEE"/>
          </w:tcPr>
          <w:p w:rsidR="001C18F0" w:rsidRDefault="001C18F0" w:rsidP="00B0362A">
            <w:pPr>
              <w:rPr>
                <w:ins w:id="110" w:author="Amy Byers" w:date="2015-03-23T11:25:00Z"/>
                <w:szCs w:val="20"/>
              </w:rPr>
            </w:pPr>
            <w:ins w:id="111" w:author="Amy Byers" w:date="2015-03-23T11:25:00Z">
              <w:r>
                <w:rPr>
                  <w:szCs w:val="20"/>
                </w:rPr>
                <w:t>Added Quantity Override to Item modify options.</w:t>
              </w:r>
            </w:ins>
          </w:p>
          <w:p w:rsidR="001C18F0" w:rsidRDefault="001C18F0" w:rsidP="00B0362A">
            <w:pPr>
              <w:rPr>
                <w:ins w:id="112" w:author="Amy Byers" w:date="2015-03-23T11:25:00Z"/>
                <w:szCs w:val="20"/>
              </w:rPr>
            </w:pPr>
            <w:ins w:id="113" w:author="Amy Byers" w:date="2015-03-23T11:25:00Z">
              <w:r>
                <w:rPr>
                  <w:szCs w:val="20"/>
                </w:rPr>
                <w:t>Updated screen mockups</w:t>
              </w:r>
            </w:ins>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1C18F0" w:rsidRDefault="001C18F0" w:rsidP="001E3524">
            <w:pPr>
              <w:rPr>
                <w:ins w:id="114" w:author="Amy Byers" w:date="2015-03-23T11:25:00Z"/>
                <w:szCs w:val="20"/>
              </w:rPr>
            </w:pPr>
            <w:ins w:id="115" w:author="Amy Byers" w:date="2015-03-23T11:25:00Z">
              <w:r>
                <w:rPr>
                  <w:szCs w:val="20"/>
                </w:rPr>
                <w:t>3/23/2015</w:t>
              </w:r>
            </w:ins>
          </w:p>
        </w:tc>
        <w:tc>
          <w:tcPr>
            <w:tcW w:w="1155" w:type="dxa"/>
            <w:tcBorders>
              <w:top w:val="single" w:sz="8" w:space="0" w:color="4F81BD"/>
              <w:left w:val="single" w:sz="8" w:space="0" w:color="4F81BD"/>
              <w:bottom w:val="single" w:sz="8" w:space="0" w:color="4F81BD"/>
              <w:right w:val="single" w:sz="8" w:space="0" w:color="4F81BD"/>
            </w:tcBorders>
            <w:shd w:val="clear" w:color="auto" w:fill="D3DFEE"/>
          </w:tcPr>
          <w:p w:rsidR="001C18F0" w:rsidRDefault="001C18F0" w:rsidP="001E3524">
            <w:pPr>
              <w:rPr>
                <w:ins w:id="116" w:author="Amy Byers" w:date="2015-03-23T11:25:00Z"/>
                <w:szCs w:val="20"/>
              </w:rPr>
            </w:pPr>
            <w:ins w:id="117" w:author="Amy Byers" w:date="2015-03-23T11:26:00Z">
              <w:r>
                <w:rPr>
                  <w:szCs w:val="20"/>
                </w:rPr>
                <w:t>1.3</w:t>
              </w:r>
            </w:ins>
            <w:bookmarkStart w:id="118" w:name="_GoBack"/>
            <w:bookmarkEnd w:id="118"/>
          </w:p>
        </w:tc>
      </w:tr>
    </w:tbl>
    <w:p w:rsidR="006C20F3" w:rsidRPr="00E312D0" w:rsidRDefault="006C20F3" w:rsidP="006C20F3">
      <w:pPr>
        <w:rPr>
          <w:rStyle w:val="StyleArialBold"/>
        </w:rPr>
      </w:pPr>
      <w:bookmarkStart w:id="119" w:name="_Toc320880027"/>
    </w:p>
    <w:p w:rsidR="006C20F3" w:rsidRDefault="006C20F3" w:rsidP="006C20F3">
      <w:pPr>
        <w:rPr>
          <w:rFonts w:cs="Arial"/>
          <w:b/>
          <w:bCs/>
          <w:caps/>
          <w:kern w:val="32"/>
          <w:sz w:val="28"/>
          <w:szCs w:val="32"/>
        </w:rPr>
      </w:pPr>
      <w:bookmarkStart w:id="120" w:name="_Toc323725623"/>
      <w:bookmarkStart w:id="121" w:name="_Toc323818563"/>
      <w:bookmarkStart w:id="122" w:name="_Toc324415480"/>
      <w:bookmarkStart w:id="123" w:name="_Toc399358232"/>
      <w:bookmarkStart w:id="124" w:name="_Ref399406772"/>
      <w:bookmarkStart w:id="125" w:name="_Toc399406987"/>
      <w:bookmarkStart w:id="126" w:name="_Toc400392659"/>
      <w:r>
        <w:br w:type="page"/>
      </w:r>
    </w:p>
    <w:p w:rsidR="006C20F3" w:rsidRPr="00B50B16" w:rsidRDefault="006C20F3" w:rsidP="006C20F3">
      <w:pPr>
        <w:pStyle w:val="Heading1"/>
        <w:pBdr>
          <w:bottom w:val="single" w:sz="4" w:space="1" w:color="auto"/>
        </w:pBdr>
        <w:tabs>
          <w:tab w:val="clear" w:pos="360"/>
        </w:tabs>
      </w:pPr>
      <w:bookmarkStart w:id="127" w:name="_Toc400438009"/>
      <w:proofErr w:type="gramStart"/>
      <w:r w:rsidRPr="00B50B16">
        <w:lastRenderedPageBreak/>
        <w:t xml:space="preserve">Appendix </w:t>
      </w:r>
      <w:proofErr w:type="gramEnd"/>
      <w:r w:rsidRPr="00B50B16">
        <w:fldChar w:fldCharType="begin"/>
      </w:r>
      <w:r w:rsidRPr="00B50B16">
        <w:instrText xml:space="preserve"> AUTONUMLGL  \* ALPHABETIC \e </w:instrText>
      </w:r>
      <w:r w:rsidRPr="00B50B16">
        <w:fldChar w:fldCharType="end"/>
      </w:r>
      <w:r w:rsidRPr="00B50B16">
        <w:t>: Source Documentation</w:t>
      </w:r>
      <w:bookmarkEnd w:id="120"/>
      <w:bookmarkEnd w:id="121"/>
      <w:bookmarkEnd w:id="122"/>
      <w:bookmarkEnd w:id="123"/>
      <w:bookmarkEnd w:id="124"/>
      <w:bookmarkEnd w:id="125"/>
      <w:bookmarkEnd w:id="126"/>
      <w:bookmarkEnd w:id="127"/>
    </w:p>
    <w:p w:rsidR="006C20F3" w:rsidRPr="00B50B16" w:rsidRDefault="006C20F3" w:rsidP="006C20F3">
      <w:pPr>
        <w:pStyle w:val="BodyText"/>
        <w:numPr>
          <w:ilvl w:val="0"/>
          <w:numId w:val="1"/>
        </w:numPr>
        <w:rPr>
          <w:rFonts w:cs="Arial"/>
        </w:rPr>
      </w:pPr>
      <w:r w:rsidRPr="008277EA">
        <w:rPr>
          <w:rFonts w:cs="Arial"/>
        </w:rPr>
        <w:t>Requirement Specification - XPOS.xlsx</w:t>
      </w:r>
      <w:r>
        <w:rPr>
          <w:rFonts w:cs="Arial"/>
        </w:rPr>
        <w:t xml:space="preserve"> </w:t>
      </w:r>
    </w:p>
    <w:p w:rsidR="006C20F3" w:rsidRPr="00B50B16" w:rsidRDefault="006C20F3" w:rsidP="006C20F3">
      <w:pPr>
        <w:pStyle w:val="Heading2"/>
      </w:pPr>
      <w:bookmarkStart w:id="128" w:name="_Ref265236436"/>
      <w:bookmarkStart w:id="129" w:name="_Toc323725624"/>
      <w:bookmarkStart w:id="130" w:name="_Toc323818564"/>
      <w:bookmarkStart w:id="131" w:name="_Toc324415481"/>
      <w:bookmarkStart w:id="132" w:name="_Toc399358233"/>
      <w:bookmarkStart w:id="133" w:name="_Toc399406988"/>
      <w:bookmarkStart w:id="134" w:name="_Toc400392660"/>
      <w:bookmarkStart w:id="135" w:name="_Toc400438010"/>
      <w:r w:rsidRPr="00B50B16">
        <w:t>Functional Requirements</w:t>
      </w:r>
      <w:bookmarkEnd w:id="128"/>
      <w:bookmarkEnd w:id="129"/>
      <w:bookmarkEnd w:id="130"/>
      <w:bookmarkEnd w:id="131"/>
      <w:bookmarkEnd w:id="132"/>
      <w:bookmarkEnd w:id="133"/>
      <w:bookmarkEnd w:id="134"/>
      <w:bookmarkEnd w:id="135"/>
    </w:p>
    <w:tbl>
      <w:tblPr>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930"/>
        <w:gridCol w:w="1886"/>
        <w:gridCol w:w="3960"/>
        <w:gridCol w:w="3870"/>
      </w:tblGrid>
      <w:tr w:rsidR="006C20F3" w:rsidRPr="00B50B16" w:rsidTr="001C18F0">
        <w:trPr>
          <w:cantSplit/>
          <w:tblHeader/>
        </w:trPr>
        <w:tc>
          <w:tcPr>
            <w:tcW w:w="93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6C20F3" w:rsidRPr="00B50B16" w:rsidRDefault="006C20F3" w:rsidP="00243CD7">
            <w:pPr>
              <w:rPr>
                <w:rFonts w:cs="Arial"/>
                <w:b/>
                <w:bCs/>
                <w:sz w:val="22"/>
                <w:szCs w:val="22"/>
              </w:rPr>
            </w:pPr>
            <w:r w:rsidRPr="00B50B16">
              <w:rPr>
                <w:rFonts w:cs="Arial"/>
                <w:b/>
                <w:bCs/>
                <w:sz w:val="22"/>
                <w:szCs w:val="22"/>
              </w:rPr>
              <w:t>ID</w:t>
            </w:r>
          </w:p>
        </w:tc>
        <w:tc>
          <w:tcPr>
            <w:tcW w:w="188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6C20F3" w:rsidRPr="00B50B16" w:rsidRDefault="006C20F3" w:rsidP="00243CD7">
            <w:pPr>
              <w:rPr>
                <w:rFonts w:cs="Arial"/>
                <w:b/>
                <w:bCs/>
                <w:sz w:val="22"/>
                <w:szCs w:val="22"/>
              </w:rPr>
            </w:pPr>
            <w:r w:rsidRPr="00B50B16">
              <w:rPr>
                <w:rFonts w:cs="Arial"/>
                <w:b/>
                <w:bCs/>
                <w:sz w:val="22"/>
                <w:szCs w:val="22"/>
              </w:rPr>
              <w:t>Sub Category</w:t>
            </w:r>
          </w:p>
        </w:tc>
        <w:tc>
          <w:tcPr>
            <w:tcW w:w="396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6C20F3" w:rsidRPr="00B50B16" w:rsidRDefault="006C20F3" w:rsidP="00243CD7">
            <w:pPr>
              <w:rPr>
                <w:rFonts w:cs="Arial"/>
                <w:b/>
                <w:bCs/>
                <w:sz w:val="22"/>
                <w:szCs w:val="22"/>
              </w:rPr>
            </w:pPr>
            <w:r w:rsidRPr="00B50B16">
              <w:rPr>
                <w:rFonts w:cs="Arial"/>
                <w:b/>
                <w:bCs/>
                <w:sz w:val="22"/>
                <w:szCs w:val="22"/>
              </w:rPr>
              <w:t>Description</w:t>
            </w:r>
          </w:p>
        </w:tc>
        <w:tc>
          <w:tcPr>
            <w:tcW w:w="387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6C20F3" w:rsidRPr="00B50B16" w:rsidRDefault="006C20F3" w:rsidP="00243CD7">
            <w:pPr>
              <w:rPr>
                <w:rFonts w:cs="Arial"/>
                <w:b/>
                <w:bCs/>
                <w:sz w:val="22"/>
                <w:szCs w:val="22"/>
              </w:rPr>
            </w:pPr>
            <w:r w:rsidRPr="00B50B16">
              <w:rPr>
                <w:rFonts w:cs="Arial"/>
                <w:b/>
                <w:bCs/>
                <w:sz w:val="22"/>
                <w:szCs w:val="22"/>
              </w:rPr>
              <w:t>Section(s)</w:t>
            </w:r>
          </w:p>
        </w:tc>
      </w:tr>
      <w:tr w:rsidR="006C20F3" w:rsidRPr="006C20F3" w:rsidTr="001C18F0">
        <w:trPr>
          <w:cantSplit/>
        </w:trPr>
        <w:tc>
          <w:tcPr>
            <w:tcW w:w="93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rFonts w:cs="Arial"/>
                <w:sz w:val="18"/>
                <w:szCs w:val="18"/>
              </w:rPr>
            </w:pPr>
            <w:r w:rsidRPr="001C18F0">
              <w:rPr>
                <w:rFonts w:cs="Arial"/>
                <w:sz w:val="18"/>
                <w:szCs w:val="18"/>
              </w:rPr>
              <w:t>2.41</w:t>
            </w:r>
          </w:p>
        </w:tc>
        <w:tc>
          <w:tcPr>
            <w:tcW w:w="1886" w:type="dxa"/>
            <w:tcBorders>
              <w:top w:val="single" w:sz="8" w:space="0" w:color="4F81BD"/>
              <w:left w:val="single" w:sz="8" w:space="0" w:color="4F81BD"/>
              <w:bottom w:val="single" w:sz="8" w:space="0" w:color="4F81BD"/>
              <w:right w:val="single" w:sz="8" w:space="0" w:color="4F81BD"/>
            </w:tcBorders>
          </w:tcPr>
          <w:p w:rsidR="006C20F3" w:rsidRPr="006C20F3" w:rsidRDefault="006C20F3" w:rsidP="006C20F3">
            <w:pPr>
              <w:rPr>
                <w:rFonts w:cs="Arial"/>
                <w:sz w:val="18"/>
                <w:szCs w:val="18"/>
              </w:rPr>
            </w:pPr>
            <w:r w:rsidRPr="001C18F0">
              <w:rPr>
                <w:rFonts w:cs="Arial"/>
                <w:sz w:val="18"/>
                <w:szCs w:val="18"/>
              </w:rPr>
              <w:t>Pre-Order</w:t>
            </w:r>
          </w:p>
        </w:tc>
        <w:tc>
          <w:tcPr>
            <w:tcW w:w="396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rFonts w:cs="Arial"/>
                <w:sz w:val="18"/>
                <w:szCs w:val="18"/>
              </w:rPr>
            </w:pPr>
            <w:r w:rsidRPr="001C18F0">
              <w:rPr>
                <w:rFonts w:cs="Arial"/>
                <w:sz w:val="18"/>
                <w:szCs w:val="18"/>
              </w:rPr>
              <w:t>Pre-Order functionality will be added to XPOS allowing a user to issue Pre-Orders.</w:t>
            </w:r>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_Ref400437284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1</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_Ref400437286 \h  \* MERGEFORMAT </w:instrText>
            </w:r>
            <w:r w:rsidRPr="001C18F0">
              <w:rPr>
                <w:rFonts w:cs="Arial"/>
                <w:sz w:val="18"/>
                <w:szCs w:val="18"/>
              </w:rPr>
            </w:r>
            <w:r w:rsidRPr="001C18F0">
              <w:rPr>
                <w:rFonts w:cs="Arial"/>
                <w:sz w:val="18"/>
                <w:szCs w:val="18"/>
              </w:rPr>
              <w:fldChar w:fldCharType="separate"/>
            </w:r>
            <w:r w:rsidR="001C1CE8" w:rsidRPr="001C18F0">
              <w:rPr>
                <w:sz w:val="18"/>
                <w:szCs w:val="18"/>
              </w:rPr>
              <w:t>Feature Overview</w:t>
            </w:r>
            <w:r w:rsidRPr="001C18F0">
              <w:rPr>
                <w:rFonts w:cs="Arial"/>
                <w:sz w:val="18"/>
                <w:szCs w:val="18"/>
              </w:rPr>
              <w:fldChar w:fldCharType="end"/>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_Ref400437290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2</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_Ref400437294 \h  \* MERGEFORMAT </w:instrText>
            </w:r>
            <w:r w:rsidRPr="001C18F0">
              <w:rPr>
                <w:rFonts w:cs="Arial"/>
                <w:sz w:val="18"/>
                <w:szCs w:val="18"/>
              </w:rPr>
            </w:r>
            <w:r w:rsidRPr="001C18F0">
              <w:rPr>
                <w:rFonts w:cs="Arial"/>
                <w:sz w:val="18"/>
                <w:szCs w:val="18"/>
              </w:rPr>
              <w:fldChar w:fldCharType="separate"/>
            </w:r>
            <w:r w:rsidR="001C1CE8" w:rsidRPr="001C18F0">
              <w:rPr>
                <w:sz w:val="18"/>
                <w:szCs w:val="18"/>
              </w:rPr>
              <w:t>USE CASE: Initiate Pre-Order Deposit</w:t>
            </w:r>
            <w:r w:rsidRPr="001C18F0">
              <w:rPr>
                <w:rFonts w:cs="Arial"/>
                <w:sz w:val="18"/>
                <w:szCs w:val="18"/>
              </w:rPr>
              <w:fldChar w:fldCharType="end"/>
            </w:r>
            <w:r w:rsidRPr="001C18F0">
              <w:rPr>
                <w:rFonts w:cs="Arial"/>
                <w:sz w:val="18"/>
                <w:szCs w:val="18"/>
              </w:rPr>
              <w:t xml:space="preserve"> </w:t>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_Ref400437299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3</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_Ref400437302 \h  \* MERGEFORMAT </w:instrText>
            </w:r>
            <w:r w:rsidRPr="001C18F0">
              <w:rPr>
                <w:rFonts w:cs="Arial"/>
                <w:sz w:val="18"/>
                <w:szCs w:val="18"/>
              </w:rPr>
            </w:r>
            <w:r w:rsidRPr="001C18F0">
              <w:rPr>
                <w:rFonts w:cs="Arial"/>
                <w:sz w:val="18"/>
                <w:szCs w:val="18"/>
              </w:rPr>
              <w:fldChar w:fldCharType="separate"/>
            </w:r>
            <w:r w:rsidR="001C1CE8" w:rsidRPr="001C18F0">
              <w:rPr>
                <w:sz w:val="18"/>
                <w:szCs w:val="18"/>
              </w:rPr>
              <w:t>USE CASE: Add Pre-Order Deposit Item</w:t>
            </w:r>
            <w:r w:rsidRPr="001C18F0">
              <w:rPr>
                <w:rFonts w:cs="Arial"/>
                <w:sz w:val="18"/>
                <w:szCs w:val="18"/>
              </w:rPr>
              <w:fldChar w:fldCharType="end"/>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_Ref400437308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4</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_Ref400437311 \h  \* MERGEFORMAT </w:instrText>
            </w:r>
            <w:r w:rsidRPr="001C18F0">
              <w:rPr>
                <w:rFonts w:cs="Arial"/>
                <w:sz w:val="18"/>
                <w:szCs w:val="18"/>
              </w:rPr>
            </w:r>
            <w:r w:rsidRPr="001C18F0">
              <w:rPr>
                <w:rFonts w:cs="Arial"/>
                <w:sz w:val="18"/>
                <w:szCs w:val="18"/>
              </w:rPr>
              <w:fldChar w:fldCharType="separate"/>
            </w:r>
            <w:r w:rsidR="001C1CE8" w:rsidRPr="001C18F0">
              <w:rPr>
                <w:sz w:val="18"/>
                <w:szCs w:val="18"/>
              </w:rPr>
              <w:t>USE CASE: Complete Pre-Order Deposit Transaction</w:t>
            </w:r>
            <w:r w:rsidRPr="001C18F0">
              <w:rPr>
                <w:rFonts w:cs="Arial"/>
                <w:sz w:val="18"/>
                <w:szCs w:val="18"/>
              </w:rPr>
              <w:fldChar w:fldCharType="end"/>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_Ref400437318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5</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_Ref400437321 \h  \* MERGEFORMAT </w:instrText>
            </w:r>
            <w:r w:rsidRPr="001C18F0">
              <w:rPr>
                <w:rFonts w:cs="Arial"/>
                <w:sz w:val="18"/>
                <w:szCs w:val="18"/>
              </w:rPr>
            </w:r>
            <w:r w:rsidRPr="001C18F0">
              <w:rPr>
                <w:rFonts w:cs="Arial"/>
                <w:sz w:val="18"/>
                <w:szCs w:val="18"/>
              </w:rPr>
              <w:fldChar w:fldCharType="separate"/>
            </w:r>
            <w:r w:rsidR="001C1CE8" w:rsidRPr="001C18F0">
              <w:rPr>
                <w:sz w:val="18"/>
                <w:szCs w:val="18"/>
              </w:rPr>
              <w:t>Supplemental Specifications</w:t>
            </w:r>
            <w:r w:rsidRPr="001C18F0">
              <w:rPr>
                <w:rFonts w:cs="Arial"/>
                <w:sz w:val="18"/>
                <w:szCs w:val="18"/>
              </w:rPr>
              <w:fldChar w:fldCharType="end"/>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_Ref400437327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6</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_Ref400437329 \h  \* MERGEFORMAT </w:instrText>
            </w:r>
            <w:r w:rsidRPr="001C18F0">
              <w:rPr>
                <w:rFonts w:cs="Arial"/>
                <w:sz w:val="18"/>
                <w:szCs w:val="18"/>
              </w:rPr>
            </w:r>
            <w:r w:rsidRPr="001C18F0">
              <w:rPr>
                <w:rFonts w:cs="Arial"/>
                <w:sz w:val="18"/>
                <w:szCs w:val="18"/>
              </w:rPr>
              <w:fldChar w:fldCharType="separate"/>
            </w:r>
            <w:r w:rsidR="001C1CE8" w:rsidRPr="001C18F0">
              <w:rPr>
                <w:sz w:val="18"/>
                <w:szCs w:val="18"/>
              </w:rPr>
              <w:t>Screen Layouts</w:t>
            </w:r>
            <w:r w:rsidRPr="001C18F0">
              <w:rPr>
                <w:rFonts w:cs="Arial"/>
                <w:sz w:val="18"/>
                <w:szCs w:val="18"/>
              </w:rPr>
              <w:fldChar w:fldCharType="end"/>
            </w:r>
          </w:p>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_Ref400437337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7</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_Ref400437340 \h  \* MERGEFORMAT </w:instrText>
            </w:r>
            <w:r w:rsidRPr="001C18F0">
              <w:rPr>
                <w:rFonts w:cs="Arial"/>
                <w:sz w:val="18"/>
                <w:szCs w:val="18"/>
              </w:rPr>
            </w:r>
            <w:r w:rsidRPr="001C18F0">
              <w:rPr>
                <w:rFonts w:cs="Arial"/>
                <w:sz w:val="18"/>
                <w:szCs w:val="18"/>
              </w:rPr>
              <w:fldChar w:fldCharType="separate"/>
            </w:r>
            <w:proofErr w:type="spellStart"/>
            <w:r w:rsidR="001C1CE8" w:rsidRPr="001C18F0">
              <w:rPr>
                <w:sz w:val="18"/>
                <w:szCs w:val="18"/>
              </w:rPr>
              <w:t>PreOrder</w:t>
            </w:r>
            <w:proofErr w:type="spellEnd"/>
            <w:r w:rsidR="001C1CE8" w:rsidRPr="001C18F0">
              <w:rPr>
                <w:sz w:val="18"/>
                <w:szCs w:val="18"/>
              </w:rPr>
              <w:t xml:space="preserve"> Issue – Database settings</w:t>
            </w:r>
            <w:r w:rsidRPr="001C18F0">
              <w:rPr>
                <w:rFonts w:cs="Arial"/>
                <w:sz w:val="18"/>
                <w:szCs w:val="18"/>
              </w:rPr>
              <w:fldChar w:fldCharType="end"/>
            </w:r>
          </w:p>
        </w:tc>
      </w:tr>
      <w:tr w:rsidR="006C20F3" w:rsidRPr="006C20F3" w:rsidTr="001C18F0">
        <w:trPr>
          <w:cantSplit/>
        </w:trPr>
        <w:tc>
          <w:tcPr>
            <w:tcW w:w="930" w:type="dxa"/>
            <w:tcBorders>
              <w:top w:val="single" w:sz="8" w:space="0" w:color="4F81BD"/>
              <w:left w:val="single" w:sz="8" w:space="0" w:color="4F81BD"/>
              <w:bottom w:val="single" w:sz="8" w:space="0" w:color="4F81BD"/>
              <w:right w:val="single" w:sz="8" w:space="0" w:color="4F81BD"/>
            </w:tcBorders>
            <w:shd w:val="clear" w:color="auto" w:fill="auto"/>
          </w:tcPr>
          <w:p w:rsidR="006C20F3" w:rsidRPr="001C18F0" w:rsidRDefault="006C20F3" w:rsidP="006C20F3">
            <w:pPr>
              <w:rPr>
                <w:rFonts w:cs="Arial"/>
                <w:sz w:val="18"/>
                <w:szCs w:val="18"/>
              </w:rPr>
            </w:pPr>
            <w:r w:rsidRPr="001C18F0">
              <w:rPr>
                <w:rFonts w:cs="Arial"/>
                <w:sz w:val="18"/>
                <w:szCs w:val="18"/>
              </w:rPr>
              <w:t>2.41.5</w:t>
            </w:r>
          </w:p>
        </w:tc>
        <w:tc>
          <w:tcPr>
            <w:tcW w:w="1886" w:type="dxa"/>
            <w:tcBorders>
              <w:top w:val="single" w:sz="8" w:space="0" w:color="4F81BD"/>
              <w:left w:val="single" w:sz="8" w:space="0" w:color="4F81BD"/>
              <w:bottom w:val="single" w:sz="8" w:space="0" w:color="4F81BD"/>
              <w:right w:val="single" w:sz="8" w:space="0" w:color="4F81BD"/>
            </w:tcBorders>
          </w:tcPr>
          <w:p w:rsidR="006C20F3" w:rsidRPr="001C18F0" w:rsidRDefault="006C20F3" w:rsidP="006C20F3">
            <w:pPr>
              <w:rPr>
                <w:rFonts w:cs="Arial"/>
                <w:sz w:val="18"/>
                <w:szCs w:val="18"/>
              </w:rPr>
            </w:pPr>
            <w:r w:rsidRPr="001C18F0">
              <w:rPr>
                <w:rFonts w:cs="Arial"/>
                <w:sz w:val="18"/>
                <w:szCs w:val="18"/>
              </w:rPr>
              <w:t>Pre-Order</w:t>
            </w:r>
          </w:p>
        </w:tc>
        <w:tc>
          <w:tcPr>
            <w:tcW w:w="3960" w:type="dxa"/>
            <w:tcBorders>
              <w:top w:val="single" w:sz="8" w:space="0" w:color="4F81BD"/>
              <w:left w:val="single" w:sz="8" w:space="0" w:color="4F81BD"/>
              <w:bottom w:val="single" w:sz="8" w:space="0" w:color="4F81BD"/>
              <w:right w:val="single" w:sz="8" w:space="0" w:color="4F81BD"/>
            </w:tcBorders>
            <w:shd w:val="clear" w:color="auto" w:fill="auto"/>
          </w:tcPr>
          <w:p w:rsidR="006C20F3" w:rsidRPr="001C18F0" w:rsidRDefault="006C20F3" w:rsidP="006C20F3">
            <w:pPr>
              <w:rPr>
                <w:rFonts w:cs="Arial"/>
                <w:sz w:val="18"/>
                <w:szCs w:val="18"/>
              </w:rPr>
            </w:pPr>
            <w:r w:rsidRPr="001C18F0">
              <w:rPr>
                <w:rFonts w:cs="Arial"/>
                <w:sz w:val="18"/>
                <w:szCs w:val="18"/>
              </w:rPr>
              <w:t>The Pre-Order invoice will display the deposit amount as the price of the item.</w:t>
            </w:r>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C20F3" w:rsidRPr="001C18F0" w:rsidRDefault="006C20F3" w:rsidP="006C20F3">
            <w:pPr>
              <w:numPr>
                <w:ilvl w:val="0"/>
                <w:numId w:val="19"/>
              </w:numPr>
              <w:rPr>
                <w:rFonts w:cs="Arial"/>
                <w:sz w:val="18"/>
                <w:szCs w:val="18"/>
              </w:rPr>
            </w:pPr>
            <w:r w:rsidRPr="001C18F0">
              <w:rPr>
                <w:rFonts w:cs="Arial"/>
                <w:sz w:val="18"/>
                <w:szCs w:val="18"/>
              </w:rPr>
              <w:fldChar w:fldCharType="begin"/>
            </w:r>
            <w:r w:rsidRPr="001C18F0">
              <w:rPr>
                <w:rFonts w:cs="Arial"/>
                <w:sz w:val="18"/>
                <w:szCs w:val="18"/>
              </w:rPr>
              <w:instrText xml:space="preserve"> REF _Ref400437350 \r \h  \* MERGEFORMAT </w:instrText>
            </w:r>
            <w:r w:rsidRPr="001C18F0">
              <w:rPr>
                <w:rFonts w:cs="Arial"/>
                <w:sz w:val="18"/>
                <w:szCs w:val="18"/>
              </w:rPr>
            </w:r>
            <w:r w:rsidRPr="001C18F0">
              <w:rPr>
                <w:rFonts w:cs="Arial"/>
                <w:sz w:val="18"/>
                <w:szCs w:val="18"/>
              </w:rPr>
              <w:fldChar w:fldCharType="separate"/>
            </w:r>
            <w:r w:rsidR="001C1CE8">
              <w:rPr>
                <w:rFonts w:cs="Arial"/>
                <w:sz w:val="18"/>
                <w:szCs w:val="18"/>
              </w:rPr>
              <w:t>12</w:t>
            </w:r>
            <w:r w:rsidRPr="001C18F0">
              <w:rPr>
                <w:rFonts w:cs="Arial"/>
                <w:sz w:val="18"/>
                <w:szCs w:val="18"/>
              </w:rPr>
              <w:fldChar w:fldCharType="end"/>
            </w:r>
            <w:r w:rsidRPr="001C18F0">
              <w:rPr>
                <w:rFonts w:cs="Arial"/>
                <w:sz w:val="18"/>
                <w:szCs w:val="18"/>
              </w:rPr>
              <w:t xml:space="preserve"> </w:t>
            </w:r>
            <w:r w:rsidRPr="001C18F0">
              <w:rPr>
                <w:rFonts w:cs="Arial"/>
                <w:sz w:val="18"/>
                <w:szCs w:val="18"/>
              </w:rPr>
              <w:fldChar w:fldCharType="begin"/>
            </w:r>
            <w:r w:rsidRPr="001C18F0">
              <w:rPr>
                <w:rFonts w:cs="Arial"/>
                <w:sz w:val="18"/>
                <w:szCs w:val="18"/>
              </w:rPr>
              <w:instrText xml:space="preserve"> REF _Ref400437352 \h  \* MERGEFORMAT </w:instrText>
            </w:r>
            <w:r w:rsidRPr="001C18F0">
              <w:rPr>
                <w:rFonts w:cs="Arial"/>
                <w:sz w:val="18"/>
                <w:szCs w:val="18"/>
              </w:rPr>
            </w:r>
            <w:r w:rsidRPr="001C18F0">
              <w:rPr>
                <w:rFonts w:cs="Arial"/>
                <w:sz w:val="18"/>
                <w:szCs w:val="18"/>
              </w:rPr>
              <w:fldChar w:fldCharType="separate"/>
            </w:r>
            <w:r w:rsidR="001C1CE8" w:rsidRPr="001C18F0">
              <w:rPr>
                <w:sz w:val="18"/>
                <w:szCs w:val="18"/>
              </w:rPr>
              <w:t>Appendix B: Receipt Example</w:t>
            </w:r>
            <w:r w:rsidRPr="001C18F0">
              <w:rPr>
                <w:rFonts w:cs="Arial"/>
                <w:sz w:val="18"/>
                <w:szCs w:val="18"/>
              </w:rPr>
              <w:fldChar w:fldCharType="end"/>
            </w:r>
          </w:p>
        </w:tc>
      </w:tr>
      <w:tr w:rsidR="006C20F3" w:rsidRPr="006C20F3" w:rsidTr="006C20F3">
        <w:trPr>
          <w:cantSplit/>
        </w:trPr>
        <w:tc>
          <w:tcPr>
            <w:tcW w:w="93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rFonts w:cs="Arial"/>
                <w:sz w:val="18"/>
                <w:szCs w:val="18"/>
              </w:rPr>
            </w:pPr>
            <w:r w:rsidRPr="001C18F0">
              <w:rPr>
                <w:rFonts w:cs="Arial"/>
                <w:sz w:val="18"/>
                <w:szCs w:val="18"/>
              </w:rPr>
              <w:t>2.41.6</w:t>
            </w:r>
          </w:p>
        </w:tc>
        <w:tc>
          <w:tcPr>
            <w:tcW w:w="1886" w:type="dxa"/>
            <w:tcBorders>
              <w:top w:val="single" w:sz="8" w:space="0" w:color="4F81BD"/>
              <w:left w:val="single" w:sz="8" w:space="0" w:color="4F81BD"/>
              <w:bottom w:val="single" w:sz="8" w:space="0" w:color="4F81BD"/>
              <w:right w:val="single" w:sz="8" w:space="0" w:color="4F81BD"/>
            </w:tcBorders>
          </w:tcPr>
          <w:p w:rsidR="006C20F3" w:rsidRPr="006C20F3" w:rsidRDefault="006C20F3" w:rsidP="006C20F3">
            <w:pPr>
              <w:rPr>
                <w:rFonts w:cs="Arial"/>
                <w:sz w:val="18"/>
                <w:szCs w:val="18"/>
              </w:rPr>
            </w:pPr>
            <w:r w:rsidRPr="001C18F0">
              <w:rPr>
                <w:rFonts w:cs="Arial"/>
                <w:sz w:val="18"/>
                <w:szCs w:val="18"/>
              </w:rPr>
              <w:t>Pre-Order</w:t>
            </w:r>
          </w:p>
        </w:tc>
        <w:tc>
          <w:tcPr>
            <w:tcW w:w="396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rFonts w:cs="Arial"/>
                <w:sz w:val="18"/>
                <w:szCs w:val="18"/>
              </w:rPr>
            </w:pPr>
            <w:r w:rsidRPr="001C18F0">
              <w:rPr>
                <w:rFonts w:cs="Arial"/>
                <w:sz w:val="18"/>
                <w:szCs w:val="18"/>
              </w:rPr>
              <w:t>The Sub Total and Transaction Total on both the virtual and printed receipts will be based on the sum of the minimum deposit amount for all Pre-Order items in the transaction.</w:t>
            </w:r>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C20F3" w:rsidRPr="006C20F3" w:rsidRDefault="006C20F3" w:rsidP="006C20F3">
            <w:pPr>
              <w:numPr>
                <w:ilvl w:val="0"/>
                <w:numId w:val="19"/>
              </w:numPr>
              <w:rPr>
                <w:rFonts w:cs="Arial"/>
                <w:sz w:val="18"/>
                <w:szCs w:val="18"/>
              </w:rPr>
            </w:pPr>
            <w:r w:rsidRPr="001C1CE8">
              <w:rPr>
                <w:rFonts w:cs="Arial"/>
                <w:sz w:val="18"/>
                <w:szCs w:val="18"/>
              </w:rPr>
              <w:fldChar w:fldCharType="begin"/>
            </w:r>
            <w:r w:rsidRPr="006C20F3">
              <w:rPr>
                <w:rFonts w:cs="Arial"/>
                <w:sz w:val="18"/>
                <w:szCs w:val="18"/>
              </w:rPr>
              <w:instrText xml:space="preserve"> REF _Ref400437350 \r \h  \* MERGEFORMAT </w:instrText>
            </w:r>
            <w:r w:rsidRPr="001C1CE8">
              <w:rPr>
                <w:rFonts w:cs="Arial"/>
                <w:sz w:val="18"/>
                <w:szCs w:val="18"/>
              </w:rPr>
            </w:r>
            <w:r w:rsidRPr="001C18F0">
              <w:rPr>
                <w:rFonts w:cs="Arial"/>
                <w:sz w:val="18"/>
                <w:szCs w:val="18"/>
              </w:rPr>
              <w:fldChar w:fldCharType="separate"/>
            </w:r>
            <w:r w:rsidR="001C1CE8">
              <w:rPr>
                <w:rFonts w:cs="Arial"/>
                <w:sz w:val="18"/>
                <w:szCs w:val="18"/>
              </w:rPr>
              <w:t>12</w:t>
            </w:r>
            <w:r w:rsidRPr="001C1CE8">
              <w:rPr>
                <w:rFonts w:cs="Arial"/>
                <w:sz w:val="18"/>
                <w:szCs w:val="18"/>
              </w:rPr>
              <w:fldChar w:fldCharType="end"/>
            </w:r>
            <w:r w:rsidRPr="006C20F3">
              <w:rPr>
                <w:rFonts w:cs="Arial"/>
                <w:sz w:val="18"/>
                <w:szCs w:val="18"/>
              </w:rPr>
              <w:t xml:space="preserve"> </w:t>
            </w:r>
            <w:r w:rsidRPr="001C1CE8">
              <w:rPr>
                <w:rFonts w:cs="Arial"/>
                <w:sz w:val="18"/>
                <w:szCs w:val="18"/>
              </w:rPr>
              <w:fldChar w:fldCharType="begin"/>
            </w:r>
            <w:r w:rsidRPr="006C20F3">
              <w:rPr>
                <w:rFonts w:cs="Arial"/>
                <w:sz w:val="18"/>
                <w:szCs w:val="18"/>
              </w:rPr>
              <w:instrText xml:space="preserve"> REF _Ref400437352 \h  \* MERGEFORMAT </w:instrText>
            </w:r>
            <w:r w:rsidRPr="001C1CE8">
              <w:rPr>
                <w:rFonts w:cs="Arial"/>
                <w:sz w:val="18"/>
                <w:szCs w:val="18"/>
              </w:rPr>
            </w:r>
            <w:r w:rsidRPr="001C18F0">
              <w:rPr>
                <w:rFonts w:cs="Arial"/>
                <w:sz w:val="18"/>
                <w:szCs w:val="18"/>
              </w:rPr>
              <w:fldChar w:fldCharType="separate"/>
            </w:r>
            <w:r w:rsidR="001C1CE8" w:rsidRPr="001C18F0">
              <w:rPr>
                <w:sz w:val="18"/>
                <w:szCs w:val="18"/>
              </w:rPr>
              <w:t>Appendix B: Receipt Example</w:t>
            </w:r>
            <w:r w:rsidRPr="001C1CE8">
              <w:rPr>
                <w:rFonts w:cs="Arial"/>
                <w:sz w:val="18"/>
                <w:szCs w:val="18"/>
              </w:rPr>
              <w:fldChar w:fldCharType="end"/>
            </w:r>
          </w:p>
        </w:tc>
      </w:tr>
    </w:tbl>
    <w:p w:rsidR="006C20F3" w:rsidRDefault="006C20F3" w:rsidP="006C20F3">
      <w:pPr>
        <w:rPr>
          <w:rStyle w:val="StyleArialBold"/>
        </w:rPr>
      </w:pPr>
    </w:p>
    <w:p w:rsidR="00A36851" w:rsidRPr="00272E9F" w:rsidRDefault="00A36851" w:rsidP="00A36851">
      <w:pPr>
        <w:pStyle w:val="Heading1"/>
        <w:rPr>
          <w:i/>
        </w:rPr>
      </w:pPr>
      <w:bookmarkStart w:id="136" w:name="_Toc400438011"/>
      <w:proofErr w:type="gramStart"/>
      <w:r>
        <w:rPr>
          <w:i/>
        </w:rPr>
        <w:t xml:space="preserve">Appendix </w:t>
      </w:r>
      <w:proofErr w:type="gramEnd"/>
      <w:r w:rsidR="00243CD7" w:rsidRPr="00B50B16">
        <w:fldChar w:fldCharType="begin"/>
      </w:r>
      <w:r w:rsidR="00243CD7" w:rsidRPr="00B50B16">
        <w:instrText xml:space="preserve"> AUTONUMLGL  \* ALPHABETIC \e </w:instrText>
      </w:r>
      <w:r w:rsidR="00243CD7" w:rsidRPr="00B50B16">
        <w:fldChar w:fldCharType="end"/>
      </w:r>
      <w:r w:rsidRPr="00272E9F">
        <w:rPr>
          <w:i/>
        </w:rPr>
        <w:t>: Glossary</w:t>
      </w:r>
      <w:bookmarkEnd w:id="119"/>
      <w:bookmarkEnd w:id="136"/>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7148B0" w:rsidTr="00D86AB2">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7148B0" w:rsidRDefault="00A36851" w:rsidP="001E3524">
            <w:pPr>
              <w:rPr>
                <w:b/>
                <w:bCs/>
                <w:szCs w:val="20"/>
              </w:rPr>
            </w:pPr>
            <w:r w:rsidRPr="007148B0">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7148B0" w:rsidRDefault="00A36851" w:rsidP="001E3524">
            <w:pPr>
              <w:rPr>
                <w:b/>
                <w:bCs/>
                <w:szCs w:val="20"/>
              </w:rPr>
            </w:pPr>
            <w:r w:rsidRPr="007148B0">
              <w:rPr>
                <w:b/>
                <w:bCs/>
                <w:szCs w:val="20"/>
              </w:rPr>
              <w:t>Definition</w:t>
            </w:r>
          </w:p>
        </w:tc>
      </w:tr>
      <w:tr w:rsidR="00A36851" w:rsidRPr="007148B0" w:rsidTr="00D86AB2">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F935C1" w:rsidRDefault="00A36851" w:rsidP="001E3524">
            <w:pPr>
              <w:rPr>
                <w:bCs/>
                <w:color w:val="FF0000"/>
                <w:szCs w:val="20"/>
              </w:rPr>
            </w:pP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F935C1" w:rsidRDefault="00A36851" w:rsidP="001E3524">
            <w:pPr>
              <w:rPr>
                <w:color w:val="FF0000"/>
                <w:szCs w:val="20"/>
              </w:rPr>
            </w:pPr>
          </w:p>
        </w:tc>
      </w:tr>
    </w:tbl>
    <w:p w:rsidR="00B0362A" w:rsidRDefault="00B0362A" w:rsidP="00B0362A">
      <w:pPr>
        <w:pStyle w:val="Heading1"/>
        <w:rPr>
          <w:i/>
        </w:rPr>
      </w:pPr>
      <w:bookmarkStart w:id="137" w:name="_Toc369520433"/>
      <w:bookmarkStart w:id="138" w:name="_Ref400437350"/>
      <w:bookmarkStart w:id="139" w:name="_Ref400437352"/>
      <w:bookmarkStart w:id="140" w:name="_Toc400438012"/>
      <w:r>
        <w:rPr>
          <w:i/>
        </w:rPr>
        <w:lastRenderedPageBreak/>
        <w:t>Appendix B</w:t>
      </w:r>
      <w:r w:rsidRPr="00272E9F">
        <w:rPr>
          <w:i/>
        </w:rPr>
        <w:t xml:space="preserve">: </w:t>
      </w:r>
      <w:r>
        <w:rPr>
          <w:i/>
        </w:rPr>
        <w:t>Receipt Example</w:t>
      </w:r>
      <w:bookmarkEnd w:id="137"/>
      <w:bookmarkEnd w:id="138"/>
      <w:bookmarkEnd w:id="139"/>
      <w:bookmarkEnd w:id="140"/>
    </w:p>
    <w:p w:rsidR="00B0362A" w:rsidRDefault="00045E75" w:rsidP="00045E75">
      <w:pPr>
        <w:pStyle w:val="Heading2"/>
      </w:pPr>
      <w:bookmarkStart w:id="141" w:name="_Toc400438013"/>
      <w:r>
        <w:t>Pre-Order Deposit</w:t>
      </w:r>
      <w:bookmarkEnd w:id="141"/>
    </w:p>
    <w:tbl>
      <w:tblPr>
        <w:tblW w:w="4900" w:type="pct"/>
        <w:tblInd w:w="144" w:type="dxa"/>
        <w:tblLook w:val="04A0" w:firstRow="1" w:lastRow="0" w:firstColumn="1" w:lastColumn="0" w:noHBand="0" w:noVBand="1"/>
      </w:tblPr>
      <w:tblGrid>
        <w:gridCol w:w="5381"/>
        <w:gridCol w:w="5203"/>
      </w:tblGrid>
      <w:tr w:rsidR="00B0362A" w:rsidTr="00243CD7">
        <w:trPr>
          <w:trHeight w:val="7182"/>
        </w:trPr>
        <w:tc>
          <w:tcPr>
            <w:tcW w:w="5398" w:type="dxa"/>
          </w:tcPr>
          <w:p w:rsidR="00B0362A" w:rsidRDefault="003907C3" w:rsidP="00243CD7">
            <w:pPr>
              <w:pStyle w:val="BodyText"/>
              <w:jc w:val="center"/>
            </w:pPr>
            <w:r>
              <w:rPr>
                <w:noProof/>
                <w:color w:val="FF0000"/>
              </w:rPr>
              <mc:AlternateContent>
                <mc:Choice Requires="wps">
                  <w:drawing>
                    <wp:inline distT="0" distB="0" distL="0" distR="0">
                      <wp:extent cx="2980690" cy="4081780"/>
                      <wp:effectExtent l="7620" t="13335" r="12065" b="10160"/>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81780"/>
                              </a:xfrm>
                              <a:prstGeom prst="rect">
                                <a:avLst/>
                              </a:prstGeom>
                              <a:solidFill>
                                <a:srgbClr val="FFFFFF"/>
                              </a:solidFill>
                              <a:ln w="9525">
                                <a:solidFill>
                                  <a:srgbClr val="000000"/>
                                </a:solidFill>
                                <a:miter lim="800000"/>
                                <a:headEnd/>
                                <a:tailEnd/>
                              </a:ln>
                            </wps:spPr>
                            <wps:txbx>
                              <w:txbxContent>
                                <w:p w:rsidR="00243CD7" w:rsidRPr="0034389B" w:rsidRDefault="00243CD7" w:rsidP="00B0362A">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(999) 999-9999</w:t>
                                  </w:r>
                                </w:p>
                                <w:p w:rsidR="00243CD7" w:rsidRPr="0034389B" w:rsidRDefault="00243CD7" w:rsidP="00B0362A">
                                  <w:pPr>
                                    <w:jc w:val="center"/>
                                    <w:rPr>
                                      <w:rFonts w:cs="Arial"/>
                                      <w:sz w:val="18"/>
                                      <w:szCs w:val="18"/>
                                    </w:rPr>
                                  </w:pPr>
                                  <w:r w:rsidRPr="0034389B">
                                    <w:rPr>
                                      <w:rFonts w:ascii="Courier New" w:hAnsi="Courier New" w:cs="Courier New"/>
                                      <w:sz w:val="18"/>
                                      <w:szCs w:val="18"/>
                                    </w:rPr>
                                    <w:t>POS LAB TESTING</w:t>
                                  </w:r>
                                </w:p>
                                <w:p w:rsidR="00243CD7" w:rsidRDefault="00243CD7" w:rsidP="00B0362A">
                                  <w:pPr>
                                    <w:jc w:val="center"/>
                                    <w:rPr>
                                      <w:rFonts w:cs="Arial"/>
                                      <w:sz w:val="18"/>
                                      <w:szCs w:val="18"/>
                                    </w:rPr>
                                  </w:pPr>
                                </w:p>
                                <w:p w:rsidR="00243CD7" w:rsidRPr="00CA26DC" w:rsidRDefault="00243CD7" w:rsidP="00B0362A">
                                  <w:pPr>
                                    <w:jc w:val="center"/>
                                    <w:rPr>
                                      <w:rFonts w:cs="Arial"/>
                                      <w:sz w:val="18"/>
                                      <w:szCs w:val="18"/>
                                    </w:rPr>
                                  </w:pPr>
                                  <w:r>
                                    <w:rPr>
                                      <w:rFonts w:ascii="Courier" w:hAnsi="Courier"/>
                                      <w:noProof/>
                                    </w:rPr>
                                    <w:drawing>
                                      <wp:inline distT="0" distB="0" distL="0" distR="0">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243CD7" w:rsidRDefault="00243CD7" w:rsidP="00B0362A">
                                  <w:pPr>
                                    <w:rPr>
                                      <w:rFonts w:cs="Arial"/>
                                      <w:sz w:val="18"/>
                                      <w:szCs w:val="18"/>
                                    </w:rPr>
                                  </w:pPr>
                                </w:p>
                                <w:p w:rsidR="00243CD7" w:rsidRPr="0034389B" w:rsidRDefault="00243CD7" w:rsidP="00B0362A">
                                  <w:pPr>
                                    <w:rPr>
                                      <w:rFonts w:ascii="Courier New" w:hAnsi="Courier New" w:cs="Courier New"/>
                                      <w:sz w:val="18"/>
                                      <w:szCs w:val="18"/>
                                    </w:rPr>
                                  </w:pPr>
                                  <w:r w:rsidRPr="0034389B">
                                    <w:rPr>
                                      <w:rFonts w:ascii="Courier New" w:hAnsi="Courier New" w:cs="Courier New"/>
                                      <w:sz w:val="18"/>
                                      <w:szCs w:val="18"/>
                                    </w:rPr>
                                    <w:t>Val # 1234-2432-2344-2542</w:t>
                                  </w:r>
                                </w:p>
                                <w:p w:rsidR="00243CD7" w:rsidRPr="0034389B" w:rsidRDefault="00243CD7" w:rsidP="00B0362A">
                                  <w:pPr>
                                    <w:jc w:val="center"/>
                                    <w:rPr>
                                      <w:rFonts w:ascii="Courier New" w:hAnsi="Courier New" w:cs="Courier New"/>
                                      <w:sz w:val="18"/>
                                      <w:szCs w:val="18"/>
                                    </w:rPr>
                                  </w:pPr>
                                </w:p>
                                <w:p w:rsidR="00243CD7" w:rsidRDefault="00243CD7" w:rsidP="00B0362A">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243CD7" w:rsidRDefault="00243CD7" w:rsidP="00B0362A">
                                  <w:pPr>
                                    <w:rPr>
                                      <w:rFonts w:ascii="Courier New" w:hAnsi="Courier New" w:cs="Courier New"/>
                                      <w:sz w:val="18"/>
                                      <w:szCs w:val="18"/>
                                    </w:rPr>
                                  </w:pPr>
                                </w:p>
                                <w:p w:rsidR="00243CD7" w:rsidRDefault="00243CD7" w:rsidP="00B0362A">
                                  <w:pPr>
                                    <w:rPr>
                                      <w:rFonts w:cs="Arial"/>
                                      <w:sz w:val="16"/>
                                      <w:szCs w:val="16"/>
                                    </w:rPr>
                                  </w:pPr>
                                </w:p>
                                <w:p w:rsidR="00243CD7" w:rsidRPr="004A6638" w:rsidRDefault="00243CD7" w:rsidP="00B0362A">
                                  <w:pPr>
                                    <w:jc w:val="center"/>
                                    <w:rPr>
                                      <w:rFonts w:cs="Arial"/>
                                      <w:b/>
                                      <w:sz w:val="22"/>
                                      <w:szCs w:val="22"/>
                                    </w:rPr>
                                  </w:pPr>
                                  <w:r>
                                    <w:rPr>
                                      <w:rFonts w:cs="Arial"/>
                                      <w:b/>
                                      <w:sz w:val="22"/>
                                      <w:szCs w:val="22"/>
                                    </w:rPr>
                                    <w:t>PRE-ORDER DEPOSIT</w:t>
                                  </w:r>
                                </w:p>
                                <w:p w:rsidR="00243CD7" w:rsidRDefault="00243CD7" w:rsidP="00B0362A">
                                  <w:pPr>
                                    <w:tabs>
                                      <w:tab w:val="left" w:pos="1080"/>
                                      <w:tab w:val="decimal" w:pos="3780"/>
                                    </w:tabs>
                                    <w:rPr>
                                      <w:rFonts w:ascii="Courier New" w:hAnsi="Courier New" w:cs="Courier New"/>
                                      <w:sz w:val="18"/>
                                      <w:szCs w:val="18"/>
                                    </w:rPr>
                                  </w:pPr>
                                </w:p>
                                <w:p w:rsidR="00243CD7" w:rsidRPr="0034389B" w:rsidRDefault="00243CD7" w:rsidP="00B0362A">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243CD7" w:rsidRDefault="00243CD7" w:rsidP="00B0362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243CD7" w:rsidRPr="0034389B" w:rsidRDefault="00243CD7" w:rsidP="00B0362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243CD7" w:rsidRPr="00B65171" w:rsidRDefault="00243CD7" w:rsidP="00B0362A">
                                  <w:pPr>
                                    <w:rPr>
                                      <w:rFonts w:cs="Arial"/>
                                      <w:sz w:val="16"/>
                                      <w:szCs w:val="16"/>
                                    </w:rPr>
                                  </w:pPr>
                                  <w:r>
                                    <w:rPr>
                                      <w:rFonts w:cs="Arial"/>
                                      <w:sz w:val="16"/>
                                      <w:szCs w:val="16"/>
                                    </w:rPr>
                                    <w:t>…</w:t>
                                  </w:r>
                                </w:p>
                                <w:p w:rsidR="00243CD7" w:rsidRPr="008073B4" w:rsidRDefault="00243CD7" w:rsidP="00B0362A">
                                  <w:pPr>
                                    <w:rPr>
                                      <w:szCs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234.7pt;height:3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">
                      <v:textbox>
                        <w:txbxContent>
                          <w:p w:rsidR="00243CD7" w:rsidRPr="0034389B" w:rsidRDefault="00243CD7" w:rsidP="00B0362A">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(999) 999-9999</w:t>
                            </w:r>
                          </w:p>
                          <w:p w:rsidR="00243CD7" w:rsidRPr="0034389B" w:rsidRDefault="00243CD7" w:rsidP="00B0362A">
                            <w:pPr>
                              <w:jc w:val="center"/>
                              <w:rPr>
                                <w:rFonts w:cs="Arial"/>
                                <w:sz w:val="18"/>
                                <w:szCs w:val="18"/>
                              </w:rPr>
                            </w:pPr>
                            <w:r w:rsidRPr="0034389B">
                              <w:rPr>
                                <w:rFonts w:ascii="Courier New" w:hAnsi="Courier New" w:cs="Courier New"/>
                                <w:sz w:val="18"/>
                                <w:szCs w:val="18"/>
                              </w:rPr>
                              <w:t>POS LAB TESTING</w:t>
                            </w:r>
                          </w:p>
                          <w:p w:rsidR="00243CD7" w:rsidRDefault="00243CD7" w:rsidP="00B0362A">
                            <w:pPr>
                              <w:jc w:val="center"/>
                              <w:rPr>
                                <w:rFonts w:cs="Arial"/>
                                <w:sz w:val="18"/>
                                <w:szCs w:val="18"/>
                              </w:rPr>
                            </w:pPr>
                          </w:p>
                          <w:p w:rsidR="00243CD7" w:rsidRPr="00CA26DC" w:rsidRDefault="00243CD7" w:rsidP="00B0362A">
                            <w:pPr>
                              <w:jc w:val="center"/>
                              <w:rPr>
                                <w:rFonts w:cs="Arial"/>
                                <w:sz w:val="18"/>
                                <w:szCs w:val="18"/>
                              </w:rPr>
                            </w:pPr>
                            <w:r>
                              <w:rPr>
                                <w:rFonts w:ascii="Courier" w:hAnsi="Courier"/>
                                <w:noProof/>
                              </w:rPr>
                              <w:drawing>
                                <wp:inline distT="0" distB="0" distL="0" distR="0">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243CD7" w:rsidRDefault="00243CD7" w:rsidP="00B0362A">
                            <w:pPr>
                              <w:rPr>
                                <w:rFonts w:cs="Arial"/>
                                <w:sz w:val="18"/>
                                <w:szCs w:val="18"/>
                              </w:rPr>
                            </w:pPr>
                          </w:p>
                          <w:p w:rsidR="00243CD7" w:rsidRPr="0034389B" w:rsidRDefault="00243CD7" w:rsidP="00B0362A">
                            <w:pPr>
                              <w:rPr>
                                <w:rFonts w:ascii="Courier New" w:hAnsi="Courier New" w:cs="Courier New"/>
                                <w:sz w:val="18"/>
                                <w:szCs w:val="18"/>
                              </w:rPr>
                            </w:pPr>
                            <w:r w:rsidRPr="0034389B">
                              <w:rPr>
                                <w:rFonts w:ascii="Courier New" w:hAnsi="Courier New" w:cs="Courier New"/>
                                <w:sz w:val="18"/>
                                <w:szCs w:val="18"/>
                              </w:rPr>
                              <w:t>Val # 1234-2432-2344-2542</w:t>
                            </w:r>
                          </w:p>
                          <w:p w:rsidR="00243CD7" w:rsidRPr="0034389B" w:rsidRDefault="00243CD7" w:rsidP="00B0362A">
                            <w:pPr>
                              <w:jc w:val="center"/>
                              <w:rPr>
                                <w:rFonts w:ascii="Courier New" w:hAnsi="Courier New" w:cs="Courier New"/>
                                <w:sz w:val="18"/>
                                <w:szCs w:val="18"/>
                              </w:rPr>
                            </w:pPr>
                          </w:p>
                          <w:p w:rsidR="00243CD7" w:rsidRDefault="00243CD7" w:rsidP="00B0362A">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243CD7" w:rsidRDefault="00243CD7" w:rsidP="00B0362A">
                            <w:pPr>
                              <w:rPr>
                                <w:rFonts w:ascii="Courier New" w:hAnsi="Courier New" w:cs="Courier New"/>
                                <w:sz w:val="18"/>
                                <w:szCs w:val="18"/>
                              </w:rPr>
                            </w:pPr>
                          </w:p>
                          <w:p w:rsidR="00243CD7" w:rsidRDefault="00243CD7" w:rsidP="00B0362A">
                            <w:pPr>
                              <w:rPr>
                                <w:rFonts w:cs="Arial"/>
                                <w:sz w:val="16"/>
                                <w:szCs w:val="16"/>
                              </w:rPr>
                            </w:pPr>
                          </w:p>
                          <w:p w:rsidR="00243CD7" w:rsidRPr="004A6638" w:rsidRDefault="00243CD7" w:rsidP="00B0362A">
                            <w:pPr>
                              <w:jc w:val="center"/>
                              <w:rPr>
                                <w:rFonts w:cs="Arial"/>
                                <w:b/>
                                <w:sz w:val="22"/>
                                <w:szCs w:val="22"/>
                              </w:rPr>
                            </w:pPr>
                            <w:r>
                              <w:rPr>
                                <w:rFonts w:cs="Arial"/>
                                <w:b/>
                                <w:sz w:val="22"/>
                                <w:szCs w:val="22"/>
                              </w:rPr>
                              <w:t>PRE-ORDER DEPOSIT</w:t>
                            </w:r>
                          </w:p>
                          <w:p w:rsidR="00243CD7" w:rsidRDefault="00243CD7" w:rsidP="00B0362A">
                            <w:pPr>
                              <w:tabs>
                                <w:tab w:val="left" w:pos="1080"/>
                                <w:tab w:val="decimal" w:pos="3780"/>
                              </w:tabs>
                              <w:rPr>
                                <w:rFonts w:ascii="Courier New" w:hAnsi="Courier New" w:cs="Courier New"/>
                                <w:sz w:val="18"/>
                                <w:szCs w:val="18"/>
                              </w:rPr>
                            </w:pPr>
                          </w:p>
                          <w:p w:rsidR="00243CD7" w:rsidRPr="0034389B" w:rsidRDefault="00243CD7" w:rsidP="00B0362A">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243CD7" w:rsidRDefault="00243CD7" w:rsidP="00B0362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243CD7" w:rsidRPr="0034389B" w:rsidRDefault="00243CD7" w:rsidP="00B0362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243CD7" w:rsidRPr="00B65171" w:rsidRDefault="00243CD7" w:rsidP="00B0362A">
                            <w:pPr>
                              <w:rPr>
                                <w:rFonts w:cs="Arial"/>
                                <w:sz w:val="16"/>
                                <w:szCs w:val="16"/>
                              </w:rPr>
                            </w:pPr>
                            <w:r>
                              <w:rPr>
                                <w:rFonts w:cs="Arial"/>
                                <w:sz w:val="16"/>
                                <w:szCs w:val="16"/>
                              </w:rPr>
                              <w:t>…</w:t>
                            </w:r>
                          </w:p>
                          <w:p w:rsidR="00243CD7" w:rsidRPr="008073B4" w:rsidRDefault="00243CD7" w:rsidP="00B0362A">
                            <w:pPr>
                              <w:rPr>
                                <w:szCs w:val="18"/>
                              </w:rPr>
                            </w:pPr>
                          </w:p>
                        </w:txbxContent>
                      </v:textbox>
                      <w10:anchorlock/>
                    </v:shape>
                  </w:pict>
                </mc:Fallback>
              </mc:AlternateContent>
            </w:r>
          </w:p>
        </w:tc>
        <w:tc>
          <w:tcPr>
            <w:tcW w:w="5398" w:type="dxa"/>
          </w:tcPr>
          <w:p w:rsidR="00B0362A" w:rsidRDefault="00B0362A" w:rsidP="00243CD7">
            <w:pPr>
              <w:pStyle w:val="BodyText"/>
              <w:jc w:val="center"/>
            </w:pPr>
          </w:p>
        </w:tc>
      </w:tr>
      <w:tr w:rsidR="00B0362A" w:rsidTr="005F7145">
        <w:trPr>
          <w:trHeight w:val="87"/>
        </w:trPr>
        <w:tc>
          <w:tcPr>
            <w:tcW w:w="5398" w:type="dxa"/>
          </w:tcPr>
          <w:p w:rsidR="00B0362A" w:rsidRPr="009C4BC0" w:rsidRDefault="00B0362A" w:rsidP="00243CD7">
            <w:pPr>
              <w:pStyle w:val="Caption"/>
              <w:rPr>
                <w:color w:val="FF0000"/>
              </w:rPr>
            </w:pPr>
          </w:p>
        </w:tc>
        <w:tc>
          <w:tcPr>
            <w:tcW w:w="5398" w:type="dxa"/>
          </w:tcPr>
          <w:p w:rsidR="00B0362A" w:rsidRPr="009C4BC0" w:rsidRDefault="00B0362A" w:rsidP="00243CD7">
            <w:pPr>
              <w:pStyle w:val="Caption"/>
              <w:rPr>
                <w:color w:val="FF0000"/>
              </w:rPr>
            </w:pPr>
          </w:p>
        </w:tc>
      </w:tr>
    </w:tbl>
    <w:p w:rsidR="00B0362A" w:rsidRDefault="00B0362A" w:rsidP="00B0362A">
      <w:pPr>
        <w:pStyle w:val="BodyText"/>
      </w:pPr>
    </w:p>
    <w:p w:rsidR="00B0362A" w:rsidRDefault="00B0362A" w:rsidP="00B0362A">
      <w:pPr>
        <w:rPr>
          <w:rFonts w:cs="Arial"/>
          <w:b/>
          <w:bCs/>
          <w:i/>
          <w:caps/>
          <w:kern w:val="32"/>
          <w:sz w:val="28"/>
          <w:szCs w:val="32"/>
        </w:rPr>
      </w:pPr>
      <w:r>
        <w:rPr>
          <w:i/>
        </w:rPr>
        <w:br w:type="page"/>
      </w:r>
    </w:p>
    <w:p w:rsidR="00B0362A" w:rsidRDefault="00B0362A" w:rsidP="00B0362A">
      <w:pPr>
        <w:pStyle w:val="Heading1"/>
        <w:rPr>
          <w:i/>
        </w:rPr>
      </w:pPr>
      <w:bookmarkStart w:id="142" w:name="_Toc369520434"/>
      <w:bookmarkStart w:id="143" w:name="_Toc400438014"/>
      <w:r>
        <w:rPr>
          <w:i/>
        </w:rPr>
        <w:lastRenderedPageBreak/>
        <w:t>Appendix C</w:t>
      </w:r>
      <w:r w:rsidRPr="00272E9F">
        <w:rPr>
          <w:i/>
        </w:rPr>
        <w:t xml:space="preserve">: </w:t>
      </w:r>
      <w:r>
        <w:rPr>
          <w:i/>
        </w:rPr>
        <w:t>POSLog Example</w:t>
      </w:r>
      <w:bookmarkEnd w:id="142"/>
      <w:bookmarkEnd w:id="143"/>
    </w:p>
    <w:p w:rsidR="00045E75" w:rsidRDefault="00045E75" w:rsidP="00045E75">
      <w:pPr>
        <w:pStyle w:val="Heading2"/>
      </w:pPr>
      <w:bookmarkStart w:id="144" w:name="_Toc400438015"/>
      <w:r>
        <w:t>Pre-Order Deposit</w:t>
      </w:r>
      <w:bookmarkEnd w:id="144"/>
    </w:p>
    <w:p w:rsidR="00B0362A" w:rsidRPr="00613402" w:rsidRDefault="00B0362A" w:rsidP="00B0362A">
      <w:pPr>
        <w:pStyle w:val="BodyText"/>
        <w:rPr>
          <w:b/>
        </w:rPr>
      </w:pPr>
      <w:proofErr w:type="spellStart"/>
      <w:r w:rsidRPr="00613402">
        <w:rPr>
          <w:b/>
        </w:rPr>
        <w:t>LineItem</w:t>
      </w:r>
      <w:proofErr w:type="spellEnd"/>
      <w:r w:rsidRPr="00613402">
        <w:rPr>
          <w:b/>
        </w:rPr>
        <w:t xml:space="preserve"> – Layaway</w:t>
      </w:r>
    </w:p>
    <w:p w:rsidR="00B0362A" w:rsidRPr="00094381" w:rsidRDefault="003907C3" w:rsidP="00B0362A">
      <w:pPr>
        <w:pStyle w:val="BodyText"/>
        <w:rPr>
          <w:b/>
        </w:rPr>
      </w:pPr>
      <w:r>
        <w:rPr>
          <w:noProof/>
          <w:color w:val="00B050"/>
        </w:rPr>
        <mc:AlternateContent>
          <mc:Choice Requires="wps">
            <w:drawing>
              <wp:inline distT="0" distB="0" distL="0" distR="0">
                <wp:extent cx="6929120" cy="3623310"/>
                <wp:effectExtent l="9525" t="6985" r="5080" b="8255"/>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3623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243CD7" w:rsidRPr="00563E49" w:rsidRDefault="00243CD7" w:rsidP="00B0362A">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ItemID</w:t>
                            </w:r>
                            <w:proofErr w:type="spellEnd"/>
                            <w:r w:rsidRPr="00563E49">
                              <w:rPr>
                                <w:sz w:val="18"/>
                                <w:szCs w:val="18"/>
                              </w:rPr>
                              <w:t>&gt;100010</w:t>
                            </w:r>
                            <w:r>
                              <w:rPr>
                                <w:sz w:val="18"/>
                                <w:szCs w:val="18"/>
                              </w:rPr>
                              <w:t>23</w:t>
                            </w:r>
                            <w:r w:rsidRPr="00563E49">
                              <w:rPr>
                                <w:sz w:val="18"/>
                                <w:szCs w:val="18"/>
                              </w:rPr>
                              <w:t>&lt;/</w:t>
                            </w:r>
                            <w:proofErr w:type="spellStart"/>
                            <w:r w:rsidRPr="00563E49">
                              <w:rPr>
                                <w:sz w:val="18"/>
                                <w:szCs w:val="18"/>
                              </w:rPr>
                              <w:t>ItemID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&lt;Description&gt;SPEAKERS&lt;/Description</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ActualSalesUnitPrice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ItemCost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ItemCost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ExtendedAmount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ExtendedAmount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DiscountAmount</w:t>
                            </w:r>
                            <w:proofErr w:type="spellEnd"/>
                            <w:r w:rsidRPr="00563E49">
                              <w:rPr>
                                <w:sz w:val="18"/>
                                <w:szCs w:val="18"/>
                              </w:rPr>
                              <w:t xml:space="preserve"> Currency=”CAD”&gt;0&lt;/</w:t>
                            </w:r>
                            <w:proofErr w:type="spellStart"/>
                            <w:r w:rsidRPr="00563E49">
                              <w:rPr>
                                <w:sz w:val="18"/>
                                <w:szCs w:val="18"/>
                              </w:rPr>
                              <w:t>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ExtendedDiscountAmount</w:t>
                            </w:r>
                            <w:proofErr w:type="spellEnd"/>
                            <w:r w:rsidRPr="00563E49">
                              <w:rPr>
                                <w:sz w:val="18"/>
                                <w:szCs w:val="18"/>
                              </w:rPr>
                              <w:t xml:space="preserve"> Currency=”CAD”&gt;0&lt;/</w:t>
                            </w:r>
                            <w:proofErr w:type="spellStart"/>
                            <w:r w:rsidRPr="00563E49">
                              <w:rPr>
                                <w:sz w:val="18"/>
                                <w:szCs w:val="18"/>
                              </w:rPr>
                              <w:t>ExtendedDiscountAmount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&lt;MerchandiseReferenceNumber&gt;740020002&lt;/MerchandiseReferenceNumber&gt;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StoreHiearchyID</w:t>
                            </w:r>
                            <w:proofErr w:type="spellEnd"/>
                            <w:r w:rsidRPr="00563E49">
                              <w:rPr>
                                <w:sz w:val="18"/>
                                <w:szCs w:val="18"/>
                              </w:rPr>
                              <w:t>&gt;74&lt;/</w:t>
                            </w:r>
                            <w:proofErr w:type="spellStart"/>
                            <w:r w:rsidRPr="00563E49">
                              <w:rPr>
                                <w:sz w:val="18"/>
                                <w:szCs w:val="18"/>
                              </w:rPr>
                              <w:t>StoreHierarchyID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 xml:space="preserve">&lt;Quantity </w:t>
                            </w:r>
                            <w:proofErr w:type="spellStart"/>
                            <w:r w:rsidRPr="00563E49">
                              <w:rPr>
                                <w:sz w:val="18"/>
                                <w:szCs w:val="18"/>
                              </w:rPr>
                              <w:t>UnitOfMeasureCode</w:t>
                            </w:r>
                            <w:proofErr w:type="spellEnd"/>
                            <w:r w:rsidRPr="00563E49">
                              <w:rPr>
                                <w:sz w:val="18"/>
                                <w:szCs w:val="18"/>
                              </w:rPr>
                              <w:t>=”EA”&gt;1&lt;/Quantity&gt;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SerialNumber</w:t>
                            </w:r>
                            <w:proofErr w:type="spellEnd"/>
                            <w:r w:rsidRPr="00563E49">
                              <w:rPr>
                                <w:sz w:val="18"/>
                                <w:szCs w:val="18"/>
                              </w:rPr>
                              <w:t xml:space="preserve"> /&gt;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CustomDBData</w:t>
                            </w:r>
                            <w:proofErr w:type="spellEnd"/>
                            <w:r w:rsidRPr="00563E49">
                              <w:rPr>
                                <w:sz w:val="18"/>
                                <w:szCs w:val="18"/>
                              </w:rPr>
                              <w:t xml:space="preserve"> Name=”</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CustomDBData</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DBLowestPrice</w:t>
                            </w:r>
                            <w:proofErr w:type="spellEnd"/>
                            <w:r w:rsidRPr="00563E49">
                              <w:rPr>
                                <w:sz w:val="18"/>
                                <w:szCs w:val="18"/>
                              </w:rPr>
                              <w:t>&gt;</w:t>
                            </w:r>
                            <w:r>
                              <w:rPr>
                                <w:sz w:val="18"/>
                                <w:szCs w:val="18"/>
                              </w:rPr>
                              <w:t>5.00</w:t>
                            </w:r>
                            <w:r w:rsidRPr="00563E49">
                              <w:rPr>
                                <w:sz w:val="18"/>
                                <w:szCs w:val="18"/>
                              </w:rPr>
                              <w:t>&lt;/</w:t>
                            </w:r>
                            <w:proofErr w:type="spellStart"/>
                            <w:r w:rsidRPr="00563E49">
                              <w:rPr>
                                <w:sz w:val="18"/>
                                <w:szCs w:val="18"/>
                              </w:rPr>
                              <w:t>DBLowestPrice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&lt;Department&gt;74&lt;/Department&gt;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ThirdPartyAppIdentifier</w:t>
                            </w:r>
                            <w:proofErr w:type="spellEnd"/>
                            <w:r w:rsidRPr="00563E49">
                              <w:rPr>
                                <w:sz w:val="18"/>
                                <w:szCs w:val="18"/>
                              </w:rPr>
                              <w:t>&gt;0&lt;/</w:t>
                            </w:r>
                            <w:proofErr w:type="spellStart"/>
                            <w:r w:rsidRPr="00563E49">
                              <w:rPr>
                                <w:sz w:val="18"/>
                                <w:szCs w:val="18"/>
                              </w:rPr>
                              <w:t>ThirdPartyAppIdentifier</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PIMCode</w:t>
                            </w:r>
                            <w:proofErr w:type="spellEnd"/>
                            <w:r w:rsidRPr="00563E49">
                              <w:rPr>
                                <w:sz w:val="18"/>
                                <w:szCs w:val="18"/>
                              </w:rPr>
                              <w:t>&gt;850000000&lt;/</w:t>
                            </w:r>
                            <w:proofErr w:type="spellStart"/>
                            <w:r w:rsidRPr="00563E49">
                              <w:rPr>
                                <w:sz w:val="18"/>
                                <w:szCs w:val="18"/>
                              </w:rPr>
                              <w:t>PIMCode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PriceReasonCode</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243CD7" w:rsidRPr="00563E49" w:rsidRDefault="00243CD7" w:rsidP="00B0362A">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5" o:spid="_x0000_s1027" type="#_x0000_t202" style="width:545.6pt;height:28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" filled="f" fillcolor="#d3dfee">
                <v:textbox>
                  <w:txbxContent>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243CD7" w:rsidRPr="00563E49" w:rsidRDefault="00243CD7" w:rsidP="00B0362A">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ItemID</w:t>
                      </w:r>
                      <w:proofErr w:type="spellEnd"/>
                      <w:r w:rsidRPr="00563E49">
                        <w:rPr>
                          <w:sz w:val="18"/>
                          <w:szCs w:val="18"/>
                        </w:rPr>
                        <w:t>&gt;100010</w:t>
                      </w:r>
                      <w:r>
                        <w:rPr>
                          <w:sz w:val="18"/>
                          <w:szCs w:val="18"/>
                        </w:rPr>
                        <w:t>23</w:t>
                      </w:r>
                      <w:r w:rsidRPr="00563E49">
                        <w:rPr>
                          <w:sz w:val="18"/>
                          <w:szCs w:val="18"/>
                        </w:rPr>
                        <w:t>&lt;/</w:t>
                      </w:r>
                      <w:proofErr w:type="spellStart"/>
                      <w:r w:rsidRPr="00563E49">
                        <w:rPr>
                          <w:sz w:val="18"/>
                          <w:szCs w:val="18"/>
                        </w:rPr>
                        <w:t>ItemID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&lt;Description&gt;SPEAKERS&lt;/Description</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ActualSalesUnitPrice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ItemCost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ItemCost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ExtendedAmount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ExtendedAmount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DiscountAmount</w:t>
                      </w:r>
                      <w:proofErr w:type="spellEnd"/>
                      <w:r w:rsidRPr="00563E49">
                        <w:rPr>
                          <w:sz w:val="18"/>
                          <w:szCs w:val="18"/>
                        </w:rPr>
                        <w:t xml:space="preserve"> Currency=”CAD”&gt;0&lt;/</w:t>
                      </w:r>
                      <w:proofErr w:type="spellStart"/>
                      <w:r w:rsidRPr="00563E49">
                        <w:rPr>
                          <w:sz w:val="18"/>
                          <w:szCs w:val="18"/>
                        </w:rPr>
                        <w:t>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ExtendedDiscountAmount</w:t>
                      </w:r>
                      <w:proofErr w:type="spellEnd"/>
                      <w:r w:rsidRPr="00563E49">
                        <w:rPr>
                          <w:sz w:val="18"/>
                          <w:szCs w:val="18"/>
                        </w:rPr>
                        <w:t xml:space="preserve"> Currency=”CAD”&gt;0&lt;/</w:t>
                      </w:r>
                      <w:proofErr w:type="spellStart"/>
                      <w:r w:rsidRPr="00563E49">
                        <w:rPr>
                          <w:sz w:val="18"/>
                          <w:szCs w:val="18"/>
                        </w:rPr>
                        <w:t>ExtendedDiscountAmount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&lt;MerchandiseReferenceNumber&gt;740020002&lt;/MerchandiseReferenceNumber&gt;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StoreHiearchyID</w:t>
                      </w:r>
                      <w:proofErr w:type="spellEnd"/>
                      <w:r w:rsidRPr="00563E49">
                        <w:rPr>
                          <w:sz w:val="18"/>
                          <w:szCs w:val="18"/>
                        </w:rPr>
                        <w:t>&gt;74&lt;/</w:t>
                      </w:r>
                      <w:proofErr w:type="spellStart"/>
                      <w:r w:rsidRPr="00563E49">
                        <w:rPr>
                          <w:sz w:val="18"/>
                          <w:szCs w:val="18"/>
                        </w:rPr>
                        <w:t>StoreHierarchyID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 xml:space="preserve">&lt;Quantity </w:t>
                      </w:r>
                      <w:proofErr w:type="spellStart"/>
                      <w:r w:rsidRPr="00563E49">
                        <w:rPr>
                          <w:sz w:val="18"/>
                          <w:szCs w:val="18"/>
                        </w:rPr>
                        <w:t>UnitOfMeasureCode</w:t>
                      </w:r>
                      <w:proofErr w:type="spellEnd"/>
                      <w:r w:rsidRPr="00563E49">
                        <w:rPr>
                          <w:sz w:val="18"/>
                          <w:szCs w:val="18"/>
                        </w:rPr>
                        <w:t>=”EA”&gt;1&lt;/Quantity&gt;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SerialNumber</w:t>
                      </w:r>
                      <w:proofErr w:type="spellEnd"/>
                      <w:r w:rsidRPr="00563E49">
                        <w:rPr>
                          <w:sz w:val="18"/>
                          <w:szCs w:val="18"/>
                        </w:rPr>
                        <w:t xml:space="preserve"> /&gt;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CustomDBData</w:t>
                      </w:r>
                      <w:proofErr w:type="spellEnd"/>
                      <w:r w:rsidRPr="00563E49">
                        <w:rPr>
                          <w:sz w:val="18"/>
                          <w:szCs w:val="18"/>
                        </w:rPr>
                        <w:t xml:space="preserve"> Name=”</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CustomDBData</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DBLowestPrice</w:t>
                      </w:r>
                      <w:proofErr w:type="spellEnd"/>
                      <w:r w:rsidRPr="00563E49">
                        <w:rPr>
                          <w:sz w:val="18"/>
                          <w:szCs w:val="18"/>
                        </w:rPr>
                        <w:t>&gt;</w:t>
                      </w:r>
                      <w:r>
                        <w:rPr>
                          <w:sz w:val="18"/>
                          <w:szCs w:val="18"/>
                        </w:rPr>
                        <w:t>5.00</w:t>
                      </w:r>
                      <w:r w:rsidRPr="00563E49">
                        <w:rPr>
                          <w:sz w:val="18"/>
                          <w:szCs w:val="18"/>
                        </w:rPr>
                        <w:t>&lt;/</w:t>
                      </w:r>
                      <w:proofErr w:type="spellStart"/>
                      <w:r w:rsidRPr="00563E49">
                        <w:rPr>
                          <w:sz w:val="18"/>
                          <w:szCs w:val="18"/>
                        </w:rPr>
                        <w:t>DBLowestPrice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&lt;Department&gt;74&lt;/Department&gt;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ThirdPartyAppIdentifier</w:t>
                      </w:r>
                      <w:proofErr w:type="spellEnd"/>
                      <w:r w:rsidRPr="00563E49">
                        <w:rPr>
                          <w:sz w:val="18"/>
                          <w:szCs w:val="18"/>
                        </w:rPr>
                        <w:t>&gt;0&lt;/</w:t>
                      </w:r>
                      <w:proofErr w:type="spellStart"/>
                      <w:r w:rsidRPr="00563E49">
                        <w:rPr>
                          <w:sz w:val="18"/>
                          <w:szCs w:val="18"/>
                        </w:rPr>
                        <w:t>ThirdPartyAppIdentifier</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PIMCode</w:t>
                      </w:r>
                      <w:proofErr w:type="spellEnd"/>
                      <w:r w:rsidRPr="00563E49">
                        <w:rPr>
                          <w:sz w:val="18"/>
                          <w:szCs w:val="18"/>
                        </w:rPr>
                        <w:t>&gt;850000000&lt;/</w:t>
                      </w:r>
                      <w:proofErr w:type="spellStart"/>
                      <w:r w:rsidRPr="00563E49">
                        <w:rPr>
                          <w:sz w:val="18"/>
                          <w:szCs w:val="18"/>
                        </w:rPr>
                        <w:t>PIMCode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PriceReasonCode</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243CD7" w:rsidRPr="00563E49" w:rsidRDefault="00243CD7" w:rsidP="00B0362A">
                      <w:pPr>
                        <w:rPr>
                          <w:sz w:val="18"/>
                          <w:szCs w:val="18"/>
                        </w:rPr>
                      </w:pPr>
                    </w:p>
                  </w:txbxContent>
                </v:textbox>
                <w10:anchorlock/>
              </v:shape>
            </w:pict>
          </mc:Fallback>
        </mc:AlternateContent>
      </w:r>
    </w:p>
    <w:p w:rsidR="00B0362A" w:rsidRPr="00613402" w:rsidRDefault="00B0362A" w:rsidP="00B0362A">
      <w:pPr>
        <w:pStyle w:val="BodyText"/>
        <w:rPr>
          <w:b/>
        </w:rPr>
      </w:pPr>
      <w:proofErr w:type="spellStart"/>
      <w:r w:rsidRPr="00613402">
        <w:rPr>
          <w:b/>
        </w:rPr>
        <w:t>LineItem</w:t>
      </w:r>
      <w:proofErr w:type="spellEnd"/>
      <w:r w:rsidRPr="00613402">
        <w:rPr>
          <w:b/>
        </w:rPr>
        <w:t xml:space="preserve"> – Tender</w:t>
      </w:r>
    </w:p>
    <w:p w:rsidR="00B0362A" w:rsidRDefault="00B0362A" w:rsidP="00B0362A">
      <w:pPr>
        <w:pStyle w:val="BodyText"/>
      </w:pPr>
      <w:r>
        <w:t xml:space="preserve">No difference as too how the tender on a </w:t>
      </w:r>
      <w:r w:rsidR="006A76D3">
        <w:t>Pre-Order</w:t>
      </w:r>
      <w:r>
        <w:t xml:space="preserve"> Deposit </w:t>
      </w:r>
      <w:proofErr w:type="spellStart"/>
      <w:r>
        <w:t>Transaciton</w:t>
      </w:r>
      <w:proofErr w:type="spellEnd"/>
      <w:r>
        <w:t xml:space="preserve"> is logged in the </w:t>
      </w:r>
      <w:proofErr w:type="spellStart"/>
      <w:r>
        <w:t>POSlog</w:t>
      </w:r>
      <w:proofErr w:type="spellEnd"/>
      <w:r>
        <w:t>.</w:t>
      </w:r>
    </w:p>
    <w:p w:rsidR="00B0362A" w:rsidRPr="00613402" w:rsidRDefault="00B0362A" w:rsidP="00B0362A">
      <w:pPr>
        <w:pStyle w:val="BodyText"/>
        <w:rPr>
          <w:b/>
        </w:rPr>
      </w:pPr>
      <w:proofErr w:type="spellStart"/>
      <w:r w:rsidRPr="00613402">
        <w:rPr>
          <w:b/>
        </w:rPr>
        <w:t>LineItem</w:t>
      </w:r>
      <w:proofErr w:type="spellEnd"/>
      <w:r w:rsidRPr="00613402">
        <w:rPr>
          <w:b/>
        </w:rPr>
        <w:t xml:space="preserve"> – Tax</w:t>
      </w:r>
    </w:p>
    <w:p w:rsidR="00B0362A" w:rsidRDefault="00B0362A" w:rsidP="00B0362A">
      <w:pPr>
        <w:pStyle w:val="BodyText"/>
      </w:pPr>
      <w:r>
        <w:t xml:space="preserve">No Tax </w:t>
      </w:r>
      <w:proofErr w:type="spellStart"/>
      <w:r>
        <w:t>LineItem</w:t>
      </w:r>
      <w:proofErr w:type="spellEnd"/>
      <w:r>
        <w:t xml:space="preserve"> is logged in the </w:t>
      </w:r>
      <w:proofErr w:type="spellStart"/>
      <w:r>
        <w:t>POSLog</w:t>
      </w:r>
      <w:proofErr w:type="spellEnd"/>
      <w:r>
        <w:t xml:space="preserve">.  All reference to the tax is removed from the </w:t>
      </w:r>
      <w:proofErr w:type="spellStart"/>
      <w:r>
        <w:t>POSLog</w:t>
      </w:r>
      <w:proofErr w:type="spellEnd"/>
      <w:r>
        <w:t>.</w:t>
      </w:r>
    </w:p>
    <w:p w:rsidR="00B0362A" w:rsidRPr="00613402" w:rsidRDefault="00B0362A" w:rsidP="00B0362A">
      <w:pPr>
        <w:pStyle w:val="BodyText"/>
        <w:rPr>
          <w:b/>
        </w:rPr>
      </w:pPr>
      <w:proofErr w:type="spellStart"/>
      <w:r w:rsidRPr="00613402">
        <w:rPr>
          <w:b/>
        </w:rPr>
        <w:t>LineItem</w:t>
      </w:r>
      <w:proofErr w:type="spellEnd"/>
      <w:r w:rsidRPr="00613402">
        <w:rPr>
          <w:b/>
        </w:rPr>
        <w:t xml:space="preserve"> – </w:t>
      </w:r>
      <w:proofErr w:type="spellStart"/>
      <w:r w:rsidRPr="00613402">
        <w:rPr>
          <w:b/>
        </w:rPr>
        <w:t>PaymentOnAccount</w:t>
      </w:r>
      <w:proofErr w:type="spellEnd"/>
    </w:p>
    <w:p w:rsidR="00B0362A" w:rsidRDefault="003907C3" w:rsidP="00B0362A">
      <w:pPr>
        <w:pStyle w:val="BodyText"/>
        <w:rPr>
          <w:color w:val="00B050"/>
        </w:rPr>
      </w:pPr>
      <w:r>
        <w:rPr>
          <w:noProof/>
          <w:color w:val="00B050"/>
        </w:rPr>
        <mc:AlternateContent>
          <mc:Choice Requires="wps">
            <w:drawing>
              <wp:inline distT="0" distB="0" distL="0" distR="0">
                <wp:extent cx="6929120" cy="1148715"/>
                <wp:effectExtent l="9525" t="13335" r="5080" b="9525"/>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1148715"/>
                        </a:xfrm>
                        <a:prstGeom prst="rect">
                          <a:avLst/>
                        </a:prstGeom>
                        <a:solidFill>
                          <a:srgbClr val="FFFFFF"/>
                        </a:solidFill>
                        <a:ln w="9525">
                          <a:solidFill>
                            <a:srgbClr val="000000"/>
                          </a:solidFill>
                          <a:miter lim="800000"/>
                          <a:headEnd/>
                          <a:tailEnd/>
                        </a:ln>
                      </wps:spPr>
                      <wps:txbx>
                        <w:txbxContent>
                          <w:p w:rsidR="00243CD7" w:rsidRPr="00DF0E5C"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sidRPr="00DF0E5C">
                              <w:rPr>
                                <w:sz w:val="18"/>
                                <w:szCs w:val="18"/>
                              </w:rPr>
                              <w:t>LineNumber</w:t>
                            </w:r>
                            <w:proofErr w:type="spellEnd"/>
                            <w:r w:rsidRPr="00DF0E5C">
                              <w:rPr>
                                <w:sz w:val="18"/>
                                <w:szCs w:val="18"/>
                              </w:rPr>
                              <w:t>&gt;</w:t>
                            </w:r>
                            <w:r>
                              <w:rPr>
                                <w:sz w:val="18"/>
                                <w:szCs w:val="18"/>
                              </w:rPr>
                              <w:t>5</w:t>
                            </w:r>
                            <w:r w:rsidRPr="00DF0E5C">
                              <w:rPr>
                                <w:sz w:val="18"/>
                                <w:szCs w:val="18"/>
                              </w:rPr>
                              <w:t>&lt;/</w:t>
                            </w:r>
                            <w:proofErr w:type="spellStart"/>
                            <w:r w:rsidRPr="00DF0E5C">
                              <w:rPr>
                                <w:sz w:val="18"/>
                                <w:szCs w:val="18"/>
                              </w:rPr>
                              <w:t>LineNumber</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w:t>
                            </w:r>
                            <w:proofErr w:type="spellStart"/>
                            <w:r>
                              <w:rPr>
                                <w:sz w:val="18"/>
                                <w:szCs w:val="18"/>
                              </w:rPr>
                              <w:t>AccountNumber</w:t>
                            </w:r>
                            <w:proofErr w:type="spellEnd"/>
                            <w:r w:rsidRPr="00DF0E5C">
                              <w:rPr>
                                <w:sz w:val="18"/>
                                <w:szCs w:val="18"/>
                              </w:rPr>
                              <w:t>&gt;</w:t>
                            </w:r>
                            <w:r>
                              <w:rPr>
                                <w:sz w:val="18"/>
                                <w:szCs w:val="18"/>
                              </w:rPr>
                              <w:t>980^20130219^1^363&gt;</w:t>
                            </w:r>
                            <w:r w:rsidRPr="00DF0E5C">
                              <w:rPr>
                                <w:sz w:val="18"/>
                                <w:szCs w:val="18"/>
                              </w:rPr>
                              <w:t>&lt;/</w:t>
                            </w:r>
                            <w:proofErr w:type="spellStart"/>
                            <w:r w:rsidRPr="00DF0E5C">
                              <w:rPr>
                                <w:sz w:val="18"/>
                                <w:szCs w:val="18"/>
                              </w:rPr>
                              <w:t>TaxAuthority</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&lt;Amount&gt;</w:t>
                            </w:r>
                            <w:r>
                              <w:rPr>
                                <w:sz w:val="18"/>
                                <w:szCs w:val="18"/>
                              </w:rPr>
                              <w:t>5.00</w:t>
                            </w:r>
                            <w:r w:rsidRPr="00DF0E5C">
                              <w:rPr>
                                <w:sz w:val="18"/>
                                <w:szCs w:val="18"/>
                              </w:rPr>
                              <w:t>&lt;/Amount&gt;</w:t>
                            </w:r>
                          </w:p>
                          <w:p w:rsidR="00243CD7" w:rsidRDefault="00243CD7" w:rsidP="00B0362A">
                            <w:pPr>
                              <w:rPr>
                                <w:sz w:val="18"/>
                                <w:szCs w:val="18"/>
                              </w:rPr>
                            </w:pPr>
                            <w:r>
                              <w:rPr>
                                <w:sz w:val="18"/>
                                <w:szCs w:val="18"/>
                              </w:rPr>
                              <w:tab/>
                            </w:r>
                            <w:r>
                              <w:rPr>
                                <w:sz w:val="18"/>
                                <w:szCs w:val="18"/>
                              </w:rPr>
                              <w:tab/>
                              <w:t>&lt;</w:t>
                            </w:r>
                            <w:proofErr w:type="spellStart"/>
                            <w:r>
                              <w:rPr>
                                <w:sz w:val="18"/>
                                <w:szCs w:val="18"/>
                              </w:rPr>
                              <w:t>ReferenceID</w:t>
                            </w:r>
                            <w:proofErr w:type="spellEnd"/>
                            <w:r>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563E49"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txbxContent>
                      </wps:txbx>
                      <wps:bodyPr rot="0" vert="horz" wrap="square" lIns="91440" tIns="45720" rIns="91440" bIns="45720" anchor="t" anchorCtr="0" upright="1">
                        <a:noAutofit/>
                      </wps:bodyPr>
                    </wps:wsp>
                  </a:graphicData>
                </a:graphic>
              </wp:inline>
            </w:drawing>
          </mc:Choice>
          <mc:Fallback>
            <w:pict>
              <v:shape id="Text Box 4" o:spid="_x0000_s1028" type="#_x0000_t202" style="width:545.6pt;height: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">
                <v:textbox>
                  <w:txbxContent>
                    <w:p w:rsidR="00243CD7" w:rsidRPr="00DF0E5C"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sidRPr="00DF0E5C">
                        <w:rPr>
                          <w:sz w:val="18"/>
                          <w:szCs w:val="18"/>
                        </w:rPr>
                        <w:t>LineNumber</w:t>
                      </w:r>
                      <w:proofErr w:type="spellEnd"/>
                      <w:r w:rsidRPr="00DF0E5C">
                        <w:rPr>
                          <w:sz w:val="18"/>
                          <w:szCs w:val="18"/>
                        </w:rPr>
                        <w:t>&gt;</w:t>
                      </w:r>
                      <w:r>
                        <w:rPr>
                          <w:sz w:val="18"/>
                          <w:szCs w:val="18"/>
                        </w:rPr>
                        <w:t>5</w:t>
                      </w:r>
                      <w:r w:rsidRPr="00DF0E5C">
                        <w:rPr>
                          <w:sz w:val="18"/>
                          <w:szCs w:val="18"/>
                        </w:rPr>
                        <w:t>&lt;/</w:t>
                      </w:r>
                      <w:proofErr w:type="spellStart"/>
                      <w:r w:rsidRPr="00DF0E5C">
                        <w:rPr>
                          <w:sz w:val="18"/>
                          <w:szCs w:val="18"/>
                        </w:rPr>
                        <w:t>LineNumber</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w:t>
                      </w:r>
                      <w:proofErr w:type="spellStart"/>
                      <w:r>
                        <w:rPr>
                          <w:sz w:val="18"/>
                          <w:szCs w:val="18"/>
                        </w:rPr>
                        <w:t>AccountNumber</w:t>
                      </w:r>
                      <w:proofErr w:type="spellEnd"/>
                      <w:r w:rsidRPr="00DF0E5C">
                        <w:rPr>
                          <w:sz w:val="18"/>
                          <w:szCs w:val="18"/>
                        </w:rPr>
                        <w:t>&gt;</w:t>
                      </w:r>
                      <w:r>
                        <w:rPr>
                          <w:sz w:val="18"/>
                          <w:szCs w:val="18"/>
                        </w:rPr>
                        <w:t>980^20130219^1^363&gt;</w:t>
                      </w:r>
                      <w:r w:rsidRPr="00DF0E5C">
                        <w:rPr>
                          <w:sz w:val="18"/>
                          <w:szCs w:val="18"/>
                        </w:rPr>
                        <w:t>&lt;/</w:t>
                      </w:r>
                      <w:proofErr w:type="spellStart"/>
                      <w:r w:rsidRPr="00DF0E5C">
                        <w:rPr>
                          <w:sz w:val="18"/>
                          <w:szCs w:val="18"/>
                        </w:rPr>
                        <w:t>TaxAuthority</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&lt;Amount&gt;</w:t>
                      </w:r>
                      <w:r>
                        <w:rPr>
                          <w:sz w:val="18"/>
                          <w:szCs w:val="18"/>
                        </w:rPr>
                        <w:t>5.00</w:t>
                      </w:r>
                      <w:r w:rsidRPr="00DF0E5C">
                        <w:rPr>
                          <w:sz w:val="18"/>
                          <w:szCs w:val="18"/>
                        </w:rPr>
                        <w:t>&lt;/Amount&gt;</w:t>
                      </w:r>
                    </w:p>
                    <w:p w:rsidR="00243CD7" w:rsidRDefault="00243CD7" w:rsidP="00B0362A">
                      <w:pPr>
                        <w:rPr>
                          <w:sz w:val="18"/>
                          <w:szCs w:val="18"/>
                        </w:rPr>
                      </w:pPr>
                      <w:r>
                        <w:rPr>
                          <w:sz w:val="18"/>
                          <w:szCs w:val="18"/>
                        </w:rPr>
                        <w:tab/>
                      </w:r>
                      <w:r>
                        <w:rPr>
                          <w:sz w:val="18"/>
                          <w:szCs w:val="18"/>
                        </w:rPr>
                        <w:tab/>
                        <w:t>&lt;</w:t>
                      </w:r>
                      <w:proofErr w:type="spellStart"/>
                      <w:r>
                        <w:rPr>
                          <w:sz w:val="18"/>
                          <w:szCs w:val="18"/>
                        </w:rPr>
                        <w:t>ReferenceID</w:t>
                      </w:r>
                      <w:proofErr w:type="spellEnd"/>
                      <w:r>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563E49"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txbxContent>
                </v:textbox>
                <w10:anchorlock/>
              </v:shape>
            </w:pict>
          </mc:Fallback>
        </mc:AlternateContent>
      </w:r>
    </w:p>
    <w:p w:rsidR="00B0362A" w:rsidRPr="006A76D3" w:rsidRDefault="00B0362A" w:rsidP="00B0362A">
      <w:pPr>
        <w:pStyle w:val="BodyText"/>
        <w:rPr>
          <w:b/>
        </w:rPr>
      </w:pPr>
      <w:r w:rsidRPr="006A76D3">
        <w:rPr>
          <w:b/>
        </w:rPr>
        <w:t>Total Lines</w:t>
      </w:r>
    </w:p>
    <w:p w:rsidR="00B0362A" w:rsidRDefault="003907C3" w:rsidP="00B0362A">
      <w:pPr>
        <w:pStyle w:val="BodyText"/>
        <w:rPr>
          <w:color w:val="00B050"/>
        </w:rPr>
      </w:pPr>
      <w:r>
        <w:rPr>
          <w:noProof/>
          <w:color w:val="00B050"/>
        </w:rPr>
        <mc:AlternateContent>
          <mc:Choice Requires="wps">
            <w:drawing>
              <wp:inline distT="0" distB="0" distL="0" distR="0">
                <wp:extent cx="6929120" cy="789305"/>
                <wp:effectExtent l="9525" t="6985" r="5080" b="13335"/>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789305"/>
                        </a:xfrm>
                        <a:prstGeom prst="rect">
                          <a:avLst/>
                        </a:prstGeom>
                        <a:solidFill>
                          <a:srgbClr val="FFFFFF"/>
                        </a:solidFill>
                        <a:ln w="9525">
                          <a:solidFill>
                            <a:srgbClr val="000000"/>
                          </a:solidFill>
                          <a:miter lim="800000"/>
                          <a:headEnd/>
                          <a:tailEnd/>
                        </a:ln>
                      </wps:spPr>
                      <wps:txbx>
                        <w:txbxContent>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TransactionGrossAmount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TransactionTaxAmount</w:t>
                            </w:r>
                            <w:proofErr w:type="spellEnd"/>
                            <w:r>
                              <w:rPr>
                                <w:sz w:val="18"/>
                                <w:szCs w:val="18"/>
                              </w:rPr>
                              <w:t>”</w:t>
                            </w:r>
                            <w:r w:rsidRPr="00DF0E5C">
                              <w:rPr>
                                <w:sz w:val="18"/>
                                <w:szCs w:val="18"/>
                              </w:rPr>
                              <w:t>&gt;</w:t>
                            </w:r>
                            <w:r>
                              <w:rPr>
                                <w:sz w:val="18"/>
                                <w:szCs w:val="18"/>
                              </w:rPr>
                              <w:t>0.00&lt;/Total&gt;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TransactionTenderAmount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TransactionNetAmount</w:t>
                            </w:r>
                            <w:proofErr w:type="spellEnd"/>
                            <w:r>
                              <w:rPr>
                                <w:sz w:val="18"/>
                                <w:szCs w:val="18"/>
                              </w:rPr>
                              <w:t>”</w:t>
                            </w:r>
                            <w:r w:rsidRPr="00DF0E5C">
                              <w:rPr>
                                <w:sz w:val="18"/>
                                <w:szCs w:val="18"/>
                              </w:rPr>
                              <w:t>&gt;</w:t>
                            </w:r>
                            <w:r>
                              <w:rPr>
                                <w:sz w:val="18"/>
                                <w:szCs w:val="18"/>
                              </w:rPr>
                              <w:t>50.00&lt;/Total&gt;</w:t>
                            </w:r>
                          </w:p>
                          <w:p w:rsidR="00243CD7" w:rsidRPr="00563E49"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TransactionTaxExemptAmount</w:t>
                            </w:r>
                            <w:proofErr w:type="spellEnd"/>
                            <w:r>
                              <w:rPr>
                                <w:sz w:val="18"/>
                                <w:szCs w:val="18"/>
                              </w:rPr>
                              <w:t>”</w:t>
                            </w:r>
                            <w:r w:rsidRPr="00DF0E5C">
                              <w:rPr>
                                <w:sz w:val="18"/>
                                <w:szCs w:val="18"/>
                              </w:rPr>
                              <w:t>&gt;</w:t>
                            </w:r>
                            <w:r>
                              <w:rPr>
                                <w:sz w:val="18"/>
                                <w:szCs w:val="18"/>
                              </w:rPr>
                              <w:t>0.00&lt;/Total&gt;</w:t>
                            </w:r>
                          </w:p>
                        </w:txbxContent>
                      </wps:txbx>
                      <wps:bodyPr rot="0" vert="horz" wrap="square" lIns="91440" tIns="45720" rIns="91440" bIns="45720" anchor="t" anchorCtr="0" upright="1">
                        <a:noAutofit/>
                      </wps:bodyPr>
                    </wps:wsp>
                  </a:graphicData>
                </a:graphic>
              </wp:inline>
            </w:drawing>
          </mc:Choice>
          <mc:Fallback>
            <w:pict>
              <v:shape id="Text Box 3" o:spid="_x0000_s1029" type="#_x0000_t202" style="width:545.6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">
                <v:textbox>
                  <w:txbxContent>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TransactionGrossAmount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TransactionTaxAmount</w:t>
                      </w:r>
                      <w:proofErr w:type="spellEnd"/>
                      <w:r>
                        <w:rPr>
                          <w:sz w:val="18"/>
                          <w:szCs w:val="18"/>
                        </w:rPr>
                        <w:t>”</w:t>
                      </w:r>
                      <w:r w:rsidRPr="00DF0E5C">
                        <w:rPr>
                          <w:sz w:val="18"/>
                          <w:szCs w:val="18"/>
                        </w:rPr>
                        <w:t>&gt;</w:t>
                      </w:r>
                      <w:r>
                        <w:rPr>
                          <w:sz w:val="18"/>
                          <w:szCs w:val="18"/>
                        </w:rPr>
                        <w:t>0.00&lt;/Total&gt;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TransactionTenderAmount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TransactionNetAmount</w:t>
                      </w:r>
                      <w:proofErr w:type="spellEnd"/>
                      <w:r>
                        <w:rPr>
                          <w:sz w:val="18"/>
                          <w:szCs w:val="18"/>
                        </w:rPr>
                        <w:t>”</w:t>
                      </w:r>
                      <w:r w:rsidRPr="00DF0E5C">
                        <w:rPr>
                          <w:sz w:val="18"/>
                          <w:szCs w:val="18"/>
                        </w:rPr>
                        <w:t>&gt;</w:t>
                      </w:r>
                      <w:r>
                        <w:rPr>
                          <w:sz w:val="18"/>
                          <w:szCs w:val="18"/>
                        </w:rPr>
                        <w:t>50.00&lt;/Total&gt;</w:t>
                      </w:r>
                    </w:p>
                    <w:p w:rsidR="00243CD7" w:rsidRPr="00563E49"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TransactionTaxExemptAmount</w:t>
                      </w:r>
                      <w:proofErr w:type="spellEnd"/>
                      <w:r>
                        <w:rPr>
                          <w:sz w:val="18"/>
                          <w:szCs w:val="18"/>
                        </w:rPr>
                        <w:t>”</w:t>
                      </w:r>
                      <w:r w:rsidRPr="00DF0E5C">
                        <w:rPr>
                          <w:sz w:val="18"/>
                          <w:szCs w:val="18"/>
                        </w:rPr>
                        <w:t>&gt;</w:t>
                      </w:r>
                      <w:r>
                        <w:rPr>
                          <w:sz w:val="18"/>
                          <w:szCs w:val="18"/>
                        </w:rPr>
                        <w:t>0.00&lt;/Total&gt;</w:t>
                      </w:r>
                    </w:p>
                  </w:txbxContent>
                </v:textbox>
                <w10:anchorlock/>
              </v:shape>
            </w:pict>
          </mc:Fallback>
        </mc:AlternateContent>
      </w:r>
    </w:p>
    <w:p w:rsidR="00B0362A" w:rsidRPr="00613402" w:rsidRDefault="00B0362A" w:rsidP="00B0362A">
      <w:pPr>
        <w:pStyle w:val="BodyText"/>
        <w:rPr>
          <w:b/>
        </w:rPr>
      </w:pPr>
      <w:r w:rsidRPr="00613402">
        <w:rPr>
          <w:b/>
        </w:rPr>
        <w:t>Customer</w:t>
      </w:r>
    </w:p>
    <w:p w:rsidR="00B0362A" w:rsidRPr="00E15E0F" w:rsidRDefault="00B0362A" w:rsidP="00B0362A">
      <w:pPr>
        <w:pStyle w:val="BodyText"/>
      </w:pPr>
      <w:r>
        <w:t xml:space="preserve">No change to how the Customer collected for Layaway Deposit Transaction is logged in the </w:t>
      </w:r>
      <w:proofErr w:type="spellStart"/>
      <w:r>
        <w:t>POSLog</w:t>
      </w:r>
      <w:proofErr w:type="spellEnd"/>
      <w:r>
        <w:t>.</w:t>
      </w:r>
    </w:p>
    <w:p w:rsidR="00B0362A" w:rsidRDefault="00B0362A" w:rsidP="00B0362A">
      <w:pPr>
        <w:pStyle w:val="Heading1"/>
        <w:rPr>
          <w:i/>
        </w:rPr>
      </w:pPr>
      <w:bookmarkStart w:id="145" w:name="_Toc369520435"/>
      <w:bookmarkStart w:id="146" w:name="_Toc400438016"/>
      <w:r>
        <w:rPr>
          <w:i/>
        </w:rPr>
        <w:lastRenderedPageBreak/>
        <w:t>Appendix D</w:t>
      </w:r>
      <w:r w:rsidRPr="00272E9F">
        <w:rPr>
          <w:i/>
        </w:rPr>
        <w:t xml:space="preserve">: </w:t>
      </w:r>
      <w:r>
        <w:rPr>
          <w:i/>
        </w:rPr>
        <w:t>EJ Example</w:t>
      </w:r>
      <w:bookmarkEnd w:id="145"/>
      <w:bookmarkEnd w:id="146"/>
    </w:p>
    <w:p w:rsidR="00B0362A" w:rsidRDefault="00045E75" w:rsidP="00045E75">
      <w:pPr>
        <w:pStyle w:val="Heading2"/>
      </w:pPr>
      <w:bookmarkStart w:id="147" w:name="_Toc400438017"/>
      <w:r>
        <w:t>Pre-Order Deposit</w:t>
      </w:r>
      <w:bookmarkEnd w:id="147"/>
    </w:p>
    <w:p w:rsidR="00B0362A" w:rsidRPr="00094381" w:rsidRDefault="003907C3" w:rsidP="00B0362A">
      <w:pPr>
        <w:pStyle w:val="BodyText"/>
        <w:rPr>
          <w:b/>
        </w:rPr>
      </w:pPr>
      <w:r>
        <w:rPr>
          <w:noProof/>
          <w:color w:val="00B050"/>
        </w:rPr>
        <mc:AlternateContent>
          <mc:Choice Requires="wps">
            <w:drawing>
              <wp:inline distT="0" distB="0" distL="0" distR="0">
                <wp:extent cx="6881495" cy="4568190"/>
                <wp:effectExtent l="9525" t="13335" r="5080" b="95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568190"/>
                        </a:xfrm>
                        <a:prstGeom prst="rect">
                          <a:avLst/>
                        </a:prstGeom>
                        <a:solidFill>
                          <a:srgbClr val="FFFFFF"/>
                        </a:solidFill>
                        <a:ln w="9525">
                          <a:solidFill>
                            <a:srgbClr val="000000"/>
                          </a:solidFill>
                          <a:miter lim="800000"/>
                          <a:headEnd/>
                          <a:tailEnd/>
                        </a:ln>
                      </wps:spPr>
                      <wps:txbx>
                        <w:txbxContent>
                          <w:p w:rsidR="00243CD7"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Transaction No: 36</w:t>
                            </w:r>
                            <w:r>
                              <w:rPr>
                                <w:rFonts w:cs="Arial"/>
                                <w:sz w:val="16"/>
                                <w:szCs w:val="16"/>
                              </w:rPr>
                              <w:t>3</w:t>
                            </w:r>
                          </w:p>
                          <w:p w:rsidR="00243CD7" w:rsidRPr="00FE2792" w:rsidRDefault="00243CD7" w:rsidP="00B0362A">
                            <w:pPr>
                              <w:rPr>
                                <w:rFonts w:cs="Arial"/>
                                <w:sz w:val="16"/>
                                <w:szCs w:val="16"/>
                              </w:rPr>
                            </w:pPr>
                            <w:r w:rsidRPr="00FE2792">
                              <w:rPr>
                                <w:rFonts w:cs="Arial"/>
                                <w:sz w:val="16"/>
                                <w:szCs w:val="16"/>
                              </w:rPr>
                              <w:t>Operator No:    NEWPASS</w:t>
                            </w:r>
                          </w:p>
                          <w:p w:rsidR="00243CD7" w:rsidRPr="00FE2792" w:rsidRDefault="00243CD7" w:rsidP="00B0362A">
                            <w:pPr>
                              <w:rPr>
                                <w:rFonts w:cs="Arial"/>
                                <w:sz w:val="16"/>
                                <w:szCs w:val="16"/>
                              </w:rPr>
                            </w:pPr>
                            <w:r w:rsidRPr="00FE2792">
                              <w:rPr>
                                <w:rFonts w:cs="Arial"/>
                                <w:sz w:val="16"/>
                                <w:szCs w:val="16"/>
                              </w:rPr>
                              <w:t>Terminal No:    1</w:t>
                            </w:r>
                          </w:p>
                          <w:p w:rsidR="00243CD7" w:rsidRPr="00FE2792" w:rsidRDefault="00243CD7" w:rsidP="00B0362A">
                            <w:pPr>
                              <w:rPr>
                                <w:rFonts w:cs="Arial"/>
                                <w:sz w:val="16"/>
                                <w:szCs w:val="16"/>
                              </w:rPr>
                            </w:pPr>
                            <w:r w:rsidRPr="00FE2792">
                              <w:rPr>
                                <w:rFonts w:cs="Arial"/>
                                <w:sz w:val="16"/>
                                <w:szCs w:val="16"/>
                              </w:rPr>
                              <w:t xml:space="preserve">Salesperson ID: </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IBH ENTERPRISE: 1</w:t>
                            </w:r>
                          </w:p>
                          <w:p w:rsidR="00243CD7" w:rsidRPr="00FE2792" w:rsidRDefault="00243CD7" w:rsidP="00B0362A">
                            <w:pPr>
                              <w:rPr>
                                <w:rFonts w:cs="Arial"/>
                                <w:sz w:val="16"/>
                                <w:szCs w:val="16"/>
                              </w:rPr>
                            </w:pPr>
                            <w:r w:rsidRPr="00FE2792">
                              <w:rPr>
                                <w:rFonts w:cs="Arial"/>
                                <w:sz w:val="16"/>
                                <w:szCs w:val="16"/>
                              </w:rPr>
                              <w:t>IBH TRADING AREA: 8</w:t>
                            </w:r>
                          </w:p>
                          <w:p w:rsidR="00243CD7" w:rsidRPr="00FE2792" w:rsidRDefault="00243CD7" w:rsidP="00B0362A">
                            <w:pPr>
                              <w:rPr>
                                <w:rFonts w:cs="Arial"/>
                                <w:sz w:val="16"/>
                                <w:szCs w:val="16"/>
                              </w:rPr>
                            </w:pPr>
                            <w:r w:rsidRPr="00FE2792">
                              <w:rPr>
                                <w:rFonts w:cs="Arial"/>
                                <w:sz w:val="16"/>
                                <w:szCs w:val="16"/>
                              </w:rPr>
                              <w:t>IBH COMPANY: 9</w:t>
                            </w:r>
                          </w:p>
                          <w:p w:rsidR="00243CD7" w:rsidRPr="00FE2792" w:rsidRDefault="00243CD7" w:rsidP="00B0362A">
                            <w:pPr>
                              <w:rPr>
                                <w:rFonts w:cs="Arial"/>
                                <w:sz w:val="16"/>
                                <w:szCs w:val="16"/>
                              </w:rPr>
                            </w:pPr>
                            <w:r w:rsidRPr="00FE2792">
                              <w:rPr>
                                <w:rFonts w:cs="Arial"/>
                                <w:sz w:val="16"/>
                                <w:szCs w:val="16"/>
                              </w:rPr>
                              <w:t>IBH BRAND: 10</w:t>
                            </w:r>
                          </w:p>
                          <w:p w:rsidR="00243CD7" w:rsidRPr="00FE2792" w:rsidRDefault="00243CD7" w:rsidP="00B0362A">
                            <w:pPr>
                              <w:rPr>
                                <w:rFonts w:cs="Arial"/>
                                <w:sz w:val="16"/>
                                <w:szCs w:val="16"/>
                              </w:rPr>
                            </w:pPr>
                            <w:r w:rsidRPr="00FE2792">
                              <w:rPr>
                                <w:rFonts w:cs="Arial"/>
                                <w:sz w:val="16"/>
                                <w:szCs w:val="16"/>
                              </w:rPr>
                              <w:t>IBH BUSINESS UNIT: 18</w:t>
                            </w:r>
                          </w:p>
                          <w:p w:rsidR="00243CD7" w:rsidRPr="00FE2792" w:rsidRDefault="00243CD7" w:rsidP="00B0362A">
                            <w:pPr>
                              <w:rPr>
                                <w:rFonts w:cs="Arial"/>
                                <w:sz w:val="16"/>
                                <w:szCs w:val="16"/>
                              </w:rPr>
                            </w:pPr>
                            <w:r w:rsidRPr="00FE2792">
                              <w:rPr>
                                <w:rFonts w:cs="Arial"/>
                                <w:sz w:val="16"/>
                                <w:szCs w:val="16"/>
                              </w:rPr>
                              <w:t>IBH CHANNEL: 54</w:t>
                            </w:r>
                          </w:p>
                          <w:p w:rsidR="00243CD7" w:rsidRPr="00FE2792" w:rsidRDefault="00243CD7" w:rsidP="00B0362A">
                            <w:pPr>
                              <w:rPr>
                                <w:rFonts w:cs="Arial"/>
                                <w:sz w:val="16"/>
                                <w:szCs w:val="16"/>
                              </w:rPr>
                            </w:pPr>
                          </w:p>
                          <w:p w:rsidR="00243CD7" w:rsidRPr="00FE2792" w:rsidRDefault="00243CD7" w:rsidP="00B0362A">
                            <w:pPr>
                              <w:rPr>
                                <w:rFonts w:cs="Arial"/>
                                <w:sz w:val="16"/>
                                <w:szCs w:val="16"/>
                              </w:rPr>
                            </w:pPr>
                            <w:proofErr w:type="spellStart"/>
                            <w:r w:rsidRPr="00FE2792">
                              <w:rPr>
                                <w:rFonts w:cs="Arial"/>
                                <w:sz w:val="16"/>
                                <w:szCs w:val="16"/>
                              </w:rPr>
                              <w:t>MessageBox</w:t>
                            </w:r>
                            <w:proofErr w:type="gramStart"/>
                            <w:r w:rsidRPr="00FE2792">
                              <w:rPr>
                                <w:rFonts w:cs="Arial"/>
                                <w:sz w:val="16"/>
                                <w:szCs w:val="16"/>
                              </w:rPr>
                              <w:t>:CUST</w:t>
                            </w:r>
                            <w:proofErr w:type="gramEnd"/>
                            <w:r w:rsidRPr="00FE2792">
                              <w:rPr>
                                <w:rFonts w:cs="Arial"/>
                                <w:sz w:val="16"/>
                                <w:szCs w:val="16"/>
                              </w:rPr>
                              <w:t>_VERIFICATION:Wait</w:t>
                            </w:r>
                            <w:proofErr w:type="spellEnd"/>
                            <w:r w:rsidRPr="00FE2792">
                              <w:rPr>
                                <w:rFonts w:cs="Arial"/>
                                <w:sz w:val="16"/>
                                <w:szCs w:val="16"/>
                              </w:rPr>
                              <w:t xml:space="preserve"> for Customer to verify information on Signature Pad.</w:t>
                            </w:r>
                          </w:p>
                          <w:p w:rsidR="00243CD7" w:rsidRPr="00FE2792" w:rsidRDefault="00243CD7" w:rsidP="00B0362A">
                            <w:pPr>
                              <w:rPr>
                                <w:rFonts w:cs="Arial"/>
                                <w:sz w:val="16"/>
                                <w:szCs w:val="16"/>
                              </w:rPr>
                            </w:pPr>
                            <w:r w:rsidRPr="00FE2792">
                              <w:rPr>
                                <w:rFonts w:cs="Arial"/>
                                <w:sz w:val="16"/>
                                <w:szCs w:val="16"/>
                              </w:rPr>
                              <w:t xml:space="preserve">                               ***LAYAWAY DEPOSIT***         </w:t>
                            </w:r>
                          </w:p>
                          <w:p w:rsidR="00243CD7" w:rsidRPr="00FE2792" w:rsidRDefault="00243CD7" w:rsidP="00B0362A">
                            <w:pPr>
                              <w:rPr>
                                <w:rFonts w:cs="Arial"/>
                                <w:sz w:val="16"/>
                                <w:szCs w:val="16"/>
                              </w:rPr>
                            </w:pPr>
                            <w:r w:rsidRPr="00FE2792">
                              <w:rPr>
                                <w:rFonts w:cs="Arial"/>
                                <w:sz w:val="16"/>
                                <w:szCs w:val="16"/>
                              </w:rPr>
                              <w:t>Saving Customer Data.</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Name: BRANDON LEE</w:t>
                            </w:r>
                          </w:p>
                          <w:p w:rsidR="00243CD7" w:rsidRPr="00FE2792" w:rsidRDefault="00243CD7" w:rsidP="00B0362A">
                            <w:pPr>
                              <w:rPr>
                                <w:rFonts w:cs="Arial"/>
                                <w:sz w:val="16"/>
                                <w:szCs w:val="16"/>
                              </w:rPr>
                            </w:pPr>
                            <w:r w:rsidRPr="00FE2792">
                              <w:rPr>
                                <w:rFonts w:cs="Arial"/>
                                <w:sz w:val="16"/>
                                <w:szCs w:val="16"/>
                              </w:rPr>
                              <w:t>Address: 8800 GLENLYON PARKWAY</w:t>
                            </w:r>
                          </w:p>
                          <w:p w:rsidR="00243CD7" w:rsidRPr="00FE2792" w:rsidRDefault="00243CD7" w:rsidP="00B0362A">
                            <w:pPr>
                              <w:rPr>
                                <w:rFonts w:cs="Arial"/>
                                <w:sz w:val="16"/>
                                <w:szCs w:val="16"/>
                              </w:rPr>
                            </w:pPr>
                            <w:r w:rsidRPr="00FE2792">
                              <w:rPr>
                                <w:rFonts w:cs="Arial"/>
                                <w:sz w:val="16"/>
                                <w:szCs w:val="16"/>
                              </w:rPr>
                              <w:t xml:space="preserve">Address: </w:t>
                            </w:r>
                          </w:p>
                          <w:p w:rsidR="00243CD7" w:rsidRPr="00FE2792" w:rsidRDefault="00243CD7" w:rsidP="00B0362A">
                            <w:pPr>
                              <w:rPr>
                                <w:rFonts w:cs="Arial"/>
                                <w:sz w:val="16"/>
                                <w:szCs w:val="16"/>
                              </w:rPr>
                            </w:pPr>
                            <w:r w:rsidRPr="00FE2792">
                              <w:rPr>
                                <w:rFonts w:cs="Arial"/>
                                <w:sz w:val="16"/>
                                <w:szCs w:val="16"/>
                              </w:rPr>
                              <w:t>City: BURNABY</w:t>
                            </w:r>
                          </w:p>
                          <w:p w:rsidR="00243CD7" w:rsidRPr="00FE2792" w:rsidRDefault="00243CD7" w:rsidP="00B0362A">
                            <w:pPr>
                              <w:rPr>
                                <w:rFonts w:cs="Arial"/>
                                <w:sz w:val="16"/>
                                <w:szCs w:val="16"/>
                              </w:rPr>
                            </w:pPr>
                            <w:r w:rsidRPr="00FE2792">
                              <w:rPr>
                                <w:rFonts w:cs="Arial"/>
                                <w:sz w:val="16"/>
                                <w:szCs w:val="16"/>
                              </w:rPr>
                              <w:t>State: BC</w:t>
                            </w:r>
                          </w:p>
                          <w:p w:rsidR="00243CD7" w:rsidRPr="00FE2792" w:rsidRDefault="00243CD7" w:rsidP="00B0362A">
                            <w:pPr>
                              <w:rPr>
                                <w:rFonts w:cs="Arial"/>
                                <w:sz w:val="16"/>
                                <w:szCs w:val="16"/>
                              </w:rPr>
                            </w:pPr>
                            <w:r w:rsidRPr="00FE2792">
                              <w:rPr>
                                <w:rFonts w:cs="Arial"/>
                                <w:sz w:val="16"/>
                                <w:szCs w:val="16"/>
                              </w:rPr>
                              <w:t>Zip: V6J1Y1</w:t>
                            </w:r>
                          </w:p>
                          <w:p w:rsidR="00243CD7" w:rsidRPr="00FE2792" w:rsidRDefault="00243CD7" w:rsidP="00B0362A">
                            <w:pPr>
                              <w:rPr>
                                <w:rFonts w:cs="Arial"/>
                                <w:sz w:val="16"/>
                                <w:szCs w:val="16"/>
                              </w:rPr>
                            </w:pPr>
                            <w:r w:rsidRPr="00FE2792">
                              <w:rPr>
                                <w:rFonts w:cs="Arial"/>
                                <w:sz w:val="16"/>
                                <w:szCs w:val="16"/>
                              </w:rPr>
                              <w:t>Country: CAN</w:t>
                            </w:r>
                          </w:p>
                          <w:p w:rsidR="00243CD7" w:rsidRPr="00FE2792" w:rsidRDefault="00243CD7" w:rsidP="00B0362A">
                            <w:pPr>
                              <w:rPr>
                                <w:rFonts w:cs="Arial"/>
                                <w:sz w:val="16"/>
                                <w:szCs w:val="16"/>
                              </w:rPr>
                            </w:pPr>
                            <w:r w:rsidRPr="00FE2792">
                              <w:rPr>
                                <w:rFonts w:cs="Arial"/>
                                <w:sz w:val="16"/>
                                <w:szCs w:val="16"/>
                              </w:rPr>
                              <w:t>Home Phone: 604-981-4300</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 xml:space="preserve">001    </w:t>
                            </w:r>
                            <w:r>
                              <w:rPr>
                                <w:rFonts w:cs="Arial"/>
                                <w:sz w:val="16"/>
                                <w:szCs w:val="16"/>
                              </w:rPr>
                              <w:t>10001023</w:t>
                            </w:r>
                            <w:r w:rsidRPr="00FE2792">
                              <w:rPr>
                                <w:rFonts w:cs="Arial"/>
                                <w:sz w:val="16"/>
                                <w:szCs w:val="16"/>
                              </w:rPr>
                              <w:t xml:space="preserve">                 </w:t>
                            </w:r>
                            <w:r>
                              <w:rPr>
                                <w:rFonts w:cs="Arial"/>
                                <w:sz w:val="16"/>
                                <w:szCs w:val="16"/>
                              </w:rPr>
                              <w:t>ITEM LONG DESCRIPTION</w:t>
                            </w:r>
                            <w:r w:rsidRPr="00FE2792">
                              <w:rPr>
                                <w:rFonts w:cs="Arial"/>
                                <w:sz w:val="16"/>
                                <w:szCs w:val="16"/>
                              </w:rPr>
                              <w:t xml:space="preserve">           $</w:t>
                            </w:r>
                            <w:r>
                              <w:rPr>
                                <w:rFonts w:cs="Arial"/>
                                <w:sz w:val="16"/>
                                <w:szCs w:val="16"/>
                              </w:rPr>
                              <w:t>5.00</w:t>
                            </w:r>
                          </w:p>
                          <w:p w:rsidR="00243CD7" w:rsidRPr="00FE2792" w:rsidRDefault="00243CD7" w:rsidP="00B0362A">
                            <w:pPr>
                              <w:rPr>
                                <w:rFonts w:cs="Arial"/>
                                <w:sz w:val="16"/>
                                <w:szCs w:val="16"/>
                              </w:rPr>
                            </w:pPr>
                            <w:r w:rsidRPr="00FE2792">
                              <w:rPr>
                                <w:rFonts w:cs="Arial"/>
                                <w:sz w:val="16"/>
                                <w:szCs w:val="16"/>
                              </w:rPr>
                              <w:t xml:space="preserve">                               PIM CODE: 850000000</w:t>
                            </w:r>
                          </w:p>
                          <w:p w:rsidR="00243CD7" w:rsidRDefault="00243CD7" w:rsidP="00B0362A">
                            <w:pPr>
                              <w:rPr>
                                <w:rFonts w:cs="Arial"/>
                                <w:sz w:val="16"/>
                                <w:szCs w:val="16"/>
                              </w:rPr>
                            </w:pPr>
                            <w:r w:rsidRPr="00FE2792">
                              <w:rPr>
                                <w:rFonts w:cs="Arial"/>
                                <w:sz w:val="16"/>
                                <w:szCs w:val="16"/>
                              </w:rPr>
                              <w:t xml:space="preserve">                               CUSTOM DB DATA: Price Reason Code: S</w:t>
                            </w:r>
                          </w:p>
                          <w:p w:rsidR="00243CD7" w:rsidRPr="00FE2792" w:rsidRDefault="00243CD7" w:rsidP="00B0362A">
                            <w:pPr>
                              <w:rPr>
                                <w:rFonts w:cs="Arial"/>
                                <w:sz w:val="16"/>
                                <w:szCs w:val="16"/>
                              </w:rPr>
                            </w:pPr>
                            <w:r w:rsidRPr="00FE2792">
                              <w:rPr>
                                <w:rFonts w:cs="Arial"/>
                                <w:sz w:val="16"/>
                                <w:szCs w:val="16"/>
                              </w:rPr>
                              <w:t>&gt;&gt;&gt;Checking package pricing&lt;&lt;&lt;</w:t>
                            </w:r>
                          </w:p>
                          <w:p w:rsidR="00243CD7" w:rsidRPr="00FE2792" w:rsidRDefault="00243CD7" w:rsidP="00B0362A">
                            <w:pPr>
                              <w:rPr>
                                <w:rFonts w:cs="Arial"/>
                                <w:sz w:val="16"/>
                                <w:szCs w:val="16"/>
                              </w:rPr>
                            </w:pPr>
                            <w:r w:rsidRPr="00FE2792">
                              <w:rPr>
                                <w:rFonts w:cs="Arial"/>
                                <w:sz w:val="16"/>
                                <w:szCs w:val="16"/>
                              </w:rPr>
                              <w:t>&gt;&gt;&gt;Back from checking package pricing&lt;&lt;&lt;</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CDN </w:t>
                            </w:r>
                            <w:r>
                              <w:rPr>
                                <w:rFonts w:cs="Arial"/>
                                <w:sz w:val="16"/>
                                <w:szCs w:val="16"/>
                              </w:rPr>
                              <w:t>Cash                       $5.00</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w:t>
                            </w:r>
                            <w:r>
                              <w:rPr>
                                <w:rFonts w:cs="Arial"/>
                                <w:sz w:val="16"/>
                                <w:szCs w:val="16"/>
                              </w:rPr>
                              <w:t>FINAL PRE-ORDER DEPOSIT        $5</w:t>
                            </w:r>
                            <w:r w:rsidRPr="00FE2792">
                              <w:rPr>
                                <w:rFonts w:cs="Arial"/>
                                <w:sz w:val="16"/>
                                <w:szCs w:val="16"/>
                              </w:rPr>
                              <w:t>.00</w:t>
                            </w:r>
                          </w:p>
                          <w:p w:rsidR="00243CD7" w:rsidRPr="00FE2792" w:rsidRDefault="00243CD7" w:rsidP="00B0362A">
                            <w:pPr>
                              <w:rPr>
                                <w:rFonts w:cs="Arial"/>
                                <w:sz w:val="16"/>
                                <w:szCs w:val="16"/>
                              </w:rPr>
                            </w:pPr>
                            <w:r w:rsidRPr="00FE2792">
                              <w:rPr>
                                <w:rFonts w:cs="Arial"/>
                                <w:sz w:val="16"/>
                                <w:szCs w:val="16"/>
                              </w:rPr>
                              <w:t xml:space="preserve">                                        ACCT 0980 001 </w:t>
                            </w:r>
                            <w:proofErr w:type="gramStart"/>
                            <w:r w:rsidRPr="00FE2792">
                              <w:rPr>
                                <w:rFonts w:cs="Arial"/>
                                <w:sz w:val="16"/>
                                <w:szCs w:val="16"/>
                              </w:rPr>
                              <w:t>036</w:t>
                            </w:r>
                            <w:r>
                              <w:rPr>
                                <w:rFonts w:cs="Arial"/>
                                <w:sz w:val="16"/>
                                <w:szCs w:val="16"/>
                              </w:rPr>
                              <w:t>3</w:t>
                            </w:r>
                            <w:r w:rsidRPr="00FE2792">
                              <w:rPr>
                                <w:rFonts w:cs="Arial"/>
                                <w:sz w:val="16"/>
                                <w:szCs w:val="16"/>
                              </w:rPr>
                              <w:t xml:space="preserve">  02</w:t>
                            </w:r>
                            <w:proofErr w:type="gramEnd"/>
                            <w:r w:rsidRPr="00FE2792">
                              <w:rPr>
                                <w:rFonts w:cs="Arial"/>
                                <w:sz w:val="16"/>
                                <w:szCs w:val="16"/>
                              </w:rPr>
                              <w:t>/19/13</w:t>
                            </w:r>
                          </w:p>
                          <w:p w:rsidR="00243CD7" w:rsidRPr="00FE2792" w:rsidRDefault="00243CD7" w:rsidP="00B0362A">
                            <w:pPr>
                              <w:rPr>
                                <w:rFonts w:cs="Arial"/>
                                <w:sz w:val="16"/>
                                <w:szCs w:val="16"/>
                              </w:rPr>
                            </w:pPr>
                          </w:p>
                          <w:p w:rsidR="00243CD7" w:rsidRPr="00B65171" w:rsidRDefault="00243CD7" w:rsidP="00B0362A">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30" type="#_x0000_t202" style="width:541.85pt;height:3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">
                <v:textbox>
                  <w:txbxContent>
                    <w:p w:rsidR="00243CD7"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Transaction No: 36</w:t>
                      </w:r>
                      <w:r>
                        <w:rPr>
                          <w:rFonts w:cs="Arial"/>
                          <w:sz w:val="16"/>
                          <w:szCs w:val="16"/>
                        </w:rPr>
                        <w:t>3</w:t>
                      </w:r>
                    </w:p>
                    <w:p w:rsidR="00243CD7" w:rsidRPr="00FE2792" w:rsidRDefault="00243CD7" w:rsidP="00B0362A">
                      <w:pPr>
                        <w:rPr>
                          <w:rFonts w:cs="Arial"/>
                          <w:sz w:val="16"/>
                          <w:szCs w:val="16"/>
                        </w:rPr>
                      </w:pPr>
                      <w:r w:rsidRPr="00FE2792">
                        <w:rPr>
                          <w:rFonts w:cs="Arial"/>
                          <w:sz w:val="16"/>
                          <w:szCs w:val="16"/>
                        </w:rPr>
                        <w:t>Operator No:    NEWPASS</w:t>
                      </w:r>
                    </w:p>
                    <w:p w:rsidR="00243CD7" w:rsidRPr="00FE2792" w:rsidRDefault="00243CD7" w:rsidP="00B0362A">
                      <w:pPr>
                        <w:rPr>
                          <w:rFonts w:cs="Arial"/>
                          <w:sz w:val="16"/>
                          <w:szCs w:val="16"/>
                        </w:rPr>
                      </w:pPr>
                      <w:r w:rsidRPr="00FE2792">
                        <w:rPr>
                          <w:rFonts w:cs="Arial"/>
                          <w:sz w:val="16"/>
                          <w:szCs w:val="16"/>
                        </w:rPr>
                        <w:t>Terminal No:    1</w:t>
                      </w:r>
                    </w:p>
                    <w:p w:rsidR="00243CD7" w:rsidRPr="00FE2792" w:rsidRDefault="00243CD7" w:rsidP="00B0362A">
                      <w:pPr>
                        <w:rPr>
                          <w:rFonts w:cs="Arial"/>
                          <w:sz w:val="16"/>
                          <w:szCs w:val="16"/>
                        </w:rPr>
                      </w:pPr>
                      <w:r w:rsidRPr="00FE2792">
                        <w:rPr>
                          <w:rFonts w:cs="Arial"/>
                          <w:sz w:val="16"/>
                          <w:szCs w:val="16"/>
                        </w:rPr>
                        <w:t xml:space="preserve">Salesperson ID: </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IBH ENTERPRISE: 1</w:t>
                      </w:r>
                    </w:p>
                    <w:p w:rsidR="00243CD7" w:rsidRPr="00FE2792" w:rsidRDefault="00243CD7" w:rsidP="00B0362A">
                      <w:pPr>
                        <w:rPr>
                          <w:rFonts w:cs="Arial"/>
                          <w:sz w:val="16"/>
                          <w:szCs w:val="16"/>
                        </w:rPr>
                      </w:pPr>
                      <w:r w:rsidRPr="00FE2792">
                        <w:rPr>
                          <w:rFonts w:cs="Arial"/>
                          <w:sz w:val="16"/>
                          <w:szCs w:val="16"/>
                        </w:rPr>
                        <w:t>IBH TRADING AREA: 8</w:t>
                      </w:r>
                    </w:p>
                    <w:p w:rsidR="00243CD7" w:rsidRPr="00FE2792" w:rsidRDefault="00243CD7" w:rsidP="00B0362A">
                      <w:pPr>
                        <w:rPr>
                          <w:rFonts w:cs="Arial"/>
                          <w:sz w:val="16"/>
                          <w:szCs w:val="16"/>
                        </w:rPr>
                      </w:pPr>
                      <w:r w:rsidRPr="00FE2792">
                        <w:rPr>
                          <w:rFonts w:cs="Arial"/>
                          <w:sz w:val="16"/>
                          <w:szCs w:val="16"/>
                        </w:rPr>
                        <w:t>IBH COMPANY: 9</w:t>
                      </w:r>
                    </w:p>
                    <w:p w:rsidR="00243CD7" w:rsidRPr="00FE2792" w:rsidRDefault="00243CD7" w:rsidP="00B0362A">
                      <w:pPr>
                        <w:rPr>
                          <w:rFonts w:cs="Arial"/>
                          <w:sz w:val="16"/>
                          <w:szCs w:val="16"/>
                        </w:rPr>
                      </w:pPr>
                      <w:r w:rsidRPr="00FE2792">
                        <w:rPr>
                          <w:rFonts w:cs="Arial"/>
                          <w:sz w:val="16"/>
                          <w:szCs w:val="16"/>
                        </w:rPr>
                        <w:t>IBH BRAND: 10</w:t>
                      </w:r>
                    </w:p>
                    <w:p w:rsidR="00243CD7" w:rsidRPr="00FE2792" w:rsidRDefault="00243CD7" w:rsidP="00B0362A">
                      <w:pPr>
                        <w:rPr>
                          <w:rFonts w:cs="Arial"/>
                          <w:sz w:val="16"/>
                          <w:szCs w:val="16"/>
                        </w:rPr>
                      </w:pPr>
                      <w:r w:rsidRPr="00FE2792">
                        <w:rPr>
                          <w:rFonts w:cs="Arial"/>
                          <w:sz w:val="16"/>
                          <w:szCs w:val="16"/>
                        </w:rPr>
                        <w:t>IBH BUSINESS UNIT: 18</w:t>
                      </w:r>
                    </w:p>
                    <w:p w:rsidR="00243CD7" w:rsidRPr="00FE2792" w:rsidRDefault="00243CD7" w:rsidP="00B0362A">
                      <w:pPr>
                        <w:rPr>
                          <w:rFonts w:cs="Arial"/>
                          <w:sz w:val="16"/>
                          <w:szCs w:val="16"/>
                        </w:rPr>
                      </w:pPr>
                      <w:r w:rsidRPr="00FE2792">
                        <w:rPr>
                          <w:rFonts w:cs="Arial"/>
                          <w:sz w:val="16"/>
                          <w:szCs w:val="16"/>
                        </w:rPr>
                        <w:t>IBH CHANNEL: 54</w:t>
                      </w:r>
                    </w:p>
                    <w:p w:rsidR="00243CD7" w:rsidRPr="00FE2792" w:rsidRDefault="00243CD7" w:rsidP="00B0362A">
                      <w:pPr>
                        <w:rPr>
                          <w:rFonts w:cs="Arial"/>
                          <w:sz w:val="16"/>
                          <w:szCs w:val="16"/>
                        </w:rPr>
                      </w:pPr>
                    </w:p>
                    <w:p w:rsidR="00243CD7" w:rsidRPr="00FE2792" w:rsidRDefault="00243CD7" w:rsidP="00B0362A">
                      <w:pPr>
                        <w:rPr>
                          <w:rFonts w:cs="Arial"/>
                          <w:sz w:val="16"/>
                          <w:szCs w:val="16"/>
                        </w:rPr>
                      </w:pPr>
                      <w:proofErr w:type="spellStart"/>
                      <w:r w:rsidRPr="00FE2792">
                        <w:rPr>
                          <w:rFonts w:cs="Arial"/>
                          <w:sz w:val="16"/>
                          <w:szCs w:val="16"/>
                        </w:rPr>
                        <w:t>MessageBox</w:t>
                      </w:r>
                      <w:proofErr w:type="gramStart"/>
                      <w:r w:rsidRPr="00FE2792">
                        <w:rPr>
                          <w:rFonts w:cs="Arial"/>
                          <w:sz w:val="16"/>
                          <w:szCs w:val="16"/>
                        </w:rPr>
                        <w:t>:CUST</w:t>
                      </w:r>
                      <w:proofErr w:type="gramEnd"/>
                      <w:r w:rsidRPr="00FE2792">
                        <w:rPr>
                          <w:rFonts w:cs="Arial"/>
                          <w:sz w:val="16"/>
                          <w:szCs w:val="16"/>
                        </w:rPr>
                        <w:t>_VERIFICATION:Wait</w:t>
                      </w:r>
                      <w:proofErr w:type="spellEnd"/>
                      <w:r w:rsidRPr="00FE2792">
                        <w:rPr>
                          <w:rFonts w:cs="Arial"/>
                          <w:sz w:val="16"/>
                          <w:szCs w:val="16"/>
                        </w:rPr>
                        <w:t xml:space="preserve"> for Customer to verify information on Signature Pad.</w:t>
                      </w:r>
                    </w:p>
                    <w:p w:rsidR="00243CD7" w:rsidRPr="00FE2792" w:rsidRDefault="00243CD7" w:rsidP="00B0362A">
                      <w:pPr>
                        <w:rPr>
                          <w:rFonts w:cs="Arial"/>
                          <w:sz w:val="16"/>
                          <w:szCs w:val="16"/>
                        </w:rPr>
                      </w:pPr>
                      <w:r w:rsidRPr="00FE2792">
                        <w:rPr>
                          <w:rFonts w:cs="Arial"/>
                          <w:sz w:val="16"/>
                          <w:szCs w:val="16"/>
                        </w:rPr>
                        <w:t xml:space="preserve">                               ***LAYAWAY DEPOSIT***         </w:t>
                      </w:r>
                    </w:p>
                    <w:p w:rsidR="00243CD7" w:rsidRPr="00FE2792" w:rsidRDefault="00243CD7" w:rsidP="00B0362A">
                      <w:pPr>
                        <w:rPr>
                          <w:rFonts w:cs="Arial"/>
                          <w:sz w:val="16"/>
                          <w:szCs w:val="16"/>
                        </w:rPr>
                      </w:pPr>
                      <w:r w:rsidRPr="00FE2792">
                        <w:rPr>
                          <w:rFonts w:cs="Arial"/>
                          <w:sz w:val="16"/>
                          <w:szCs w:val="16"/>
                        </w:rPr>
                        <w:t>Saving Customer Data.</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Name: BRANDON LEE</w:t>
                      </w:r>
                    </w:p>
                    <w:p w:rsidR="00243CD7" w:rsidRPr="00FE2792" w:rsidRDefault="00243CD7" w:rsidP="00B0362A">
                      <w:pPr>
                        <w:rPr>
                          <w:rFonts w:cs="Arial"/>
                          <w:sz w:val="16"/>
                          <w:szCs w:val="16"/>
                        </w:rPr>
                      </w:pPr>
                      <w:r w:rsidRPr="00FE2792">
                        <w:rPr>
                          <w:rFonts w:cs="Arial"/>
                          <w:sz w:val="16"/>
                          <w:szCs w:val="16"/>
                        </w:rPr>
                        <w:t>Address: 8800 GLENLYON PARKWAY</w:t>
                      </w:r>
                    </w:p>
                    <w:p w:rsidR="00243CD7" w:rsidRPr="00FE2792" w:rsidRDefault="00243CD7" w:rsidP="00B0362A">
                      <w:pPr>
                        <w:rPr>
                          <w:rFonts w:cs="Arial"/>
                          <w:sz w:val="16"/>
                          <w:szCs w:val="16"/>
                        </w:rPr>
                      </w:pPr>
                      <w:r w:rsidRPr="00FE2792">
                        <w:rPr>
                          <w:rFonts w:cs="Arial"/>
                          <w:sz w:val="16"/>
                          <w:szCs w:val="16"/>
                        </w:rPr>
                        <w:t xml:space="preserve">Address: </w:t>
                      </w:r>
                    </w:p>
                    <w:p w:rsidR="00243CD7" w:rsidRPr="00FE2792" w:rsidRDefault="00243CD7" w:rsidP="00B0362A">
                      <w:pPr>
                        <w:rPr>
                          <w:rFonts w:cs="Arial"/>
                          <w:sz w:val="16"/>
                          <w:szCs w:val="16"/>
                        </w:rPr>
                      </w:pPr>
                      <w:r w:rsidRPr="00FE2792">
                        <w:rPr>
                          <w:rFonts w:cs="Arial"/>
                          <w:sz w:val="16"/>
                          <w:szCs w:val="16"/>
                        </w:rPr>
                        <w:t>City: BURNABY</w:t>
                      </w:r>
                    </w:p>
                    <w:p w:rsidR="00243CD7" w:rsidRPr="00FE2792" w:rsidRDefault="00243CD7" w:rsidP="00B0362A">
                      <w:pPr>
                        <w:rPr>
                          <w:rFonts w:cs="Arial"/>
                          <w:sz w:val="16"/>
                          <w:szCs w:val="16"/>
                        </w:rPr>
                      </w:pPr>
                      <w:r w:rsidRPr="00FE2792">
                        <w:rPr>
                          <w:rFonts w:cs="Arial"/>
                          <w:sz w:val="16"/>
                          <w:szCs w:val="16"/>
                        </w:rPr>
                        <w:t>State: BC</w:t>
                      </w:r>
                    </w:p>
                    <w:p w:rsidR="00243CD7" w:rsidRPr="00FE2792" w:rsidRDefault="00243CD7" w:rsidP="00B0362A">
                      <w:pPr>
                        <w:rPr>
                          <w:rFonts w:cs="Arial"/>
                          <w:sz w:val="16"/>
                          <w:szCs w:val="16"/>
                        </w:rPr>
                      </w:pPr>
                      <w:r w:rsidRPr="00FE2792">
                        <w:rPr>
                          <w:rFonts w:cs="Arial"/>
                          <w:sz w:val="16"/>
                          <w:szCs w:val="16"/>
                        </w:rPr>
                        <w:t>Zip: V6J1Y1</w:t>
                      </w:r>
                    </w:p>
                    <w:p w:rsidR="00243CD7" w:rsidRPr="00FE2792" w:rsidRDefault="00243CD7" w:rsidP="00B0362A">
                      <w:pPr>
                        <w:rPr>
                          <w:rFonts w:cs="Arial"/>
                          <w:sz w:val="16"/>
                          <w:szCs w:val="16"/>
                        </w:rPr>
                      </w:pPr>
                      <w:r w:rsidRPr="00FE2792">
                        <w:rPr>
                          <w:rFonts w:cs="Arial"/>
                          <w:sz w:val="16"/>
                          <w:szCs w:val="16"/>
                        </w:rPr>
                        <w:t>Country: CAN</w:t>
                      </w:r>
                    </w:p>
                    <w:p w:rsidR="00243CD7" w:rsidRPr="00FE2792" w:rsidRDefault="00243CD7" w:rsidP="00B0362A">
                      <w:pPr>
                        <w:rPr>
                          <w:rFonts w:cs="Arial"/>
                          <w:sz w:val="16"/>
                          <w:szCs w:val="16"/>
                        </w:rPr>
                      </w:pPr>
                      <w:r w:rsidRPr="00FE2792">
                        <w:rPr>
                          <w:rFonts w:cs="Arial"/>
                          <w:sz w:val="16"/>
                          <w:szCs w:val="16"/>
                        </w:rPr>
                        <w:t>Home Phone: 604-981-4300</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 xml:space="preserve">001    </w:t>
                      </w:r>
                      <w:r>
                        <w:rPr>
                          <w:rFonts w:cs="Arial"/>
                          <w:sz w:val="16"/>
                          <w:szCs w:val="16"/>
                        </w:rPr>
                        <w:t>10001023</w:t>
                      </w:r>
                      <w:r w:rsidRPr="00FE2792">
                        <w:rPr>
                          <w:rFonts w:cs="Arial"/>
                          <w:sz w:val="16"/>
                          <w:szCs w:val="16"/>
                        </w:rPr>
                        <w:t xml:space="preserve">                 </w:t>
                      </w:r>
                      <w:r>
                        <w:rPr>
                          <w:rFonts w:cs="Arial"/>
                          <w:sz w:val="16"/>
                          <w:szCs w:val="16"/>
                        </w:rPr>
                        <w:t>ITEM LONG DESCRIPTION</w:t>
                      </w:r>
                      <w:r w:rsidRPr="00FE2792">
                        <w:rPr>
                          <w:rFonts w:cs="Arial"/>
                          <w:sz w:val="16"/>
                          <w:szCs w:val="16"/>
                        </w:rPr>
                        <w:t xml:space="preserve">           $</w:t>
                      </w:r>
                      <w:r>
                        <w:rPr>
                          <w:rFonts w:cs="Arial"/>
                          <w:sz w:val="16"/>
                          <w:szCs w:val="16"/>
                        </w:rPr>
                        <w:t>5.00</w:t>
                      </w:r>
                    </w:p>
                    <w:p w:rsidR="00243CD7" w:rsidRPr="00FE2792" w:rsidRDefault="00243CD7" w:rsidP="00B0362A">
                      <w:pPr>
                        <w:rPr>
                          <w:rFonts w:cs="Arial"/>
                          <w:sz w:val="16"/>
                          <w:szCs w:val="16"/>
                        </w:rPr>
                      </w:pPr>
                      <w:r w:rsidRPr="00FE2792">
                        <w:rPr>
                          <w:rFonts w:cs="Arial"/>
                          <w:sz w:val="16"/>
                          <w:szCs w:val="16"/>
                        </w:rPr>
                        <w:t xml:space="preserve">                               PIM CODE: 850000000</w:t>
                      </w:r>
                    </w:p>
                    <w:p w:rsidR="00243CD7" w:rsidRDefault="00243CD7" w:rsidP="00B0362A">
                      <w:pPr>
                        <w:rPr>
                          <w:rFonts w:cs="Arial"/>
                          <w:sz w:val="16"/>
                          <w:szCs w:val="16"/>
                        </w:rPr>
                      </w:pPr>
                      <w:r w:rsidRPr="00FE2792">
                        <w:rPr>
                          <w:rFonts w:cs="Arial"/>
                          <w:sz w:val="16"/>
                          <w:szCs w:val="16"/>
                        </w:rPr>
                        <w:t xml:space="preserve">                               CUSTOM DB DATA: Price Reason Code: S</w:t>
                      </w:r>
                    </w:p>
                    <w:p w:rsidR="00243CD7" w:rsidRPr="00FE2792" w:rsidRDefault="00243CD7" w:rsidP="00B0362A">
                      <w:pPr>
                        <w:rPr>
                          <w:rFonts w:cs="Arial"/>
                          <w:sz w:val="16"/>
                          <w:szCs w:val="16"/>
                        </w:rPr>
                      </w:pPr>
                      <w:r w:rsidRPr="00FE2792">
                        <w:rPr>
                          <w:rFonts w:cs="Arial"/>
                          <w:sz w:val="16"/>
                          <w:szCs w:val="16"/>
                        </w:rPr>
                        <w:t>&gt;&gt;&gt;Checking package pricing&lt;&lt;&lt;</w:t>
                      </w:r>
                    </w:p>
                    <w:p w:rsidR="00243CD7" w:rsidRPr="00FE2792" w:rsidRDefault="00243CD7" w:rsidP="00B0362A">
                      <w:pPr>
                        <w:rPr>
                          <w:rFonts w:cs="Arial"/>
                          <w:sz w:val="16"/>
                          <w:szCs w:val="16"/>
                        </w:rPr>
                      </w:pPr>
                      <w:r w:rsidRPr="00FE2792">
                        <w:rPr>
                          <w:rFonts w:cs="Arial"/>
                          <w:sz w:val="16"/>
                          <w:szCs w:val="16"/>
                        </w:rPr>
                        <w:t>&gt;&gt;&gt;Back from checking package pricing&lt;&lt;&lt;</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CDN </w:t>
                      </w:r>
                      <w:r>
                        <w:rPr>
                          <w:rFonts w:cs="Arial"/>
                          <w:sz w:val="16"/>
                          <w:szCs w:val="16"/>
                        </w:rPr>
                        <w:t>Cash                       $5.00</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w:t>
                      </w:r>
                      <w:r>
                        <w:rPr>
                          <w:rFonts w:cs="Arial"/>
                          <w:sz w:val="16"/>
                          <w:szCs w:val="16"/>
                        </w:rPr>
                        <w:t>FINAL PRE-ORDER DEPOSIT        $5</w:t>
                      </w:r>
                      <w:r w:rsidRPr="00FE2792">
                        <w:rPr>
                          <w:rFonts w:cs="Arial"/>
                          <w:sz w:val="16"/>
                          <w:szCs w:val="16"/>
                        </w:rPr>
                        <w:t>.00</w:t>
                      </w:r>
                    </w:p>
                    <w:p w:rsidR="00243CD7" w:rsidRPr="00FE2792" w:rsidRDefault="00243CD7" w:rsidP="00B0362A">
                      <w:pPr>
                        <w:rPr>
                          <w:rFonts w:cs="Arial"/>
                          <w:sz w:val="16"/>
                          <w:szCs w:val="16"/>
                        </w:rPr>
                      </w:pPr>
                      <w:r w:rsidRPr="00FE2792">
                        <w:rPr>
                          <w:rFonts w:cs="Arial"/>
                          <w:sz w:val="16"/>
                          <w:szCs w:val="16"/>
                        </w:rPr>
                        <w:t xml:space="preserve">                                        ACCT 0980 001 </w:t>
                      </w:r>
                      <w:proofErr w:type="gramStart"/>
                      <w:r w:rsidRPr="00FE2792">
                        <w:rPr>
                          <w:rFonts w:cs="Arial"/>
                          <w:sz w:val="16"/>
                          <w:szCs w:val="16"/>
                        </w:rPr>
                        <w:t>036</w:t>
                      </w:r>
                      <w:r>
                        <w:rPr>
                          <w:rFonts w:cs="Arial"/>
                          <w:sz w:val="16"/>
                          <w:szCs w:val="16"/>
                        </w:rPr>
                        <w:t>3</w:t>
                      </w:r>
                      <w:r w:rsidRPr="00FE2792">
                        <w:rPr>
                          <w:rFonts w:cs="Arial"/>
                          <w:sz w:val="16"/>
                          <w:szCs w:val="16"/>
                        </w:rPr>
                        <w:t xml:space="preserve">  02</w:t>
                      </w:r>
                      <w:proofErr w:type="gramEnd"/>
                      <w:r w:rsidRPr="00FE2792">
                        <w:rPr>
                          <w:rFonts w:cs="Arial"/>
                          <w:sz w:val="16"/>
                          <w:szCs w:val="16"/>
                        </w:rPr>
                        <w:t>/19/13</w:t>
                      </w:r>
                    </w:p>
                    <w:p w:rsidR="00243CD7" w:rsidRPr="00FE2792" w:rsidRDefault="00243CD7" w:rsidP="00B0362A">
                      <w:pPr>
                        <w:rPr>
                          <w:rFonts w:cs="Arial"/>
                          <w:sz w:val="16"/>
                          <w:szCs w:val="16"/>
                        </w:rPr>
                      </w:pPr>
                    </w:p>
                    <w:p w:rsidR="00243CD7" w:rsidRPr="00B65171" w:rsidRDefault="00243CD7" w:rsidP="00B0362A">
                      <w:pPr>
                        <w:rPr>
                          <w:rFonts w:cs="Arial"/>
                          <w:sz w:val="16"/>
                          <w:szCs w:val="16"/>
                        </w:rPr>
                      </w:pPr>
                      <w:r>
                        <w:rPr>
                          <w:rFonts w:cs="Arial"/>
                          <w:sz w:val="16"/>
                          <w:szCs w:val="16"/>
                        </w:rPr>
                        <w:t>…</w:t>
                      </w:r>
                    </w:p>
                  </w:txbxContent>
                </v:textbox>
                <w10:anchorlock/>
              </v:shape>
            </w:pict>
          </mc:Fallback>
        </mc:AlternateContent>
      </w:r>
    </w:p>
    <w:p w:rsidR="00B0362A" w:rsidRPr="004F72C3" w:rsidRDefault="00B0362A" w:rsidP="00B0362A">
      <w:pPr>
        <w:rPr>
          <w:b/>
          <w:sz w:val="24"/>
        </w:rPr>
      </w:pPr>
    </w:p>
    <w:p w:rsidR="00CB18A7" w:rsidRPr="004F72C3" w:rsidRDefault="00CB18A7" w:rsidP="00414418">
      <w:pPr>
        <w:rPr>
          <w:b/>
          <w:sz w:val="24"/>
        </w:rPr>
      </w:pPr>
    </w:p>
    <w:sectPr w:rsidR="00CB18A7" w:rsidRPr="004F72C3" w:rsidSect="00CB6F29">
      <w:headerReference w:type="default" r:id="rId24"/>
      <w:footerReference w:type="default" r:id="rId25"/>
      <w:footerReference w:type="first" r:id="rId26"/>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A6E" w:rsidRDefault="00A94A6E">
      <w:r>
        <w:separator/>
      </w:r>
    </w:p>
  </w:endnote>
  <w:endnote w:type="continuationSeparator" w:id="0">
    <w:p w:rsidR="00A94A6E" w:rsidRDefault="00A9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2138"/>
      <w:gridCol w:w="8446"/>
    </w:tblGrid>
    <w:tr w:rsidR="00243CD7" w:rsidRPr="00BD58FF" w:rsidDel="001C18F0" w:rsidTr="00A72648">
      <w:trPr>
        <w:trHeight w:val="675"/>
        <w:del w:id="152" w:author="Amy Byers" w:date="2015-03-23T11:23:00Z"/>
      </w:trPr>
      <w:tc>
        <w:tcPr>
          <w:tcW w:w="2124" w:type="dxa"/>
        </w:tcPr>
        <w:p w:rsidR="00243CD7" w:rsidRPr="00BD58FF" w:rsidDel="001C18F0" w:rsidRDefault="00243CD7" w:rsidP="001E3524">
          <w:pPr>
            <w:pStyle w:val="Header"/>
            <w:rPr>
              <w:del w:id="153" w:author="Amy Byers" w:date="2015-03-23T11:23:00Z"/>
              <w:sz w:val="18"/>
              <w:szCs w:val="18"/>
            </w:rPr>
          </w:pPr>
          <w:del w:id="154" w:author="Amy Byers" w:date="2015-03-23T11:23:00Z">
            <w:r w:rsidDel="001C18F0">
              <w:rPr>
                <w:noProof/>
                <w:sz w:val="18"/>
                <w:szCs w:val="18"/>
              </w:rPr>
              <w:drawing>
                <wp:inline distT="0" distB="0" distL="0" distR="0">
                  <wp:extent cx="1201420" cy="457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1420" cy="457200"/>
                          </a:xfrm>
                          <a:prstGeom prst="rect">
                            <a:avLst/>
                          </a:prstGeom>
                          <a:noFill/>
                          <a:ln w="9525">
                            <a:noFill/>
                            <a:miter lim="800000"/>
                            <a:headEnd/>
                            <a:tailEnd/>
                          </a:ln>
                        </pic:spPr>
                      </pic:pic>
                    </a:graphicData>
                  </a:graphic>
                </wp:inline>
              </w:drawing>
            </w:r>
          </w:del>
        </w:p>
      </w:tc>
      <w:tc>
        <w:tcPr>
          <w:tcW w:w="8672" w:type="dxa"/>
          <w:vAlign w:val="center"/>
        </w:tcPr>
        <w:p w:rsidR="00243CD7" w:rsidRPr="001E1F93" w:rsidDel="001C18F0" w:rsidRDefault="00243CD7" w:rsidP="001E3524">
          <w:pPr>
            <w:rPr>
              <w:del w:id="155" w:author="Amy Byers" w:date="2015-03-23T11:23:00Z"/>
              <w:sz w:val="16"/>
              <w:szCs w:val="16"/>
            </w:rPr>
          </w:pPr>
          <w:del w:id="156" w:author="Amy Byers" w:date="2015-03-23T11:23:00Z">
            <w:r w:rsidRPr="001E1F93" w:rsidDel="001C18F0">
              <w:rPr>
                <w:sz w:val="16"/>
                <w:szCs w:val="16"/>
              </w:rPr>
              <w:delText>Copyright © 201</w:delText>
            </w:r>
            <w:r w:rsidDel="001C18F0">
              <w:rPr>
                <w:sz w:val="16"/>
                <w:szCs w:val="16"/>
              </w:rPr>
              <w:delText>3</w:delText>
            </w:r>
            <w:r w:rsidRPr="001E1F93" w:rsidDel="001C18F0">
              <w:rPr>
                <w:sz w:val="16"/>
                <w:szCs w:val="16"/>
              </w:rPr>
              <w:delText xml:space="preserve"> Stella Nova Technologies, Inc. All rights reserved.</w:delText>
            </w:r>
          </w:del>
        </w:p>
        <w:p w:rsidR="00243CD7" w:rsidRPr="001E1F93" w:rsidDel="001C18F0" w:rsidRDefault="00243CD7" w:rsidP="001E3524">
          <w:pPr>
            <w:pStyle w:val="Footer"/>
            <w:spacing w:before="60"/>
            <w:rPr>
              <w:del w:id="157" w:author="Amy Byers" w:date="2015-03-23T11:23:00Z"/>
              <w:sz w:val="16"/>
              <w:szCs w:val="16"/>
            </w:rPr>
          </w:pPr>
          <w:del w:id="158" w:author="Amy Byers" w:date="2015-03-23T11:23:00Z">
            <w:r w:rsidRPr="001E1F93" w:rsidDel="001C18F0">
              <w:rPr>
                <w:sz w:val="16"/>
                <w:szCs w:val="16"/>
              </w:rPr>
              <w:delText>This document contains confidential and proprietary information owned by Stella Nova Technologies, Inc. It may not be copied or distributed to anyone without prior written authorization from Stella Nova Technologies, Inc.</w:delText>
            </w:r>
          </w:del>
        </w:p>
      </w:tc>
    </w:tr>
  </w:tbl>
  <w:p w:rsidR="00243CD7" w:rsidRPr="00A6001F" w:rsidRDefault="00243CD7"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CD7" w:rsidRDefault="00243CD7" w:rsidP="00CB6F29">
    <w:pPr>
      <w:ind w:left="72"/>
      <w:rPr>
        <w:rFonts w:cs="Arial"/>
        <w:szCs w:val="20"/>
      </w:rPr>
    </w:pPr>
    <w:del w:id="159" w:author="Amy Byers" w:date="2015-03-23T11:22:00Z">
      <w:r w:rsidRPr="003C0044" w:rsidDel="001C18F0">
        <w:rPr>
          <w:rStyle w:val="Strong"/>
          <w:rFonts w:cs="Arial"/>
          <w:b w:val="0"/>
          <w:sz w:val="24"/>
          <w:bdr w:val="none" w:sz="0" w:space="0" w:color="auto" w:frame="1"/>
        </w:rPr>
        <w:delText>Stella Nova</w:delText>
      </w:r>
    </w:del>
    <w:proofErr w:type="spellStart"/>
    <w:ins w:id="160" w:author="Amy Byers" w:date="2015-03-23T11:22:00Z">
      <w:r w:rsidR="001C18F0">
        <w:rPr>
          <w:rStyle w:val="Strong"/>
          <w:rFonts w:cs="Arial"/>
          <w:b w:val="0"/>
          <w:sz w:val="24"/>
          <w:bdr w:val="none" w:sz="0" w:space="0" w:color="auto" w:frame="1"/>
        </w:rPr>
        <w:t>Storeworks</w:t>
      </w:r>
    </w:ins>
    <w:proofErr w:type="spellEnd"/>
    <w:r w:rsidRPr="003C0044">
      <w:rPr>
        <w:rStyle w:val="Strong"/>
        <w:rFonts w:cs="Arial"/>
        <w:b w:val="0"/>
        <w:sz w:val="24"/>
        <w:bdr w:val="none" w:sz="0" w:space="0" w:color="auto" w:frame="1"/>
      </w:rPr>
      <w:t xml:space="preserve"> Technologies, </w:t>
    </w:r>
    <w:proofErr w:type="spellStart"/>
    <w:r w:rsidRPr="003C0044">
      <w:rPr>
        <w:rStyle w:val="Strong"/>
        <w:rFonts w:cs="Arial"/>
        <w:b w:val="0"/>
        <w:sz w:val="24"/>
        <w:bdr w:val="none" w:sz="0" w:space="0" w:color="auto" w:frame="1"/>
      </w:rPr>
      <w:t>Inc</w:t>
    </w:r>
    <w:proofErr w:type="spellEnd"/>
    <w:r w:rsidRPr="005E21B2">
      <w:rPr>
        <w:rFonts w:cs="Arial"/>
        <w:sz w:val="24"/>
      </w:rPr>
      <w:br/>
    </w:r>
    <w:r>
      <w:rPr>
        <w:rFonts w:cs="Arial"/>
        <w:szCs w:val="20"/>
      </w:rPr>
      <w:t>11635 North Park Drive</w:t>
    </w:r>
  </w:p>
  <w:p w:rsidR="00243CD7" w:rsidRDefault="00243CD7" w:rsidP="00CB6F29">
    <w:pPr>
      <w:ind w:left="72"/>
      <w:rPr>
        <w:rFonts w:cs="Arial"/>
        <w:szCs w:val="20"/>
      </w:rPr>
    </w:pPr>
    <w:r>
      <w:rPr>
        <w:rFonts w:cs="Arial"/>
        <w:szCs w:val="20"/>
      </w:rPr>
      <w:t>Suite 100</w:t>
    </w:r>
  </w:p>
  <w:p w:rsidR="00243CD7" w:rsidRDefault="00243CD7" w:rsidP="00CB6F29">
    <w:pPr>
      <w:ind w:left="72"/>
      <w:rPr>
        <w:rFonts w:cs="Arial"/>
        <w:szCs w:val="20"/>
      </w:rPr>
    </w:pPr>
    <w:r>
      <w:rPr>
        <w:rFonts w:cs="Arial"/>
        <w:szCs w:val="20"/>
      </w:rPr>
      <w:t>Wake Forest, NC 27587</w:t>
    </w:r>
    <w:r w:rsidRPr="005E21B2">
      <w:rPr>
        <w:rFonts w:cs="Arial"/>
        <w:szCs w:val="20"/>
      </w:rPr>
      <w:br/>
    </w:r>
    <w:r>
      <w:rPr>
        <w:rFonts w:cs="Arial"/>
        <w:szCs w:val="20"/>
      </w:rPr>
      <w:t>919.435.9900</w:t>
    </w:r>
  </w:p>
  <w:p w:rsidR="00243CD7" w:rsidRPr="005E21B2" w:rsidRDefault="00243CD7" w:rsidP="00AA76BC">
    <w:pPr>
      <w:ind w:left="72"/>
      <w:jc w:val="right"/>
      <w:rPr>
        <w:b/>
        <w:iCs/>
        <w:sz w:val="24"/>
      </w:rPr>
    </w:pPr>
    <w:r w:rsidRPr="00CB6F29">
      <w:rPr>
        <w:rFonts w:cs="Arial"/>
        <w:noProof/>
        <w:szCs w:val="20"/>
      </w:rPr>
      <w:drawing>
        <wp:inline distT="0" distB="0" distL="0" distR="0">
          <wp:extent cx="6858000" cy="447818"/>
          <wp:effectExtent l="19050" t="0" r="0" b="0"/>
          <wp:docPr id="3"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A6E" w:rsidRDefault="00A94A6E">
      <w:r>
        <w:separator/>
      </w:r>
    </w:p>
  </w:footnote>
  <w:footnote w:type="continuationSeparator" w:id="0">
    <w:p w:rsidR="00A94A6E" w:rsidRDefault="00A94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87"/>
      <w:gridCol w:w="5297"/>
    </w:tblGrid>
    <w:tr w:rsidR="00243CD7" w:rsidRPr="006A76D3" w:rsidTr="00091B36">
      <w:trPr>
        <w:trHeight w:val="267"/>
      </w:trPr>
      <w:tc>
        <w:tcPr>
          <w:tcW w:w="5508" w:type="dxa"/>
          <w:vAlign w:val="center"/>
        </w:tcPr>
        <w:p w:rsidR="00243CD7" w:rsidRPr="006A76D3" w:rsidRDefault="00243CD7" w:rsidP="003B6D48">
          <w:pPr>
            <w:pStyle w:val="Header"/>
            <w:rPr>
              <w:i/>
              <w:iCs/>
              <w:sz w:val="18"/>
              <w:szCs w:val="18"/>
            </w:rPr>
          </w:pPr>
          <w:r w:rsidRPr="006A76D3">
            <w:rPr>
              <w:i/>
              <w:iCs/>
              <w:sz w:val="18"/>
              <w:szCs w:val="18"/>
            </w:rPr>
            <w:t>Pre-Order Deposit Feature Document</w:t>
          </w:r>
        </w:p>
      </w:tc>
      <w:tc>
        <w:tcPr>
          <w:tcW w:w="5508" w:type="dxa"/>
          <w:vAlign w:val="center"/>
        </w:tcPr>
        <w:p w:rsidR="00243CD7" w:rsidRPr="006A76D3" w:rsidRDefault="00243CD7" w:rsidP="001C18F0">
          <w:pPr>
            <w:pStyle w:val="Header"/>
            <w:jc w:val="right"/>
            <w:rPr>
              <w:i/>
              <w:sz w:val="18"/>
              <w:szCs w:val="18"/>
            </w:rPr>
          </w:pPr>
          <w:r w:rsidRPr="006A76D3">
            <w:rPr>
              <w:i/>
              <w:sz w:val="18"/>
              <w:szCs w:val="18"/>
            </w:rPr>
            <w:t xml:space="preserve">Revision Date: </w:t>
          </w:r>
          <w:del w:id="148" w:author="Amy Byers" w:date="2015-03-23T11:23:00Z">
            <w:r w:rsidRPr="006A76D3" w:rsidDel="001C18F0">
              <w:rPr>
                <w:i/>
                <w:sz w:val="18"/>
                <w:szCs w:val="18"/>
              </w:rPr>
              <w:delText>10/</w:delText>
            </w:r>
            <w:r w:rsidDel="001C18F0">
              <w:rPr>
                <w:i/>
                <w:sz w:val="18"/>
                <w:szCs w:val="18"/>
              </w:rPr>
              <w:delText>7/2014</w:delText>
            </w:r>
          </w:del>
          <w:ins w:id="149" w:author="Amy Byers" w:date="2015-03-23T11:23:00Z">
            <w:r w:rsidR="001C18F0">
              <w:rPr>
                <w:i/>
                <w:sz w:val="18"/>
                <w:szCs w:val="18"/>
              </w:rPr>
              <w:t>3/23/2015</w:t>
            </w:r>
          </w:ins>
        </w:p>
      </w:tc>
    </w:tr>
    <w:tr w:rsidR="00243CD7" w:rsidRPr="006A76D3" w:rsidTr="001E1F93">
      <w:tc>
        <w:tcPr>
          <w:tcW w:w="5508" w:type="dxa"/>
          <w:vAlign w:val="center"/>
        </w:tcPr>
        <w:p w:rsidR="00243CD7" w:rsidRPr="006A76D3" w:rsidRDefault="00243CD7" w:rsidP="00915813">
          <w:pPr>
            <w:pStyle w:val="Header"/>
            <w:rPr>
              <w:b/>
              <w:i/>
              <w:iCs/>
              <w:sz w:val="18"/>
              <w:szCs w:val="18"/>
            </w:rPr>
          </w:pPr>
          <w:del w:id="150" w:author="Amy Byers" w:date="2015-03-23T11:23:00Z">
            <w:r w:rsidRPr="006A76D3" w:rsidDel="001C18F0">
              <w:rPr>
                <w:b/>
                <w:i/>
                <w:iCs/>
                <w:sz w:val="18"/>
                <w:szCs w:val="18"/>
              </w:rPr>
              <w:delText>Stella Nova</w:delText>
            </w:r>
          </w:del>
          <w:proofErr w:type="spellStart"/>
          <w:ins w:id="151" w:author="Amy Byers" w:date="2015-03-23T11:23:00Z">
            <w:r w:rsidR="001C18F0">
              <w:rPr>
                <w:b/>
                <w:i/>
                <w:iCs/>
                <w:sz w:val="18"/>
                <w:szCs w:val="18"/>
              </w:rPr>
              <w:t>Storeworks</w:t>
            </w:r>
          </w:ins>
          <w:proofErr w:type="spellEnd"/>
          <w:r w:rsidRPr="006A76D3">
            <w:rPr>
              <w:b/>
              <w:i/>
              <w:iCs/>
              <w:sz w:val="18"/>
              <w:szCs w:val="18"/>
            </w:rPr>
            <w:t xml:space="preserve"> and Best Buy Canada Confidential</w:t>
          </w:r>
        </w:p>
      </w:tc>
      <w:tc>
        <w:tcPr>
          <w:tcW w:w="5508" w:type="dxa"/>
          <w:vAlign w:val="center"/>
        </w:tcPr>
        <w:p w:rsidR="00243CD7" w:rsidRPr="006A76D3" w:rsidRDefault="00243CD7" w:rsidP="00AA76BC">
          <w:pPr>
            <w:pStyle w:val="Footer"/>
            <w:jc w:val="right"/>
            <w:rPr>
              <w:sz w:val="18"/>
              <w:szCs w:val="18"/>
            </w:rPr>
          </w:pPr>
          <w:r w:rsidRPr="006A76D3">
            <w:rPr>
              <w:i/>
              <w:sz w:val="18"/>
              <w:szCs w:val="18"/>
            </w:rPr>
            <w:t xml:space="preserve">Page </w:t>
          </w:r>
          <w:r w:rsidRPr="006A76D3">
            <w:rPr>
              <w:i/>
              <w:sz w:val="18"/>
              <w:szCs w:val="18"/>
            </w:rPr>
            <w:fldChar w:fldCharType="begin"/>
          </w:r>
          <w:r w:rsidRPr="006A76D3">
            <w:rPr>
              <w:i/>
              <w:sz w:val="18"/>
              <w:szCs w:val="18"/>
            </w:rPr>
            <w:instrText xml:space="preserve"> PAGE </w:instrText>
          </w:r>
          <w:r w:rsidRPr="006A76D3">
            <w:rPr>
              <w:i/>
              <w:sz w:val="18"/>
              <w:szCs w:val="18"/>
            </w:rPr>
            <w:fldChar w:fldCharType="separate"/>
          </w:r>
          <w:r w:rsidR="001C18F0">
            <w:rPr>
              <w:i/>
              <w:noProof/>
              <w:sz w:val="18"/>
              <w:szCs w:val="18"/>
            </w:rPr>
            <w:t>16</w:t>
          </w:r>
          <w:r w:rsidRPr="006A76D3">
            <w:rPr>
              <w:i/>
              <w:sz w:val="18"/>
              <w:szCs w:val="18"/>
            </w:rPr>
            <w:fldChar w:fldCharType="end"/>
          </w:r>
          <w:r w:rsidRPr="006A76D3">
            <w:rPr>
              <w:i/>
              <w:sz w:val="18"/>
              <w:szCs w:val="18"/>
            </w:rPr>
            <w:t xml:space="preserve"> of </w:t>
          </w:r>
          <w:r w:rsidRPr="006A76D3">
            <w:rPr>
              <w:i/>
              <w:sz w:val="18"/>
              <w:szCs w:val="18"/>
            </w:rPr>
            <w:fldChar w:fldCharType="begin"/>
          </w:r>
          <w:r w:rsidRPr="006A76D3">
            <w:rPr>
              <w:i/>
              <w:sz w:val="18"/>
              <w:szCs w:val="18"/>
            </w:rPr>
            <w:instrText xml:space="preserve"> NUMPAGES </w:instrText>
          </w:r>
          <w:r w:rsidRPr="006A76D3">
            <w:rPr>
              <w:i/>
              <w:sz w:val="18"/>
              <w:szCs w:val="18"/>
            </w:rPr>
            <w:fldChar w:fldCharType="separate"/>
          </w:r>
          <w:r w:rsidR="001C18F0">
            <w:rPr>
              <w:i/>
              <w:noProof/>
              <w:sz w:val="18"/>
              <w:szCs w:val="18"/>
            </w:rPr>
            <w:t>18</w:t>
          </w:r>
          <w:r w:rsidRPr="006A76D3">
            <w:rPr>
              <w:i/>
              <w:sz w:val="18"/>
              <w:szCs w:val="18"/>
            </w:rPr>
            <w:fldChar w:fldCharType="end"/>
          </w:r>
        </w:p>
      </w:tc>
    </w:tr>
  </w:tbl>
  <w:p w:rsidR="00243CD7" w:rsidRPr="008E55BA" w:rsidRDefault="00243CD7"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9897D8F"/>
    <w:multiLevelType w:val="hybridMultilevel"/>
    <w:tmpl w:val="CF0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118A9"/>
    <w:multiLevelType w:val="hybridMultilevel"/>
    <w:tmpl w:val="F07663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25D5B"/>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145D6C44"/>
    <w:multiLevelType w:val="hybridMultilevel"/>
    <w:tmpl w:val="912E2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190FC6"/>
    <w:multiLevelType w:val="hybridMultilevel"/>
    <w:tmpl w:val="AA7036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A85AEA"/>
    <w:multiLevelType w:val="hybridMultilevel"/>
    <w:tmpl w:val="A7D88E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F1F4216"/>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1A453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A3E0785"/>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74B52137"/>
    <w:multiLevelType w:val="hybridMultilevel"/>
    <w:tmpl w:val="0F3CF4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8370A7"/>
    <w:multiLevelType w:val="hybridMultilevel"/>
    <w:tmpl w:val="06ECE6F8"/>
    <w:lvl w:ilvl="0" w:tplc="0409000F">
      <w:start w:val="1"/>
      <w:numFmt w:val="decimal"/>
      <w:lvlText w:val="%1."/>
      <w:lvlJc w:val="left"/>
      <w:pPr>
        <w:ind w:left="1116" w:hanging="360"/>
      </w:pPr>
      <w:rPr>
        <w:rFonts w:hint="default"/>
      </w:rPr>
    </w:lvl>
    <w:lvl w:ilvl="1" w:tplc="04090019">
      <w:start w:val="1"/>
      <w:numFmt w:val="lowerLetter"/>
      <w:lvlText w:val="%2."/>
      <w:lvlJc w:val="left"/>
      <w:pPr>
        <w:ind w:left="1836" w:hanging="360"/>
      </w:pPr>
    </w:lvl>
    <w:lvl w:ilvl="2" w:tplc="0409001B">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6">
    <w:nsid w:val="78D565C4"/>
    <w:multiLevelType w:val="hybridMultilevel"/>
    <w:tmpl w:val="FB8CE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F25B17"/>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
  </w:num>
  <w:num w:numId="3">
    <w:abstractNumId w:val="10"/>
  </w:num>
  <w:num w:numId="4">
    <w:abstractNumId w:val="0"/>
  </w:num>
  <w:num w:numId="5">
    <w:abstractNumId w:val="12"/>
  </w:num>
  <w:num w:numId="6">
    <w:abstractNumId w:val="17"/>
  </w:num>
  <w:num w:numId="7">
    <w:abstractNumId w:val="11"/>
  </w:num>
  <w:num w:numId="8">
    <w:abstractNumId w:val="9"/>
  </w:num>
  <w:num w:numId="9">
    <w:abstractNumId w:val="5"/>
  </w:num>
  <w:num w:numId="10">
    <w:abstractNumId w:val="13"/>
  </w:num>
  <w:num w:numId="11">
    <w:abstractNumId w:val="4"/>
  </w:num>
  <w:num w:numId="12">
    <w:abstractNumId w:val="15"/>
  </w:num>
  <w:num w:numId="13">
    <w:abstractNumId w:val="14"/>
  </w:num>
  <w:num w:numId="14">
    <w:abstractNumId w:val="8"/>
  </w:num>
  <w:num w:numId="15">
    <w:abstractNumId w:val="7"/>
  </w:num>
  <w:num w:numId="16">
    <w:abstractNumId w:val="3"/>
  </w:num>
  <w:num w:numId="17">
    <w:abstractNumId w:val="2"/>
  </w:num>
  <w:num w:numId="18">
    <w:abstractNumId w:val="1"/>
  </w:num>
  <w:num w:numId="19">
    <w:abstractNumId w:val="6"/>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13"/>
    <w:rsid w:val="00003F23"/>
    <w:rsid w:val="000254D5"/>
    <w:rsid w:val="00027F72"/>
    <w:rsid w:val="000319F1"/>
    <w:rsid w:val="00033621"/>
    <w:rsid w:val="00041038"/>
    <w:rsid w:val="00044518"/>
    <w:rsid w:val="00045070"/>
    <w:rsid w:val="00045E75"/>
    <w:rsid w:val="00051E40"/>
    <w:rsid w:val="00057F27"/>
    <w:rsid w:val="000600F0"/>
    <w:rsid w:val="000601EF"/>
    <w:rsid w:val="00066883"/>
    <w:rsid w:val="0008094E"/>
    <w:rsid w:val="00081E3A"/>
    <w:rsid w:val="0009029B"/>
    <w:rsid w:val="000916F9"/>
    <w:rsid w:val="00091B36"/>
    <w:rsid w:val="000A0B8D"/>
    <w:rsid w:val="000A0C45"/>
    <w:rsid w:val="000A1810"/>
    <w:rsid w:val="000A2FCA"/>
    <w:rsid w:val="000B559C"/>
    <w:rsid w:val="000D325A"/>
    <w:rsid w:val="000D42DE"/>
    <w:rsid w:val="000D6F5D"/>
    <w:rsid w:val="000E1080"/>
    <w:rsid w:val="000E52BB"/>
    <w:rsid w:val="000E559C"/>
    <w:rsid w:val="00111F1F"/>
    <w:rsid w:val="001141C4"/>
    <w:rsid w:val="001164C3"/>
    <w:rsid w:val="00125DA6"/>
    <w:rsid w:val="00145772"/>
    <w:rsid w:val="0015173B"/>
    <w:rsid w:val="00153183"/>
    <w:rsid w:val="0016259E"/>
    <w:rsid w:val="00166947"/>
    <w:rsid w:val="001708A5"/>
    <w:rsid w:val="00172AE1"/>
    <w:rsid w:val="001773E0"/>
    <w:rsid w:val="00181D3C"/>
    <w:rsid w:val="001827F0"/>
    <w:rsid w:val="00185B56"/>
    <w:rsid w:val="0019056D"/>
    <w:rsid w:val="0019273A"/>
    <w:rsid w:val="00195B40"/>
    <w:rsid w:val="001A0897"/>
    <w:rsid w:val="001A475B"/>
    <w:rsid w:val="001A7D95"/>
    <w:rsid w:val="001B1EE2"/>
    <w:rsid w:val="001B3D85"/>
    <w:rsid w:val="001C1554"/>
    <w:rsid w:val="001C18F0"/>
    <w:rsid w:val="001C1CE8"/>
    <w:rsid w:val="001C1E2A"/>
    <w:rsid w:val="001C4CC0"/>
    <w:rsid w:val="001D2B93"/>
    <w:rsid w:val="001D3A0B"/>
    <w:rsid w:val="001D3EDF"/>
    <w:rsid w:val="001E1F93"/>
    <w:rsid w:val="001E3524"/>
    <w:rsid w:val="001E4EA8"/>
    <w:rsid w:val="001E73F7"/>
    <w:rsid w:val="001E7558"/>
    <w:rsid w:val="001F04B8"/>
    <w:rsid w:val="0021254E"/>
    <w:rsid w:val="00217BFF"/>
    <w:rsid w:val="00220326"/>
    <w:rsid w:val="00223441"/>
    <w:rsid w:val="00231508"/>
    <w:rsid w:val="002332EB"/>
    <w:rsid w:val="00234825"/>
    <w:rsid w:val="00235CC7"/>
    <w:rsid w:val="002410ED"/>
    <w:rsid w:val="0024163E"/>
    <w:rsid w:val="00243CD7"/>
    <w:rsid w:val="002467F5"/>
    <w:rsid w:val="00250E49"/>
    <w:rsid w:val="00251252"/>
    <w:rsid w:val="00257032"/>
    <w:rsid w:val="00265366"/>
    <w:rsid w:val="0026699F"/>
    <w:rsid w:val="0026723D"/>
    <w:rsid w:val="00272E9F"/>
    <w:rsid w:val="00275DB5"/>
    <w:rsid w:val="00285A4E"/>
    <w:rsid w:val="00287B14"/>
    <w:rsid w:val="002948BD"/>
    <w:rsid w:val="00295827"/>
    <w:rsid w:val="002A2D8D"/>
    <w:rsid w:val="002A338B"/>
    <w:rsid w:val="002B14F0"/>
    <w:rsid w:val="002B26B0"/>
    <w:rsid w:val="002B3CC0"/>
    <w:rsid w:val="002C01B3"/>
    <w:rsid w:val="002D0D92"/>
    <w:rsid w:val="002D61CD"/>
    <w:rsid w:val="002E05EC"/>
    <w:rsid w:val="002E2827"/>
    <w:rsid w:val="002E2B74"/>
    <w:rsid w:val="002E733C"/>
    <w:rsid w:val="002F2CC7"/>
    <w:rsid w:val="002F77F4"/>
    <w:rsid w:val="00305B5F"/>
    <w:rsid w:val="0030664E"/>
    <w:rsid w:val="003113FA"/>
    <w:rsid w:val="00311E4D"/>
    <w:rsid w:val="00315981"/>
    <w:rsid w:val="0031760C"/>
    <w:rsid w:val="00320A86"/>
    <w:rsid w:val="00320DD3"/>
    <w:rsid w:val="00325DEE"/>
    <w:rsid w:val="00334375"/>
    <w:rsid w:val="00337215"/>
    <w:rsid w:val="00341299"/>
    <w:rsid w:val="00342344"/>
    <w:rsid w:val="00346A2E"/>
    <w:rsid w:val="003477B8"/>
    <w:rsid w:val="00347D18"/>
    <w:rsid w:val="00356C69"/>
    <w:rsid w:val="00363873"/>
    <w:rsid w:val="00366130"/>
    <w:rsid w:val="003740F8"/>
    <w:rsid w:val="0037641C"/>
    <w:rsid w:val="00384047"/>
    <w:rsid w:val="003907C3"/>
    <w:rsid w:val="00391788"/>
    <w:rsid w:val="00395324"/>
    <w:rsid w:val="0039539A"/>
    <w:rsid w:val="00395BE1"/>
    <w:rsid w:val="00397E67"/>
    <w:rsid w:val="003A2D38"/>
    <w:rsid w:val="003A31C9"/>
    <w:rsid w:val="003A372C"/>
    <w:rsid w:val="003A3810"/>
    <w:rsid w:val="003A7D06"/>
    <w:rsid w:val="003B0BAD"/>
    <w:rsid w:val="003B6D48"/>
    <w:rsid w:val="003C0044"/>
    <w:rsid w:val="003C243B"/>
    <w:rsid w:val="003C4BF0"/>
    <w:rsid w:val="003C5E6D"/>
    <w:rsid w:val="003C787D"/>
    <w:rsid w:val="003D572C"/>
    <w:rsid w:val="003D7502"/>
    <w:rsid w:val="003E2091"/>
    <w:rsid w:val="003E2307"/>
    <w:rsid w:val="003E714C"/>
    <w:rsid w:val="003F0F99"/>
    <w:rsid w:val="003F1771"/>
    <w:rsid w:val="003F4A29"/>
    <w:rsid w:val="00402B28"/>
    <w:rsid w:val="00406A08"/>
    <w:rsid w:val="00412E93"/>
    <w:rsid w:val="00413942"/>
    <w:rsid w:val="00414418"/>
    <w:rsid w:val="00420DB9"/>
    <w:rsid w:val="0042187E"/>
    <w:rsid w:val="0043295B"/>
    <w:rsid w:val="0043653D"/>
    <w:rsid w:val="00441601"/>
    <w:rsid w:val="004423DD"/>
    <w:rsid w:val="004433E7"/>
    <w:rsid w:val="0045158B"/>
    <w:rsid w:val="0046024E"/>
    <w:rsid w:val="00460D9E"/>
    <w:rsid w:val="004618E7"/>
    <w:rsid w:val="00465BF1"/>
    <w:rsid w:val="00473E68"/>
    <w:rsid w:val="00475581"/>
    <w:rsid w:val="004855CF"/>
    <w:rsid w:val="00495320"/>
    <w:rsid w:val="004979C0"/>
    <w:rsid w:val="00497A05"/>
    <w:rsid w:val="004A3BEA"/>
    <w:rsid w:val="004A4B16"/>
    <w:rsid w:val="004B2C0E"/>
    <w:rsid w:val="004B422B"/>
    <w:rsid w:val="004B67CC"/>
    <w:rsid w:val="004B6D8D"/>
    <w:rsid w:val="004C0A0C"/>
    <w:rsid w:val="004D0428"/>
    <w:rsid w:val="004D1EE5"/>
    <w:rsid w:val="004E04F1"/>
    <w:rsid w:val="004E1135"/>
    <w:rsid w:val="004E2365"/>
    <w:rsid w:val="004E2FAE"/>
    <w:rsid w:val="004E473F"/>
    <w:rsid w:val="004E55FD"/>
    <w:rsid w:val="004F3634"/>
    <w:rsid w:val="004F72C3"/>
    <w:rsid w:val="00503A6B"/>
    <w:rsid w:val="00510DBC"/>
    <w:rsid w:val="0051277F"/>
    <w:rsid w:val="00517CA9"/>
    <w:rsid w:val="00525FC9"/>
    <w:rsid w:val="0052770C"/>
    <w:rsid w:val="00530FAC"/>
    <w:rsid w:val="00535B22"/>
    <w:rsid w:val="00535E1D"/>
    <w:rsid w:val="005370C3"/>
    <w:rsid w:val="0054037C"/>
    <w:rsid w:val="00541917"/>
    <w:rsid w:val="00547E56"/>
    <w:rsid w:val="0055040B"/>
    <w:rsid w:val="0056491E"/>
    <w:rsid w:val="0058582B"/>
    <w:rsid w:val="0058708D"/>
    <w:rsid w:val="00590257"/>
    <w:rsid w:val="005949D3"/>
    <w:rsid w:val="0059713B"/>
    <w:rsid w:val="005A1926"/>
    <w:rsid w:val="005A238B"/>
    <w:rsid w:val="005A5521"/>
    <w:rsid w:val="005B008D"/>
    <w:rsid w:val="005B41F5"/>
    <w:rsid w:val="005C11F8"/>
    <w:rsid w:val="005C58B2"/>
    <w:rsid w:val="005D08D9"/>
    <w:rsid w:val="005D33EE"/>
    <w:rsid w:val="005E21B2"/>
    <w:rsid w:val="005E267C"/>
    <w:rsid w:val="005E3236"/>
    <w:rsid w:val="005E45F1"/>
    <w:rsid w:val="005E48DD"/>
    <w:rsid w:val="005E602C"/>
    <w:rsid w:val="005F239C"/>
    <w:rsid w:val="005F7145"/>
    <w:rsid w:val="005F78F9"/>
    <w:rsid w:val="006002A3"/>
    <w:rsid w:val="00602926"/>
    <w:rsid w:val="00603033"/>
    <w:rsid w:val="00603E71"/>
    <w:rsid w:val="00613A4A"/>
    <w:rsid w:val="00614A12"/>
    <w:rsid w:val="006176AC"/>
    <w:rsid w:val="0062533E"/>
    <w:rsid w:val="0063125C"/>
    <w:rsid w:val="00631F2B"/>
    <w:rsid w:val="006355BF"/>
    <w:rsid w:val="00635B7F"/>
    <w:rsid w:val="006378B2"/>
    <w:rsid w:val="006518B7"/>
    <w:rsid w:val="006608E7"/>
    <w:rsid w:val="00664B7C"/>
    <w:rsid w:val="0066627A"/>
    <w:rsid w:val="0066640E"/>
    <w:rsid w:val="0067185A"/>
    <w:rsid w:val="00680F2D"/>
    <w:rsid w:val="00683257"/>
    <w:rsid w:val="00684E9D"/>
    <w:rsid w:val="00684FA0"/>
    <w:rsid w:val="00687453"/>
    <w:rsid w:val="00690081"/>
    <w:rsid w:val="006940B6"/>
    <w:rsid w:val="006A25A6"/>
    <w:rsid w:val="006A33FC"/>
    <w:rsid w:val="006A5454"/>
    <w:rsid w:val="006A5947"/>
    <w:rsid w:val="006A76D3"/>
    <w:rsid w:val="006B0B15"/>
    <w:rsid w:val="006B0ED2"/>
    <w:rsid w:val="006C20F3"/>
    <w:rsid w:val="006D05E5"/>
    <w:rsid w:val="006D10B4"/>
    <w:rsid w:val="006D79C5"/>
    <w:rsid w:val="006D7E11"/>
    <w:rsid w:val="006E238A"/>
    <w:rsid w:val="006E30BB"/>
    <w:rsid w:val="006F19B4"/>
    <w:rsid w:val="006F2A0C"/>
    <w:rsid w:val="006F35DD"/>
    <w:rsid w:val="00701E87"/>
    <w:rsid w:val="0070539B"/>
    <w:rsid w:val="0070676F"/>
    <w:rsid w:val="007114DB"/>
    <w:rsid w:val="00711DD6"/>
    <w:rsid w:val="0071531C"/>
    <w:rsid w:val="0072172B"/>
    <w:rsid w:val="00721745"/>
    <w:rsid w:val="00722BEC"/>
    <w:rsid w:val="00727D70"/>
    <w:rsid w:val="00731DE3"/>
    <w:rsid w:val="007345D8"/>
    <w:rsid w:val="007345F4"/>
    <w:rsid w:val="0073608F"/>
    <w:rsid w:val="0074024C"/>
    <w:rsid w:val="00742C6B"/>
    <w:rsid w:val="00743397"/>
    <w:rsid w:val="00750589"/>
    <w:rsid w:val="00751D38"/>
    <w:rsid w:val="00753D4E"/>
    <w:rsid w:val="00754B2E"/>
    <w:rsid w:val="00755B64"/>
    <w:rsid w:val="007563F4"/>
    <w:rsid w:val="00761EFD"/>
    <w:rsid w:val="00763E93"/>
    <w:rsid w:val="007837D8"/>
    <w:rsid w:val="00785B71"/>
    <w:rsid w:val="00791019"/>
    <w:rsid w:val="007926DE"/>
    <w:rsid w:val="00796618"/>
    <w:rsid w:val="007A7B45"/>
    <w:rsid w:val="007A7CDB"/>
    <w:rsid w:val="007B374D"/>
    <w:rsid w:val="007B6CD4"/>
    <w:rsid w:val="007B762B"/>
    <w:rsid w:val="007B7D91"/>
    <w:rsid w:val="007C15AC"/>
    <w:rsid w:val="007C5414"/>
    <w:rsid w:val="007C6B69"/>
    <w:rsid w:val="007D05E5"/>
    <w:rsid w:val="007D0777"/>
    <w:rsid w:val="007D74C2"/>
    <w:rsid w:val="007E0D4C"/>
    <w:rsid w:val="007E27B3"/>
    <w:rsid w:val="007E383E"/>
    <w:rsid w:val="007E5DBE"/>
    <w:rsid w:val="007F05E8"/>
    <w:rsid w:val="007F66C9"/>
    <w:rsid w:val="00810DFF"/>
    <w:rsid w:val="00813925"/>
    <w:rsid w:val="00813E8C"/>
    <w:rsid w:val="008163BF"/>
    <w:rsid w:val="00820A87"/>
    <w:rsid w:val="00820BAC"/>
    <w:rsid w:val="008217D6"/>
    <w:rsid w:val="008236AC"/>
    <w:rsid w:val="00826DFB"/>
    <w:rsid w:val="008339B3"/>
    <w:rsid w:val="00833A64"/>
    <w:rsid w:val="00853264"/>
    <w:rsid w:val="00853DB2"/>
    <w:rsid w:val="00854E6A"/>
    <w:rsid w:val="008603ED"/>
    <w:rsid w:val="00861D6A"/>
    <w:rsid w:val="00873AD1"/>
    <w:rsid w:val="00874D1C"/>
    <w:rsid w:val="008752FB"/>
    <w:rsid w:val="00881AEE"/>
    <w:rsid w:val="008922E6"/>
    <w:rsid w:val="008A0D9D"/>
    <w:rsid w:val="008A4907"/>
    <w:rsid w:val="008A5046"/>
    <w:rsid w:val="008B7389"/>
    <w:rsid w:val="008B7CA7"/>
    <w:rsid w:val="008C60DE"/>
    <w:rsid w:val="008D0EDA"/>
    <w:rsid w:val="008D1C19"/>
    <w:rsid w:val="008E08A7"/>
    <w:rsid w:val="008E0F68"/>
    <w:rsid w:val="008E4F9B"/>
    <w:rsid w:val="008E55BA"/>
    <w:rsid w:val="008F032C"/>
    <w:rsid w:val="008F35BD"/>
    <w:rsid w:val="00901827"/>
    <w:rsid w:val="00905B54"/>
    <w:rsid w:val="0090606B"/>
    <w:rsid w:val="0090646F"/>
    <w:rsid w:val="00915813"/>
    <w:rsid w:val="00916A52"/>
    <w:rsid w:val="009255DF"/>
    <w:rsid w:val="00926898"/>
    <w:rsid w:val="009318F6"/>
    <w:rsid w:val="00936FF8"/>
    <w:rsid w:val="009414AB"/>
    <w:rsid w:val="009424F1"/>
    <w:rsid w:val="009430AD"/>
    <w:rsid w:val="009439F2"/>
    <w:rsid w:val="009447C9"/>
    <w:rsid w:val="00944B11"/>
    <w:rsid w:val="00951280"/>
    <w:rsid w:val="009621B6"/>
    <w:rsid w:val="0097690B"/>
    <w:rsid w:val="00977600"/>
    <w:rsid w:val="00981219"/>
    <w:rsid w:val="00983899"/>
    <w:rsid w:val="00987A25"/>
    <w:rsid w:val="009942AA"/>
    <w:rsid w:val="00994CCD"/>
    <w:rsid w:val="009A1955"/>
    <w:rsid w:val="009A7DB0"/>
    <w:rsid w:val="009A7F67"/>
    <w:rsid w:val="009B0C00"/>
    <w:rsid w:val="009B1F8D"/>
    <w:rsid w:val="009B24E6"/>
    <w:rsid w:val="009B6B95"/>
    <w:rsid w:val="009C0498"/>
    <w:rsid w:val="009C0DD5"/>
    <w:rsid w:val="009C1EF5"/>
    <w:rsid w:val="009C1FFA"/>
    <w:rsid w:val="009C37A3"/>
    <w:rsid w:val="009C7AF1"/>
    <w:rsid w:val="009D0203"/>
    <w:rsid w:val="009D0974"/>
    <w:rsid w:val="009D23B5"/>
    <w:rsid w:val="009E4E60"/>
    <w:rsid w:val="009E6876"/>
    <w:rsid w:val="009F12BE"/>
    <w:rsid w:val="009F267E"/>
    <w:rsid w:val="009F3AF2"/>
    <w:rsid w:val="009F67E4"/>
    <w:rsid w:val="00A035B7"/>
    <w:rsid w:val="00A063CA"/>
    <w:rsid w:val="00A07815"/>
    <w:rsid w:val="00A118EF"/>
    <w:rsid w:val="00A126DA"/>
    <w:rsid w:val="00A21DEE"/>
    <w:rsid w:val="00A22E4E"/>
    <w:rsid w:val="00A25D48"/>
    <w:rsid w:val="00A36851"/>
    <w:rsid w:val="00A41912"/>
    <w:rsid w:val="00A5471E"/>
    <w:rsid w:val="00A5528D"/>
    <w:rsid w:val="00A567CC"/>
    <w:rsid w:val="00A57609"/>
    <w:rsid w:val="00A6001F"/>
    <w:rsid w:val="00A600EE"/>
    <w:rsid w:val="00A711A3"/>
    <w:rsid w:val="00A722A7"/>
    <w:rsid w:val="00A72648"/>
    <w:rsid w:val="00A726B2"/>
    <w:rsid w:val="00A72867"/>
    <w:rsid w:val="00A73151"/>
    <w:rsid w:val="00A74D70"/>
    <w:rsid w:val="00A75EF6"/>
    <w:rsid w:val="00A80FCB"/>
    <w:rsid w:val="00A93346"/>
    <w:rsid w:val="00A94A6E"/>
    <w:rsid w:val="00AA76BC"/>
    <w:rsid w:val="00AB07BE"/>
    <w:rsid w:val="00AB08C5"/>
    <w:rsid w:val="00AB0D2E"/>
    <w:rsid w:val="00AB0FC1"/>
    <w:rsid w:val="00AB4A1E"/>
    <w:rsid w:val="00AB703D"/>
    <w:rsid w:val="00AC09FA"/>
    <w:rsid w:val="00AC58D9"/>
    <w:rsid w:val="00AC5DE8"/>
    <w:rsid w:val="00AD4640"/>
    <w:rsid w:val="00AE4563"/>
    <w:rsid w:val="00AE5E97"/>
    <w:rsid w:val="00AF2304"/>
    <w:rsid w:val="00AF6D63"/>
    <w:rsid w:val="00B0362A"/>
    <w:rsid w:val="00B075D1"/>
    <w:rsid w:val="00B07E81"/>
    <w:rsid w:val="00B11BD0"/>
    <w:rsid w:val="00B226A2"/>
    <w:rsid w:val="00B22A66"/>
    <w:rsid w:val="00B24C0E"/>
    <w:rsid w:val="00B24F09"/>
    <w:rsid w:val="00B37899"/>
    <w:rsid w:val="00B41289"/>
    <w:rsid w:val="00B42CC4"/>
    <w:rsid w:val="00B44B25"/>
    <w:rsid w:val="00B4532E"/>
    <w:rsid w:val="00B5069C"/>
    <w:rsid w:val="00B50D35"/>
    <w:rsid w:val="00B55847"/>
    <w:rsid w:val="00B63306"/>
    <w:rsid w:val="00B66B8F"/>
    <w:rsid w:val="00B66BE9"/>
    <w:rsid w:val="00B72F89"/>
    <w:rsid w:val="00B75A16"/>
    <w:rsid w:val="00B76122"/>
    <w:rsid w:val="00B845D5"/>
    <w:rsid w:val="00B85DDE"/>
    <w:rsid w:val="00B86E09"/>
    <w:rsid w:val="00B93D0E"/>
    <w:rsid w:val="00B951D2"/>
    <w:rsid w:val="00B97B24"/>
    <w:rsid w:val="00BA0DD6"/>
    <w:rsid w:val="00BA57A2"/>
    <w:rsid w:val="00BA6B7F"/>
    <w:rsid w:val="00BB054D"/>
    <w:rsid w:val="00BB5911"/>
    <w:rsid w:val="00BB5D70"/>
    <w:rsid w:val="00BB7BEF"/>
    <w:rsid w:val="00BD58FF"/>
    <w:rsid w:val="00BD61DA"/>
    <w:rsid w:val="00C00034"/>
    <w:rsid w:val="00C01BB6"/>
    <w:rsid w:val="00C079AD"/>
    <w:rsid w:val="00C10F49"/>
    <w:rsid w:val="00C11867"/>
    <w:rsid w:val="00C20FAC"/>
    <w:rsid w:val="00C2251C"/>
    <w:rsid w:val="00C275D3"/>
    <w:rsid w:val="00C27C5C"/>
    <w:rsid w:val="00C30272"/>
    <w:rsid w:val="00C33531"/>
    <w:rsid w:val="00C341E9"/>
    <w:rsid w:val="00C45534"/>
    <w:rsid w:val="00C51482"/>
    <w:rsid w:val="00C536E5"/>
    <w:rsid w:val="00C55F63"/>
    <w:rsid w:val="00C5754B"/>
    <w:rsid w:val="00C62AEC"/>
    <w:rsid w:val="00C637E9"/>
    <w:rsid w:val="00C64790"/>
    <w:rsid w:val="00C668CA"/>
    <w:rsid w:val="00C70C86"/>
    <w:rsid w:val="00C71AC9"/>
    <w:rsid w:val="00C7306E"/>
    <w:rsid w:val="00C82601"/>
    <w:rsid w:val="00C90138"/>
    <w:rsid w:val="00C921F5"/>
    <w:rsid w:val="00C94164"/>
    <w:rsid w:val="00C967E5"/>
    <w:rsid w:val="00CA09F6"/>
    <w:rsid w:val="00CB0501"/>
    <w:rsid w:val="00CB18A7"/>
    <w:rsid w:val="00CB4B99"/>
    <w:rsid w:val="00CB650F"/>
    <w:rsid w:val="00CB6F29"/>
    <w:rsid w:val="00CE0B01"/>
    <w:rsid w:val="00CE2D4A"/>
    <w:rsid w:val="00CF244B"/>
    <w:rsid w:val="00CF6035"/>
    <w:rsid w:val="00CF6C6A"/>
    <w:rsid w:val="00CF71C6"/>
    <w:rsid w:val="00D01C88"/>
    <w:rsid w:val="00D03A16"/>
    <w:rsid w:val="00D055C4"/>
    <w:rsid w:val="00D13A76"/>
    <w:rsid w:val="00D17350"/>
    <w:rsid w:val="00D220CA"/>
    <w:rsid w:val="00D24957"/>
    <w:rsid w:val="00D265B2"/>
    <w:rsid w:val="00D27EE3"/>
    <w:rsid w:val="00D37AE2"/>
    <w:rsid w:val="00D44178"/>
    <w:rsid w:val="00D44836"/>
    <w:rsid w:val="00D45254"/>
    <w:rsid w:val="00D61C0C"/>
    <w:rsid w:val="00D62BC6"/>
    <w:rsid w:val="00D81D1F"/>
    <w:rsid w:val="00D84285"/>
    <w:rsid w:val="00D8448E"/>
    <w:rsid w:val="00D84559"/>
    <w:rsid w:val="00D858C2"/>
    <w:rsid w:val="00D86AB2"/>
    <w:rsid w:val="00D94DA6"/>
    <w:rsid w:val="00DA00C1"/>
    <w:rsid w:val="00DA0829"/>
    <w:rsid w:val="00DA1D0F"/>
    <w:rsid w:val="00DA6FBF"/>
    <w:rsid w:val="00DB187C"/>
    <w:rsid w:val="00DB5585"/>
    <w:rsid w:val="00DC01FA"/>
    <w:rsid w:val="00DC26D8"/>
    <w:rsid w:val="00DD2065"/>
    <w:rsid w:val="00DD397B"/>
    <w:rsid w:val="00DD7ACA"/>
    <w:rsid w:val="00DE012D"/>
    <w:rsid w:val="00DF5250"/>
    <w:rsid w:val="00DF5ADA"/>
    <w:rsid w:val="00DF67C2"/>
    <w:rsid w:val="00E13CD4"/>
    <w:rsid w:val="00E1523B"/>
    <w:rsid w:val="00E17F58"/>
    <w:rsid w:val="00E2241B"/>
    <w:rsid w:val="00E239A9"/>
    <w:rsid w:val="00E30B22"/>
    <w:rsid w:val="00E40CC6"/>
    <w:rsid w:val="00E434AF"/>
    <w:rsid w:val="00E45620"/>
    <w:rsid w:val="00E47045"/>
    <w:rsid w:val="00E51808"/>
    <w:rsid w:val="00E53465"/>
    <w:rsid w:val="00E55802"/>
    <w:rsid w:val="00E637E3"/>
    <w:rsid w:val="00E65163"/>
    <w:rsid w:val="00E6569E"/>
    <w:rsid w:val="00E73884"/>
    <w:rsid w:val="00E73D1C"/>
    <w:rsid w:val="00E76BB9"/>
    <w:rsid w:val="00E77471"/>
    <w:rsid w:val="00E77553"/>
    <w:rsid w:val="00E8061D"/>
    <w:rsid w:val="00E8131F"/>
    <w:rsid w:val="00E829C2"/>
    <w:rsid w:val="00E830D8"/>
    <w:rsid w:val="00E871C1"/>
    <w:rsid w:val="00E91E90"/>
    <w:rsid w:val="00E92407"/>
    <w:rsid w:val="00E93DC4"/>
    <w:rsid w:val="00E94CA7"/>
    <w:rsid w:val="00EA2C5A"/>
    <w:rsid w:val="00EA601C"/>
    <w:rsid w:val="00EB2DA5"/>
    <w:rsid w:val="00EB5461"/>
    <w:rsid w:val="00EC57C3"/>
    <w:rsid w:val="00ED1C34"/>
    <w:rsid w:val="00ED3A0F"/>
    <w:rsid w:val="00ED425E"/>
    <w:rsid w:val="00ED7103"/>
    <w:rsid w:val="00EF0994"/>
    <w:rsid w:val="00EF37D1"/>
    <w:rsid w:val="00EF5EC0"/>
    <w:rsid w:val="00F01916"/>
    <w:rsid w:val="00F0667B"/>
    <w:rsid w:val="00F131F7"/>
    <w:rsid w:val="00F25325"/>
    <w:rsid w:val="00F32799"/>
    <w:rsid w:val="00F33006"/>
    <w:rsid w:val="00F346B0"/>
    <w:rsid w:val="00F40B82"/>
    <w:rsid w:val="00F41E7B"/>
    <w:rsid w:val="00F42911"/>
    <w:rsid w:val="00F447E8"/>
    <w:rsid w:val="00F523F6"/>
    <w:rsid w:val="00F54203"/>
    <w:rsid w:val="00F55689"/>
    <w:rsid w:val="00F55D0C"/>
    <w:rsid w:val="00F57308"/>
    <w:rsid w:val="00F57B0C"/>
    <w:rsid w:val="00F64FEA"/>
    <w:rsid w:val="00F7330F"/>
    <w:rsid w:val="00F74EEC"/>
    <w:rsid w:val="00F819DD"/>
    <w:rsid w:val="00F91DB5"/>
    <w:rsid w:val="00F924C8"/>
    <w:rsid w:val="00F935C1"/>
    <w:rsid w:val="00F959CE"/>
    <w:rsid w:val="00FA3D7C"/>
    <w:rsid w:val="00FB0BB5"/>
    <w:rsid w:val="00FB307D"/>
    <w:rsid w:val="00FB3F03"/>
    <w:rsid w:val="00FB5898"/>
    <w:rsid w:val="00FC5731"/>
    <w:rsid w:val="00FC7043"/>
    <w:rsid w:val="00FD24A6"/>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88B35-CD86-47B2-A314-3E5B1EF6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shead 1"/>
    <w:basedOn w:val="Normal"/>
    <w:next w:val="BodyText"/>
    <w:link w:val="Heading1Char"/>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2"/>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32799"/>
    <w:pPr>
      <w:ind w:left="720"/>
      <w:contextualSpacing/>
    </w:pPr>
  </w:style>
  <w:style w:type="character" w:customStyle="1" w:styleId="Heading1Char">
    <w:name w:val="Heading 1 Char"/>
    <w:aliases w:val="shead1 Char,shead 1 Char"/>
    <w:basedOn w:val="DefaultParagraphFont"/>
    <w:link w:val="Heading1"/>
    <w:rsid w:val="006C20F3"/>
    <w:rPr>
      <w:rFonts w:ascii="Arial" w:hAnsi="Arial" w:cs="Arial"/>
      <w:b/>
      <w:bCs/>
      <w:caps/>
      <w:kern w:val="32"/>
      <w:sz w:val="28"/>
      <w:szCs w:val="32"/>
    </w:rPr>
  </w:style>
  <w:style w:type="character" w:customStyle="1" w:styleId="Heading2Char">
    <w:name w:val="Heading 2 Char"/>
    <w:basedOn w:val="DefaultParagraphFont"/>
    <w:link w:val="Heading2"/>
    <w:rsid w:val="006C20F3"/>
    <w:rPr>
      <w:rFonts w:ascii="Arial" w:hAnsi="Arial" w:cs="Arial"/>
      <w:b/>
      <w:bCs/>
      <w:iCs/>
      <w:sz w:val="24"/>
      <w:szCs w:val="28"/>
    </w:rPr>
  </w:style>
  <w:style w:type="character" w:customStyle="1" w:styleId="StyleArialBold">
    <w:name w:val="Style Arial Bold"/>
    <w:basedOn w:val="DefaultParagraphFont"/>
    <w:rsid w:val="006C20F3"/>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459347491">
      <w:bodyDiv w:val="1"/>
      <w:marLeft w:val="0"/>
      <w:marRight w:val="0"/>
      <w:marTop w:val="0"/>
      <w:marBottom w:val="0"/>
      <w:divBdr>
        <w:top w:val="none" w:sz="0" w:space="0" w:color="auto"/>
        <w:left w:val="none" w:sz="0" w:space="0" w:color="auto"/>
        <w:bottom w:val="none" w:sz="0" w:space="0" w:color="auto"/>
        <w:right w:val="none" w:sz="0" w:space="0" w:color="auto"/>
      </w:divBdr>
    </w:div>
    <w:div w:id="6753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4.png@01CF7F10.A4275880"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8\Feature%20Doc_Generic%20Final_Feb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210DB-7A4D-4ED2-82F0-7D3EF3565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04138AD-CC2A-4EF0-ADA0-04BFD1D82027}">
  <ds:schemaRefs>
    <ds:schemaRef ds:uri="http://schemas.microsoft.com/office/2006/metadata/properties"/>
  </ds:schemaRefs>
</ds:datastoreItem>
</file>

<file path=customXml/itemProps3.xml><?xml version="1.0" encoding="utf-8"?>
<ds:datastoreItem xmlns:ds="http://schemas.openxmlformats.org/officeDocument/2006/customXml" ds:itemID="{C5A45B2E-2D65-4353-AFD6-79DF2344F9B5}">
  <ds:schemaRefs>
    <ds:schemaRef ds:uri="http://schemas.microsoft.com/sharepoint/v3/contenttype/forms"/>
  </ds:schemaRefs>
</ds:datastoreItem>
</file>

<file path=customXml/itemProps4.xml><?xml version="1.0" encoding="utf-8"?>
<ds:datastoreItem xmlns:ds="http://schemas.openxmlformats.org/officeDocument/2006/customXml" ds:itemID="{26573415-AF42-4410-8427-4D31ABA5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Doc_Generic Final_Feb2012.dotx</Template>
  <TotalTime>5</TotalTime>
  <Pages>18</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23604</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alackas</dc:creator>
  <cp:lastModifiedBy>Amy Byers</cp:lastModifiedBy>
  <cp:revision>3</cp:revision>
  <cp:lastPrinted>2009-04-22T19:36:00Z</cp:lastPrinted>
  <dcterms:created xsi:type="dcterms:W3CDTF">2015-03-23T15:22:00Z</dcterms:created>
  <dcterms:modified xsi:type="dcterms:W3CDTF">2015-03-23T15:26:00Z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