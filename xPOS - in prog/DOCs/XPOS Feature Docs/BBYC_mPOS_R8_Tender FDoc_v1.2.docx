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86" w:type="pct"/>
        <w:tblInd w:w="144" w:type="dxa"/>
        <w:tblLayout w:type="fixed"/>
        <w:tblLook w:val="0000" w:firstRow="0" w:lastRow="0" w:firstColumn="0" w:lastColumn="0" w:noHBand="0" w:noVBand="0"/>
      </w:tblPr>
      <w:tblGrid>
        <w:gridCol w:w="5293"/>
        <w:gridCol w:w="5261"/>
      </w:tblGrid>
      <w:tr w:rsidR="00750589" w:rsidRPr="006A3B7D" w:rsidTr="00A36851">
        <w:tc>
          <w:tcPr>
            <w:tcW w:w="5399" w:type="dxa"/>
            <w:vAlign w:val="center"/>
          </w:tcPr>
          <w:p w:rsidR="00750589" w:rsidRPr="006A3B7D" w:rsidRDefault="00DA1D0F" w:rsidP="00A711A3">
            <w:pPr>
              <w:ind w:left="72"/>
              <w:rPr>
                <w:sz w:val="24"/>
              </w:rPr>
            </w:pPr>
            <w:bookmarkStart w:id="0" w:name="_GoBack"/>
            <w:r w:rsidRPr="006A3B7D">
              <w:rPr>
                <w:noProof/>
              </w:rPr>
              <w:drawing>
                <wp:inline distT="0" distB="0" distL="0" distR="0">
                  <wp:extent cx="1967230" cy="733425"/>
                  <wp:effectExtent l="0" t="0" r="0" b="0"/>
                  <wp:docPr id="1" name="Picture 4" descr="Stella No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lla Nova Logo"/>
                          <pic:cNvPicPr>
                            <a:picLocks noChangeAspect="1" noChangeArrowheads="1"/>
                          </pic:cNvPicPr>
                        </pic:nvPicPr>
                        <pic:blipFill>
                          <a:blip r:embed="rId11" cstate="print"/>
                          <a:srcRect/>
                          <a:stretch>
                            <a:fillRect/>
                          </a:stretch>
                        </pic:blipFill>
                        <pic:spPr bwMode="auto">
                          <a:xfrm>
                            <a:off x="0" y="0"/>
                            <a:ext cx="1967230" cy="733425"/>
                          </a:xfrm>
                          <a:prstGeom prst="rect">
                            <a:avLst/>
                          </a:prstGeom>
                          <a:noFill/>
                          <a:ln w="9525">
                            <a:noFill/>
                            <a:miter lim="800000"/>
                            <a:headEnd/>
                            <a:tailEnd/>
                          </a:ln>
                        </pic:spPr>
                      </pic:pic>
                    </a:graphicData>
                  </a:graphic>
                </wp:inline>
              </w:drawing>
            </w:r>
          </w:p>
        </w:tc>
        <w:tc>
          <w:tcPr>
            <w:tcW w:w="5366" w:type="dxa"/>
            <w:vAlign w:val="center"/>
          </w:tcPr>
          <w:p w:rsidR="00750589" w:rsidRPr="006A3B7D" w:rsidRDefault="00A36851" w:rsidP="007345F4">
            <w:pPr>
              <w:ind w:left="72"/>
              <w:jc w:val="center"/>
              <w:rPr>
                <w:color w:val="FF0000"/>
                <w:szCs w:val="20"/>
              </w:rPr>
            </w:pPr>
            <w:r w:rsidRPr="006A3B7D">
              <w:rPr>
                <w:noProof/>
                <w:color w:val="FF0000"/>
                <w:szCs w:val="20"/>
              </w:rPr>
              <w:drawing>
                <wp:inline distT="0" distB="0" distL="0" distR="0">
                  <wp:extent cx="963930" cy="690880"/>
                  <wp:effectExtent l="19050" t="0" r="7620" b="0"/>
                  <wp:docPr id="3" name="Picture 8"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4"/>
                          <pic:cNvPicPr>
                            <a:picLocks noChangeAspect="1" noChangeArrowheads="1"/>
                          </pic:cNvPicPr>
                        </pic:nvPicPr>
                        <pic:blipFill>
                          <a:blip r:embed="rId12" cstate="print"/>
                          <a:srcRect/>
                          <a:stretch>
                            <a:fillRect/>
                          </a:stretch>
                        </pic:blipFill>
                        <pic:spPr bwMode="auto">
                          <a:xfrm>
                            <a:off x="0" y="0"/>
                            <a:ext cx="963930" cy="690880"/>
                          </a:xfrm>
                          <a:prstGeom prst="rect">
                            <a:avLst/>
                          </a:prstGeom>
                          <a:noFill/>
                        </pic:spPr>
                      </pic:pic>
                    </a:graphicData>
                  </a:graphic>
                </wp:inline>
              </w:drawing>
            </w:r>
          </w:p>
        </w:tc>
      </w:tr>
      <w:tr w:rsidR="0026699F" w:rsidRPr="006A3B7D" w:rsidTr="00A36851">
        <w:tc>
          <w:tcPr>
            <w:tcW w:w="10765" w:type="dxa"/>
            <w:gridSpan w:val="2"/>
            <w:vAlign w:val="center"/>
          </w:tcPr>
          <w:p w:rsidR="00A711A3" w:rsidRPr="006A3B7D" w:rsidRDefault="00A711A3" w:rsidP="00A711A3">
            <w:pPr>
              <w:ind w:left="72"/>
              <w:rPr>
                <w:i/>
                <w:sz w:val="28"/>
                <w:szCs w:val="28"/>
              </w:rPr>
            </w:pPr>
          </w:p>
          <w:p w:rsidR="00A711A3" w:rsidRPr="006A3B7D" w:rsidRDefault="00A711A3" w:rsidP="00A711A3">
            <w:pPr>
              <w:ind w:left="72"/>
              <w:rPr>
                <w:i/>
                <w:sz w:val="28"/>
                <w:szCs w:val="28"/>
              </w:rPr>
            </w:pPr>
          </w:p>
          <w:p w:rsidR="00A711A3" w:rsidRPr="006A3B7D" w:rsidRDefault="00A711A3" w:rsidP="00A711A3">
            <w:pPr>
              <w:ind w:left="72"/>
              <w:rPr>
                <w:i/>
                <w:sz w:val="28"/>
                <w:szCs w:val="28"/>
              </w:rPr>
            </w:pPr>
          </w:p>
          <w:p w:rsidR="00A711A3" w:rsidRPr="006A3B7D" w:rsidRDefault="00A711A3" w:rsidP="00A711A3">
            <w:pPr>
              <w:ind w:left="72"/>
              <w:rPr>
                <w:i/>
                <w:sz w:val="28"/>
                <w:szCs w:val="28"/>
              </w:rPr>
            </w:pPr>
          </w:p>
          <w:p w:rsidR="00A711A3" w:rsidRPr="006A3B7D" w:rsidRDefault="00A711A3" w:rsidP="00A711A3">
            <w:pPr>
              <w:ind w:left="72"/>
              <w:rPr>
                <w:i/>
                <w:sz w:val="28"/>
                <w:szCs w:val="28"/>
              </w:rPr>
            </w:pPr>
          </w:p>
          <w:p w:rsidR="00A711A3" w:rsidRPr="006A3B7D" w:rsidRDefault="00A711A3" w:rsidP="00A711A3">
            <w:pPr>
              <w:ind w:left="72"/>
              <w:rPr>
                <w:i/>
                <w:sz w:val="28"/>
                <w:szCs w:val="28"/>
              </w:rPr>
            </w:pPr>
          </w:p>
          <w:p w:rsidR="00A711A3" w:rsidRPr="006A3B7D" w:rsidRDefault="00A711A3" w:rsidP="00A711A3">
            <w:pPr>
              <w:ind w:left="72"/>
              <w:rPr>
                <w:i/>
                <w:sz w:val="28"/>
                <w:szCs w:val="28"/>
              </w:rPr>
            </w:pPr>
          </w:p>
          <w:p w:rsidR="005E21B2" w:rsidRPr="006A3B7D" w:rsidRDefault="005E21B2" w:rsidP="00A711A3">
            <w:pPr>
              <w:ind w:left="72"/>
              <w:rPr>
                <w:i/>
                <w:sz w:val="28"/>
                <w:szCs w:val="28"/>
              </w:rPr>
            </w:pPr>
          </w:p>
          <w:p w:rsidR="005E21B2" w:rsidRPr="006A3B7D" w:rsidRDefault="005E21B2" w:rsidP="00A711A3">
            <w:pPr>
              <w:ind w:left="72"/>
              <w:rPr>
                <w:i/>
                <w:sz w:val="28"/>
                <w:szCs w:val="28"/>
              </w:rPr>
            </w:pPr>
          </w:p>
          <w:p w:rsidR="005E21B2" w:rsidRPr="006A3B7D" w:rsidRDefault="005E21B2" w:rsidP="00A711A3">
            <w:pPr>
              <w:ind w:left="72"/>
              <w:rPr>
                <w:i/>
                <w:sz w:val="28"/>
                <w:szCs w:val="28"/>
              </w:rPr>
            </w:pPr>
          </w:p>
          <w:p w:rsidR="00A711A3" w:rsidRPr="006A3B7D" w:rsidRDefault="00A711A3" w:rsidP="00A711A3">
            <w:pPr>
              <w:ind w:left="72"/>
              <w:rPr>
                <w:i/>
                <w:sz w:val="28"/>
                <w:szCs w:val="28"/>
              </w:rPr>
            </w:pPr>
          </w:p>
          <w:p w:rsidR="005C11F8" w:rsidRPr="006A3B7D" w:rsidRDefault="005C11F8" w:rsidP="00A711A3">
            <w:pPr>
              <w:ind w:left="72"/>
              <w:rPr>
                <w:i/>
                <w:sz w:val="28"/>
                <w:szCs w:val="28"/>
              </w:rPr>
            </w:pPr>
          </w:p>
          <w:p w:rsidR="00A711A3" w:rsidRPr="006A3B7D" w:rsidRDefault="00A711A3" w:rsidP="00A711A3">
            <w:pPr>
              <w:ind w:left="72"/>
              <w:rPr>
                <w:i/>
                <w:sz w:val="28"/>
                <w:szCs w:val="28"/>
              </w:rPr>
            </w:pPr>
          </w:p>
          <w:p w:rsidR="00A711A3" w:rsidRPr="006A3B7D" w:rsidRDefault="00A711A3" w:rsidP="00A711A3">
            <w:pPr>
              <w:ind w:left="72"/>
              <w:rPr>
                <w:i/>
                <w:sz w:val="28"/>
                <w:szCs w:val="28"/>
              </w:rPr>
            </w:pPr>
          </w:p>
          <w:p w:rsidR="0026699F" w:rsidRPr="006A3B7D" w:rsidRDefault="00A36851" w:rsidP="00A711A3">
            <w:pPr>
              <w:ind w:left="72"/>
              <w:jc w:val="right"/>
              <w:rPr>
                <w:sz w:val="36"/>
                <w:szCs w:val="36"/>
              </w:rPr>
            </w:pPr>
            <w:r w:rsidRPr="006A3B7D">
              <w:rPr>
                <w:sz w:val="36"/>
                <w:szCs w:val="36"/>
              </w:rPr>
              <w:t>Best Buy Canada Mobile</w:t>
            </w:r>
          </w:p>
          <w:p w:rsidR="00A711A3" w:rsidRPr="006A3B7D" w:rsidRDefault="00A711A3" w:rsidP="00A711A3">
            <w:pPr>
              <w:ind w:left="72"/>
              <w:jc w:val="center"/>
              <w:rPr>
                <w:b/>
                <w:sz w:val="36"/>
                <w:szCs w:val="36"/>
              </w:rPr>
            </w:pPr>
          </w:p>
        </w:tc>
      </w:tr>
      <w:tr w:rsidR="0026699F" w:rsidRPr="006A3B7D" w:rsidTr="00A36851">
        <w:tc>
          <w:tcPr>
            <w:tcW w:w="10765" w:type="dxa"/>
            <w:gridSpan w:val="2"/>
            <w:vAlign w:val="center"/>
          </w:tcPr>
          <w:tbl>
            <w:tblPr>
              <w:tblStyle w:val="TableGrid"/>
              <w:tblW w:w="10565" w:type="dxa"/>
              <w:tblInd w:w="72" w:type="dxa"/>
              <w:tblBorders>
                <w:top w:val="none" w:sz="0" w:space="0" w:color="auto"/>
                <w:left w:val="none" w:sz="0" w:space="0" w:color="auto"/>
                <w:bottom w:val="none" w:sz="0" w:space="0" w:color="auto"/>
                <w:right w:val="none" w:sz="0" w:space="0" w:color="auto"/>
              </w:tblBorders>
              <w:shd w:val="clear" w:color="auto" w:fill="004EBC"/>
              <w:tblLayout w:type="fixed"/>
              <w:tblLook w:val="04A0" w:firstRow="1" w:lastRow="0" w:firstColumn="1" w:lastColumn="0" w:noHBand="0" w:noVBand="1"/>
            </w:tblPr>
            <w:tblGrid>
              <w:gridCol w:w="10565"/>
            </w:tblGrid>
            <w:tr w:rsidR="005C11F8" w:rsidRPr="006A3B7D" w:rsidTr="00A36851">
              <w:trPr>
                <w:trHeight w:val="720"/>
              </w:trPr>
              <w:tc>
                <w:tcPr>
                  <w:tcW w:w="10565" w:type="dxa"/>
                  <w:shd w:val="clear" w:color="auto" w:fill="004EBC"/>
                  <w:vAlign w:val="center"/>
                </w:tcPr>
                <w:p w:rsidR="005C11F8" w:rsidRPr="006A3B7D" w:rsidRDefault="00CE6E1A" w:rsidP="00CE6E1A">
                  <w:pPr>
                    <w:jc w:val="center"/>
                    <w:rPr>
                      <w:b/>
                      <w:color w:val="FFFFFF" w:themeColor="background1"/>
                      <w:sz w:val="36"/>
                      <w:szCs w:val="36"/>
                    </w:rPr>
                  </w:pPr>
                  <w:r w:rsidRPr="006A3B7D">
                    <w:rPr>
                      <w:b/>
                      <w:color w:val="FFFFFF" w:themeColor="background1"/>
                      <w:sz w:val="36"/>
                      <w:szCs w:val="36"/>
                    </w:rPr>
                    <w:t>Tender</w:t>
                  </w:r>
                  <w:r w:rsidR="005C11F8" w:rsidRPr="006A3B7D">
                    <w:rPr>
                      <w:b/>
                      <w:color w:val="FFFFFF" w:themeColor="background1"/>
                      <w:sz w:val="36"/>
                      <w:szCs w:val="36"/>
                    </w:rPr>
                    <w:t xml:space="preserve"> </w:t>
                  </w:r>
                  <w:r w:rsidR="00A36851" w:rsidRPr="006A3B7D">
                    <w:rPr>
                      <w:b/>
                      <w:color w:val="FFFFFF" w:themeColor="background1"/>
                      <w:sz w:val="36"/>
                      <w:szCs w:val="36"/>
                    </w:rPr>
                    <w:t xml:space="preserve">Feature </w:t>
                  </w:r>
                  <w:r w:rsidR="005C11F8" w:rsidRPr="006A3B7D">
                    <w:rPr>
                      <w:b/>
                      <w:color w:val="FFFFFF" w:themeColor="background1"/>
                      <w:sz w:val="36"/>
                      <w:szCs w:val="36"/>
                    </w:rPr>
                    <w:t>Document</w:t>
                  </w:r>
                </w:p>
              </w:tc>
            </w:tr>
          </w:tbl>
          <w:p w:rsidR="00A711A3" w:rsidRPr="006A3B7D" w:rsidRDefault="00A711A3" w:rsidP="00A711A3">
            <w:pPr>
              <w:ind w:left="72"/>
              <w:jc w:val="right"/>
              <w:rPr>
                <w:sz w:val="36"/>
                <w:szCs w:val="36"/>
              </w:rPr>
            </w:pPr>
          </w:p>
          <w:p w:rsidR="00A711A3" w:rsidRPr="006A3B7D" w:rsidRDefault="00763E93" w:rsidP="00A711A3">
            <w:pPr>
              <w:ind w:left="72"/>
              <w:jc w:val="right"/>
              <w:rPr>
                <w:b/>
                <w:sz w:val="24"/>
              </w:rPr>
            </w:pPr>
            <w:r w:rsidRPr="006A3B7D">
              <w:rPr>
                <w:b/>
                <w:sz w:val="24"/>
              </w:rPr>
              <w:t>Document Version</w:t>
            </w:r>
            <w:r w:rsidR="00CE6E1A" w:rsidRPr="006A3B7D">
              <w:rPr>
                <w:b/>
                <w:sz w:val="24"/>
              </w:rPr>
              <w:t xml:space="preserve">: </w:t>
            </w:r>
            <w:r w:rsidR="00984983" w:rsidRPr="006A3B7D">
              <w:rPr>
                <w:b/>
                <w:sz w:val="24"/>
              </w:rPr>
              <w:t>1.</w:t>
            </w:r>
            <w:ins w:id="1" w:author="Amy Byers" w:date="2014-10-06T12:41:00Z">
              <w:r w:rsidR="006A3B7D">
                <w:rPr>
                  <w:b/>
                  <w:sz w:val="24"/>
                </w:rPr>
                <w:t>2</w:t>
              </w:r>
            </w:ins>
            <w:del w:id="2" w:author="Amy Byers" w:date="2014-10-06T12:41:00Z">
              <w:r w:rsidR="00DE656E" w:rsidRPr="006A3B7D" w:rsidDel="006A3B7D">
                <w:rPr>
                  <w:b/>
                  <w:sz w:val="24"/>
                </w:rPr>
                <w:delText>1</w:delText>
              </w:r>
            </w:del>
          </w:p>
          <w:p w:rsidR="003C0044" w:rsidRPr="006A3B7D" w:rsidRDefault="003C0044" w:rsidP="003C0044">
            <w:pPr>
              <w:spacing w:before="120" w:after="120"/>
              <w:ind w:left="72"/>
              <w:jc w:val="right"/>
              <w:rPr>
                <w:b/>
                <w:iCs/>
                <w:sz w:val="24"/>
              </w:rPr>
            </w:pPr>
            <w:r w:rsidRPr="006A3B7D">
              <w:rPr>
                <w:b/>
                <w:iCs/>
                <w:sz w:val="24"/>
              </w:rPr>
              <w:t xml:space="preserve">Design Date: </w:t>
            </w:r>
            <w:r w:rsidR="00DE656E" w:rsidRPr="006A3B7D">
              <w:rPr>
                <w:b/>
                <w:iCs/>
                <w:sz w:val="24"/>
              </w:rPr>
              <w:t>November 01</w:t>
            </w:r>
            <w:r w:rsidR="0086211E" w:rsidRPr="006A3B7D">
              <w:rPr>
                <w:b/>
                <w:iCs/>
                <w:sz w:val="24"/>
              </w:rPr>
              <w:t>, 2013</w:t>
            </w:r>
          </w:p>
          <w:p w:rsidR="003C0044" w:rsidRPr="006A3B7D" w:rsidRDefault="003C0044" w:rsidP="00A711A3">
            <w:pPr>
              <w:ind w:left="72"/>
              <w:jc w:val="right"/>
              <w:rPr>
                <w:b/>
                <w:sz w:val="24"/>
              </w:rPr>
            </w:pPr>
          </w:p>
          <w:p w:rsidR="00A711A3" w:rsidRPr="006A3B7D" w:rsidRDefault="00A711A3" w:rsidP="00A711A3">
            <w:pPr>
              <w:ind w:left="72"/>
              <w:jc w:val="right"/>
              <w:rPr>
                <w:sz w:val="36"/>
                <w:szCs w:val="36"/>
              </w:rPr>
            </w:pPr>
          </w:p>
          <w:p w:rsidR="0026699F" w:rsidRPr="006A3B7D" w:rsidRDefault="0026699F" w:rsidP="00A711A3">
            <w:pPr>
              <w:ind w:left="72"/>
              <w:jc w:val="right"/>
              <w:rPr>
                <w:sz w:val="36"/>
                <w:szCs w:val="36"/>
              </w:rPr>
            </w:pPr>
          </w:p>
        </w:tc>
      </w:tr>
      <w:tr w:rsidR="0026699F" w:rsidRPr="006A3B7D" w:rsidTr="00A36851">
        <w:tc>
          <w:tcPr>
            <w:tcW w:w="10765" w:type="dxa"/>
            <w:gridSpan w:val="2"/>
            <w:vAlign w:val="center"/>
          </w:tcPr>
          <w:p w:rsidR="00A711A3" w:rsidRPr="006A3B7D" w:rsidRDefault="00A711A3" w:rsidP="00A711A3">
            <w:pPr>
              <w:ind w:left="72"/>
              <w:rPr>
                <w:i/>
                <w:sz w:val="24"/>
              </w:rPr>
            </w:pPr>
          </w:p>
          <w:p w:rsidR="00A711A3" w:rsidRPr="006A3B7D" w:rsidRDefault="00A711A3" w:rsidP="00A711A3">
            <w:pPr>
              <w:ind w:left="72"/>
              <w:rPr>
                <w:i/>
                <w:sz w:val="24"/>
              </w:rPr>
            </w:pPr>
          </w:p>
          <w:p w:rsidR="00A711A3" w:rsidRPr="006A3B7D" w:rsidRDefault="00A711A3" w:rsidP="00A711A3">
            <w:pPr>
              <w:ind w:left="72"/>
              <w:rPr>
                <w:i/>
                <w:sz w:val="24"/>
              </w:rPr>
            </w:pPr>
          </w:p>
          <w:p w:rsidR="00A711A3" w:rsidRPr="006A3B7D" w:rsidRDefault="00A711A3" w:rsidP="00A711A3">
            <w:pPr>
              <w:ind w:left="72"/>
              <w:rPr>
                <w:i/>
                <w:sz w:val="24"/>
              </w:rPr>
            </w:pPr>
          </w:p>
          <w:p w:rsidR="00A711A3" w:rsidRPr="006A3B7D" w:rsidRDefault="00A711A3" w:rsidP="00A711A3">
            <w:pPr>
              <w:ind w:left="72"/>
              <w:rPr>
                <w:i/>
                <w:sz w:val="24"/>
              </w:rPr>
            </w:pPr>
          </w:p>
          <w:p w:rsidR="00A711A3" w:rsidRPr="006A3B7D" w:rsidRDefault="00A711A3" w:rsidP="00A711A3">
            <w:pPr>
              <w:ind w:left="72"/>
              <w:rPr>
                <w:i/>
                <w:sz w:val="24"/>
              </w:rPr>
            </w:pPr>
          </w:p>
          <w:p w:rsidR="00A711A3" w:rsidRPr="006A3B7D" w:rsidRDefault="0026699F" w:rsidP="00763E93">
            <w:pPr>
              <w:ind w:left="72"/>
              <w:jc w:val="right"/>
              <w:rPr>
                <w:b/>
                <w:sz w:val="24"/>
              </w:rPr>
            </w:pPr>
            <w:r w:rsidRPr="006A3B7D">
              <w:rPr>
                <w:b/>
                <w:sz w:val="24"/>
              </w:rPr>
              <w:t xml:space="preserve">Prepared By: </w:t>
            </w:r>
            <w:r w:rsidR="00B93995" w:rsidRPr="006A3B7D">
              <w:rPr>
                <w:b/>
                <w:sz w:val="24"/>
              </w:rPr>
              <w:t>Amy Lackas</w:t>
            </w:r>
          </w:p>
          <w:p w:rsidR="00763E93" w:rsidRPr="006A3B7D" w:rsidRDefault="00763E93" w:rsidP="00763E93">
            <w:pPr>
              <w:ind w:left="72"/>
              <w:jc w:val="right"/>
              <w:rPr>
                <w:b/>
                <w:sz w:val="24"/>
              </w:rPr>
            </w:pPr>
          </w:p>
          <w:p w:rsidR="00763E93" w:rsidRPr="006A3B7D" w:rsidRDefault="00763E93" w:rsidP="00763E93">
            <w:pPr>
              <w:ind w:left="72"/>
              <w:jc w:val="right"/>
              <w:rPr>
                <w:b/>
                <w:sz w:val="24"/>
              </w:rPr>
            </w:pPr>
          </w:p>
          <w:p w:rsidR="00763E93" w:rsidRPr="006A3B7D" w:rsidRDefault="00763E93" w:rsidP="00763E93">
            <w:pPr>
              <w:ind w:left="72"/>
              <w:jc w:val="right"/>
              <w:rPr>
                <w:b/>
                <w:sz w:val="24"/>
              </w:rPr>
            </w:pPr>
          </w:p>
          <w:p w:rsidR="00AA76BC" w:rsidRPr="006A3B7D" w:rsidRDefault="00AA76BC" w:rsidP="00763E93">
            <w:pPr>
              <w:ind w:left="72"/>
              <w:jc w:val="right"/>
              <w:rPr>
                <w:b/>
                <w:sz w:val="24"/>
              </w:rPr>
            </w:pPr>
          </w:p>
          <w:p w:rsidR="00763E93" w:rsidRPr="006A3B7D" w:rsidRDefault="00763E93" w:rsidP="00763E93">
            <w:pPr>
              <w:ind w:left="72"/>
              <w:jc w:val="right"/>
              <w:rPr>
                <w:b/>
                <w:sz w:val="24"/>
              </w:rPr>
            </w:pPr>
          </w:p>
        </w:tc>
      </w:tr>
      <w:tr w:rsidR="0026699F" w:rsidRPr="006A3B7D" w:rsidTr="00A36851">
        <w:tc>
          <w:tcPr>
            <w:tcW w:w="10765" w:type="dxa"/>
            <w:gridSpan w:val="2"/>
            <w:vAlign w:val="center"/>
          </w:tcPr>
          <w:p w:rsidR="00A711A3" w:rsidRPr="006A3B7D" w:rsidRDefault="00A711A3" w:rsidP="00AA76BC">
            <w:pPr>
              <w:ind w:left="72"/>
              <w:jc w:val="right"/>
              <w:rPr>
                <w:b/>
                <w:iCs/>
                <w:sz w:val="24"/>
              </w:rPr>
            </w:pPr>
          </w:p>
        </w:tc>
      </w:tr>
    </w:tbl>
    <w:p w:rsidR="008E55BA" w:rsidRPr="006A3B7D" w:rsidRDefault="008E55BA" w:rsidP="009942AA">
      <w:pPr>
        <w:pStyle w:val="StyleHeaderItalic"/>
        <w:pBdr>
          <w:bottom w:val="single" w:sz="4" w:space="0" w:color="auto"/>
        </w:pBdr>
        <w:rPr>
          <w:b/>
        </w:rPr>
      </w:pPr>
      <w:r w:rsidRPr="006A3B7D">
        <w:rPr>
          <w:b/>
        </w:rPr>
        <w:lastRenderedPageBreak/>
        <w:t>Table of Contents</w:t>
      </w:r>
    </w:p>
    <w:p w:rsidR="00B22FA4" w:rsidRDefault="00343483">
      <w:pPr>
        <w:pStyle w:val="TOC1"/>
        <w:rPr>
          <w:ins w:id="3" w:author="Amy Byers" w:date="2014-10-06T21:12:00Z"/>
          <w:rFonts w:asciiTheme="minorHAnsi" w:eastAsiaTheme="minorEastAsia" w:hAnsiTheme="minorHAnsi" w:cstheme="minorBidi"/>
          <w:noProof/>
          <w:sz w:val="22"/>
          <w:szCs w:val="22"/>
        </w:rPr>
      </w:pPr>
      <w:r w:rsidRPr="006A3B7D">
        <w:rPr>
          <w:b/>
          <w:sz w:val="24"/>
        </w:rPr>
        <w:fldChar w:fldCharType="begin"/>
      </w:r>
      <w:r w:rsidR="00D01C88" w:rsidRPr="006A3B7D">
        <w:rPr>
          <w:b/>
          <w:sz w:val="24"/>
        </w:rPr>
        <w:instrText xml:space="preserve"> TOC \o "1-2" \h \z \u </w:instrText>
      </w:r>
      <w:r w:rsidRPr="006A3B7D">
        <w:rPr>
          <w:b/>
          <w:sz w:val="24"/>
        </w:rPr>
        <w:fldChar w:fldCharType="separate"/>
      </w:r>
      <w:ins w:id="4" w:author="Amy Byers" w:date="2014-10-06T21:12:00Z">
        <w:r w:rsidR="00B22FA4" w:rsidRPr="002216B4">
          <w:rPr>
            <w:rStyle w:val="Hyperlink"/>
            <w:noProof/>
          </w:rPr>
          <w:fldChar w:fldCharType="begin"/>
        </w:r>
        <w:r w:rsidR="00B22FA4" w:rsidRPr="002216B4">
          <w:rPr>
            <w:rStyle w:val="Hyperlink"/>
            <w:noProof/>
          </w:rPr>
          <w:instrText xml:space="preserve"> </w:instrText>
        </w:r>
        <w:r w:rsidR="00B22FA4">
          <w:rPr>
            <w:noProof/>
          </w:rPr>
          <w:instrText>HYPERLINK \l "_Toc400393302"</w:instrText>
        </w:r>
        <w:r w:rsidR="00B22FA4" w:rsidRPr="002216B4">
          <w:rPr>
            <w:rStyle w:val="Hyperlink"/>
            <w:noProof/>
          </w:rPr>
          <w:instrText xml:space="preserve"> </w:instrText>
        </w:r>
        <w:r w:rsidR="00B22FA4" w:rsidRPr="002216B4">
          <w:rPr>
            <w:rStyle w:val="Hyperlink"/>
            <w:noProof/>
          </w:rPr>
        </w:r>
        <w:r w:rsidR="00B22FA4" w:rsidRPr="002216B4">
          <w:rPr>
            <w:rStyle w:val="Hyperlink"/>
            <w:noProof/>
          </w:rPr>
          <w:fldChar w:fldCharType="separate"/>
        </w:r>
        <w:r w:rsidR="00B22FA4" w:rsidRPr="002216B4">
          <w:rPr>
            <w:rStyle w:val="Hyperlink"/>
            <w:i/>
            <w:noProof/>
          </w:rPr>
          <w:t>1.</w:t>
        </w:r>
        <w:r w:rsidR="00B22FA4">
          <w:rPr>
            <w:rFonts w:asciiTheme="minorHAnsi" w:eastAsiaTheme="minorEastAsia" w:hAnsiTheme="minorHAnsi" w:cstheme="minorBidi"/>
            <w:noProof/>
            <w:sz w:val="22"/>
            <w:szCs w:val="22"/>
          </w:rPr>
          <w:tab/>
        </w:r>
        <w:r w:rsidR="00B22FA4" w:rsidRPr="002216B4">
          <w:rPr>
            <w:rStyle w:val="Hyperlink"/>
            <w:i/>
            <w:noProof/>
          </w:rPr>
          <w:t>Feature Overview</w:t>
        </w:r>
        <w:r w:rsidR="00B22FA4">
          <w:rPr>
            <w:noProof/>
            <w:webHidden/>
          </w:rPr>
          <w:tab/>
        </w:r>
        <w:r w:rsidR="00B22FA4">
          <w:rPr>
            <w:noProof/>
            <w:webHidden/>
          </w:rPr>
          <w:fldChar w:fldCharType="begin"/>
        </w:r>
        <w:r w:rsidR="00B22FA4">
          <w:rPr>
            <w:noProof/>
            <w:webHidden/>
          </w:rPr>
          <w:instrText xml:space="preserve"> PAGEREF _Toc400393302 \h </w:instrText>
        </w:r>
        <w:r w:rsidR="00B22FA4">
          <w:rPr>
            <w:noProof/>
            <w:webHidden/>
          </w:rPr>
        </w:r>
      </w:ins>
      <w:r w:rsidR="00B22FA4">
        <w:rPr>
          <w:noProof/>
          <w:webHidden/>
        </w:rPr>
        <w:fldChar w:fldCharType="separate"/>
      </w:r>
      <w:ins w:id="5" w:author="Amy Byers" w:date="2014-10-06T21:12:00Z">
        <w:r w:rsidR="00B22FA4">
          <w:rPr>
            <w:noProof/>
            <w:webHidden/>
          </w:rPr>
          <w:t>3</w:t>
        </w:r>
        <w:r w:rsidR="00B22FA4">
          <w:rPr>
            <w:noProof/>
            <w:webHidden/>
          </w:rPr>
          <w:fldChar w:fldCharType="end"/>
        </w:r>
        <w:r w:rsidR="00B22FA4" w:rsidRPr="002216B4">
          <w:rPr>
            <w:rStyle w:val="Hyperlink"/>
            <w:noProof/>
          </w:rPr>
          <w:fldChar w:fldCharType="end"/>
        </w:r>
      </w:ins>
    </w:p>
    <w:p w:rsidR="00B22FA4" w:rsidRDefault="00B22FA4">
      <w:pPr>
        <w:pStyle w:val="TOC2"/>
        <w:rPr>
          <w:ins w:id="6" w:author="Amy Byers" w:date="2014-10-06T21:12:00Z"/>
          <w:rFonts w:asciiTheme="minorHAnsi" w:eastAsiaTheme="minorEastAsia" w:hAnsiTheme="minorHAnsi" w:cstheme="minorBidi"/>
          <w:noProof/>
          <w:sz w:val="22"/>
          <w:szCs w:val="22"/>
        </w:rPr>
      </w:pPr>
      <w:ins w:id="7"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"_Toc400393303"</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1.1</w:t>
        </w:r>
        <w:r>
          <w:rPr>
            <w:rFonts w:asciiTheme="minorHAnsi" w:eastAsiaTheme="minorEastAsia" w:hAnsiTheme="minorHAnsi" w:cstheme="minorBidi"/>
            <w:noProof/>
            <w:sz w:val="22"/>
            <w:szCs w:val="22"/>
          </w:rPr>
          <w:tab/>
        </w:r>
        <w:r w:rsidRPr="002216B4">
          <w:rPr>
            <w:rStyle w:val="Hyperlink"/>
            <w:noProof/>
          </w:rPr>
          <w:t>Feature Description</w:t>
        </w:r>
        <w:r>
          <w:rPr>
            <w:noProof/>
            <w:webHidden/>
          </w:rPr>
          <w:tab/>
        </w:r>
        <w:r>
          <w:rPr>
            <w:noProof/>
            <w:webHidden/>
          </w:rPr>
          <w:fldChar w:fldCharType="begin"/>
        </w:r>
        <w:r>
          <w:rPr>
            <w:noProof/>
            <w:webHidden/>
          </w:rPr>
          <w:instrText xml:space="preserve"> PAGEREF _Toc400393303 \h </w:instrText>
        </w:r>
        <w:r>
          <w:rPr>
            <w:noProof/>
            <w:webHidden/>
          </w:rPr>
        </w:r>
      </w:ins>
      <w:r>
        <w:rPr>
          <w:noProof/>
          <w:webHidden/>
        </w:rPr>
        <w:fldChar w:fldCharType="separate"/>
      </w:r>
      <w:ins w:id="8" w:author="Amy Byers" w:date="2014-10-06T21:12:00Z">
        <w:r>
          <w:rPr>
            <w:noProof/>
            <w:webHidden/>
          </w:rPr>
          <w:t>3</w:t>
        </w:r>
        <w:r>
          <w:rPr>
            <w:noProof/>
            <w:webHidden/>
          </w:rPr>
          <w:fldChar w:fldCharType="end"/>
        </w:r>
        <w:r w:rsidRPr="002216B4">
          <w:rPr>
            <w:rStyle w:val="Hyperlink"/>
            <w:noProof/>
          </w:rPr>
          <w:fldChar w:fldCharType="end"/>
        </w:r>
      </w:ins>
    </w:p>
    <w:p w:rsidR="00B22FA4" w:rsidRDefault="00B22FA4">
      <w:pPr>
        <w:pStyle w:val="TOC2"/>
        <w:rPr>
          <w:ins w:id="9" w:author="Amy Byers" w:date="2014-10-06T21:12:00Z"/>
          <w:rFonts w:asciiTheme="minorHAnsi" w:eastAsiaTheme="minorEastAsia" w:hAnsiTheme="minorHAnsi" w:cstheme="minorBidi"/>
          <w:noProof/>
          <w:sz w:val="22"/>
          <w:szCs w:val="22"/>
        </w:rPr>
      </w:pPr>
      <w:ins w:id="10"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"_Toc400393304"</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1.2</w:t>
        </w:r>
        <w:r>
          <w:rPr>
            <w:rFonts w:asciiTheme="minorHAnsi" w:eastAsiaTheme="minorEastAsia" w:hAnsiTheme="minorHAnsi" w:cstheme="minorBidi"/>
            <w:noProof/>
            <w:sz w:val="22"/>
            <w:szCs w:val="22"/>
          </w:rPr>
          <w:tab/>
        </w:r>
        <w:r w:rsidRPr="002216B4">
          <w:rPr>
            <w:rStyle w:val="Hyperlink"/>
            <w:noProof/>
          </w:rPr>
          <w:t>Assumptions</w:t>
        </w:r>
        <w:r>
          <w:rPr>
            <w:noProof/>
            <w:webHidden/>
          </w:rPr>
          <w:tab/>
        </w:r>
        <w:r>
          <w:rPr>
            <w:noProof/>
            <w:webHidden/>
          </w:rPr>
          <w:fldChar w:fldCharType="begin"/>
        </w:r>
        <w:r>
          <w:rPr>
            <w:noProof/>
            <w:webHidden/>
          </w:rPr>
          <w:instrText xml:space="preserve"> PAGEREF _Toc400393304 \h </w:instrText>
        </w:r>
        <w:r>
          <w:rPr>
            <w:noProof/>
            <w:webHidden/>
          </w:rPr>
        </w:r>
      </w:ins>
      <w:r>
        <w:rPr>
          <w:noProof/>
          <w:webHidden/>
        </w:rPr>
        <w:fldChar w:fldCharType="separate"/>
      </w:r>
      <w:ins w:id="11" w:author="Amy Byers" w:date="2014-10-06T21:12:00Z">
        <w:r>
          <w:rPr>
            <w:noProof/>
            <w:webHidden/>
          </w:rPr>
          <w:t>3</w:t>
        </w:r>
        <w:r>
          <w:rPr>
            <w:noProof/>
            <w:webHidden/>
          </w:rPr>
          <w:fldChar w:fldCharType="end"/>
        </w:r>
        <w:r w:rsidRPr="002216B4">
          <w:rPr>
            <w:rStyle w:val="Hyperlink"/>
            <w:noProof/>
          </w:rPr>
          <w:fldChar w:fldCharType="end"/>
        </w:r>
      </w:ins>
    </w:p>
    <w:p w:rsidR="00B22FA4" w:rsidRDefault="00B22FA4">
      <w:pPr>
        <w:pStyle w:val="TOC2"/>
        <w:rPr>
          <w:ins w:id="12" w:author="Amy Byers" w:date="2014-10-06T21:12:00Z"/>
          <w:rFonts w:asciiTheme="minorHAnsi" w:eastAsiaTheme="minorEastAsia" w:hAnsiTheme="minorHAnsi" w:cstheme="minorBidi"/>
          <w:noProof/>
          <w:sz w:val="22"/>
          <w:szCs w:val="22"/>
        </w:rPr>
      </w:pPr>
      <w:ins w:id="13"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"_Toc400393305"</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1.3</w:t>
        </w:r>
        <w:r>
          <w:rPr>
            <w:rFonts w:asciiTheme="minorHAnsi" w:eastAsiaTheme="minorEastAsia" w:hAnsiTheme="minorHAnsi" w:cstheme="minorBidi"/>
            <w:noProof/>
            <w:sz w:val="22"/>
            <w:szCs w:val="22"/>
          </w:rPr>
          <w:tab/>
        </w:r>
        <w:r w:rsidRPr="002216B4">
          <w:rPr>
            <w:rStyle w:val="Hyperlink"/>
            <w:noProof/>
          </w:rPr>
          <w:t>Parameters and System Settings</w:t>
        </w:r>
        <w:r>
          <w:rPr>
            <w:noProof/>
            <w:webHidden/>
          </w:rPr>
          <w:tab/>
        </w:r>
        <w:r>
          <w:rPr>
            <w:noProof/>
            <w:webHidden/>
          </w:rPr>
          <w:fldChar w:fldCharType="begin"/>
        </w:r>
        <w:r>
          <w:rPr>
            <w:noProof/>
            <w:webHidden/>
          </w:rPr>
          <w:instrText xml:space="preserve"> PAGEREF _Toc400393305 \h </w:instrText>
        </w:r>
        <w:r>
          <w:rPr>
            <w:noProof/>
            <w:webHidden/>
          </w:rPr>
        </w:r>
      </w:ins>
      <w:r>
        <w:rPr>
          <w:noProof/>
          <w:webHidden/>
        </w:rPr>
        <w:fldChar w:fldCharType="separate"/>
      </w:r>
      <w:ins w:id="14" w:author="Amy Byers" w:date="2014-10-06T21:12:00Z">
        <w:r>
          <w:rPr>
            <w:noProof/>
            <w:webHidden/>
          </w:rPr>
          <w:t>3</w:t>
        </w:r>
        <w:r>
          <w:rPr>
            <w:noProof/>
            <w:webHidden/>
          </w:rPr>
          <w:fldChar w:fldCharType="end"/>
        </w:r>
        <w:r w:rsidRPr="002216B4">
          <w:rPr>
            <w:rStyle w:val="Hyperlink"/>
            <w:noProof/>
          </w:rPr>
          <w:fldChar w:fldCharType="end"/>
        </w:r>
      </w:ins>
    </w:p>
    <w:p w:rsidR="00B22FA4" w:rsidRDefault="00B22FA4">
      <w:pPr>
        <w:pStyle w:val="TOC2"/>
        <w:rPr>
          <w:ins w:id="15" w:author="Amy Byers" w:date="2014-10-06T21:12:00Z"/>
          <w:rFonts w:asciiTheme="minorHAnsi" w:eastAsiaTheme="minorEastAsia" w:hAnsiTheme="minorHAnsi" w:cstheme="minorBidi"/>
          <w:noProof/>
          <w:sz w:val="22"/>
          <w:szCs w:val="22"/>
        </w:rPr>
      </w:pPr>
      <w:ins w:id="16"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"_Toc400393306"</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1.4</w:t>
        </w:r>
        <w:r>
          <w:rPr>
            <w:rFonts w:asciiTheme="minorHAnsi" w:eastAsiaTheme="minorEastAsia" w:hAnsiTheme="minorHAnsi" w:cstheme="minorBidi"/>
            <w:noProof/>
            <w:sz w:val="22"/>
            <w:szCs w:val="22"/>
          </w:rPr>
          <w:tab/>
        </w:r>
        <w:r w:rsidRPr="002216B4">
          <w:rPr>
            <w:rStyle w:val="Hyperlink"/>
            <w:noProof/>
          </w:rPr>
          <w:t>Interfaces</w:t>
        </w:r>
        <w:r>
          <w:rPr>
            <w:noProof/>
            <w:webHidden/>
          </w:rPr>
          <w:tab/>
        </w:r>
        <w:r>
          <w:rPr>
            <w:noProof/>
            <w:webHidden/>
          </w:rPr>
          <w:fldChar w:fldCharType="begin"/>
        </w:r>
        <w:r>
          <w:rPr>
            <w:noProof/>
            <w:webHidden/>
          </w:rPr>
          <w:instrText xml:space="preserve"> PAGEREF _Toc400393306 \h </w:instrText>
        </w:r>
        <w:r>
          <w:rPr>
            <w:noProof/>
            <w:webHidden/>
          </w:rPr>
        </w:r>
      </w:ins>
      <w:r>
        <w:rPr>
          <w:noProof/>
          <w:webHidden/>
        </w:rPr>
        <w:fldChar w:fldCharType="separate"/>
      </w:r>
      <w:ins w:id="17" w:author="Amy Byers" w:date="2014-10-06T21:12:00Z">
        <w:r>
          <w:rPr>
            <w:noProof/>
            <w:webHidden/>
          </w:rPr>
          <w:t>3</w:t>
        </w:r>
        <w:r>
          <w:rPr>
            <w:noProof/>
            <w:webHidden/>
          </w:rPr>
          <w:fldChar w:fldCharType="end"/>
        </w:r>
        <w:r w:rsidRPr="002216B4">
          <w:rPr>
            <w:rStyle w:val="Hyperlink"/>
            <w:noProof/>
          </w:rPr>
          <w:fldChar w:fldCharType="end"/>
        </w:r>
      </w:ins>
    </w:p>
    <w:p w:rsidR="00B22FA4" w:rsidRDefault="00B22FA4">
      <w:pPr>
        <w:pStyle w:val="TOC1"/>
        <w:rPr>
          <w:ins w:id="18" w:author="Amy Byers" w:date="2014-10-06T21:12:00Z"/>
          <w:rFonts w:asciiTheme="minorHAnsi" w:eastAsiaTheme="minorEastAsia" w:hAnsiTheme="minorHAnsi" w:cstheme="minorBidi"/>
          <w:noProof/>
          <w:sz w:val="22"/>
          <w:szCs w:val="22"/>
        </w:rPr>
      </w:pPr>
      <w:ins w:id="19"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"_Toc400393307"</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i/>
            <w:noProof/>
          </w:rPr>
          <w:t>2.</w:t>
        </w:r>
        <w:r>
          <w:rPr>
            <w:rFonts w:asciiTheme="minorHAnsi" w:eastAsiaTheme="minorEastAsia" w:hAnsiTheme="minorHAnsi" w:cstheme="minorBidi"/>
            <w:noProof/>
            <w:sz w:val="22"/>
            <w:szCs w:val="22"/>
          </w:rPr>
          <w:tab/>
        </w:r>
        <w:r w:rsidRPr="002216B4">
          <w:rPr>
            <w:rStyle w:val="Hyperlink"/>
            <w:i/>
            <w:noProof/>
          </w:rPr>
          <w:t>USE CASE: Tender</w:t>
        </w:r>
        <w:r>
          <w:rPr>
            <w:noProof/>
            <w:webHidden/>
          </w:rPr>
          <w:tab/>
        </w:r>
        <w:r>
          <w:rPr>
            <w:noProof/>
            <w:webHidden/>
          </w:rPr>
          <w:fldChar w:fldCharType="begin"/>
        </w:r>
        <w:r>
          <w:rPr>
            <w:noProof/>
            <w:webHidden/>
          </w:rPr>
          <w:instrText xml:space="preserve"> PAGEREF _Toc400393307 \h </w:instrText>
        </w:r>
        <w:r>
          <w:rPr>
            <w:noProof/>
            <w:webHidden/>
          </w:rPr>
        </w:r>
      </w:ins>
      <w:r>
        <w:rPr>
          <w:noProof/>
          <w:webHidden/>
        </w:rPr>
        <w:fldChar w:fldCharType="separate"/>
      </w:r>
      <w:ins w:id="20" w:author="Amy Byers" w:date="2014-10-06T21:12:00Z">
        <w:r>
          <w:rPr>
            <w:noProof/>
            <w:webHidden/>
          </w:rPr>
          <w:t>4</w:t>
        </w:r>
        <w:r>
          <w:rPr>
            <w:noProof/>
            <w:webHidden/>
          </w:rPr>
          <w:fldChar w:fldCharType="end"/>
        </w:r>
        <w:r w:rsidRPr="002216B4">
          <w:rPr>
            <w:rStyle w:val="Hyperlink"/>
            <w:noProof/>
          </w:rPr>
          <w:fldChar w:fldCharType="end"/>
        </w:r>
      </w:ins>
    </w:p>
    <w:p w:rsidR="00B22FA4" w:rsidRDefault="00B22FA4">
      <w:pPr>
        <w:pStyle w:val="TOC2"/>
        <w:rPr>
          <w:ins w:id="21" w:author="Amy Byers" w:date="2014-10-06T21:12:00Z"/>
          <w:rFonts w:asciiTheme="minorHAnsi" w:eastAsiaTheme="minorEastAsia" w:hAnsiTheme="minorHAnsi" w:cstheme="minorBidi"/>
          <w:noProof/>
          <w:sz w:val="22"/>
          <w:szCs w:val="22"/>
        </w:rPr>
      </w:pPr>
      <w:ins w:id="22"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"_Toc400393308"</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2.1</w:t>
        </w:r>
        <w:r>
          <w:rPr>
            <w:rFonts w:asciiTheme="minorHAnsi" w:eastAsiaTheme="minorEastAsia" w:hAnsiTheme="minorHAnsi" w:cstheme="minorBidi"/>
            <w:noProof/>
            <w:sz w:val="22"/>
            <w:szCs w:val="22"/>
          </w:rPr>
          <w:tab/>
        </w:r>
        <w:r w:rsidRPr="002216B4">
          <w:rPr>
            <w:rStyle w:val="Hyperlink"/>
            <w:noProof/>
          </w:rPr>
          <w:t>Feature Flow</w:t>
        </w:r>
        <w:r>
          <w:rPr>
            <w:noProof/>
            <w:webHidden/>
          </w:rPr>
          <w:tab/>
        </w:r>
        <w:r>
          <w:rPr>
            <w:noProof/>
            <w:webHidden/>
          </w:rPr>
          <w:fldChar w:fldCharType="begin"/>
        </w:r>
        <w:r>
          <w:rPr>
            <w:noProof/>
            <w:webHidden/>
          </w:rPr>
          <w:instrText xml:space="preserve"> PAGEREF _Toc400393308 \h </w:instrText>
        </w:r>
        <w:r>
          <w:rPr>
            <w:noProof/>
            <w:webHidden/>
          </w:rPr>
        </w:r>
      </w:ins>
      <w:r>
        <w:rPr>
          <w:noProof/>
          <w:webHidden/>
        </w:rPr>
        <w:fldChar w:fldCharType="separate"/>
      </w:r>
      <w:ins w:id="23" w:author="Amy Byers" w:date="2014-10-06T21:12:00Z">
        <w:r>
          <w:rPr>
            <w:noProof/>
            <w:webHidden/>
          </w:rPr>
          <w:t>4</w:t>
        </w:r>
        <w:r>
          <w:rPr>
            <w:noProof/>
            <w:webHidden/>
          </w:rPr>
          <w:fldChar w:fldCharType="end"/>
        </w:r>
        <w:r w:rsidRPr="002216B4">
          <w:rPr>
            <w:rStyle w:val="Hyperlink"/>
            <w:noProof/>
          </w:rPr>
          <w:fldChar w:fldCharType="end"/>
        </w:r>
      </w:ins>
    </w:p>
    <w:p w:rsidR="00B22FA4" w:rsidRDefault="00B22FA4">
      <w:pPr>
        <w:pStyle w:val="TOC2"/>
        <w:rPr>
          <w:ins w:id="24" w:author="Amy Byers" w:date="2014-10-06T21:12:00Z"/>
          <w:rFonts w:asciiTheme="minorHAnsi" w:eastAsiaTheme="minorEastAsia" w:hAnsiTheme="minorHAnsi" w:cstheme="minorBidi"/>
          <w:noProof/>
          <w:sz w:val="22"/>
          <w:szCs w:val="22"/>
        </w:rPr>
      </w:pPr>
      <w:ins w:id="25"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"_Toc400393309"</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2.2</w:t>
        </w:r>
        <w:r>
          <w:rPr>
            <w:rFonts w:asciiTheme="minorHAnsi" w:eastAsiaTheme="minorEastAsia" w:hAnsiTheme="minorHAnsi" w:cstheme="minorBidi"/>
            <w:noProof/>
            <w:sz w:val="22"/>
            <w:szCs w:val="22"/>
          </w:rPr>
          <w:tab/>
        </w:r>
        <w:r w:rsidRPr="002216B4">
          <w:rPr>
            <w:rStyle w:val="Hyperlink"/>
            <w:noProof/>
          </w:rPr>
          <w:t>Precondition</w:t>
        </w:r>
        <w:r>
          <w:rPr>
            <w:noProof/>
            <w:webHidden/>
          </w:rPr>
          <w:tab/>
        </w:r>
        <w:r>
          <w:rPr>
            <w:noProof/>
            <w:webHidden/>
          </w:rPr>
          <w:fldChar w:fldCharType="begin"/>
        </w:r>
        <w:r>
          <w:rPr>
            <w:noProof/>
            <w:webHidden/>
          </w:rPr>
          <w:instrText xml:space="preserve"> PAGEREF _Toc400393309 \h </w:instrText>
        </w:r>
        <w:r>
          <w:rPr>
            <w:noProof/>
            <w:webHidden/>
          </w:rPr>
        </w:r>
      </w:ins>
      <w:r>
        <w:rPr>
          <w:noProof/>
          <w:webHidden/>
        </w:rPr>
        <w:fldChar w:fldCharType="separate"/>
      </w:r>
      <w:ins w:id="26" w:author="Amy Byers" w:date="2014-10-06T21:12:00Z">
        <w:r>
          <w:rPr>
            <w:noProof/>
            <w:webHidden/>
          </w:rPr>
          <w:t>4</w:t>
        </w:r>
        <w:r>
          <w:rPr>
            <w:noProof/>
            <w:webHidden/>
          </w:rPr>
          <w:fldChar w:fldCharType="end"/>
        </w:r>
        <w:r w:rsidRPr="002216B4">
          <w:rPr>
            <w:rStyle w:val="Hyperlink"/>
            <w:noProof/>
          </w:rPr>
          <w:fldChar w:fldCharType="end"/>
        </w:r>
      </w:ins>
    </w:p>
    <w:p w:rsidR="00B22FA4" w:rsidRDefault="00B22FA4">
      <w:pPr>
        <w:pStyle w:val="TOC2"/>
        <w:rPr>
          <w:ins w:id="27" w:author="Amy Byers" w:date="2014-10-06T21:12:00Z"/>
          <w:rFonts w:asciiTheme="minorHAnsi" w:eastAsiaTheme="minorEastAsia" w:hAnsiTheme="minorHAnsi" w:cstheme="minorBidi"/>
          <w:noProof/>
          <w:sz w:val="22"/>
          <w:szCs w:val="22"/>
        </w:rPr>
      </w:pPr>
      <w:ins w:id="28"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"_Toc400393310"</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2.3</w:t>
        </w:r>
        <w:r>
          <w:rPr>
            <w:rFonts w:asciiTheme="minorHAnsi" w:eastAsiaTheme="minorEastAsia" w:hAnsiTheme="minorHAnsi" w:cstheme="minorBidi"/>
            <w:noProof/>
            <w:sz w:val="22"/>
            <w:szCs w:val="22"/>
          </w:rPr>
          <w:tab/>
        </w:r>
        <w:r w:rsidRPr="002216B4">
          <w:rPr>
            <w:rStyle w:val="Hyperlink"/>
            <w:noProof/>
          </w:rPr>
          <w:t>Main Flow</w:t>
        </w:r>
        <w:r>
          <w:rPr>
            <w:noProof/>
            <w:webHidden/>
          </w:rPr>
          <w:tab/>
        </w:r>
        <w:r>
          <w:rPr>
            <w:noProof/>
            <w:webHidden/>
          </w:rPr>
          <w:fldChar w:fldCharType="begin"/>
        </w:r>
        <w:r>
          <w:rPr>
            <w:noProof/>
            <w:webHidden/>
          </w:rPr>
          <w:instrText xml:space="preserve"> PAGEREF _Toc400393310 \h </w:instrText>
        </w:r>
        <w:r>
          <w:rPr>
            <w:noProof/>
            <w:webHidden/>
          </w:rPr>
        </w:r>
      </w:ins>
      <w:r>
        <w:rPr>
          <w:noProof/>
          <w:webHidden/>
        </w:rPr>
        <w:fldChar w:fldCharType="separate"/>
      </w:r>
      <w:ins w:id="29" w:author="Amy Byers" w:date="2014-10-06T21:12:00Z">
        <w:r>
          <w:rPr>
            <w:noProof/>
            <w:webHidden/>
          </w:rPr>
          <w:t>4</w:t>
        </w:r>
        <w:r>
          <w:rPr>
            <w:noProof/>
            <w:webHidden/>
          </w:rPr>
          <w:fldChar w:fldCharType="end"/>
        </w:r>
        <w:r w:rsidRPr="002216B4">
          <w:rPr>
            <w:rStyle w:val="Hyperlink"/>
            <w:noProof/>
          </w:rPr>
          <w:fldChar w:fldCharType="end"/>
        </w:r>
      </w:ins>
    </w:p>
    <w:p w:rsidR="00B22FA4" w:rsidRDefault="00B22FA4">
      <w:pPr>
        <w:pStyle w:val="TOC2"/>
        <w:rPr>
          <w:ins w:id="30" w:author="Amy Byers" w:date="2014-10-06T21:12:00Z"/>
          <w:rFonts w:asciiTheme="minorHAnsi" w:eastAsiaTheme="minorEastAsia" w:hAnsiTheme="minorHAnsi" w:cstheme="minorBidi"/>
          <w:noProof/>
          <w:sz w:val="22"/>
          <w:szCs w:val="22"/>
        </w:rPr>
      </w:pPr>
      <w:ins w:id="31"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"_Toc400393311"</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2.4</w:t>
        </w:r>
        <w:r>
          <w:rPr>
            <w:rFonts w:asciiTheme="minorHAnsi" w:eastAsiaTheme="minorEastAsia" w:hAnsiTheme="minorHAnsi" w:cstheme="minorBidi"/>
            <w:noProof/>
            <w:sz w:val="22"/>
            <w:szCs w:val="22"/>
          </w:rPr>
          <w:tab/>
        </w:r>
        <w:r w:rsidRPr="002216B4">
          <w:rPr>
            <w:rStyle w:val="Hyperlink"/>
            <w:noProof/>
          </w:rPr>
          <w:t>Alternate Flows</w:t>
        </w:r>
        <w:r>
          <w:rPr>
            <w:noProof/>
            <w:webHidden/>
          </w:rPr>
          <w:tab/>
        </w:r>
        <w:r>
          <w:rPr>
            <w:noProof/>
            <w:webHidden/>
          </w:rPr>
          <w:fldChar w:fldCharType="begin"/>
        </w:r>
        <w:r>
          <w:rPr>
            <w:noProof/>
            <w:webHidden/>
          </w:rPr>
          <w:instrText xml:space="preserve"> PAGEREF _Toc400393311 \h </w:instrText>
        </w:r>
        <w:r>
          <w:rPr>
            <w:noProof/>
            <w:webHidden/>
          </w:rPr>
        </w:r>
      </w:ins>
      <w:r>
        <w:rPr>
          <w:noProof/>
          <w:webHidden/>
        </w:rPr>
        <w:fldChar w:fldCharType="separate"/>
      </w:r>
      <w:ins w:id="32" w:author="Amy Byers" w:date="2014-10-06T21:12:00Z">
        <w:r>
          <w:rPr>
            <w:noProof/>
            <w:webHidden/>
          </w:rPr>
          <w:t>5</w:t>
        </w:r>
        <w:r>
          <w:rPr>
            <w:noProof/>
            <w:webHidden/>
          </w:rPr>
          <w:fldChar w:fldCharType="end"/>
        </w:r>
        <w:r w:rsidRPr="002216B4">
          <w:rPr>
            <w:rStyle w:val="Hyperlink"/>
            <w:noProof/>
          </w:rPr>
          <w:fldChar w:fldCharType="end"/>
        </w:r>
      </w:ins>
    </w:p>
    <w:p w:rsidR="00B22FA4" w:rsidRDefault="00B22FA4">
      <w:pPr>
        <w:pStyle w:val="TOC2"/>
        <w:rPr>
          <w:ins w:id="33" w:author="Amy Byers" w:date="2014-10-06T21:12:00Z"/>
          <w:rFonts w:asciiTheme="minorHAnsi" w:eastAsiaTheme="minorEastAsia" w:hAnsiTheme="minorHAnsi" w:cstheme="minorBidi"/>
          <w:noProof/>
          <w:sz w:val="22"/>
          <w:szCs w:val="22"/>
        </w:rPr>
      </w:pPr>
      <w:ins w:id="34"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"_Toc400393312"</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2.5</w:t>
        </w:r>
        <w:r>
          <w:rPr>
            <w:rFonts w:asciiTheme="minorHAnsi" w:eastAsiaTheme="minorEastAsia" w:hAnsiTheme="minorHAnsi" w:cstheme="minorBidi"/>
            <w:noProof/>
            <w:sz w:val="22"/>
            <w:szCs w:val="22"/>
          </w:rPr>
          <w:tab/>
        </w:r>
        <w:r w:rsidRPr="002216B4">
          <w:rPr>
            <w:rStyle w:val="Hyperlink"/>
            <w:noProof/>
          </w:rPr>
          <w:t>Post Condition</w:t>
        </w:r>
        <w:r>
          <w:rPr>
            <w:noProof/>
            <w:webHidden/>
          </w:rPr>
          <w:tab/>
        </w:r>
        <w:r>
          <w:rPr>
            <w:noProof/>
            <w:webHidden/>
          </w:rPr>
          <w:fldChar w:fldCharType="begin"/>
        </w:r>
        <w:r>
          <w:rPr>
            <w:noProof/>
            <w:webHidden/>
          </w:rPr>
          <w:instrText xml:space="preserve"> PAGEREF _Toc400393312 \h </w:instrText>
        </w:r>
        <w:r>
          <w:rPr>
            <w:noProof/>
            <w:webHidden/>
          </w:rPr>
        </w:r>
      </w:ins>
      <w:r>
        <w:rPr>
          <w:noProof/>
          <w:webHidden/>
        </w:rPr>
        <w:fldChar w:fldCharType="separate"/>
      </w:r>
      <w:ins w:id="35" w:author="Amy Byers" w:date="2014-10-06T21:12:00Z">
        <w:r>
          <w:rPr>
            <w:noProof/>
            <w:webHidden/>
          </w:rPr>
          <w:t>5</w:t>
        </w:r>
        <w:r>
          <w:rPr>
            <w:noProof/>
            <w:webHidden/>
          </w:rPr>
          <w:fldChar w:fldCharType="end"/>
        </w:r>
        <w:r w:rsidRPr="002216B4">
          <w:rPr>
            <w:rStyle w:val="Hyperlink"/>
            <w:noProof/>
          </w:rPr>
          <w:fldChar w:fldCharType="end"/>
        </w:r>
      </w:ins>
    </w:p>
    <w:p w:rsidR="00B22FA4" w:rsidRDefault="00B22FA4">
      <w:pPr>
        <w:pStyle w:val="TOC2"/>
        <w:rPr>
          <w:ins w:id="36" w:author="Amy Byers" w:date="2014-10-06T21:12:00Z"/>
          <w:rFonts w:asciiTheme="minorHAnsi" w:eastAsiaTheme="minorEastAsia" w:hAnsiTheme="minorHAnsi" w:cstheme="minorBidi"/>
          <w:noProof/>
          <w:sz w:val="22"/>
          <w:szCs w:val="22"/>
        </w:rPr>
      </w:pPr>
      <w:ins w:id="37"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"_Toc400393313"</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2.6</w:t>
        </w:r>
        <w:r>
          <w:rPr>
            <w:rFonts w:asciiTheme="minorHAnsi" w:eastAsiaTheme="minorEastAsia" w:hAnsiTheme="minorHAnsi" w:cstheme="minorBidi"/>
            <w:noProof/>
            <w:sz w:val="22"/>
            <w:szCs w:val="22"/>
          </w:rPr>
          <w:tab/>
        </w:r>
        <w:r w:rsidRPr="002216B4">
          <w:rPr>
            <w:rStyle w:val="Hyperlink"/>
            <w:noProof/>
          </w:rPr>
          <w:t>Special Requirements</w:t>
        </w:r>
        <w:r>
          <w:rPr>
            <w:noProof/>
            <w:webHidden/>
          </w:rPr>
          <w:tab/>
        </w:r>
        <w:r>
          <w:rPr>
            <w:noProof/>
            <w:webHidden/>
          </w:rPr>
          <w:fldChar w:fldCharType="begin"/>
        </w:r>
        <w:r>
          <w:rPr>
            <w:noProof/>
            <w:webHidden/>
          </w:rPr>
          <w:instrText xml:space="preserve"> PAGEREF _Toc400393313 \h </w:instrText>
        </w:r>
        <w:r>
          <w:rPr>
            <w:noProof/>
            <w:webHidden/>
          </w:rPr>
        </w:r>
      </w:ins>
      <w:r>
        <w:rPr>
          <w:noProof/>
          <w:webHidden/>
        </w:rPr>
        <w:fldChar w:fldCharType="separate"/>
      </w:r>
      <w:ins w:id="38" w:author="Amy Byers" w:date="2014-10-06T21:12:00Z">
        <w:r>
          <w:rPr>
            <w:noProof/>
            <w:webHidden/>
          </w:rPr>
          <w:t>5</w:t>
        </w:r>
        <w:r>
          <w:rPr>
            <w:noProof/>
            <w:webHidden/>
          </w:rPr>
          <w:fldChar w:fldCharType="end"/>
        </w:r>
        <w:r w:rsidRPr="002216B4">
          <w:rPr>
            <w:rStyle w:val="Hyperlink"/>
            <w:noProof/>
          </w:rPr>
          <w:fldChar w:fldCharType="end"/>
        </w:r>
      </w:ins>
    </w:p>
    <w:p w:rsidR="00B22FA4" w:rsidRDefault="00B22FA4">
      <w:pPr>
        <w:pStyle w:val="TOC1"/>
        <w:rPr>
          <w:ins w:id="39" w:author="Amy Byers" w:date="2014-10-06T21:12:00Z"/>
          <w:rFonts w:asciiTheme="minorHAnsi" w:eastAsiaTheme="minorEastAsia" w:hAnsiTheme="minorHAnsi" w:cstheme="minorBidi"/>
          <w:noProof/>
          <w:sz w:val="22"/>
          <w:szCs w:val="22"/>
        </w:rPr>
      </w:pPr>
      <w:ins w:id="40"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"_Toc400393314"</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i/>
            <w:noProof/>
          </w:rPr>
          <w:t>3.</w:t>
        </w:r>
        <w:r>
          <w:rPr>
            <w:rFonts w:asciiTheme="minorHAnsi" w:eastAsiaTheme="minorEastAsia" w:hAnsiTheme="minorHAnsi" w:cstheme="minorBidi"/>
            <w:noProof/>
            <w:sz w:val="22"/>
            <w:szCs w:val="22"/>
          </w:rPr>
          <w:tab/>
        </w:r>
        <w:r w:rsidRPr="002216B4">
          <w:rPr>
            <w:rStyle w:val="Hyperlink"/>
            <w:i/>
            <w:noProof/>
          </w:rPr>
          <w:t>Supplemental Specifications</w:t>
        </w:r>
        <w:r>
          <w:rPr>
            <w:noProof/>
            <w:webHidden/>
          </w:rPr>
          <w:tab/>
        </w:r>
        <w:r>
          <w:rPr>
            <w:noProof/>
            <w:webHidden/>
          </w:rPr>
          <w:fldChar w:fldCharType="begin"/>
        </w:r>
        <w:r>
          <w:rPr>
            <w:noProof/>
            <w:webHidden/>
          </w:rPr>
          <w:instrText xml:space="preserve"> PAGEREF _Toc400393314 \h </w:instrText>
        </w:r>
        <w:r>
          <w:rPr>
            <w:noProof/>
            <w:webHidden/>
          </w:rPr>
        </w:r>
      </w:ins>
      <w:r>
        <w:rPr>
          <w:noProof/>
          <w:webHidden/>
        </w:rPr>
        <w:fldChar w:fldCharType="separate"/>
      </w:r>
      <w:ins w:id="41" w:author="Amy Byers" w:date="2014-10-06T21:12:00Z">
        <w:r>
          <w:rPr>
            <w:noProof/>
            <w:webHidden/>
          </w:rPr>
          <w:t>7</w:t>
        </w:r>
        <w:r>
          <w:rPr>
            <w:noProof/>
            <w:webHidden/>
          </w:rPr>
          <w:fldChar w:fldCharType="end"/>
        </w:r>
        <w:r w:rsidRPr="002216B4">
          <w:rPr>
            <w:rStyle w:val="Hyperlink"/>
            <w:noProof/>
          </w:rPr>
          <w:fldChar w:fldCharType="end"/>
        </w:r>
      </w:ins>
    </w:p>
    <w:p w:rsidR="00B22FA4" w:rsidRDefault="00B22FA4">
      <w:pPr>
        <w:pStyle w:val="TOC2"/>
        <w:rPr>
          <w:ins w:id="42" w:author="Amy Byers" w:date="2014-10-06T21:12:00Z"/>
          <w:rFonts w:asciiTheme="minorHAnsi" w:eastAsiaTheme="minorEastAsia" w:hAnsiTheme="minorHAnsi" w:cstheme="minorBidi"/>
          <w:noProof/>
          <w:sz w:val="22"/>
          <w:szCs w:val="22"/>
        </w:rPr>
      </w:pPr>
      <w:ins w:id="43"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"_Toc400393315"</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3.1</w:t>
        </w:r>
        <w:r>
          <w:rPr>
            <w:rFonts w:asciiTheme="minorHAnsi" w:eastAsiaTheme="minorEastAsia" w:hAnsiTheme="minorHAnsi" w:cstheme="minorBidi"/>
            <w:noProof/>
            <w:sz w:val="22"/>
            <w:szCs w:val="22"/>
          </w:rPr>
          <w:tab/>
        </w:r>
        <w:r w:rsidRPr="002216B4">
          <w:rPr>
            <w:rStyle w:val="Hyperlink"/>
            <w:noProof/>
          </w:rPr>
          <w:t>Credit/Debit/EMV Feature</w:t>
        </w:r>
        <w:r>
          <w:rPr>
            <w:noProof/>
            <w:webHidden/>
          </w:rPr>
          <w:tab/>
        </w:r>
        <w:r>
          <w:rPr>
            <w:noProof/>
            <w:webHidden/>
          </w:rPr>
          <w:fldChar w:fldCharType="begin"/>
        </w:r>
        <w:r>
          <w:rPr>
            <w:noProof/>
            <w:webHidden/>
          </w:rPr>
          <w:instrText xml:space="preserve"> PAGEREF _Toc400393315 \h </w:instrText>
        </w:r>
        <w:r>
          <w:rPr>
            <w:noProof/>
            <w:webHidden/>
          </w:rPr>
        </w:r>
      </w:ins>
      <w:r>
        <w:rPr>
          <w:noProof/>
          <w:webHidden/>
        </w:rPr>
        <w:fldChar w:fldCharType="separate"/>
      </w:r>
      <w:ins w:id="44" w:author="Amy Byers" w:date="2014-10-06T21:12:00Z">
        <w:r>
          <w:rPr>
            <w:noProof/>
            <w:webHidden/>
          </w:rPr>
          <w:t>7</w:t>
        </w:r>
        <w:r>
          <w:rPr>
            <w:noProof/>
            <w:webHidden/>
          </w:rPr>
          <w:fldChar w:fldCharType="end"/>
        </w:r>
        <w:r w:rsidRPr="002216B4">
          <w:rPr>
            <w:rStyle w:val="Hyperlink"/>
            <w:noProof/>
          </w:rPr>
          <w:fldChar w:fldCharType="end"/>
        </w:r>
      </w:ins>
    </w:p>
    <w:p w:rsidR="00B22FA4" w:rsidRDefault="00B22FA4">
      <w:pPr>
        <w:pStyle w:val="TOC2"/>
        <w:rPr>
          <w:ins w:id="45" w:author="Amy Byers" w:date="2014-10-06T21:12:00Z"/>
          <w:rFonts w:asciiTheme="minorHAnsi" w:eastAsiaTheme="minorEastAsia" w:hAnsiTheme="minorHAnsi" w:cstheme="minorBidi"/>
          <w:noProof/>
          <w:sz w:val="22"/>
          <w:szCs w:val="22"/>
        </w:rPr>
      </w:pPr>
      <w:ins w:id="46"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"_Toc400393316"</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3.2</w:t>
        </w:r>
        <w:r>
          <w:rPr>
            <w:rFonts w:asciiTheme="minorHAnsi" w:eastAsiaTheme="minorEastAsia" w:hAnsiTheme="minorHAnsi" w:cstheme="minorBidi"/>
            <w:noProof/>
            <w:sz w:val="22"/>
            <w:szCs w:val="22"/>
          </w:rPr>
          <w:tab/>
        </w:r>
        <w:r w:rsidRPr="002216B4">
          <w:rPr>
            <w:rStyle w:val="Hyperlink"/>
            <w:noProof/>
          </w:rPr>
          <w:t>Electronic Journal</w:t>
        </w:r>
        <w:r>
          <w:rPr>
            <w:noProof/>
            <w:webHidden/>
          </w:rPr>
          <w:tab/>
        </w:r>
        <w:r>
          <w:rPr>
            <w:noProof/>
            <w:webHidden/>
          </w:rPr>
          <w:fldChar w:fldCharType="begin"/>
        </w:r>
        <w:r>
          <w:rPr>
            <w:noProof/>
            <w:webHidden/>
          </w:rPr>
          <w:instrText xml:space="preserve"> PAGEREF _Toc400393316 \h </w:instrText>
        </w:r>
        <w:r>
          <w:rPr>
            <w:noProof/>
            <w:webHidden/>
          </w:rPr>
        </w:r>
      </w:ins>
      <w:r>
        <w:rPr>
          <w:noProof/>
          <w:webHidden/>
        </w:rPr>
        <w:fldChar w:fldCharType="separate"/>
      </w:r>
      <w:ins w:id="47" w:author="Amy Byers" w:date="2014-10-06T21:12:00Z">
        <w:r>
          <w:rPr>
            <w:noProof/>
            <w:webHidden/>
          </w:rPr>
          <w:t>7</w:t>
        </w:r>
        <w:r>
          <w:rPr>
            <w:noProof/>
            <w:webHidden/>
          </w:rPr>
          <w:fldChar w:fldCharType="end"/>
        </w:r>
        <w:r w:rsidRPr="002216B4">
          <w:rPr>
            <w:rStyle w:val="Hyperlink"/>
            <w:noProof/>
          </w:rPr>
          <w:fldChar w:fldCharType="end"/>
        </w:r>
      </w:ins>
    </w:p>
    <w:p w:rsidR="00B22FA4" w:rsidRDefault="00B22FA4">
      <w:pPr>
        <w:pStyle w:val="TOC2"/>
        <w:rPr>
          <w:ins w:id="48" w:author="Amy Byers" w:date="2014-10-06T21:12:00Z"/>
          <w:rFonts w:asciiTheme="minorHAnsi" w:eastAsiaTheme="minorEastAsia" w:hAnsiTheme="minorHAnsi" w:cstheme="minorBidi"/>
          <w:noProof/>
          <w:sz w:val="22"/>
          <w:szCs w:val="22"/>
        </w:rPr>
      </w:pPr>
      <w:ins w:id="49"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"_Toc400393317"</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3.3</w:t>
        </w:r>
        <w:r>
          <w:rPr>
            <w:rFonts w:asciiTheme="minorHAnsi" w:eastAsiaTheme="minorEastAsia" w:hAnsiTheme="minorHAnsi" w:cstheme="minorBidi"/>
            <w:noProof/>
            <w:sz w:val="22"/>
            <w:szCs w:val="22"/>
          </w:rPr>
          <w:tab/>
        </w:r>
        <w:r w:rsidRPr="002216B4">
          <w:rPr>
            <w:rStyle w:val="Hyperlink"/>
            <w:noProof/>
          </w:rPr>
          <w:t>Gift Card Feature</w:t>
        </w:r>
        <w:r>
          <w:rPr>
            <w:noProof/>
            <w:webHidden/>
          </w:rPr>
          <w:tab/>
        </w:r>
        <w:r>
          <w:rPr>
            <w:noProof/>
            <w:webHidden/>
          </w:rPr>
          <w:fldChar w:fldCharType="begin"/>
        </w:r>
        <w:r>
          <w:rPr>
            <w:noProof/>
            <w:webHidden/>
          </w:rPr>
          <w:instrText xml:space="preserve"> PAGEREF _Toc400393317 \h </w:instrText>
        </w:r>
        <w:r>
          <w:rPr>
            <w:noProof/>
            <w:webHidden/>
          </w:rPr>
        </w:r>
      </w:ins>
      <w:r>
        <w:rPr>
          <w:noProof/>
          <w:webHidden/>
        </w:rPr>
        <w:fldChar w:fldCharType="separate"/>
      </w:r>
      <w:ins w:id="50" w:author="Amy Byers" w:date="2014-10-06T21:12:00Z">
        <w:r>
          <w:rPr>
            <w:noProof/>
            <w:webHidden/>
          </w:rPr>
          <w:t>7</w:t>
        </w:r>
        <w:r>
          <w:rPr>
            <w:noProof/>
            <w:webHidden/>
          </w:rPr>
          <w:fldChar w:fldCharType="end"/>
        </w:r>
        <w:r w:rsidRPr="002216B4">
          <w:rPr>
            <w:rStyle w:val="Hyperlink"/>
            <w:noProof/>
          </w:rPr>
          <w:fldChar w:fldCharType="end"/>
        </w:r>
      </w:ins>
    </w:p>
    <w:p w:rsidR="00B22FA4" w:rsidRDefault="00B22FA4">
      <w:pPr>
        <w:pStyle w:val="TOC2"/>
        <w:rPr>
          <w:ins w:id="51" w:author="Amy Byers" w:date="2014-10-06T21:12:00Z"/>
          <w:rFonts w:asciiTheme="minorHAnsi" w:eastAsiaTheme="minorEastAsia" w:hAnsiTheme="minorHAnsi" w:cstheme="minorBidi"/>
          <w:noProof/>
          <w:sz w:val="22"/>
          <w:szCs w:val="22"/>
        </w:rPr>
      </w:pPr>
      <w:ins w:id="52"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"_Toc400393318"</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3.4</w:t>
        </w:r>
        <w:r>
          <w:rPr>
            <w:rFonts w:asciiTheme="minorHAnsi" w:eastAsiaTheme="minorEastAsia" w:hAnsiTheme="minorHAnsi" w:cstheme="minorBidi"/>
            <w:noProof/>
            <w:sz w:val="22"/>
            <w:szCs w:val="22"/>
          </w:rPr>
          <w:tab/>
        </w:r>
        <w:r w:rsidRPr="002216B4">
          <w:rPr>
            <w:rStyle w:val="Hyperlink"/>
            <w:noProof/>
          </w:rPr>
          <w:t>House Account Feature</w:t>
        </w:r>
        <w:r>
          <w:rPr>
            <w:noProof/>
            <w:webHidden/>
          </w:rPr>
          <w:tab/>
        </w:r>
        <w:r>
          <w:rPr>
            <w:noProof/>
            <w:webHidden/>
          </w:rPr>
          <w:fldChar w:fldCharType="begin"/>
        </w:r>
        <w:r>
          <w:rPr>
            <w:noProof/>
            <w:webHidden/>
          </w:rPr>
          <w:instrText xml:space="preserve"> PAGEREF _Toc400393318 \h </w:instrText>
        </w:r>
        <w:r>
          <w:rPr>
            <w:noProof/>
            <w:webHidden/>
          </w:rPr>
        </w:r>
      </w:ins>
      <w:r>
        <w:rPr>
          <w:noProof/>
          <w:webHidden/>
        </w:rPr>
        <w:fldChar w:fldCharType="separate"/>
      </w:r>
      <w:ins w:id="53" w:author="Amy Byers" w:date="2014-10-06T21:12:00Z">
        <w:r>
          <w:rPr>
            <w:noProof/>
            <w:webHidden/>
          </w:rPr>
          <w:t>7</w:t>
        </w:r>
        <w:r>
          <w:rPr>
            <w:noProof/>
            <w:webHidden/>
          </w:rPr>
          <w:fldChar w:fldCharType="end"/>
        </w:r>
        <w:r w:rsidRPr="002216B4">
          <w:rPr>
            <w:rStyle w:val="Hyperlink"/>
            <w:noProof/>
          </w:rPr>
          <w:fldChar w:fldCharType="end"/>
        </w:r>
      </w:ins>
    </w:p>
    <w:p w:rsidR="00B22FA4" w:rsidRDefault="00B22FA4">
      <w:pPr>
        <w:pStyle w:val="TOC2"/>
        <w:rPr>
          <w:ins w:id="54" w:author="Amy Byers" w:date="2014-10-06T21:12:00Z"/>
          <w:rFonts w:asciiTheme="minorHAnsi" w:eastAsiaTheme="minorEastAsia" w:hAnsiTheme="minorHAnsi" w:cstheme="minorBidi"/>
          <w:noProof/>
          <w:sz w:val="22"/>
          <w:szCs w:val="22"/>
        </w:rPr>
      </w:pPr>
      <w:ins w:id="55"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"_Toc400393319"</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3.5</w:t>
        </w:r>
        <w:r>
          <w:rPr>
            <w:rFonts w:asciiTheme="minorHAnsi" w:eastAsiaTheme="minorEastAsia" w:hAnsiTheme="minorHAnsi" w:cstheme="minorBidi"/>
            <w:noProof/>
            <w:sz w:val="22"/>
            <w:szCs w:val="22"/>
          </w:rPr>
          <w:tab/>
        </w:r>
        <w:r w:rsidRPr="002216B4">
          <w:rPr>
            <w:rStyle w:val="Hyperlink"/>
            <w:noProof/>
          </w:rPr>
          <w:t>Layaway/Pre-Order Feature</w:t>
        </w:r>
        <w:r>
          <w:rPr>
            <w:noProof/>
            <w:webHidden/>
          </w:rPr>
          <w:tab/>
        </w:r>
        <w:r>
          <w:rPr>
            <w:noProof/>
            <w:webHidden/>
          </w:rPr>
          <w:fldChar w:fldCharType="begin"/>
        </w:r>
        <w:r>
          <w:rPr>
            <w:noProof/>
            <w:webHidden/>
          </w:rPr>
          <w:instrText xml:space="preserve"> PAGEREF _Toc400393319 \h </w:instrText>
        </w:r>
        <w:r>
          <w:rPr>
            <w:noProof/>
            <w:webHidden/>
          </w:rPr>
        </w:r>
      </w:ins>
      <w:r>
        <w:rPr>
          <w:noProof/>
          <w:webHidden/>
        </w:rPr>
        <w:fldChar w:fldCharType="separate"/>
      </w:r>
      <w:ins w:id="56" w:author="Amy Byers" w:date="2014-10-06T21:12:00Z">
        <w:r>
          <w:rPr>
            <w:noProof/>
            <w:webHidden/>
          </w:rPr>
          <w:t>7</w:t>
        </w:r>
        <w:r>
          <w:rPr>
            <w:noProof/>
            <w:webHidden/>
          </w:rPr>
          <w:fldChar w:fldCharType="end"/>
        </w:r>
        <w:r w:rsidRPr="002216B4">
          <w:rPr>
            <w:rStyle w:val="Hyperlink"/>
            <w:noProof/>
          </w:rPr>
          <w:fldChar w:fldCharType="end"/>
        </w:r>
      </w:ins>
    </w:p>
    <w:p w:rsidR="00B22FA4" w:rsidRDefault="00B22FA4">
      <w:pPr>
        <w:pStyle w:val="TOC2"/>
        <w:rPr>
          <w:ins w:id="57" w:author="Amy Byers" w:date="2014-10-06T21:12:00Z"/>
          <w:rFonts w:asciiTheme="minorHAnsi" w:eastAsiaTheme="minorEastAsia" w:hAnsiTheme="minorHAnsi" w:cstheme="minorBidi"/>
          <w:noProof/>
          <w:sz w:val="22"/>
          <w:szCs w:val="22"/>
        </w:rPr>
      </w:pPr>
      <w:ins w:id="58"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"_Toc400393320"</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3.6</w:t>
        </w:r>
        <w:r>
          <w:rPr>
            <w:rFonts w:asciiTheme="minorHAnsi" w:eastAsiaTheme="minorEastAsia" w:hAnsiTheme="minorHAnsi" w:cstheme="minorBidi"/>
            <w:noProof/>
            <w:sz w:val="22"/>
            <w:szCs w:val="22"/>
          </w:rPr>
          <w:tab/>
        </w:r>
        <w:r w:rsidRPr="002216B4">
          <w:rPr>
            <w:rStyle w:val="Hyperlink"/>
            <w:noProof/>
          </w:rPr>
          <w:t>Manager Override</w:t>
        </w:r>
        <w:r>
          <w:rPr>
            <w:noProof/>
            <w:webHidden/>
          </w:rPr>
          <w:tab/>
        </w:r>
        <w:r>
          <w:rPr>
            <w:noProof/>
            <w:webHidden/>
          </w:rPr>
          <w:fldChar w:fldCharType="begin"/>
        </w:r>
        <w:r>
          <w:rPr>
            <w:noProof/>
            <w:webHidden/>
          </w:rPr>
          <w:instrText xml:space="preserve"> PAGEREF _Toc400393320 \h </w:instrText>
        </w:r>
        <w:r>
          <w:rPr>
            <w:noProof/>
            <w:webHidden/>
          </w:rPr>
        </w:r>
      </w:ins>
      <w:r>
        <w:rPr>
          <w:noProof/>
          <w:webHidden/>
        </w:rPr>
        <w:fldChar w:fldCharType="separate"/>
      </w:r>
      <w:ins w:id="59" w:author="Amy Byers" w:date="2014-10-06T21:12:00Z">
        <w:r>
          <w:rPr>
            <w:noProof/>
            <w:webHidden/>
          </w:rPr>
          <w:t>7</w:t>
        </w:r>
        <w:r>
          <w:rPr>
            <w:noProof/>
            <w:webHidden/>
          </w:rPr>
          <w:fldChar w:fldCharType="end"/>
        </w:r>
        <w:r w:rsidRPr="002216B4">
          <w:rPr>
            <w:rStyle w:val="Hyperlink"/>
            <w:noProof/>
          </w:rPr>
          <w:fldChar w:fldCharType="end"/>
        </w:r>
      </w:ins>
    </w:p>
    <w:p w:rsidR="00B22FA4" w:rsidRDefault="00B22FA4">
      <w:pPr>
        <w:pStyle w:val="TOC2"/>
        <w:rPr>
          <w:ins w:id="60" w:author="Amy Byers" w:date="2014-10-06T21:12:00Z"/>
          <w:rFonts w:asciiTheme="minorHAnsi" w:eastAsiaTheme="minorEastAsia" w:hAnsiTheme="minorHAnsi" w:cstheme="minorBidi"/>
          <w:noProof/>
          <w:sz w:val="22"/>
          <w:szCs w:val="22"/>
        </w:rPr>
      </w:pPr>
      <w:ins w:id="61"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"_Toc400393321"</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3.7</w:t>
        </w:r>
        <w:r>
          <w:rPr>
            <w:rFonts w:asciiTheme="minorHAnsi" w:eastAsiaTheme="minorEastAsia" w:hAnsiTheme="minorHAnsi" w:cstheme="minorBidi"/>
            <w:noProof/>
            <w:sz w:val="22"/>
            <w:szCs w:val="22"/>
          </w:rPr>
          <w:tab/>
        </w:r>
        <w:r w:rsidRPr="002216B4">
          <w:rPr>
            <w:rStyle w:val="Hyperlink"/>
            <w:noProof/>
          </w:rPr>
          <w:t>POSLog</w:t>
        </w:r>
        <w:r>
          <w:rPr>
            <w:noProof/>
            <w:webHidden/>
          </w:rPr>
          <w:tab/>
        </w:r>
        <w:r>
          <w:rPr>
            <w:noProof/>
            <w:webHidden/>
          </w:rPr>
          <w:fldChar w:fldCharType="begin"/>
        </w:r>
        <w:r>
          <w:rPr>
            <w:noProof/>
            <w:webHidden/>
          </w:rPr>
          <w:instrText xml:space="preserve"> PAGEREF _Toc400393321 \h </w:instrText>
        </w:r>
        <w:r>
          <w:rPr>
            <w:noProof/>
            <w:webHidden/>
          </w:rPr>
        </w:r>
      </w:ins>
      <w:r>
        <w:rPr>
          <w:noProof/>
          <w:webHidden/>
        </w:rPr>
        <w:fldChar w:fldCharType="separate"/>
      </w:r>
      <w:ins w:id="62" w:author="Amy Byers" w:date="2014-10-06T21:12:00Z">
        <w:r>
          <w:rPr>
            <w:noProof/>
            <w:webHidden/>
          </w:rPr>
          <w:t>7</w:t>
        </w:r>
        <w:r>
          <w:rPr>
            <w:noProof/>
            <w:webHidden/>
          </w:rPr>
          <w:fldChar w:fldCharType="end"/>
        </w:r>
        <w:r w:rsidRPr="002216B4">
          <w:rPr>
            <w:rStyle w:val="Hyperlink"/>
            <w:noProof/>
          </w:rPr>
          <w:fldChar w:fldCharType="end"/>
        </w:r>
      </w:ins>
    </w:p>
    <w:p w:rsidR="00B22FA4" w:rsidRDefault="00B22FA4">
      <w:pPr>
        <w:pStyle w:val="TOC2"/>
        <w:rPr>
          <w:ins w:id="63" w:author="Amy Byers" w:date="2014-10-06T21:12:00Z"/>
          <w:rFonts w:asciiTheme="minorHAnsi" w:eastAsiaTheme="minorEastAsia" w:hAnsiTheme="minorHAnsi" w:cstheme="minorBidi"/>
          <w:noProof/>
          <w:sz w:val="22"/>
          <w:szCs w:val="22"/>
        </w:rPr>
      </w:pPr>
      <w:ins w:id="64"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"_Toc400393322"</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3.8</w:t>
        </w:r>
        <w:r>
          <w:rPr>
            <w:rFonts w:asciiTheme="minorHAnsi" w:eastAsiaTheme="minorEastAsia" w:hAnsiTheme="minorHAnsi" w:cstheme="minorBidi"/>
            <w:noProof/>
            <w:sz w:val="22"/>
            <w:szCs w:val="22"/>
          </w:rPr>
          <w:tab/>
        </w:r>
        <w:r w:rsidRPr="002216B4">
          <w:rPr>
            <w:rStyle w:val="Hyperlink"/>
            <w:noProof/>
          </w:rPr>
          <w:t>Printed Receipts</w:t>
        </w:r>
        <w:r>
          <w:rPr>
            <w:noProof/>
            <w:webHidden/>
          </w:rPr>
          <w:tab/>
        </w:r>
        <w:r>
          <w:rPr>
            <w:noProof/>
            <w:webHidden/>
          </w:rPr>
          <w:fldChar w:fldCharType="begin"/>
        </w:r>
        <w:r>
          <w:rPr>
            <w:noProof/>
            <w:webHidden/>
          </w:rPr>
          <w:instrText xml:space="preserve"> PAGEREF _Toc400393322 \h </w:instrText>
        </w:r>
        <w:r>
          <w:rPr>
            <w:noProof/>
            <w:webHidden/>
          </w:rPr>
        </w:r>
      </w:ins>
      <w:r>
        <w:rPr>
          <w:noProof/>
          <w:webHidden/>
        </w:rPr>
        <w:fldChar w:fldCharType="separate"/>
      </w:r>
      <w:ins w:id="65" w:author="Amy Byers" w:date="2014-10-06T21:12:00Z">
        <w:r>
          <w:rPr>
            <w:noProof/>
            <w:webHidden/>
          </w:rPr>
          <w:t>7</w:t>
        </w:r>
        <w:r>
          <w:rPr>
            <w:noProof/>
            <w:webHidden/>
          </w:rPr>
          <w:fldChar w:fldCharType="end"/>
        </w:r>
        <w:r w:rsidRPr="002216B4">
          <w:rPr>
            <w:rStyle w:val="Hyperlink"/>
            <w:noProof/>
          </w:rPr>
          <w:fldChar w:fldCharType="end"/>
        </w:r>
      </w:ins>
    </w:p>
    <w:p w:rsidR="00B22FA4" w:rsidRDefault="00B22FA4">
      <w:pPr>
        <w:pStyle w:val="TOC2"/>
        <w:rPr>
          <w:ins w:id="66" w:author="Amy Byers" w:date="2014-10-06T21:12:00Z"/>
          <w:rFonts w:asciiTheme="minorHAnsi" w:eastAsiaTheme="minorEastAsia" w:hAnsiTheme="minorHAnsi" w:cstheme="minorBidi"/>
          <w:noProof/>
          <w:sz w:val="22"/>
          <w:szCs w:val="22"/>
        </w:rPr>
      </w:pPr>
      <w:ins w:id="67"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"_Toc400393323"</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3.9</w:t>
        </w:r>
        <w:r>
          <w:rPr>
            <w:rFonts w:asciiTheme="minorHAnsi" w:eastAsiaTheme="minorEastAsia" w:hAnsiTheme="minorHAnsi" w:cstheme="minorBidi"/>
            <w:noProof/>
            <w:sz w:val="22"/>
            <w:szCs w:val="22"/>
          </w:rPr>
          <w:tab/>
        </w:r>
        <w:r w:rsidRPr="002216B4">
          <w:rPr>
            <w:rStyle w:val="Hyperlink"/>
            <w:noProof/>
          </w:rPr>
          <w:t>Tender Void Feature</w:t>
        </w:r>
        <w:r>
          <w:rPr>
            <w:noProof/>
            <w:webHidden/>
          </w:rPr>
          <w:tab/>
        </w:r>
        <w:r>
          <w:rPr>
            <w:noProof/>
            <w:webHidden/>
          </w:rPr>
          <w:fldChar w:fldCharType="begin"/>
        </w:r>
        <w:r>
          <w:rPr>
            <w:noProof/>
            <w:webHidden/>
          </w:rPr>
          <w:instrText xml:space="preserve"> PAGEREF _Toc400393323 \h </w:instrText>
        </w:r>
        <w:r>
          <w:rPr>
            <w:noProof/>
            <w:webHidden/>
          </w:rPr>
        </w:r>
      </w:ins>
      <w:r>
        <w:rPr>
          <w:noProof/>
          <w:webHidden/>
        </w:rPr>
        <w:fldChar w:fldCharType="separate"/>
      </w:r>
      <w:ins w:id="68" w:author="Amy Byers" w:date="2014-10-06T21:12:00Z">
        <w:r>
          <w:rPr>
            <w:noProof/>
            <w:webHidden/>
          </w:rPr>
          <w:t>7</w:t>
        </w:r>
        <w:r>
          <w:rPr>
            <w:noProof/>
            <w:webHidden/>
          </w:rPr>
          <w:fldChar w:fldCharType="end"/>
        </w:r>
        <w:r w:rsidRPr="002216B4">
          <w:rPr>
            <w:rStyle w:val="Hyperlink"/>
            <w:noProof/>
          </w:rPr>
          <w:fldChar w:fldCharType="end"/>
        </w:r>
      </w:ins>
    </w:p>
    <w:p w:rsidR="00B22FA4" w:rsidRDefault="00B22FA4">
      <w:pPr>
        <w:pStyle w:val="TOC1"/>
        <w:rPr>
          <w:ins w:id="69" w:author="Amy Byers" w:date="2014-10-06T21:12:00Z"/>
          <w:rFonts w:asciiTheme="minorHAnsi" w:eastAsiaTheme="minorEastAsia" w:hAnsiTheme="minorHAnsi" w:cstheme="minorBidi"/>
          <w:noProof/>
          <w:sz w:val="22"/>
          <w:szCs w:val="22"/>
        </w:rPr>
      </w:pPr>
      <w:ins w:id="70"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"_Toc400393324"</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i/>
            <w:noProof/>
          </w:rPr>
          <w:t>4.</w:t>
        </w:r>
        <w:r>
          <w:rPr>
            <w:rFonts w:asciiTheme="minorHAnsi" w:eastAsiaTheme="minorEastAsia" w:hAnsiTheme="minorHAnsi" w:cstheme="minorBidi"/>
            <w:noProof/>
            <w:sz w:val="22"/>
            <w:szCs w:val="22"/>
          </w:rPr>
          <w:tab/>
        </w:r>
        <w:r w:rsidRPr="002216B4">
          <w:rPr>
            <w:rStyle w:val="Hyperlink"/>
            <w:i/>
            <w:noProof/>
          </w:rPr>
          <w:t>Screen Layouts</w:t>
        </w:r>
        <w:r>
          <w:rPr>
            <w:noProof/>
            <w:webHidden/>
          </w:rPr>
          <w:tab/>
        </w:r>
        <w:r>
          <w:rPr>
            <w:noProof/>
            <w:webHidden/>
          </w:rPr>
          <w:fldChar w:fldCharType="begin"/>
        </w:r>
        <w:r>
          <w:rPr>
            <w:noProof/>
            <w:webHidden/>
          </w:rPr>
          <w:instrText xml:space="preserve"> PAGEREF _Toc400393324 \h </w:instrText>
        </w:r>
        <w:r>
          <w:rPr>
            <w:noProof/>
            <w:webHidden/>
          </w:rPr>
        </w:r>
      </w:ins>
      <w:r>
        <w:rPr>
          <w:noProof/>
          <w:webHidden/>
        </w:rPr>
        <w:fldChar w:fldCharType="separate"/>
      </w:r>
      <w:ins w:id="71" w:author="Amy Byers" w:date="2014-10-06T21:12:00Z">
        <w:r>
          <w:rPr>
            <w:noProof/>
            <w:webHidden/>
          </w:rPr>
          <w:t>8</w:t>
        </w:r>
        <w:r>
          <w:rPr>
            <w:noProof/>
            <w:webHidden/>
          </w:rPr>
          <w:fldChar w:fldCharType="end"/>
        </w:r>
        <w:r w:rsidRPr="002216B4">
          <w:rPr>
            <w:rStyle w:val="Hyperlink"/>
            <w:noProof/>
          </w:rPr>
          <w:fldChar w:fldCharType="end"/>
        </w:r>
      </w:ins>
    </w:p>
    <w:p w:rsidR="00B22FA4" w:rsidRDefault="00B22FA4">
      <w:pPr>
        <w:pStyle w:val="TOC2"/>
        <w:rPr>
          <w:ins w:id="72" w:author="Amy Byers" w:date="2014-10-06T21:12:00Z"/>
          <w:rFonts w:asciiTheme="minorHAnsi" w:eastAsiaTheme="minorEastAsia" w:hAnsiTheme="minorHAnsi" w:cstheme="minorBidi"/>
          <w:noProof/>
          <w:sz w:val="22"/>
          <w:szCs w:val="22"/>
        </w:rPr>
      </w:pPr>
      <w:ins w:id="73"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"_Toc400393325"</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4.1</w:t>
        </w:r>
        <w:r>
          <w:rPr>
            <w:rFonts w:asciiTheme="minorHAnsi" w:eastAsiaTheme="minorEastAsia" w:hAnsiTheme="minorHAnsi" w:cstheme="minorBidi"/>
            <w:noProof/>
            <w:sz w:val="22"/>
            <w:szCs w:val="22"/>
          </w:rPr>
          <w:tab/>
        </w:r>
        <w:r w:rsidRPr="002216B4">
          <w:rPr>
            <w:rStyle w:val="Hyperlink"/>
            <w:noProof/>
          </w:rPr>
          <w:t>Tender Options</w:t>
        </w:r>
        <w:r>
          <w:rPr>
            <w:noProof/>
            <w:webHidden/>
          </w:rPr>
          <w:tab/>
        </w:r>
        <w:r>
          <w:rPr>
            <w:noProof/>
            <w:webHidden/>
          </w:rPr>
          <w:fldChar w:fldCharType="begin"/>
        </w:r>
        <w:r>
          <w:rPr>
            <w:noProof/>
            <w:webHidden/>
          </w:rPr>
          <w:instrText xml:space="preserve"> PAGEREF _Toc400393325 \h </w:instrText>
        </w:r>
        <w:r>
          <w:rPr>
            <w:noProof/>
            <w:webHidden/>
          </w:rPr>
        </w:r>
      </w:ins>
      <w:r>
        <w:rPr>
          <w:noProof/>
          <w:webHidden/>
        </w:rPr>
        <w:fldChar w:fldCharType="separate"/>
      </w:r>
      <w:ins w:id="74" w:author="Amy Byers" w:date="2014-10-06T21:12:00Z">
        <w:r>
          <w:rPr>
            <w:noProof/>
            <w:webHidden/>
          </w:rPr>
          <w:t>8</w:t>
        </w:r>
        <w:r>
          <w:rPr>
            <w:noProof/>
            <w:webHidden/>
          </w:rPr>
          <w:fldChar w:fldCharType="end"/>
        </w:r>
        <w:r w:rsidRPr="002216B4">
          <w:rPr>
            <w:rStyle w:val="Hyperlink"/>
            <w:noProof/>
          </w:rPr>
          <w:fldChar w:fldCharType="end"/>
        </w:r>
      </w:ins>
    </w:p>
    <w:p w:rsidR="00B22FA4" w:rsidRDefault="00B22FA4">
      <w:pPr>
        <w:pStyle w:val="TOC1"/>
        <w:rPr>
          <w:ins w:id="75" w:author="Amy Byers" w:date="2014-10-06T21:12:00Z"/>
          <w:rFonts w:asciiTheme="minorHAnsi" w:eastAsiaTheme="minorEastAsia" w:hAnsiTheme="minorHAnsi" w:cstheme="minorBidi"/>
          <w:noProof/>
          <w:sz w:val="22"/>
          <w:szCs w:val="22"/>
        </w:rPr>
      </w:pPr>
      <w:ins w:id="76"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"_Toc400393326"</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i/>
            <w:iCs/>
            <w:noProof/>
          </w:rPr>
          <w:t>5.</w:t>
        </w:r>
        <w:r>
          <w:rPr>
            <w:rFonts w:asciiTheme="minorHAnsi" w:eastAsiaTheme="minorEastAsia" w:hAnsiTheme="minorHAnsi" w:cstheme="minorBidi"/>
            <w:noProof/>
            <w:sz w:val="22"/>
            <w:szCs w:val="22"/>
          </w:rPr>
          <w:tab/>
        </w:r>
        <w:r w:rsidRPr="002216B4">
          <w:rPr>
            <w:rStyle w:val="Hyperlink"/>
            <w:i/>
            <w:iCs/>
            <w:noProof/>
          </w:rPr>
          <w:t>Business Sign Off</w:t>
        </w:r>
        <w:r>
          <w:rPr>
            <w:noProof/>
            <w:webHidden/>
          </w:rPr>
          <w:tab/>
        </w:r>
        <w:r>
          <w:rPr>
            <w:noProof/>
            <w:webHidden/>
          </w:rPr>
          <w:fldChar w:fldCharType="begin"/>
        </w:r>
        <w:r>
          <w:rPr>
            <w:noProof/>
            <w:webHidden/>
          </w:rPr>
          <w:instrText xml:space="preserve"> PAGEREF _Toc400393326 \h </w:instrText>
        </w:r>
        <w:r>
          <w:rPr>
            <w:noProof/>
            <w:webHidden/>
          </w:rPr>
        </w:r>
      </w:ins>
      <w:r>
        <w:rPr>
          <w:noProof/>
          <w:webHidden/>
        </w:rPr>
        <w:fldChar w:fldCharType="separate"/>
      </w:r>
      <w:ins w:id="77" w:author="Amy Byers" w:date="2014-10-06T21:12:00Z">
        <w:r>
          <w:rPr>
            <w:noProof/>
            <w:webHidden/>
          </w:rPr>
          <w:t>10</w:t>
        </w:r>
        <w:r>
          <w:rPr>
            <w:noProof/>
            <w:webHidden/>
          </w:rPr>
          <w:fldChar w:fldCharType="end"/>
        </w:r>
        <w:r w:rsidRPr="002216B4">
          <w:rPr>
            <w:rStyle w:val="Hyperlink"/>
            <w:noProof/>
          </w:rPr>
          <w:fldChar w:fldCharType="end"/>
        </w:r>
      </w:ins>
    </w:p>
    <w:p w:rsidR="00B22FA4" w:rsidRDefault="00B22FA4">
      <w:pPr>
        <w:pStyle w:val="TOC1"/>
        <w:rPr>
          <w:ins w:id="78" w:author="Amy Byers" w:date="2014-10-06T21:12:00Z"/>
          <w:rFonts w:asciiTheme="minorHAnsi" w:eastAsiaTheme="minorEastAsia" w:hAnsiTheme="minorHAnsi" w:cstheme="minorBidi"/>
          <w:noProof/>
          <w:sz w:val="22"/>
          <w:szCs w:val="22"/>
        </w:rPr>
      </w:pPr>
      <w:ins w:id="79"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"_Toc400393327"</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i/>
            <w:noProof/>
          </w:rPr>
          <w:t>6.</w:t>
        </w:r>
        <w:r>
          <w:rPr>
            <w:rFonts w:asciiTheme="minorHAnsi" w:eastAsiaTheme="minorEastAsia" w:hAnsiTheme="minorHAnsi" w:cstheme="minorBidi"/>
            <w:noProof/>
            <w:sz w:val="22"/>
            <w:szCs w:val="22"/>
          </w:rPr>
          <w:tab/>
        </w:r>
        <w:r w:rsidRPr="002216B4">
          <w:rPr>
            <w:rStyle w:val="Hyperlink"/>
            <w:i/>
            <w:noProof/>
          </w:rPr>
          <w:t>Revision History</w:t>
        </w:r>
        <w:r>
          <w:rPr>
            <w:noProof/>
            <w:webHidden/>
          </w:rPr>
          <w:tab/>
        </w:r>
        <w:r>
          <w:rPr>
            <w:noProof/>
            <w:webHidden/>
          </w:rPr>
          <w:fldChar w:fldCharType="begin"/>
        </w:r>
        <w:r>
          <w:rPr>
            <w:noProof/>
            <w:webHidden/>
          </w:rPr>
          <w:instrText xml:space="preserve"> PAGEREF _Toc400393327 \h </w:instrText>
        </w:r>
        <w:r>
          <w:rPr>
            <w:noProof/>
            <w:webHidden/>
          </w:rPr>
        </w:r>
      </w:ins>
      <w:r>
        <w:rPr>
          <w:noProof/>
          <w:webHidden/>
        </w:rPr>
        <w:fldChar w:fldCharType="separate"/>
      </w:r>
      <w:ins w:id="80" w:author="Amy Byers" w:date="2014-10-06T21:12:00Z">
        <w:r>
          <w:rPr>
            <w:noProof/>
            <w:webHidden/>
          </w:rPr>
          <w:t>10</w:t>
        </w:r>
        <w:r>
          <w:rPr>
            <w:noProof/>
            <w:webHidden/>
          </w:rPr>
          <w:fldChar w:fldCharType="end"/>
        </w:r>
        <w:r w:rsidRPr="002216B4">
          <w:rPr>
            <w:rStyle w:val="Hyperlink"/>
            <w:noProof/>
          </w:rPr>
          <w:fldChar w:fldCharType="end"/>
        </w:r>
      </w:ins>
    </w:p>
    <w:p w:rsidR="00B22FA4" w:rsidRDefault="00B22FA4">
      <w:pPr>
        <w:pStyle w:val="TOC1"/>
        <w:rPr>
          <w:ins w:id="81" w:author="Amy Byers" w:date="2014-10-06T21:12:00Z"/>
          <w:rFonts w:asciiTheme="minorHAnsi" w:eastAsiaTheme="minorEastAsia" w:hAnsiTheme="minorHAnsi" w:cstheme="minorBidi"/>
          <w:noProof/>
          <w:sz w:val="22"/>
          <w:szCs w:val="22"/>
        </w:rPr>
      </w:pPr>
      <w:ins w:id="82"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"_Toc400393328"</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7.</w:t>
        </w:r>
        <w:r>
          <w:rPr>
            <w:rFonts w:asciiTheme="minorHAnsi" w:eastAsiaTheme="minorEastAsia" w:hAnsiTheme="minorHAnsi" w:cstheme="minorBidi"/>
            <w:noProof/>
            <w:sz w:val="22"/>
            <w:szCs w:val="22"/>
          </w:rPr>
          <w:tab/>
        </w:r>
        <w:r w:rsidRPr="002216B4">
          <w:rPr>
            <w:rStyle w:val="Hyperlink"/>
            <w:noProof/>
          </w:rPr>
          <w:t>Appendix A: Source Documentation</w:t>
        </w:r>
        <w:r>
          <w:rPr>
            <w:noProof/>
            <w:webHidden/>
          </w:rPr>
          <w:tab/>
        </w:r>
        <w:r>
          <w:rPr>
            <w:noProof/>
            <w:webHidden/>
          </w:rPr>
          <w:fldChar w:fldCharType="begin"/>
        </w:r>
        <w:r>
          <w:rPr>
            <w:noProof/>
            <w:webHidden/>
          </w:rPr>
          <w:instrText xml:space="preserve"> PAGEREF _Toc400393328 \h </w:instrText>
        </w:r>
        <w:r>
          <w:rPr>
            <w:noProof/>
            <w:webHidden/>
          </w:rPr>
        </w:r>
      </w:ins>
      <w:r>
        <w:rPr>
          <w:noProof/>
          <w:webHidden/>
        </w:rPr>
        <w:fldChar w:fldCharType="separate"/>
      </w:r>
      <w:ins w:id="83" w:author="Amy Byers" w:date="2014-10-06T21:12:00Z">
        <w:r>
          <w:rPr>
            <w:noProof/>
            <w:webHidden/>
          </w:rPr>
          <w:t>10</w:t>
        </w:r>
        <w:r>
          <w:rPr>
            <w:noProof/>
            <w:webHidden/>
          </w:rPr>
          <w:fldChar w:fldCharType="end"/>
        </w:r>
        <w:r w:rsidRPr="002216B4">
          <w:rPr>
            <w:rStyle w:val="Hyperlink"/>
            <w:noProof/>
          </w:rPr>
          <w:fldChar w:fldCharType="end"/>
        </w:r>
      </w:ins>
    </w:p>
    <w:p w:rsidR="00B22FA4" w:rsidRDefault="00B22FA4">
      <w:pPr>
        <w:pStyle w:val="TOC2"/>
        <w:rPr>
          <w:ins w:id="84" w:author="Amy Byers" w:date="2014-10-06T21:12:00Z"/>
          <w:rFonts w:asciiTheme="minorHAnsi" w:eastAsiaTheme="minorEastAsia" w:hAnsiTheme="minorHAnsi" w:cstheme="minorBidi"/>
          <w:noProof/>
          <w:sz w:val="22"/>
          <w:szCs w:val="22"/>
        </w:rPr>
      </w:pPr>
      <w:ins w:id="85"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"_Toc400393329"</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noProof/>
          </w:rPr>
          <w:t>7.1</w:t>
        </w:r>
        <w:r>
          <w:rPr>
            <w:rFonts w:asciiTheme="minorHAnsi" w:eastAsiaTheme="minorEastAsia" w:hAnsiTheme="minorHAnsi" w:cstheme="minorBidi"/>
            <w:noProof/>
            <w:sz w:val="22"/>
            <w:szCs w:val="22"/>
          </w:rPr>
          <w:tab/>
        </w:r>
        <w:r w:rsidRPr="002216B4">
          <w:rPr>
            <w:rStyle w:val="Hyperlink"/>
            <w:noProof/>
          </w:rPr>
          <w:t>Functional Requirements</w:t>
        </w:r>
        <w:r>
          <w:rPr>
            <w:noProof/>
            <w:webHidden/>
          </w:rPr>
          <w:tab/>
        </w:r>
        <w:r>
          <w:rPr>
            <w:noProof/>
            <w:webHidden/>
          </w:rPr>
          <w:fldChar w:fldCharType="begin"/>
        </w:r>
        <w:r>
          <w:rPr>
            <w:noProof/>
            <w:webHidden/>
          </w:rPr>
          <w:instrText xml:space="preserve"> PAGEREF _Toc400393329 \h </w:instrText>
        </w:r>
        <w:r>
          <w:rPr>
            <w:noProof/>
            <w:webHidden/>
          </w:rPr>
        </w:r>
      </w:ins>
      <w:r>
        <w:rPr>
          <w:noProof/>
          <w:webHidden/>
        </w:rPr>
        <w:fldChar w:fldCharType="separate"/>
      </w:r>
      <w:ins w:id="86" w:author="Amy Byers" w:date="2014-10-06T21:12:00Z">
        <w:r>
          <w:rPr>
            <w:noProof/>
            <w:webHidden/>
          </w:rPr>
          <w:t>10</w:t>
        </w:r>
        <w:r>
          <w:rPr>
            <w:noProof/>
            <w:webHidden/>
          </w:rPr>
          <w:fldChar w:fldCharType="end"/>
        </w:r>
        <w:r w:rsidRPr="002216B4">
          <w:rPr>
            <w:rStyle w:val="Hyperlink"/>
            <w:noProof/>
          </w:rPr>
          <w:fldChar w:fldCharType="end"/>
        </w:r>
      </w:ins>
    </w:p>
    <w:p w:rsidR="00B22FA4" w:rsidRDefault="00B22FA4">
      <w:pPr>
        <w:pStyle w:val="TOC1"/>
        <w:rPr>
          <w:ins w:id="87" w:author="Amy Byers" w:date="2014-10-06T21:12:00Z"/>
          <w:rFonts w:asciiTheme="minorHAnsi" w:eastAsiaTheme="minorEastAsia" w:hAnsiTheme="minorHAnsi" w:cstheme="minorBidi"/>
          <w:noProof/>
          <w:sz w:val="22"/>
          <w:szCs w:val="22"/>
        </w:rPr>
      </w:pPr>
      <w:ins w:id="88" w:author="Amy Byers" w:date="2014-10-06T21:12:00Z">
        <w:r w:rsidRPr="002216B4">
          <w:rPr>
            <w:rStyle w:val="Hyperlink"/>
            <w:noProof/>
          </w:rPr>
          <w:fldChar w:fldCharType="begin"/>
        </w:r>
        <w:r w:rsidRPr="002216B4">
          <w:rPr>
            <w:rStyle w:val="Hyperlink"/>
            <w:noProof/>
          </w:rPr>
          <w:instrText xml:space="preserve"> </w:instrText>
        </w:r>
        <w:r>
          <w:rPr>
            <w:noProof/>
          </w:rPr>
          <w:instrText>HYPERLINK \l "_Toc400393330"</w:instrText>
        </w:r>
        <w:r w:rsidRPr="002216B4">
          <w:rPr>
            <w:rStyle w:val="Hyperlink"/>
            <w:noProof/>
          </w:rPr>
          <w:instrText xml:space="preserve"> </w:instrText>
        </w:r>
        <w:r w:rsidRPr="002216B4">
          <w:rPr>
            <w:rStyle w:val="Hyperlink"/>
            <w:noProof/>
          </w:rPr>
        </w:r>
        <w:r w:rsidRPr="002216B4">
          <w:rPr>
            <w:rStyle w:val="Hyperlink"/>
            <w:noProof/>
          </w:rPr>
          <w:fldChar w:fldCharType="separate"/>
        </w:r>
        <w:r w:rsidRPr="002216B4">
          <w:rPr>
            <w:rStyle w:val="Hyperlink"/>
            <w:i/>
            <w:noProof/>
          </w:rPr>
          <w:t>8.</w:t>
        </w:r>
        <w:r>
          <w:rPr>
            <w:rFonts w:asciiTheme="minorHAnsi" w:eastAsiaTheme="minorEastAsia" w:hAnsiTheme="minorHAnsi" w:cstheme="minorBidi"/>
            <w:noProof/>
            <w:sz w:val="22"/>
            <w:szCs w:val="22"/>
          </w:rPr>
          <w:tab/>
        </w:r>
        <w:r w:rsidRPr="002216B4">
          <w:rPr>
            <w:rStyle w:val="Hyperlink"/>
            <w:i/>
            <w:noProof/>
          </w:rPr>
          <w:t xml:space="preserve">Appendix </w:t>
        </w:r>
        <w:r w:rsidRPr="002216B4">
          <w:rPr>
            <w:rStyle w:val="Hyperlink"/>
            <w:noProof/>
          </w:rPr>
          <w:t>B</w:t>
        </w:r>
        <w:r w:rsidRPr="002216B4">
          <w:rPr>
            <w:rStyle w:val="Hyperlink"/>
            <w:i/>
            <w:noProof/>
          </w:rPr>
          <w:t>: Glossary</w:t>
        </w:r>
        <w:r>
          <w:rPr>
            <w:noProof/>
            <w:webHidden/>
          </w:rPr>
          <w:tab/>
        </w:r>
        <w:r>
          <w:rPr>
            <w:noProof/>
            <w:webHidden/>
          </w:rPr>
          <w:fldChar w:fldCharType="begin"/>
        </w:r>
        <w:r>
          <w:rPr>
            <w:noProof/>
            <w:webHidden/>
          </w:rPr>
          <w:instrText xml:space="preserve"> PAGEREF _Toc400393330 \h </w:instrText>
        </w:r>
        <w:r>
          <w:rPr>
            <w:noProof/>
            <w:webHidden/>
          </w:rPr>
        </w:r>
      </w:ins>
      <w:r>
        <w:rPr>
          <w:noProof/>
          <w:webHidden/>
        </w:rPr>
        <w:fldChar w:fldCharType="separate"/>
      </w:r>
      <w:ins w:id="89" w:author="Amy Byers" w:date="2014-10-06T21:12:00Z">
        <w:r>
          <w:rPr>
            <w:noProof/>
            <w:webHidden/>
          </w:rPr>
          <w:t>10</w:t>
        </w:r>
        <w:r>
          <w:rPr>
            <w:noProof/>
            <w:webHidden/>
          </w:rPr>
          <w:fldChar w:fldCharType="end"/>
        </w:r>
        <w:r w:rsidRPr="002216B4">
          <w:rPr>
            <w:rStyle w:val="Hyperlink"/>
            <w:noProof/>
          </w:rPr>
          <w:fldChar w:fldCharType="end"/>
        </w:r>
      </w:ins>
    </w:p>
    <w:p w:rsidR="00B703D4" w:rsidRPr="006A3B7D" w:rsidDel="00762754" w:rsidRDefault="00B703D4">
      <w:pPr>
        <w:pStyle w:val="TOC1"/>
        <w:rPr>
          <w:del w:id="90" w:author="Amy Byers" w:date="2014-10-06T13:21:00Z"/>
          <w:rFonts w:asciiTheme="minorHAnsi" w:eastAsiaTheme="minorEastAsia" w:hAnsiTheme="minorHAnsi" w:cstheme="minorBidi"/>
          <w:noProof/>
          <w:sz w:val="22"/>
          <w:szCs w:val="22"/>
        </w:rPr>
      </w:pPr>
      <w:del w:id="91" w:author="Amy Byers" w:date="2014-10-06T13:21:00Z">
        <w:r w:rsidRPr="00762754" w:rsidDel="00762754">
          <w:rPr>
            <w:i/>
            <w:noProof/>
          </w:rPr>
          <w:delText>1.</w:delText>
        </w:r>
        <w:r w:rsidRPr="006A3B7D" w:rsidDel="00762754">
          <w:rPr>
            <w:rFonts w:asciiTheme="minorHAnsi" w:eastAsiaTheme="minorEastAsia" w:hAnsiTheme="minorHAnsi" w:cstheme="minorBidi"/>
            <w:noProof/>
            <w:sz w:val="22"/>
            <w:szCs w:val="22"/>
          </w:rPr>
          <w:tab/>
        </w:r>
        <w:r w:rsidRPr="00762754" w:rsidDel="00762754">
          <w:rPr>
            <w:i/>
            <w:noProof/>
          </w:rPr>
          <w:delText>Feature Overview</w:delText>
        </w:r>
        <w:r w:rsidRPr="006A3B7D" w:rsidDel="00762754">
          <w:rPr>
            <w:noProof/>
            <w:webHidden/>
          </w:rPr>
          <w:tab/>
          <w:delText>3</w:delText>
        </w:r>
      </w:del>
    </w:p>
    <w:p w:rsidR="00B703D4" w:rsidRPr="006A3B7D" w:rsidDel="00762754" w:rsidRDefault="00B703D4">
      <w:pPr>
        <w:pStyle w:val="TOC2"/>
        <w:rPr>
          <w:del w:id="92" w:author="Amy Byers" w:date="2014-10-06T13:21:00Z"/>
          <w:rFonts w:asciiTheme="minorHAnsi" w:eastAsiaTheme="minorEastAsia" w:hAnsiTheme="minorHAnsi" w:cstheme="minorBidi"/>
          <w:noProof/>
          <w:sz w:val="22"/>
          <w:szCs w:val="22"/>
        </w:rPr>
      </w:pPr>
      <w:del w:id="93" w:author="Amy Byers" w:date="2014-10-06T13:21:00Z">
        <w:r w:rsidRPr="00762754" w:rsidDel="00762754">
          <w:rPr>
            <w:noProof/>
          </w:rPr>
          <w:delText>1.1</w:delText>
        </w:r>
        <w:r w:rsidRPr="006A3B7D" w:rsidDel="00762754">
          <w:rPr>
            <w:rFonts w:asciiTheme="minorHAnsi" w:eastAsiaTheme="minorEastAsia" w:hAnsiTheme="minorHAnsi" w:cstheme="minorBidi"/>
            <w:noProof/>
            <w:sz w:val="22"/>
            <w:szCs w:val="22"/>
          </w:rPr>
          <w:tab/>
        </w:r>
        <w:r w:rsidRPr="00762754" w:rsidDel="00762754">
          <w:rPr>
            <w:noProof/>
          </w:rPr>
          <w:delText>Feature Description</w:delText>
        </w:r>
        <w:r w:rsidRPr="006A3B7D" w:rsidDel="00762754">
          <w:rPr>
            <w:noProof/>
            <w:webHidden/>
          </w:rPr>
          <w:tab/>
          <w:delText>3</w:delText>
        </w:r>
      </w:del>
    </w:p>
    <w:p w:rsidR="00B703D4" w:rsidRPr="006A3B7D" w:rsidDel="00762754" w:rsidRDefault="00B703D4">
      <w:pPr>
        <w:pStyle w:val="TOC2"/>
        <w:rPr>
          <w:del w:id="94" w:author="Amy Byers" w:date="2014-10-06T13:21:00Z"/>
          <w:rFonts w:asciiTheme="minorHAnsi" w:eastAsiaTheme="minorEastAsia" w:hAnsiTheme="minorHAnsi" w:cstheme="minorBidi"/>
          <w:noProof/>
          <w:sz w:val="22"/>
          <w:szCs w:val="22"/>
        </w:rPr>
      </w:pPr>
      <w:del w:id="95" w:author="Amy Byers" w:date="2014-10-06T13:21:00Z">
        <w:r w:rsidRPr="00762754" w:rsidDel="00762754">
          <w:rPr>
            <w:noProof/>
          </w:rPr>
          <w:delText>1.2</w:delText>
        </w:r>
        <w:r w:rsidRPr="006A3B7D" w:rsidDel="00762754">
          <w:rPr>
            <w:rFonts w:asciiTheme="minorHAnsi" w:eastAsiaTheme="minorEastAsia" w:hAnsiTheme="minorHAnsi" w:cstheme="minorBidi"/>
            <w:noProof/>
            <w:sz w:val="22"/>
            <w:szCs w:val="22"/>
          </w:rPr>
          <w:tab/>
        </w:r>
        <w:r w:rsidRPr="00762754" w:rsidDel="00762754">
          <w:rPr>
            <w:noProof/>
          </w:rPr>
          <w:delText>Assumptions</w:delText>
        </w:r>
        <w:r w:rsidRPr="006A3B7D" w:rsidDel="00762754">
          <w:rPr>
            <w:noProof/>
            <w:webHidden/>
          </w:rPr>
          <w:tab/>
          <w:delText>3</w:delText>
        </w:r>
      </w:del>
    </w:p>
    <w:p w:rsidR="00B703D4" w:rsidRPr="006A3B7D" w:rsidDel="00762754" w:rsidRDefault="00B703D4">
      <w:pPr>
        <w:pStyle w:val="TOC2"/>
        <w:rPr>
          <w:del w:id="96" w:author="Amy Byers" w:date="2014-10-06T13:21:00Z"/>
          <w:rFonts w:asciiTheme="minorHAnsi" w:eastAsiaTheme="minorEastAsia" w:hAnsiTheme="minorHAnsi" w:cstheme="minorBidi"/>
          <w:noProof/>
          <w:sz w:val="22"/>
          <w:szCs w:val="22"/>
        </w:rPr>
      </w:pPr>
      <w:del w:id="97" w:author="Amy Byers" w:date="2014-10-06T13:21:00Z">
        <w:r w:rsidRPr="00762754" w:rsidDel="00762754">
          <w:rPr>
            <w:noProof/>
          </w:rPr>
          <w:delText>1.3</w:delText>
        </w:r>
        <w:r w:rsidRPr="006A3B7D" w:rsidDel="00762754">
          <w:rPr>
            <w:rFonts w:asciiTheme="minorHAnsi" w:eastAsiaTheme="minorEastAsia" w:hAnsiTheme="minorHAnsi" w:cstheme="minorBidi"/>
            <w:noProof/>
            <w:sz w:val="22"/>
            <w:szCs w:val="22"/>
          </w:rPr>
          <w:tab/>
        </w:r>
        <w:r w:rsidRPr="00762754" w:rsidDel="00762754">
          <w:rPr>
            <w:noProof/>
          </w:rPr>
          <w:delText>Parameters and System Settings</w:delText>
        </w:r>
        <w:r w:rsidRPr="006A3B7D" w:rsidDel="00762754">
          <w:rPr>
            <w:noProof/>
            <w:webHidden/>
          </w:rPr>
          <w:tab/>
          <w:delText>3</w:delText>
        </w:r>
      </w:del>
    </w:p>
    <w:p w:rsidR="00B703D4" w:rsidRPr="006A3B7D" w:rsidDel="00762754" w:rsidRDefault="00B703D4">
      <w:pPr>
        <w:pStyle w:val="TOC2"/>
        <w:rPr>
          <w:del w:id="98" w:author="Amy Byers" w:date="2014-10-06T13:21:00Z"/>
          <w:rFonts w:asciiTheme="minorHAnsi" w:eastAsiaTheme="minorEastAsia" w:hAnsiTheme="minorHAnsi" w:cstheme="minorBidi"/>
          <w:noProof/>
          <w:sz w:val="22"/>
          <w:szCs w:val="22"/>
        </w:rPr>
      </w:pPr>
      <w:del w:id="99" w:author="Amy Byers" w:date="2014-10-06T13:21:00Z">
        <w:r w:rsidRPr="00762754" w:rsidDel="00762754">
          <w:rPr>
            <w:noProof/>
          </w:rPr>
          <w:delText>1.4</w:delText>
        </w:r>
        <w:r w:rsidRPr="006A3B7D" w:rsidDel="00762754">
          <w:rPr>
            <w:rFonts w:asciiTheme="minorHAnsi" w:eastAsiaTheme="minorEastAsia" w:hAnsiTheme="minorHAnsi" w:cstheme="minorBidi"/>
            <w:noProof/>
            <w:sz w:val="22"/>
            <w:szCs w:val="22"/>
          </w:rPr>
          <w:tab/>
        </w:r>
        <w:r w:rsidRPr="00762754" w:rsidDel="00762754">
          <w:rPr>
            <w:noProof/>
          </w:rPr>
          <w:delText>Interfaces</w:delText>
        </w:r>
        <w:r w:rsidRPr="006A3B7D" w:rsidDel="00762754">
          <w:rPr>
            <w:noProof/>
            <w:webHidden/>
          </w:rPr>
          <w:tab/>
          <w:delText>3</w:delText>
        </w:r>
      </w:del>
    </w:p>
    <w:p w:rsidR="00B703D4" w:rsidRPr="006A3B7D" w:rsidDel="00762754" w:rsidRDefault="00B703D4">
      <w:pPr>
        <w:pStyle w:val="TOC1"/>
        <w:rPr>
          <w:del w:id="100" w:author="Amy Byers" w:date="2014-10-06T13:21:00Z"/>
          <w:rFonts w:asciiTheme="minorHAnsi" w:eastAsiaTheme="minorEastAsia" w:hAnsiTheme="minorHAnsi" w:cstheme="minorBidi"/>
          <w:noProof/>
          <w:sz w:val="22"/>
          <w:szCs w:val="22"/>
        </w:rPr>
      </w:pPr>
      <w:del w:id="101" w:author="Amy Byers" w:date="2014-10-06T13:21:00Z">
        <w:r w:rsidRPr="00762754" w:rsidDel="00762754">
          <w:rPr>
            <w:i/>
            <w:noProof/>
          </w:rPr>
          <w:delText>2.</w:delText>
        </w:r>
        <w:r w:rsidRPr="006A3B7D" w:rsidDel="00762754">
          <w:rPr>
            <w:rFonts w:asciiTheme="minorHAnsi" w:eastAsiaTheme="minorEastAsia" w:hAnsiTheme="minorHAnsi" w:cstheme="minorBidi"/>
            <w:noProof/>
            <w:sz w:val="22"/>
            <w:szCs w:val="22"/>
          </w:rPr>
          <w:tab/>
        </w:r>
        <w:r w:rsidRPr="00762754" w:rsidDel="00762754">
          <w:rPr>
            <w:i/>
            <w:noProof/>
          </w:rPr>
          <w:delText>USE CASE: Tender</w:delText>
        </w:r>
        <w:r w:rsidRPr="006A3B7D" w:rsidDel="00762754">
          <w:rPr>
            <w:noProof/>
            <w:webHidden/>
          </w:rPr>
          <w:tab/>
          <w:delText>4</w:delText>
        </w:r>
      </w:del>
    </w:p>
    <w:p w:rsidR="00B703D4" w:rsidRPr="006A3B7D" w:rsidDel="00762754" w:rsidRDefault="00B703D4">
      <w:pPr>
        <w:pStyle w:val="TOC2"/>
        <w:rPr>
          <w:del w:id="102" w:author="Amy Byers" w:date="2014-10-06T13:21:00Z"/>
          <w:rFonts w:asciiTheme="minorHAnsi" w:eastAsiaTheme="minorEastAsia" w:hAnsiTheme="minorHAnsi" w:cstheme="minorBidi"/>
          <w:noProof/>
          <w:sz w:val="22"/>
          <w:szCs w:val="22"/>
        </w:rPr>
      </w:pPr>
      <w:del w:id="103" w:author="Amy Byers" w:date="2014-10-06T13:21:00Z">
        <w:r w:rsidRPr="00762754" w:rsidDel="00762754">
          <w:rPr>
            <w:noProof/>
          </w:rPr>
          <w:delText>2.1</w:delText>
        </w:r>
        <w:r w:rsidRPr="006A3B7D" w:rsidDel="00762754">
          <w:rPr>
            <w:rFonts w:asciiTheme="minorHAnsi" w:eastAsiaTheme="minorEastAsia" w:hAnsiTheme="minorHAnsi" w:cstheme="minorBidi"/>
            <w:noProof/>
            <w:sz w:val="22"/>
            <w:szCs w:val="22"/>
          </w:rPr>
          <w:tab/>
        </w:r>
        <w:r w:rsidRPr="00762754" w:rsidDel="00762754">
          <w:rPr>
            <w:noProof/>
          </w:rPr>
          <w:delText>Feature Flow</w:delText>
        </w:r>
        <w:r w:rsidRPr="006A3B7D" w:rsidDel="00762754">
          <w:rPr>
            <w:noProof/>
            <w:webHidden/>
          </w:rPr>
          <w:tab/>
          <w:delText>4</w:delText>
        </w:r>
      </w:del>
    </w:p>
    <w:p w:rsidR="00B703D4" w:rsidRPr="006A3B7D" w:rsidDel="00762754" w:rsidRDefault="00B703D4">
      <w:pPr>
        <w:pStyle w:val="TOC2"/>
        <w:rPr>
          <w:del w:id="104" w:author="Amy Byers" w:date="2014-10-06T13:21:00Z"/>
          <w:rFonts w:asciiTheme="minorHAnsi" w:eastAsiaTheme="minorEastAsia" w:hAnsiTheme="minorHAnsi" w:cstheme="minorBidi"/>
          <w:noProof/>
          <w:sz w:val="22"/>
          <w:szCs w:val="22"/>
        </w:rPr>
      </w:pPr>
      <w:del w:id="105" w:author="Amy Byers" w:date="2014-10-06T13:21:00Z">
        <w:r w:rsidRPr="00762754" w:rsidDel="00762754">
          <w:rPr>
            <w:noProof/>
          </w:rPr>
          <w:delText>2.2</w:delText>
        </w:r>
        <w:r w:rsidRPr="006A3B7D" w:rsidDel="00762754">
          <w:rPr>
            <w:rFonts w:asciiTheme="minorHAnsi" w:eastAsiaTheme="minorEastAsia" w:hAnsiTheme="minorHAnsi" w:cstheme="minorBidi"/>
            <w:noProof/>
            <w:sz w:val="22"/>
            <w:szCs w:val="22"/>
          </w:rPr>
          <w:tab/>
        </w:r>
        <w:r w:rsidRPr="00762754" w:rsidDel="00762754">
          <w:rPr>
            <w:noProof/>
          </w:rPr>
          <w:delText>Precondition</w:delText>
        </w:r>
        <w:r w:rsidRPr="006A3B7D" w:rsidDel="00762754">
          <w:rPr>
            <w:noProof/>
            <w:webHidden/>
          </w:rPr>
          <w:tab/>
          <w:delText>4</w:delText>
        </w:r>
      </w:del>
    </w:p>
    <w:p w:rsidR="00B703D4" w:rsidRPr="006A3B7D" w:rsidDel="00762754" w:rsidRDefault="00B703D4">
      <w:pPr>
        <w:pStyle w:val="TOC2"/>
        <w:rPr>
          <w:del w:id="106" w:author="Amy Byers" w:date="2014-10-06T13:21:00Z"/>
          <w:rFonts w:asciiTheme="minorHAnsi" w:eastAsiaTheme="minorEastAsia" w:hAnsiTheme="minorHAnsi" w:cstheme="minorBidi"/>
          <w:noProof/>
          <w:sz w:val="22"/>
          <w:szCs w:val="22"/>
        </w:rPr>
      </w:pPr>
      <w:del w:id="107" w:author="Amy Byers" w:date="2014-10-06T13:21:00Z">
        <w:r w:rsidRPr="00762754" w:rsidDel="00762754">
          <w:rPr>
            <w:noProof/>
          </w:rPr>
          <w:delText>2.3</w:delText>
        </w:r>
        <w:r w:rsidRPr="006A3B7D" w:rsidDel="00762754">
          <w:rPr>
            <w:rFonts w:asciiTheme="minorHAnsi" w:eastAsiaTheme="minorEastAsia" w:hAnsiTheme="minorHAnsi" w:cstheme="minorBidi"/>
            <w:noProof/>
            <w:sz w:val="22"/>
            <w:szCs w:val="22"/>
          </w:rPr>
          <w:tab/>
        </w:r>
        <w:r w:rsidRPr="00762754" w:rsidDel="00762754">
          <w:rPr>
            <w:noProof/>
          </w:rPr>
          <w:delText>Main Flow</w:delText>
        </w:r>
        <w:r w:rsidRPr="006A3B7D" w:rsidDel="00762754">
          <w:rPr>
            <w:noProof/>
            <w:webHidden/>
          </w:rPr>
          <w:tab/>
          <w:delText>4</w:delText>
        </w:r>
      </w:del>
    </w:p>
    <w:p w:rsidR="00B703D4" w:rsidRPr="006A3B7D" w:rsidDel="00762754" w:rsidRDefault="00B703D4">
      <w:pPr>
        <w:pStyle w:val="TOC2"/>
        <w:rPr>
          <w:del w:id="108" w:author="Amy Byers" w:date="2014-10-06T13:21:00Z"/>
          <w:rFonts w:asciiTheme="minorHAnsi" w:eastAsiaTheme="minorEastAsia" w:hAnsiTheme="minorHAnsi" w:cstheme="minorBidi"/>
          <w:noProof/>
          <w:sz w:val="22"/>
          <w:szCs w:val="22"/>
        </w:rPr>
      </w:pPr>
      <w:del w:id="109" w:author="Amy Byers" w:date="2014-10-06T13:21:00Z">
        <w:r w:rsidRPr="00762754" w:rsidDel="00762754">
          <w:rPr>
            <w:noProof/>
          </w:rPr>
          <w:delText>2.4</w:delText>
        </w:r>
        <w:r w:rsidRPr="006A3B7D" w:rsidDel="00762754">
          <w:rPr>
            <w:rFonts w:asciiTheme="minorHAnsi" w:eastAsiaTheme="minorEastAsia" w:hAnsiTheme="minorHAnsi" w:cstheme="minorBidi"/>
            <w:noProof/>
            <w:sz w:val="22"/>
            <w:szCs w:val="22"/>
          </w:rPr>
          <w:tab/>
        </w:r>
        <w:r w:rsidRPr="00762754" w:rsidDel="00762754">
          <w:rPr>
            <w:noProof/>
          </w:rPr>
          <w:delText>Alternate Flows</w:delText>
        </w:r>
        <w:r w:rsidRPr="006A3B7D" w:rsidDel="00762754">
          <w:rPr>
            <w:noProof/>
            <w:webHidden/>
          </w:rPr>
          <w:tab/>
          <w:delText>5</w:delText>
        </w:r>
      </w:del>
    </w:p>
    <w:p w:rsidR="00B703D4" w:rsidRPr="006A3B7D" w:rsidDel="00762754" w:rsidRDefault="00B703D4">
      <w:pPr>
        <w:pStyle w:val="TOC2"/>
        <w:rPr>
          <w:del w:id="110" w:author="Amy Byers" w:date="2014-10-06T13:21:00Z"/>
          <w:rFonts w:asciiTheme="minorHAnsi" w:eastAsiaTheme="minorEastAsia" w:hAnsiTheme="minorHAnsi" w:cstheme="minorBidi"/>
          <w:noProof/>
          <w:sz w:val="22"/>
          <w:szCs w:val="22"/>
        </w:rPr>
      </w:pPr>
      <w:del w:id="111" w:author="Amy Byers" w:date="2014-10-06T13:21:00Z">
        <w:r w:rsidRPr="00762754" w:rsidDel="00762754">
          <w:rPr>
            <w:noProof/>
          </w:rPr>
          <w:delText>2.5</w:delText>
        </w:r>
        <w:r w:rsidRPr="006A3B7D" w:rsidDel="00762754">
          <w:rPr>
            <w:rFonts w:asciiTheme="minorHAnsi" w:eastAsiaTheme="minorEastAsia" w:hAnsiTheme="minorHAnsi" w:cstheme="minorBidi"/>
            <w:noProof/>
            <w:sz w:val="22"/>
            <w:szCs w:val="22"/>
          </w:rPr>
          <w:tab/>
        </w:r>
        <w:r w:rsidRPr="00762754" w:rsidDel="00762754">
          <w:rPr>
            <w:noProof/>
          </w:rPr>
          <w:delText>Post Condition</w:delText>
        </w:r>
        <w:r w:rsidRPr="006A3B7D" w:rsidDel="00762754">
          <w:rPr>
            <w:noProof/>
            <w:webHidden/>
          </w:rPr>
          <w:tab/>
          <w:delText>5</w:delText>
        </w:r>
      </w:del>
    </w:p>
    <w:p w:rsidR="00B703D4" w:rsidRPr="006A3B7D" w:rsidDel="00762754" w:rsidRDefault="00B703D4">
      <w:pPr>
        <w:pStyle w:val="TOC2"/>
        <w:rPr>
          <w:del w:id="112" w:author="Amy Byers" w:date="2014-10-06T13:21:00Z"/>
          <w:rFonts w:asciiTheme="minorHAnsi" w:eastAsiaTheme="minorEastAsia" w:hAnsiTheme="minorHAnsi" w:cstheme="minorBidi"/>
          <w:noProof/>
          <w:sz w:val="22"/>
          <w:szCs w:val="22"/>
        </w:rPr>
      </w:pPr>
      <w:del w:id="113" w:author="Amy Byers" w:date="2014-10-06T13:21:00Z">
        <w:r w:rsidRPr="00762754" w:rsidDel="00762754">
          <w:rPr>
            <w:noProof/>
          </w:rPr>
          <w:delText>2.6</w:delText>
        </w:r>
        <w:r w:rsidRPr="006A3B7D" w:rsidDel="00762754">
          <w:rPr>
            <w:rFonts w:asciiTheme="minorHAnsi" w:eastAsiaTheme="minorEastAsia" w:hAnsiTheme="minorHAnsi" w:cstheme="minorBidi"/>
            <w:noProof/>
            <w:sz w:val="22"/>
            <w:szCs w:val="22"/>
          </w:rPr>
          <w:tab/>
        </w:r>
        <w:r w:rsidRPr="00762754" w:rsidDel="00762754">
          <w:rPr>
            <w:noProof/>
          </w:rPr>
          <w:delText>Special Requirements</w:delText>
        </w:r>
        <w:r w:rsidRPr="006A3B7D" w:rsidDel="00762754">
          <w:rPr>
            <w:noProof/>
            <w:webHidden/>
          </w:rPr>
          <w:tab/>
          <w:delText>5</w:delText>
        </w:r>
      </w:del>
    </w:p>
    <w:p w:rsidR="00B703D4" w:rsidRPr="006A3B7D" w:rsidDel="00762754" w:rsidRDefault="00B703D4">
      <w:pPr>
        <w:pStyle w:val="TOC1"/>
        <w:rPr>
          <w:del w:id="114" w:author="Amy Byers" w:date="2014-10-06T13:21:00Z"/>
          <w:rFonts w:asciiTheme="minorHAnsi" w:eastAsiaTheme="minorEastAsia" w:hAnsiTheme="minorHAnsi" w:cstheme="minorBidi"/>
          <w:noProof/>
          <w:sz w:val="22"/>
          <w:szCs w:val="22"/>
        </w:rPr>
      </w:pPr>
      <w:del w:id="115" w:author="Amy Byers" w:date="2014-10-06T13:21:00Z">
        <w:r w:rsidRPr="00762754" w:rsidDel="00762754">
          <w:rPr>
            <w:i/>
            <w:noProof/>
          </w:rPr>
          <w:delText>3.</w:delText>
        </w:r>
        <w:r w:rsidRPr="006A3B7D" w:rsidDel="00762754">
          <w:rPr>
            <w:rFonts w:asciiTheme="minorHAnsi" w:eastAsiaTheme="minorEastAsia" w:hAnsiTheme="minorHAnsi" w:cstheme="minorBidi"/>
            <w:noProof/>
            <w:sz w:val="22"/>
            <w:szCs w:val="22"/>
          </w:rPr>
          <w:tab/>
        </w:r>
        <w:r w:rsidRPr="00762754" w:rsidDel="00762754">
          <w:rPr>
            <w:i/>
            <w:noProof/>
          </w:rPr>
          <w:delText>Supplemental Specifications</w:delText>
        </w:r>
        <w:r w:rsidRPr="006A3B7D" w:rsidDel="00762754">
          <w:rPr>
            <w:noProof/>
            <w:webHidden/>
          </w:rPr>
          <w:tab/>
          <w:delText>6</w:delText>
        </w:r>
      </w:del>
    </w:p>
    <w:p w:rsidR="00B703D4" w:rsidRPr="006A3B7D" w:rsidDel="00762754" w:rsidRDefault="00B703D4">
      <w:pPr>
        <w:pStyle w:val="TOC2"/>
        <w:rPr>
          <w:del w:id="116" w:author="Amy Byers" w:date="2014-10-06T13:21:00Z"/>
          <w:rFonts w:asciiTheme="minorHAnsi" w:eastAsiaTheme="minorEastAsia" w:hAnsiTheme="minorHAnsi" w:cstheme="minorBidi"/>
          <w:noProof/>
          <w:sz w:val="22"/>
          <w:szCs w:val="22"/>
        </w:rPr>
      </w:pPr>
      <w:del w:id="117" w:author="Amy Byers" w:date="2014-10-06T13:21:00Z">
        <w:r w:rsidRPr="00762754" w:rsidDel="00762754">
          <w:rPr>
            <w:noProof/>
          </w:rPr>
          <w:delText>3.1</w:delText>
        </w:r>
        <w:r w:rsidRPr="006A3B7D" w:rsidDel="00762754">
          <w:rPr>
            <w:rFonts w:asciiTheme="minorHAnsi" w:eastAsiaTheme="minorEastAsia" w:hAnsiTheme="minorHAnsi" w:cstheme="minorBidi"/>
            <w:noProof/>
            <w:sz w:val="22"/>
            <w:szCs w:val="22"/>
          </w:rPr>
          <w:tab/>
        </w:r>
        <w:r w:rsidRPr="00762754" w:rsidDel="00762754">
          <w:rPr>
            <w:noProof/>
          </w:rPr>
          <w:delText>Credit/Debit/EMV Feature</w:delText>
        </w:r>
        <w:r w:rsidRPr="006A3B7D" w:rsidDel="00762754">
          <w:rPr>
            <w:noProof/>
            <w:webHidden/>
          </w:rPr>
          <w:tab/>
          <w:delText>6</w:delText>
        </w:r>
      </w:del>
    </w:p>
    <w:p w:rsidR="00B703D4" w:rsidRPr="006A3B7D" w:rsidDel="00762754" w:rsidRDefault="00B703D4">
      <w:pPr>
        <w:pStyle w:val="TOC2"/>
        <w:rPr>
          <w:del w:id="118" w:author="Amy Byers" w:date="2014-10-06T13:21:00Z"/>
          <w:rFonts w:asciiTheme="minorHAnsi" w:eastAsiaTheme="minorEastAsia" w:hAnsiTheme="minorHAnsi" w:cstheme="minorBidi"/>
          <w:noProof/>
          <w:sz w:val="22"/>
          <w:szCs w:val="22"/>
        </w:rPr>
      </w:pPr>
      <w:del w:id="119" w:author="Amy Byers" w:date="2014-10-06T13:21:00Z">
        <w:r w:rsidRPr="00762754" w:rsidDel="00762754">
          <w:rPr>
            <w:noProof/>
          </w:rPr>
          <w:delText>3.2</w:delText>
        </w:r>
        <w:r w:rsidRPr="006A3B7D" w:rsidDel="00762754">
          <w:rPr>
            <w:rFonts w:asciiTheme="minorHAnsi" w:eastAsiaTheme="minorEastAsia" w:hAnsiTheme="minorHAnsi" w:cstheme="minorBidi"/>
            <w:noProof/>
            <w:sz w:val="22"/>
            <w:szCs w:val="22"/>
          </w:rPr>
          <w:tab/>
        </w:r>
        <w:r w:rsidRPr="00762754" w:rsidDel="00762754">
          <w:rPr>
            <w:noProof/>
          </w:rPr>
          <w:delText>Electronic Journal</w:delText>
        </w:r>
        <w:r w:rsidRPr="006A3B7D" w:rsidDel="00762754">
          <w:rPr>
            <w:noProof/>
            <w:webHidden/>
          </w:rPr>
          <w:tab/>
          <w:delText>6</w:delText>
        </w:r>
      </w:del>
    </w:p>
    <w:p w:rsidR="00B703D4" w:rsidRPr="006A3B7D" w:rsidDel="00762754" w:rsidRDefault="00B703D4">
      <w:pPr>
        <w:pStyle w:val="TOC2"/>
        <w:rPr>
          <w:del w:id="120" w:author="Amy Byers" w:date="2014-10-06T13:21:00Z"/>
          <w:rFonts w:asciiTheme="minorHAnsi" w:eastAsiaTheme="minorEastAsia" w:hAnsiTheme="minorHAnsi" w:cstheme="minorBidi"/>
          <w:noProof/>
          <w:sz w:val="22"/>
          <w:szCs w:val="22"/>
        </w:rPr>
      </w:pPr>
      <w:del w:id="121" w:author="Amy Byers" w:date="2014-10-06T13:21:00Z">
        <w:r w:rsidRPr="00762754" w:rsidDel="00762754">
          <w:rPr>
            <w:noProof/>
          </w:rPr>
          <w:delText>3.3</w:delText>
        </w:r>
        <w:r w:rsidRPr="006A3B7D" w:rsidDel="00762754">
          <w:rPr>
            <w:rFonts w:asciiTheme="minorHAnsi" w:eastAsiaTheme="minorEastAsia" w:hAnsiTheme="minorHAnsi" w:cstheme="minorBidi"/>
            <w:noProof/>
            <w:sz w:val="22"/>
            <w:szCs w:val="22"/>
          </w:rPr>
          <w:tab/>
        </w:r>
        <w:r w:rsidRPr="00762754" w:rsidDel="00762754">
          <w:rPr>
            <w:noProof/>
          </w:rPr>
          <w:delText>Gift Card Feature</w:delText>
        </w:r>
        <w:r w:rsidRPr="006A3B7D" w:rsidDel="00762754">
          <w:rPr>
            <w:noProof/>
            <w:webHidden/>
          </w:rPr>
          <w:tab/>
          <w:delText>6</w:delText>
        </w:r>
      </w:del>
    </w:p>
    <w:p w:rsidR="00B703D4" w:rsidRPr="006A3B7D" w:rsidDel="00762754" w:rsidRDefault="00B703D4">
      <w:pPr>
        <w:pStyle w:val="TOC2"/>
        <w:rPr>
          <w:del w:id="122" w:author="Amy Byers" w:date="2014-10-06T13:21:00Z"/>
          <w:rFonts w:asciiTheme="minorHAnsi" w:eastAsiaTheme="minorEastAsia" w:hAnsiTheme="minorHAnsi" w:cstheme="minorBidi"/>
          <w:noProof/>
          <w:sz w:val="22"/>
          <w:szCs w:val="22"/>
        </w:rPr>
      </w:pPr>
      <w:del w:id="123" w:author="Amy Byers" w:date="2014-10-06T13:21:00Z">
        <w:r w:rsidRPr="00762754" w:rsidDel="00762754">
          <w:rPr>
            <w:noProof/>
          </w:rPr>
          <w:delText>3.4</w:delText>
        </w:r>
        <w:r w:rsidRPr="006A3B7D" w:rsidDel="00762754">
          <w:rPr>
            <w:rFonts w:asciiTheme="minorHAnsi" w:eastAsiaTheme="minorEastAsia" w:hAnsiTheme="minorHAnsi" w:cstheme="minorBidi"/>
            <w:noProof/>
            <w:sz w:val="22"/>
            <w:szCs w:val="22"/>
          </w:rPr>
          <w:tab/>
        </w:r>
        <w:r w:rsidRPr="00762754" w:rsidDel="00762754">
          <w:rPr>
            <w:noProof/>
          </w:rPr>
          <w:delText>House Account Feature</w:delText>
        </w:r>
        <w:r w:rsidRPr="006A3B7D" w:rsidDel="00762754">
          <w:rPr>
            <w:noProof/>
            <w:webHidden/>
          </w:rPr>
          <w:tab/>
          <w:delText>6</w:delText>
        </w:r>
      </w:del>
    </w:p>
    <w:p w:rsidR="00B703D4" w:rsidRPr="006A3B7D" w:rsidDel="00762754" w:rsidRDefault="00B703D4">
      <w:pPr>
        <w:pStyle w:val="TOC2"/>
        <w:rPr>
          <w:del w:id="124" w:author="Amy Byers" w:date="2014-10-06T13:21:00Z"/>
          <w:rFonts w:asciiTheme="minorHAnsi" w:eastAsiaTheme="minorEastAsia" w:hAnsiTheme="minorHAnsi" w:cstheme="minorBidi"/>
          <w:noProof/>
          <w:sz w:val="22"/>
          <w:szCs w:val="22"/>
        </w:rPr>
      </w:pPr>
      <w:del w:id="125" w:author="Amy Byers" w:date="2014-10-06T13:21:00Z">
        <w:r w:rsidRPr="00762754" w:rsidDel="00762754">
          <w:rPr>
            <w:noProof/>
          </w:rPr>
          <w:delText>3.5</w:delText>
        </w:r>
        <w:r w:rsidRPr="006A3B7D" w:rsidDel="00762754">
          <w:rPr>
            <w:rFonts w:asciiTheme="minorHAnsi" w:eastAsiaTheme="minorEastAsia" w:hAnsiTheme="minorHAnsi" w:cstheme="minorBidi"/>
            <w:noProof/>
            <w:sz w:val="22"/>
            <w:szCs w:val="22"/>
          </w:rPr>
          <w:tab/>
        </w:r>
        <w:r w:rsidRPr="00762754" w:rsidDel="00762754">
          <w:rPr>
            <w:noProof/>
          </w:rPr>
          <w:delText>Layaway/Pre-Order Feature</w:delText>
        </w:r>
        <w:r w:rsidRPr="006A3B7D" w:rsidDel="00762754">
          <w:rPr>
            <w:noProof/>
            <w:webHidden/>
          </w:rPr>
          <w:tab/>
          <w:delText>6</w:delText>
        </w:r>
      </w:del>
    </w:p>
    <w:p w:rsidR="00B703D4" w:rsidRPr="006A3B7D" w:rsidDel="00762754" w:rsidRDefault="00B703D4">
      <w:pPr>
        <w:pStyle w:val="TOC2"/>
        <w:rPr>
          <w:del w:id="126" w:author="Amy Byers" w:date="2014-10-06T13:21:00Z"/>
          <w:rFonts w:asciiTheme="minorHAnsi" w:eastAsiaTheme="minorEastAsia" w:hAnsiTheme="minorHAnsi" w:cstheme="minorBidi"/>
          <w:noProof/>
          <w:sz w:val="22"/>
          <w:szCs w:val="22"/>
        </w:rPr>
      </w:pPr>
      <w:del w:id="127" w:author="Amy Byers" w:date="2014-10-06T13:21:00Z">
        <w:r w:rsidRPr="00762754" w:rsidDel="00762754">
          <w:rPr>
            <w:noProof/>
          </w:rPr>
          <w:delText>3.6</w:delText>
        </w:r>
        <w:r w:rsidRPr="006A3B7D" w:rsidDel="00762754">
          <w:rPr>
            <w:rFonts w:asciiTheme="minorHAnsi" w:eastAsiaTheme="minorEastAsia" w:hAnsiTheme="minorHAnsi" w:cstheme="minorBidi"/>
            <w:noProof/>
            <w:sz w:val="22"/>
            <w:szCs w:val="22"/>
          </w:rPr>
          <w:tab/>
        </w:r>
        <w:r w:rsidRPr="00762754" w:rsidDel="00762754">
          <w:rPr>
            <w:noProof/>
          </w:rPr>
          <w:delText>Manager Override</w:delText>
        </w:r>
        <w:r w:rsidRPr="006A3B7D" w:rsidDel="00762754">
          <w:rPr>
            <w:noProof/>
            <w:webHidden/>
          </w:rPr>
          <w:tab/>
          <w:delText>6</w:delText>
        </w:r>
      </w:del>
    </w:p>
    <w:p w:rsidR="00B703D4" w:rsidRPr="006A3B7D" w:rsidDel="00762754" w:rsidRDefault="00B703D4">
      <w:pPr>
        <w:pStyle w:val="TOC2"/>
        <w:rPr>
          <w:del w:id="128" w:author="Amy Byers" w:date="2014-10-06T13:21:00Z"/>
          <w:rFonts w:asciiTheme="minorHAnsi" w:eastAsiaTheme="minorEastAsia" w:hAnsiTheme="minorHAnsi" w:cstheme="minorBidi"/>
          <w:noProof/>
          <w:sz w:val="22"/>
          <w:szCs w:val="22"/>
        </w:rPr>
      </w:pPr>
      <w:del w:id="129" w:author="Amy Byers" w:date="2014-10-06T13:21:00Z">
        <w:r w:rsidRPr="00762754" w:rsidDel="00762754">
          <w:rPr>
            <w:noProof/>
          </w:rPr>
          <w:delText>3.7</w:delText>
        </w:r>
        <w:r w:rsidRPr="006A3B7D" w:rsidDel="00762754">
          <w:rPr>
            <w:rFonts w:asciiTheme="minorHAnsi" w:eastAsiaTheme="minorEastAsia" w:hAnsiTheme="minorHAnsi" w:cstheme="minorBidi"/>
            <w:noProof/>
            <w:sz w:val="22"/>
            <w:szCs w:val="22"/>
          </w:rPr>
          <w:tab/>
        </w:r>
        <w:r w:rsidRPr="00762754" w:rsidDel="00762754">
          <w:rPr>
            <w:noProof/>
          </w:rPr>
          <w:delText>POSLog</w:delText>
        </w:r>
        <w:r w:rsidRPr="006A3B7D" w:rsidDel="00762754">
          <w:rPr>
            <w:noProof/>
            <w:webHidden/>
          </w:rPr>
          <w:tab/>
          <w:delText>6</w:delText>
        </w:r>
      </w:del>
    </w:p>
    <w:p w:rsidR="00B703D4" w:rsidRPr="006A3B7D" w:rsidDel="00762754" w:rsidRDefault="00B703D4">
      <w:pPr>
        <w:pStyle w:val="TOC2"/>
        <w:rPr>
          <w:del w:id="130" w:author="Amy Byers" w:date="2014-10-06T13:21:00Z"/>
          <w:rFonts w:asciiTheme="minorHAnsi" w:eastAsiaTheme="minorEastAsia" w:hAnsiTheme="minorHAnsi" w:cstheme="minorBidi"/>
          <w:noProof/>
          <w:sz w:val="22"/>
          <w:szCs w:val="22"/>
        </w:rPr>
      </w:pPr>
      <w:del w:id="131" w:author="Amy Byers" w:date="2014-10-06T13:21:00Z">
        <w:r w:rsidRPr="00762754" w:rsidDel="00762754">
          <w:rPr>
            <w:noProof/>
          </w:rPr>
          <w:delText>3.8</w:delText>
        </w:r>
        <w:r w:rsidRPr="006A3B7D" w:rsidDel="00762754">
          <w:rPr>
            <w:rFonts w:asciiTheme="minorHAnsi" w:eastAsiaTheme="minorEastAsia" w:hAnsiTheme="minorHAnsi" w:cstheme="minorBidi"/>
            <w:noProof/>
            <w:sz w:val="22"/>
            <w:szCs w:val="22"/>
          </w:rPr>
          <w:tab/>
        </w:r>
        <w:r w:rsidRPr="00762754" w:rsidDel="00762754">
          <w:rPr>
            <w:noProof/>
          </w:rPr>
          <w:delText>Printed Receipts</w:delText>
        </w:r>
        <w:r w:rsidRPr="006A3B7D" w:rsidDel="00762754">
          <w:rPr>
            <w:noProof/>
            <w:webHidden/>
          </w:rPr>
          <w:tab/>
          <w:delText>6</w:delText>
        </w:r>
      </w:del>
    </w:p>
    <w:p w:rsidR="00B703D4" w:rsidRPr="006A3B7D" w:rsidDel="00762754" w:rsidRDefault="00B703D4">
      <w:pPr>
        <w:pStyle w:val="TOC2"/>
        <w:rPr>
          <w:del w:id="132" w:author="Amy Byers" w:date="2014-10-06T13:21:00Z"/>
          <w:rFonts w:asciiTheme="minorHAnsi" w:eastAsiaTheme="minorEastAsia" w:hAnsiTheme="minorHAnsi" w:cstheme="minorBidi"/>
          <w:noProof/>
          <w:sz w:val="22"/>
          <w:szCs w:val="22"/>
        </w:rPr>
      </w:pPr>
      <w:del w:id="133" w:author="Amy Byers" w:date="2014-10-06T13:21:00Z">
        <w:r w:rsidRPr="00762754" w:rsidDel="00762754">
          <w:rPr>
            <w:noProof/>
          </w:rPr>
          <w:delText>3.9</w:delText>
        </w:r>
        <w:r w:rsidRPr="006A3B7D" w:rsidDel="00762754">
          <w:rPr>
            <w:rFonts w:asciiTheme="minorHAnsi" w:eastAsiaTheme="minorEastAsia" w:hAnsiTheme="minorHAnsi" w:cstheme="minorBidi"/>
            <w:noProof/>
            <w:sz w:val="22"/>
            <w:szCs w:val="22"/>
          </w:rPr>
          <w:tab/>
        </w:r>
        <w:r w:rsidRPr="00762754" w:rsidDel="00762754">
          <w:rPr>
            <w:noProof/>
          </w:rPr>
          <w:delText>Tender Void Feature</w:delText>
        </w:r>
        <w:r w:rsidRPr="006A3B7D" w:rsidDel="00762754">
          <w:rPr>
            <w:noProof/>
            <w:webHidden/>
          </w:rPr>
          <w:tab/>
          <w:delText>6</w:delText>
        </w:r>
      </w:del>
    </w:p>
    <w:p w:rsidR="00B703D4" w:rsidRPr="006A3B7D" w:rsidDel="00762754" w:rsidRDefault="00B703D4">
      <w:pPr>
        <w:pStyle w:val="TOC1"/>
        <w:rPr>
          <w:del w:id="134" w:author="Amy Byers" w:date="2014-10-06T13:21:00Z"/>
          <w:rFonts w:asciiTheme="minorHAnsi" w:eastAsiaTheme="minorEastAsia" w:hAnsiTheme="minorHAnsi" w:cstheme="minorBidi"/>
          <w:noProof/>
          <w:sz w:val="22"/>
          <w:szCs w:val="22"/>
        </w:rPr>
      </w:pPr>
      <w:del w:id="135" w:author="Amy Byers" w:date="2014-10-06T13:21:00Z">
        <w:r w:rsidRPr="00762754" w:rsidDel="00762754">
          <w:rPr>
            <w:i/>
            <w:noProof/>
          </w:rPr>
          <w:delText>4.</w:delText>
        </w:r>
        <w:r w:rsidRPr="006A3B7D" w:rsidDel="00762754">
          <w:rPr>
            <w:rFonts w:asciiTheme="minorHAnsi" w:eastAsiaTheme="minorEastAsia" w:hAnsiTheme="minorHAnsi" w:cstheme="minorBidi"/>
            <w:noProof/>
            <w:sz w:val="22"/>
            <w:szCs w:val="22"/>
          </w:rPr>
          <w:tab/>
        </w:r>
        <w:r w:rsidRPr="00762754" w:rsidDel="00762754">
          <w:rPr>
            <w:i/>
            <w:noProof/>
          </w:rPr>
          <w:delText>Screen Layouts</w:delText>
        </w:r>
        <w:r w:rsidRPr="006A3B7D" w:rsidDel="00762754">
          <w:rPr>
            <w:noProof/>
            <w:webHidden/>
          </w:rPr>
          <w:tab/>
          <w:delText>7</w:delText>
        </w:r>
      </w:del>
    </w:p>
    <w:p w:rsidR="00B703D4" w:rsidRPr="006A3B7D" w:rsidDel="00762754" w:rsidRDefault="00B703D4">
      <w:pPr>
        <w:pStyle w:val="TOC2"/>
        <w:rPr>
          <w:del w:id="136" w:author="Amy Byers" w:date="2014-10-06T13:21:00Z"/>
          <w:rFonts w:asciiTheme="minorHAnsi" w:eastAsiaTheme="minorEastAsia" w:hAnsiTheme="minorHAnsi" w:cstheme="minorBidi"/>
          <w:noProof/>
          <w:sz w:val="22"/>
          <w:szCs w:val="22"/>
        </w:rPr>
      </w:pPr>
      <w:del w:id="137" w:author="Amy Byers" w:date="2014-10-06T13:21:00Z">
        <w:r w:rsidRPr="00762754" w:rsidDel="00762754">
          <w:rPr>
            <w:noProof/>
          </w:rPr>
          <w:delText>4.1</w:delText>
        </w:r>
        <w:r w:rsidRPr="006A3B7D" w:rsidDel="00762754">
          <w:rPr>
            <w:rFonts w:asciiTheme="minorHAnsi" w:eastAsiaTheme="minorEastAsia" w:hAnsiTheme="minorHAnsi" w:cstheme="minorBidi"/>
            <w:noProof/>
            <w:sz w:val="22"/>
            <w:szCs w:val="22"/>
          </w:rPr>
          <w:tab/>
        </w:r>
        <w:r w:rsidRPr="00762754" w:rsidDel="00762754">
          <w:rPr>
            <w:noProof/>
          </w:rPr>
          <w:delText>Tender Options</w:delText>
        </w:r>
        <w:r w:rsidRPr="006A3B7D" w:rsidDel="00762754">
          <w:rPr>
            <w:noProof/>
            <w:webHidden/>
          </w:rPr>
          <w:tab/>
          <w:delText>7</w:delText>
        </w:r>
      </w:del>
    </w:p>
    <w:p w:rsidR="00B703D4" w:rsidRPr="006A3B7D" w:rsidDel="00762754" w:rsidRDefault="00B703D4">
      <w:pPr>
        <w:pStyle w:val="TOC1"/>
        <w:rPr>
          <w:del w:id="138" w:author="Amy Byers" w:date="2014-10-06T13:21:00Z"/>
          <w:rFonts w:asciiTheme="minorHAnsi" w:eastAsiaTheme="minorEastAsia" w:hAnsiTheme="minorHAnsi" w:cstheme="minorBidi"/>
          <w:noProof/>
          <w:sz w:val="22"/>
          <w:szCs w:val="22"/>
        </w:rPr>
      </w:pPr>
      <w:del w:id="139" w:author="Amy Byers" w:date="2014-10-06T13:21:00Z">
        <w:r w:rsidRPr="00762754" w:rsidDel="00762754">
          <w:rPr>
            <w:i/>
            <w:iCs/>
            <w:noProof/>
          </w:rPr>
          <w:delText>5.</w:delText>
        </w:r>
        <w:r w:rsidRPr="006A3B7D" w:rsidDel="00762754">
          <w:rPr>
            <w:rFonts w:asciiTheme="minorHAnsi" w:eastAsiaTheme="minorEastAsia" w:hAnsiTheme="minorHAnsi" w:cstheme="minorBidi"/>
            <w:noProof/>
            <w:sz w:val="22"/>
            <w:szCs w:val="22"/>
          </w:rPr>
          <w:tab/>
        </w:r>
        <w:r w:rsidRPr="00762754" w:rsidDel="00762754">
          <w:rPr>
            <w:i/>
            <w:iCs/>
            <w:noProof/>
          </w:rPr>
          <w:delText>Business Sign Off</w:delText>
        </w:r>
        <w:r w:rsidRPr="006A3B7D" w:rsidDel="00762754">
          <w:rPr>
            <w:noProof/>
            <w:webHidden/>
          </w:rPr>
          <w:tab/>
          <w:delText>9</w:delText>
        </w:r>
      </w:del>
    </w:p>
    <w:p w:rsidR="00B703D4" w:rsidRPr="006A3B7D" w:rsidDel="00762754" w:rsidRDefault="00B703D4">
      <w:pPr>
        <w:pStyle w:val="TOC1"/>
        <w:rPr>
          <w:del w:id="140" w:author="Amy Byers" w:date="2014-10-06T13:21:00Z"/>
          <w:rFonts w:asciiTheme="minorHAnsi" w:eastAsiaTheme="minorEastAsia" w:hAnsiTheme="minorHAnsi" w:cstheme="minorBidi"/>
          <w:noProof/>
          <w:sz w:val="22"/>
          <w:szCs w:val="22"/>
        </w:rPr>
      </w:pPr>
      <w:del w:id="141" w:author="Amy Byers" w:date="2014-10-06T13:21:00Z">
        <w:r w:rsidRPr="00762754" w:rsidDel="00762754">
          <w:rPr>
            <w:i/>
            <w:noProof/>
          </w:rPr>
          <w:delText>6.</w:delText>
        </w:r>
        <w:r w:rsidRPr="006A3B7D" w:rsidDel="00762754">
          <w:rPr>
            <w:rFonts w:asciiTheme="minorHAnsi" w:eastAsiaTheme="minorEastAsia" w:hAnsiTheme="minorHAnsi" w:cstheme="minorBidi"/>
            <w:noProof/>
            <w:sz w:val="22"/>
            <w:szCs w:val="22"/>
          </w:rPr>
          <w:tab/>
        </w:r>
        <w:r w:rsidRPr="00762754" w:rsidDel="00762754">
          <w:rPr>
            <w:i/>
            <w:noProof/>
          </w:rPr>
          <w:delText>Revision History</w:delText>
        </w:r>
        <w:r w:rsidRPr="006A3B7D" w:rsidDel="00762754">
          <w:rPr>
            <w:noProof/>
            <w:webHidden/>
          </w:rPr>
          <w:tab/>
          <w:delText>9</w:delText>
        </w:r>
      </w:del>
    </w:p>
    <w:p w:rsidR="00B703D4" w:rsidRPr="006A3B7D" w:rsidDel="00762754" w:rsidRDefault="00B703D4">
      <w:pPr>
        <w:pStyle w:val="TOC1"/>
        <w:rPr>
          <w:del w:id="142" w:author="Amy Byers" w:date="2014-10-06T13:21:00Z"/>
          <w:rFonts w:asciiTheme="minorHAnsi" w:eastAsiaTheme="minorEastAsia" w:hAnsiTheme="minorHAnsi" w:cstheme="minorBidi"/>
          <w:noProof/>
          <w:sz w:val="22"/>
          <w:szCs w:val="22"/>
        </w:rPr>
      </w:pPr>
      <w:del w:id="143" w:author="Amy Byers" w:date="2014-10-06T13:21:00Z">
        <w:r w:rsidRPr="00762754" w:rsidDel="00762754">
          <w:rPr>
            <w:i/>
            <w:noProof/>
          </w:rPr>
          <w:delText>7.</w:delText>
        </w:r>
        <w:r w:rsidRPr="006A3B7D" w:rsidDel="00762754">
          <w:rPr>
            <w:rFonts w:asciiTheme="minorHAnsi" w:eastAsiaTheme="minorEastAsia" w:hAnsiTheme="minorHAnsi" w:cstheme="minorBidi"/>
            <w:noProof/>
            <w:sz w:val="22"/>
            <w:szCs w:val="22"/>
          </w:rPr>
          <w:tab/>
        </w:r>
        <w:r w:rsidRPr="00762754" w:rsidDel="00762754">
          <w:rPr>
            <w:i/>
            <w:noProof/>
          </w:rPr>
          <w:delText>Appendix A: Glossary</w:delText>
        </w:r>
        <w:r w:rsidRPr="006A3B7D" w:rsidDel="00762754">
          <w:rPr>
            <w:noProof/>
            <w:webHidden/>
          </w:rPr>
          <w:tab/>
          <w:delText>9</w:delText>
        </w:r>
      </w:del>
    </w:p>
    <w:p w:rsidR="00F54203" w:rsidRPr="006A3B7D" w:rsidRDefault="00343483" w:rsidP="00F54203">
      <w:pPr>
        <w:pStyle w:val="BodyText"/>
      </w:pPr>
      <w:r w:rsidRPr="006A3B7D">
        <w:rPr>
          <w:b/>
          <w:sz w:val="24"/>
          <w:szCs w:val="24"/>
        </w:rPr>
        <w:fldChar w:fldCharType="end"/>
      </w:r>
    </w:p>
    <w:p w:rsidR="008163BF" w:rsidRPr="006A3B7D" w:rsidRDefault="00B22A66" w:rsidP="003A372C">
      <w:pPr>
        <w:pStyle w:val="Heading1"/>
        <w:rPr>
          <w:i/>
        </w:rPr>
      </w:pPr>
      <w:r w:rsidRPr="006A3B7D">
        <w:rPr>
          <w:i/>
        </w:rPr>
        <w:br w:type="page"/>
      </w:r>
      <w:bookmarkStart w:id="144" w:name="_Toc122934306"/>
      <w:bookmarkStart w:id="145" w:name="_Toc400393302"/>
      <w:r w:rsidR="003B6D48" w:rsidRPr="006A3B7D">
        <w:rPr>
          <w:i/>
        </w:rPr>
        <w:lastRenderedPageBreak/>
        <w:t>Feature</w:t>
      </w:r>
      <w:r w:rsidR="009C1FFA" w:rsidRPr="006A3B7D">
        <w:rPr>
          <w:i/>
        </w:rPr>
        <w:t xml:space="preserve"> </w:t>
      </w:r>
      <w:bookmarkEnd w:id="144"/>
      <w:r w:rsidR="00341299" w:rsidRPr="006A3B7D">
        <w:rPr>
          <w:i/>
        </w:rPr>
        <w:t>Overview</w:t>
      </w:r>
      <w:bookmarkEnd w:id="145"/>
    </w:p>
    <w:p w:rsidR="008163BF" w:rsidRPr="006A3B7D" w:rsidRDefault="003B6D48" w:rsidP="008163BF">
      <w:pPr>
        <w:pStyle w:val="Heading2"/>
      </w:pPr>
      <w:bookmarkStart w:id="146" w:name="_Toc110839329"/>
      <w:bookmarkStart w:id="147" w:name="_Toc122934307"/>
      <w:bookmarkStart w:id="148" w:name="_Toc400393303"/>
      <w:r w:rsidRPr="006A3B7D">
        <w:t>Feature</w:t>
      </w:r>
      <w:r w:rsidR="00A5528D" w:rsidRPr="006A3B7D">
        <w:t xml:space="preserve"> </w:t>
      </w:r>
      <w:r w:rsidR="008163BF" w:rsidRPr="006A3B7D">
        <w:t>Description</w:t>
      </w:r>
      <w:bookmarkEnd w:id="146"/>
      <w:bookmarkEnd w:id="147"/>
      <w:bookmarkEnd w:id="148"/>
    </w:p>
    <w:p w:rsidR="002D0D92" w:rsidRPr="006A3B7D" w:rsidRDefault="00CE6E1A" w:rsidP="002D0D92">
      <w:pPr>
        <w:pStyle w:val="BodyText"/>
      </w:pPr>
      <w:r w:rsidRPr="006A3B7D">
        <w:t xml:space="preserve">The Tender feature describes the screen flow that is </w:t>
      </w:r>
      <w:r w:rsidR="007A6B93" w:rsidRPr="006A3B7D">
        <w:t>executed</w:t>
      </w:r>
      <w:r w:rsidRPr="006A3B7D">
        <w:t xml:space="preserve"> when the operator selects to tender a transaction.</w:t>
      </w:r>
      <w:r w:rsidR="006762FF" w:rsidRPr="006A3B7D">
        <w:t xml:space="preserve">  The system supports multiple tenders to apply to the transaction and provides access to tender void and various additional tender options.</w:t>
      </w:r>
    </w:p>
    <w:p w:rsidR="00F523F6" w:rsidRPr="006A3B7D" w:rsidRDefault="0063125C" w:rsidP="00341299">
      <w:pPr>
        <w:pStyle w:val="Heading2"/>
      </w:pPr>
      <w:bookmarkStart w:id="149" w:name="_Toc400393304"/>
      <w:r w:rsidRPr="006A3B7D">
        <w:t>Assumptions</w:t>
      </w:r>
      <w:bookmarkEnd w:id="149"/>
    </w:p>
    <w:p w:rsidR="00582572" w:rsidRPr="006A3B7D" w:rsidRDefault="00582572" w:rsidP="00582572">
      <w:pPr>
        <w:pStyle w:val="BodyText"/>
        <w:numPr>
          <w:ilvl w:val="0"/>
          <w:numId w:val="18"/>
        </w:numPr>
      </w:pPr>
      <w:r w:rsidRPr="006A3B7D">
        <w:t>All text displayed by the system is configurable by brand to support multi-language</w:t>
      </w:r>
      <w:r w:rsidR="00882F96" w:rsidRPr="006A3B7D">
        <w:t xml:space="preserve">.  </w:t>
      </w:r>
      <w:r w:rsidRPr="006A3B7D">
        <w:t>Text is defined from an external source or defined within the system.</w:t>
      </w:r>
    </w:p>
    <w:p w:rsidR="00D91E6D" w:rsidRPr="006A3B7D" w:rsidRDefault="00D91E6D" w:rsidP="00582572">
      <w:pPr>
        <w:pStyle w:val="BodyText"/>
        <w:numPr>
          <w:ilvl w:val="0"/>
          <w:numId w:val="18"/>
        </w:numPr>
      </w:pPr>
      <w:r w:rsidRPr="006A3B7D">
        <w:t>The system assigns the transaction number to the transaction at the start of the transaction</w:t>
      </w:r>
      <w:r w:rsidR="006762FF" w:rsidRPr="006A3B7D">
        <w:t xml:space="preserve"> and does not happen at the time of tendering</w:t>
      </w:r>
      <w:r w:rsidRPr="006A3B7D">
        <w:t>.</w:t>
      </w:r>
    </w:p>
    <w:p w:rsidR="008335BB" w:rsidRPr="006A3B7D" w:rsidRDefault="008335BB" w:rsidP="006762FF">
      <w:pPr>
        <w:pStyle w:val="BodyText"/>
        <w:numPr>
          <w:ilvl w:val="0"/>
          <w:numId w:val="18"/>
        </w:numPr>
      </w:pPr>
      <w:r w:rsidRPr="006A3B7D">
        <w:t>The system supports multiple instances of each tender type.</w:t>
      </w:r>
    </w:p>
    <w:p w:rsidR="008335BB" w:rsidRPr="006A3B7D" w:rsidRDefault="008335BB" w:rsidP="006762FF">
      <w:pPr>
        <w:pStyle w:val="BodyText"/>
        <w:numPr>
          <w:ilvl w:val="0"/>
          <w:numId w:val="18"/>
        </w:numPr>
      </w:pPr>
      <w:r w:rsidRPr="006A3B7D">
        <w:t>If there are multiple instances of the same tender type, the system displays each instance separately.</w:t>
      </w:r>
    </w:p>
    <w:p w:rsidR="008335BB" w:rsidRPr="006A3B7D" w:rsidRDefault="008335BB" w:rsidP="006762FF">
      <w:pPr>
        <w:pStyle w:val="BodyText"/>
        <w:numPr>
          <w:ilvl w:val="0"/>
          <w:numId w:val="18"/>
        </w:numPr>
      </w:pPr>
      <w:r w:rsidRPr="006A3B7D">
        <w:t>The system masks account numbers when the tender type is added to the virtual receipt.</w:t>
      </w:r>
    </w:p>
    <w:p w:rsidR="00171EE4" w:rsidRPr="006A3B7D" w:rsidRDefault="00D963EA" w:rsidP="00D963EA">
      <w:pPr>
        <w:pStyle w:val="BodyText"/>
        <w:numPr>
          <w:ilvl w:val="0"/>
          <w:numId w:val="18"/>
        </w:numPr>
      </w:pPr>
      <w:r w:rsidRPr="006A3B7D">
        <w:t xml:space="preserve">If no payment device associated with the device, the system does not recognize that a card is inserted or swiped on the </w:t>
      </w:r>
      <w:r w:rsidR="00535F6C" w:rsidRPr="006A3B7D">
        <w:t xml:space="preserve">payment </w:t>
      </w:r>
      <w:r w:rsidRPr="006A3B7D">
        <w:t xml:space="preserve">device.  </w:t>
      </w:r>
    </w:p>
    <w:p w:rsidR="00D963EA" w:rsidRPr="006A3B7D" w:rsidRDefault="00535F6C" w:rsidP="00D963EA">
      <w:pPr>
        <w:pStyle w:val="BodyText"/>
        <w:numPr>
          <w:ilvl w:val="0"/>
          <w:numId w:val="18"/>
        </w:numPr>
      </w:pPr>
      <w:r w:rsidRPr="006A3B7D">
        <w:t>A</w:t>
      </w:r>
      <w:r w:rsidR="00D963EA" w:rsidRPr="006A3B7D">
        <w:t xml:space="preserve"> payment device needs to be associated with the device</w:t>
      </w:r>
      <w:r w:rsidRPr="006A3B7D">
        <w:t xml:space="preserve"> in order for the debit and EMV processing to be initiated</w:t>
      </w:r>
      <w:r w:rsidR="00D963EA" w:rsidRPr="006A3B7D">
        <w:t xml:space="preserve">.  </w:t>
      </w:r>
    </w:p>
    <w:p w:rsidR="00320DD3" w:rsidRPr="006A3B7D" w:rsidRDefault="00320DD3" w:rsidP="00341299">
      <w:pPr>
        <w:pStyle w:val="Heading2"/>
      </w:pPr>
      <w:bookmarkStart w:id="150" w:name="_Toc321825494"/>
      <w:bookmarkStart w:id="151" w:name="_Toc321833317"/>
      <w:bookmarkStart w:id="152" w:name="_Parameters"/>
      <w:bookmarkStart w:id="153" w:name="_Ref322681636"/>
      <w:bookmarkStart w:id="154" w:name="_Toc400393305"/>
      <w:bookmarkEnd w:id="150"/>
      <w:bookmarkEnd w:id="151"/>
      <w:bookmarkEnd w:id="152"/>
      <w:r w:rsidRPr="006A3B7D">
        <w:t>Parameters</w:t>
      </w:r>
      <w:r w:rsidR="00027F72" w:rsidRPr="006A3B7D">
        <w:t xml:space="preserve"> and System Settings</w:t>
      </w:r>
      <w:bookmarkEnd w:id="153"/>
      <w:bookmarkEnd w:id="154"/>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32"/>
        <w:gridCol w:w="5352"/>
        <w:gridCol w:w="2480"/>
      </w:tblGrid>
      <w:tr w:rsidR="00731DE3" w:rsidRPr="006A3B7D" w:rsidTr="00731DE3">
        <w:trPr>
          <w:cantSplit/>
        </w:trPr>
        <w:tc>
          <w:tcPr>
            <w:tcW w:w="1293" w:type="pct"/>
            <w:tcBorders>
              <w:top w:val="single" w:sz="8" w:space="0" w:color="4F81BD"/>
              <w:left w:val="single" w:sz="8" w:space="0" w:color="4F81BD"/>
              <w:bottom w:val="single" w:sz="18" w:space="0" w:color="4F81BD"/>
              <w:right w:val="single" w:sz="8" w:space="0" w:color="4F81BD"/>
            </w:tcBorders>
          </w:tcPr>
          <w:p w:rsidR="00731DE3" w:rsidRPr="006A3B7D" w:rsidRDefault="00731DE3" w:rsidP="00721745">
            <w:pPr>
              <w:rPr>
                <w:b/>
              </w:rPr>
            </w:pPr>
            <w:r w:rsidRPr="006A3B7D">
              <w:rPr>
                <w:b/>
              </w:rPr>
              <w:t>Parameter Mnemonic</w:t>
            </w:r>
          </w:p>
        </w:tc>
        <w:tc>
          <w:tcPr>
            <w:tcW w:w="2533" w:type="pct"/>
            <w:tcBorders>
              <w:top w:val="single" w:sz="8" w:space="0" w:color="4F81BD"/>
              <w:left w:val="single" w:sz="8" w:space="0" w:color="4F81BD"/>
              <w:bottom w:val="single" w:sz="18" w:space="0" w:color="4F81BD"/>
              <w:right w:val="single" w:sz="8" w:space="0" w:color="4F81BD"/>
            </w:tcBorders>
          </w:tcPr>
          <w:p w:rsidR="00731DE3" w:rsidRPr="006A3B7D" w:rsidRDefault="00731DE3" w:rsidP="00721745">
            <w:pPr>
              <w:rPr>
                <w:b/>
                <w:vanish/>
                <w:szCs w:val="20"/>
              </w:rPr>
            </w:pPr>
            <w:r w:rsidRPr="006A3B7D">
              <w:rPr>
                <w:b/>
                <w:szCs w:val="20"/>
              </w:rPr>
              <w:t>Description</w:t>
            </w:r>
          </w:p>
        </w:tc>
        <w:tc>
          <w:tcPr>
            <w:tcW w:w="1174" w:type="pct"/>
            <w:tcBorders>
              <w:top w:val="single" w:sz="8" w:space="0" w:color="4F81BD"/>
              <w:left w:val="single" w:sz="8" w:space="0" w:color="4F81BD"/>
              <w:bottom w:val="single" w:sz="18" w:space="0" w:color="4F81BD"/>
              <w:right w:val="single" w:sz="8" w:space="0" w:color="4F81BD"/>
            </w:tcBorders>
          </w:tcPr>
          <w:p w:rsidR="00731DE3" w:rsidRPr="006A3B7D" w:rsidRDefault="00731DE3" w:rsidP="00721745">
            <w:pPr>
              <w:rPr>
                <w:b/>
                <w:szCs w:val="20"/>
              </w:rPr>
            </w:pPr>
            <w:r w:rsidRPr="006A3B7D">
              <w:rPr>
                <w:b/>
                <w:szCs w:val="20"/>
              </w:rPr>
              <w:t>Valid Values</w:t>
            </w:r>
          </w:p>
        </w:tc>
      </w:tr>
      <w:tr w:rsidR="00731DE3" w:rsidRPr="006A3B7D" w:rsidTr="0086211E">
        <w:trPr>
          <w:cantSplit/>
        </w:trPr>
        <w:tc>
          <w:tcPr>
            <w:tcW w:w="1293" w:type="pct"/>
            <w:tcBorders>
              <w:top w:val="single" w:sz="18" w:space="0" w:color="4F81BD"/>
              <w:left w:val="single" w:sz="8" w:space="0" w:color="4F81BD"/>
              <w:bottom w:val="single" w:sz="8" w:space="0" w:color="4F81BD"/>
              <w:right w:val="single" w:sz="8" w:space="0" w:color="4F81BD"/>
            </w:tcBorders>
            <w:shd w:val="clear" w:color="auto" w:fill="D3DFEE"/>
          </w:tcPr>
          <w:p w:rsidR="00731DE3" w:rsidRPr="006A3B7D" w:rsidRDefault="00B93995" w:rsidP="00721745">
            <w:pPr>
              <w:rPr>
                <w:bCs/>
                <w:szCs w:val="20"/>
              </w:rPr>
            </w:pPr>
            <w:r w:rsidRPr="006A3B7D">
              <w:rPr>
                <w:bCs/>
                <w:szCs w:val="20"/>
              </w:rPr>
              <w:t>Available Tenders by Device</w:t>
            </w:r>
          </w:p>
        </w:tc>
        <w:tc>
          <w:tcPr>
            <w:tcW w:w="2533" w:type="pct"/>
            <w:tcBorders>
              <w:top w:val="single" w:sz="18" w:space="0" w:color="4F81BD"/>
              <w:left w:val="single" w:sz="8" w:space="0" w:color="4F81BD"/>
              <w:bottom w:val="single" w:sz="8" w:space="0" w:color="4F81BD"/>
              <w:right w:val="single" w:sz="8" w:space="0" w:color="4F81BD"/>
            </w:tcBorders>
            <w:shd w:val="clear" w:color="auto" w:fill="D3DFEE"/>
          </w:tcPr>
          <w:p w:rsidR="00731DE3" w:rsidRPr="006A3B7D" w:rsidRDefault="00B93995" w:rsidP="004E221F">
            <w:pPr>
              <w:rPr>
                <w:szCs w:val="20"/>
              </w:rPr>
            </w:pPr>
            <w:r w:rsidRPr="006A3B7D">
              <w:rPr>
                <w:szCs w:val="20"/>
              </w:rPr>
              <w:t>Determines which tenders are available for a device</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731DE3" w:rsidRPr="006A3B7D" w:rsidRDefault="00B93995" w:rsidP="00B93995">
            <w:pPr>
              <w:pStyle w:val="ListParagraph"/>
              <w:numPr>
                <w:ilvl w:val="0"/>
                <w:numId w:val="42"/>
              </w:numPr>
              <w:rPr>
                <w:szCs w:val="20"/>
              </w:rPr>
            </w:pPr>
            <w:r w:rsidRPr="006A3B7D">
              <w:rPr>
                <w:szCs w:val="20"/>
              </w:rPr>
              <w:t>Credit</w:t>
            </w:r>
            <w:r w:rsidR="0095348F" w:rsidRPr="006A3B7D">
              <w:rPr>
                <w:szCs w:val="20"/>
              </w:rPr>
              <w:t>/Debit</w:t>
            </w:r>
          </w:p>
          <w:p w:rsidR="00B93995" w:rsidRPr="006A3B7D" w:rsidRDefault="00B93995" w:rsidP="00B93995">
            <w:pPr>
              <w:pStyle w:val="ListParagraph"/>
              <w:numPr>
                <w:ilvl w:val="0"/>
                <w:numId w:val="42"/>
              </w:numPr>
              <w:rPr>
                <w:szCs w:val="20"/>
              </w:rPr>
            </w:pPr>
            <w:r w:rsidRPr="006A3B7D">
              <w:rPr>
                <w:szCs w:val="20"/>
              </w:rPr>
              <w:t>Gift Card</w:t>
            </w:r>
          </w:p>
          <w:p w:rsidR="00B93995" w:rsidRPr="006A3B7D" w:rsidRDefault="00B93995" w:rsidP="00B93995">
            <w:pPr>
              <w:pStyle w:val="ListParagraph"/>
              <w:numPr>
                <w:ilvl w:val="0"/>
                <w:numId w:val="42"/>
              </w:numPr>
              <w:rPr>
                <w:szCs w:val="20"/>
              </w:rPr>
            </w:pPr>
            <w:r w:rsidRPr="006A3B7D">
              <w:rPr>
                <w:szCs w:val="20"/>
              </w:rPr>
              <w:t>Store Credit</w:t>
            </w:r>
          </w:p>
          <w:p w:rsidR="00B93995" w:rsidRPr="006A3B7D" w:rsidRDefault="00B93995" w:rsidP="00B93995">
            <w:pPr>
              <w:pStyle w:val="ListParagraph"/>
              <w:numPr>
                <w:ilvl w:val="0"/>
                <w:numId w:val="42"/>
              </w:numPr>
              <w:rPr>
                <w:szCs w:val="20"/>
              </w:rPr>
            </w:pPr>
            <w:r w:rsidRPr="006A3B7D">
              <w:rPr>
                <w:szCs w:val="20"/>
              </w:rPr>
              <w:t>Loyalty Certificate</w:t>
            </w:r>
          </w:p>
          <w:p w:rsidR="00591D3C" w:rsidRPr="006A3B7D" w:rsidRDefault="00591D3C" w:rsidP="00B93995">
            <w:pPr>
              <w:pStyle w:val="ListParagraph"/>
              <w:numPr>
                <w:ilvl w:val="0"/>
                <w:numId w:val="42"/>
              </w:numPr>
              <w:rPr>
                <w:szCs w:val="20"/>
              </w:rPr>
            </w:pPr>
            <w:r w:rsidRPr="006A3B7D">
              <w:rPr>
                <w:szCs w:val="20"/>
              </w:rPr>
              <w:t>House Account</w:t>
            </w:r>
          </w:p>
          <w:p w:rsidR="00591D3C" w:rsidRPr="006A3B7D" w:rsidRDefault="00591D3C" w:rsidP="00B93995">
            <w:pPr>
              <w:pStyle w:val="ListParagraph"/>
              <w:numPr>
                <w:ilvl w:val="0"/>
                <w:numId w:val="42"/>
              </w:numPr>
              <w:rPr>
                <w:szCs w:val="20"/>
              </w:rPr>
            </w:pPr>
            <w:r w:rsidRPr="006A3B7D">
              <w:rPr>
                <w:szCs w:val="20"/>
              </w:rPr>
              <w:t>Layaway/Pre-Order</w:t>
            </w:r>
          </w:p>
        </w:tc>
      </w:tr>
      <w:tr w:rsidR="0086211E" w:rsidRPr="006A3B7D" w:rsidTr="00F56E68">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vAlign w:val="bottom"/>
          </w:tcPr>
          <w:p w:rsidR="0086211E" w:rsidRPr="006A3B7D" w:rsidRDefault="0086211E" w:rsidP="0086211E">
            <w:pPr>
              <w:rPr>
                <w:rFonts w:cs="Arial"/>
                <w:color w:val="000000"/>
                <w:szCs w:val="20"/>
              </w:rPr>
            </w:pPr>
            <w:r w:rsidRPr="006A3B7D">
              <w:rPr>
                <w:rFonts w:cs="Arial"/>
                <w:color w:val="000000"/>
                <w:szCs w:val="20"/>
              </w:rPr>
              <w:t>Tender Void Manager Override</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86211E" w:rsidRPr="006A3B7D" w:rsidRDefault="0086211E" w:rsidP="004E221F">
            <w:pPr>
              <w:rPr>
                <w:szCs w:val="20"/>
              </w:rPr>
            </w:pPr>
            <w:r w:rsidRPr="006A3B7D">
              <w:rPr>
                <w:szCs w:val="20"/>
              </w:rPr>
              <w:t>Determines if manager override is required to continue with the Tender Void option.</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86211E" w:rsidRPr="006A3B7D" w:rsidRDefault="0086211E" w:rsidP="00B93995">
            <w:pPr>
              <w:pStyle w:val="ListParagraph"/>
              <w:numPr>
                <w:ilvl w:val="0"/>
                <w:numId w:val="42"/>
              </w:numPr>
              <w:rPr>
                <w:szCs w:val="20"/>
              </w:rPr>
            </w:pPr>
            <w:r w:rsidRPr="006A3B7D">
              <w:rPr>
                <w:szCs w:val="20"/>
              </w:rPr>
              <w:t>On</w:t>
            </w:r>
          </w:p>
          <w:p w:rsidR="0086211E" w:rsidRPr="006A3B7D" w:rsidRDefault="0086211E" w:rsidP="00B93995">
            <w:pPr>
              <w:pStyle w:val="ListParagraph"/>
              <w:numPr>
                <w:ilvl w:val="0"/>
                <w:numId w:val="42"/>
              </w:numPr>
              <w:rPr>
                <w:szCs w:val="20"/>
              </w:rPr>
            </w:pPr>
            <w:r w:rsidRPr="006A3B7D">
              <w:rPr>
                <w:szCs w:val="20"/>
              </w:rPr>
              <w:t>Off</w:t>
            </w:r>
          </w:p>
        </w:tc>
      </w:tr>
    </w:tbl>
    <w:p w:rsidR="00D8448E" w:rsidRPr="006A3B7D" w:rsidRDefault="00D8448E" w:rsidP="00D8448E">
      <w:pPr>
        <w:pStyle w:val="Heading2"/>
      </w:pPr>
      <w:bookmarkStart w:id="155" w:name="_Toc318210821"/>
      <w:bookmarkStart w:id="156" w:name="_Ref322681650"/>
      <w:bookmarkStart w:id="157" w:name="_Toc290020120"/>
      <w:bookmarkStart w:id="158" w:name="_Toc71960215"/>
      <w:bookmarkStart w:id="159" w:name="_Toc400393306"/>
      <w:r w:rsidRPr="006A3B7D">
        <w:t>Interfaces</w:t>
      </w:r>
      <w:bookmarkEnd w:id="155"/>
      <w:bookmarkEnd w:id="156"/>
      <w:bookmarkEnd w:id="159"/>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5282"/>
        <w:gridCol w:w="5282"/>
      </w:tblGrid>
      <w:tr w:rsidR="00D8448E" w:rsidRPr="006A3B7D" w:rsidTr="00AF046C">
        <w:trPr>
          <w:cantSplit/>
        </w:trPr>
        <w:tc>
          <w:tcPr>
            <w:tcW w:w="2500" w:type="pct"/>
            <w:tcBorders>
              <w:top w:val="single" w:sz="8" w:space="0" w:color="4F81BD"/>
              <w:left w:val="single" w:sz="8" w:space="0" w:color="4F81BD"/>
              <w:bottom w:val="single" w:sz="18" w:space="0" w:color="4F81BD"/>
              <w:right w:val="single" w:sz="8" w:space="0" w:color="4F81BD"/>
            </w:tcBorders>
          </w:tcPr>
          <w:p w:rsidR="00D8448E" w:rsidRPr="006A3B7D" w:rsidRDefault="00D8448E" w:rsidP="00AF046C">
            <w:pPr>
              <w:rPr>
                <w:b/>
              </w:rPr>
            </w:pPr>
            <w:r w:rsidRPr="006A3B7D">
              <w:rPr>
                <w:b/>
              </w:rPr>
              <w:t>Interface</w:t>
            </w:r>
          </w:p>
        </w:tc>
        <w:tc>
          <w:tcPr>
            <w:tcW w:w="2500" w:type="pct"/>
            <w:tcBorders>
              <w:top w:val="single" w:sz="8" w:space="0" w:color="4F81BD"/>
              <w:left w:val="single" w:sz="8" w:space="0" w:color="4F81BD"/>
              <w:bottom w:val="single" w:sz="18" w:space="0" w:color="4F81BD"/>
              <w:right w:val="single" w:sz="8" w:space="0" w:color="4F81BD"/>
            </w:tcBorders>
          </w:tcPr>
          <w:p w:rsidR="00D8448E" w:rsidRPr="006A3B7D" w:rsidRDefault="00D8448E" w:rsidP="00AF046C">
            <w:pPr>
              <w:rPr>
                <w:b/>
                <w:vanish/>
                <w:szCs w:val="20"/>
              </w:rPr>
            </w:pPr>
            <w:r w:rsidRPr="006A3B7D">
              <w:rPr>
                <w:b/>
                <w:szCs w:val="20"/>
              </w:rPr>
              <w:t>Description</w:t>
            </w:r>
          </w:p>
        </w:tc>
      </w:tr>
      <w:tr w:rsidR="00CE6E1A" w:rsidRPr="006A3B7D" w:rsidTr="00AF046C">
        <w:trPr>
          <w:cantSplit/>
        </w:trPr>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CE6E1A" w:rsidRPr="006A3B7D" w:rsidRDefault="007974FC" w:rsidP="00C5791B">
            <w:pPr>
              <w:rPr>
                <w:bCs/>
                <w:szCs w:val="20"/>
              </w:rPr>
            </w:pPr>
            <w:r w:rsidRPr="006A3B7D">
              <w:rPr>
                <w:bCs/>
                <w:szCs w:val="20"/>
              </w:rPr>
              <w:t xml:space="preserve">Mobile Payment </w:t>
            </w:r>
            <w:r w:rsidR="00C5791B" w:rsidRPr="006A3B7D">
              <w:rPr>
                <w:bCs/>
                <w:szCs w:val="20"/>
              </w:rPr>
              <w:t>Devices</w:t>
            </w:r>
          </w:p>
        </w:tc>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CE6E1A" w:rsidRPr="006A3B7D" w:rsidRDefault="007974FC" w:rsidP="00AF046C">
            <w:pPr>
              <w:rPr>
                <w:szCs w:val="20"/>
              </w:rPr>
            </w:pPr>
            <w:r w:rsidRPr="006A3B7D">
              <w:rPr>
                <w:szCs w:val="20"/>
              </w:rPr>
              <w:t xml:space="preserve">External device used for </w:t>
            </w:r>
            <w:r w:rsidRPr="006A3B7D">
              <w:t>EMV smart card payment system for credit, debit and ATM cards.</w:t>
            </w:r>
          </w:p>
        </w:tc>
      </w:tr>
    </w:tbl>
    <w:p w:rsidR="00882F96" w:rsidRPr="006A3B7D" w:rsidRDefault="00882F96" w:rsidP="00882F96"/>
    <w:p w:rsidR="00882F96" w:rsidRPr="006A3B7D" w:rsidRDefault="00882F96" w:rsidP="00882F96">
      <w:pPr>
        <w:pStyle w:val="BodyText"/>
        <w:rPr>
          <w:rFonts w:cs="Arial"/>
          <w:kern w:val="32"/>
          <w:sz w:val="28"/>
          <w:szCs w:val="32"/>
        </w:rPr>
      </w:pPr>
      <w:r w:rsidRPr="006A3B7D">
        <w:br w:type="page"/>
      </w:r>
    </w:p>
    <w:p w:rsidR="00FD5BA1" w:rsidRPr="006A3B7D" w:rsidRDefault="00FD5BA1" w:rsidP="00FD5BA1">
      <w:pPr>
        <w:pStyle w:val="Heading1"/>
        <w:rPr>
          <w:i/>
        </w:rPr>
      </w:pPr>
      <w:bookmarkStart w:id="160" w:name="_Toc322007032"/>
      <w:bookmarkStart w:id="161" w:name="_Toc322007033"/>
      <w:bookmarkStart w:id="162" w:name="_Toc322007034"/>
      <w:bookmarkStart w:id="163" w:name="_Toc322007035"/>
      <w:bookmarkStart w:id="164" w:name="_Toc322007036"/>
      <w:bookmarkStart w:id="165" w:name="_Toc322007037"/>
      <w:bookmarkStart w:id="166" w:name="_Toc322007038"/>
      <w:bookmarkStart w:id="167" w:name="_Toc322007039"/>
      <w:bookmarkStart w:id="168" w:name="_Toc322007040"/>
      <w:bookmarkStart w:id="169" w:name="_Toc322007041"/>
      <w:bookmarkStart w:id="170" w:name="_Toc322007042"/>
      <w:bookmarkStart w:id="171" w:name="_Toc322007043"/>
      <w:bookmarkStart w:id="172" w:name="_Toc322007044"/>
      <w:bookmarkStart w:id="173" w:name="_Toc322007045"/>
      <w:bookmarkStart w:id="174" w:name="_Toc322007046"/>
      <w:bookmarkStart w:id="175" w:name="_Toc322007047"/>
      <w:bookmarkStart w:id="176" w:name="_Toc322007048"/>
      <w:bookmarkStart w:id="177" w:name="_Toc322007049"/>
      <w:bookmarkStart w:id="178" w:name="_Toc322007050"/>
      <w:bookmarkStart w:id="179" w:name="_Toc322007051"/>
      <w:bookmarkStart w:id="180" w:name="_Toc322007052"/>
      <w:bookmarkStart w:id="181" w:name="_Toc322007053"/>
      <w:bookmarkStart w:id="182" w:name="_Toc322007054"/>
      <w:bookmarkStart w:id="183" w:name="_Toc322007055"/>
      <w:bookmarkStart w:id="184" w:name="_Toc322007056"/>
      <w:bookmarkStart w:id="185" w:name="_Toc322007057"/>
      <w:bookmarkStart w:id="186" w:name="_Toc322007058"/>
      <w:bookmarkStart w:id="187" w:name="_Toc400393307"/>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Pr="006A3B7D">
        <w:rPr>
          <w:i/>
        </w:rPr>
        <w:lastRenderedPageBreak/>
        <w:t xml:space="preserve">USE CASE: </w:t>
      </w:r>
      <w:bookmarkEnd w:id="157"/>
      <w:r w:rsidR="00CE6E1A" w:rsidRPr="006A3B7D">
        <w:rPr>
          <w:i/>
        </w:rPr>
        <w:t>Tender</w:t>
      </w:r>
      <w:bookmarkEnd w:id="187"/>
    </w:p>
    <w:p w:rsidR="00366130" w:rsidRPr="006A3B7D" w:rsidRDefault="00366130" w:rsidP="00FD5BA1">
      <w:pPr>
        <w:pStyle w:val="Heading2"/>
      </w:pPr>
      <w:bookmarkStart w:id="188" w:name="_Toc290020122"/>
      <w:bookmarkStart w:id="189" w:name="_Ref400385673"/>
      <w:bookmarkStart w:id="190" w:name="_Ref400385677"/>
      <w:bookmarkStart w:id="191" w:name="_Toc400393308"/>
      <w:r w:rsidRPr="006A3B7D">
        <w:t>Feature Flow</w:t>
      </w:r>
      <w:bookmarkEnd w:id="189"/>
      <w:bookmarkEnd w:id="190"/>
      <w:bookmarkEnd w:id="191"/>
    </w:p>
    <w:p w:rsidR="00366130" w:rsidRPr="006A3B7D" w:rsidRDefault="00591D3C" w:rsidP="00CE6E1A">
      <w:pPr>
        <w:pStyle w:val="BodyText"/>
        <w:jc w:val="center"/>
      </w:pPr>
      <w:r w:rsidRPr="006A3B7D">
        <w:rPr>
          <w:noProof/>
        </w:rPr>
        <w:drawing>
          <wp:inline distT="0" distB="0" distL="0" distR="0" wp14:anchorId="041E7DF4" wp14:editId="20D2A5C7">
            <wp:extent cx="6858000" cy="507118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6858000" cy="5071185"/>
                    </a:xfrm>
                    <a:prstGeom prst="rect">
                      <a:avLst/>
                    </a:prstGeom>
                    <a:noFill/>
                    <a:ln w="9525">
                      <a:noFill/>
                      <a:miter lim="800000"/>
                      <a:headEnd/>
                      <a:tailEnd/>
                    </a:ln>
                  </pic:spPr>
                </pic:pic>
              </a:graphicData>
            </a:graphic>
          </wp:inline>
        </w:drawing>
      </w:r>
    </w:p>
    <w:p w:rsidR="00FD5BA1" w:rsidRPr="006A3B7D" w:rsidRDefault="00FD5BA1" w:rsidP="00FD5BA1">
      <w:pPr>
        <w:pStyle w:val="Heading2"/>
      </w:pPr>
      <w:bookmarkStart w:id="192" w:name="_Toc400393309"/>
      <w:r w:rsidRPr="006A3B7D">
        <w:t>Precondition</w:t>
      </w:r>
      <w:bookmarkEnd w:id="188"/>
      <w:bookmarkEnd w:id="192"/>
    </w:p>
    <w:p w:rsidR="00F624C4" w:rsidRPr="006A3B7D" w:rsidRDefault="00F624C4" w:rsidP="00F624C4">
      <w:pPr>
        <w:pStyle w:val="BodyText"/>
        <w:numPr>
          <w:ilvl w:val="0"/>
          <w:numId w:val="41"/>
        </w:numPr>
      </w:pPr>
      <w:r w:rsidRPr="006A3B7D">
        <w:t>Tender is selected.</w:t>
      </w:r>
    </w:p>
    <w:p w:rsidR="00FD5BA1" w:rsidRPr="006A3B7D" w:rsidRDefault="005937E6" w:rsidP="00FD5BA1">
      <w:pPr>
        <w:pStyle w:val="BodyText"/>
        <w:numPr>
          <w:ilvl w:val="0"/>
          <w:numId w:val="2"/>
        </w:numPr>
      </w:pPr>
      <w:r w:rsidRPr="006A3B7D">
        <w:t>Total Processing is complete.</w:t>
      </w:r>
    </w:p>
    <w:p w:rsidR="00FD5BA1" w:rsidRPr="006A3B7D" w:rsidRDefault="00FD5BA1" w:rsidP="00FD5BA1">
      <w:pPr>
        <w:pStyle w:val="Heading2"/>
      </w:pPr>
      <w:bookmarkStart w:id="193" w:name="_Ref233697587"/>
      <w:bookmarkStart w:id="194" w:name="_Ref233697593"/>
      <w:bookmarkStart w:id="195" w:name="_Toc290020123"/>
      <w:bookmarkStart w:id="196" w:name="_Toc400393310"/>
      <w:r w:rsidRPr="006A3B7D">
        <w:t>Main Flow</w:t>
      </w:r>
      <w:bookmarkEnd w:id="193"/>
      <w:bookmarkEnd w:id="194"/>
      <w:bookmarkEnd w:id="195"/>
      <w:bookmarkEnd w:id="196"/>
    </w:p>
    <w:p w:rsidR="006762FF" w:rsidRPr="006A3B7D" w:rsidRDefault="005937E6" w:rsidP="0036016B">
      <w:pPr>
        <w:pStyle w:val="BodyText"/>
        <w:numPr>
          <w:ilvl w:val="0"/>
          <w:numId w:val="21"/>
        </w:numPr>
      </w:pPr>
      <w:r w:rsidRPr="006A3B7D">
        <w:t xml:space="preserve">The </w:t>
      </w:r>
      <w:r w:rsidR="00AF046C" w:rsidRPr="006A3B7D">
        <w:t xml:space="preserve">system </w:t>
      </w:r>
      <w:r w:rsidR="0036016B" w:rsidRPr="006A3B7D">
        <w:t xml:space="preserve">displays </w:t>
      </w:r>
      <w:r w:rsidRPr="006A3B7D">
        <w:t>the balance</w:t>
      </w:r>
      <w:r w:rsidR="0036016B" w:rsidRPr="006A3B7D">
        <w:t xml:space="preserve"> due as the default tender amount</w:t>
      </w:r>
      <w:r w:rsidR="00AF046C" w:rsidRPr="006A3B7D">
        <w:t xml:space="preserve"> and prompts the operator to select a </w:t>
      </w:r>
      <w:r w:rsidR="003D553D" w:rsidRPr="006A3B7D">
        <w:t>tender type or select an option.</w:t>
      </w:r>
    </w:p>
    <w:p w:rsidR="0036016B" w:rsidRPr="006A3B7D" w:rsidRDefault="006762FF" w:rsidP="0036016B">
      <w:pPr>
        <w:pStyle w:val="BodyText"/>
        <w:numPr>
          <w:ilvl w:val="0"/>
          <w:numId w:val="21"/>
        </w:numPr>
      </w:pPr>
      <w:r w:rsidRPr="006A3B7D">
        <w:t xml:space="preserve">If the operator selects to </w:t>
      </w:r>
      <w:r w:rsidR="007A22E8" w:rsidRPr="006A3B7D">
        <w:t>return to editing the transaction</w:t>
      </w:r>
      <w:r w:rsidRPr="006A3B7D">
        <w:t xml:space="preserve">, the </w:t>
      </w:r>
      <w:r w:rsidR="007A22E8" w:rsidRPr="006A3B7D">
        <w:t xml:space="preserve">use case ends and the </w:t>
      </w:r>
      <w:r w:rsidRPr="006A3B7D">
        <w:t xml:space="preserve">system returns to the </w:t>
      </w:r>
      <w:r w:rsidR="007A22E8" w:rsidRPr="006A3B7D">
        <w:t>Sale use case</w:t>
      </w:r>
      <w:r w:rsidRPr="006A3B7D">
        <w:t>.</w:t>
      </w:r>
    </w:p>
    <w:p w:rsidR="00DF42E3" w:rsidRPr="006A3B7D" w:rsidRDefault="00DF42E3" w:rsidP="0036016B">
      <w:pPr>
        <w:pStyle w:val="BodyText"/>
        <w:numPr>
          <w:ilvl w:val="0"/>
          <w:numId w:val="21"/>
        </w:numPr>
      </w:pPr>
      <w:r w:rsidRPr="006A3B7D">
        <w:t>If the operator enters in an amount, the system changes the amount to tender to the entered amount.</w:t>
      </w:r>
    </w:p>
    <w:p w:rsidR="00535B72" w:rsidRPr="006A3B7D" w:rsidRDefault="00535B72" w:rsidP="0036016B">
      <w:pPr>
        <w:pStyle w:val="BodyText"/>
        <w:numPr>
          <w:ilvl w:val="0"/>
          <w:numId w:val="21"/>
        </w:numPr>
      </w:pPr>
      <w:r w:rsidRPr="006A3B7D">
        <w:t xml:space="preserve">If the operator </w:t>
      </w:r>
      <w:r w:rsidR="00DF42E3" w:rsidRPr="006A3B7D">
        <w:t xml:space="preserve">swipes or inserts a card, the </w:t>
      </w:r>
      <w:r w:rsidR="00304404" w:rsidRPr="006A3B7D">
        <w:t>Credit</w:t>
      </w:r>
      <w:r w:rsidR="004F68E6" w:rsidRPr="006A3B7D">
        <w:t xml:space="preserve"> </w:t>
      </w:r>
      <w:r w:rsidR="00DF42E3" w:rsidRPr="006A3B7D">
        <w:t>use case is executed.</w:t>
      </w:r>
      <w:r w:rsidR="00D963EA" w:rsidRPr="006A3B7D">
        <w:t xml:space="preserve">  </w:t>
      </w:r>
    </w:p>
    <w:p w:rsidR="0036016B" w:rsidRPr="006A3B7D" w:rsidRDefault="0036016B" w:rsidP="0036016B">
      <w:pPr>
        <w:pStyle w:val="BodyText"/>
        <w:numPr>
          <w:ilvl w:val="0"/>
          <w:numId w:val="21"/>
        </w:numPr>
      </w:pPr>
      <w:r w:rsidRPr="006A3B7D">
        <w:t>If the operator selects Credi</w:t>
      </w:r>
      <w:r w:rsidR="00304404" w:rsidRPr="006A3B7D">
        <w:t>t/Debi</w:t>
      </w:r>
      <w:r w:rsidRPr="006A3B7D">
        <w:t xml:space="preserve">t, the </w:t>
      </w:r>
      <w:r w:rsidR="00304404" w:rsidRPr="006A3B7D">
        <w:t>Credit</w:t>
      </w:r>
      <w:r w:rsidR="00827F37" w:rsidRPr="006A3B7D">
        <w:t>-Debit-EMV</w:t>
      </w:r>
      <w:r w:rsidRPr="006A3B7D">
        <w:t xml:space="preserve"> </w:t>
      </w:r>
      <w:r w:rsidR="00AF046C" w:rsidRPr="006A3B7D">
        <w:t>use case is executed</w:t>
      </w:r>
      <w:r w:rsidRPr="006A3B7D">
        <w:t>.</w:t>
      </w:r>
    </w:p>
    <w:p w:rsidR="0036016B" w:rsidRPr="006A3B7D" w:rsidRDefault="0036016B" w:rsidP="0036016B">
      <w:pPr>
        <w:pStyle w:val="BodyText"/>
        <w:numPr>
          <w:ilvl w:val="0"/>
          <w:numId w:val="21"/>
        </w:numPr>
      </w:pPr>
      <w:r w:rsidRPr="006A3B7D">
        <w:t xml:space="preserve">If the operator selects Gift Card, the Gift Card </w:t>
      </w:r>
      <w:r w:rsidR="00AF046C" w:rsidRPr="006A3B7D">
        <w:t>use case is executed</w:t>
      </w:r>
      <w:r w:rsidRPr="006A3B7D">
        <w:t>.</w:t>
      </w:r>
    </w:p>
    <w:p w:rsidR="00B93995" w:rsidRPr="006A3B7D" w:rsidRDefault="00B93995" w:rsidP="00B93995">
      <w:pPr>
        <w:pStyle w:val="BodyText"/>
        <w:numPr>
          <w:ilvl w:val="0"/>
          <w:numId w:val="21"/>
        </w:numPr>
      </w:pPr>
      <w:r w:rsidRPr="006A3B7D">
        <w:t>If the operator selects Store Credit Card, the Store Credit Card use case is executed.</w:t>
      </w:r>
    </w:p>
    <w:p w:rsidR="00B93995" w:rsidRPr="006A3B7D" w:rsidRDefault="00B93995" w:rsidP="00B93995">
      <w:pPr>
        <w:pStyle w:val="BodyText"/>
        <w:numPr>
          <w:ilvl w:val="0"/>
          <w:numId w:val="21"/>
        </w:numPr>
      </w:pPr>
      <w:r w:rsidRPr="006A3B7D">
        <w:t>If the operator selects Loyalty Certificate, the Loyalty Certificate use case is executed.</w:t>
      </w:r>
    </w:p>
    <w:p w:rsidR="00B703D4" w:rsidRPr="006A3B7D" w:rsidRDefault="00B703D4" w:rsidP="00B703D4">
      <w:pPr>
        <w:pStyle w:val="BodyText"/>
        <w:numPr>
          <w:ilvl w:val="0"/>
          <w:numId w:val="21"/>
        </w:numPr>
      </w:pPr>
      <w:r w:rsidRPr="006A3B7D">
        <w:lastRenderedPageBreak/>
        <w:t>If the operator selects House Account, the House Account use case is executed.</w:t>
      </w:r>
    </w:p>
    <w:p w:rsidR="00B703D4" w:rsidRPr="006A3B7D" w:rsidRDefault="00B703D4" w:rsidP="00B703D4">
      <w:pPr>
        <w:pStyle w:val="BodyText"/>
        <w:numPr>
          <w:ilvl w:val="0"/>
          <w:numId w:val="21"/>
        </w:numPr>
      </w:pPr>
      <w:r w:rsidRPr="006A3B7D">
        <w:t>If the operator selects Layaway/Pre-Order, the Layaway/Pre-Order Card use case is executed.</w:t>
      </w:r>
    </w:p>
    <w:p w:rsidR="0036016B" w:rsidRPr="006A3B7D" w:rsidRDefault="00AF046C" w:rsidP="0036016B">
      <w:pPr>
        <w:pStyle w:val="BodyText"/>
        <w:numPr>
          <w:ilvl w:val="0"/>
          <w:numId w:val="21"/>
        </w:numPr>
      </w:pPr>
      <w:r w:rsidRPr="006A3B7D">
        <w:t>If the specified tender use cases return with a new tender</w:t>
      </w:r>
      <w:r w:rsidR="00990DBD" w:rsidRPr="006A3B7D">
        <w:t xml:space="preserve"> amount</w:t>
      </w:r>
      <w:r w:rsidRPr="006A3B7D">
        <w:t>, the Main Flow continues where the system applies the tendered amount to the transaction</w:t>
      </w:r>
      <w:r w:rsidR="0036016B" w:rsidRPr="006A3B7D">
        <w:t>.</w:t>
      </w:r>
    </w:p>
    <w:p w:rsidR="00AF046C" w:rsidRPr="006A3B7D" w:rsidRDefault="00AF046C" w:rsidP="0036016B">
      <w:pPr>
        <w:pStyle w:val="BodyText"/>
        <w:numPr>
          <w:ilvl w:val="0"/>
          <w:numId w:val="21"/>
        </w:numPr>
      </w:pPr>
      <w:r w:rsidRPr="006A3B7D">
        <w:t>If the specified tender use cases return without a new tender</w:t>
      </w:r>
      <w:r w:rsidR="00990DBD" w:rsidRPr="006A3B7D">
        <w:t xml:space="preserve"> amount</w:t>
      </w:r>
      <w:r w:rsidRPr="006A3B7D">
        <w:t>, the Main Flow returns to the point where the system displays the tender options available.</w:t>
      </w:r>
    </w:p>
    <w:p w:rsidR="00AF046C" w:rsidRPr="006A3B7D" w:rsidRDefault="00AF046C" w:rsidP="0036016B">
      <w:pPr>
        <w:pStyle w:val="BodyText"/>
        <w:numPr>
          <w:ilvl w:val="0"/>
          <w:numId w:val="21"/>
        </w:numPr>
      </w:pPr>
      <w:r w:rsidRPr="006A3B7D">
        <w:t>The system applies the tendered amount to the transaction and updates the balance due and the amount tendered</w:t>
      </w:r>
      <w:r w:rsidR="003D553D" w:rsidRPr="006A3B7D">
        <w:t xml:space="preserve"> is added to the virtual receipt.</w:t>
      </w:r>
    </w:p>
    <w:p w:rsidR="0036016B" w:rsidRPr="006A3B7D" w:rsidRDefault="0036016B" w:rsidP="0036016B">
      <w:pPr>
        <w:pStyle w:val="BodyText"/>
        <w:numPr>
          <w:ilvl w:val="0"/>
          <w:numId w:val="21"/>
        </w:numPr>
      </w:pPr>
      <w:r w:rsidRPr="006A3B7D">
        <w:t xml:space="preserve">If the operator selects </w:t>
      </w:r>
      <w:r w:rsidR="003D553D" w:rsidRPr="006A3B7D">
        <w:t>to void a tender</w:t>
      </w:r>
      <w:r w:rsidRPr="006A3B7D">
        <w:t xml:space="preserve">, </w:t>
      </w:r>
      <w:r w:rsidR="005937E6" w:rsidRPr="006A3B7D">
        <w:t xml:space="preserve">the </w:t>
      </w:r>
      <w:r w:rsidR="0086211E" w:rsidRPr="006A3B7D">
        <w:t>Tender Void Manager Override alternate flow is executed.</w:t>
      </w:r>
    </w:p>
    <w:p w:rsidR="0036016B" w:rsidRPr="006A3B7D" w:rsidRDefault="0036016B" w:rsidP="0036016B">
      <w:pPr>
        <w:pStyle w:val="BodyText"/>
        <w:numPr>
          <w:ilvl w:val="0"/>
          <w:numId w:val="21"/>
        </w:numPr>
      </w:pPr>
      <w:r w:rsidRPr="006A3B7D">
        <w:t xml:space="preserve">If </w:t>
      </w:r>
      <w:r w:rsidR="003D553D" w:rsidRPr="006A3B7D">
        <w:t xml:space="preserve">a balance due remains (amount </w:t>
      </w:r>
      <w:r w:rsidRPr="006A3B7D">
        <w:t>greater than zero</w:t>
      </w:r>
      <w:r w:rsidR="003D553D" w:rsidRPr="006A3B7D">
        <w:t>)</w:t>
      </w:r>
      <w:r w:rsidRPr="006A3B7D">
        <w:t xml:space="preserve">, the system </w:t>
      </w:r>
      <w:r w:rsidR="003D553D" w:rsidRPr="006A3B7D">
        <w:t xml:space="preserve">returns to </w:t>
      </w:r>
      <w:r w:rsidRPr="006A3B7D">
        <w:t xml:space="preserve">the </w:t>
      </w:r>
      <w:r w:rsidR="003D553D" w:rsidRPr="006A3B7D">
        <w:t xml:space="preserve">Main Flow where the system displays </w:t>
      </w:r>
      <w:r w:rsidR="005937E6" w:rsidRPr="006A3B7D">
        <w:t>the balance</w:t>
      </w:r>
      <w:r w:rsidR="003D553D" w:rsidRPr="006A3B7D">
        <w:t xml:space="preserve"> due as the default tender amount and prompts the operator to select a tender type or select an option</w:t>
      </w:r>
      <w:r w:rsidRPr="006A3B7D">
        <w:t>.</w:t>
      </w:r>
    </w:p>
    <w:p w:rsidR="006A3B7D" w:rsidRDefault="0036016B" w:rsidP="0036016B">
      <w:pPr>
        <w:pStyle w:val="BodyText"/>
        <w:numPr>
          <w:ilvl w:val="0"/>
          <w:numId w:val="21"/>
        </w:numPr>
        <w:rPr>
          <w:ins w:id="197" w:author="Amy Byers" w:date="2014-10-06T12:44:00Z"/>
        </w:rPr>
      </w:pPr>
      <w:r w:rsidRPr="006A3B7D">
        <w:t>If the</w:t>
      </w:r>
      <w:r w:rsidR="003D553D" w:rsidRPr="006A3B7D">
        <w:t>re</w:t>
      </w:r>
      <w:r w:rsidRPr="006A3B7D">
        <w:t xml:space="preserve"> </w:t>
      </w:r>
      <w:r w:rsidR="003D553D" w:rsidRPr="006A3B7D">
        <w:t>is no balance due</w:t>
      </w:r>
      <w:ins w:id="198" w:author="Amy Byers" w:date="2014-10-06T12:49:00Z">
        <w:r w:rsidR="009B76C9">
          <w:t>, then the Check for Signature Capture alternate flow executes</w:t>
        </w:r>
      </w:ins>
      <w:ins w:id="199" w:author="Amy Byers" w:date="2014-10-06T12:50:00Z">
        <w:r w:rsidR="009B76C9">
          <w:t xml:space="preserve"> for each tender in the transaction</w:t>
        </w:r>
      </w:ins>
      <w:ins w:id="200" w:author="Amy Byers" w:date="2014-10-06T12:49:00Z">
        <w:r w:rsidR="009B76C9">
          <w:t>.</w:t>
        </w:r>
      </w:ins>
      <w:del w:id="201" w:author="Amy Byers" w:date="2014-10-06T12:49:00Z">
        <w:r w:rsidRPr="006A3B7D" w:rsidDel="009B76C9">
          <w:delText xml:space="preserve">, </w:delText>
        </w:r>
      </w:del>
    </w:p>
    <w:p w:rsidR="00FD5BA1" w:rsidRPr="006A3B7D" w:rsidRDefault="0036016B" w:rsidP="00F56E68">
      <w:pPr>
        <w:pStyle w:val="BodyText"/>
        <w:numPr>
          <w:ilvl w:val="0"/>
          <w:numId w:val="21"/>
        </w:numPr>
      </w:pPr>
      <w:del w:id="202" w:author="Amy Byers" w:date="2014-10-06T12:49:00Z">
        <w:r w:rsidRPr="006A3B7D" w:rsidDel="009B76C9">
          <w:delText>t</w:delText>
        </w:r>
      </w:del>
      <w:ins w:id="203" w:author="Amy Byers" w:date="2014-10-06T12:49:00Z">
        <w:r w:rsidR="009B76C9">
          <w:t>T</w:t>
        </w:r>
      </w:ins>
      <w:r w:rsidRPr="006A3B7D">
        <w:t>he use case ends and the system returns to the calling use case.</w:t>
      </w:r>
    </w:p>
    <w:p w:rsidR="00FD5BA1" w:rsidRPr="006A3B7D" w:rsidRDefault="00FD5BA1" w:rsidP="00FD5BA1">
      <w:pPr>
        <w:pStyle w:val="Heading2"/>
      </w:pPr>
      <w:bookmarkStart w:id="204" w:name="_Toc290020124"/>
      <w:bookmarkStart w:id="205" w:name="_Toc400393311"/>
      <w:r w:rsidRPr="006A3B7D">
        <w:t>Alternate Flows</w:t>
      </w:r>
      <w:bookmarkEnd w:id="204"/>
      <w:bookmarkEnd w:id="205"/>
    </w:p>
    <w:p w:rsidR="0086211E" w:rsidRPr="006A3B7D" w:rsidRDefault="0086211E" w:rsidP="0086211E">
      <w:pPr>
        <w:pStyle w:val="Heading3"/>
      </w:pPr>
      <w:bookmarkStart w:id="206" w:name="_Toc321825502"/>
      <w:bookmarkStart w:id="207" w:name="_Toc321833332"/>
      <w:bookmarkStart w:id="208" w:name="_Toc321825503"/>
      <w:bookmarkStart w:id="209" w:name="_Toc321833333"/>
      <w:bookmarkStart w:id="210" w:name="_Toc321825504"/>
      <w:bookmarkStart w:id="211" w:name="_Toc321833334"/>
      <w:bookmarkStart w:id="212" w:name="_Toc321825505"/>
      <w:bookmarkStart w:id="213" w:name="_Toc321833335"/>
      <w:bookmarkStart w:id="214" w:name="_Toc321825506"/>
      <w:bookmarkStart w:id="215" w:name="_Toc321833336"/>
      <w:bookmarkStart w:id="216" w:name="_Toc290020125"/>
      <w:bookmarkEnd w:id="206"/>
      <w:bookmarkEnd w:id="207"/>
      <w:bookmarkEnd w:id="208"/>
      <w:bookmarkEnd w:id="209"/>
      <w:bookmarkEnd w:id="210"/>
      <w:bookmarkEnd w:id="211"/>
      <w:bookmarkEnd w:id="212"/>
      <w:bookmarkEnd w:id="213"/>
      <w:bookmarkEnd w:id="214"/>
      <w:bookmarkEnd w:id="215"/>
      <w:r w:rsidRPr="006A3B7D">
        <w:t>Tender Void Manager Override</w:t>
      </w:r>
    </w:p>
    <w:p w:rsidR="0086211E" w:rsidRPr="006A3B7D" w:rsidRDefault="0086211E" w:rsidP="0086211E">
      <w:pPr>
        <w:pStyle w:val="BodyText"/>
        <w:numPr>
          <w:ilvl w:val="0"/>
          <w:numId w:val="44"/>
        </w:numPr>
      </w:pPr>
      <w:r w:rsidRPr="006A3B7D">
        <w:t xml:space="preserve">The system evaluates if </w:t>
      </w:r>
      <w:r w:rsidR="001F7986" w:rsidRPr="006A3B7D">
        <w:t>tender void requires manager override to continue.</w:t>
      </w:r>
    </w:p>
    <w:p w:rsidR="001F7986" w:rsidRPr="006A3B7D" w:rsidRDefault="001F7986" w:rsidP="0086211E">
      <w:pPr>
        <w:pStyle w:val="BodyText"/>
        <w:numPr>
          <w:ilvl w:val="0"/>
          <w:numId w:val="44"/>
        </w:numPr>
      </w:pPr>
      <w:r w:rsidRPr="006A3B7D">
        <w:t>If tender void does not require manager override, the system executes the Tender Void use case.</w:t>
      </w:r>
    </w:p>
    <w:p w:rsidR="0086211E" w:rsidRPr="006A3B7D" w:rsidRDefault="0086211E" w:rsidP="0086211E">
      <w:pPr>
        <w:pStyle w:val="BodyText"/>
        <w:numPr>
          <w:ilvl w:val="0"/>
          <w:numId w:val="44"/>
        </w:numPr>
      </w:pPr>
      <w:r w:rsidRPr="006A3B7D">
        <w:rPr>
          <w:bCs/>
        </w:rPr>
        <w:t>The system executes the Manager Override use case.</w:t>
      </w:r>
    </w:p>
    <w:p w:rsidR="0086211E" w:rsidRPr="006A3B7D" w:rsidRDefault="0086211E" w:rsidP="0086211E">
      <w:pPr>
        <w:pStyle w:val="BodyText"/>
        <w:numPr>
          <w:ilvl w:val="0"/>
          <w:numId w:val="44"/>
        </w:numPr>
      </w:pPr>
      <w:r w:rsidRPr="006A3B7D">
        <w:t xml:space="preserve">If the manager override is denied, the use case ends and the system </w:t>
      </w:r>
      <w:r w:rsidR="001F7986" w:rsidRPr="006A3B7D">
        <w:t>returns to the calling use case</w:t>
      </w:r>
      <w:r w:rsidRPr="006A3B7D">
        <w:t>.</w:t>
      </w:r>
    </w:p>
    <w:p w:rsidR="0086211E" w:rsidRDefault="0086211E" w:rsidP="0086211E">
      <w:pPr>
        <w:pStyle w:val="BodyText"/>
        <w:numPr>
          <w:ilvl w:val="0"/>
          <w:numId w:val="44"/>
        </w:numPr>
        <w:rPr>
          <w:ins w:id="217" w:author="Amy Byers" w:date="2014-10-06T12:48:00Z"/>
        </w:rPr>
      </w:pPr>
      <w:r w:rsidRPr="006A3B7D">
        <w:rPr>
          <w:bCs/>
        </w:rPr>
        <w:t xml:space="preserve">If the Manager Override use case returns with an approved, </w:t>
      </w:r>
      <w:r w:rsidRPr="006A3B7D">
        <w:t xml:space="preserve">the </w:t>
      </w:r>
      <w:r w:rsidR="001F7986" w:rsidRPr="006A3B7D">
        <w:t>system executes the Tender Void use case</w:t>
      </w:r>
      <w:r w:rsidRPr="006A3B7D">
        <w:t xml:space="preserve">.  </w:t>
      </w:r>
      <w:r w:rsidRPr="006A3B7D">
        <w:rPr>
          <w:b/>
        </w:rPr>
        <w:t>Note</w:t>
      </w:r>
      <w:r w:rsidR="00F233BC" w:rsidRPr="006A3B7D">
        <w:t>:  The manager override is not queued, as the manager override occurred after total is selected</w:t>
      </w:r>
      <w:r w:rsidRPr="006A3B7D">
        <w:t>.</w:t>
      </w:r>
    </w:p>
    <w:p w:rsidR="009B76C9" w:rsidRPr="00DE5B6C" w:rsidRDefault="009B76C9" w:rsidP="009B76C9">
      <w:pPr>
        <w:pStyle w:val="Heading3"/>
        <w:tabs>
          <w:tab w:val="num" w:pos="1440"/>
        </w:tabs>
        <w:ind w:left="540" w:hanging="504"/>
        <w:rPr>
          <w:ins w:id="218" w:author="Amy Byers" w:date="2014-10-06T12:48:00Z"/>
        </w:rPr>
      </w:pPr>
      <w:bookmarkStart w:id="219" w:name="_Ref400364912"/>
      <w:ins w:id="220" w:author="Amy Byers" w:date="2014-10-06T12:48:00Z">
        <w:r w:rsidRPr="00DE5B6C">
          <w:t>Check for Signature Capture</w:t>
        </w:r>
        <w:bookmarkEnd w:id="219"/>
      </w:ins>
    </w:p>
    <w:p w:rsidR="009B76C9" w:rsidRDefault="009B76C9" w:rsidP="009B76C9">
      <w:pPr>
        <w:pStyle w:val="BodyText"/>
        <w:numPr>
          <w:ilvl w:val="0"/>
          <w:numId w:val="22"/>
        </w:numPr>
        <w:rPr>
          <w:ins w:id="221" w:author="Amy Byers" w:date="2014-10-06T12:53:00Z"/>
        </w:rPr>
      </w:pPr>
      <w:ins w:id="222" w:author="Amy Byers" w:date="2014-10-06T12:48:00Z">
        <w:r w:rsidRPr="00DE5B6C">
          <w:t xml:space="preserve">If the </w:t>
        </w:r>
      </w:ins>
      <w:ins w:id="223" w:author="Amy Byers" w:date="2014-10-06T12:50:00Z">
        <w:r>
          <w:t xml:space="preserve">authorization </w:t>
        </w:r>
      </w:ins>
      <w:ins w:id="224" w:author="Amy Byers" w:date="2014-10-06T12:48:00Z">
        <w:r>
          <w:t>decision response included</w:t>
        </w:r>
        <w:r w:rsidRPr="00DE5B6C">
          <w:t xml:space="preserve"> a signature required, the system executes the Signature Capture (Tender) Use Case.  Upon successful completion of signature, the system </w:t>
        </w:r>
      </w:ins>
      <w:ins w:id="225" w:author="Amy Byers" w:date="2014-10-06T12:58:00Z">
        <w:r w:rsidR="0023431B">
          <w:t xml:space="preserve">checks for signature capture of </w:t>
        </w:r>
      </w:ins>
      <w:ins w:id="226" w:author="Amy Byers" w:date="2014-10-06T12:53:00Z">
        <w:r>
          <w:t>next tender in the transaction.</w:t>
        </w:r>
      </w:ins>
      <w:ins w:id="227" w:author="Amy Byers" w:date="2014-10-06T12:58:00Z">
        <w:r w:rsidR="0023431B" w:rsidRPr="0023431B">
          <w:t xml:space="preserve"> </w:t>
        </w:r>
        <w:r w:rsidR="0023431B">
          <w:t xml:space="preserve"> If no other tenders to evaluate, the system </w:t>
        </w:r>
        <w:r w:rsidR="0023431B" w:rsidRPr="00DE5B6C">
          <w:t xml:space="preserve">returns to the Main Flow where the system </w:t>
        </w:r>
        <w:r w:rsidR="0023431B">
          <w:t>ends the use case</w:t>
        </w:r>
        <w:r w:rsidR="0023431B" w:rsidRPr="00DE5B6C">
          <w:t>.</w:t>
        </w:r>
      </w:ins>
    </w:p>
    <w:p w:rsidR="009B76C9" w:rsidRPr="00DE5B6C" w:rsidRDefault="009B76C9" w:rsidP="009B76C9">
      <w:pPr>
        <w:pStyle w:val="BodyText"/>
        <w:numPr>
          <w:ilvl w:val="0"/>
          <w:numId w:val="22"/>
        </w:numPr>
        <w:rPr>
          <w:ins w:id="228" w:author="Amy Byers" w:date="2014-10-06T12:48:00Z"/>
        </w:rPr>
      </w:pPr>
      <w:ins w:id="229" w:author="Amy Byers" w:date="2014-10-06T12:48:00Z">
        <w:r w:rsidRPr="00DE5B6C">
          <w:t>If the entry method was EMV</w:t>
        </w:r>
      </w:ins>
      <w:ins w:id="230" w:author="Amy Byers" w:date="2014-10-06T12:52:00Z">
        <w:r>
          <w:t xml:space="preserve"> and</w:t>
        </w:r>
      </w:ins>
      <w:ins w:id="231" w:author="Amy Byers" w:date="2014-10-06T12:48:00Z">
        <w:r w:rsidRPr="00DE5B6C">
          <w:t xml:space="preserve"> the card was captured manually</w:t>
        </w:r>
      </w:ins>
      <w:ins w:id="232" w:author="Amy Byers" w:date="2014-10-06T12:56:00Z">
        <w:r w:rsidR="0023431B">
          <w:t xml:space="preserve">, the system </w:t>
        </w:r>
      </w:ins>
      <w:ins w:id="233" w:author="Amy Byers" w:date="2014-10-06T12:57:00Z">
        <w:r w:rsidR="0023431B">
          <w:t>checks for signature capture of</w:t>
        </w:r>
      </w:ins>
      <w:ins w:id="234" w:author="Amy Byers" w:date="2014-10-06T12:56:00Z">
        <w:r w:rsidR="0023431B">
          <w:t xml:space="preserve"> next tender in the transaction</w:t>
        </w:r>
      </w:ins>
      <w:ins w:id="235" w:author="Amy Byers" w:date="2014-10-06T12:48:00Z">
        <w:r w:rsidRPr="00DE5B6C">
          <w:t>.</w:t>
        </w:r>
      </w:ins>
      <w:ins w:id="236" w:author="Amy Byers" w:date="2014-10-06T12:59:00Z">
        <w:r w:rsidR="0023431B" w:rsidRPr="0023431B">
          <w:t xml:space="preserve"> </w:t>
        </w:r>
        <w:r w:rsidR="0023431B">
          <w:t xml:space="preserve"> If no other tenders to evaluate, the system </w:t>
        </w:r>
        <w:r w:rsidR="0023431B" w:rsidRPr="00DE5B6C">
          <w:t xml:space="preserve">returns to the Main Flow where the system </w:t>
        </w:r>
        <w:r w:rsidR="0023431B">
          <w:t>ends the use case</w:t>
        </w:r>
        <w:r w:rsidR="0023431B" w:rsidRPr="00DE5B6C">
          <w:t>.</w:t>
        </w:r>
      </w:ins>
    </w:p>
    <w:p w:rsidR="009B76C9" w:rsidRPr="00DE5B6C" w:rsidRDefault="009B76C9" w:rsidP="009B76C9">
      <w:pPr>
        <w:pStyle w:val="BodyText"/>
        <w:numPr>
          <w:ilvl w:val="0"/>
          <w:numId w:val="22"/>
        </w:numPr>
        <w:rPr>
          <w:ins w:id="237" w:author="Amy Byers" w:date="2014-10-06T12:48:00Z"/>
        </w:rPr>
      </w:pPr>
      <w:ins w:id="238" w:author="Amy Byers" w:date="2014-10-06T12:48:00Z">
        <w:r w:rsidRPr="00DE5B6C">
          <w:t>The system checks if signature is required based upon card type.</w:t>
        </w:r>
      </w:ins>
    </w:p>
    <w:p w:rsidR="009B76C9" w:rsidRPr="00DE5B6C" w:rsidRDefault="009B76C9" w:rsidP="009B76C9">
      <w:pPr>
        <w:pStyle w:val="BodyText"/>
        <w:numPr>
          <w:ilvl w:val="0"/>
          <w:numId w:val="22"/>
        </w:numPr>
        <w:rPr>
          <w:ins w:id="239" w:author="Amy Byers" w:date="2014-10-06T12:48:00Z"/>
        </w:rPr>
      </w:pPr>
      <w:ins w:id="240" w:author="Amy Byers" w:date="2014-10-06T12:48:00Z">
        <w:r w:rsidRPr="00DE5B6C">
          <w:t xml:space="preserve">If signature is required, the system executes the Signature Capture (Tender) Use Case.  Upon successful completion of signature, the system checks </w:t>
        </w:r>
      </w:ins>
      <w:ins w:id="241" w:author="Amy Byers" w:date="2014-10-06T13:00:00Z">
        <w:r w:rsidR="0023431B">
          <w:t>for signature capture of next tender in the transaction.</w:t>
        </w:r>
        <w:r w:rsidR="0023431B" w:rsidRPr="0023431B">
          <w:t xml:space="preserve"> </w:t>
        </w:r>
        <w:r w:rsidR="0023431B">
          <w:t xml:space="preserve"> If no other tenders to evaluate, the system </w:t>
        </w:r>
        <w:r w:rsidR="0023431B" w:rsidRPr="00DE5B6C">
          <w:t xml:space="preserve">returns to the Main Flow where the system </w:t>
        </w:r>
        <w:r w:rsidR="0023431B">
          <w:t>ends the use case</w:t>
        </w:r>
        <w:r w:rsidR="0023431B" w:rsidRPr="00DE5B6C">
          <w:t>.</w:t>
        </w:r>
      </w:ins>
    </w:p>
    <w:p w:rsidR="009B76C9" w:rsidRPr="006A3B7D" w:rsidRDefault="0023431B" w:rsidP="00F56E68">
      <w:pPr>
        <w:pStyle w:val="BodyText"/>
        <w:numPr>
          <w:ilvl w:val="0"/>
          <w:numId w:val="44"/>
        </w:numPr>
      </w:pPr>
      <w:ins w:id="242" w:author="Amy Byers" w:date="2014-10-06T13:00:00Z">
        <w:r w:rsidRPr="00DE5B6C">
          <w:t xml:space="preserve">The system checks </w:t>
        </w:r>
        <w:r>
          <w:t>for signature capture of next tender in the transaction.</w:t>
        </w:r>
        <w:r w:rsidRPr="0023431B">
          <w:t xml:space="preserve"> </w:t>
        </w:r>
        <w:r>
          <w:t xml:space="preserve"> If no other tenders to evaluate, the system </w:t>
        </w:r>
        <w:r w:rsidRPr="00DE5B6C">
          <w:t xml:space="preserve">returns to the Main Flow where the system </w:t>
        </w:r>
        <w:r>
          <w:t>ends the use case</w:t>
        </w:r>
        <w:r w:rsidRPr="00DE5B6C">
          <w:t>.</w:t>
        </w:r>
      </w:ins>
    </w:p>
    <w:p w:rsidR="00FD5BA1" w:rsidRPr="006A3B7D" w:rsidRDefault="00FD5BA1" w:rsidP="00994CCD">
      <w:pPr>
        <w:pStyle w:val="Heading2"/>
      </w:pPr>
      <w:bookmarkStart w:id="243" w:name="_Toc400393312"/>
      <w:r w:rsidRPr="006A3B7D">
        <w:t>Post Condition</w:t>
      </w:r>
      <w:bookmarkEnd w:id="216"/>
      <w:bookmarkEnd w:id="243"/>
    </w:p>
    <w:p w:rsidR="003D553D" w:rsidRPr="006A3B7D" w:rsidRDefault="007A6B93" w:rsidP="007A6B93">
      <w:pPr>
        <w:pStyle w:val="BodyText"/>
        <w:numPr>
          <w:ilvl w:val="0"/>
          <w:numId w:val="2"/>
        </w:numPr>
      </w:pPr>
      <w:bookmarkStart w:id="244" w:name="_Toc290020126"/>
      <w:r w:rsidRPr="006A3B7D">
        <w:t xml:space="preserve">Tender(s) </w:t>
      </w:r>
      <w:r w:rsidR="003D553D" w:rsidRPr="006A3B7D">
        <w:t xml:space="preserve">have been </w:t>
      </w:r>
      <w:r w:rsidRPr="006A3B7D">
        <w:t xml:space="preserve">collected and </w:t>
      </w:r>
      <w:r w:rsidR="003D553D" w:rsidRPr="006A3B7D">
        <w:t>authorized (where applicable)</w:t>
      </w:r>
    </w:p>
    <w:p w:rsidR="007A6B93" w:rsidRPr="006A3B7D" w:rsidRDefault="003D553D" w:rsidP="007A6B93">
      <w:pPr>
        <w:pStyle w:val="BodyText"/>
        <w:numPr>
          <w:ilvl w:val="0"/>
          <w:numId w:val="2"/>
        </w:numPr>
      </w:pPr>
      <w:r w:rsidRPr="006A3B7D">
        <w:t xml:space="preserve">The </w:t>
      </w:r>
      <w:r w:rsidR="007A6B93" w:rsidRPr="006A3B7D">
        <w:t>balance due is zero.</w:t>
      </w:r>
    </w:p>
    <w:p w:rsidR="00FD5BA1" w:rsidRPr="006A3B7D" w:rsidRDefault="00FD5BA1" w:rsidP="00994CCD">
      <w:pPr>
        <w:pStyle w:val="Heading2"/>
      </w:pPr>
      <w:bookmarkStart w:id="245" w:name="_Ref323132564"/>
      <w:bookmarkStart w:id="246" w:name="_Toc400393313"/>
      <w:r w:rsidRPr="006A3B7D">
        <w:t>Special Requirements</w:t>
      </w:r>
      <w:bookmarkEnd w:id="244"/>
      <w:bookmarkEnd w:id="245"/>
      <w:bookmarkEnd w:id="246"/>
    </w:p>
    <w:p w:rsidR="007A6B93" w:rsidRPr="006A3B7D" w:rsidRDefault="007A6B93" w:rsidP="00D91E6D">
      <w:pPr>
        <w:pStyle w:val="BodyText"/>
        <w:numPr>
          <w:ilvl w:val="0"/>
          <w:numId w:val="36"/>
        </w:numPr>
      </w:pPr>
      <w:r w:rsidRPr="006A3B7D">
        <w:t>Default Tender amount is the Balance Due value if not changed.</w:t>
      </w:r>
    </w:p>
    <w:p w:rsidR="00D33755" w:rsidRPr="006A3B7D" w:rsidRDefault="00D33755" w:rsidP="00D91E6D">
      <w:pPr>
        <w:pStyle w:val="BodyText"/>
        <w:numPr>
          <w:ilvl w:val="0"/>
          <w:numId w:val="36"/>
        </w:numPr>
      </w:pPr>
      <w:r w:rsidRPr="006A3B7D">
        <w:t>The system updates the virtual receipt in the order the tenders were applied in.</w:t>
      </w:r>
    </w:p>
    <w:p w:rsidR="00A30C8E" w:rsidRPr="006A3B7D" w:rsidRDefault="00A30C8E" w:rsidP="00D91E6D">
      <w:pPr>
        <w:pStyle w:val="BodyText"/>
        <w:numPr>
          <w:ilvl w:val="0"/>
          <w:numId w:val="36"/>
        </w:numPr>
      </w:pPr>
      <w:r w:rsidRPr="006A3B7D">
        <w:t>The global handle is not available on the Tender screen.</w:t>
      </w:r>
    </w:p>
    <w:p w:rsidR="00DF42E3" w:rsidRPr="006A3B7D" w:rsidRDefault="00B93995" w:rsidP="00DF42E3">
      <w:pPr>
        <w:pStyle w:val="BodyText"/>
        <w:numPr>
          <w:ilvl w:val="0"/>
          <w:numId w:val="36"/>
        </w:numPr>
      </w:pPr>
      <w:r w:rsidRPr="006A3B7D">
        <w:lastRenderedPageBreak/>
        <w:t>Loyalty Certificate is not available if a different tender has been used in the transaction.</w:t>
      </w:r>
    </w:p>
    <w:p w:rsidR="00DF42E3" w:rsidRPr="006A3B7D" w:rsidRDefault="00DF42E3" w:rsidP="00DF42E3">
      <w:pPr>
        <w:pStyle w:val="BodyText"/>
        <w:numPr>
          <w:ilvl w:val="0"/>
          <w:numId w:val="36"/>
        </w:numPr>
      </w:pPr>
      <w:r w:rsidRPr="006A3B7D">
        <w:t>The system accepts swiping of a card on the device or an external device while on the select tender screen.</w:t>
      </w:r>
    </w:p>
    <w:p w:rsidR="00DF42E3" w:rsidRPr="006A3B7D" w:rsidRDefault="00DF42E3" w:rsidP="00DF42E3">
      <w:pPr>
        <w:pStyle w:val="BodyText"/>
        <w:numPr>
          <w:ilvl w:val="0"/>
          <w:numId w:val="36"/>
        </w:numPr>
      </w:pPr>
      <w:r w:rsidRPr="006A3B7D">
        <w:t>The system accepts the inserting of a card into a payment machine while on the select tender screen.</w:t>
      </w:r>
    </w:p>
    <w:p w:rsidR="008E184A" w:rsidRPr="006A3B7D" w:rsidRDefault="008E184A" w:rsidP="00DF42E3">
      <w:pPr>
        <w:pStyle w:val="BodyText"/>
        <w:numPr>
          <w:ilvl w:val="0"/>
          <w:numId w:val="36"/>
        </w:numPr>
      </w:pPr>
      <w:r w:rsidRPr="006A3B7D">
        <w:t>During a Layaway Deposit transaction, the amount to collect for tendering is the amount entered for the layaway deposit not the transaction total.</w:t>
      </w:r>
    </w:p>
    <w:p w:rsidR="00DE656E" w:rsidRPr="006A3B7D" w:rsidRDefault="00DE656E" w:rsidP="00DF42E3">
      <w:pPr>
        <w:pStyle w:val="BodyText"/>
        <w:numPr>
          <w:ilvl w:val="0"/>
          <w:numId w:val="36"/>
        </w:numPr>
      </w:pPr>
      <w:r w:rsidRPr="006A3B7D">
        <w:t xml:space="preserve">If the transaction contains MCF Web Order Sale items, the system does not allow the operator to return to Item Entry. </w:t>
      </w:r>
    </w:p>
    <w:p w:rsidR="00DE656E" w:rsidRPr="006A3B7D" w:rsidRDefault="00DE656E" w:rsidP="00DF42E3">
      <w:pPr>
        <w:pStyle w:val="BodyText"/>
        <w:numPr>
          <w:ilvl w:val="0"/>
          <w:numId w:val="36"/>
        </w:numPr>
      </w:pPr>
      <w:r w:rsidRPr="006A3B7D">
        <w:t>If the transaction contains MCF Web Order Sale Items, the system writes a MCF Cancel Message if the user selects to void the transaction from the tender screen.</w:t>
      </w:r>
    </w:p>
    <w:p w:rsidR="00FD5BA1" w:rsidRPr="006A3B7D" w:rsidRDefault="00FD5BA1" w:rsidP="006C550E">
      <w:pPr>
        <w:pStyle w:val="Heading3"/>
      </w:pPr>
      <w:r w:rsidRPr="006A3B7D">
        <w:t>Special Offline Requirements</w:t>
      </w:r>
    </w:p>
    <w:p w:rsidR="007A6B93" w:rsidRPr="006A3B7D" w:rsidRDefault="00D91E6D" w:rsidP="00AA04F9">
      <w:pPr>
        <w:pStyle w:val="BodyText"/>
      </w:pPr>
      <w:bookmarkStart w:id="247" w:name="_Ref255302603"/>
      <w:r w:rsidRPr="006A3B7D">
        <w:t>TBD</w:t>
      </w:r>
    </w:p>
    <w:p w:rsidR="00FD5BA1" w:rsidRPr="006A3B7D" w:rsidRDefault="00FD5BA1" w:rsidP="006C550E">
      <w:pPr>
        <w:pStyle w:val="Heading3"/>
      </w:pPr>
      <w:r w:rsidRPr="006A3B7D">
        <w:t>Data Input/Output</w:t>
      </w:r>
      <w:bookmarkEnd w:id="247"/>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FD5BA1" w:rsidRPr="006A3B7D" w:rsidTr="00366130">
        <w:trPr>
          <w:cantSplit/>
        </w:trPr>
        <w:tc>
          <w:tcPr>
            <w:tcW w:w="1284" w:type="pct"/>
            <w:tcBorders>
              <w:top w:val="single" w:sz="8" w:space="0" w:color="4F81BD"/>
              <w:left w:val="single" w:sz="8" w:space="0" w:color="4F81BD"/>
              <w:bottom w:val="single" w:sz="18" w:space="0" w:color="4F81BD"/>
              <w:right w:val="single" w:sz="8" w:space="0" w:color="4F81BD"/>
            </w:tcBorders>
          </w:tcPr>
          <w:p w:rsidR="00FD5BA1" w:rsidRPr="006A3B7D" w:rsidRDefault="00FD5BA1" w:rsidP="00366130">
            <w:pPr>
              <w:rPr>
                <w:b/>
              </w:rPr>
            </w:pPr>
            <w:r w:rsidRPr="006A3B7D">
              <w:rPr>
                <w:b/>
              </w:rPr>
              <w:t>Data Element</w:t>
            </w:r>
          </w:p>
        </w:tc>
        <w:tc>
          <w:tcPr>
            <w:tcW w:w="2310" w:type="pct"/>
            <w:tcBorders>
              <w:top w:val="single" w:sz="8" w:space="0" w:color="4F81BD"/>
              <w:left w:val="single" w:sz="8" w:space="0" w:color="4F81BD"/>
              <w:bottom w:val="single" w:sz="18" w:space="0" w:color="4F81BD"/>
              <w:right w:val="single" w:sz="8" w:space="0" w:color="4F81BD"/>
            </w:tcBorders>
          </w:tcPr>
          <w:p w:rsidR="00FD5BA1" w:rsidRPr="006A3B7D" w:rsidRDefault="00FD5BA1" w:rsidP="00366130">
            <w:pPr>
              <w:rPr>
                <w:b/>
                <w:szCs w:val="20"/>
              </w:rPr>
            </w:pPr>
            <w:r w:rsidRPr="006A3B7D">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rsidR="00FD5BA1" w:rsidRPr="006A3B7D" w:rsidRDefault="00FD5BA1" w:rsidP="00366130">
            <w:pPr>
              <w:rPr>
                <w:b/>
                <w:szCs w:val="20"/>
              </w:rPr>
            </w:pPr>
            <w:r w:rsidRPr="006A3B7D">
              <w:rPr>
                <w:b/>
                <w:szCs w:val="20"/>
              </w:rPr>
              <w:t>Destination</w:t>
            </w:r>
          </w:p>
        </w:tc>
      </w:tr>
      <w:tr w:rsidR="00FD5BA1" w:rsidRPr="006A3B7D" w:rsidTr="00366130">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D5BA1" w:rsidRPr="006A3B7D" w:rsidRDefault="007A6B93" w:rsidP="00366130">
            <w:pPr>
              <w:rPr>
                <w:bCs/>
                <w:szCs w:val="20"/>
              </w:rPr>
            </w:pPr>
            <w:r w:rsidRPr="006A3B7D">
              <w:rPr>
                <w:bCs/>
                <w:szCs w:val="20"/>
              </w:rPr>
              <w:t>None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FD5BA1" w:rsidRPr="006A3B7D" w:rsidRDefault="00FD5BA1" w:rsidP="00366130">
            <w:pPr>
              <w:rPr>
                <w:szCs w:val="20"/>
              </w:rPr>
            </w:pP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FD5BA1" w:rsidRPr="006A3B7D" w:rsidRDefault="00FD5BA1" w:rsidP="00366130">
            <w:pPr>
              <w:numPr>
                <w:ilvl w:val="0"/>
                <w:numId w:val="2"/>
              </w:numPr>
              <w:rPr>
                <w:szCs w:val="20"/>
              </w:rPr>
            </w:pPr>
          </w:p>
        </w:tc>
      </w:tr>
    </w:tbl>
    <w:p w:rsidR="00B703D4" w:rsidRPr="006A3B7D" w:rsidRDefault="00B703D4" w:rsidP="00B703D4">
      <w:pPr>
        <w:pStyle w:val="BodyText"/>
        <w:rPr>
          <w:rFonts w:cs="Arial"/>
          <w:kern w:val="32"/>
          <w:sz w:val="28"/>
          <w:szCs w:val="32"/>
        </w:rPr>
      </w:pPr>
      <w:bookmarkStart w:id="248" w:name="_Toc321833339"/>
      <w:bookmarkStart w:id="249" w:name="_Toc321833340"/>
      <w:bookmarkStart w:id="250" w:name="_Toc321833341"/>
      <w:bookmarkStart w:id="251" w:name="_Toc321833342"/>
      <w:bookmarkStart w:id="252" w:name="_Toc321833343"/>
      <w:bookmarkStart w:id="253" w:name="_Toc321833344"/>
      <w:bookmarkStart w:id="254" w:name="_Toc321833345"/>
      <w:bookmarkStart w:id="255" w:name="_Toc321833346"/>
      <w:bookmarkStart w:id="256" w:name="_Toc321833347"/>
      <w:bookmarkStart w:id="257" w:name="_Toc321833348"/>
      <w:bookmarkStart w:id="258" w:name="_Toc321833349"/>
      <w:bookmarkStart w:id="259" w:name="_Toc321833350"/>
      <w:bookmarkStart w:id="260" w:name="_Toc321833351"/>
      <w:bookmarkStart w:id="261" w:name="_Toc321833352"/>
      <w:bookmarkStart w:id="262" w:name="_Toc321833353"/>
      <w:bookmarkStart w:id="263" w:name="_Toc321833354"/>
      <w:bookmarkStart w:id="264" w:name="_Toc321833355"/>
      <w:bookmarkStart w:id="265" w:name="_Toc321833356"/>
      <w:bookmarkStart w:id="266" w:name="_Toc321833357"/>
      <w:bookmarkStart w:id="267" w:name="_Toc321833358"/>
      <w:bookmarkStart w:id="268" w:name="_Toc321833359"/>
      <w:bookmarkStart w:id="269" w:name="_Toc321833360"/>
      <w:bookmarkStart w:id="270" w:name="_Toc321833361"/>
      <w:bookmarkStart w:id="271" w:name="_Toc321833362"/>
      <w:bookmarkStart w:id="272" w:name="_Toc321833363"/>
      <w:bookmarkStart w:id="273" w:name="_Toc321833364"/>
      <w:bookmarkStart w:id="274" w:name="_Toc321833365"/>
      <w:bookmarkStart w:id="275" w:name="_Toc29002012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r w:rsidRPr="006A3B7D">
        <w:br w:type="page"/>
      </w:r>
    </w:p>
    <w:p w:rsidR="00FD5BA1" w:rsidRPr="006A3B7D" w:rsidRDefault="00FD5BA1" w:rsidP="00FD5BA1">
      <w:pPr>
        <w:pStyle w:val="Heading1"/>
        <w:rPr>
          <w:i/>
        </w:rPr>
      </w:pPr>
      <w:bookmarkStart w:id="276" w:name="_Toc400393314"/>
      <w:r w:rsidRPr="006A3B7D">
        <w:rPr>
          <w:i/>
        </w:rPr>
        <w:lastRenderedPageBreak/>
        <w:t>Supplemental Specifications</w:t>
      </w:r>
      <w:bookmarkEnd w:id="275"/>
      <w:bookmarkEnd w:id="276"/>
    </w:p>
    <w:p w:rsidR="00D33755" w:rsidRPr="006A3B7D" w:rsidRDefault="00D33755" w:rsidP="00B951D2">
      <w:pPr>
        <w:pStyle w:val="Heading2"/>
      </w:pPr>
      <w:bookmarkStart w:id="277" w:name="_Toc320880017"/>
      <w:bookmarkStart w:id="278" w:name="_Toc400393315"/>
      <w:r w:rsidRPr="006A3B7D">
        <w:t>Credit</w:t>
      </w:r>
      <w:r w:rsidR="00DF42E3" w:rsidRPr="006A3B7D">
        <w:t>/Debit</w:t>
      </w:r>
      <w:r w:rsidR="00827F37" w:rsidRPr="006A3B7D">
        <w:t>/EMV</w:t>
      </w:r>
      <w:r w:rsidRPr="006A3B7D">
        <w:t xml:space="preserve"> Feature</w:t>
      </w:r>
      <w:bookmarkEnd w:id="278"/>
    </w:p>
    <w:p w:rsidR="00867609" w:rsidRPr="006A3B7D" w:rsidRDefault="00867609" w:rsidP="00867609">
      <w:pPr>
        <w:pStyle w:val="BodyText"/>
      </w:pPr>
      <w:r w:rsidRPr="006A3B7D">
        <w:t xml:space="preserve">The system executes the </w:t>
      </w:r>
      <w:r w:rsidR="00304404" w:rsidRPr="006A3B7D">
        <w:t>Credit</w:t>
      </w:r>
      <w:r w:rsidR="00827F37" w:rsidRPr="006A3B7D">
        <w:t>-Debit-EMV</w:t>
      </w:r>
      <w:r w:rsidRPr="006A3B7D">
        <w:t xml:space="preserve"> use case when the </w:t>
      </w:r>
      <w:r w:rsidR="00304404" w:rsidRPr="006A3B7D">
        <w:t>Credit</w:t>
      </w:r>
      <w:r w:rsidRPr="006A3B7D">
        <w:t xml:space="preserve"> tender option is selected</w:t>
      </w:r>
      <w:r w:rsidR="001B40A7" w:rsidRPr="006A3B7D">
        <w:t xml:space="preserve"> or if a card is swiped or inserted </w:t>
      </w:r>
      <w:r w:rsidR="00522572" w:rsidRPr="006A3B7D">
        <w:t xml:space="preserve">into the payment device while </w:t>
      </w:r>
      <w:r w:rsidR="001B40A7" w:rsidRPr="006A3B7D">
        <w:t>on the tender screen</w:t>
      </w:r>
      <w:r w:rsidRPr="006A3B7D">
        <w:t>.</w:t>
      </w:r>
    </w:p>
    <w:p w:rsidR="00A36851" w:rsidRPr="006A3B7D" w:rsidRDefault="00A36851" w:rsidP="00B951D2">
      <w:pPr>
        <w:pStyle w:val="Heading2"/>
      </w:pPr>
      <w:bookmarkStart w:id="279" w:name="_Toc400393316"/>
      <w:r w:rsidRPr="006A3B7D">
        <w:t>Electronic Journal</w:t>
      </w:r>
      <w:bookmarkEnd w:id="277"/>
      <w:bookmarkEnd w:id="279"/>
    </w:p>
    <w:p w:rsidR="00A36851" w:rsidRPr="006A3B7D" w:rsidRDefault="00A36851" w:rsidP="00A36851">
      <w:pPr>
        <w:pStyle w:val="BodyText"/>
      </w:pPr>
      <w:r w:rsidRPr="006A3B7D">
        <w:t>Electronic journal mockups for this fea</w:t>
      </w:r>
      <w:r w:rsidR="000A6E9A" w:rsidRPr="006A3B7D">
        <w:t xml:space="preserve">ture are documented in the </w:t>
      </w:r>
      <w:r w:rsidRPr="006A3B7D">
        <w:t xml:space="preserve">Electronic Journal </w:t>
      </w:r>
      <w:r w:rsidR="00207AF4" w:rsidRPr="006A3B7D">
        <w:t xml:space="preserve">Feature </w:t>
      </w:r>
      <w:r w:rsidRPr="006A3B7D">
        <w:t>document.</w:t>
      </w:r>
    </w:p>
    <w:p w:rsidR="00D33755" w:rsidRPr="006A3B7D" w:rsidRDefault="00D33755" w:rsidP="00B951D2">
      <w:pPr>
        <w:pStyle w:val="Heading2"/>
      </w:pPr>
      <w:bookmarkStart w:id="280" w:name="_Toc320880018"/>
      <w:bookmarkStart w:id="281" w:name="_Toc400393317"/>
      <w:r w:rsidRPr="006A3B7D">
        <w:t>Gift Card Feature</w:t>
      </w:r>
      <w:bookmarkEnd w:id="281"/>
    </w:p>
    <w:p w:rsidR="00867609" w:rsidRPr="006A3B7D" w:rsidRDefault="00867609" w:rsidP="00867609">
      <w:pPr>
        <w:pStyle w:val="BodyText"/>
      </w:pPr>
      <w:r w:rsidRPr="006A3B7D">
        <w:t>The system executes the Gift Card use case when the Gift Card tender option is selected.</w:t>
      </w:r>
    </w:p>
    <w:p w:rsidR="00B703D4" w:rsidRPr="006A3B7D" w:rsidRDefault="00B703D4" w:rsidP="0046154D">
      <w:pPr>
        <w:pStyle w:val="Heading2"/>
      </w:pPr>
      <w:bookmarkStart w:id="282" w:name="_Toc346361568"/>
      <w:bookmarkStart w:id="283" w:name="_Toc400393318"/>
      <w:r w:rsidRPr="006A3B7D">
        <w:t>House Account Feature</w:t>
      </w:r>
      <w:bookmarkEnd w:id="283"/>
    </w:p>
    <w:p w:rsidR="00B703D4" w:rsidRPr="006A3B7D" w:rsidRDefault="00B703D4" w:rsidP="00B703D4">
      <w:pPr>
        <w:pStyle w:val="BodyText"/>
      </w:pPr>
      <w:r w:rsidRPr="006A3B7D">
        <w:t>The system executes the House Account Tender use case when the House Account tender option is selected.</w:t>
      </w:r>
    </w:p>
    <w:p w:rsidR="00B703D4" w:rsidRPr="006A3B7D" w:rsidRDefault="00B703D4" w:rsidP="0046154D">
      <w:pPr>
        <w:pStyle w:val="Heading2"/>
      </w:pPr>
      <w:bookmarkStart w:id="284" w:name="_Toc400393319"/>
      <w:r w:rsidRPr="006A3B7D">
        <w:t>Layaway/Pre-Order Feature</w:t>
      </w:r>
      <w:bookmarkEnd w:id="284"/>
    </w:p>
    <w:p w:rsidR="00B703D4" w:rsidRPr="006A3B7D" w:rsidRDefault="00B703D4" w:rsidP="00B703D4">
      <w:pPr>
        <w:pStyle w:val="BodyText"/>
      </w:pPr>
      <w:r w:rsidRPr="006A3B7D">
        <w:t>The system executes the Layaway/Pre-Order Tender use case when the Layaway/Pre-Order tender option is selected.</w:t>
      </w:r>
    </w:p>
    <w:p w:rsidR="0046154D" w:rsidRPr="006A3B7D" w:rsidRDefault="0046154D" w:rsidP="0046154D">
      <w:pPr>
        <w:pStyle w:val="Heading2"/>
      </w:pPr>
      <w:bookmarkStart w:id="285" w:name="_Toc400393320"/>
      <w:r w:rsidRPr="006A3B7D">
        <w:t>Manager Override</w:t>
      </w:r>
      <w:bookmarkEnd w:id="282"/>
      <w:bookmarkEnd w:id="285"/>
    </w:p>
    <w:p w:rsidR="0046154D" w:rsidRPr="006A3B7D" w:rsidRDefault="0046154D" w:rsidP="0046154D">
      <w:pPr>
        <w:pStyle w:val="BodyText"/>
      </w:pPr>
      <w:r w:rsidRPr="006A3B7D">
        <w:t>The Manager Override feature is called if manager approval is required to void a tender.</w:t>
      </w:r>
    </w:p>
    <w:p w:rsidR="00A36851" w:rsidRPr="006A3B7D" w:rsidRDefault="00A36851" w:rsidP="00B951D2">
      <w:pPr>
        <w:pStyle w:val="Heading2"/>
      </w:pPr>
      <w:bookmarkStart w:id="286" w:name="_Toc400393321"/>
      <w:r w:rsidRPr="006A3B7D">
        <w:t>POSLog</w:t>
      </w:r>
      <w:bookmarkEnd w:id="280"/>
      <w:bookmarkEnd w:id="286"/>
    </w:p>
    <w:p w:rsidR="00A36851" w:rsidRPr="006A3B7D" w:rsidRDefault="00A36851" w:rsidP="00A36851">
      <w:pPr>
        <w:pStyle w:val="BodyText"/>
      </w:pPr>
      <w:r w:rsidRPr="006A3B7D">
        <w:t>POSLog mockups for this feature are documented in the POSLog document.</w:t>
      </w:r>
    </w:p>
    <w:p w:rsidR="00A36851" w:rsidRPr="006A3B7D" w:rsidRDefault="00A36851" w:rsidP="00B951D2">
      <w:pPr>
        <w:pStyle w:val="Heading2"/>
      </w:pPr>
      <w:bookmarkStart w:id="287" w:name="_Toc320880019"/>
      <w:bookmarkStart w:id="288" w:name="_Toc400393322"/>
      <w:r w:rsidRPr="006A3B7D">
        <w:t>Printed Receipts</w:t>
      </w:r>
      <w:bookmarkEnd w:id="287"/>
      <w:bookmarkEnd w:id="288"/>
    </w:p>
    <w:p w:rsidR="00A36851" w:rsidRPr="006A3B7D" w:rsidRDefault="00A36851" w:rsidP="00A36851">
      <w:pPr>
        <w:pStyle w:val="BodyText"/>
      </w:pPr>
      <w:r w:rsidRPr="006A3B7D">
        <w:t xml:space="preserve">Printed receipt mockups, where applicable, are documented in the Receipt </w:t>
      </w:r>
      <w:r w:rsidR="0052377D" w:rsidRPr="006A3B7D">
        <w:t xml:space="preserve">Generation </w:t>
      </w:r>
      <w:r w:rsidRPr="006A3B7D">
        <w:t>document.</w:t>
      </w:r>
    </w:p>
    <w:p w:rsidR="00D33755" w:rsidRPr="006A3B7D" w:rsidRDefault="00D33755" w:rsidP="00D33755">
      <w:pPr>
        <w:pStyle w:val="Heading2"/>
      </w:pPr>
      <w:bookmarkStart w:id="289" w:name="_Toc400393323"/>
      <w:r w:rsidRPr="006A3B7D">
        <w:t>Tender Void Feature</w:t>
      </w:r>
      <w:bookmarkEnd w:id="289"/>
    </w:p>
    <w:p w:rsidR="00867609" w:rsidRPr="006A3B7D" w:rsidRDefault="00867609" w:rsidP="00867609">
      <w:pPr>
        <w:pStyle w:val="BodyText"/>
      </w:pPr>
      <w:r w:rsidRPr="006A3B7D">
        <w:t>The system executes the Tender Void use case when the Tender Void option is selected or the operator selects to return to Sale use case with partial tenders present in</w:t>
      </w:r>
      <w:r w:rsidR="0088536B" w:rsidRPr="006A3B7D">
        <w:t xml:space="preserve"> the transaction</w:t>
      </w:r>
      <w:r w:rsidRPr="006A3B7D">
        <w:t>.</w:t>
      </w:r>
    </w:p>
    <w:p w:rsidR="001F7986" w:rsidRPr="006A3B7D" w:rsidRDefault="001F7986">
      <w:pPr>
        <w:rPr>
          <w:rFonts w:cs="Arial"/>
          <w:b/>
          <w:bCs/>
          <w:i/>
          <w:caps/>
          <w:kern w:val="32"/>
          <w:sz w:val="28"/>
          <w:szCs w:val="32"/>
        </w:rPr>
      </w:pPr>
      <w:r w:rsidRPr="006A3B7D">
        <w:rPr>
          <w:i/>
        </w:rPr>
        <w:br w:type="page"/>
      </w:r>
    </w:p>
    <w:p w:rsidR="00320DD3" w:rsidRPr="006A3B7D" w:rsidRDefault="0063125C" w:rsidP="0015173B">
      <w:pPr>
        <w:pStyle w:val="Heading1"/>
        <w:rPr>
          <w:i/>
        </w:rPr>
      </w:pPr>
      <w:bookmarkStart w:id="290" w:name="_Toc400393324"/>
      <w:r w:rsidRPr="006A3B7D">
        <w:rPr>
          <w:i/>
        </w:rPr>
        <w:lastRenderedPageBreak/>
        <w:t xml:space="preserve">Screen </w:t>
      </w:r>
      <w:bookmarkEnd w:id="158"/>
      <w:r w:rsidR="00D01C88" w:rsidRPr="006A3B7D">
        <w:rPr>
          <w:i/>
        </w:rPr>
        <w:t>Layouts</w:t>
      </w:r>
      <w:bookmarkEnd w:id="290"/>
    </w:p>
    <w:p w:rsidR="00320DD3" w:rsidRPr="006A3B7D" w:rsidRDefault="001C0E36" w:rsidP="00994CCD">
      <w:pPr>
        <w:pStyle w:val="Heading2"/>
      </w:pPr>
      <w:bookmarkStart w:id="291" w:name="_Toc49744827"/>
      <w:bookmarkStart w:id="292" w:name="_Toc400393325"/>
      <w:r w:rsidRPr="006A3B7D">
        <w:t>Tender Options</w:t>
      </w:r>
      <w:bookmarkEnd w:id="292"/>
    </w:p>
    <w:bookmarkEnd w:id="291"/>
    <w:p w:rsidR="001C0E36" w:rsidRPr="006A3B7D" w:rsidRDefault="001C0E36" w:rsidP="001C0E36">
      <w:pPr>
        <w:pStyle w:val="BodyText"/>
      </w:pPr>
      <w:r w:rsidRPr="006A3B7D">
        <w:t>The Tender Options screen appears when the operator selects to collect tender information for the transaction.</w:t>
      </w:r>
    </w:p>
    <w:p w:rsidR="00DF42E3" w:rsidRPr="006A3B7D" w:rsidRDefault="00DF42E3" w:rsidP="001C0E36">
      <w:pPr>
        <w:pStyle w:val="BodyText"/>
      </w:pPr>
      <w:r w:rsidRPr="006A3B7D">
        <w:t>The system accepts swiping or inserting of a card while on this screen</w:t>
      </w:r>
      <w:r w:rsidR="007974FC" w:rsidRPr="006A3B7D">
        <w:t xml:space="preserve"> and is an implied entry.</w:t>
      </w:r>
    </w:p>
    <w:p w:rsidR="008E184A" w:rsidRPr="006A3B7D" w:rsidRDefault="008E184A" w:rsidP="001C0E36">
      <w:pPr>
        <w:pStyle w:val="BodyText"/>
      </w:pPr>
      <w:r w:rsidRPr="006A3B7D">
        <w:t>During a Layaway Deposit transaction, the Balance Due is the amount that the user entered as the layaway deposit amount.  The Sub Total, Tax Total, Trans Total will remain the same, just the Balance Due is changed during a Layaway Deposit transaction type.</w:t>
      </w:r>
    </w:p>
    <w:p w:rsidR="00FD5BA1" w:rsidRPr="006A3B7D" w:rsidRDefault="00FD5BA1" w:rsidP="006C550E">
      <w:pPr>
        <w:pStyle w:val="Heading3"/>
      </w:pPr>
      <w:bookmarkStart w:id="293" w:name="_Ref323133117"/>
      <w:r w:rsidRPr="006A3B7D">
        <w:t>Mockup</w:t>
      </w:r>
      <w:bookmarkEnd w:id="293"/>
    </w:p>
    <w:p w:rsidR="00FD5BA1" w:rsidRPr="006A3B7D" w:rsidRDefault="000579B2" w:rsidP="00FD5BA1">
      <w:pPr>
        <w:pStyle w:val="BodyText"/>
      </w:pPr>
      <w:r w:rsidRPr="006A3B7D">
        <w:rPr>
          <w:noProof/>
        </w:rPr>
        <w:drawing>
          <wp:inline distT="0" distB="0" distL="0" distR="0" wp14:anchorId="4C2E763E" wp14:editId="2D7B1625">
            <wp:extent cx="6858000" cy="4046183"/>
            <wp:effectExtent l="19050" t="0" r="0" b="0"/>
            <wp:docPr id="2" name="Picture 2" descr="C:\Users\jhobson.SNTINC\AppData\Local\Microsoft\Windows\Temporary Internet Files\Content.Outlook\83428BFP\Tender Options_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obson.SNTINC\AppData\Local\Microsoft\Windows\Temporary Internet Files\Content.Outlook\83428BFP\Tender Options_0424.png"/>
                    <pic:cNvPicPr>
                      <a:picLocks noChangeAspect="1" noChangeArrowheads="1"/>
                    </pic:cNvPicPr>
                  </pic:nvPicPr>
                  <pic:blipFill>
                    <a:blip r:embed="rId14" cstate="print"/>
                    <a:srcRect/>
                    <a:stretch>
                      <a:fillRect/>
                    </a:stretch>
                  </pic:blipFill>
                  <pic:spPr bwMode="auto">
                    <a:xfrm>
                      <a:off x="0" y="0"/>
                      <a:ext cx="6858000" cy="4046183"/>
                    </a:xfrm>
                    <a:prstGeom prst="rect">
                      <a:avLst/>
                    </a:prstGeom>
                    <a:noFill/>
                    <a:ln w="9525">
                      <a:noFill/>
                      <a:miter lim="800000"/>
                      <a:headEnd/>
                      <a:tailEnd/>
                    </a:ln>
                  </pic:spPr>
                </pic:pic>
              </a:graphicData>
            </a:graphic>
          </wp:inline>
        </w:drawing>
      </w:r>
      <w:r w:rsidR="005937E6" w:rsidRPr="006A3B7D">
        <w:rPr>
          <w:noProof/>
        </w:rPr>
        <w:t xml:space="preserve"> </w:t>
      </w:r>
    </w:p>
    <w:p w:rsidR="001B1EE2" w:rsidRPr="006A3B7D" w:rsidRDefault="00FD5BA1" w:rsidP="00FD5BA1">
      <w:pPr>
        <w:pStyle w:val="Caption"/>
      </w:pPr>
      <w:bookmarkStart w:id="294" w:name="_Toc321143877"/>
      <w:r w:rsidRPr="006A3B7D">
        <w:t xml:space="preserve">Figure </w:t>
      </w:r>
      <w:r w:rsidR="00343483" w:rsidRPr="006A3B7D">
        <w:fldChar w:fldCharType="begin"/>
      </w:r>
      <w:r w:rsidR="00230C12" w:rsidRPr="006A3B7D">
        <w:instrText xml:space="preserve"> SEQ Figure \* ARABIC </w:instrText>
      </w:r>
      <w:r w:rsidR="00343483" w:rsidRPr="006A3B7D">
        <w:fldChar w:fldCharType="separate"/>
      </w:r>
      <w:r w:rsidR="00B22FA4">
        <w:rPr>
          <w:noProof/>
        </w:rPr>
        <w:t>1</w:t>
      </w:r>
      <w:r w:rsidR="00343483" w:rsidRPr="006A3B7D">
        <w:fldChar w:fldCharType="end"/>
      </w:r>
      <w:r w:rsidRPr="006A3B7D">
        <w:t xml:space="preserve">: </w:t>
      </w:r>
      <w:bookmarkEnd w:id="294"/>
      <w:r w:rsidR="001C0E36" w:rsidRPr="006A3B7D">
        <w:t>Tender Options</w:t>
      </w:r>
    </w:p>
    <w:p w:rsidR="000916F9" w:rsidRPr="006A3B7D" w:rsidRDefault="00234825" w:rsidP="006C550E">
      <w:pPr>
        <w:pStyle w:val="Heading3"/>
      </w:pPr>
      <w:r w:rsidRPr="006A3B7D">
        <w:t>Instruction</w:t>
      </w:r>
      <w:r w:rsidR="009C1FFA" w:rsidRPr="006A3B7D">
        <w:t xml:space="preserve"> </w:t>
      </w:r>
      <w:r w:rsidR="003B6D48" w:rsidRPr="006A3B7D">
        <w:t>Text</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0564"/>
      </w:tblGrid>
      <w:tr w:rsidR="003740F8" w:rsidRPr="006A3B7D" w:rsidTr="001C0E36">
        <w:trPr>
          <w:cantSplit/>
        </w:trPr>
        <w:tc>
          <w:tcPr>
            <w:tcW w:w="10809" w:type="dxa"/>
            <w:tcBorders>
              <w:top w:val="single" w:sz="8" w:space="0" w:color="4F81BD"/>
              <w:left w:val="single" w:sz="8" w:space="0" w:color="4F81BD"/>
              <w:bottom w:val="single" w:sz="18" w:space="0" w:color="4F81BD"/>
              <w:right w:val="single" w:sz="8" w:space="0" w:color="4F81BD"/>
            </w:tcBorders>
          </w:tcPr>
          <w:p w:rsidR="003740F8" w:rsidRPr="006A3B7D" w:rsidRDefault="00234825" w:rsidP="00721745">
            <w:pPr>
              <w:rPr>
                <w:b/>
                <w:bCs/>
                <w:szCs w:val="20"/>
              </w:rPr>
            </w:pPr>
            <w:r w:rsidRPr="006A3B7D">
              <w:rPr>
                <w:b/>
                <w:bCs/>
                <w:szCs w:val="20"/>
              </w:rPr>
              <w:t>Instructions</w:t>
            </w:r>
          </w:p>
        </w:tc>
      </w:tr>
      <w:tr w:rsidR="003740F8" w:rsidRPr="006A3B7D" w:rsidTr="001C0E36">
        <w:trPr>
          <w:cantSplit/>
        </w:trPr>
        <w:tc>
          <w:tcPr>
            <w:tcW w:w="10809" w:type="dxa"/>
            <w:tcBorders>
              <w:top w:val="single" w:sz="8" w:space="0" w:color="4F81BD"/>
              <w:left w:val="single" w:sz="8" w:space="0" w:color="4F81BD"/>
              <w:bottom w:val="single" w:sz="8" w:space="0" w:color="4F81BD"/>
              <w:right w:val="single" w:sz="8" w:space="0" w:color="4F81BD"/>
            </w:tcBorders>
            <w:shd w:val="clear" w:color="auto" w:fill="D3DFEE"/>
          </w:tcPr>
          <w:p w:rsidR="003740F8" w:rsidRPr="006A3B7D" w:rsidRDefault="00882F96" w:rsidP="00721745">
            <w:pPr>
              <w:rPr>
                <w:bCs/>
                <w:szCs w:val="20"/>
              </w:rPr>
            </w:pPr>
            <w:r w:rsidRPr="006A3B7D">
              <w:rPr>
                <w:bCs/>
                <w:szCs w:val="20"/>
              </w:rPr>
              <w:t>None</w:t>
            </w:r>
          </w:p>
        </w:tc>
      </w:tr>
    </w:tbl>
    <w:p w:rsidR="00882F96" w:rsidRPr="006A3B7D" w:rsidRDefault="00882F96" w:rsidP="00882F96">
      <w:pPr>
        <w:pStyle w:val="BodyText"/>
        <w:rPr>
          <w:rFonts w:cs="Arial"/>
          <w:szCs w:val="26"/>
        </w:rPr>
      </w:pPr>
      <w:r w:rsidRPr="006A3B7D">
        <w:br w:type="page"/>
      </w:r>
    </w:p>
    <w:p w:rsidR="008A0D9D" w:rsidRPr="006A3B7D" w:rsidRDefault="008A0D9D" w:rsidP="006C550E">
      <w:pPr>
        <w:pStyle w:val="Heading3"/>
      </w:pPr>
      <w:bookmarkStart w:id="295" w:name="_Ref322681697"/>
      <w:r w:rsidRPr="006A3B7D">
        <w:lastRenderedPageBreak/>
        <w:t>Navigation</w:t>
      </w:r>
      <w:r w:rsidR="003B6D48" w:rsidRPr="006A3B7D">
        <w:t>/Menu Key</w:t>
      </w:r>
      <w:bookmarkEnd w:id="295"/>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729"/>
        <w:gridCol w:w="1547"/>
        <w:gridCol w:w="3692"/>
        <w:gridCol w:w="3596"/>
      </w:tblGrid>
      <w:tr w:rsidR="00366130" w:rsidRPr="006A3B7D" w:rsidTr="00A46969">
        <w:trPr>
          <w:cantSplit/>
        </w:trPr>
        <w:tc>
          <w:tcPr>
            <w:tcW w:w="1742" w:type="dxa"/>
            <w:tcBorders>
              <w:top w:val="single" w:sz="8" w:space="0" w:color="4F81BD"/>
              <w:left w:val="single" w:sz="8" w:space="0" w:color="4F81BD"/>
              <w:bottom w:val="single" w:sz="18" w:space="0" w:color="4F81BD"/>
              <w:right w:val="single" w:sz="8" w:space="0" w:color="4F81BD"/>
            </w:tcBorders>
          </w:tcPr>
          <w:p w:rsidR="00366130" w:rsidRPr="006A3B7D" w:rsidRDefault="00366130" w:rsidP="00366130">
            <w:pPr>
              <w:pStyle w:val="BodyText"/>
              <w:spacing w:after="0"/>
              <w:rPr>
                <w:b/>
                <w:bCs/>
              </w:rPr>
            </w:pPr>
            <w:r w:rsidRPr="006A3B7D">
              <w:rPr>
                <w:b/>
                <w:bCs/>
              </w:rPr>
              <w:t>Label</w:t>
            </w:r>
          </w:p>
        </w:tc>
        <w:tc>
          <w:tcPr>
            <w:tcW w:w="1573" w:type="dxa"/>
            <w:tcBorders>
              <w:top w:val="single" w:sz="8" w:space="0" w:color="4F81BD"/>
              <w:left w:val="single" w:sz="8" w:space="0" w:color="4F81BD"/>
              <w:bottom w:val="single" w:sz="18" w:space="0" w:color="4F81BD"/>
              <w:right w:val="single" w:sz="8" w:space="0" w:color="4F81BD"/>
            </w:tcBorders>
          </w:tcPr>
          <w:p w:rsidR="00366130" w:rsidRPr="006A3B7D" w:rsidRDefault="00366130" w:rsidP="00366130">
            <w:pPr>
              <w:pStyle w:val="BodyText"/>
              <w:spacing w:after="0"/>
              <w:rPr>
                <w:b/>
                <w:bCs/>
              </w:rPr>
            </w:pPr>
            <w:r w:rsidRPr="006A3B7D">
              <w:rPr>
                <w:b/>
                <w:bCs/>
              </w:rPr>
              <w:t>State</w:t>
            </w:r>
          </w:p>
        </w:tc>
        <w:tc>
          <w:tcPr>
            <w:tcW w:w="3793" w:type="dxa"/>
            <w:tcBorders>
              <w:top w:val="single" w:sz="8" w:space="0" w:color="4F81BD"/>
              <w:left w:val="single" w:sz="8" w:space="0" w:color="4F81BD"/>
              <w:bottom w:val="single" w:sz="18" w:space="0" w:color="4F81BD"/>
              <w:right w:val="single" w:sz="8" w:space="0" w:color="4F81BD"/>
            </w:tcBorders>
          </w:tcPr>
          <w:p w:rsidR="00366130" w:rsidRPr="006A3B7D" w:rsidRDefault="00366130" w:rsidP="00366130">
            <w:pPr>
              <w:pStyle w:val="BodyText"/>
              <w:spacing w:after="0"/>
              <w:rPr>
                <w:b/>
                <w:bCs/>
              </w:rPr>
            </w:pPr>
            <w:r w:rsidRPr="006A3B7D">
              <w:rPr>
                <w:b/>
                <w:bCs/>
              </w:rPr>
              <w:t>Next Screen</w:t>
            </w:r>
          </w:p>
        </w:tc>
        <w:tc>
          <w:tcPr>
            <w:tcW w:w="3701" w:type="dxa"/>
            <w:tcBorders>
              <w:top w:val="single" w:sz="8" w:space="0" w:color="4F81BD"/>
              <w:left w:val="single" w:sz="8" w:space="0" w:color="4F81BD"/>
              <w:bottom w:val="single" w:sz="18" w:space="0" w:color="4F81BD"/>
              <w:right w:val="single" w:sz="8" w:space="0" w:color="4F81BD"/>
            </w:tcBorders>
          </w:tcPr>
          <w:p w:rsidR="00366130" w:rsidRPr="006A3B7D" w:rsidRDefault="00366130" w:rsidP="00366130">
            <w:pPr>
              <w:pStyle w:val="BodyText"/>
              <w:spacing w:after="0"/>
              <w:rPr>
                <w:b/>
                <w:bCs/>
              </w:rPr>
            </w:pPr>
            <w:r w:rsidRPr="006A3B7D">
              <w:rPr>
                <w:b/>
                <w:bCs/>
              </w:rPr>
              <w:t>Notes</w:t>
            </w:r>
          </w:p>
        </w:tc>
      </w:tr>
      <w:tr w:rsidR="00B703D4" w:rsidRPr="006A3B7D" w:rsidTr="00A46969">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AF046C">
            <w:pPr>
              <w:pStyle w:val="BodyText"/>
              <w:spacing w:after="0"/>
            </w:pPr>
            <w:r w:rsidRPr="006A3B7D">
              <w:t>Credit/Debit</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7974FC">
            <w:pPr>
              <w:pStyle w:val="BodyText"/>
              <w:spacing w:after="0"/>
            </w:pPr>
            <w:r w:rsidRPr="006A3B7D">
              <w:t>See Notes</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D33755">
            <w:pPr>
              <w:pStyle w:val="BodyText"/>
              <w:spacing w:after="0"/>
            </w:pPr>
            <w:r w:rsidRPr="006A3B7D">
              <w:t>Credit-Debit-EMV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F56E68">
            <w:pPr>
              <w:pStyle w:val="BodyText"/>
              <w:spacing w:after="0"/>
            </w:pPr>
            <w:r w:rsidRPr="006A3B7D">
              <w:t xml:space="preserve">The tender option is displayed based upon the </w:t>
            </w:r>
            <w:r w:rsidRPr="006A3B7D">
              <w:rPr>
                <w:bCs/>
              </w:rPr>
              <w:t>Available Tenders by Device parameter and Transaction Type parameter.</w:t>
            </w:r>
          </w:p>
        </w:tc>
      </w:tr>
      <w:tr w:rsidR="00B703D4" w:rsidRPr="006A3B7D" w:rsidTr="00A46969">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AF046C">
            <w:pPr>
              <w:pStyle w:val="BodyText"/>
              <w:spacing w:after="0"/>
            </w:pPr>
            <w:r w:rsidRPr="006A3B7D">
              <w:t>Gift Card</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7974FC">
            <w:pPr>
              <w:pStyle w:val="BodyText"/>
              <w:spacing w:after="0"/>
            </w:pPr>
            <w:r w:rsidRPr="006A3B7D">
              <w:t>See Notes</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D33755">
            <w:pPr>
              <w:pStyle w:val="BodyText"/>
              <w:spacing w:after="0"/>
            </w:pPr>
            <w:r w:rsidRPr="006A3B7D">
              <w:t>Gift Card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F56E68">
            <w:pPr>
              <w:pStyle w:val="BodyText"/>
              <w:spacing w:after="0"/>
            </w:pPr>
            <w:r w:rsidRPr="006A3B7D">
              <w:t xml:space="preserve">The tender option is displayed based upon the </w:t>
            </w:r>
            <w:r w:rsidRPr="006A3B7D">
              <w:rPr>
                <w:bCs/>
              </w:rPr>
              <w:t>Available Tenders by Device parameter and Transaction Type parameter.</w:t>
            </w:r>
          </w:p>
        </w:tc>
      </w:tr>
      <w:tr w:rsidR="00B703D4" w:rsidRPr="006A3B7D" w:rsidTr="00A46969">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AF046C">
            <w:pPr>
              <w:pStyle w:val="BodyText"/>
              <w:spacing w:after="0"/>
            </w:pPr>
            <w:r w:rsidRPr="006A3B7D">
              <w:t>Store Credit</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AF046C">
            <w:pPr>
              <w:pStyle w:val="BodyText"/>
              <w:spacing w:after="0"/>
            </w:pPr>
            <w:r w:rsidRPr="006A3B7D">
              <w:t>See Notes</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7974FC">
            <w:pPr>
              <w:pStyle w:val="BodyText"/>
              <w:spacing w:after="0"/>
            </w:pPr>
            <w:r w:rsidRPr="006A3B7D">
              <w:t>Store Credit Card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F56E68">
            <w:pPr>
              <w:pStyle w:val="BodyText"/>
              <w:spacing w:after="0"/>
            </w:pPr>
            <w:r w:rsidRPr="006A3B7D">
              <w:t xml:space="preserve">The tender option is displayed based upon the </w:t>
            </w:r>
            <w:r w:rsidRPr="006A3B7D">
              <w:rPr>
                <w:bCs/>
              </w:rPr>
              <w:t>Available Tenders by Device parameter and Transaction Type parameter.</w:t>
            </w:r>
          </w:p>
        </w:tc>
      </w:tr>
      <w:tr w:rsidR="00B703D4" w:rsidRPr="006A3B7D" w:rsidTr="00A46969">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AF046C">
            <w:pPr>
              <w:pStyle w:val="BodyText"/>
              <w:spacing w:after="0"/>
            </w:pPr>
            <w:r w:rsidRPr="006A3B7D">
              <w:t>Loyalty Certificate</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7974FC">
            <w:pPr>
              <w:pStyle w:val="BodyText"/>
              <w:spacing w:after="0"/>
            </w:pPr>
            <w:r w:rsidRPr="006A3B7D">
              <w:t>See Notes</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6F1C2E">
            <w:pPr>
              <w:pStyle w:val="BodyText"/>
              <w:spacing w:after="0"/>
            </w:pPr>
            <w:r w:rsidRPr="006A3B7D">
              <w:t>Loyalty Certificate Tender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7974FC">
            <w:pPr>
              <w:pStyle w:val="BodyText"/>
              <w:spacing w:after="0"/>
              <w:rPr>
                <w:bCs/>
              </w:rPr>
            </w:pPr>
            <w:r w:rsidRPr="006A3B7D">
              <w:t xml:space="preserve">The tender option is displayed based upon the </w:t>
            </w:r>
            <w:r w:rsidRPr="006A3B7D">
              <w:rPr>
                <w:bCs/>
              </w:rPr>
              <w:t>Available Tenders by Device parameter and Transaction Type parameter.</w:t>
            </w:r>
          </w:p>
          <w:p w:rsidR="00B703D4" w:rsidRPr="006A3B7D" w:rsidRDefault="00B703D4" w:rsidP="007974FC">
            <w:pPr>
              <w:pStyle w:val="BodyText"/>
              <w:spacing w:after="0"/>
              <w:rPr>
                <w:bCs/>
              </w:rPr>
            </w:pPr>
          </w:p>
          <w:p w:rsidR="00B703D4" w:rsidRPr="006A3B7D" w:rsidRDefault="00B703D4" w:rsidP="007974FC">
            <w:pPr>
              <w:pStyle w:val="BodyText"/>
              <w:spacing w:after="0"/>
            </w:pPr>
            <w:r w:rsidRPr="006A3B7D">
              <w:rPr>
                <w:bCs/>
              </w:rPr>
              <w:t>Loyalty Certificate is not displayed if a different tender has been used in the transaction.</w:t>
            </w:r>
          </w:p>
        </w:tc>
      </w:tr>
      <w:tr w:rsidR="00B703D4" w:rsidRPr="006A3B7D" w:rsidTr="00A46969">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AF046C">
            <w:pPr>
              <w:pStyle w:val="BodyText"/>
              <w:spacing w:after="0"/>
            </w:pPr>
            <w:r w:rsidRPr="006A3B7D">
              <w:t xml:space="preserve">House Account </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AF046C">
            <w:pPr>
              <w:pStyle w:val="BodyText"/>
              <w:spacing w:after="0"/>
            </w:pPr>
            <w:r w:rsidRPr="006A3B7D">
              <w:t>See Notes</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7974FC">
            <w:pPr>
              <w:pStyle w:val="BodyText"/>
              <w:spacing w:after="0"/>
            </w:pPr>
            <w:r w:rsidRPr="006A3B7D">
              <w:t>House Account Tender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F56E68">
            <w:pPr>
              <w:pStyle w:val="BodyText"/>
              <w:spacing w:after="0"/>
            </w:pPr>
            <w:r w:rsidRPr="006A3B7D">
              <w:t xml:space="preserve">The tender option is displayed based upon the </w:t>
            </w:r>
            <w:r w:rsidRPr="006A3B7D">
              <w:rPr>
                <w:bCs/>
              </w:rPr>
              <w:t>Available Tenders by Device parameter and Transaction Type parameter.</w:t>
            </w:r>
          </w:p>
        </w:tc>
      </w:tr>
      <w:tr w:rsidR="00B703D4" w:rsidRPr="006A3B7D" w:rsidTr="00A46969">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AF046C">
            <w:pPr>
              <w:pStyle w:val="BodyText"/>
              <w:spacing w:after="0"/>
            </w:pPr>
            <w:r w:rsidRPr="006A3B7D">
              <w:t>Layaway/Pre-Order</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AF046C">
            <w:pPr>
              <w:pStyle w:val="BodyText"/>
              <w:spacing w:after="0"/>
            </w:pPr>
            <w:r w:rsidRPr="006A3B7D">
              <w:t>See Notes</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7974FC">
            <w:pPr>
              <w:pStyle w:val="BodyText"/>
              <w:spacing w:after="0"/>
            </w:pPr>
            <w:r w:rsidRPr="006A3B7D">
              <w:t>Layaway/Pre-Order Tender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F56E68">
            <w:pPr>
              <w:pStyle w:val="BodyText"/>
              <w:spacing w:after="0"/>
            </w:pPr>
            <w:r w:rsidRPr="006A3B7D">
              <w:t xml:space="preserve">The tender option is displayed based upon the </w:t>
            </w:r>
            <w:r w:rsidRPr="006A3B7D">
              <w:rPr>
                <w:bCs/>
              </w:rPr>
              <w:t>Available Tenders by Device parameter and Transaction Type parameter.</w:t>
            </w:r>
          </w:p>
        </w:tc>
      </w:tr>
      <w:tr w:rsidR="00B703D4" w:rsidRPr="006A3B7D" w:rsidTr="00A46969">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AF046C">
            <w:pPr>
              <w:pStyle w:val="BodyText"/>
              <w:spacing w:after="0"/>
            </w:pPr>
            <w:r w:rsidRPr="006A3B7D">
              <w:t>Back</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AF046C">
            <w:pPr>
              <w:pStyle w:val="BodyText"/>
              <w:spacing w:after="0"/>
            </w:pPr>
            <w:r w:rsidRPr="006A3B7D">
              <w:t>See Notes</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7974FC">
            <w:pPr>
              <w:pStyle w:val="BodyText"/>
              <w:spacing w:after="0"/>
            </w:pPr>
            <w:r w:rsidRPr="006A3B7D">
              <w:t>Active tenders not present: Sale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816100">
            <w:pPr>
              <w:pStyle w:val="BodyText"/>
              <w:spacing w:after="0"/>
            </w:pPr>
            <w:r w:rsidRPr="006A3B7D">
              <w:t>Not displayed when active tenders are present.</w:t>
            </w:r>
          </w:p>
          <w:p w:rsidR="00DE656E" w:rsidRPr="006A3B7D" w:rsidRDefault="00DE656E" w:rsidP="00816100">
            <w:pPr>
              <w:pStyle w:val="BodyText"/>
              <w:spacing w:after="0"/>
            </w:pPr>
          </w:p>
          <w:p w:rsidR="00DE656E" w:rsidRPr="006A3B7D" w:rsidRDefault="00DE656E" w:rsidP="00816100">
            <w:pPr>
              <w:pStyle w:val="BodyText"/>
              <w:spacing w:after="0"/>
            </w:pPr>
            <w:r w:rsidRPr="006A3B7D">
              <w:t>Not displayed if the transaction contains MCF Web Order Sale items.</w:t>
            </w:r>
          </w:p>
        </w:tc>
      </w:tr>
      <w:tr w:rsidR="00B703D4" w:rsidRPr="006A3B7D" w:rsidTr="00A46969">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AF046C">
            <w:pPr>
              <w:pStyle w:val="BodyText"/>
              <w:spacing w:after="0"/>
            </w:pPr>
            <w:r w:rsidRPr="006A3B7D">
              <w:t>&lt;Swipe or Insert card&gt;</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AF046C">
            <w:pPr>
              <w:pStyle w:val="BodyText"/>
              <w:spacing w:after="0"/>
            </w:pPr>
            <w:r w:rsidRPr="006A3B7D">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7974FC">
            <w:pPr>
              <w:pStyle w:val="BodyText"/>
              <w:spacing w:after="0"/>
            </w:pPr>
            <w:r w:rsidRPr="006A3B7D">
              <w:t>Credit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B703D4" w:rsidRPr="006A3B7D" w:rsidRDefault="00B703D4" w:rsidP="00816100">
            <w:pPr>
              <w:pStyle w:val="BodyText"/>
              <w:spacing w:after="0"/>
            </w:pPr>
            <w:r w:rsidRPr="006A3B7D">
              <w:t>None</w:t>
            </w:r>
          </w:p>
        </w:tc>
      </w:tr>
    </w:tbl>
    <w:p w:rsidR="00320DD3" w:rsidRPr="006A3B7D" w:rsidRDefault="009B24E6" w:rsidP="006C550E">
      <w:pPr>
        <w:pStyle w:val="Heading3"/>
      </w:pPr>
      <w:r w:rsidRPr="006A3B7D">
        <w:t>Data/</w:t>
      </w:r>
      <w:r w:rsidR="00234825" w:rsidRPr="006A3B7D">
        <w:t xml:space="preserve">Input </w:t>
      </w:r>
      <w:r w:rsidR="003B6D48" w:rsidRPr="006A3B7D">
        <w:t>Field</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165"/>
        <w:gridCol w:w="1040"/>
        <w:gridCol w:w="961"/>
        <w:gridCol w:w="1429"/>
        <w:gridCol w:w="1148"/>
        <w:gridCol w:w="1148"/>
        <w:gridCol w:w="3673"/>
      </w:tblGrid>
      <w:tr w:rsidR="00FD5BA1" w:rsidRPr="006A3B7D" w:rsidTr="00A46969">
        <w:trPr>
          <w:cantSplit/>
        </w:trPr>
        <w:tc>
          <w:tcPr>
            <w:tcW w:w="1182" w:type="dxa"/>
            <w:tcBorders>
              <w:top w:val="single" w:sz="8" w:space="0" w:color="4F81BD"/>
              <w:left w:val="single" w:sz="8" w:space="0" w:color="4F81BD"/>
              <w:bottom w:val="single" w:sz="18" w:space="0" w:color="4F81BD"/>
              <w:right w:val="single" w:sz="8" w:space="0" w:color="4F81BD"/>
            </w:tcBorders>
          </w:tcPr>
          <w:p w:rsidR="00FD5BA1" w:rsidRPr="006A3B7D" w:rsidRDefault="00FD5BA1" w:rsidP="00366130">
            <w:pPr>
              <w:pStyle w:val="BodyText"/>
              <w:spacing w:after="0"/>
              <w:rPr>
                <w:b/>
                <w:bCs/>
              </w:rPr>
            </w:pPr>
            <w:bookmarkStart w:id="296" w:name="_Toc71960218"/>
            <w:r w:rsidRPr="006A3B7D">
              <w:rPr>
                <w:b/>
                <w:bCs/>
              </w:rPr>
              <w:t>Label</w:t>
            </w:r>
          </w:p>
        </w:tc>
        <w:tc>
          <w:tcPr>
            <w:tcW w:w="1042" w:type="dxa"/>
            <w:tcBorders>
              <w:top w:val="single" w:sz="8" w:space="0" w:color="4F81BD"/>
              <w:left w:val="single" w:sz="8" w:space="0" w:color="4F81BD"/>
              <w:bottom w:val="single" w:sz="18" w:space="0" w:color="4F81BD"/>
              <w:right w:val="single" w:sz="8" w:space="0" w:color="4F81BD"/>
            </w:tcBorders>
          </w:tcPr>
          <w:p w:rsidR="00FD5BA1" w:rsidRPr="006A3B7D" w:rsidRDefault="00FD5BA1" w:rsidP="00366130">
            <w:pPr>
              <w:pStyle w:val="BodyText"/>
              <w:spacing w:after="0"/>
              <w:rPr>
                <w:b/>
                <w:bCs/>
              </w:rPr>
            </w:pPr>
            <w:r w:rsidRPr="006A3B7D">
              <w:rPr>
                <w:b/>
                <w:bCs/>
              </w:rPr>
              <w:t>Editable</w:t>
            </w:r>
          </w:p>
        </w:tc>
        <w:tc>
          <w:tcPr>
            <w:tcW w:w="964" w:type="dxa"/>
            <w:tcBorders>
              <w:top w:val="single" w:sz="8" w:space="0" w:color="4F81BD"/>
              <w:left w:val="single" w:sz="8" w:space="0" w:color="4F81BD"/>
              <w:bottom w:val="single" w:sz="18" w:space="0" w:color="4F81BD"/>
              <w:right w:val="single" w:sz="8" w:space="0" w:color="4F81BD"/>
            </w:tcBorders>
          </w:tcPr>
          <w:p w:rsidR="00FD5BA1" w:rsidRPr="006A3B7D" w:rsidRDefault="00FD5BA1" w:rsidP="00366130">
            <w:pPr>
              <w:pStyle w:val="BodyText"/>
              <w:spacing w:after="0"/>
              <w:rPr>
                <w:b/>
                <w:bCs/>
              </w:rPr>
            </w:pPr>
            <w:r w:rsidRPr="006A3B7D">
              <w:rPr>
                <w:b/>
                <w:bCs/>
              </w:rPr>
              <w:t>Req’d?</w:t>
            </w:r>
          </w:p>
        </w:tc>
        <w:tc>
          <w:tcPr>
            <w:tcW w:w="1453" w:type="dxa"/>
            <w:tcBorders>
              <w:top w:val="single" w:sz="8" w:space="0" w:color="4F81BD"/>
              <w:left w:val="single" w:sz="8" w:space="0" w:color="4F81BD"/>
              <w:bottom w:val="single" w:sz="18" w:space="0" w:color="4F81BD"/>
              <w:right w:val="single" w:sz="8" w:space="0" w:color="4F81BD"/>
            </w:tcBorders>
          </w:tcPr>
          <w:p w:rsidR="00FD5BA1" w:rsidRPr="006A3B7D" w:rsidRDefault="00FD5BA1" w:rsidP="00366130">
            <w:pPr>
              <w:pStyle w:val="BodyText"/>
              <w:spacing w:after="0"/>
              <w:rPr>
                <w:b/>
                <w:bCs/>
              </w:rPr>
            </w:pPr>
            <w:r w:rsidRPr="006A3B7D">
              <w:rPr>
                <w:b/>
                <w:bCs/>
              </w:rPr>
              <w:t>Data Type</w:t>
            </w:r>
          </w:p>
        </w:tc>
        <w:tc>
          <w:tcPr>
            <w:tcW w:w="1164" w:type="dxa"/>
            <w:tcBorders>
              <w:top w:val="single" w:sz="8" w:space="0" w:color="4F81BD"/>
              <w:left w:val="single" w:sz="8" w:space="0" w:color="4F81BD"/>
              <w:bottom w:val="single" w:sz="18" w:space="0" w:color="4F81BD"/>
              <w:right w:val="single" w:sz="8" w:space="0" w:color="4F81BD"/>
            </w:tcBorders>
          </w:tcPr>
          <w:p w:rsidR="00FD5BA1" w:rsidRPr="006A3B7D" w:rsidRDefault="00FD5BA1" w:rsidP="00366130">
            <w:pPr>
              <w:pStyle w:val="BodyText"/>
              <w:spacing w:after="0"/>
              <w:rPr>
                <w:b/>
                <w:bCs/>
              </w:rPr>
            </w:pPr>
            <w:r w:rsidRPr="006A3B7D">
              <w:rPr>
                <w:b/>
                <w:bCs/>
              </w:rPr>
              <w:t>Min</w:t>
            </w:r>
          </w:p>
          <w:p w:rsidR="00FD5BA1" w:rsidRPr="006A3B7D" w:rsidRDefault="00FD5BA1" w:rsidP="00366130">
            <w:pPr>
              <w:pStyle w:val="BodyText"/>
              <w:spacing w:after="0"/>
              <w:rPr>
                <w:b/>
                <w:bCs/>
              </w:rPr>
            </w:pPr>
            <w:r w:rsidRPr="006A3B7D">
              <w:rPr>
                <w:b/>
                <w:bCs/>
              </w:rPr>
              <w:t>Length</w:t>
            </w:r>
          </w:p>
        </w:tc>
        <w:tc>
          <w:tcPr>
            <w:tcW w:w="1164" w:type="dxa"/>
            <w:tcBorders>
              <w:top w:val="single" w:sz="8" w:space="0" w:color="4F81BD"/>
              <w:left w:val="single" w:sz="8" w:space="0" w:color="4F81BD"/>
              <w:bottom w:val="single" w:sz="18" w:space="0" w:color="4F81BD"/>
              <w:right w:val="single" w:sz="8" w:space="0" w:color="4F81BD"/>
            </w:tcBorders>
          </w:tcPr>
          <w:p w:rsidR="00FD5BA1" w:rsidRPr="006A3B7D" w:rsidRDefault="00FD5BA1" w:rsidP="00366130">
            <w:pPr>
              <w:pStyle w:val="BodyText"/>
              <w:spacing w:after="0"/>
              <w:rPr>
                <w:b/>
                <w:bCs/>
              </w:rPr>
            </w:pPr>
            <w:r w:rsidRPr="006A3B7D">
              <w:rPr>
                <w:b/>
                <w:bCs/>
              </w:rPr>
              <w:t>Max</w:t>
            </w:r>
          </w:p>
          <w:p w:rsidR="00FD5BA1" w:rsidRPr="006A3B7D" w:rsidRDefault="00FD5BA1" w:rsidP="00366130">
            <w:pPr>
              <w:pStyle w:val="BodyText"/>
              <w:spacing w:after="0"/>
              <w:rPr>
                <w:b/>
                <w:bCs/>
              </w:rPr>
            </w:pPr>
            <w:r w:rsidRPr="006A3B7D">
              <w:rPr>
                <w:b/>
                <w:bCs/>
              </w:rPr>
              <w:t>Length</w:t>
            </w:r>
          </w:p>
        </w:tc>
        <w:tc>
          <w:tcPr>
            <w:tcW w:w="3840" w:type="dxa"/>
            <w:tcBorders>
              <w:top w:val="single" w:sz="8" w:space="0" w:color="4F81BD"/>
              <w:left w:val="single" w:sz="8" w:space="0" w:color="4F81BD"/>
              <w:bottom w:val="single" w:sz="18" w:space="0" w:color="4F81BD"/>
              <w:right w:val="single" w:sz="8" w:space="0" w:color="4F81BD"/>
            </w:tcBorders>
          </w:tcPr>
          <w:p w:rsidR="00FD5BA1" w:rsidRPr="006A3B7D" w:rsidRDefault="00FD5BA1" w:rsidP="00366130">
            <w:pPr>
              <w:pStyle w:val="BodyText"/>
              <w:spacing w:after="0"/>
              <w:rPr>
                <w:b/>
                <w:bCs/>
              </w:rPr>
            </w:pPr>
            <w:r w:rsidRPr="006A3B7D">
              <w:rPr>
                <w:b/>
                <w:bCs/>
              </w:rPr>
              <w:t>Notes</w:t>
            </w:r>
          </w:p>
        </w:tc>
      </w:tr>
      <w:tr w:rsidR="00A46969" w:rsidRPr="006A3B7D" w:rsidTr="00A46969">
        <w:trPr>
          <w:cantSplit/>
        </w:trPr>
        <w:tc>
          <w:tcPr>
            <w:tcW w:w="1182" w:type="dxa"/>
            <w:tcBorders>
              <w:top w:val="single" w:sz="8" w:space="0" w:color="4F81BD"/>
              <w:left w:val="single" w:sz="8" w:space="0" w:color="4F81BD"/>
              <w:bottom w:val="single" w:sz="8" w:space="0" w:color="4F81BD"/>
              <w:right w:val="single" w:sz="8" w:space="0" w:color="4F81BD"/>
            </w:tcBorders>
            <w:shd w:val="clear" w:color="auto" w:fill="D3DFEE"/>
          </w:tcPr>
          <w:p w:rsidR="00A46969" w:rsidRPr="006A3B7D" w:rsidRDefault="00D33755" w:rsidP="00AF046C">
            <w:pPr>
              <w:pStyle w:val="BodyText"/>
              <w:spacing w:after="0"/>
              <w:rPr>
                <w:bCs/>
              </w:rPr>
            </w:pPr>
            <w:r w:rsidRPr="006A3B7D">
              <w:rPr>
                <w:bCs/>
              </w:rPr>
              <w:t>Enter amount and select tender type.</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A46969" w:rsidRPr="006A3B7D" w:rsidRDefault="00A46969" w:rsidP="00AF046C">
            <w:pPr>
              <w:pStyle w:val="BodyText"/>
              <w:spacing w:after="0"/>
            </w:pPr>
            <w:r w:rsidRPr="006A3B7D">
              <w:t>Yes</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A46969" w:rsidRPr="006A3B7D" w:rsidRDefault="00A46969" w:rsidP="00AF046C">
            <w:pPr>
              <w:pStyle w:val="BodyText"/>
              <w:spacing w:after="0"/>
            </w:pPr>
            <w:r w:rsidRPr="006A3B7D">
              <w:t>No</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A46969" w:rsidRPr="006A3B7D" w:rsidRDefault="00A46969" w:rsidP="00AF046C">
            <w:pPr>
              <w:pStyle w:val="BodyText"/>
              <w:spacing w:after="0"/>
            </w:pPr>
            <w:r w:rsidRPr="006A3B7D">
              <w:t>Currency</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A46969" w:rsidRPr="006A3B7D" w:rsidRDefault="00A46969" w:rsidP="00AF046C">
            <w:pPr>
              <w:pStyle w:val="BodyText"/>
              <w:spacing w:after="0"/>
            </w:pPr>
            <w:r w:rsidRPr="006A3B7D">
              <w:t>1</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A46969" w:rsidRPr="006A3B7D" w:rsidRDefault="00882F96" w:rsidP="00AF046C">
            <w:pPr>
              <w:pStyle w:val="BodyText"/>
              <w:spacing w:after="0"/>
            </w:pPr>
            <w:r w:rsidRPr="006A3B7D">
              <w:t>8</w:t>
            </w:r>
          </w:p>
        </w:tc>
        <w:tc>
          <w:tcPr>
            <w:tcW w:w="3840" w:type="dxa"/>
            <w:tcBorders>
              <w:top w:val="single" w:sz="8" w:space="0" w:color="4F81BD"/>
              <w:left w:val="single" w:sz="8" w:space="0" w:color="4F81BD"/>
              <w:bottom w:val="single" w:sz="8" w:space="0" w:color="4F81BD"/>
              <w:right w:val="single" w:sz="8" w:space="0" w:color="4F81BD"/>
            </w:tcBorders>
            <w:shd w:val="clear" w:color="auto" w:fill="D3DFEE"/>
          </w:tcPr>
          <w:p w:rsidR="00A46969" w:rsidRPr="006A3B7D" w:rsidRDefault="00A46969" w:rsidP="00AF046C">
            <w:pPr>
              <w:pStyle w:val="BodyText"/>
              <w:spacing w:after="0"/>
            </w:pPr>
            <w:r w:rsidRPr="006A3B7D">
              <w:t>If an entry is not made, the system uses the balance due as the tender amount for the tender that is selected.</w:t>
            </w:r>
          </w:p>
        </w:tc>
      </w:tr>
    </w:tbl>
    <w:p w:rsidR="006C550E" w:rsidRPr="006A3B7D" w:rsidRDefault="006C550E" w:rsidP="006C550E">
      <w:pPr>
        <w:pStyle w:val="Heading3"/>
      </w:pPr>
      <w:r w:rsidRPr="006A3B7D">
        <w:t>Reason Code</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6C550E" w:rsidRPr="006A3B7D" w:rsidTr="006C550E">
        <w:trPr>
          <w:cantSplit/>
        </w:trPr>
        <w:tc>
          <w:tcPr>
            <w:tcW w:w="1284" w:type="pct"/>
            <w:tcBorders>
              <w:top w:val="single" w:sz="8" w:space="0" w:color="4F81BD"/>
              <w:left w:val="single" w:sz="8" w:space="0" w:color="4F81BD"/>
              <w:bottom w:val="single" w:sz="18" w:space="0" w:color="4F81BD"/>
              <w:right w:val="single" w:sz="8" w:space="0" w:color="4F81BD"/>
            </w:tcBorders>
          </w:tcPr>
          <w:p w:rsidR="006C550E" w:rsidRPr="006A3B7D" w:rsidRDefault="006C550E" w:rsidP="006C550E">
            <w:pPr>
              <w:rPr>
                <w:b/>
              </w:rPr>
            </w:pPr>
            <w:r w:rsidRPr="006A3B7D">
              <w:rPr>
                <w:b/>
              </w:rPr>
              <w:t>Reason Code</w:t>
            </w:r>
          </w:p>
        </w:tc>
        <w:tc>
          <w:tcPr>
            <w:tcW w:w="2310" w:type="pct"/>
            <w:tcBorders>
              <w:top w:val="single" w:sz="8" w:space="0" w:color="4F81BD"/>
              <w:left w:val="single" w:sz="8" w:space="0" w:color="4F81BD"/>
              <w:bottom w:val="single" w:sz="18" w:space="0" w:color="4F81BD"/>
              <w:right w:val="single" w:sz="8" w:space="0" w:color="4F81BD"/>
            </w:tcBorders>
          </w:tcPr>
          <w:p w:rsidR="006C550E" w:rsidRPr="006A3B7D" w:rsidRDefault="006C550E" w:rsidP="006C550E">
            <w:pPr>
              <w:rPr>
                <w:b/>
                <w:szCs w:val="20"/>
              </w:rPr>
            </w:pPr>
            <w:r w:rsidRPr="006A3B7D">
              <w:rPr>
                <w:b/>
                <w:szCs w:val="20"/>
              </w:rPr>
              <w:t>Valid Values</w:t>
            </w:r>
          </w:p>
        </w:tc>
        <w:tc>
          <w:tcPr>
            <w:tcW w:w="1406" w:type="pct"/>
            <w:tcBorders>
              <w:top w:val="single" w:sz="8" w:space="0" w:color="4F81BD"/>
              <w:left w:val="single" w:sz="8" w:space="0" w:color="4F81BD"/>
              <w:bottom w:val="single" w:sz="18" w:space="0" w:color="4F81BD"/>
              <w:right w:val="single" w:sz="8" w:space="0" w:color="4F81BD"/>
            </w:tcBorders>
          </w:tcPr>
          <w:p w:rsidR="006C550E" w:rsidRPr="006A3B7D" w:rsidRDefault="006C550E" w:rsidP="006C550E">
            <w:pPr>
              <w:rPr>
                <w:b/>
                <w:szCs w:val="20"/>
              </w:rPr>
            </w:pPr>
            <w:r w:rsidRPr="006A3B7D">
              <w:rPr>
                <w:b/>
                <w:szCs w:val="20"/>
              </w:rPr>
              <w:t>Default Value</w:t>
            </w:r>
          </w:p>
        </w:tc>
      </w:tr>
      <w:tr w:rsidR="006C550E" w:rsidRPr="006A3B7D" w:rsidTr="006C550E">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6C550E" w:rsidRPr="006A3B7D" w:rsidRDefault="006C550E" w:rsidP="006C550E">
            <w:pPr>
              <w:rPr>
                <w:bCs/>
                <w:szCs w:val="20"/>
              </w:rPr>
            </w:pPr>
            <w:r w:rsidRPr="006A3B7D">
              <w:rPr>
                <w:bCs/>
                <w:szCs w:val="20"/>
              </w:rPr>
              <w:t>None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6C550E" w:rsidRPr="006A3B7D" w:rsidRDefault="006C550E" w:rsidP="006C550E">
            <w:pPr>
              <w:numPr>
                <w:ilvl w:val="0"/>
                <w:numId w:val="2"/>
              </w:numPr>
              <w:rPr>
                <w:szCs w:val="20"/>
              </w:rPr>
            </w:pP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6C550E" w:rsidRPr="006A3B7D" w:rsidRDefault="006C550E" w:rsidP="006C550E">
            <w:pPr>
              <w:rPr>
                <w:szCs w:val="20"/>
              </w:rPr>
            </w:pPr>
          </w:p>
        </w:tc>
      </w:tr>
    </w:tbl>
    <w:p w:rsidR="00DE656E" w:rsidRPr="006A3B7D" w:rsidRDefault="00DE656E" w:rsidP="00DE656E">
      <w:pPr>
        <w:pStyle w:val="BodyText"/>
        <w:rPr>
          <w:rFonts w:cs="Arial"/>
          <w:szCs w:val="26"/>
        </w:rPr>
      </w:pPr>
      <w:r w:rsidRPr="006A3B7D">
        <w:br w:type="page"/>
      </w:r>
    </w:p>
    <w:p w:rsidR="006C550E" w:rsidRPr="006A3B7D" w:rsidRDefault="006C550E" w:rsidP="006C550E">
      <w:pPr>
        <w:pStyle w:val="Heading3"/>
      </w:pPr>
      <w:r w:rsidRPr="006A3B7D">
        <w:lastRenderedPageBreak/>
        <w:t>Unable to Process Debit</w:t>
      </w:r>
    </w:p>
    <w:tbl>
      <w:tblPr>
        <w:tblW w:w="4910" w:type="pct"/>
        <w:tblInd w:w="144" w:type="dxa"/>
        <w:tblBorders>
          <w:top w:val="single" w:sz="8" w:space="0" w:color="4F81BD"/>
          <w:left w:val="single" w:sz="8" w:space="0" w:color="4F81BD"/>
          <w:bottom w:val="single" w:sz="8" w:space="0" w:color="4F81BD"/>
          <w:right w:val="single" w:sz="8" w:space="0" w:color="4F81BD"/>
          <w:insideH w:val="single" w:sz="8" w:space="0" w:color="4F81BD"/>
          <w:insideV w:val="threeDEmboss" w:sz="6" w:space="0" w:color="8DB3E2"/>
        </w:tblBorders>
        <w:tblCellMar>
          <w:left w:w="115" w:type="dxa"/>
          <w:right w:w="115" w:type="dxa"/>
        </w:tblCellMar>
        <w:tblLook w:val="0480" w:firstRow="0" w:lastRow="0" w:firstColumn="1" w:lastColumn="0" w:noHBand="0" w:noVBand="1"/>
      </w:tblPr>
      <w:tblGrid>
        <w:gridCol w:w="1609"/>
        <w:gridCol w:w="8977"/>
      </w:tblGrid>
      <w:tr w:rsidR="006C550E" w:rsidRPr="006A3B7D" w:rsidTr="006C550E">
        <w:trPr>
          <w:cantSplit/>
        </w:trPr>
        <w:tc>
          <w:tcPr>
            <w:tcW w:w="1618" w:type="dxa"/>
            <w:tcBorders>
              <w:right w:val="single" w:sz="18" w:space="0" w:color="4F81BD"/>
            </w:tcBorders>
          </w:tcPr>
          <w:p w:rsidR="006C550E" w:rsidRPr="006A3B7D" w:rsidRDefault="006C550E" w:rsidP="006C550E">
            <w:pPr>
              <w:rPr>
                <w:b/>
                <w:bCs/>
                <w:szCs w:val="20"/>
              </w:rPr>
            </w:pPr>
            <w:r w:rsidRPr="006A3B7D">
              <w:rPr>
                <w:b/>
                <w:bCs/>
                <w:szCs w:val="20"/>
              </w:rPr>
              <w:t>Description</w:t>
            </w:r>
          </w:p>
        </w:tc>
        <w:tc>
          <w:tcPr>
            <w:tcW w:w="9213" w:type="dxa"/>
            <w:tcBorders>
              <w:right w:val="single" w:sz="8" w:space="0" w:color="4F81BD"/>
            </w:tcBorders>
          </w:tcPr>
          <w:p w:rsidR="006C550E" w:rsidRPr="006A3B7D" w:rsidRDefault="006C550E" w:rsidP="006C550E">
            <w:pPr>
              <w:rPr>
                <w:bCs/>
                <w:szCs w:val="20"/>
              </w:rPr>
            </w:pPr>
            <w:r w:rsidRPr="006A3B7D">
              <w:rPr>
                <w:bCs/>
                <w:szCs w:val="20"/>
              </w:rPr>
              <w:t xml:space="preserve">The Unable to Process Debit message is </w:t>
            </w:r>
            <w:r w:rsidRPr="006A3B7D">
              <w:rPr>
                <w:rFonts w:cs="Arial"/>
              </w:rPr>
              <w:t xml:space="preserve">displayed when the card type is debit but there is no payment device associated with the mobile device.  </w:t>
            </w:r>
            <w:r w:rsidRPr="006A3B7D">
              <w:rPr>
                <w:bCs/>
                <w:szCs w:val="20"/>
              </w:rPr>
              <w:t>Acknowledging the alert returns the operator to the calling use case.</w:t>
            </w:r>
          </w:p>
        </w:tc>
      </w:tr>
      <w:tr w:rsidR="006C550E" w:rsidRPr="006A3B7D" w:rsidTr="006C550E">
        <w:trPr>
          <w:cantSplit/>
        </w:trPr>
        <w:tc>
          <w:tcPr>
            <w:tcW w:w="1618" w:type="dxa"/>
            <w:tcBorders>
              <w:bottom w:val="single" w:sz="8" w:space="0" w:color="4F81BD"/>
              <w:right w:val="single" w:sz="18" w:space="0" w:color="4F81BD"/>
            </w:tcBorders>
            <w:shd w:val="clear" w:color="auto" w:fill="D3DFEE"/>
          </w:tcPr>
          <w:p w:rsidR="006C550E" w:rsidRPr="006A3B7D" w:rsidRDefault="006C550E" w:rsidP="006C550E">
            <w:pPr>
              <w:rPr>
                <w:b/>
                <w:bCs/>
                <w:szCs w:val="20"/>
              </w:rPr>
            </w:pPr>
            <w:r w:rsidRPr="006A3B7D">
              <w:rPr>
                <w:b/>
                <w:bCs/>
                <w:szCs w:val="20"/>
              </w:rPr>
              <w:t>Message</w:t>
            </w:r>
          </w:p>
        </w:tc>
        <w:tc>
          <w:tcPr>
            <w:tcW w:w="9213" w:type="dxa"/>
            <w:tcBorders>
              <w:bottom w:val="single" w:sz="8" w:space="0" w:color="4F81BD"/>
              <w:right w:val="single" w:sz="8" w:space="0" w:color="4F81BD"/>
            </w:tcBorders>
            <w:shd w:val="clear" w:color="auto" w:fill="D3DFEE"/>
          </w:tcPr>
          <w:p w:rsidR="006C550E" w:rsidRPr="006A3B7D" w:rsidRDefault="006C550E" w:rsidP="006C550E">
            <w:pPr>
              <w:rPr>
                <w:szCs w:val="20"/>
              </w:rPr>
            </w:pPr>
            <w:r w:rsidRPr="006A3B7D">
              <w:rPr>
                <w:bCs/>
                <w:szCs w:val="20"/>
              </w:rPr>
              <w:t>Unable to process debit tender</w:t>
            </w:r>
          </w:p>
        </w:tc>
      </w:tr>
      <w:tr w:rsidR="006C550E" w:rsidRPr="006A3B7D" w:rsidTr="006C550E">
        <w:trPr>
          <w:cantSplit/>
        </w:trPr>
        <w:tc>
          <w:tcPr>
            <w:tcW w:w="1618" w:type="dxa"/>
            <w:tcBorders>
              <w:bottom w:val="single" w:sz="8" w:space="0" w:color="4F81BD"/>
              <w:right w:val="single" w:sz="18" w:space="0" w:color="4F81BD"/>
            </w:tcBorders>
            <w:shd w:val="clear" w:color="auto" w:fill="auto"/>
          </w:tcPr>
          <w:p w:rsidR="006C550E" w:rsidRPr="006A3B7D" w:rsidRDefault="006C550E" w:rsidP="006C550E">
            <w:pPr>
              <w:rPr>
                <w:b/>
                <w:bCs/>
                <w:szCs w:val="20"/>
              </w:rPr>
            </w:pPr>
            <w:r w:rsidRPr="006A3B7D">
              <w:rPr>
                <w:b/>
                <w:bCs/>
                <w:szCs w:val="20"/>
              </w:rPr>
              <w:t>Key prompt</w:t>
            </w:r>
          </w:p>
        </w:tc>
        <w:tc>
          <w:tcPr>
            <w:tcW w:w="9213" w:type="dxa"/>
            <w:tcBorders>
              <w:bottom w:val="single" w:sz="8" w:space="0" w:color="4F81BD"/>
              <w:right w:val="single" w:sz="8" w:space="0" w:color="4F81BD"/>
            </w:tcBorders>
          </w:tcPr>
          <w:p w:rsidR="006C550E" w:rsidRPr="006A3B7D" w:rsidRDefault="006C550E" w:rsidP="006C550E">
            <w:pPr>
              <w:rPr>
                <w:szCs w:val="20"/>
              </w:rPr>
            </w:pPr>
            <w:r w:rsidRPr="006A3B7D">
              <w:rPr>
                <w:szCs w:val="20"/>
              </w:rPr>
              <w:t>OK</w:t>
            </w:r>
          </w:p>
        </w:tc>
      </w:tr>
      <w:tr w:rsidR="006C550E" w:rsidRPr="006A3B7D" w:rsidTr="006C550E">
        <w:trPr>
          <w:cantSplit/>
        </w:trPr>
        <w:tc>
          <w:tcPr>
            <w:tcW w:w="1618" w:type="dxa"/>
            <w:tcBorders>
              <w:right w:val="single" w:sz="18" w:space="0" w:color="4F81BD"/>
            </w:tcBorders>
            <w:shd w:val="clear" w:color="auto" w:fill="DBE5F1"/>
          </w:tcPr>
          <w:p w:rsidR="006C550E" w:rsidRPr="006A3B7D" w:rsidRDefault="006C550E" w:rsidP="006C550E">
            <w:pPr>
              <w:rPr>
                <w:b/>
                <w:bCs/>
                <w:szCs w:val="20"/>
              </w:rPr>
            </w:pPr>
            <w:r w:rsidRPr="006A3B7D">
              <w:rPr>
                <w:b/>
                <w:bCs/>
                <w:szCs w:val="20"/>
              </w:rPr>
              <w:t>Notes</w:t>
            </w:r>
          </w:p>
        </w:tc>
        <w:tc>
          <w:tcPr>
            <w:tcW w:w="9213" w:type="dxa"/>
            <w:tcBorders>
              <w:right w:val="single" w:sz="8" w:space="0" w:color="4F81BD"/>
            </w:tcBorders>
            <w:shd w:val="clear" w:color="auto" w:fill="DBE5F1"/>
          </w:tcPr>
          <w:p w:rsidR="006C550E" w:rsidRPr="006A3B7D" w:rsidRDefault="006C550E" w:rsidP="006C550E">
            <w:pPr>
              <w:rPr>
                <w:szCs w:val="20"/>
              </w:rPr>
            </w:pPr>
            <w:r w:rsidRPr="006A3B7D">
              <w:t>Configurable message</w:t>
            </w:r>
          </w:p>
        </w:tc>
      </w:tr>
    </w:tbl>
    <w:p w:rsidR="00A36851" w:rsidRPr="006A3B7D" w:rsidRDefault="00A36851" w:rsidP="00D33755">
      <w:pPr>
        <w:pStyle w:val="Heading1"/>
        <w:rPr>
          <w:i/>
          <w:iCs/>
        </w:rPr>
      </w:pPr>
      <w:bookmarkStart w:id="297" w:name="_Toc320880025"/>
      <w:bookmarkStart w:id="298" w:name="_Toc400393326"/>
      <w:bookmarkEnd w:id="296"/>
      <w:r w:rsidRPr="006A3B7D">
        <w:rPr>
          <w:i/>
          <w:iCs/>
        </w:rPr>
        <w:t>Business Sign Off</w:t>
      </w:r>
      <w:bookmarkEnd w:id="297"/>
      <w:bookmarkEnd w:id="298"/>
    </w:p>
    <w:tbl>
      <w:tblPr>
        <w:tblW w:w="4935"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3699"/>
        <w:gridCol w:w="3344"/>
        <w:gridCol w:w="3597"/>
      </w:tblGrid>
      <w:tr w:rsidR="00A36851" w:rsidRPr="006A3B7D" w:rsidTr="00A46969">
        <w:trPr>
          <w:cantSplit/>
        </w:trPr>
        <w:tc>
          <w:tcPr>
            <w:tcW w:w="3791" w:type="dxa"/>
            <w:tcBorders>
              <w:top w:val="single" w:sz="8" w:space="0" w:color="4F81BD"/>
              <w:left w:val="single" w:sz="8" w:space="0" w:color="4F81BD"/>
              <w:bottom w:val="single" w:sz="18" w:space="0" w:color="4F81BD"/>
              <w:right w:val="single" w:sz="8" w:space="0" w:color="4F81BD"/>
            </w:tcBorders>
          </w:tcPr>
          <w:p w:rsidR="00A36851" w:rsidRPr="006A3B7D" w:rsidRDefault="00A36851" w:rsidP="00AF046C">
            <w:pPr>
              <w:rPr>
                <w:b/>
              </w:rPr>
            </w:pPr>
            <w:r w:rsidRPr="006A3B7D">
              <w:rPr>
                <w:b/>
              </w:rPr>
              <w:t>Name</w:t>
            </w:r>
          </w:p>
        </w:tc>
        <w:tc>
          <w:tcPr>
            <w:tcW w:w="3405" w:type="dxa"/>
            <w:tcBorders>
              <w:top w:val="single" w:sz="8" w:space="0" w:color="4F81BD"/>
              <w:left w:val="single" w:sz="8" w:space="0" w:color="4F81BD"/>
              <w:bottom w:val="single" w:sz="18" w:space="0" w:color="4F81BD"/>
              <w:right w:val="single" w:sz="8" w:space="0" w:color="4F81BD"/>
            </w:tcBorders>
          </w:tcPr>
          <w:p w:rsidR="00A36851" w:rsidRPr="006A3B7D" w:rsidRDefault="00A36851" w:rsidP="00AF046C">
            <w:pPr>
              <w:rPr>
                <w:b/>
                <w:szCs w:val="20"/>
              </w:rPr>
            </w:pPr>
            <w:r w:rsidRPr="006A3B7D">
              <w:rPr>
                <w:b/>
                <w:szCs w:val="20"/>
              </w:rPr>
              <w:t>Organization</w:t>
            </w:r>
          </w:p>
        </w:tc>
        <w:tc>
          <w:tcPr>
            <w:tcW w:w="3691" w:type="dxa"/>
            <w:tcBorders>
              <w:top w:val="single" w:sz="8" w:space="0" w:color="4F81BD"/>
              <w:left w:val="single" w:sz="8" w:space="0" w:color="4F81BD"/>
              <w:bottom w:val="single" w:sz="18" w:space="0" w:color="4F81BD"/>
              <w:right w:val="single" w:sz="8" w:space="0" w:color="4F81BD"/>
            </w:tcBorders>
          </w:tcPr>
          <w:p w:rsidR="00A36851" w:rsidRPr="006A3B7D" w:rsidRDefault="00A36851" w:rsidP="00AF046C">
            <w:pPr>
              <w:rPr>
                <w:b/>
                <w:szCs w:val="20"/>
              </w:rPr>
            </w:pPr>
            <w:r w:rsidRPr="006A3B7D">
              <w:rPr>
                <w:b/>
                <w:szCs w:val="20"/>
              </w:rPr>
              <w:t>Date</w:t>
            </w:r>
          </w:p>
        </w:tc>
      </w:tr>
      <w:tr w:rsidR="00A36851" w:rsidRPr="006A3B7D" w:rsidTr="00A46969">
        <w:trPr>
          <w:cantSplit/>
        </w:trPr>
        <w:tc>
          <w:tcPr>
            <w:tcW w:w="37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6A3B7D" w:rsidRDefault="00A36851" w:rsidP="00AF046C">
            <w:pPr>
              <w:rPr>
                <w:szCs w:val="20"/>
              </w:rPr>
            </w:pPr>
            <w:r w:rsidRPr="006A3B7D">
              <w:rPr>
                <w:szCs w:val="20"/>
              </w:rPr>
              <w:t>&lt;Name of signer&gt;</w:t>
            </w:r>
          </w:p>
        </w:tc>
        <w:tc>
          <w:tcPr>
            <w:tcW w:w="3405" w:type="dxa"/>
            <w:tcBorders>
              <w:top w:val="single" w:sz="8" w:space="0" w:color="4F81BD"/>
              <w:left w:val="single" w:sz="8" w:space="0" w:color="4F81BD"/>
              <w:bottom w:val="single" w:sz="8" w:space="0" w:color="4F81BD"/>
              <w:right w:val="single" w:sz="8" w:space="0" w:color="4F81BD"/>
            </w:tcBorders>
            <w:shd w:val="clear" w:color="auto" w:fill="D3DFEE"/>
          </w:tcPr>
          <w:p w:rsidR="00A36851" w:rsidRPr="006A3B7D" w:rsidRDefault="00A36851" w:rsidP="00AF046C">
            <w:pPr>
              <w:rPr>
                <w:szCs w:val="20"/>
              </w:rPr>
            </w:pPr>
            <w:r w:rsidRPr="006A3B7D">
              <w:rPr>
                <w:szCs w:val="20"/>
              </w:rPr>
              <w:t>&lt;Organization of signer if applicable&gt;</w:t>
            </w:r>
          </w:p>
        </w:tc>
        <w:tc>
          <w:tcPr>
            <w:tcW w:w="36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6A3B7D" w:rsidRDefault="00A36851" w:rsidP="00AF046C">
            <w:pPr>
              <w:rPr>
                <w:szCs w:val="20"/>
              </w:rPr>
            </w:pPr>
            <w:r w:rsidRPr="006A3B7D">
              <w:rPr>
                <w:szCs w:val="20"/>
              </w:rPr>
              <w:t>&lt;date of sign off&gt;</w:t>
            </w:r>
          </w:p>
        </w:tc>
      </w:tr>
    </w:tbl>
    <w:p w:rsidR="00A36851" w:rsidRPr="006A3B7D" w:rsidRDefault="00A36851" w:rsidP="00A36851">
      <w:pPr>
        <w:pStyle w:val="Heading1"/>
        <w:rPr>
          <w:i/>
        </w:rPr>
      </w:pPr>
      <w:bookmarkStart w:id="299" w:name="_Toc320880026"/>
      <w:bookmarkStart w:id="300" w:name="_Toc400393327"/>
      <w:r w:rsidRPr="006A3B7D">
        <w:rPr>
          <w:i/>
        </w:rPr>
        <w:t>Revision History</w:t>
      </w:r>
      <w:bookmarkEnd w:id="299"/>
      <w:bookmarkEnd w:id="300"/>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980"/>
        <w:gridCol w:w="5991"/>
        <w:gridCol w:w="1439"/>
        <w:gridCol w:w="1154"/>
      </w:tblGrid>
      <w:tr w:rsidR="00A36851" w:rsidRPr="006A3B7D" w:rsidTr="000B66C8">
        <w:trPr>
          <w:cantSplit/>
        </w:trPr>
        <w:tc>
          <w:tcPr>
            <w:tcW w:w="1980" w:type="dxa"/>
            <w:tcBorders>
              <w:top w:val="single" w:sz="8" w:space="0" w:color="4F81BD"/>
              <w:left w:val="single" w:sz="8" w:space="0" w:color="4F81BD"/>
              <w:bottom w:val="single" w:sz="18" w:space="0" w:color="4F81BD"/>
              <w:right w:val="single" w:sz="8" w:space="0" w:color="4F81BD"/>
            </w:tcBorders>
          </w:tcPr>
          <w:p w:rsidR="00A36851" w:rsidRPr="006A3B7D" w:rsidRDefault="00A36851" w:rsidP="00AF046C">
            <w:pPr>
              <w:rPr>
                <w:b/>
              </w:rPr>
            </w:pPr>
            <w:r w:rsidRPr="006A3B7D">
              <w:rPr>
                <w:b/>
              </w:rPr>
              <w:t>Reviser</w:t>
            </w:r>
          </w:p>
        </w:tc>
        <w:tc>
          <w:tcPr>
            <w:tcW w:w="5991" w:type="dxa"/>
            <w:tcBorders>
              <w:top w:val="single" w:sz="8" w:space="0" w:color="4F81BD"/>
              <w:left w:val="single" w:sz="8" w:space="0" w:color="4F81BD"/>
              <w:bottom w:val="single" w:sz="18" w:space="0" w:color="4F81BD"/>
              <w:right w:val="single" w:sz="8" w:space="0" w:color="4F81BD"/>
            </w:tcBorders>
          </w:tcPr>
          <w:p w:rsidR="00A36851" w:rsidRPr="006A3B7D" w:rsidRDefault="00A36851" w:rsidP="00AF046C">
            <w:pPr>
              <w:rPr>
                <w:b/>
                <w:vanish/>
                <w:szCs w:val="20"/>
              </w:rPr>
            </w:pPr>
            <w:r w:rsidRPr="006A3B7D">
              <w:rPr>
                <w:b/>
                <w:szCs w:val="20"/>
              </w:rPr>
              <w:t>Revision</w:t>
            </w:r>
          </w:p>
        </w:tc>
        <w:tc>
          <w:tcPr>
            <w:tcW w:w="1439" w:type="dxa"/>
            <w:tcBorders>
              <w:top w:val="single" w:sz="8" w:space="0" w:color="4F81BD"/>
              <w:left w:val="single" w:sz="8" w:space="0" w:color="4F81BD"/>
              <w:bottom w:val="single" w:sz="18" w:space="0" w:color="4F81BD"/>
              <w:right w:val="single" w:sz="8" w:space="0" w:color="4F81BD"/>
            </w:tcBorders>
          </w:tcPr>
          <w:p w:rsidR="00A36851" w:rsidRPr="006A3B7D" w:rsidRDefault="00A36851" w:rsidP="00AF046C">
            <w:pPr>
              <w:rPr>
                <w:b/>
                <w:szCs w:val="20"/>
              </w:rPr>
            </w:pPr>
            <w:r w:rsidRPr="006A3B7D">
              <w:rPr>
                <w:b/>
                <w:szCs w:val="20"/>
              </w:rPr>
              <w:t>Date</w:t>
            </w:r>
          </w:p>
        </w:tc>
        <w:tc>
          <w:tcPr>
            <w:tcW w:w="1154" w:type="dxa"/>
            <w:tcBorders>
              <w:top w:val="single" w:sz="8" w:space="0" w:color="4F81BD"/>
              <w:left w:val="single" w:sz="8" w:space="0" w:color="4F81BD"/>
              <w:bottom w:val="single" w:sz="18" w:space="0" w:color="4F81BD"/>
              <w:right w:val="single" w:sz="8" w:space="0" w:color="4F81BD"/>
            </w:tcBorders>
          </w:tcPr>
          <w:p w:rsidR="00A36851" w:rsidRPr="006A3B7D" w:rsidRDefault="00A36851" w:rsidP="00AF046C">
            <w:pPr>
              <w:rPr>
                <w:b/>
                <w:szCs w:val="20"/>
              </w:rPr>
            </w:pPr>
            <w:r w:rsidRPr="006A3B7D">
              <w:rPr>
                <w:b/>
                <w:szCs w:val="20"/>
              </w:rPr>
              <w:t>Version</w:t>
            </w:r>
          </w:p>
        </w:tc>
      </w:tr>
      <w:tr w:rsidR="00C6287D" w:rsidRPr="006A3B7D" w:rsidTr="000B66C8">
        <w:trPr>
          <w:cantSplit/>
        </w:trPr>
        <w:tc>
          <w:tcPr>
            <w:tcW w:w="1980" w:type="dxa"/>
            <w:tcBorders>
              <w:top w:val="single" w:sz="8" w:space="0" w:color="4F81BD"/>
              <w:left w:val="single" w:sz="8" w:space="0" w:color="4F81BD"/>
              <w:bottom w:val="single" w:sz="8" w:space="0" w:color="4F81BD"/>
              <w:right w:val="single" w:sz="8" w:space="0" w:color="4F81BD"/>
            </w:tcBorders>
            <w:shd w:val="clear" w:color="auto" w:fill="D3DFEE"/>
          </w:tcPr>
          <w:p w:rsidR="00C6287D" w:rsidRPr="006A3B7D" w:rsidRDefault="0081652A" w:rsidP="00AF046C">
            <w:pPr>
              <w:rPr>
                <w:szCs w:val="20"/>
              </w:rPr>
            </w:pPr>
            <w:r w:rsidRPr="006A3B7D">
              <w:rPr>
                <w:szCs w:val="20"/>
              </w:rPr>
              <w:t>Amy Lackas</w:t>
            </w:r>
          </w:p>
        </w:tc>
        <w:tc>
          <w:tcPr>
            <w:tcW w:w="5991" w:type="dxa"/>
            <w:tcBorders>
              <w:top w:val="single" w:sz="8" w:space="0" w:color="4F81BD"/>
              <w:left w:val="single" w:sz="8" w:space="0" w:color="4F81BD"/>
              <w:bottom w:val="single" w:sz="8" w:space="0" w:color="4F81BD"/>
              <w:right w:val="single" w:sz="8" w:space="0" w:color="4F81BD"/>
            </w:tcBorders>
            <w:shd w:val="clear" w:color="auto" w:fill="D3DFEE"/>
          </w:tcPr>
          <w:p w:rsidR="00122D20" w:rsidRPr="006A3B7D" w:rsidRDefault="00DF42E3" w:rsidP="00B703D4">
            <w:pPr>
              <w:rPr>
                <w:szCs w:val="20"/>
              </w:rPr>
            </w:pPr>
            <w:r w:rsidRPr="006A3B7D">
              <w:rPr>
                <w:szCs w:val="20"/>
              </w:rPr>
              <w:t>Initial document created</w:t>
            </w:r>
            <w:r w:rsidR="00827F37" w:rsidRPr="006A3B7D">
              <w:rPr>
                <w:szCs w:val="20"/>
              </w:rPr>
              <w:t xml:space="preserve">.  Changed the use case to call for </w:t>
            </w:r>
            <w:r w:rsidR="00B703D4" w:rsidRPr="006A3B7D">
              <w:rPr>
                <w:szCs w:val="20"/>
              </w:rPr>
              <w:t>House Account and Layaway/Pre-Order Tender</w:t>
            </w:r>
            <w:r w:rsidR="008E184A" w:rsidRPr="006A3B7D">
              <w:rPr>
                <w:szCs w:val="20"/>
              </w:rPr>
              <w:t xml:space="preserve"> and for Layaway Deposit Transaction Type.</w:t>
            </w:r>
          </w:p>
        </w:tc>
        <w:tc>
          <w:tcPr>
            <w:tcW w:w="1439" w:type="dxa"/>
            <w:tcBorders>
              <w:top w:val="single" w:sz="8" w:space="0" w:color="4F81BD"/>
              <w:left w:val="single" w:sz="8" w:space="0" w:color="4F81BD"/>
              <w:bottom w:val="single" w:sz="8" w:space="0" w:color="4F81BD"/>
              <w:right w:val="single" w:sz="8" w:space="0" w:color="4F81BD"/>
            </w:tcBorders>
            <w:shd w:val="clear" w:color="auto" w:fill="D3DFEE"/>
          </w:tcPr>
          <w:p w:rsidR="00C6287D" w:rsidRPr="006A3B7D" w:rsidRDefault="00B703D4" w:rsidP="00984983">
            <w:pPr>
              <w:rPr>
                <w:szCs w:val="20"/>
              </w:rPr>
            </w:pPr>
            <w:r w:rsidRPr="006A3B7D">
              <w:rPr>
                <w:szCs w:val="20"/>
              </w:rPr>
              <w:t>10/28/2013</w:t>
            </w:r>
          </w:p>
        </w:tc>
        <w:tc>
          <w:tcPr>
            <w:tcW w:w="1154" w:type="dxa"/>
            <w:tcBorders>
              <w:top w:val="single" w:sz="8" w:space="0" w:color="4F81BD"/>
              <w:left w:val="single" w:sz="8" w:space="0" w:color="4F81BD"/>
              <w:bottom w:val="single" w:sz="8" w:space="0" w:color="4F81BD"/>
              <w:right w:val="single" w:sz="8" w:space="0" w:color="4F81BD"/>
            </w:tcBorders>
            <w:shd w:val="clear" w:color="auto" w:fill="D3DFEE"/>
          </w:tcPr>
          <w:p w:rsidR="00C6287D" w:rsidRPr="006A3B7D" w:rsidRDefault="0081652A" w:rsidP="00D37132">
            <w:pPr>
              <w:rPr>
                <w:szCs w:val="20"/>
              </w:rPr>
            </w:pPr>
            <w:r w:rsidRPr="006A3B7D">
              <w:rPr>
                <w:szCs w:val="20"/>
              </w:rPr>
              <w:t>1.0</w:t>
            </w:r>
          </w:p>
        </w:tc>
      </w:tr>
      <w:tr w:rsidR="00DE656E" w:rsidRPr="006A3B7D" w:rsidTr="000B66C8">
        <w:trPr>
          <w:cantSplit/>
        </w:trPr>
        <w:tc>
          <w:tcPr>
            <w:tcW w:w="1980" w:type="dxa"/>
            <w:tcBorders>
              <w:top w:val="single" w:sz="8" w:space="0" w:color="4F81BD"/>
              <w:left w:val="single" w:sz="8" w:space="0" w:color="4F81BD"/>
              <w:bottom w:val="single" w:sz="8" w:space="0" w:color="4F81BD"/>
              <w:right w:val="single" w:sz="8" w:space="0" w:color="4F81BD"/>
            </w:tcBorders>
            <w:shd w:val="clear" w:color="auto" w:fill="D3DFEE"/>
          </w:tcPr>
          <w:p w:rsidR="00DE656E" w:rsidRPr="006A3B7D" w:rsidRDefault="00DE656E" w:rsidP="00AF046C">
            <w:pPr>
              <w:rPr>
                <w:szCs w:val="20"/>
              </w:rPr>
            </w:pPr>
            <w:r w:rsidRPr="006A3B7D">
              <w:rPr>
                <w:szCs w:val="20"/>
              </w:rPr>
              <w:t>Amy Lackas</w:t>
            </w:r>
          </w:p>
        </w:tc>
        <w:tc>
          <w:tcPr>
            <w:tcW w:w="5991" w:type="dxa"/>
            <w:tcBorders>
              <w:top w:val="single" w:sz="8" w:space="0" w:color="4F81BD"/>
              <w:left w:val="single" w:sz="8" w:space="0" w:color="4F81BD"/>
              <w:bottom w:val="single" w:sz="8" w:space="0" w:color="4F81BD"/>
              <w:right w:val="single" w:sz="8" w:space="0" w:color="4F81BD"/>
            </w:tcBorders>
            <w:shd w:val="clear" w:color="auto" w:fill="D3DFEE"/>
          </w:tcPr>
          <w:p w:rsidR="00DE656E" w:rsidRPr="006A3B7D" w:rsidRDefault="00DE656E" w:rsidP="00B703D4">
            <w:pPr>
              <w:rPr>
                <w:szCs w:val="20"/>
              </w:rPr>
            </w:pPr>
            <w:r w:rsidRPr="006A3B7D">
              <w:rPr>
                <w:szCs w:val="20"/>
              </w:rPr>
              <w:t>Updates to add new feature: MCF</w:t>
            </w:r>
          </w:p>
        </w:tc>
        <w:tc>
          <w:tcPr>
            <w:tcW w:w="1439" w:type="dxa"/>
            <w:tcBorders>
              <w:top w:val="single" w:sz="8" w:space="0" w:color="4F81BD"/>
              <w:left w:val="single" w:sz="8" w:space="0" w:color="4F81BD"/>
              <w:bottom w:val="single" w:sz="8" w:space="0" w:color="4F81BD"/>
              <w:right w:val="single" w:sz="8" w:space="0" w:color="4F81BD"/>
            </w:tcBorders>
            <w:shd w:val="clear" w:color="auto" w:fill="D3DFEE"/>
          </w:tcPr>
          <w:p w:rsidR="00DE656E" w:rsidRPr="006A3B7D" w:rsidRDefault="00DE656E" w:rsidP="00984983">
            <w:pPr>
              <w:rPr>
                <w:szCs w:val="20"/>
              </w:rPr>
            </w:pPr>
            <w:r w:rsidRPr="006A3B7D">
              <w:rPr>
                <w:szCs w:val="20"/>
              </w:rPr>
              <w:t>11/01/2013</w:t>
            </w:r>
          </w:p>
        </w:tc>
        <w:tc>
          <w:tcPr>
            <w:tcW w:w="1154" w:type="dxa"/>
            <w:tcBorders>
              <w:top w:val="single" w:sz="8" w:space="0" w:color="4F81BD"/>
              <w:left w:val="single" w:sz="8" w:space="0" w:color="4F81BD"/>
              <w:bottom w:val="single" w:sz="8" w:space="0" w:color="4F81BD"/>
              <w:right w:val="single" w:sz="8" w:space="0" w:color="4F81BD"/>
            </w:tcBorders>
            <w:shd w:val="clear" w:color="auto" w:fill="D3DFEE"/>
          </w:tcPr>
          <w:p w:rsidR="00DE656E" w:rsidRPr="006A3B7D" w:rsidRDefault="00DE656E" w:rsidP="00D37132">
            <w:pPr>
              <w:rPr>
                <w:szCs w:val="20"/>
              </w:rPr>
            </w:pPr>
            <w:r w:rsidRPr="006A3B7D">
              <w:rPr>
                <w:szCs w:val="20"/>
              </w:rPr>
              <w:t>1.1</w:t>
            </w:r>
          </w:p>
        </w:tc>
      </w:tr>
      <w:tr w:rsidR="00762754" w:rsidRPr="006A3B7D" w:rsidTr="000B66C8">
        <w:trPr>
          <w:cantSplit/>
          <w:ins w:id="301" w:author="Amy Byers" w:date="2014-10-06T13:18:00Z"/>
        </w:trPr>
        <w:tc>
          <w:tcPr>
            <w:tcW w:w="1980" w:type="dxa"/>
            <w:tcBorders>
              <w:top w:val="single" w:sz="8" w:space="0" w:color="4F81BD"/>
              <w:left w:val="single" w:sz="8" w:space="0" w:color="4F81BD"/>
              <w:bottom w:val="single" w:sz="8" w:space="0" w:color="4F81BD"/>
              <w:right w:val="single" w:sz="8" w:space="0" w:color="4F81BD"/>
            </w:tcBorders>
            <w:shd w:val="clear" w:color="auto" w:fill="D3DFEE"/>
          </w:tcPr>
          <w:p w:rsidR="00762754" w:rsidRPr="006A3B7D" w:rsidRDefault="00762754" w:rsidP="00AF046C">
            <w:pPr>
              <w:rPr>
                <w:ins w:id="302" w:author="Amy Byers" w:date="2014-10-06T13:18:00Z"/>
                <w:szCs w:val="20"/>
              </w:rPr>
            </w:pPr>
            <w:ins w:id="303" w:author="Amy Byers" w:date="2014-10-06T13:18:00Z">
              <w:r>
                <w:rPr>
                  <w:szCs w:val="20"/>
                </w:rPr>
                <w:t>Amy Byers</w:t>
              </w:r>
            </w:ins>
          </w:p>
        </w:tc>
        <w:tc>
          <w:tcPr>
            <w:tcW w:w="5991" w:type="dxa"/>
            <w:tcBorders>
              <w:top w:val="single" w:sz="8" w:space="0" w:color="4F81BD"/>
              <w:left w:val="single" w:sz="8" w:space="0" w:color="4F81BD"/>
              <w:bottom w:val="single" w:sz="8" w:space="0" w:color="4F81BD"/>
              <w:right w:val="single" w:sz="8" w:space="0" w:color="4F81BD"/>
            </w:tcBorders>
            <w:shd w:val="clear" w:color="auto" w:fill="D3DFEE"/>
          </w:tcPr>
          <w:p w:rsidR="00762754" w:rsidRDefault="00762754" w:rsidP="00762754">
            <w:pPr>
              <w:pStyle w:val="ListParagraph"/>
              <w:numPr>
                <w:ilvl w:val="0"/>
                <w:numId w:val="45"/>
              </w:numPr>
              <w:ind w:left="361"/>
              <w:rPr>
                <w:ins w:id="304" w:author="Amy Byers" w:date="2014-10-06T13:19:00Z"/>
                <w:szCs w:val="20"/>
              </w:rPr>
            </w:pPr>
            <w:ins w:id="305" w:author="Amy Byers" w:date="2014-10-06T13:18:00Z">
              <w:r>
                <w:rPr>
                  <w:szCs w:val="20"/>
                </w:rPr>
                <w:t xml:space="preserve">Section </w:t>
              </w:r>
            </w:ins>
            <w:ins w:id="306" w:author="Amy Byers" w:date="2014-10-06T13:19:00Z">
              <w:r>
                <w:rPr>
                  <w:szCs w:val="20"/>
                </w:rPr>
                <w:fldChar w:fldCharType="begin"/>
              </w:r>
              <w:r>
                <w:rPr>
                  <w:szCs w:val="20"/>
                </w:rPr>
                <w:instrText xml:space="preserve"> REF _Ref233697587 \r \h </w:instrText>
              </w:r>
            </w:ins>
            <w:r>
              <w:rPr>
                <w:szCs w:val="20"/>
              </w:rPr>
            </w:r>
            <w:r>
              <w:rPr>
                <w:szCs w:val="20"/>
              </w:rPr>
              <w:fldChar w:fldCharType="separate"/>
            </w:r>
            <w:ins w:id="307" w:author="Amy Byers" w:date="2014-10-06T21:12:00Z">
              <w:r w:rsidR="00B22FA4">
                <w:rPr>
                  <w:szCs w:val="20"/>
                </w:rPr>
                <w:t>2.3</w:t>
              </w:r>
            </w:ins>
            <w:ins w:id="308" w:author="Amy Byers" w:date="2014-10-06T13:19:00Z">
              <w:r>
                <w:rPr>
                  <w:szCs w:val="20"/>
                </w:rPr>
                <w:fldChar w:fldCharType="end"/>
              </w:r>
              <w:r>
                <w:rPr>
                  <w:szCs w:val="20"/>
                </w:rPr>
                <w:t>:  Added check for tender signatures after all tenders are applied to the transaction.</w:t>
              </w:r>
            </w:ins>
          </w:p>
          <w:p w:rsidR="00762754" w:rsidRDefault="00762754" w:rsidP="00762754">
            <w:pPr>
              <w:pStyle w:val="ListParagraph"/>
              <w:numPr>
                <w:ilvl w:val="0"/>
                <w:numId w:val="45"/>
              </w:numPr>
              <w:ind w:left="361"/>
              <w:rPr>
                <w:ins w:id="309" w:author="Amy Byers" w:date="2014-10-06T21:11:00Z"/>
                <w:szCs w:val="20"/>
              </w:rPr>
            </w:pPr>
            <w:ins w:id="310" w:author="Amy Byers" w:date="2014-10-06T13:19:00Z">
              <w:r>
                <w:rPr>
                  <w:szCs w:val="20"/>
                </w:rPr>
                <w:t xml:space="preserve">Section </w:t>
              </w:r>
              <w:r>
                <w:rPr>
                  <w:szCs w:val="20"/>
                </w:rPr>
                <w:fldChar w:fldCharType="begin"/>
              </w:r>
              <w:r>
                <w:rPr>
                  <w:szCs w:val="20"/>
                </w:rPr>
                <w:instrText xml:space="preserve"> REF _Ref400364912 \r \h </w:instrText>
              </w:r>
            </w:ins>
            <w:r>
              <w:rPr>
                <w:szCs w:val="20"/>
              </w:rPr>
            </w:r>
            <w:r>
              <w:rPr>
                <w:szCs w:val="20"/>
              </w:rPr>
              <w:fldChar w:fldCharType="separate"/>
            </w:r>
            <w:ins w:id="311" w:author="Amy Byers" w:date="2014-10-06T21:12:00Z">
              <w:r w:rsidR="00B22FA4">
                <w:rPr>
                  <w:szCs w:val="20"/>
                </w:rPr>
                <w:t>2.4.2</w:t>
              </w:r>
            </w:ins>
            <w:ins w:id="312" w:author="Amy Byers" w:date="2014-10-06T13:19:00Z">
              <w:r>
                <w:rPr>
                  <w:szCs w:val="20"/>
                </w:rPr>
                <w:fldChar w:fldCharType="end"/>
              </w:r>
              <w:r>
                <w:rPr>
                  <w:szCs w:val="20"/>
                </w:rPr>
                <w:t>:  Defined check for tender signatures.</w:t>
              </w:r>
            </w:ins>
          </w:p>
          <w:p w:rsidR="00B22FA4" w:rsidRPr="00762754" w:rsidRDefault="00B22FA4" w:rsidP="00762754">
            <w:pPr>
              <w:pStyle w:val="ListParagraph"/>
              <w:numPr>
                <w:ilvl w:val="0"/>
                <w:numId w:val="45"/>
              </w:numPr>
              <w:ind w:left="361"/>
              <w:rPr>
                <w:ins w:id="313" w:author="Amy Byers" w:date="2014-10-06T13:18:00Z"/>
                <w:szCs w:val="20"/>
              </w:rPr>
            </w:pPr>
            <w:ins w:id="314" w:author="Amy Byers" w:date="2014-10-06T21:11:00Z">
              <w:r>
                <w:rPr>
                  <w:szCs w:val="20"/>
                </w:rPr>
                <w:t xml:space="preserve">Section </w:t>
              </w:r>
            </w:ins>
            <w:ins w:id="315" w:author="Amy Byers" w:date="2014-10-06T21:12:00Z">
              <w:r>
                <w:rPr>
                  <w:szCs w:val="20"/>
                </w:rPr>
                <w:fldChar w:fldCharType="begin"/>
              </w:r>
              <w:r>
                <w:rPr>
                  <w:szCs w:val="20"/>
                </w:rPr>
                <w:instrText xml:space="preserve"> REF _Ref400393256 \r \h </w:instrText>
              </w:r>
              <w:r>
                <w:rPr>
                  <w:szCs w:val="20"/>
                </w:rPr>
              </w:r>
            </w:ins>
            <w:r>
              <w:rPr>
                <w:szCs w:val="20"/>
              </w:rPr>
              <w:fldChar w:fldCharType="separate"/>
            </w:r>
            <w:ins w:id="316" w:author="Amy Byers" w:date="2014-10-06T21:12:00Z">
              <w:r>
                <w:rPr>
                  <w:szCs w:val="20"/>
                </w:rPr>
                <w:t>7</w:t>
              </w:r>
              <w:r>
                <w:rPr>
                  <w:szCs w:val="20"/>
                </w:rPr>
                <w:fldChar w:fldCharType="end"/>
              </w:r>
              <w:r>
                <w:rPr>
                  <w:szCs w:val="20"/>
                </w:rPr>
                <w:t>:  Added Requirements matrix</w:t>
              </w:r>
            </w:ins>
          </w:p>
        </w:tc>
        <w:tc>
          <w:tcPr>
            <w:tcW w:w="1439" w:type="dxa"/>
            <w:tcBorders>
              <w:top w:val="single" w:sz="8" w:space="0" w:color="4F81BD"/>
              <w:left w:val="single" w:sz="8" w:space="0" w:color="4F81BD"/>
              <w:bottom w:val="single" w:sz="8" w:space="0" w:color="4F81BD"/>
              <w:right w:val="single" w:sz="8" w:space="0" w:color="4F81BD"/>
            </w:tcBorders>
            <w:shd w:val="clear" w:color="auto" w:fill="D3DFEE"/>
          </w:tcPr>
          <w:p w:rsidR="00762754" w:rsidRPr="006A3B7D" w:rsidRDefault="00762754" w:rsidP="00984983">
            <w:pPr>
              <w:rPr>
                <w:ins w:id="317" w:author="Amy Byers" w:date="2014-10-06T13:18:00Z"/>
                <w:szCs w:val="20"/>
              </w:rPr>
            </w:pPr>
            <w:ins w:id="318" w:author="Amy Byers" w:date="2014-10-06T13:19:00Z">
              <w:r>
                <w:rPr>
                  <w:szCs w:val="20"/>
                </w:rPr>
                <w:t>10/6/2014</w:t>
              </w:r>
            </w:ins>
          </w:p>
        </w:tc>
        <w:tc>
          <w:tcPr>
            <w:tcW w:w="1154" w:type="dxa"/>
            <w:tcBorders>
              <w:top w:val="single" w:sz="8" w:space="0" w:color="4F81BD"/>
              <w:left w:val="single" w:sz="8" w:space="0" w:color="4F81BD"/>
              <w:bottom w:val="single" w:sz="8" w:space="0" w:color="4F81BD"/>
              <w:right w:val="single" w:sz="8" w:space="0" w:color="4F81BD"/>
            </w:tcBorders>
            <w:shd w:val="clear" w:color="auto" w:fill="D3DFEE"/>
          </w:tcPr>
          <w:p w:rsidR="00762754" w:rsidRPr="006A3B7D" w:rsidRDefault="00762754" w:rsidP="00D37132">
            <w:pPr>
              <w:rPr>
                <w:ins w:id="319" w:author="Amy Byers" w:date="2014-10-06T13:18:00Z"/>
                <w:szCs w:val="20"/>
              </w:rPr>
            </w:pPr>
            <w:ins w:id="320" w:author="Amy Byers" w:date="2014-10-06T13:19:00Z">
              <w:r>
                <w:rPr>
                  <w:szCs w:val="20"/>
                </w:rPr>
                <w:t>1.2</w:t>
              </w:r>
            </w:ins>
          </w:p>
        </w:tc>
      </w:tr>
    </w:tbl>
    <w:p w:rsidR="000B66C8" w:rsidRDefault="000B66C8" w:rsidP="000B66C8">
      <w:pPr>
        <w:rPr>
          <w:ins w:id="321" w:author="Amy Byers" w:date="2014-10-06T13:12:00Z"/>
          <w:b/>
          <w:sz w:val="24"/>
        </w:rPr>
      </w:pPr>
      <w:bookmarkStart w:id="322" w:name="_Toc320880027"/>
      <w:bookmarkStart w:id="323" w:name="_Ref322684441"/>
    </w:p>
    <w:p w:rsidR="000B66C8" w:rsidRPr="002318D1" w:rsidRDefault="000B66C8" w:rsidP="000B66C8">
      <w:pPr>
        <w:pStyle w:val="Heading1"/>
        <w:pBdr>
          <w:bottom w:val="single" w:sz="4" w:space="1" w:color="auto"/>
        </w:pBdr>
        <w:tabs>
          <w:tab w:val="clear" w:pos="360"/>
        </w:tabs>
        <w:rPr>
          <w:ins w:id="324" w:author="Amy Byers" w:date="2014-10-06T13:12:00Z"/>
        </w:rPr>
      </w:pPr>
      <w:bookmarkStart w:id="325" w:name="_Toc399499253"/>
      <w:bookmarkStart w:id="326" w:name="_Ref400393256"/>
      <w:bookmarkStart w:id="327" w:name="_Toc400393328"/>
      <w:proofErr w:type="gramStart"/>
      <w:ins w:id="328" w:author="Amy Byers" w:date="2014-10-06T13:12:00Z">
        <w:r w:rsidRPr="002318D1">
          <w:t xml:space="preserve">Appendix </w:t>
        </w:r>
        <w:proofErr w:type="gramEnd"/>
        <w:r w:rsidRPr="002318D1">
          <w:fldChar w:fldCharType="begin"/>
        </w:r>
        <w:r w:rsidRPr="002318D1">
          <w:instrText xml:space="preserve"> AUTONUMLGL  \* ALPHABETIC \e </w:instrText>
        </w:r>
        <w:r w:rsidRPr="002318D1">
          <w:fldChar w:fldCharType="end"/>
        </w:r>
        <w:r w:rsidRPr="002318D1">
          <w:t>: Source Documentation</w:t>
        </w:r>
        <w:bookmarkEnd w:id="325"/>
        <w:bookmarkEnd w:id="326"/>
        <w:bookmarkEnd w:id="327"/>
      </w:ins>
    </w:p>
    <w:p w:rsidR="000B66C8" w:rsidRPr="00446AB9" w:rsidRDefault="000B66C8" w:rsidP="000B66C8">
      <w:pPr>
        <w:pStyle w:val="BodyText"/>
        <w:numPr>
          <w:ilvl w:val="0"/>
          <w:numId w:val="2"/>
        </w:numPr>
        <w:rPr>
          <w:ins w:id="329" w:author="Amy Byers" w:date="2014-10-06T13:12:00Z"/>
          <w:rFonts w:cs="Arial"/>
        </w:rPr>
      </w:pPr>
      <w:ins w:id="330" w:author="Amy Byers" w:date="2014-10-06T13:12:00Z">
        <w:r w:rsidRPr="005717E9">
          <w:rPr>
            <w:rFonts w:cs="Arial"/>
          </w:rPr>
          <w:t>Requirement Specification - XPOS.xlsx</w:t>
        </w:r>
      </w:ins>
    </w:p>
    <w:p w:rsidR="000B66C8" w:rsidRPr="002318D1" w:rsidRDefault="000B66C8" w:rsidP="000B66C8">
      <w:pPr>
        <w:pStyle w:val="Heading2"/>
        <w:rPr>
          <w:ins w:id="331" w:author="Amy Byers" w:date="2014-10-06T13:12:00Z"/>
        </w:rPr>
      </w:pPr>
      <w:bookmarkStart w:id="332" w:name="_Ref265236436"/>
      <w:bookmarkStart w:id="333" w:name="_Toc323725624"/>
      <w:bookmarkStart w:id="334" w:name="_Toc323818564"/>
      <w:bookmarkStart w:id="335" w:name="_Toc324415481"/>
      <w:bookmarkStart w:id="336" w:name="_Toc399358233"/>
      <w:bookmarkStart w:id="337" w:name="_Toc399499254"/>
      <w:bookmarkStart w:id="338" w:name="_Toc400393329"/>
      <w:ins w:id="339" w:author="Amy Byers" w:date="2014-10-06T13:12:00Z">
        <w:r w:rsidRPr="002318D1">
          <w:t>Functional Requirements</w:t>
        </w:r>
        <w:bookmarkEnd w:id="332"/>
        <w:bookmarkEnd w:id="333"/>
        <w:bookmarkEnd w:id="334"/>
        <w:bookmarkEnd w:id="335"/>
        <w:bookmarkEnd w:id="336"/>
        <w:bookmarkEnd w:id="337"/>
        <w:bookmarkEnd w:id="338"/>
      </w:ins>
    </w:p>
    <w:tbl>
      <w:tblPr>
        <w:tblW w:w="4896"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746"/>
        <w:gridCol w:w="1620"/>
        <w:gridCol w:w="5670"/>
        <w:gridCol w:w="2520"/>
      </w:tblGrid>
      <w:tr w:rsidR="000B66C8" w:rsidRPr="00446AB9" w:rsidTr="00762754">
        <w:trPr>
          <w:cantSplit/>
          <w:tblHeader/>
          <w:ins w:id="340" w:author="Amy Byers" w:date="2014-10-06T13:12:00Z"/>
        </w:trPr>
        <w:tc>
          <w:tcPr>
            <w:tcW w:w="746"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0B66C8" w:rsidRPr="00446AB9" w:rsidRDefault="000B66C8" w:rsidP="00F56E68">
            <w:pPr>
              <w:rPr>
                <w:ins w:id="341" w:author="Amy Byers" w:date="2014-10-06T13:12:00Z"/>
                <w:rFonts w:cs="Arial"/>
                <w:b/>
                <w:bCs/>
                <w:szCs w:val="20"/>
              </w:rPr>
            </w:pPr>
            <w:ins w:id="342" w:author="Amy Byers" w:date="2014-10-06T13:12:00Z">
              <w:r w:rsidRPr="00446AB9">
                <w:rPr>
                  <w:rFonts w:cs="Arial"/>
                  <w:b/>
                  <w:bCs/>
                  <w:szCs w:val="20"/>
                </w:rPr>
                <w:t>ID</w:t>
              </w:r>
            </w:ins>
          </w:p>
        </w:tc>
        <w:tc>
          <w:tcPr>
            <w:tcW w:w="162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rsidR="000B66C8" w:rsidRPr="00446AB9" w:rsidRDefault="000B66C8" w:rsidP="00F56E68">
            <w:pPr>
              <w:rPr>
                <w:ins w:id="343" w:author="Amy Byers" w:date="2014-10-06T13:12:00Z"/>
                <w:rFonts w:cs="Arial"/>
                <w:b/>
                <w:bCs/>
                <w:szCs w:val="20"/>
              </w:rPr>
            </w:pPr>
            <w:ins w:id="344" w:author="Amy Byers" w:date="2014-10-06T13:12:00Z">
              <w:r w:rsidRPr="00446AB9">
                <w:rPr>
                  <w:rFonts w:cs="Arial"/>
                  <w:b/>
                  <w:bCs/>
                  <w:szCs w:val="20"/>
                </w:rPr>
                <w:t>Sub Category</w:t>
              </w:r>
            </w:ins>
          </w:p>
        </w:tc>
        <w:tc>
          <w:tcPr>
            <w:tcW w:w="567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0B66C8" w:rsidRPr="00446AB9" w:rsidRDefault="000B66C8" w:rsidP="00F56E68">
            <w:pPr>
              <w:rPr>
                <w:ins w:id="345" w:author="Amy Byers" w:date="2014-10-06T13:12:00Z"/>
                <w:rFonts w:cs="Arial"/>
                <w:b/>
                <w:bCs/>
                <w:szCs w:val="20"/>
              </w:rPr>
            </w:pPr>
            <w:ins w:id="346" w:author="Amy Byers" w:date="2014-10-06T13:12:00Z">
              <w:r w:rsidRPr="00446AB9">
                <w:rPr>
                  <w:rFonts w:cs="Arial"/>
                  <w:b/>
                  <w:bCs/>
                  <w:szCs w:val="20"/>
                </w:rPr>
                <w:t>Description</w:t>
              </w:r>
            </w:ins>
          </w:p>
        </w:tc>
        <w:tc>
          <w:tcPr>
            <w:tcW w:w="252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0B66C8" w:rsidRPr="00446AB9" w:rsidRDefault="000B66C8" w:rsidP="00F56E68">
            <w:pPr>
              <w:rPr>
                <w:ins w:id="347" w:author="Amy Byers" w:date="2014-10-06T13:12:00Z"/>
                <w:rFonts w:cs="Arial"/>
                <w:b/>
                <w:bCs/>
                <w:szCs w:val="20"/>
              </w:rPr>
            </w:pPr>
            <w:ins w:id="348" w:author="Amy Byers" w:date="2014-10-06T13:12:00Z">
              <w:r w:rsidRPr="00446AB9">
                <w:rPr>
                  <w:rFonts w:cs="Arial"/>
                  <w:b/>
                  <w:bCs/>
                  <w:szCs w:val="20"/>
                </w:rPr>
                <w:t>Section(s)</w:t>
              </w:r>
            </w:ins>
          </w:p>
        </w:tc>
      </w:tr>
      <w:tr w:rsidR="000B66C8" w:rsidRPr="005717E9" w:rsidTr="00762754">
        <w:trPr>
          <w:cantSplit/>
          <w:ins w:id="349" w:author="Amy Byers" w:date="2014-10-06T13:14:00Z"/>
        </w:trPr>
        <w:tc>
          <w:tcPr>
            <w:tcW w:w="746" w:type="dxa"/>
            <w:tcBorders>
              <w:top w:val="single" w:sz="8" w:space="0" w:color="4F81BD"/>
              <w:left w:val="single" w:sz="8" w:space="0" w:color="4F81BD"/>
              <w:bottom w:val="single" w:sz="8" w:space="0" w:color="4F81BD"/>
              <w:right w:val="single" w:sz="8" w:space="0" w:color="4F81BD"/>
            </w:tcBorders>
            <w:shd w:val="clear" w:color="auto" w:fill="auto"/>
          </w:tcPr>
          <w:p w:rsidR="000B66C8" w:rsidRPr="00301231" w:rsidRDefault="000B66C8" w:rsidP="00F56E68">
            <w:pPr>
              <w:rPr>
                <w:ins w:id="350" w:author="Amy Byers" w:date="2014-10-06T13:14:00Z"/>
                <w:rFonts w:cs="Arial"/>
                <w:szCs w:val="20"/>
              </w:rPr>
            </w:pPr>
            <w:ins w:id="351" w:author="Amy Byers" w:date="2014-10-06T13:14:00Z">
              <w:r w:rsidRPr="00792F67">
                <w:rPr>
                  <w:rFonts w:cs="Arial"/>
                  <w:szCs w:val="20"/>
                </w:rPr>
                <w:t>4.2</w:t>
              </w:r>
            </w:ins>
          </w:p>
        </w:tc>
        <w:tc>
          <w:tcPr>
            <w:tcW w:w="1620" w:type="dxa"/>
            <w:tcBorders>
              <w:top w:val="single" w:sz="8" w:space="0" w:color="4F81BD"/>
              <w:left w:val="single" w:sz="8" w:space="0" w:color="4F81BD"/>
              <w:bottom w:val="single" w:sz="8" w:space="0" w:color="4F81BD"/>
              <w:right w:val="single" w:sz="8" w:space="0" w:color="4F81BD"/>
            </w:tcBorders>
          </w:tcPr>
          <w:p w:rsidR="000B66C8" w:rsidRPr="00301231" w:rsidRDefault="000B66C8" w:rsidP="00F56E68">
            <w:pPr>
              <w:rPr>
                <w:ins w:id="352" w:author="Amy Byers" w:date="2014-10-06T13:14:00Z"/>
                <w:rFonts w:cs="Arial"/>
                <w:szCs w:val="20"/>
              </w:rPr>
            </w:pPr>
            <w:ins w:id="353" w:author="Amy Byers" w:date="2014-10-06T13:14:00Z">
              <w:r w:rsidRPr="00792F67">
                <w:rPr>
                  <w:rFonts w:cs="Arial"/>
                  <w:szCs w:val="20"/>
                </w:rPr>
                <w:t>Tender</w:t>
              </w:r>
            </w:ins>
          </w:p>
        </w:tc>
        <w:tc>
          <w:tcPr>
            <w:tcW w:w="5670" w:type="dxa"/>
            <w:tcBorders>
              <w:top w:val="single" w:sz="8" w:space="0" w:color="4F81BD"/>
              <w:left w:val="single" w:sz="8" w:space="0" w:color="4F81BD"/>
              <w:bottom w:val="single" w:sz="8" w:space="0" w:color="4F81BD"/>
              <w:right w:val="single" w:sz="8" w:space="0" w:color="4F81BD"/>
            </w:tcBorders>
            <w:shd w:val="clear" w:color="auto" w:fill="auto"/>
          </w:tcPr>
          <w:p w:rsidR="000B66C8" w:rsidRPr="00301231" w:rsidRDefault="000B66C8" w:rsidP="00F56E68">
            <w:pPr>
              <w:rPr>
                <w:ins w:id="354" w:author="Amy Byers" w:date="2014-10-06T13:14:00Z"/>
                <w:rFonts w:cs="Arial"/>
                <w:szCs w:val="20"/>
              </w:rPr>
            </w:pPr>
            <w:ins w:id="355" w:author="Amy Byers" w:date="2014-10-06T13:14:00Z">
              <w:r w:rsidRPr="00792F67">
                <w:rPr>
                  <w:rFonts w:cs="Arial"/>
                  <w:szCs w:val="20"/>
                </w:rPr>
                <w:t>If multiple forms of tender are applied to the transaction that require the customer to provide their signature, all signature prompts will be queued until the entire transaction has been tendered.</w:t>
              </w:r>
            </w:ins>
          </w:p>
        </w:tc>
        <w:tc>
          <w:tcPr>
            <w:tcW w:w="2520" w:type="dxa"/>
            <w:tcBorders>
              <w:top w:val="single" w:sz="8" w:space="0" w:color="4F81BD"/>
              <w:left w:val="single" w:sz="8" w:space="0" w:color="4F81BD"/>
              <w:bottom w:val="single" w:sz="8" w:space="0" w:color="4F81BD"/>
              <w:right w:val="single" w:sz="8" w:space="0" w:color="4F81BD"/>
            </w:tcBorders>
            <w:shd w:val="clear" w:color="auto" w:fill="auto"/>
            <w:vAlign w:val="center"/>
          </w:tcPr>
          <w:p w:rsidR="00762754" w:rsidRDefault="00762754" w:rsidP="000B66C8">
            <w:pPr>
              <w:numPr>
                <w:ilvl w:val="0"/>
                <w:numId w:val="1"/>
              </w:numPr>
              <w:rPr>
                <w:ins w:id="356" w:author="Amy Byers" w:date="2014-10-06T13:20:00Z"/>
                <w:rFonts w:cs="Arial"/>
                <w:szCs w:val="20"/>
              </w:rPr>
            </w:pPr>
            <w:ins w:id="357" w:author="Amy Byers" w:date="2014-10-06T13:20:00Z">
              <w:r>
                <w:rPr>
                  <w:rFonts w:cs="Arial"/>
                  <w:szCs w:val="20"/>
                </w:rPr>
                <w:fldChar w:fldCharType="begin"/>
              </w:r>
              <w:r>
                <w:rPr>
                  <w:rFonts w:cs="Arial"/>
                  <w:szCs w:val="20"/>
                </w:rPr>
                <w:instrText xml:space="preserve"> REF _Ref233697587 \r \h </w:instrText>
              </w:r>
            </w:ins>
            <w:r>
              <w:rPr>
                <w:rFonts w:cs="Arial"/>
                <w:szCs w:val="20"/>
              </w:rPr>
            </w:r>
            <w:r>
              <w:rPr>
                <w:rFonts w:cs="Arial"/>
                <w:szCs w:val="20"/>
              </w:rPr>
              <w:fldChar w:fldCharType="separate"/>
            </w:r>
            <w:ins w:id="358" w:author="Amy Byers" w:date="2014-10-06T21:12:00Z">
              <w:r w:rsidR="00B22FA4">
                <w:rPr>
                  <w:rFonts w:cs="Arial"/>
                  <w:szCs w:val="20"/>
                </w:rPr>
                <w:t>2.3</w:t>
              </w:r>
            </w:ins>
            <w:ins w:id="359" w:author="Amy Byers" w:date="2014-10-06T13:20:00Z">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REF _Ref233697587 \h </w:instrText>
              </w:r>
            </w:ins>
            <w:r>
              <w:rPr>
                <w:rFonts w:cs="Arial"/>
                <w:szCs w:val="20"/>
              </w:rPr>
            </w:r>
            <w:r>
              <w:rPr>
                <w:rFonts w:cs="Arial"/>
                <w:szCs w:val="20"/>
              </w:rPr>
              <w:fldChar w:fldCharType="separate"/>
            </w:r>
            <w:ins w:id="360" w:author="Amy Byers" w:date="2014-10-06T21:12:00Z">
              <w:r w:rsidR="00B22FA4" w:rsidRPr="006A3B7D">
                <w:t>Main Flow</w:t>
              </w:r>
            </w:ins>
            <w:ins w:id="361" w:author="Amy Byers" w:date="2014-10-06T13:20:00Z">
              <w:r>
                <w:rPr>
                  <w:rFonts w:cs="Arial"/>
                  <w:szCs w:val="20"/>
                </w:rPr>
                <w:fldChar w:fldCharType="end"/>
              </w:r>
            </w:ins>
          </w:p>
          <w:p w:rsidR="000B66C8" w:rsidRPr="00301231" w:rsidRDefault="00762754" w:rsidP="000B66C8">
            <w:pPr>
              <w:numPr>
                <w:ilvl w:val="0"/>
                <w:numId w:val="1"/>
              </w:numPr>
              <w:rPr>
                <w:ins w:id="362" w:author="Amy Byers" w:date="2014-10-06T13:14:00Z"/>
                <w:rFonts w:cs="Arial"/>
                <w:szCs w:val="20"/>
              </w:rPr>
            </w:pPr>
            <w:ins w:id="363" w:author="Amy Byers" w:date="2014-10-06T13:20:00Z">
              <w:r>
                <w:rPr>
                  <w:rFonts w:cs="Arial"/>
                  <w:szCs w:val="20"/>
                </w:rPr>
                <w:fldChar w:fldCharType="begin"/>
              </w:r>
              <w:r>
                <w:rPr>
                  <w:rFonts w:cs="Arial"/>
                  <w:szCs w:val="20"/>
                </w:rPr>
                <w:instrText xml:space="preserve"> REF _Ref400364912 \r \h </w:instrText>
              </w:r>
            </w:ins>
            <w:r>
              <w:rPr>
                <w:rFonts w:cs="Arial"/>
                <w:szCs w:val="20"/>
              </w:rPr>
            </w:r>
            <w:r>
              <w:rPr>
                <w:rFonts w:cs="Arial"/>
                <w:szCs w:val="20"/>
              </w:rPr>
              <w:fldChar w:fldCharType="separate"/>
            </w:r>
            <w:ins w:id="364" w:author="Amy Byers" w:date="2014-10-06T21:12:00Z">
              <w:r w:rsidR="00B22FA4">
                <w:rPr>
                  <w:rFonts w:cs="Arial"/>
                  <w:szCs w:val="20"/>
                </w:rPr>
                <w:t>2.4.2</w:t>
              </w:r>
            </w:ins>
            <w:ins w:id="365" w:author="Amy Byers" w:date="2014-10-06T13:20:00Z">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REF _Ref400364912 \h </w:instrText>
              </w:r>
            </w:ins>
            <w:r>
              <w:rPr>
                <w:rFonts w:cs="Arial"/>
                <w:szCs w:val="20"/>
              </w:rPr>
            </w:r>
            <w:r>
              <w:rPr>
                <w:rFonts w:cs="Arial"/>
                <w:szCs w:val="20"/>
              </w:rPr>
              <w:fldChar w:fldCharType="separate"/>
            </w:r>
            <w:ins w:id="366" w:author="Amy Byers" w:date="2014-10-06T21:12:00Z">
              <w:r w:rsidR="00B22FA4" w:rsidRPr="00DE5B6C">
                <w:t>Check for Signature Capture</w:t>
              </w:r>
            </w:ins>
            <w:ins w:id="367" w:author="Amy Byers" w:date="2014-10-06T13:20:00Z">
              <w:r>
                <w:rPr>
                  <w:rFonts w:cs="Arial"/>
                  <w:szCs w:val="20"/>
                </w:rPr>
                <w:fldChar w:fldCharType="end"/>
              </w:r>
            </w:ins>
          </w:p>
        </w:tc>
      </w:tr>
      <w:tr w:rsidR="00762754" w:rsidRPr="005717E9" w:rsidTr="00762754">
        <w:trPr>
          <w:cantSplit/>
          <w:ins w:id="368" w:author="Amy Byers" w:date="2014-10-06T13:14:00Z"/>
        </w:trPr>
        <w:tc>
          <w:tcPr>
            <w:tcW w:w="746" w:type="dxa"/>
            <w:tcBorders>
              <w:top w:val="single" w:sz="8" w:space="0" w:color="4F81BD"/>
              <w:left w:val="single" w:sz="8" w:space="0" w:color="4F81BD"/>
              <w:bottom w:val="single" w:sz="8" w:space="0" w:color="4F81BD"/>
              <w:right w:val="single" w:sz="8" w:space="0" w:color="4F81BD"/>
            </w:tcBorders>
            <w:shd w:val="clear" w:color="auto" w:fill="auto"/>
          </w:tcPr>
          <w:p w:rsidR="00762754" w:rsidRPr="00792F67" w:rsidRDefault="00762754" w:rsidP="00762754">
            <w:pPr>
              <w:rPr>
                <w:ins w:id="369" w:author="Amy Byers" w:date="2014-10-06T13:14:00Z"/>
                <w:rFonts w:cs="Arial"/>
                <w:szCs w:val="20"/>
              </w:rPr>
            </w:pPr>
            <w:ins w:id="370" w:author="Amy Byers" w:date="2014-10-06T13:14:00Z">
              <w:r w:rsidRPr="00792F67">
                <w:rPr>
                  <w:rFonts w:cs="Arial"/>
                  <w:szCs w:val="20"/>
                </w:rPr>
                <w:t>4.2.1</w:t>
              </w:r>
            </w:ins>
          </w:p>
        </w:tc>
        <w:tc>
          <w:tcPr>
            <w:tcW w:w="1620" w:type="dxa"/>
            <w:tcBorders>
              <w:top w:val="single" w:sz="8" w:space="0" w:color="4F81BD"/>
              <w:left w:val="single" w:sz="8" w:space="0" w:color="4F81BD"/>
              <w:bottom w:val="single" w:sz="8" w:space="0" w:color="4F81BD"/>
              <w:right w:val="single" w:sz="8" w:space="0" w:color="4F81BD"/>
            </w:tcBorders>
          </w:tcPr>
          <w:p w:rsidR="00762754" w:rsidRPr="00792F67" w:rsidRDefault="00762754" w:rsidP="00762754">
            <w:pPr>
              <w:rPr>
                <w:ins w:id="371" w:author="Amy Byers" w:date="2014-10-06T13:14:00Z"/>
                <w:rFonts w:cs="Arial"/>
                <w:szCs w:val="20"/>
              </w:rPr>
            </w:pPr>
            <w:ins w:id="372" w:author="Amy Byers" w:date="2014-10-06T13:14:00Z">
              <w:r w:rsidRPr="00792F67">
                <w:rPr>
                  <w:rFonts w:cs="Arial"/>
                  <w:szCs w:val="20"/>
                </w:rPr>
                <w:t>Tender</w:t>
              </w:r>
            </w:ins>
          </w:p>
        </w:tc>
        <w:tc>
          <w:tcPr>
            <w:tcW w:w="5670" w:type="dxa"/>
            <w:tcBorders>
              <w:top w:val="single" w:sz="8" w:space="0" w:color="4F81BD"/>
              <w:left w:val="single" w:sz="8" w:space="0" w:color="4F81BD"/>
              <w:bottom w:val="single" w:sz="8" w:space="0" w:color="4F81BD"/>
              <w:right w:val="single" w:sz="8" w:space="0" w:color="4F81BD"/>
            </w:tcBorders>
            <w:shd w:val="clear" w:color="auto" w:fill="auto"/>
          </w:tcPr>
          <w:p w:rsidR="00762754" w:rsidRPr="00792F67" w:rsidRDefault="00762754" w:rsidP="00762754">
            <w:pPr>
              <w:rPr>
                <w:ins w:id="373" w:author="Amy Byers" w:date="2014-10-06T13:14:00Z"/>
                <w:rFonts w:cs="Arial"/>
                <w:szCs w:val="20"/>
              </w:rPr>
            </w:pPr>
            <w:ins w:id="374" w:author="Amy Byers" w:date="2014-10-06T13:14:00Z">
              <w:r w:rsidRPr="00792F67">
                <w:rPr>
                  <w:rFonts w:cs="Arial"/>
                  <w:szCs w:val="20"/>
                </w:rPr>
                <w:t>A customer will be required to sign for each instance of a signature required MOP, however they will not sign after each tender, but once all tenders have been applied to the transaction.</w:t>
              </w:r>
            </w:ins>
          </w:p>
        </w:tc>
        <w:tc>
          <w:tcPr>
            <w:tcW w:w="2520" w:type="dxa"/>
            <w:tcBorders>
              <w:top w:val="single" w:sz="8" w:space="0" w:color="4F81BD"/>
              <w:left w:val="single" w:sz="8" w:space="0" w:color="4F81BD"/>
              <w:bottom w:val="single" w:sz="8" w:space="0" w:color="4F81BD"/>
              <w:right w:val="single" w:sz="8" w:space="0" w:color="4F81BD"/>
            </w:tcBorders>
            <w:shd w:val="clear" w:color="auto" w:fill="auto"/>
            <w:vAlign w:val="center"/>
          </w:tcPr>
          <w:p w:rsidR="00762754" w:rsidRDefault="00762754" w:rsidP="00762754">
            <w:pPr>
              <w:numPr>
                <w:ilvl w:val="0"/>
                <w:numId w:val="1"/>
              </w:numPr>
              <w:rPr>
                <w:ins w:id="375" w:author="Amy Byers" w:date="2014-10-06T13:20:00Z"/>
                <w:rFonts w:cs="Arial"/>
                <w:szCs w:val="20"/>
              </w:rPr>
            </w:pPr>
            <w:ins w:id="376" w:author="Amy Byers" w:date="2014-10-06T13:20:00Z">
              <w:r>
                <w:rPr>
                  <w:rFonts w:cs="Arial"/>
                  <w:szCs w:val="20"/>
                </w:rPr>
                <w:fldChar w:fldCharType="begin"/>
              </w:r>
              <w:r>
                <w:rPr>
                  <w:rFonts w:cs="Arial"/>
                  <w:szCs w:val="20"/>
                </w:rPr>
                <w:instrText xml:space="preserve"> REF _Ref233697587 \r \h </w:instrText>
              </w:r>
            </w:ins>
            <w:r>
              <w:rPr>
                <w:rFonts w:cs="Arial"/>
                <w:szCs w:val="20"/>
              </w:rPr>
            </w:r>
            <w:ins w:id="377" w:author="Amy Byers" w:date="2014-10-06T13:20:00Z">
              <w:r>
                <w:rPr>
                  <w:rFonts w:cs="Arial"/>
                  <w:szCs w:val="20"/>
                </w:rPr>
                <w:fldChar w:fldCharType="separate"/>
              </w:r>
            </w:ins>
            <w:ins w:id="378" w:author="Amy Byers" w:date="2014-10-06T21:12:00Z">
              <w:r w:rsidR="00B22FA4">
                <w:rPr>
                  <w:rFonts w:cs="Arial"/>
                  <w:szCs w:val="20"/>
                </w:rPr>
                <w:t>2.3</w:t>
              </w:r>
            </w:ins>
            <w:ins w:id="379" w:author="Amy Byers" w:date="2014-10-06T13:20:00Z">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REF _Ref233697587 \h </w:instrText>
              </w:r>
            </w:ins>
            <w:r>
              <w:rPr>
                <w:rFonts w:cs="Arial"/>
                <w:szCs w:val="20"/>
              </w:rPr>
            </w:r>
            <w:ins w:id="380" w:author="Amy Byers" w:date="2014-10-06T13:20:00Z">
              <w:r>
                <w:rPr>
                  <w:rFonts w:cs="Arial"/>
                  <w:szCs w:val="20"/>
                </w:rPr>
                <w:fldChar w:fldCharType="separate"/>
              </w:r>
            </w:ins>
            <w:ins w:id="381" w:author="Amy Byers" w:date="2014-10-06T21:12:00Z">
              <w:r w:rsidR="00B22FA4" w:rsidRPr="006A3B7D">
                <w:t>Main Flow</w:t>
              </w:r>
            </w:ins>
            <w:ins w:id="382" w:author="Amy Byers" w:date="2014-10-06T13:20:00Z">
              <w:r>
                <w:rPr>
                  <w:rFonts w:cs="Arial"/>
                  <w:szCs w:val="20"/>
                </w:rPr>
                <w:fldChar w:fldCharType="end"/>
              </w:r>
            </w:ins>
          </w:p>
          <w:p w:rsidR="00762754" w:rsidRPr="00301231" w:rsidRDefault="00762754" w:rsidP="00762754">
            <w:pPr>
              <w:numPr>
                <w:ilvl w:val="0"/>
                <w:numId w:val="1"/>
              </w:numPr>
              <w:rPr>
                <w:ins w:id="383" w:author="Amy Byers" w:date="2014-10-06T13:14:00Z"/>
                <w:rFonts w:cs="Arial"/>
                <w:szCs w:val="20"/>
              </w:rPr>
            </w:pPr>
            <w:ins w:id="384" w:author="Amy Byers" w:date="2014-10-06T13:20:00Z">
              <w:r>
                <w:rPr>
                  <w:rFonts w:cs="Arial"/>
                  <w:szCs w:val="20"/>
                </w:rPr>
                <w:fldChar w:fldCharType="begin"/>
              </w:r>
              <w:r>
                <w:rPr>
                  <w:rFonts w:cs="Arial"/>
                  <w:szCs w:val="20"/>
                </w:rPr>
                <w:instrText xml:space="preserve"> REF _Ref400364912 \r \h </w:instrText>
              </w:r>
            </w:ins>
            <w:r>
              <w:rPr>
                <w:rFonts w:cs="Arial"/>
                <w:szCs w:val="20"/>
              </w:rPr>
            </w:r>
            <w:ins w:id="385" w:author="Amy Byers" w:date="2014-10-06T13:20:00Z">
              <w:r>
                <w:rPr>
                  <w:rFonts w:cs="Arial"/>
                  <w:szCs w:val="20"/>
                </w:rPr>
                <w:fldChar w:fldCharType="separate"/>
              </w:r>
            </w:ins>
            <w:ins w:id="386" w:author="Amy Byers" w:date="2014-10-06T21:12:00Z">
              <w:r w:rsidR="00B22FA4">
                <w:rPr>
                  <w:rFonts w:cs="Arial"/>
                  <w:szCs w:val="20"/>
                </w:rPr>
                <w:t>2.4.2</w:t>
              </w:r>
            </w:ins>
            <w:ins w:id="387" w:author="Amy Byers" w:date="2014-10-06T13:20:00Z">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REF _Ref400364912 \h </w:instrText>
              </w:r>
            </w:ins>
            <w:r>
              <w:rPr>
                <w:rFonts w:cs="Arial"/>
                <w:szCs w:val="20"/>
              </w:rPr>
            </w:r>
            <w:ins w:id="388" w:author="Amy Byers" w:date="2014-10-06T13:20:00Z">
              <w:r>
                <w:rPr>
                  <w:rFonts w:cs="Arial"/>
                  <w:szCs w:val="20"/>
                </w:rPr>
                <w:fldChar w:fldCharType="separate"/>
              </w:r>
            </w:ins>
            <w:ins w:id="389" w:author="Amy Byers" w:date="2014-10-06T21:12:00Z">
              <w:r w:rsidR="00B22FA4" w:rsidRPr="00DE5B6C">
                <w:t>Check for Signature Capture</w:t>
              </w:r>
            </w:ins>
            <w:ins w:id="390" w:author="Amy Byers" w:date="2014-10-06T13:20:00Z">
              <w:r>
                <w:rPr>
                  <w:rFonts w:cs="Arial"/>
                  <w:szCs w:val="20"/>
                </w:rPr>
                <w:fldChar w:fldCharType="end"/>
              </w:r>
            </w:ins>
          </w:p>
        </w:tc>
      </w:tr>
      <w:tr w:rsidR="00F56E68" w:rsidRPr="005717E9" w:rsidTr="00762754">
        <w:trPr>
          <w:cantSplit/>
          <w:ins w:id="391" w:author="Amy Byers" w:date="2014-10-06T19:02:00Z"/>
        </w:trPr>
        <w:tc>
          <w:tcPr>
            <w:tcW w:w="746" w:type="dxa"/>
            <w:tcBorders>
              <w:top w:val="single" w:sz="8" w:space="0" w:color="4F81BD"/>
              <w:left w:val="single" w:sz="8" w:space="0" w:color="4F81BD"/>
              <w:bottom w:val="single" w:sz="8" w:space="0" w:color="4F81BD"/>
              <w:right w:val="single" w:sz="8" w:space="0" w:color="4F81BD"/>
            </w:tcBorders>
            <w:shd w:val="clear" w:color="auto" w:fill="auto"/>
          </w:tcPr>
          <w:p w:rsidR="00F56E68" w:rsidRPr="00792F67" w:rsidRDefault="00F56E68" w:rsidP="00F56E68">
            <w:pPr>
              <w:rPr>
                <w:ins w:id="392" w:author="Amy Byers" w:date="2014-10-06T19:02:00Z"/>
                <w:rFonts w:cs="Arial"/>
                <w:szCs w:val="20"/>
              </w:rPr>
            </w:pPr>
            <w:ins w:id="393" w:author="Amy Byers" w:date="2014-10-06T19:04:00Z">
              <w:r w:rsidRPr="00F56E68">
                <w:rPr>
                  <w:rFonts w:cs="Arial"/>
                  <w:szCs w:val="20"/>
                </w:rPr>
                <w:t>5.1</w:t>
              </w:r>
            </w:ins>
          </w:p>
        </w:tc>
        <w:tc>
          <w:tcPr>
            <w:tcW w:w="1620" w:type="dxa"/>
            <w:tcBorders>
              <w:top w:val="single" w:sz="8" w:space="0" w:color="4F81BD"/>
              <w:left w:val="single" w:sz="8" w:space="0" w:color="4F81BD"/>
              <w:bottom w:val="single" w:sz="8" w:space="0" w:color="4F81BD"/>
              <w:right w:val="single" w:sz="8" w:space="0" w:color="4F81BD"/>
            </w:tcBorders>
          </w:tcPr>
          <w:p w:rsidR="00F56E68" w:rsidRPr="00792F67" w:rsidRDefault="00F56E68" w:rsidP="00F56E68">
            <w:pPr>
              <w:rPr>
                <w:ins w:id="394" w:author="Amy Byers" w:date="2014-10-06T19:02:00Z"/>
                <w:rFonts w:cs="Arial"/>
                <w:szCs w:val="20"/>
              </w:rPr>
            </w:pPr>
            <w:ins w:id="395" w:author="Amy Byers" w:date="2014-10-06T19:04:00Z">
              <w:r w:rsidRPr="00F56E68">
                <w:rPr>
                  <w:rFonts w:cs="Arial"/>
                  <w:szCs w:val="20"/>
                </w:rPr>
                <w:t>Layaway Deposit</w:t>
              </w:r>
            </w:ins>
          </w:p>
        </w:tc>
        <w:tc>
          <w:tcPr>
            <w:tcW w:w="5670" w:type="dxa"/>
            <w:tcBorders>
              <w:top w:val="single" w:sz="8" w:space="0" w:color="4F81BD"/>
              <w:left w:val="single" w:sz="8" w:space="0" w:color="4F81BD"/>
              <w:bottom w:val="single" w:sz="8" w:space="0" w:color="4F81BD"/>
              <w:right w:val="single" w:sz="8" w:space="0" w:color="4F81BD"/>
            </w:tcBorders>
            <w:shd w:val="clear" w:color="auto" w:fill="auto"/>
          </w:tcPr>
          <w:p w:rsidR="00F56E68" w:rsidRPr="00792F67" w:rsidRDefault="00F56E68" w:rsidP="00F56E68">
            <w:pPr>
              <w:rPr>
                <w:ins w:id="396" w:author="Amy Byers" w:date="2014-10-06T19:02:00Z"/>
                <w:rFonts w:cs="Arial"/>
                <w:szCs w:val="20"/>
              </w:rPr>
            </w:pPr>
            <w:ins w:id="397" w:author="Amy Byers" w:date="2014-10-06T19:04:00Z">
              <w:r w:rsidRPr="00F56E68">
                <w:rPr>
                  <w:rFonts w:cs="Arial"/>
                  <w:szCs w:val="20"/>
                </w:rPr>
                <w:t>Layaway Deposits will be accepted as a valid form of payment.</w:t>
              </w:r>
            </w:ins>
          </w:p>
        </w:tc>
        <w:tc>
          <w:tcPr>
            <w:tcW w:w="2520" w:type="dxa"/>
            <w:tcBorders>
              <w:top w:val="single" w:sz="8" w:space="0" w:color="4F81BD"/>
              <w:left w:val="single" w:sz="8" w:space="0" w:color="4F81BD"/>
              <w:bottom w:val="single" w:sz="8" w:space="0" w:color="4F81BD"/>
              <w:right w:val="single" w:sz="8" w:space="0" w:color="4F81BD"/>
            </w:tcBorders>
            <w:shd w:val="clear" w:color="auto" w:fill="auto"/>
            <w:vAlign w:val="center"/>
          </w:tcPr>
          <w:p w:rsidR="00F56E68" w:rsidRDefault="00F56E68" w:rsidP="00F56E68">
            <w:pPr>
              <w:numPr>
                <w:ilvl w:val="0"/>
                <w:numId w:val="1"/>
              </w:numPr>
              <w:rPr>
                <w:ins w:id="398" w:author="Amy Byers" w:date="2014-10-06T19:02:00Z"/>
                <w:rFonts w:cs="Arial"/>
                <w:szCs w:val="20"/>
              </w:rPr>
            </w:pPr>
            <w:ins w:id="399" w:author="Amy Byers" w:date="2014-10-06T19:05:00Z">
              <w:r>
                <w:rPr>
                  <w:rFonts w:cs="Arial"/>
                  <w:szCs w:val="20"/>
                </w:rPr>
                <w:fldChar w:fldCharType="begin"/>
              </w:r>
              <w:r>
                <w:rPr>
                  <w:rFonts w:cs="Arial"/>
                  <w:szCs w:val="20"/>
                </w:rPr>
                <w:instrText xml:space="preserve"> REF _Ref400385673 \r \h </w:instrText>
              </w:r>
              <w:r>
                <w:rPr>
                  <w:rFonts w:cs="Arial"/>
                  <w:szCs w:val="20"/>
                </w:rPr>
              </w:r>
            </w:ins>
            <w:r>
              <w:rPr>
                <w:rFonts w:cs="Arial"/>
                <w:szCs w:val="20"/>
              </w:rPr>
              <w:fldChar w:fldCharType="separate"/>
            </w:r>
            <w:ins w:id="400" w:author="Amy Byers" w:date="2014-10-06T21:12:00Z">
              <w:r w:rsidR="00B22FA4">
                <w:rPr>
                  <w:rFonts w:cs="Arial"/>
                  <w:szCs w:val="20"/>
                </w:rPr>
                <w:t>2.1</w:t>
              </w:r>
            </w:ins>
            <w:ins w:id="401" w:author="Amy Byers" w:date="2014-10-06T19:05:00Z">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REF _Ref400385677 \h </w:instrText>
              </w:r>
              <w:r>
                <w:rPr>
                  <w:rFonts w:cs="Arial"/>
                  <w:szCs w:val="20"/>
                </w:rPr>
              </w:r>
            </w:ins>
            <w:r>
              <w:rPr>
                <w:rFonts w:cs="Arial"/>
                <w:szCs w:val="20"/>
              </w:rPr>
              <w:fldChar w:fldCharType="separate"/>
            </w:r>
            <w:ins w:id="402" w:author="Amy Byers" w:date="2014-10-06T21:12:00Z">
              <w:r w:rsidR="00B22FA4" w:rsidRPr="006A3B7D">
                <w:t>Feature Flow</w:t>
              </w:r>
            </w:ins>
            <w:ins w:id="403" w:author="Amy Byers" w:date="2014-10-06T19:05:00Z">
              <w:r>
                <w:rPr>
                  <w:rFonts w:cs="Arial"/>
                  <w:szCs w:val="20"/>
                </w:rPr>
                <w:fldChar w:fldCharType="end"/>
              </w:r>
            </w:ins>
          </w:p>
        </w:tc>
      </w:tr>
    </w:tbl>
    <w:p w:rsidR="000B66C8" w:rsidRDefault="000B66C8" w:rsidP="000B66C8">
      <w:pPr>
        <w:rPr>
          <w:ins w:id="404" w:author="Amy Byers" w:date="2014-10-06T19:03:00Z"/>
          <w:b/>
          <w:sz w:val="24"/>
        </w:rPr>
      </w:pPr>
    </w:p>
    <w:p w:rsidR="00A36851" w:rsidRPr="006A3B7D" w:rsidRDefault="00A36851" w:rsidP="00A36851">
      <w:pPr>
        <w:pStyle w:val="Heading1"/>
        <w:rPr>
          <w:i/>
        </w:rPr>
      </w:pPr>
      <w:bookmarkStart w:id="405" w:name="_Toc400393330"/>
      <w:proofErr w:type="gramStart"/>
      <w:r w:rsidRPr="006A3B7D">
        <w:rPr>
          <w:i/>
        </w:rPr>
        <w:t xml:space="preserve">Appendix </w:t>
      </w:r>
      <w:proofErr w:type="gramEnd"/>
      <w:ins w:id="406" w:author="Amy Byers" w:date="2014-10-06T13:12:00Z">
        <w:r w:rsidR="000B66C8" w:rsidRPr="002318D1">
          <w:fldChar w:fldCharType="begin"/>
        </w:r>
        <w:r w:rsidR="000B66C8" w:rsidRPr="002318D1">
          <w:instrText xml:space="preserve"> AUTONUMLGL  \* ALPHABETIC \e </w:instrText>
        </w:r>
        <w:r w:rsidR="000B66C8" w:rsidRPr="002318D1">
          <w:fldChar w:fldCharType="end"/>
        </w:r>
      </w:ins>
      <w:del w:id="407" w:author="Amy Byers" w:date="2014-10-06T13:12:00Z">
        <w:r w:rsidRPr="006A3B7D" w:rsidDel="000B66C8">
          <w:rPr>
            <w:i/>
          </w:rPr>
          <w:delText>A</w:delText>
        </w:r>
      </w:del>
      <w:r w:rsidRPr="006A3B7D">
        <w:rPr>
          <w:i/>
        </w:rPr>
        <w:t>: Glossary</w:t>
      </w:r>
      <w:bookmarkEnd w:id="322"/>
      <w:bookmarkEnd w:id="323"/>
      <w:bookmarkEnd w:id="405"/>
    </w:p>
    <w:tbl>
      <w:tblPr>
        <w:tblW w:w="489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858"/>
        <w:gridCol w:w="8685"/>
      </w:tblGrid>
      <w:tr w:rsidR="00A36851" w:rsidRPr="006A3B7D" w:rsidTr="00A46969">
        <w:trPr>
          <w:cantSplit/>
        </w:trPr>
        <w:tc>
          <w:tcPr>
            <w:tcW w:w="1879" w:type="dxa"/>
            <w:tcBorders>
              <w:top w:val="single" w:sz="8" w:space="0" w:color="4F81BD"/>
              <w:left w:val="single" w:sz="8" w:space="0" w:color="4F81BD"/>
              <w:bottom w:val="single" w:sz="18" w:space="0" w:color="4F81BD"/>
              <w:right w:val="single" w:sz="8" w:space="0" w:color="4F81BD"/>
            </w:tcBorders>
          </w:tcPr>
          <w:p w:rsidR="00A36851" w:rsidRPr="006A3B7D" w:rsidRDefault="00A36851" w:rsidP="00AF046C">
            <w:pPr>
              <w:rPr>
                <w:b/>
                <w:bCs/>
                <w:szCs w:val="20"/>
              </w:rPr>
            </w:pPr>
            <w:r w:rsidRPr="006A3B7D">
              <w:rPr>
                <w:b/>
                <w:bCs/>
                <w:szCs w:val="20"/>
              </w:rPr>
              <w:t>Term</w:t>
            </w:r>
          </w:p>
        </w:tc>
        <w:tc>
          <w:tcPr>
            <w:tcW w:w="8908" w:type="dxa"/>
            <w:tcBorders>
              <w:top w:val="single" w:sz="8" w:space="0" w:color="4F81BD"/>
              <w:left w:val="single" w:sz="8" w:space="0" w:color="4F81BD"/>
              <w:bottom w:val="single" w:sz="18" w:space="0" w:color="4F81BD"/>
              <w:right w:val="single" w:sz="8" w:space="0" w:color="4F81BD"/>
            </w:tcBorders>
          </w:tcPr>
          <w:p w:rsidR="00A36851" w:rsidRPr="006A3B7D" w:rsidRDefault="00A36851" w:rsidP="00AF046C">
            <w:pPr>
              <w:rPr>
                <w:b/>
                <w:bCs/>
                <w:szCs w:val="20"/>
              </w:rPr>
            </w:pPr>
            <w:r w:rsidRPr="006A3B7D">
              <w:rPr>
                <w:b/>
                <w:bCs/>
                <w:szCs w:val="20"/>
              </w:rPr>
              <w:t>Definition</w:t>
            </w:r>
          </w:p>
        </w:tc>
      </w:tr>
      <w:tr w:rsidR="00A36851" w:rsidRPr="006A3B7D" w:rsidTr="00A46969">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A36851" w:rsidRPr="006A3B7D" w:rsidRDefault="00D33755" w:rsidP="00AF046C">
            <w:pPr>
              <w:rPr>
                <w:bCs/>
                <w:szCs w:val="20"/>
              </w:rPr>
            </w:pPr>
            <w:r w:rsidRPr="006A3B7D">
              <w:rPr>
                <w:bCs/>
                <w:szCs w:val="20"/>
              </w:rPr>
              <w:t>Authorized tender</w:t>
            </w: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A36851" w:rsidRPr="006A3B7D" w:rsidRDefault="00D33755" w:rsidP="00816100">
            <w:pPr>
              <w:rPr>
                <w:szCs w:val="20"/>
              </w:rPr>
            </w:pPr>
            <w:r w:rsidRPr="006A3B7D">
              <w:rPr>
                <w:szCs w:val="20"/>
              </w:rPr>
              <w:t>A tender type that requires authorization from a 3</w:t>
            </w:r>
            <w:r w:rsidRPr="006A3B7D">
              <w:rPr>
                <w:szCs w:val="20"/>
                <w:vertAlign w:val="superscript"/>
              </w:rPr>
              <w:t>rd</w:t>
            </w:r>
            <w:r w:rsidRPr="006A3B7D">
              <w:rPr>
                <w:szCs w:val="20"/>
              </w:rPr>
              <w:t xml:space="preserve"> party vendor or service. Examples include credit card</w:t>
            </w:r>
            <w:r w:rsidR="00816100" w:rsidRPr="006A3B7D">
              <w:rPr>
                <w:szCs w:val="20"/>
              </w:rPr>
              <w:t xml:space="preserve"> and </w:t>
            </w:r>
            <w:r w:rsidRPr="006A3B7D">
              <w:rPr>
                <w:szCs w:val="20"/>
              </w:rPr>
              <w:t>gift cards.</w:t>
            </w:r>
          </w:p>
        </w:tc>
      </w:tr>
      <w:tr w:rsidR="00D33755" w:rsidRPr="007148B0" w:rsidTr="00A46969">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D33755" w:rsidRPr="006A3B7D" w:rsidRDefault="00D33755" w:rsidP="00AF046C">
            <w:pPr>
              <w:rPr>
                <w:bCs/>
                <w:szCs w:val="20"/>
              </w:rPr>
            </w:pPr>
            <w:r w:rsidRPr="006A3B7D">
              <w:rPr>
                <w:bCs/>
                <w:szCs w:val="20"/>
              </w:rPr>
              <w:t>Tender</w:t>
            </w: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D33755" w:rsidRDefault="00D33755" w:rsidP="00AF046C">
            <w:pPr>
              <w:rPr>
                <w:szCs w:val="20"/>
              </w:rPr>
            </w:pPr>
            <w:r w:rsidRPr="006A3B7D">
              <w:rPr>
                <w:szCs w:val="20"/>
              </w:rPr>
              <w:t>The collection and application by the retailer of forms of payment</w:t>
            </w:r>
            <w:r w:rsidR="005C3D63" w:rsidRPr="006A3B7D">
              <w:rPr>
                <w:szCs w:val="20"/>
              </w:rPr>
              <w:t xml:space="preserve"> to pay for goods and/or services.</w:t>
            </w:r>
          </w:p>
        </w:tc>
      </w:tr>
      <w:bookmarkEnd w:id="0"/>
    </w:tbl>
    <w:p w:rsidR="00CB18A7" w:rsidRPr="00A05CC0" w:rsidRDefault="00CB18A7" w:rsidP="00414418">
      <w:pPr>
        <w:rPr>
          <w:b/>
          <w:sz w:val="24"/>
        </w:rPr>
      </w:pPr>
    </w:p>
    <w:sectPr w:rsidR="00CB18A7" w:rsidRPr="00A05CC0" w:rsidSect="00DD7ACA">
      <w:headerReference w:type="default" r:id="rId15"/>
      <w:footerReference w:type="default" r:id="rId16"/>
      <w:footerReference w:type="first" r:id="rId17"/>
      <w:pgSz w:w="12240" w:h="15840" w:code="1"/>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416" w:rsidRDefault="00030416">
      <w:r>
        <w:separator/>
      </w:r>
    </w:p>
  </w:endnote>
  <w:endnote w:type="continuationSeparator" w:id="0">
    <w:p w:rsidR="00030416" w:rsidRDefault="00030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E68" w:rsidRPr="00A6001F" w:rsidRDefault="00F56E68" w:rsidP="00A6001F">
    <w:pPr>
      <w:pStyle w:val="Footer"/>
      <w:jc w:val="right"/>
      <w:rPr>
        <w:sz w:val="18"/>
        <w:szCs w:val="18"/>
      </w:rPr>
    </w:pPr>
    <w:r>
      <w:ptab w:relativeTo="margin" w:alignment="center" w:leader="none"/>
    </w:r>
    <w:r>
      <w:ptab w:relativeTo="margin" w:alignment="right" w:leader="none"/>
    </w:r>
    <w:r w:rsidRPr="00091B36">
      <w:rPr>
        <w:i/>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E68" w:rsidRDefault="00F56E68" w:rsidP="00AA76BC">
    <w:pPr>
      <w:ind w:left="72"/>
      <w:jc w:val="right"/>
      <w:rPr>
        <w:rFonts w:cs="Arial"/>
        <w:szCs w:val="20"/>
      </w:rPr>
    </w:pPr>
    <w:r w:rsidRPr="003C0044">
      <w:rPr>
        <w:rStyle w:val="Strong"/>
        <w:rFonts w:cs="Arial"/>
        <w:b w:val="0"/>
        <w:sz w:val="24"/>
        <w:bdr w:val="none" w:sz="0" w:space="0" w:color="auto" w:frame="1"/>
      </w:rPr>
      <w:t>Stella Nova Technologies, Inc</w:t>
    </w:r>
    <w:r w:rsidRPr="005E21B2">
      <w:rPr>
        <w:rFonts w:cs="Arial"/>
        <w:sz w:val="24"/>
      </w:rPr>
      <w:br/>
    </w:r>
    <w:r>
      <w:rPr>
        <w:rFonts w:cs="Arial"/>
        <w:szCs w:val="20"/>
      </w:rPr>
      <w:t>11635 North Park Drive</w:t>
    </w:r>
  </w:p>
  <w:p w:rsidR="00F56E68" w:rsidRDefault="00F56E68" w:rsidP="00AA76BC">
    <w:pPr>
      <w:ind w:left="72"/>
      <w:jc w:val="right"/>
      <w:rPr>
        <w:rFonts w:cs="Arial"/>
        <w:szCs w:val="20"/>
      </w:rPr>
    </w:pPr>
    <w:r>
      <w:rPr>
        <w:rFonts w:cs="Arial"/>
        <w:szCs w:val="20"/>
      </w:rPr>
      <w:t>Suite 100</w:t>
    </w:r>
  </w:p>
  <w:p w:rsidR="00F56E68" w:rsidRPr="005E21B2" w:rsidRDefault="00F56E68" w:rsidP="00AA76BC">
    <w:pPr>
      <w:ind w:left="72"/>
      <w:jc w:val="right"/>
      <w:rPr>
        <w:b/>
        <w:iCs/>
        <w:sz w:val="24"/>
      </w:rPr>
    </w:pPr>
    <w:r>
      <w:rPr>
        <w:rFonts w:cs="Arial"/>
        <w:szCs w:val="20"/>
      </w:rPr>
      <w:t>Wake Forest, NC 27587</w:t>
    </w:r>
    <w:r w:rsidRPr="005E21B2">
      <w:rPr>
        <w:rFonts w:cs="Arial"/>
        <w:szCs w:val="20"/>
      </w:rPr>
      <w:br/>
    </w:r>
    <w:r>
      <w:rPr>
        <w:rFonts w:cs="Arial"/>
        <w:szCs w:val="20"/>
      </w:rPr>
      <w:t>919.435.9900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416" w:rsidRDefault="00030416">
      <w:r>
        <w:separator/>
      </w:r>
    </w:p>
  </w:footnote>
  <w:footnote w:type="continuationSeparator" w:id="0">
    <w:p w:rsidR="00030416" w:rsidRDefault="000304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Look w:val="04A0" w:firstRow="1" w:lastRow="0" w:firstColumn="1" w:lastColumn="0" w:noHBand="0" w:noVBand="1"/>
    </w:tblPr>
    <w:tblGrid>
      <w:gridCol w:w="5274"/>
      <w:gridCol w:w="5310"/>
    </w:tblGrid>
    <w:tr w:rsidR="00F56E68" w:rsidRPr="00CE6E1A" w:rsidTr="00091B36">
      <w:trPr>
        <w:trHeight w:val="267"/>
      </w:trPr>
      <w:tc>
        <w:tcPr>
          <w:tcW w:w="5508" w:type="dxa"/>
          <w:vAlign w:val="center"/>
        </w:tcPr>
        <w:p w:rsidR="00F56E68" w:rsidRPr="00CE6E1A" w:rsidRDefault="00F56E68" w:rsidP="003B6D48">
          <w:pPr>
            <w:pStyle w:val="Header"/>
            <w:rPr>
              <w:i/>
              <w:iCs/>
              <w:sz w:val="18"/>
              <w:szCs w:val="18"/>
            </w:rPr>
          </w:pPr>
          <w:r w:rsidRPr="00CE6E1A">
            <w:rPr>
              <w:i/>
              <w:iCs/>
              <w:sz w:val="18"/>
              <w:szCs w:val="18"/>
            </w:rPr>
            <w:t>Tender Feature Document</w:t>
          </w:r>
        </w:p>
      </w:tc>
      <w:tc>
        <w:tcPr>
          <w:tcW w:w="5508" w:type="dxa"/>
          <w:vAlign w:val="center"/>
        </w:tcPr>
        <w:p w:rsidR="00F56E68" w:rsidRPr="00CE6E1A" w:rsidRDefault="00F56E68" w:rsidP="006A3B7D">
          <w:pPr>
            <w:pStyle w:val="Header"/>
            <w:jc w:val="right"/>
            <w:rPr>
              <w:i/>
              <w:sz w:val="18"/>
              <w:szCs w:val="18"/>
            </w:rPr>
          </w:pPr>
          <w:r w:rsidRPr="00CE6E1A">
            <w:rPr>
              <w:i/>
              <w:sz w:val="18"/>
              <w:szCs w:val="18"/>
            </w:rPr>
            <w:t xml:space="preserve">Revision Date: </w:t>
          </w:r>
          <w:del w:id="408" w:author="Amy Byers" w:date="2014-10-06T12:41:00Z">
            <w:r w:rsidDel="006A3B7D">
              <w:rPr>
                <w:i/>
                <w:sz w:val="18"/>
                <w:szCs w:val="18"/>
              </w:rPr>
              <w:delText>11/01/2013</w:delText>
            </w:r>
          </w:del>
          <w:ins w:id="409" w:author="Amy Byers" w:date="2014-10-06T12:41:00Z">
            <w:r>
              <w:rPr>
                <w:i/>
                <w:sz w:val="18"/>
                <w:szCs w:val="18"/>
              </w:rPr>
              <w:t>10/6/2014</w:t>
            </w:r>
          </w:ins>
        </w:p>
      </w:tc>
    </w:tr>
    <w:tr w:rsidR="00F56E68" w:rsidRPr="001E1F93" w:rsidTr="001E1F93">
      <w:tc>
        <w:tcPr>
          <w:tcW w:w="5508" w:type="dxa"/>
          <w:vAlign w:val="center"/>
        </w:tcPr>
        <w:p w:rsidR="00F56E68" w:rsidRPr="00CE6E1A" w:rsidRDefault="00F56E68" w:rsidP="00A36851">
          <w:pPr>
            <w:pStyle w:val="Header"/>
            <w:rPr>
              <w:b/>
              <w:i/>
              <w:iCs/>
              <w:sz w:val="18"/>
              <w:szCs w:val="18"/>
            </w:rPr>
          </w:pPr>
          <w:r w:rsidRPr="00CE6E1A">
            <w:rPr>
              <w:b/>
              <w:i/>
              <w:iCs/>
              <w:sz w:val="18"/>
              <w:szCs w:val="18"/>
            </w:rPr>
            <w:t>Stella Nova and Best Buy Canada Confidential</w:t>
          </w:r>
        </w:p>
      </w:tc>
      <w:tc>
        <w:tcPr>
          <w:tcW w:w="5508" w:type="dxa"/>
          <w:vAlign w:val="center"/>
        </w:tcPr>
        <w:p w:rsidR="00F56E68" w:rsidRPr="00AA76BC" w:rsidRDefault="00F56E68" w:rsidP="00AA76BC">
          <w:pPr>
            <w:pStyle w:val="Footer"/>
            <w:jc w:val="right"/>
            <w:rPr>
              <w:sz w:val="18"/>
              <w:szCs w:val="18"/>
            </w:rPr>
          </w:pPr>
          <w:r w:rsidRPr="001E1F93">
            <w:rPr>
              <w:i/>
              <w:sz w:val="18"/>
              <w:szCs w:val="18"/>
            </w:rPr>
            <w:t xml:space="preserve">Page </w:t>
          </w:r>
          <w:r w:rsidRPr="001E1F93">
            <w:rPr>
              <w:i/>
              <w:sz w:val="18"/>
              <w:szCs w:val="18"/>
            </w:rPr>
            <w:fldChar w:fldCharType="begin"/>
          </w:r>
          <w:r w:rsidRPr="001E1F93">
            <w:rPr>
              <w:i/>
              <w:sz w:val="18"/>
              <w:szCs w:val="18"/>
            </w:rPr>
            <w:instrText xml:space="preserve"> PAGE </w:instrText>
          </w:r>
          <w:r w:rsidRPr="001E1F93">
            <w:rPr>
              <w:i/>
              <w:sz w:val="18"/>
              <w:szCs w:val="18"/>
            </w:rPr>
            <w:fldChar w:fldCharType="separate"/>
          </w:r>
          <w:r w:rsidR="00B22FA4">
            <w:rPr>
              <w:i/>
              <w:noProof/>
              <w:sz w:val="18"/>
              <w:szCs w:val="18"/>
            </w:rPr>
            <w:t>10</w:t>
          </w:r>
          <w:r w:rsidRPr="001E1F93">
            <w:rPr>
              <w:i/>
              <w:sz w:val="18"/>
              <w:szCs w:val="18"/>
            </w:rPr>
            <w:fldChar w:fldCharType="end"/>
          </w:r>
          <w:r w:rsidRPr="001E1F93">
            <w:rPr>
              <w:i/>
              <w:sz w:val="18"/>
              <w:szCs w:val="18"/>
            </w:rPr>
            <w:t xml:space="preserve"> of </w:t>
          </w:r>
          <w:r w:rsidRPr="001E1F93">
            <w:rPr>
              <w:i/>
              <w:sz w:val="18"/>
              <w:szCs w:val="18"/>
            </w:rPr>
            <w:fldChar w:fldCharType="begin"/>
          </w:r>
          <w:r w:rsidRPr="001E1F93">
            <w:rPr>
              <w:i/>
              <w:sz w:val="18"/>
              <w:szCs w:val="18"/>
            </w:rPr>
            <w:instrText xml:space="preserve"> NUMPAGES </w:instrText>
          </w:r>
          <w:r w:rsidRPr="001E1F93">
            <w:rPr>
              <w:i/>
              <w:sz w:val="18"/>
              <w:szCs w:val="18"/>
            </w:rPr>
            <w:fldChar w:fldCharType="separate"/>
          </w:r>
          <w:r w:rsidR="00B22FA4">
            <w:rPr>
              <w:i/>
              <w:noProof/>
              <w:sz w:val="18"/>
              <w:szCs w:val="18"/>
            </w:rPr>
            <w:t>10</w:t>
          </w:r>
          <w:r w:rsidRPr="001E1F93">
            <w:rPr>
              <w:i/>
              <w:sz w:val="18"/>
              <w:szCs w:val="18"/>
            </w:rPr>
            <w:fldChar w:fldCharType="end"/>
          </w:r>
        </w:p>
      </w:tc>
    </w:tr>
  </w:tbl>
  <w:p w:rsidR="00F56E68" w:rsidRPr="008E55BA" w:rsidRDefault="00F56E68" w:rsidP="001164C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A88F00C"/>
    <w:lvl w:ilvl="0">
      <w:start w:val="1"/>
      <w:numFmt w:val="decimal"/>
      <w:lvlText w:val="%1."/>
      <w:lvlJc w:val="left"/>
      <w:pPr>
        <w:tabs>
          <w:tab w:val="num" w:pos="1800"/>
        </w:tabs>
        <w:ind w:left="1800" w:hanging="360"/>
      </w:pPr>
    </w:lvl>
  </w:abstractNum>
  <w:abstractNum w:abstractNumId="1">
    <w:nsid w:val="FFFFFF7D"/>
    <w:multiLevelType w:val="singleLevel"/>
    <w:tmpl w:val="27483F86"/>
    <w:lvl w:ilvl="0">
      <w:start w:val="1"/>
      <w:numFmt w:val="decimal"/>
      <w:lvlText w:val="%1."/>
      <w:lvlJc w:val="left"/>
      <w:pPr>
        <w:tabs>
          <w:tab w:val="num" w:pos="1440"/>
        </w:tabs>
        <w:ind w:left="1440" w:hanging="360"/>
      </w:pPr>
    </w:lvl>
  </w:abstractNum>
  <w:abstractNum w:abstractNumId="2">
    <w:nsid w:val="FFFFFF7E"/>
    <w:multiLevelType w:val="singleLevel"/>
    <w:tmpl w:val="5BB0C3EE"/>
    <w:lvl w:ilvl="0">
      <w:start w:val="1"/>
      <w:numFmt w:val="decimal"/>
      <w:lvlText w:val="%1."/>
      <w:lvlJc w:val="left"/>
      <w:pPr>
        <w:tabs>
          <w:tab w:val="num" w:pos="1080"/>
        </w:tabs>
        <w:ind w:left="1080" w:hanging="360"/>
      </w:pPr>
    </w:lvl>
  </w:abstractNum>
  <w:abstractNum w:abstractNumId="3">
    <w:nsid w:val="FFFFFF7F"/>
    <w:multiLevelType w:val="singleLevel"/>
    <w:tmpl w:val="65ACD3D0"/>
    <w:lvl w:ilvl="0">
      <w:start w:val="1"/>
      <w:numFmt w:val="decimal"/>
      <w:lvlText w:val="%1."/>
      <w:lvlJc w:val="left"/>
      <w:pPr>
        <w:tabs>
          <w:tab w:val="num" w:pos="720"/>
        </w:tabs>
        <w:ind w:left="720" w:hanging="360"/>
      </w:pPr>
    </w:lvl>
  </w:abstractNum>
  <w:abstractNum w:abstractNumId="4">
    <w:nsid w:val="FFFFFF80"/>
    <w:multiLevelType w:val="singleLevel"/>
    <w:tmpl w:val="3AA8C1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7E4A74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00EF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7B6899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16A23C0"/>
    <w:lvl w:ilvl="0">
      <w:start w:val="1"/>
      <w:numFmt w:val="decimal"/>
      <w:lvlText w:val="%1."/>
      <w:lvlJc w:val="left"/>
      <w:pPr>
        <w:tabs>
          <w:tab w:val="num" w:pos="360"/>
        </w:tabs>
        <w:ind w:left="360" w:hanging="360"/>
      </w:pPr>
    </w:lvl>
  </w:abstractNum>
  <w:abstractNum w:abstractNumId="9">
    <w:nsid w:val="FFFFFF89"/>
    <w:multiLevelType w:val="singleLevel"/>
    <w:tmpl w:val="E5020E4E"/>
    <w:lvl w:ilvl="0">
      <w:start w:val="1"/>
      <w:numFmt w:val="bullet"/>
      <w:lvlText w:val=""/>
      <w:lvlJc w:val="left"/>
      <w:pPr>
        <w:tabs>
          <w:tab w:val="num" w:pos="360"/>
        </w:tabs>
        <w:ind w:left="360" w:hanging="360"/>
      </w:pPr>
      <w:rPr>
        <w:rFonts w:ascii="Symbol" w:hAnsi="Symbol" w:hint="default"/>
      </w:rPr>
    </w:lvl>
  </w:abstractNum>
  <w:abstractNum w:abstractNumId="10">
    <w:nsid w:val="02437864"/>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2552532"/>
    <w:multiLevelType w:val="hybridMultilevel"/>
    <w:tmpl w:val="4650CE62"/>
    <w:lvl w:ilvl="0" w:tplc="C990222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572D25"/>
    <w:multiLevelType w:val="hybridMultilevel"/>
    <w:tmpl w:val="22486B64"/>
    <w:lvl w:ilvl="0" w:tplc="46A2146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011950"/>
    <w:multiLevelType w:val="hybridMultilevel"/>
    <w:tmpl w:val="AF34FB0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8C102D5"/>
    <w:multiLevelType w:val="multilevel"/>
    <w:tmpl w:val="3D2C30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0BB4309F"/>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6961EBD"/>
    <w:multiLevelType w:val="hybridMultilevel"/>
    <w:tmpl w:val="DBA02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C90682F"/>
    <w:multiLevelType w:val="hybridMultilevel"/>
    <w:tmpl w:val="14903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98471E"/>
    <w:multiLevelType w:val="hybridMultilevel"/>
    <w:tmpl w:val="A91E975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5491C29"/>
    <w:multiLevelType w:val="hybridMultilevel"/>
    <w:tmpl w:val="2E7E1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8015B97"/>
    <w:multiLevelType w:val="hybridMultilevel"/>
    <w:tmpl w:val="AC64F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89E7195"/>
    <w:multiLevelType w:val="hybridMultilevel"/>
    <w:tmpl w:val="86969028"/>
    <w:lvl w:ilvl="0" w:tplc="816A23C0">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2">
    <w:nsid w:val="2EBC217D"/>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63B7D93"/>
    <w:multiLevelType w:val="multilevel"/>
    <w:tmpl w:val="29E8FB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H3"/>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nsid w:val="48E41FD3"/>
    <w:multiLevelType w:val="hybridMultilevel"/>
    <w:tmpl w:val="3856C758"/>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5">
    <w:nsid w:val="4FC169E6"/>
    <w:multiLevelType w:val="hybridMultilevel"/>
    <w:tmpl w:val="A91E975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1656712"/>
    <w:multiLevelType w:val="hybridMultilevel"/>
    <w:tmpl w:val="EFEA8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245619A"/>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6C63C44"/>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75D50E1"/>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79C3DA5"/>
    <w:multiLevelType w:val="hybridMultilevel"/>
    <w:tmpl w:val="6B90E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CAE4515"/>
    <w:multiLevelType w:val="hybridMultilevel"/>
    <w:tmpl w:val="F076630A"/>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2">
    <w:nsid w:val="64F71ABC"/>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8CE650E"/>
    <w:multiLevelType w:val="hybridMultilevel"/>
    <w:tmpl w:val="24509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8F25C12"/>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3445AF6"/>
    <w:multiLevelType w:val="hybridMultilevel"/>
    <w:tmpl w:val="941EC8D8"/>
    <w:lvl w:ilvl="0" w:tplc="C990222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3D15A6"/>
    <w:multiLevelType w:val="hybridMultilevel"/>
    <w:tmpl w:val="7B0E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8D565C4"/>
    <w:multiLevelType w:val="hybridMultilevel"/>
    <w:tmpl w:val="EA8A3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C505346"/>
    <w:multiLevelType w:val="hybridMultilevel"/>
    <w:tmpl w:val="FF4CAC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EB65626"/>
    <w:multiLevelType w:val="hybridMultilevel"/>
    <w:tmpl w:val="575029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37"/>
  </w:num>
  <w:num w:numId="3">
    <w:abstractNumId w:val="19"/>
  </w:num>
  <w:num w:numId="4">
    <w:abstractNumId w:val="14"/>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31"/>
  </w:num>
  <w:num w:numId="20">
    <w:abstractNumId w:val="24"/>
  </w:num>
  <w:num w:numId="21">
    <w:abstractNumId w:val="34"/>
  </w:num>
  <w:num w:numId="22">
    <w:abstractNumId w:val="27"/>
  </w:num>
  <w:num w:numId="23">
    <w:abstractNumId w:val="29"/>
  </w:num>
  <w:num w:numId="24">
    <w:abstractNumId w:val="28"/>
  </w:num>
  <w:num w:numId="25">
    <w:abstractNumId w:val="22"/>
  </w:num>
  <w:num w:numId="26">
    <w:abstractNumId w:val="32"/>
  </w:num>
  <w:num w:numId="27">
    <w:abstractNumId w:val="21"/>
  </w:num>
  <w:num w:numId="28">
    <w:abstractNumId w:val="33"/>
  </w:num>
  <w:num w:numId="29">
    <w:abstractNumId w:val="36"/>
  </w:num>
  <w:num w:numId="30">
    <w:abstractNumId w:val="16"/>
  </w:num>
  <w:num w:numId="31">
    <w:abstractNumId w:val="14"/>
  </w:num>
  <w:num w:numId="32">
    <w:abstractNumId w:val="18"/>
  </w:num>
  <w:num w:numId="33">
    <w:abstractNumId w:val="39"/>
  </w:num>
  <w:num w:numId="34">
    <w:abstractNumId w:val="15"/>
  </w:num>
  <w:num w:numId="35">
    <w:abstractNumId w:val="10"/>
  </w:num>
  <w:num w:numId="36">
    <w:abstractNumId w:val="25"/>
  </w:num>
  <w:num w:numId="37">
    <w:abstractNumId w:val="11"/>
  </w:num>
  <w:num w:numId="38">
    <w:abstractNumId w:val="17"/>
  </w:num>
  <w:num w:numId="39">
    <w:abstractNumId w:val="35"/>
  </w:num>
  <w:num w:numId="40">
    <w:abstractNumId w:val="26"/>
  </w:num>
  <w:num w:numId="41">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num>
  <w:num w:numId="45">
    <w:abstractNumId w:val="12"/>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y Byers">
    <w15:presenceInfo w15:providerId="AD" w15:userId="S-1-5-21-1937516682-3587700642-2321761428-1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72"/>
    <w:rsid w:val="00001617"/>
    <w:rsid w:val="00003F23"/>
    <w:rsid w:val="0001080E"/>
    <w:rsid w:val="00027F72"/>
    <w:rsid w:val="00030416"/>
    <w:rsid w:val="000319F1"/>
    <w:rsid w:val="00031DD9"/>
    <w:rsid w:val="00033621"/>
    <w:rsid w:val="00040B26"/>
    <w:rsid w:val="00041038"/>
    <w:rsid w:val="00044518"/>
    <w:rsid w:val="00045070"/>
    <w:rsid w:val="00051E40"/>
    <w:rsid w:val="0005588B"/>
    <w:rsid w:val="000579B2"/>
    <w:rsid w:val="00057F27"/>
    <w:rsid w:val="000600F0"/>
    <w:rsid w:val="00066883"/>
    <w:rsid w:val="0008094E"/>
    <w:rsid w:val="0008130B"/>
    <w:rsid w:val="00081E3A"/>
    <w:rsid w:val="0009029B"/>
    <w:rsid w:val="000916F9"/>
    <w:rsid w:val="00091B36"/>
    <w:rsid w:val="000A0B8D"/>
    <w:rsid w:val="000A0C45"/>
    <w:rsid w:val="000A1810"/>
    <w:rsid w:val="000A6E9A"/>
    <w:rsid w:val="000B559C"/>
    <w:rsid w:val="000B66C8"/>
    <w:rsid w:val="000D325A"/>
    <w:rsid w:val="000D42DE"/>
    <w:rsid w:val="000D6F5D"/>
    <w:rsid w:val="000E1080"/>
    <w:rsid w:val="000E52BB"/>
    <w:rsid w:val="000E559C"/>
    <w:rsid w:val="00111F1F"/>
    <w:rsid w:val="001141C4"/>
    <w:rsid w:val="001164C3"/>
    <w:rsid w:val="00122D20"/>
    <w:rsid w:val="00125DA6"/>
    <w:rsid w:val="0014254A"/>
    <w:rsid w:val="00145772"/>
    <w:rsid w:val="0015173B"/>
    <w:rsid w:val="00153183"/>
    <w:rsid w:val="0016259E"/>
    <w:rsid w:val="00166947"/>
    <w:rsid w:val="00171EE4"/>
    <w:rsid w:val="00172AE1"/>
    <w:rsid w:val="001773E0"/>
    <w:rsid w:val="00181D3C"/>
    <w:rsid w:val="001827F0"/>
    <w:rsid w:val="00185B56"/>
    <w:rsid w:val="0018601F"/>
    <w:rsid w:val="0019273A"/>
    <w:rsid w:val="00193D54"/>
    <w:rsid w:val="001A0897"/>
    <w:rsid w:val="001A475B"/>
    <w:rsid w:val="001A7557"/>
    <w:rsid w:val="001B09CE"/>
    <w:rsid w:val="001B1EE2"/>
    <w:rsid w:val="001B40A7"/>
    <w:rsid w:val="001C0E36"/>
    <w:rsid w:val="001C1554"/>
    <w:rsid w:val="001C1E2A"/>
    <w:rsid w:val="001C4CC0"/>
    <w:rsid w:val="001D2B93"/>
    <w:rsid w:val="001D3A0B"/>
    <w:rsid w:val="001D3EDF"/>
    <w:rsid w:val="001E1F93"/>
    <w:rsid w:val="001E4EA8"/>
    <w:rsid w:val="001E73F7"/>
    <w:rsid w:val="001E7558"/>
    <w:rsid w:val="001F04B8"/>
    <w:rsid w:val="001F7986"/>
    <w:rsid w:val="002057A4"/>
    <w:rsid w:val="00207AF4"/>
    <w:rsid w:val="0021254E"/>
    <w:rsid w:val="00217BFF"/>
    <w:rsid w:val="00227BBD"/>
    <w:rsid w:val="00230C12"/>
    <w:rsid w:val="002332EB"/>
    <w:rsid w:val="0023431B"/>
    <w:rsid w:val="00234825"/>
    <w:rsid w:val="002410ED"/>
    <w:rsid w:val="0024163E"/>
    <w:rsid w:val="002467F5"/>
    <w:rsid w:val="00250E49"/>
    <w:rsid w:val="00251252"/>
    <w:rsid w:val="00254C6D"/>
    <w:rsid w:val="00257032"/>
    <w:rsid w:val="00265366"/>
    <w:rsid w:val="0026699F"/>
    <w:rsid w:val="0026723D"/>
    <w:rsid w:val="00270EE1"/>
    <w:rsid w:val="00272E9F"/>
    <w:rsid w:val="00275DB5"/>
    <w:rsid w:val="00285A4E"/>
    <w:rsid w:val="00287B14"/>
    <w:rsid w:val="002948BD"/>
    <w:rsid w:val="00295827"/>
    <w:rsid w:val="002A13F3"/>
    <w:rsid w:val="002A2D8D"/>
    <w:rsid w:val="002A338B"/>
    <w:rsid w:val="002B0887"/>
    <w:rsid w:val="002B14F0"/>
    <w:rsid w:val="002B26B0"/>
    <w:rsid w:val="002B3CC0"/>
    <w:rsid w:val="002C01B3"/>
    <w:rsid w:val="002D0D92"/>
    <w:rsid w:val="002D61CD"/>
    <w:rsid w:val="002E2827"/>
    <w:rsid w:val="002E2B74"/>
    <w:rsid w:val="002E733C"/>
    <w:rsid w:val="002F2CC7"/>
    <w:rsid w:val="00304404"/>
    <w:rsid w:val="00304F0D"/>
    <w:rsid w:val="00305B5F"/>
    <w:rsid w:val="0030664E"/>
    <w:rsid w:val="003113FA"/>
    <w:rsid w:val="00315981"/>
    <w:rsid w:val="0031760C"/>
    <w:rsid w:val="00320A86"/>
    <w:rsid w:val="00320DD3"/>
    <w:rsid w:val="00325DEE"/>
    <w:rsid w:val="00332A40"/>
    <w:rsid w:val="00334375"/>
    <w:rsid w:val="00337215"/>
    <w:rsid w:val="00341299"/>
    <w:rsid w:val="00342344"/>
    <w:rsid w:val="00343483"/>
    <w:rsid w:val="00344D28"/>
    <w:rsid w:val="00346A2E"/>
    <w:rsid w:val="003477B8"/>
    <w:rsid w:val="00347D18"/>
    <w:rsid w:val="0035660A"/>
    <w:rsid w:val="00356C69"/>
    <w:rsid w:val="0036016B"/>
    <w:rsid w:val="00361C88"/>
    <w:rsid w:val="00363873"/>
    <w:rsid w:val="00366130"/>
    <w:rsid w:val="003740F8"/>
    <w:rsid w:val="0037641C"/>
    <w:rsid w:val="00391788"/>
    <w:rsid w:val="00395324"/>
    <w:rsid w:val="0039539A"/>
    <w:rsid w:val="00395BE1"/>
    <w:rsid w:val="003A2D48"/>
    <w:rsid w:val="003A31C9"/>
    <w:rsid w:val="003A372C"/>
    <w:rsid w:val="003A7D06"/>
    <w:rsid w:val="003B0BAD"/>
    <w:rsid w:val="003B44F5"/>
    <w:rsid w:val="003B6D48"/>
    <w:rsid w:val="003C0044"/>
    <w:rsid w:val="003C243B"/>
    <w:rsid w:val="003C382E"/>
    <w:rsid w:val="003C4BF0"/>
    <w:rsid w:val="003C5E6D"/>
    <w:rsid w:val="003C787D"/>
    <w:rsid w:val="003D079F"/>
    <w:rsid w:val="003D553D"/>
    <w:rsid w:val="003D572C"/>
    <w:rsid w:val="003D7502"/>
    <w:rsid w:val="003E2091"/>
    <w:rsid w:val="003E2F82"/>
    <w:rsid w:val="003E714C"/>
    <w:rsid w:val="003F0F99"/>
    <w:rsid w:val="003F4A29"/>
    <w:rsid w:val="00402B28"/>
    <w:rsid w:val="00406A08"/>
    <w:rsid w:val="00412E93"/>
    <w:rsid w:val="00413942"/>
    <w:rsid w:val="00414418"/>
    <w:rsid w:val="0042187E"/>
    <w:rsid w:val="00430A90"/>
    <w:rsid w:val="0043295B"/>
    <w:rsid w:val="0043653D"/>
    <w:rsid w:val="00441601"/>
    <w:rsid w:val="004423DD"/>
    <w:rsid w:val="004433E7"/>
    <w:rsid w:val="0045158B"/>
    <w:rsid w:val="00460D9E"/>
    <w:rsid w:val="0046154D"/>
    <w:rsid w:val="004618E7"/>
    <w:rsid w:val="00465BF1"/>
    <w:rsid w:val="00473E68"/>
    <w:rsid w:val="00475581"/>
    <w:rsid w:val="004820F1"/>
    <w:rsid w:val="004855CF"/>
    <w:rsid w:val="00495CD4"/>
    <w:rsid w:val="004979C0"/>
    <w:rsid w:val="00497A05"/>
    <w:rsid w:val="004A295A"/>
    <w:rsid w:val="004A4B16"/>
    <w:rsid w:val="004A70D0"/>
    <w:rsid w:val="004B2649"/>
    <w:rsid w:val="004B2C0E"/>
    <w:rsid w:val="004B422B"/>
    <w:rsid w:val="004B67CC"/>
    <w:rsid w:val="004B6D8D"/>
    <w:rsid w:val="004D1EE5"/>
    <w:rsid w:val="004E04F1"/>
    <w:rsid w:val="004E221F"/>
    <w:rsid w:val="004E2365"/>
    <w:rsid w:val="004E55FD"/>
    <w:rsid w:val="004F3634"/>
    <w:rsid w:val="004F68E6"/>
    <w:rsid w:val="004F72C3"/>
    <w:rsid w:val="00503A6B"/>
    <w:rsid w:val="00510DBC"/>
    <w:rsid w:val="0051277F"/>
    <w:rsid w:val="00517CA9"/>
    <w:rsid w:val="00522572"/>
    <w:rsid w:val="0052377D"/>
    <w:rsid w:val="0052770C"/>
    <w:rsid w:val="00530FAC"/>
    <w:rsid w:val="00535B22"/>
    <w:rsid w:val="00535B72"/>
    <w:rsid w:val="00535E1D"/>
    <w:rsid w:val="00535F6C"/>
    <w:rsid w:val="005370C3"/>
    <w:rsid w:val="0054037C"/>
    <w:rsid w:val="00541917"/>
    <w:rsid w:val="00547E56"/>
    <w:rsid w:val="0055040B"/>
    <w:rsid w:val="0056491E"/>
    <w:rsid w:val="00582572"/>
    <w:rsid w:val="005858D3"/>
    <w:rsid w:val="0058708D"/>
    <w:rsid w:val="00590257"/>
    <w:rsid w:val="00590666"/>
    <w:rsid w:val="00591D3C"/>
    <w:rsid w:val="0059227F"/>
    <w:rsid w:val="005937E6"/>
    <w:rsid w:val="005949D3"/>
    <w:rsid w:val="0059713B"/>
    <w:rsid w:val="005A238B"/>
    <w:rsid w:val="005A5521"/>
    <w:rsid w:val="005A65F2"/>
    <w:rsid w:val="005B008D"/>
    <w:rsid w:val="005C11F8"/>
    <w:rsid w:val="005C3D63"/>
    <w:rsid w:val="005C58B2"/>
    <w:rsid w:val="005D33EE"/>
    <w:rsid w:val="005E21B2"/>
    <w:rsid w:val="005E267C"/>
    <w:rsid w:val="005E3236"/>
    <w:rsid w:val="005E602C"/>
    <w:rsid w:val="005F239C"/>
    <w:rsid w:val="005F78F9"/>
    <w:rsid w:val="006002A3"/>
    <w:rsid w:val="00603033"/>
    <w:rsid w:val="00603E71"/>
    <w:rsid w:val="006055CD"/>
    <w:rsid w:val="00607C39"/>
    <w:rsid w:val="00614A12"/>
    <w:rsid w:val="00616C6D"/>
    <w:rsid w:val="006176AC"/>
    <w:rsid w:val="006247B3"/>
    <w:rsid w:val="0062533E"/>
    <w:rsid w:val="0063125C"/>
    <w:rsid w:val="00631F2B"/>
    <w:rsid w:val="00635B7F"/>
    <w:rsid w:val="00636A38"/>
    <w:rsid w:val="006378B2"/>
    <w:rsid w:val="006518B7"/>
    <w:rsid w:val="00656556"/>
    <w:rsid w:val="006608E7"/>
    <w:rsid w:val="00664B7C"/>
    <w:rsid w:val="0066627A"/>
    <w:rsid w:val="0067185A"/>
    <w:rsid w:val="0067302B"/>
    <w:rsid w:val="006762FF"/>
    <w:rsid w:val="00680F2D"/>
    <w:rsid w:val="00684E9D"/>
    <w:rsid w:val="00684FA0"/>
    <w:rsid w:val="00685C71"/>
    <w:rsid w:val="00687453"/>
    <w:rsid w:val="00690081"/>
    <w:rsid w:val="006940B6"/>
    <w:rsid w:val="006A25A6"/>
    <w:rsid w:val="006A3B7D"/>
    <w:rsid w:val="006A5454"/>
    <w:rsid w:val="006A5947"/>
    <w:rsid w:val="006A6A67"/>
    <w:rsid w:val="006B0B15"/>
    <w:rsid w:val="006B0ED2"/>
    <w:rsid w:val="006C550E"/>
    <w:rsid w:val="006D10B4"/>
    <w:rsid w:val="006D79C5"/>
    <w:rsid w:val="006D7E11"/>
    <w:rsid w:val="006E238A"/>
    <w:rsid w:val="006E30BB"/>
    <w:rsid w:val="006F19B4"/>
    <w:rsid w:val="006F1C2E"/>
    <w:rsid w:val="006F35DD"/>
    <w:rsid w:val="00701E87"/>
    <w:rsid w:val="0070539B"/>
    <w:rsid w:val="0070676F"/>
    <w:rsid w:val="007114DB"/>
    <w:rsid w:val="00711DD6"/>
    <w:rsid w:val="0071531C"/>
    <w:rsid w:val="0072172B"/>
    <w:rsid w:val="00721745"/>
    <w:rsid w:val="00721A9F"/>
    <w:rsid w:val="00722BEC"/>
    <w:rsid w:val="00731DE3"/>
    <w:rsid w:val="007345D8"/>
    <w:rsid w:val="007345F4"/>
    <w:rsid w:val="0074024C"/>
    <w:rsid w:val="00742C6B"/>
    <w:rsid w:val="00743397"/>
    <w:rsid w:val="00750589"/>
    <w:rsid w:val="00751D38"/>
    <w:rsid w:val="00754B2E"/>
    <w:rsid w:val="00755B64"/>
    <w:rsid w:val="00761EFD"/>
    <w:rsid w:val="00762754"/>
    <w:rsid w:val="00763E93"/>
    <w:rsid w:val="00777BEF"/>
    <w:rsid w:val="007837D8"/>
    <w:rsid w:val="00785B71"/>
    <w:rsid w:val="00791019"/>
    <w:rsid w:val="007926DE"/>
    <w:rsid w:val="00794DB2"/>
    <w:rsid w:val="00796618"/>
    <w:rsid w:val="007974FC"/>
    <w:rsid w:val="007A22E8"/>
    <w:rsid w:val="007A5809"/>
    <w:rsid w:val="007A6B93"/>
    <w:rsid w:val="007A7B45"/>
    <w:rsid w:val="007A7CDB"/>
    <w:rsid w:val="007B3631"/>
    <w:rsid w:val="007B374D"/>
    <w:rsid w:val="007B4B76"/>
    <w:rsid w:val="007B6CD4"/>
    <w:rsid w:val="007B762B"/>
    <w:rsid w:val="007C5414"/>
    <w:rsid w:val="007C6B69"/>
    <w:rsid w:val="007C7A59"/>
    <w:rsid w:val="007D05E5"/>
    <w:rsid w:val="007D0777"/>
    <w:rsid w:val="007E0D4C"/>
    <w:rsid w:val="007E27B3"/>
    <w:rsid w:val="007E2E9F"/>
    <w:rsid w:val="007E383E"/>
    <w:rsid w:val="007E5DBE"/>
    <w:rsid w:val="007F05E8"/>
    <w:rsid w:val="007F66C9"/>
    <w:rsid w:val="00810DFF"/>
    <w:rsid w:val="008134A1"/>
    <w:rsid w:val="00813925"/>
    <w:rsid w:val="00816100"/>
    <w:rsid w:val="008163BF"/>
    <w:rsid w:val="0081652A"/>
    <w:rsid w:val="00820A87"/>
    <w:rsid w:val="00820BAC"/>
    <w:rsid w:val="008217D6"/>
    <w:rsid w:val="00822B4A"/>
    <w:rsid w:val="008236AC"/>
    <w:rsid w:val="00826DFB"/>
    <w:rsid w:val="00827F37"/>
    <w:rsid w:val="008335BB"/>
    <w:rsid w:val="008339B3"/>
    <w:rsid w:val="00833A64"/>
    <w:rsid w:val="00853264"/>
    <w:rsid w:val="00853DB2"/>
    <w:rsid w:val="00854E6A"/>
    <w:rsid w:val="00861D6A"/>
    <w:rsid w:val="0086211E"/>
    <w:rsid w:val="00867609"/>
    <w:rsid w:val="00873AD1"/>
    <w:rsid w:val="00874D1C"/>
    <w:rsid w:val="008752FB"/>
    <w:rsid w:val="00882F96"/>
    <w:rsid w:val="0088536B"/>
    <w:rsid w:val="00886A8B"/>
    <w:rsid w:val="008922E6"/>
    <w:rsid w:val="008A0D9D"/>
    <w:rsid w:val="008A39BD"/>
    <w:rsid w:val="008A4907"/>
    <w:rsid w:val="008B7389"/>
    <w:rsid w:val="008B7CA7"/>
    <w:rsid w:val="008C60DE"/>
    <w:rsid w:val="008D0EDA"/>
    <w:rsid w:val="008D1C19"/>
    <w:rsid w:val="008D3598"/>
    <w:rsid w:val="008E08A7"/>
    <w:rsid w:val="008E184A"/>
    <w:rsid w:val="008E4EA6"/>
    <w:rsid w:val="008E4F9B"/>
    <w:rsid w:val="008E50C9"/>
    <w:rsid w:val="008E55BA"/>
    <w:rsid w:val="008F032C"/>
    <w:rsid w:val="008F35BD"/>
    <w:rsid w:val="008F40D0"/>
    <w:rsid w:val="008F63C6"/>
    <w:rsid w:val="008F7551"/>
    <w:rsid w:val="00901827"/>
    <w:rsid w:val="00905B54"/>
    <w:rsid w:val="0090606B"/>
    <w:rsid w:val="009148E3"/>
    <w:rsid w:val="00916A52"/>
    <w:rsid w:val="00920129"/>
    <w:rsid w:val="009255DF"/>
    <w:rsid w:val="00926898"/>
    <w:rsid w:val="009318F6"/>
    <w:rsid w:val="00936FF8"/>
    <w:rsid w:val="009414AB"/>
    <w:rsid w:val="009424F1"/>
    <w:rsid w:val="009430AD"/>
    <w:rsid w:val="009439F2"/>
    <w:rsid w:val="009447C9"/>
    <w:rsid w:val="00951280"/>
    <w:rsid w:val="0095348F"/>
    <w:rsid w:val="009538BF"/>
    <w:rsid w:val="009563D1"/>
    <w:rsid w:val="009621B6"/>
    <w:rsid w:val="0097690B"/>
    <w:rsid w:val="00981219"/>
    <w:rsid w:val="00983899"/>
    <w:rsid w:val="00984983"/>
    <w:rsid w:val="00987A25"/>
    <w:rsid w:val="00990DBD"/>
    <w:rsid w:val="009942AA"/>
    <w:rsid w:val="00994CCD"/>
    <w:rsid w:val="009A1955"/>
    <w:rsid w:val="009A49EA"/>
    <w:rsid w:val="009A7DB0"/>
    <w:rsid w:val="009A7F67"/>
    <w:rsid w:val="009B0C00"/>
    <w:rsid w:val="009B1F8D"/>
    <w:rsid w:val="009B24E6"/>
    <w:rsid w:val="009B6B95"/>
    <w:rsid w:val="009B76C9"/>
    <w:rsid w:val="009C0DD5"/>
    <w:rsid w:val="009C1EF5"/>
    <w:rsid w:val="009C1FFA"/>
    <w:rsid w:val="009C37A3"/>
    <w:rsid w:val="009C7AF1"/>
    <w:rsid w:val="009D0203"/>
    <w:rsid w:val="009D2616"/>
    <w:rsid w:val="009E6876"/>
    <w:rsid w:val="009F12BE"/>
    <w:rsid w:val="009F267E"/>
    <w:rsid w:val="009F3AF2"/>
    <w:rsid w:val="00A01202"/>
    <w:rsid w:val="00A035B7"/>
    <w:rsid w:val="00A05CC0"/>
    <w:rsid w:val="00A063CA"/>
    <w:rsid w:val="00A07815"/>
    <w:rsid w:val="00A118EF"/>
    <w:rsid w:val="00A126DA"/>
    <w:rsid w:val="00A21DEE"/>
    <w:rsid w:val="00A22E4E"/>
    <w:rsid w:val="00A25D48"/>
    <w:rsid w:val="00A30C8E"/>
    <w:rsid w:val="00A36851"/>
    <w:rsid w:val="00A46969"/>
    <w:rsid w:val="00A5528D"/>
    <w:rsid w:val="00A57609"/>
    <w:rsid w:val="00A6001F"/>
    <w:rsid w:val="00A600EE"/>
    <w:rsid w:val="00A61365"/>
    <w:rsid w:val="00A711A3"/>
    <w:rsid w:val="00A722A7"/>
    <w:rsid w:val="00A726B2"/>
    <w:rsid w:val="00A72867"/>
    <w:rsid w:val="00A74F69"/>
    <w:rsid w:val="00A75EF6"/>
    <w:rsid w:val="00A80FCB"/>
    <w:rsid w:val="00A93346"/>
    <w:rsid w:val="00AA04F9"/>
    <w:rsid w:val="00AA76BC"/>
    <w:rsid w:val="00AA7719"/>
    <w:rsid w:val="00AB07BE"/>
    <w:rsid w:val="00AB0D2E"/>
    <w:rsid w:val="00AB0FC1"/>
    <w:rsid w:val="00AB4A1E"/>
    <w:rsid w:val="00AC09FA"/>
    <w:rsid w:val="00AC5322"/>
    <w:rsid w:val="00AC58D9"/>
    <w:rsid w:val="00AC5DE8"/>
    <w:rsid w:val="00AD4640"/>
    <w:rsid w:val="00AE3AE8"/>
    <w:rsid w:val="00AE5E97"/>
    <w:rsid w:val="00AF046C"/>
    <w:rsid w:val="00AF2304"/>
    <w:rsid w:val="00AF6D63"/>
    <w:rsid w:val="00B02F83"/>
    <w:rsid w:val="00B0302E"/>
    <w:rsid w:val="00B057DA"/>
    <w:rsid w:val="00B075D1"/>
    <w:rsid w:val="00B07E81"/>
    <w:rsid w:val="00B11BD0"/>
    <w:rsid w:val="00B167ED"/>
    <w:rsid w:val="00B21FE5"/>
    <w:rsid w:val="00B226A2"/>
    <w:rsid w:val="00B22A66"/>
    <w:rsid w:val="00B22FA4"/>
    <w:rsid w:val="00B24C0E"/>
    <w:rsid w:val="00B24F09"/>
    <w:rsid w:val="00B34B1E"/>
    <w:rsid w:val="00B4105D"/>
    <w:rsid w:val="00B41B34"/>
    <w:rsid w:val="00B42CC4"/>
    <w:rsid w:val="00B44B25"/>
    <w:rsid w:val="00B4532E"/>
    <w:rsid w:val="00B5069C"/>
    <w:rsid w:val="00B50D35"/>
    <w:rsid w:val="00B55847"/>
    <w:rsid w:val="00B63306"/>
    <w:rsid w:val="00B66BE9"/>
    <w:rsid w:val="00B703D4"/>
    <w:rsid w:val="00B73BFD"/>
    <w:rsid w:val="00B75A16"/>
    <w:rsid w:val="00B76B2D"/>
    <w:rsid w:val="00B845D5"/>
    <w:rsid w:val="00B85DDE"/>
    <w:rsid w:val="00B86E09"/>
    <w:rsid w:val="00B877C2"/>
    <w:rsid w:val="00B93995"/>
    <w:rsid w:val="00B93D0E"/>
    <w:rsid w:val="00B951D2"/>
    <w:rsid w:val="00B97B24"/>
    <w:rsid w:val="00BA0DD6"/>
    <w:rsid w:val="00BA57A2"/>
    <w:rsid w:val="00BA6B7F"/>
    <w:rsid w:val="00BB054D"/>
    <w:rsid w:val="00BB5911"/>
    <w:rsid w:val="00BB5D70"/>
    <w:rsid w:val="00BB7BEF"/>
    <w:rsid w:val="00BC74BA"/>
    <w:rsid w:val="00BD58FF"/>
    <w:rsid w:val="00C01BB6"/>
    <w:rsid w:val="00C079AD"/>
    <w:rsid w:val="00C10F49"/>
    <w:rsid w:val="00C11867"/>
    <w:rsid w:val="00C20FAC"/>
    <w:rsid w:val="00C2251C"/>
    <w:rsid w:val="00C275D3"/>
    <w:rsid w:val="00C27C5C"/>
    <w:rsid w:val="00C30272"/>
    <w:rsid w:val="00C341E9"/>
    <w:rsid w:val="00C45534"/>
    <w:rsid w:val="00C45EE1"/>
    <w:rsid w:val="00C51482"/>
    <w:rsid w:val="00C536E5"/>
    <w:rsid w:val="00C55F63"/>
    <w:rsid w:val="00C5754B"/>
    <w:rsid w:val="00C5791B"/>
    <w:rsid w:val="00C6287D"/>
    <w:rsid w:val="00C62AEC"/>
    <w:rsid w:val="00C637E9"/>
    <w:rsid w:val="00C64790"/>
    <w:rsid w:val="00C65A3E"/>
    <w:rsid w:val="00C65ED0"/>
    <w:rsid w:val="00C668CA"/>
    <w:rsid w:val="00C70C86"/>
    <w:rsid w:val="00C71AC9"/>
    <w:rsid w:val="00C7306E"/>
    <w:rsid w:val="00C73FCB"/>
    <w:rsid w:val="00C921F5"/>
    <w:rsid w:val="00C94164"/>
    <w:rsid w:val="00C967E5"/>
    <w:rsid w:val="00CA09F6"/>
    <w:rsid w:val="00CB0501"/>
    <w:rsid w:val="00CB18A7"/>
    <w:rsid w:val="00CB4B99"/>
    <w:rsid w:val="00CB650F"/>
    <w:rsid w:val="00CC65B4"/>
    <w:rsid w:val="00CE0B01"/>
    <w:rsid w:val="00CE6E1A"/>
    <w:rsid w:val="00CF244B"/>
    <w:rsid w:val="00CF71C6"/>
    <w:rsid w:val="00D01C88"/>
    <w:rsid w:val="00D03A16"/>
    <w:rsid w:val="00D055C4"/>
    <w:rsid w:val="00D13A76"/>
    <w:rsid w:val="00D17350"/>
    <w:rsid w:val="00D220CA"/>
    <w:rsid w:val="00D24957"/>
    <w:rsid w:val="00D27EE3"/>
    <w:rsid w:val="00D33755"/>
    <w:rsid w:val="00D37132"/>
    <w:rsid w:val="00D37AE2"/>
    <w:rsid w:val="00D44178"/>
    <w:rsid w:val="00D44836"/>
    <w:rsid w:val="00D45254"/>
    <w:rsid w:val="00D61C0C"/>
    <w:rsid w:val="00D650B1"/>
    <w:rsid w:val="00D740B2"/>
    <w:rsid w:val="00D84285"/>
    <w:rsid w:val="00D8448E"/>
    <w:rsid w:val="00D84559"/>
    <w:rsid w:val="00D858C2"/>
    <w:rsid w:val="00D91E6D"/>
    <w:rsid w:val="00D94DA6"/>
    <w:rsid w:val="00D963EA"/>
    <w:rsid w:val="00DA00C1"/>
    <w:rsid w:val="00DA0829"/>
    <w:rsid w:val="00DA1D0F"/>
    <w:rsid w:val="00DA6FBF"/>
    <w:rsid w:val="00DB0019"/>
    <w:rsid w:val="00DB187C"/>
    <w:rsid w:val="00DB5585"/>
    <w:rsid w:val="00DD2065"/>
    <w:rsid w:val="00DD397B"/>
    <w:rsid w:val="00DD7ACA"/>
    <w:rsid w:val="00DE012D"/>
    <w:rsid w:val="00DE656E"/>
    <w:rsid w:val="00DF42E3"/>
    <w:rsid w:val="00DF5250"/>
    <w:rsid w:val="00DF5ADA"/>
    <w:rsid w:val="00DF67C2"/>
    <w:rsid w:val="00E00A0F"/>
    <w:rsid w:val="00E13CD4"/>
    <w:rsid w:val="00E17F58"/>
    <w:rsid w:val="00E2241B"/>
    <w:rsid w:val="00E239A9"/>
    <w:rsid w:val="00E40CC6"/>
    <w:rsid w:val="00E434AF"/>
    <w:rsid w:val="00E45620"/>
    <w:rsid w:val="00E47045"/>
    <w:rsid w:val="00E51808"/>
    <w:rsid w:val="00E53465"/>
    <w:rsid w:val="00E55802"/>
    <w:rsid w:val="00E61B58"/>
    <w:rsid w:val="00E637E3"/>
    <w:rsid w:val="00E65163"/>
    <w:rsid w:val="00E73884"/>
    <w:rsid w:val="00E76BB9"/>
    <w:rsid w:val="00E77553"/>
    <w:rsid w:val="00E8061D"/>
    <w:rsid w:val="00E8131F"/>
    <w:rsid w:val="00E829C2"/>
    <w:rsid w:val="00E830D8"/>
    <w:rsid w:val="00E871C1"/>
    <w:rsid w:val="00E92407"/>
    <w:rsid w:val="00E94CA7"/>
    <w:rsid w:val="00EA2C5A"/>
    <w:rsid w:val="00EA601C"/>
    <w:rsid w:val="00EB2DA5"/>
    <w:rsid w:val="00EB5461"/>
    <w:rsid w:val="00EC57C3"/>
    <w:rsid w:val="00ED1C34"/>
    <w:rsid w:val="00ED3A0F"/>
    <w:rsid w:val="00ED7103"/>
    <w:rsid w:val="00EF0994"/>
    <w:rsid w:val="00EF37D1"/>
    <w:rsid w:val="00EF5EC0"/>
    <w:rsid w:val="00F01916"/>
    <w:rsid w:val="00F04BF3"/>
    <w:rsid w:val="00F0667B"/>
    <w:rsid w:val="00F131F7"/>
    <w:rsid w:val="00F233BC"/>
    <w:rsid w:val="00F25325"/>
    <w:rsid w:val="00F256FE"/>
    <w:rsid w:val="00F33006"/>
    <w:rsid w:val="00F346B0"/>
    <w:rsid w:val="00F37551"/>
    <w:rsid w:val="00F40B82"/>
    <w:rsid w:val="00F41E7B"/>
    <w:rsid w:val="00F42911"/>
    <w:rsid w:val="00F447E8"/>
    <w:rsid w:val="00F523F6"/>
    <w:rsid w:val="00F54203"/>
    <w:rsid w:val="00F55D0C"/>
    <w:rsid w:val="00F56E68"/>
    <w:rsid w:val="00F57B0C"/>
    <w:rsid w:val="00F624C4"/>
    <w:rsid w:val="00F64FEA"/>
    <w:rsid w:val="00F7330F"/>
    <w:rsid w:val="00F74EEC"/>
    <w:rsid w:val="00F81343"/>
    <w:rsid w:val="00F819DD"/>
    <w:rsid w:val="00F91DB5"/>
    <w:rsid w:val="00F924C8"/>
    <w:rsid w:val="00F935C1"/>
    <w:rsid w:val="00FA3D7C"/>
    <w:rsid w:val="00FB0028"/>
    <w:rsid w:val="00FB0BB5"/>
    <w:rsid w:val="00FB1683"/>
    <w:rsid w:val="00FB307D"/>
    <w:rsid w:val="00FB3F03"/>
    <w:rsid w:val="00FB5898"/>
    <w:rsid w:val="00FC5731"/>
    <w:rsid w:val="00FC7043"/>
    <w:rsid w:val="00FD5BA1"/>
    <w:rsid w:val="00FD6293"/>
    <w:rsid w:val="00FE1B41"/>
    <w:rsid w:val="00FE359E"/>
    <w:rsid w:val="00FE6D2C"/>
    <w:rsid w:val="00FE7784"/>
    <w:rsid w:val="00FF2AD7"/>
    <w:rsid w:val="00FF6C5E"/>
    <w:rsid w:val="00FF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0DA0338-A38D-4F81-BA8C-17E57F9D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EE2"/>
    <w:rPr>
      <w:rFonts w:ascii="Arial" w:hAnsi="Arial"/>
      <w:szCs w:val="24"/>
    </w:rPr>
  </w:style>
  <w:style w:type="paragraph" w:styleId="Heading1">
    <w:name w:val="heading 1"/>
    <w:aliases w:val="shead1"/>
    <w:basedOn w:val="Normal"/>
    <w:next w:val="BodyText"/>
    <w:qFormat/>
    <w:rsid w:val="00C62AEC"/>
    <w:pPr>
      <w:keepNext/>
      <w:numPr>
        <w:numId w:val="4"/>
      </w:numPr>
      <w:pBdr>
        <w:bottom w:val="single" w:sz="6" w:space="1" w:color="auto"/>
      </w:pBdr>
      <w:spacing w:before="240" w:after="60"/>
      <w:outlineLvl w:val="0"/>
    </w:pPr>
    <w:rPr>
      <w:rFonts w:cs="Arial"/>
      <w:b/>
      <w:bCs/>
      <w:caps/>
      <w:kern w:val="32"/>
      <w:sz w:val="28"/>
      <w:szCs w:val="32"/>
    </w:rPr>
  </w:style>
  <w:style w:type="paragraph" w:styleId="Heading2">
    <w:name w:val="heading 2"/>
    <w:basedOn w:val="Normal"/>
    <w:next w:val="BodyText"/>
    <w:qFormat/>
    <w:rsid w:val="00C62AEC"/>
    <w:pPr>
      <w:keepNext/>
      <w:numPr>
        <w:ilvl w:val="1"/>
        <w:numId w:val="4"/>
      </w:numPr>
      <w:spacing w:before="240" w:after="60"/>
      <w:outlineLvl w:val="1"/>
    </w:pPr>
    <w:rPr>
      <w:rFonts w:cs="Arial"/>
      <w:b/>
      <w:bCs/>
      <w:iCs/>
      <w:sz w:val="24"/>
      <w:szCs w:val="28"/>
    </w:rPr>
  </w:style>
  <w:style w:type="paragraph" w:styleId="Heading3">
    <w:name w:val="heading 3"/>
    <w:basedOn w:val="Normal"/>
    <w:next w:val="BodyText"/>
    <w:link w:val="Heading3Char"/>
    <w:autoRedefine/>
    <w:qFormat/>
    <w:rsid w:val="006C550E"/>
    <w:pPr>
      <w:keepNext/>
      <w:numPr>
        <w:ilvl w:val="2"/>
        <w:numId w:val="4"/>
      </w:numPr>
      <w:tabs>
        <w:tab w:val="clear" w:pos="1440"/>
        <w:tab w:val="left" w:pos="720"/>
      </w:tabs>
      <w:spacing w:before="240" w:after="60"/>
      <w:ind w:left="720" w:hanging="720"/>
      <w:outlineLvl w:val="2"/>
    </w:pPr>
    <w:rPr>
      <w:rFonts w:cs="Arial"/>
      <w:b/>
      <w:bCs/>
      <w:szCs w:val="26"/>
    </w:rPr>
  </w:style>
  <w:style w:type="paragraph" w:styleId="Heading4">
    <w:name w:val="heading 4"/>
    <w:basedOn w:val="Normal"/>
    <w:next w:val="BodyText"/>
    <w:qFormat/>
    <w:rsid w:val="00C62AEC"/>
    <w:pPr>
      <w:keepNext/>
      <w:numPr>
        <w:ilvl w:val="3"/>
        <w:numId w:val="4"/>
      </w:numPr>
      <w:spacing w:before="120"/>
      <w:outlineLvl w:val="3"/>
    </w:pPr>
    <w:rPr>
      <w:b/>
      <w:bCs/>
      <w:szCs w:val="28"/>
    </w:rPr>
  </w:style>
  <w:style w:type="paragraph" w:styleId="Heading5">
    <w:name w:val="heading 5"/>
    <w:basedOn w:val="Normal"/>
    <w:next w:val="BodyText"/>
    <w:qFormat/>
    <w:rsid w:val="00C62AEC"/>
    <w:pPr>
      <w:keepNext/>
      <w:keepLines/>
      <w:spacing w:after="60" w:line="280" w:lineRule="exact"/>
      <w:outlineLvl w:val="4"/>
    </w:pPr>
    <w:rPr>
      <w:b/>
      <w:i/>
      <w:kern w:val="28"/>
      <w:szCs w:val="20"/>
    </w:rPr>
  </w:style>
  <w:style w:type="paragraph" w:styleId="Heading6">
    <w:name w:val="heading 6"/>
    <w:basedOn w:val="Normal"/>
    <w:next w:val="BodyText"/>
    <w:qFormat/>
    <w:rsid w:val="00C62AEC"/>
    <w:pPr>
      <w:keepNext/>
      <w:keepLines/>
      <w:spacing w:after="60" w:line="280" w:lineRule="exact"/>
      <w:outlineLvl w:val="5"/>
    </w:pPr>
    <w:rPr>
      <w:b/>
      <w:kern w:val="28"/>
      <w:sz w:val="18"/>
      <w:szCs w:val="20"/>
    </w:rPr>
  </w:style>
  <w:style w:type="paragraph" w:styleId="Heading7">
    <w:name w:val="heading 7"/>
    <w:basedOn w:val="Normal"/>
    <w:next w:val="BodyText"/>
    <w:qFormat/>
    <w:rsid w:val="00C62AEC"/>
    <w:pPr>
      <w:keepNext/>
      <w:keepLines/>
      <w:spacing w:before="240" w:after="120" w:line="280" w:lineRule="exact"/>
      <w:outlineLvl w:val="6"/>
    </w:pPr>
    <w:rPr>
      <w:kern w:val="28"/>
      <w:sz w:val="22"/>
      <w:szCs w:val="20"/>
    </w:rPr>
  </w:style>
  <w:style w:type="paragraph" w:styleId="Heading8">
    <w:name w:val="heading 8"/>
    <w:basedOn w:val="Normal"/>
    <w:next w:val="BodyText"/>
    <w:qFormat/>
    <w:rsid w:val="00C62AEC"/>
    <w:pPr>
      <w:keepNext/>
      <w:keepLines/>
      <w:spacing w:before="240" w:after="120" w:line="280" w:lineRule="exact"/>
      <w:outlineLvl w:val="7"/>
    </w:pPr>
    <w:rPr>
      <w:i/>
      <w:kern w:val="28"/>
      <w:sz w:val="22"/>
      <w:szCs w:val="20"/>
    </w:rPr>
  </w:style>
  <w:style w:type="paragraph" w:styleId="Heading9">
    <w:name w:val="heading 9"/>
    <w:basedOn w:val="Normal"/>
    <w:next w:val="BodyText"/>
    <w:qFormat/>
    <w:rsid w:val="00C62AEC"/>
    <w:pPr>
      <w:keepNext/>
      <w:keepLines/>
      <w:spacing w:before="240" w:after="120" w:line="280" w:lineRule="exact"/>
      <w:outlineLvl w:val="8"/>
    </w:pPr>
    <w:rPr>
      <w:i/>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2AEC"/>
    <w:pPr>
      <w:tabs>
        <w:tab w:val="center" w:pos="4320"/>
        <w:tab w:val="right" w:pos="8640"/>
      </w:tabs>
    </w:pPr>
    <w:rPr>
      <w:sz w:val="28"/>
    </w:rPr>
  </w:style>
  <w:style w:type="paragraph" w:styleId="Footer">
    <w:name w:val="footer"/>
    <w:basedOn w:val="Normal"/>
    <w:link w:val="FooterChar"/>
    <w:uiPriority w:val="99"/>
    <w:rsid w:val="00C62AEC"/>
    <w:pPr>
      <w:tabs>
        <w:tab w:val="center" w:pos="4320"/>
        <w:tab w:val="right" w:pos="8640"/>
      </w:tabs>
    </w:pPr>
  </w:style>
  <w:style w:type="character" w:styleId="PageNumber">
    <w:name w:val="page number"/>
    <w:basedOn w:val="DefaultParagraphFont"/>
    <w:rsid w:val="00C62AEC"/>
  </w:style>
  <w:style w:type="paragraph" w:styleId="TOC1">
    <w:name w:val="toc 1"/>
    <w:basedOn w:val="Normal"/>
    <w:next w:val="Normal"/>
    <w:autoRedefine/>
    <w:uiPriority w:val="39"/>
    <w:rsid w:val="009942AA"/>
    <w:pPr>
      <w:tabs>
        <w:tab w:val="left" w:pos="480"/>
        <w:tab w:val="right" w:leader="dot" w:pos="10800"/>
      </w:tabs>
      <w:jc w:val="both"/>
    </w:pPr>
  </w:style>
  <w:style w:type="paragraph" w:styleId="TOC2">
    <w:name w:val="toc 2"/>
    <w:basedOn w:val="Normal"/>
    <w:next w:val="Normal"/>
    <w:autoRedefine/>
    <w:uiPriority w:val="39"/>
    <w:rsid w:val="009942AA"/>
    <w:pPr>
      <w:tabs>
        <w:tab w:val="left" w:pos="960"/>
        <w:tab w:val="right" w:leader="dot" w:pos="10800"/>
      </w:tabs>
      <w:ind w:left="240"/>
    </w:pPr>
  </w:style>
  <w:style w:type="paragraph" w:styleId="TOC3">
    <w:name w:val="toc 3"/>
    <w:basedOn w:val="Normal"/>
    <w:next w:val="Normal"/>
    <w:autoRedefine/>
    <w:uiPriority w:val="39"/>
    <w:rsid w:val="003A372C"/>
    <w:pPr>
      <w:tabs>
        <w:tab w:val="left" w:pos="1200"/>
        <w:tab w:val="right" w:leader="dot" w:pos="10080"/>
      </w:tabs>
      <w:ind w:left="480"/>
    </w:pPr>
  </w:style>
  <w:style w:type="paragraph" w:styleId="TOC4">
    <w:name w:val="toc 4"/>
    <w:basedOn w:val="Normal"/>
    <w:next w:val="Normal"/>
    <w:autoRedefine/>
    <w:semiHidden/>
    <w:rsid w:val="00C62AEC"/>
    <w:pPr>
      <w:ind w:left="720"/>
    </w:pPr>
  </w:style>
  <w:style w:type="paragraph" w:styleId="TOC5">
    <w:name w:val="toc 5"/>
    <w:basedOn w:val="Normal"/>
    <w:next w:val="Normal"/>
    <w:autoRedefine/>
    <w:semiHidden/>
    <w:rsid w:val="00C62AEC"/>
    <w:pPr>
      <w:ind w:left="960"/>
    </w:pPr>
  </w:style>
  <w:style w:type="paragraph" w:styleId="TOC6">
    <w:name w:val="toc 6"/>
    <w:basedOn w:val="Normal"/>
    <w:next w:val="Normal"/>
    <w:autoRedefine/>
    <w:semiHidden/>
    <w:rsid w:val="00C62AEC"/>
    <w:pPr>
      <w:ind w:left="1200"/>
    </w:pPr>
  </w:style>
  <w:style w:type="paragraph" w:styleId="TOC7">
    <w:name w:val="toc 7"/>
    <w:basedOn w:val="Normal"/>
    <w:next w:val="Normal"/>
    <w:autoRedefine/>
    <w:semiHidden/>
    <w:rsid w:val="00C62AEC"/>
    <w:pPr>
      <w:ind w:left="1440"/>
    </w:pPr>
  </w:style>
  <w:style w:type="paragraph" w:styleId="TOC8">
    <w:name w:val="toc 8"/>
    <w:basedOn w:val="Normal"/>
    <w:next w:val="Normal"/>
    <w:autoRedefine/>
    <w:semiHidden/>
    <w:rsid w:val="00C62AEC"/>
    <w:pPr>
      <w:ind w:left="1680"/>
    </w:pPr>
  </w:style>
  <w:style w:type="paragraph" w:styleId="TOC9">
    <w:name w:val="toc 9"/>
    <w:basedOn w:val="Normal"/>
    <w:next w:val="Normal"/>
    <w:autoRedefine/>
    <w:semiHidden/>
    <w:rsid w:val="00C62AEC"/>
    <w:pPr>
      <w:ind w:left="1920"/>
    </w:pPr>
  </w:style>
  <w:style w:type="character" w:styleId="Hyperlink">
    <w:name w:val="Hyperlink"/>
    <w:basedOn w:val="DefaultParagraphFont"/>
    <w:uiPriority w:val="99"/>
    <w:rsid w:val="00C62AEC"/>
    <w:rPr>
      <w:color w:val="0000FF"/>
      <w:u w:val="single"/>
    </w:rPr>
  </w:style>
  <w:style w:type="paragraph" w:customStyle="1" w:styleId="H3">
    <w:name w:val="H3"/>
    <w:basedOn w:val="Normal"/>
    <w:rsid w:val="00C62AEC"/>
    <w:pPr>
      <w:numPr>
        <w:ilvl w:val="3"/>
        <w:numId w:val="5"/>
      </w:numPr>
    </w:pPr>
  </w:style>
  <w:style w:type="paragraph" w:styleId="BodyText">
    <w:name w:val="Body Text"/>
    <w:aliases w:val="Body Text Char"/>
    <w:basedOn w:val="Normal"/>
    <w:link w:val="BodyTextChar1"/>
    <w:rsid w:val="00C62AEC"/>
    <w:pPr>
      <w:spacing w:after="120"/>
    </w:pPr>
    <w:rPr>
      <w:szCs w:val="20"/>
    </w:rPr>
  </w:style>
  <w:style w:type="paragraph" w:styleId="List2">
    <w:name w:val="List 2"/>
    <w:basedOn w:val="Normal"/>
    <w:rsid w:val="00C62AEC"/>
    <w:pPr>
      <w:ind w:left="720" w:hanging="360"/>
    </w:pPr>
  </w:style>
  <w:style w:type="paragraph" w:styleId="BodyText2">
    <w:name w:val="Body Text 2"/>
    <w:basedOn w:val="Normal"/>
    <w:rsid w:val="00C62AEC"/>
    <w:rPr>
      <w:color w:val="008000"/>
    </w:rPr>
  </w:style>
  <w:style w:type="paragraph" w:styleId="TableofAuthorities">
    <w:name w:val="table of authorities"/>
    <w:basedOn w:val="Normal"/>
    <w:next w:val="Normal"/>
    <w:semiHidden/>
    <w:rsid w:val="00C62AEC"/>
    <w:pPr>
      <w:jc w:val="center"/>
    </w:pPr>
    <w:rPr>
      <w:b/>
    </w:rPr>
  </w:style>
  <w:style w:type="paragraph" w:styleId="BodyText3">
    <w:name w:val="Body Text 3"/>
    <w:basedOn w:val="Normal"/>
    <w:rsid w:val="00C62AEC"/>
    <w:pPr>
      <w:spacing w:after="120"/>
    </w:pPr>
    <w:rPr>
      <w:sz w:val="18"/>
      <w:szCs w:val="16"/>
    </w:rPr>
  </w:style>
  <w:style w:type="paragraph" w:styleId="Title">
    <w:name w:val="Title"/>
    <w:basedOn w:val="Normal"/>
    <w:link w:val="TitleChar"/>
    <w:qFormat/>
    <w:rsid w:val="00C62AEC"/>
    <w:pPr>
      <w:spacing w:before="240" w:after="60"/>
      <w:outlineLvl w:val="0"/>
    </w:pPr>
    <w:rPr>
      <w:rFonts w:cs="Arial"/>
      <w:b/>
      <w:bCs/>
      <w:kern w:val="28"/>
      <w:sz w:val="28"/>
      <w:szCs w:val="32"/>
    </w:rPr>
  </w:style>
  <w:style w:type="character" w:customStyle="1" w:styleId="hyper1">
    <w:name w:val="hyper1"/>
    <w:basedOn w:val="DefaultParagraphFont"/>
    <w:rsid w:val="00C62AEC"/>
    <w:rPr>
      <w:rFonts w:ascii="Verdana" w:hAnsi="Verdana" w:hint="default"/>
      <w:color w:val="333333"/>
      <w:sz w:val="18"/>
      <w:szCs w:val="18"/>
    </w:rPr>
  </w:style>
  <w:style w:type="character" w:styleId="FollowedHyperlink">
    <w:name w:val="FollowedHyperlink"/>
    <w:basedOn w:val="DefaultParagraphFont"/>
    <w:rsid w:val="00C62AEC"/>
    <w:rPr>
      <w:color w:val="800080"/>
      <w:u w:val="single"/>
    </w:rPr>
  </w:style>
  <w:style w:type="paragraph" w:customStyle="1" w:styleId="Title2">
    <w:name w:val="Title2"/>
    <w:basedOn w:val="Title"/>
    <w:rsid w:val="00C62AEC"/>
    <w:pPr>
      <w:spacing w:before="0" w:after="0"/>
    </w:pPr>
    <w:rPr>
      <w:rFonts w:cs="Times New Roman"/>
      <w:bCs w:val="0"/>
      <w:szCs w:val="20"/>
    </w:rPr>
  </w:style>
  <w:style w:type="table" w:styleId="TableGrid">
    <w:name w:val="Table Grid"/>
    <w:basedOn w:val="TableNormal"/>
    <w:rsid w:val="00C62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62AEC"/>
    <w:rPr>
      <w:rFonts w:ascii="Tahoma" w:hAnsi="Tahoma" w:cs="Tahoma"/>
      <w:sz w:val="16"/>
      <w:szCs w:val="16"/>
    </w:rPr>
  </w:style>
  <w:style w:type="character" w:customStyle="1" w:styleId="BalloonTextChar">
    <w:name w:val="Balloon Text Char"/>
    <w:basedOn w:val="DefaultParagraphFont"/>
    <w:link w:val="BalloonText"/>
    <w:rsid w:val="00C62AEC"/>
    <w:rPr>
      <w:rFonts w:ascii="Tahoma" w:hAnsi="Tahoma" w:cs="Tahoma"/>
      <w:sz w:val="16"/>
      <w:szCs w:val="16"/>
    </w:rPr>
  </w:style>
  <w:style w:type="table" w:customStyle="1" w:styleId="LightShading-Accent11">
    <w:name w:val="Light Shading - Accent 11"/>
    <w:basedOn w:val="TableNormal"/>
    <w:uiPriority w:val="60"/>
    <w:rsid w:val="00C62AE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C62AE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C62AE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1">
    <w:name w:val="Medium Shading 1 - Accent 11"/>
    <w:basedOn w:val="TableNormal"/>
    <w:uiPriority w:val="63"/>
    <w:rsid w:val="00C62AE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
    <w:name w:val="Medium List 1 - Accent 11"/>
    <w:basedOn w:val="TableNormal"/>
    <w:uiPriority w:val="65"/>
    <w:rsid w:val="00C62AEC"/>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customStyle="1" w:styleId="TitleChar">
    <w:name w:val="Title Char"/>
    <w:basedOn w:val="DefaultParagraphFont"/>
    <w:link w:val="Title"/>
    <w:rsid w:val="00C62AEC"/>
    <w:rPr>
      <w:rFonts w:ascii="Arial" w:hAnsi="Arial" w:cs="Arial"/>
      <w:b/>
      <w:bCs/>
      <w:kern w:val="28"/>
      <w:sz w:val="28"/>
      <w:szCs w:val="32"/>
    </w:rPr>
  </w:style>
  <w:style w:type="paragraph" w:styleId="Caption">
    <w:name w:val="caption"/>
    <w:basedOn w:val="Normal"/>
    <w:next w:val="BodyText"/>
    <w:unhideWhenUsed/>
    <w:qFormat/>
    <w:rsid w:val="003E714C"/>
    <w:pPr>
      <w:spacing w:after="120"/>
      <w:jc w:val="center"/>
    </w:pPr>
    <w:rPr>
      <w:b/>
      <w:bCs/>
      <w:szCs w:val="20"/>
    </w:rPr>
  </w:style>
  <w:style w:type="character" w:customStyle="1" w:styleId="BodyTextChar1">
    <w:name w:val="Body Text Char1"/>
    <w:aliases w:val="Body Text Char Char"/>
    <w:basedOn w:val="DefaultParagraphFont"/>
    <w:link w:val="BodyText"/>
    <w:rsid w:val="001B1EE2"/>
    <w:rPr>
      <w:rFonts w:ascii="Arial" w:hAnsi="Arial"/>
    </w:rPr>
  </w:style>
  <w:style w:type="paragraph" w:styleId="FootnoteText">
    <w:name w:val="footnote text"/>
    <w:basedOn w:val="Normal"/>
    <w:link w:val="FootnoteTextChar"/>
    <w:rsid w:val="006176AC"/>
    <w:rPr>
      <w:szCs w:val="20"/>
    </w:rPr>
  </w:style>
  <w:style w:type="character" w:customStyle="1" w:styleId="FootnoteTextChar">
    <w:name w:val="Footnote Text Char"/>
    <w:basedOn w:val="DefaultParagraphFont"/>
    <w:link w:val="FootnoteText"/>
    <w:rsid w:val="006176AC"/>
    <w:rPr>
      <w:rFonts w:ascii="Arial" w:hAnsi="Arial"/>
    </w:rPr>
  </w:style>
  <w:style w:type="character" w:styleId="FootnoteReference">
    <w:name w:val="footnote reference"/>
    <w:basedOn w:val="DefaultParagraphFont"/>
    <w:rsid w:val="006176AC"/>
    <w:rPr>
      <w:vertAlign w:val="superscript"/>
    </w:rPr>
  </w:style>
  <w:style w:type="paragraph" w:customStyle="1" w:styleId="StyleBodyTextBodyTextCharRed">
    <w:name w:val="Style Body TextBody Text Char + Red"/>
    <w:basedOn w:val="BodyText"/>
    <w:rsid w:val="006D10B4"/>
    <w:rPr>
      <w:color w:val="FF0000"/>
    </w:rPr>
  </w:style>
  <w:style w:type="paragraph" w:customStyle="1" w:styleId="StyleHeading2Red">
    <w:name w:val="Style Heading 2 + Red"/>
    <w:basedOn w:val="Heading2"/>
    <w:next w:val="BodyText"/>
    <w:rsid w:val="00983899"/>
    <w:rPr>
      <w:iCs w:val="0"/>
      <w:color w:val="FF0000"/>
    </w:rPr>
  </w:style>
  <w:style w:type="paragraph" w:customStyle="1" w:styleId="StyleHeaderItalic">
    <w:name w:val="Style Header + Italic"/>
    <w:basedOn w:val="Header"/>
    <w:rsid w:val="008E55BA"/>
    <w:pPr>
      <w:pBdr>
        <w:bottom w:val="single" w:sz="4" w:space="1" w:color="auto"/>
      </w:pBdr>
      <w:spacing w:before="240" w:after="60"/>
    </w:pPr>
    <w:rPr>
      <w:i/>
      <w:iCs/>
    </w:rPr>
  </w:style>
  <w:style w:type="character" w:customStyle="1" w:styleId="HeaderChar">
    <w:name w:val="Header Char"/>
    <w:basedOn w:val="DefaultParagraphFont"/>
    <w:link w:val="Header"/>
    <w:uiPriority w:val="99"/>
    <w:rsid w:val="001164C3"/>
    <w:rPr>
      <w:rFonts w:ascii="Arial" w:hAnsi="Arial"/>
      <w:sz w:val="28"/>
      <w:szCs w:val="24"/>
    </w:rPr>
  </w:style>
  <w:style w:type="character" w:customStyle="1" w:styleId="FooterChar">
    <w:name w:val="Footer Char"/>
    <w:basedOn w:val="DefaultParagraphFont"/>
    <w:link w:val="Footer"/>
    <w:uiPriority w:val="99"/>
    <w:rsid w:val="00C341E9"/>
    <w:rPr>
      <w:rFonts w:ascii="Arial" w:hAnsi="Arial"/>
      <w:szCs w:val="24"/>
    </w:rPr>
  </w:style>
  <w:style w:type="character" w:styleId="CommentReference">
    <w:name w:val="annotation reference"/>
    <w:basedOn w:val="DefaultParagraphFont"/>
    <w:rsid w:val="00FD5BA1"/>
    <w:rPr>
      <w:sz w:val="16"/>
      <w:szCs w:val="16"/>
    </w:rPr>
  </w:style>
  <w:style w:type="paragraph" w:styleId="CommentText">
    <w:name w:val="annotation text"/>
    <w:basedOn w:val="Normal"/>
    <w:link w:val="CommentTextChar"/>
    <w:rsid w:val="00FD5BA1"/>
    <w:rPr>
      <w:szCs w:val="20"/>
    </w:rPr>
  </w:style>
  <w:style w:type="character" w:customStyle="1" w:styleId="CommentTextChar">
    <w:name w:val="Comment Text Char"/>
    <w:basedOn w:val="DefaultParagraphFont"/>
    <w:link w:val="CommentText"/>
    <w:rsid w:val="00FD5BA1"/>
    <w:rPr>
      <w:rFonts w:ascii="Arial" w:hAnsi="Arial"/>
    </w:rPr>
  </w:style>
  <w:style w:type="character" w:styleId="Strong">
    <w:name w:val="Strong"/>
    <w:basedOn w:val="DefaultParagraphFont"/>
    <w:uiPriority w:val="22"/>
    <w:qFormat/>
    <w:rsid w:val="00763E93"/>
    <w:rPr>
      <w:b/>
      <w:bCs/>
    </w:rPr>
  </w:style>
  <w:style w:type="paragraph" w:styleId="CommentSubject">
    <w:name w:val="annotation subject"/>
    <w:basedOn w:val="CommentText"/>
    <w:next w:val="CommentText"/>
    <w:link w:val="CommentSubjectChar"/>
    <w:rsid w:val="00C2251C"/>
    <w:rPr>
      <w:b/>
      <w:bCs/>
    </w:rPr>
  </w:style>
  <w:style w:type="character" w:customStyle="1" w:styleId="CommentSubjectChar">
    <w:name w:val="Comment Subject Char"/>
    <w:basedOn w:val="CommentTextChar"/>
    <w:link w:val="CommentSubject"/>
    <w:rsid w:val="00C2251C"/>
    <w:rPr>
      <w:rFonts w:ascii="Arial" w:hAnsi="Arial"/>
      <w:b/>
      <w:bCs/>
    </w:rPr>
  </w:style>
  <w:style w:type="paragraph" w:styleId="TableofFigures">
    <w:name w:val="table of figures"/>
    <w:basedOn w:val="Normal"/>
    <w:next w:val="Normal"/>
    <w:uiPriority w:val="99"/>
    <w:rsid w:val="004F72C3"/>
  </w:style>
  <w:style w:type="paragraph" w:styleId="ListParagraph">
    <w:name w:val="List Paragraph"/>
    <w:basedOn w:val="Normal"/>
    <w:uiPriority w:val="34"/>
    <w:qFormat/>
    <w:rsid w:val="00B93995"/>
    <w:pPr>
      <w:ind w:left="720"/>
      <w:contextualSpacing/>
    </w:pPr>
  </w:style>
  <w:style w:type="character" w:customStyle="1" w:styleId="Heading3Char">
    <w:name w:val="Heading 3 Char"/>
    <w:basedOn w:val="DefaultParagraphFont"/>
    <w:link w:val="Heading3"/>
    <w:rsid w:val="0086211E"/>
    <w:rPr>
      <w:rFonts w:ascii="Arial" w:hAnsi="Arial" w:cs="Arial"/>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4157">
      <w:bodyDiv w:val="1"/>
      <w:marLeft w:val="0"/>
      <w:marRight w:val="0"/>
      <w:marTop w:val="0"/>
      <w:marBottom w:val="0"/>
      <w:divBdr>
        <w:top w:val="none" w:sz="0" w:space="0" w:color="auto"/>
        <w:left w:val="none" w:sz="0" w:space="0" w:color="auto"/>
        <w:bottom w:val="none" w:sz="0" w:space="0" w:color="auto"/>
        <w:right w:val="none" w:sz="0" w:space="0" w:color="auto"/>
      </w:divBdr>
    </w:div>
    <w:div w:id="298848622">
      <w:bodyDiv w:val="1"/>
      <w:marLeft w:val="0"/>
      <w:marRight w:val="0"/>
      <w:marTop w:val="0"/>
      <w:marBottom w:val="0"/>
      <w:divBdr>
        <w:top w:val="none" w:sz="0" w:space="0" w:color="auto"/>
        <w:left w:val="none" w:sz="0" w:space="0" w:color="auto"/>
        <w:bottom w:val="none" w:sz="0" w:space="0" w:color="auto"/>
        <w:right w:val="none" w:sz="0" w:space="0" w:color="auto"/>
      </w:divBdr>
    </w:div>
    <w:div w:id="524247404">
      <w:bodyDiv w:val="1"/>
      <w:marLeft w:val="0"/>
      <w:marRight w:val="0"/>
      <w:marTop w:val="0"/>
      <w:marBottom w:val="0"/>
      <w:divBdr>
        <w:top w:val="none" w:sz="0" w:space="0" w:color="auto"/>
        <w:left w:val="none" w:sz="0" w:space="0" w:color="auto"/>
        <w:bottom w:val="none" w:sz="0" w:space="0" w:color="auto"/>
        <w:right w:val="none" w:sz="0" w:space="0" w:color="auto"/>
      </w:divBdr>
    </w:div>
    <w:div w:id="1082682226">
      <w:bodyDiv w:val="1"/>
      <w:marLeft w:val="0"/>
      <w:marRight w:val="0"/>
      <w:marTop w:val="0"/>
      <w:marBottom w:val="0"/>
      <w:divBdr>
        <w:top w:val="none" w:sz="0" w:space="0" w:color="auto"/>
        <w:left w:val="none" w:sz="0" w:space="0" w:color="auto"/>
        <w:bottom w:val="none" w:sz="0" w:space="0" w:color="auto"/>
        <w:right w:val="none" w:sz="0" w:space="0" w:color="auto"/>
      </w:divBdr>
    </w:div>
    <w:div w:id="1669015882">
      <w:bodyDiv w:val="1"/>
      <w:marLeft w:val="0"/>
      <w:marRight w:val="0"/>
      <w:marTop w:val="0"/>
      <w:marBottom w:val="0"/>
      <w:divBdr>
        <w:top w:val="none" w:sz="0" w:space="0" w:color="auto"/>
        <w:left w:val="none" w:sz="0" w:space="0" w:color="auto"/>
        <w:bottom w:val="none" w:sz="0" w:space="0" w:color="auto"/>
        <w:right w:val="none" w:sz="0" w:space="0" w:color="auto"/>
      </w:divBdr>
    </w:div>
    <w:div w:id="203241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obson.SNTINC\Documents\Feature\BBYC%20Mobile%20Feature%20Document_04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D96454AA006D4FBDFADC046BE8270C" ma:contentTypeVersion="0" ma:contentTypeDescription="Create a new document." ma:contentTypeScope="" ma:versionID="3276d4b053e170ae20151d5c0bd617e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7B909-9E8E-4114-8151-B923CDA3B7A5}">
  <ds:schemaRefs>
    <ds:schemaRef ds:uri="http://schemas.microsoft.com/office/2006/metadata/properties"/>
  </ds:schemaRefs>
</ds:datastoreItem>
</file>

<file path=customXml/itemProps2.xml><?xml version="1.0" encoding="utf-8"?>
<ds:datastoreItem xmlns:ds="http://schemas.openxmlformats.org/officeDocument/2006/customXml" ds:itemID="{39EF1BCD-651C-4C5A-A8C7-D0819FADF0E9}">
  <ds:schemaRefs>
    <ds:schemaRef ds:uri="http://schemas.microsoft.com/sharepoint/v3/contenttype/forms"/>
  </ds:schemaRefs>
</ds:datastoreItem>
</file>

<file path=customXml/itemProps3.xml><?xml version="1.0" encoding="utf-8"?>
<ds:datastoreItem xmlns:ds="http://schemas.openxmlformats.org/officeDocument/2006/customXml" ds:itemID="{CA5B1639-068A-4863-8A99-E6F853E16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8BE946D-BAA9-4E9C-A0CC-F729E2B60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BBYC Mobile Feature Document_0403.dotx</Template>
  <TotalTime>54</TotalTime>
  <Pages>10</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eDoc</vt:lpstr>
    </vt:vector>
  </TitlesOfParts>
  <Company>Stella Nova Technologies, Inc.</Company>
  <LinksUpToDate>false</LinksUpToDate>
  <CharactersWithSpaces>15870</CharactersWithSpaces>
  <SharedDoc>false</SharedDoc>
  <HLinks>
    <vt:vector size="252" baseType="variant">
      <vt:variant>
        <vt:i4>1441844</vt:i4>
      </vt:variant>
      <vt:variant>
        <vt:i4>254</vt:i4>
      </vt:variant>
      <vt:variant>
        <vt:i4>0</vt:i4>
      </vt:variant>
      <vt:variant>
        <vt:i4>5</vt:i4>
      </vt:variant>
      <vt:variant>
        <vt:lpwstr/>
      </vt:variant>
      <vt:variant>
        <vt:lpwstr>_Toc237224347</vt:lpwstr>
      </vt:variant>
      <vt:variant>
        <vt:i4>1441844</vt:i4>
      </vt:variant>
      <vt:variant>
        <vt:i4>248</vt:i4>
      </vt:variant>
      <vt:variant>
        <vt:i4>0</vt:i4>
      </vt:variant>
      <vt:variant>
        <vt:i4>5</vt:i4>
      </vt:variant>
      <vt:variant>
        <vt:lpwstr/>
      </vt:variant>
      <vt:variant>
        <vt:lpwstr>_Toc237224346</vt:lpwstr>
      </vt:variant>
      <vt:variant>
        <vt:i4>1441844</vt:i4>
      </vt:variant>
      <vt:variant>
        <vt:i4>242</vt:i4>
      </vt:variant>
      <vt:variant>
        <vt:i4>0</vt:i4>
      </vt:variant>
      <vt:variant>
        <vt:i4>5</vt:i4>
      </vt:variant>
      <vt:variant>
        <vt:lpwstr/>
      </vt:variant>
      <vt:variant>
        <vt:lpwstr>_Toc237224345</vt:lpwstr>
      </vt:variant>
      <vt:variant>
        <vt:i4>1441844</vt:i4>
      </vt:variant>
      <vt:variant>
        <vt:i4>236</vt:i4>
      </vt:variant>
      <vt:variant>
        <vt:i4>0</vt:i4>
      </vt:variant>
      <vt:variant>
        <vt:i4>5</vt:i4>
      </vt:variant>
      <vt:variant>
        <vt:lpwstr/>
      </vt:variant>
      <vt:variant>
        <vt:lpwstr>_Toc237224344</vt:lpwstr>
      </vt:variant>
      <vt:variant>
        <vt:i4>1441844</vt:i4>
      </vt:variant>
      <vt:variant>
        <vt:i4>230</vt:i4>
      </vt:variant>
      <vt:variant>
        <vt:i4>0</vt:i4>
      </vt:variant>
      <vt:variant>
        <vt:i4>5</vt:i4>
      </vt:variant>
      <vt:variant>
        <vt:lpwstr/>
      </vt:variant>
      <vt:variant>
        <vt:lpwstr>_Toc237224343</vt:lpwstr>
      </vt:variant>
      <vt:variant>
        <vt:i4>1441844</vt:i4>
      </vt:variant>
      <vt:variant>
        <vt:i4>224</vt:i4>
      </vt:variant>
      <vt:variant>
        <vt:i4>0</vt:i4>
      </vt:variant>
      <vt:variant>
        <vt:i4>5</vt:i4>
      </vt:variant>
      <vt:variant>
        <vt:lpwstr/>
      </vt:variant>
      <vt:variant>
        <vt:lpwstr>_Toc237224342</vt:lpwstr>
      </vt:variant>
      <vt:variant>
        <vt:i4>1441844</vt:i4>
      </vt:variant>
      <vt:variant>
        <vt:i4>218</vt:i4>
      </vt:variant>
      <vt:variant>
        <vt:i4>0</vt:i4>
      </vt:variant>
      <vt:variant>
        <vt:i4>5</vt:i4>
      </vt:variant>
      <vt:variant>
        <vt:lpwstr/>
      </vt:variant>
      <vt:variant>
        <vt:lpwstr>_Toc237224341</vt:lpwstr>
      </vt:variant>
      <vt:variant>
        <vt:i4>1441844</vt:i4>
      </vt:variant>
      <vt:variant>
        <vt:i4>212</vt:i4>
      </vt:variant>
      <vt:variant>
        <vt:i4>0</vt:i4>
      </vt:variant>
      <vt:variant>
        <vt:i4>5</vt:i4>
      </vt:variant>
      <vt:variant>
        <vt:lpwstr/>
      </vt:variant>
      <vt:variant>
        <vt:lpwstr>_Toc237224340</vt:lpwstr>
      </vt:variant>
      <vt:variant>
        <vt:i4>1114164</vt:i4>
      </vt:variant>
      <vt:variant>
        <vt:i4>206</vt:i4>
      </vt:variant>
      <vt:variant>
        <vt:i4>0</vt:i4>
      </vt:variant>
      <vt:variant>
        <vt:i4>5</vt:i4>
      </vt:variant>
      <vt:variant>
        <vt:lpwstr/>
      </vt:variant>
      <vt:variant>
        <vt:lpwstr>_Toc237224339</vt:lpwstr>
      </vt:variant>
      <vt:variant>
        <vt:i4>1114164</vt:i4>
      </vt:variant>
      <vt:variant>
        <vt:i4>200</vt:i4>
      </vt:variant>
      <vt:variant>
        <vt:i4>0</vt:i4>
      </vt:variant>
      <vt:variant>
        <vt:i4>5</vt:i4>
      </vt:variant>
      <vt:variant>
        <vt:lpwstr/>
      </vt:variant>
      <vt:variant>
        <vt:lpwstr>_Toc237224338</vt:lpwstr>
      </vt:variant>
      <vt:variant>
        <vt:i4>1114164</vt:i4>
      </vt:variant>
      <vt:variant>
        <vt:i4>194</vt:i4>
      </vt:variant>
      <vt:variant>
        <vt:i4>0</vt:i4>
      </vt:variant>
      <vt:variant>
        <vt:i4>5</vt:i4>
      </vt:variant>
      <vt:variant>
        <vt:lpwstr/>
      </vt:variant>
      <vt:variant>
        <vt:lpwstr>_Toc237224337</vt:lpwstr>
      </vt:variant>
      <vt:variant>
        <vt:i4>1114164</vt:i4>
      </vt:variant>
      <vt:variant>
        <vt:i4>188</vt:i4>
      </vt:variant>
      <vt:variant>
        <vt:i4>0</vt:i4>
      </vt:variant>
      <vt:variant>
        <vt:i4>5</vt:i4>
      </vt:variant>
      <vt:variant>
        <vt:lpwstr/>
      </vt:variant>
      <vt:variant>
        <vt:lpwstr>_Toc237224336</vt:lpwstr>
      </vt:variant>
      <vt:variant>
        <vt:i4>1114164</vt:i4>
      </vt:variant>
      <vt:variant>
        <vt:i4>182</vt:i4>
      </vt:variant>
      <vt:variant>
        <vt:i4>0</vt:i4>
      </vt:variant>
      <vt:variant>
        <vt:i4>5</vt:i4>
      </vt:variant>
      <vt:variant>
        <vt:lpwstr/>
      </vt:variant>
      <vt:variant>
        <vt:lpwstr>_Toc237224335</vt:lpwstr>
      </vt:variant>
      <vt:variant>
        <vt:i4>1114164</vt:i4>
      </vt:variant>
      <vt:variant>
        <vt:i4>176</vt:i4>
      </vt:variant>
      <vt:variant>
        <vt:i4>0</vt:i4>
      </vt:variant>
      <vt:variant>
        <vt:i4>5</vt:i4>
      </vt:variant>
      <vt:variant>
        <vt:lpwstr/>
      </vt:variant>
      <vt:variant>
        <vt:lpwstr>_Toc237224334</vt:lpwstr>
      </vt:variant>
      <vt:variant>
        <vt:i4>1114164</vt:i4>
      </vt:variant>
      <vt:variant>
        <vt:i4>170</vt:i4>
      </vt:variant>
      <vt:variant>
        <vt:i4>0</vt:i4>
      </vt:variant>
      <vt:variant>
        <vt:i4>5</vt:i4>
      </vt:variant>
      <vt:variant>
        <vt:lpwstr/>
      </vt:variant>
      <vt:variant>
        <vt:lpwstr>_Toc237224333</vt:lpwstr>
      </vt:variant>
      <vt:variant>
        <vt:i4>1114164</vt:i4>
      </vt:variant>
      <vt:variant>
        <vt:i4>164</vt:i4>
      </vt:variant>
      <vt:variant>
        <vt:i4>0</vt:i4>
      </vt:variant>
      <vt:variant>
        <vt:i4>5</vt:i4>
      </vt:variant>
      <vt:variant>
        <vt:lpwstr/>
      </vt:variant>
      <vt:variant>
        <vt:lpwstr>_Toc237224332</vt:lpwstr>
      </vt:variant>
      <vt:variant>
        <vt:i4>1114164</vt:i4>
      </vt:variant>
      <vt:variant>
        <vt:i4>158</vt:i4>
      </vt:variant>
      <vt:variant>
        <vt:i4>0</vt:i4>
      </vt:variant>
      <vt:variant>
        <vt:i4>5</vt:i4>
      </vt:variant>
      <vt:variant>
        <vt:lpwstr/>
      </vt:variant>
      <vt:variant>
        <vt:lpwstr>_Toc237224331</vt:lpwstr>
      </vt:variant>
      <vt:variant>
        <vt:i4>1114164</vt:i4>
      </vt:variant>
      <vt:variant>
        <vt:i4>152</vt:i4>
      </vt:variant>
      <vt:variant>
        <vt:i4>0</vt:i4>
      </vt:variant>
      <vt:variant>
        <vt:i4>5</vt:i4>
      </vt:variant>
      <vt:variant>
        <vt:lpwstr/>
      </vt:variant>
      <vt:variant>
        <vt:lpwstr>_Toc237224330</vt:lpwstr>
      </vt:variant>
      <vt:variant>
        <vt:i4>1048628</vt:i4>
      </vt:variant>
      <vt:variant>
        <vt:i4>146</vt:i4>
      </vt:variant>
      <vt:variant>
        <vt:i4>0</vt:i4>
      </vt:variant>
      <vt:variant>
        <vt:i4>5</vt:i4>
      </vt:variant>
      <vt:variant>
        <vt:lpwstr/>
      </vt:variant>
      <vt:variant>
        <vt:lpwstr>_Toc237224329</vt:lpwstr>
      </vt:variant>
      <vt:variant>
        <vt:i4>1048628</vt:i4>
      </vt:variant>
      <vt:variant>
        <vt:i4>140</vt:i4>
      </vt:variant>
      <vt:variant>
        <vt:i4>0</vt:i4>
      </vt:variant>
      <vt:variant>
        <vt:i4>5</vt:i4>
      </vt:variant>
      <vt:variant>
        <vt:lpwstr/>
      </vt:variant>
      <vt:variant>
        <vt:lpwstr>_Toc237224328</vt:lpwstr>
      </vt:variant>
      <vt:variant>
        <vt:i4>1048628</vt:i4>
      </vt:variant>
      <vt:variant>
        <vt:i4>134</vt:i4>
      </vt:variant>
      <vt:variant>
        <vt:i4>0</vt:i4>
      </vt:variant>
      <vt:variant>
        <vt:i4>5</vt:i4>
      </vt:variant>
      <vt:variant>
        <vt:lpwstr/>
      </vt:variant>
      <vt:variant>
        <vt:lpwstr>_Toc237224327</vt:lpwstr>
      </vt:variant>
      <vt:variant>
        <vt:i4>1048628</vt:i4>
      </vt:variant>
      <vt:variant>
        <vt:i4>128</vt:i4>
      </vt:variant>
      <vt:variant>
        <vt:i4>0</vt:i4>
      </vt:variant>
      <vt:variant>
        <vt:i4>5</vt:i4>
      </vt:variant>
      <vt:variant>
        <vt:lpwstr/>
      </vt:variant>
      <vt:variant>
        <vt:lpwstr>_Toc237224326</vt:lpwstr>
      </vt:variant>
      <vt:variant>
        <vt:i4>1048628</vt:i4>
      </vt:variant>
      <vt:variant>
        <vt:i4>122</vt:i4>
      </vt:variant>
      <vt:variant>
        <vt:i4>0</vt:i4>
      </vt:variant>
      <vt:variant>
        <vt:i4>5</vt:i4>
      </vt:variant>
      <vt:variant>
        <vt:lpwstr/>
      </vt:variant>
      <vt:variant>
        <vt:lpwstr>_Toc237224325</vt:lpwstr>
      </vt:variant>
      <vt:variant>
        <vt:i4>1048628</vt:i4>
      </vt:variant>
      <vt:variant>
        <vt:i4>116</vt:i4>
      </vt:variant>
      <vt:variant>
        <vt:i4>0</vt:i4>
      </vt:variant>
      <vt:variant>
        <vt:i4>5</vt:i4>
      </vt:variant>
      <vt:variant>
        <vt:lpwstr/>
      </vt:variant>
      <vt:variant>
        <vt:lpwstr>_Toc237224324</vt:lpwstr>
      </vt:variant>
      <vt:variant>
        <vt:i4>1048628</vt:i4>
      </vt:variant>
      <vt:variant>
        <vt:i4>110</vt:i4>
      </vt:variant>
      <vt:variant>
        <vt:i4>0</vt:i4>
      </vt:variant>
      <vt:variant>
        <vt:i4>5</vt:i4>
      </vt:variant>
      <vt:variant>
        <vt:lpwstr/>
      </vt:variant>
      <vt:variant>
        <vt:lpwstr>_Toc237224323</vt:lpwstr>
      </vt:variant>
      <vt:variant>
        <vt:i4>1048628</vt:i4>
      </vt:variant>
      <vt:variant>
        <vt:i4>104</vt:i4>
      </vt:variant>
      <vt:variant>
        <vt:i4>0</vt:i4>
      </vt:variant>
      <vt:variant>
        <vt:i4>5</vt:i4>
      </vt:variant>
      <vt:variant>
        <vt:lpwstr/>
      </vt:variant>
      <vt:variant>
        <vt:lpwstr>_Toc237224322</vt:lpwstr>
      </vt:variant>
      <vt:variant>
        <vt:i4>1048628</vt:i4>
      </vt:variant>
      <vt:variant>
        <vt:i4>98</vt:i4>
      </vt:variant>
      <vt:variant>
        <vt:i4>0</vt:i4>
      </vt:variant>
      <vt:variant>
        <vt:i4>5</vt:i4>
      </vt:variant>
      <vt:variant>
        <vt:lpwstr/>
      </vt:variant>
      <vt:variant>
        <vt:lpwstr>_Toc237224321</vt:lpwstr>
      </vt:variant>
      <vt:variant>
        <vt:i4>1048628</vt:i4>
      </vt:variant>
      <vt:variant>
        <vt:i4>92</vt:i4>
      </vt:variant>
      <vt:variant>
        <vt:i4>0</vt:i4>
      </vt:variant>
      <vt:variant>
        <vt:i4>5</vt:i4>
      </vt:variant>
      <vt:variant>
        <vt:lpwstr/>
      </vt:variant>
      <vt:variant>
        <vt:lpwstr>_Toc237224320</vt:lpwstr>
      </vt:variant>
      <vt:variant>
        <vt:i4>1245236</vt:i4>
      </vt:variant>
      <vt:variant>
        <vt:i4>86</vt:i4>
      </vt:variant>
      <vt:variant>
        <vt:i4>0</vt:i4>
      </vt:variant>
      <vt:variant>
        <vt:i4>5</vt:i4>
      </vt:variant>
      <vt:variant>
        <vt:lpwstr/>
      </vt:variant>
      <vt:variant>
        <vt:lpwstr>_Toc237224319</vt:lpwstr>
      </vt:variant>
      <vt:variant>
        <vt:i4>1245236</vt:i4>
      </vt:variant>
      <vt:variant>
        <vt:i4>80</vt:i4>
      </vt:variant>
      <vt:variant>
        <vt:i4>0</vt:i4>
      </vt:variant>
      <vt:variant>
        <vt:i4>5</vt:i4>
      </vt:variant>
      <vt:variant>
        <vt:lpwstr/>
      </vt:variant>
      <vt:variant>
        <vt:lpwstr>_Toc237224318</vt:lpwstr>
      </vt:variant>
      <vt:variant>
        <vt:i4>1245236</vt:i4>
      </vt:variant>
      <vt:variant>
        <vt:i4>74</vt:i4>
      </vt:variant>
      <vt:variant>
        <vt:i4>0</vt:i4>
      </vt:variant>
      <vt:variant>
        <vt:i4>5</vt:i4>
      </vt:variant>
      <vt:variant>
        <vt:lpwstr/>
      </vt:variant>
      <vt:variant>
        <vt:lpwstr>_Toc237224317</vt:lpwstr>
      </vt:variant>
      <vt:variant>
        <vt:i4>1245236</vt:i4>
      </vt:variant>
      <vt:variant>
        <vt:i4>68</vt:i4>
      </vt:variant>
      <vt:variant>
        <vt:i4>0</vt:i4>
      </vt:variant>
      <vt:variant>
        <vt:i4>5</vt:i4>
      </vt:variant>
      <vt:variant>
        <vt:lpwstr/>
      </vt:variant>
      <vt:variant>
        <vt:lpwstr>_Toc237224316</vt:lpwstr>
      </vt:variant>
      <vt:variant>
        <vt:i4>1245236</vt:i4>
      </vt:variant>
      <vt:variant>
        <vt:i4>62</vt:i4>
      </vt:variant>
      <vt:variant>
        <vt:i4>0</vt:i4>
      </vt:variant>
      <vt:variant>
        <vt:i4>5</vt:i4>
      </vt:variant>
      <vt:variant>
        <vt:lpwstr/>
      </vt:variant>
      <vt:variant>
        <vt:lpwstr>_Toc237224315</vt:lpwstr>
      </vt:variant>
      <vt:variant>
        <vt:i4>1245236</vt:i4>
      </vt:variant>
      <vt:variant>
        <vt:i4>56</vt:i4>
      </vt:variant>
      <vt:variant>
        <vt:i4>0</vt:i4>
      </vt:variant>
      <vt:variant>
        <vt:i4>5</vt:i4>
      </vt:variant>
      <vt:variant>
        <vt:lpwstr/>
      </vt:variant>
      <vt:variant>
        <vt:lpwstr>_Toc237224314</vt:lpwstr>
      </vt:variant>
      <vt:variant>
        <vt:i4>1245236</vt:i4>
      </vt:variant>
      <vt:variant>
        <vt:i4>50</vt:i4>
      </vt:variant>
      <vt:variant>
        <vt:i4>0</vt:i4>
      </vt:variant>
      <vt:variant>
        <vt:i4>5</vt:i4>
      </vt:variant>
      <vt:variant>
        <vt:lpwstr/>
      </vt:variant>
      <vt:variant>
        <vt:lpwstr>_Toc237224313</vt:lpwstr>
      </vt:variant>
      <vt:variant>
        <vt:i4>1245236</vt:i4>
      </vt:variant>
      <vt:variant>
        <vt:i4>44</vt:i4>
      </vt:variant>
      <vt:variant>
        <vt:i4>0</vt:i4>
      </vt:variant>
      <vt:variant>
        <vt:i4>5</vt:i4>
      </vt:variant>
      <vt:variant>
        <vt:lpwstr/>
      </vt:variant>
      <vt:variant>
        <vt:lpwstr>_Toc237224312</vt:lpwstr>
      </vt:variant>
      <vt:variant>
        <vt:i4>1245236</vt:i4>
      </vt:variant>
      <vt:variant>
        <vt:i4>38</vt:i4>
      </vt:variant>
      <vt:variant>
        <vt:i4>0</vt:i4>
      </vt:variant>
      <vt:variant>
        <vt:i4>5</vt:i4>
      </vt:variant>
      <vt:variant>
        <vt:lpwstr/>
      </vt:variant>
      <vt:variant>
        <vt:lpwstr>_Toc237224311</vt:lpwstr>
      </vt:variant>
      <vt:variant>
        <vt:i4>1245236</vt:i4>
      </vt:variant>
      <vt:variant>
        <vt:i4>32</vt:i4>
      </vt:variant>
      <vt:variant>
        <vt:i4>0</vt:i4>
      </vt:variant>
      <vt:variant>
        <vt:i4>5</vt:i4>
      </vt:variant>
      <vt:variant>
        <vt:lpwstr/>
      </vt:variant>
      <vt:variant>
        <vt:lpwstr>_Toc237224310</vt:lpwstr>
      </vt:variant>
      <vt:variant>
        <vt:i4>1179700</vt:i4>
      </vt:variant>
      <vt:variant>
        <vt:i4>26</vt:i4>
      </vt:variant>
      <vt:variant>
        <vt:i4>0</vt:i4>
      </vt:variant>
      <vt:variant>
        <vt:i4>5</vt:i4>
      </vt:variant>
      <vt:variant>
        <vt:lpwstr/>
      </vt:variant>
      <vt:variant>
        <vt:lpwstr>_Toc237224309</vt:lpwstr>
      </vt:variant>
      <vt:variant>
        <vt:i4>1179700</vt:i4>
      </vt:variant>
      <vt:variant>
        <vt:i4>20</vt:i4>
      </vt:variant>
      <vt:variant>
        <vt:i4>0</vt:i4>
      </vt:variant>
      <vt:variant>
        <vt:i4>5</vt:i4>
      </vt:variant>
      <vt:variant>
        <vt:lpwstr/>
      </vt:variant>
      <vt:variant>
        <vt:lpwstr>_Toc237224308</vt:lpwstr>
      </vt:variant>
      <vt:variant>
        <vt:i4>1179700</vt:i4>
      </vt:variant>
      <vt:variant>
        <vt:i4>14</vt:i4>
      </vt:variant>
      <vt:variant>
        <vt:i4>0</vt:i4>
      </vt:variant>
      <vt:variant>
        <vt:i4>5</vt:i4>
      </vt:variant>
      <vt:variant>
        <vt:lpwstr/>
      </vt:variant>
      <vt:variant>
        <vt:lpwstr>_Toc237224307</vt:lpwstr>
      </vt:variant>
      <vt:variant>
        <vt:i4>1179700</vt:i4>
      </vt:variant>
      <vt:variant>
        <vt:i4>8</vt:i4>
      </vt:variant>
      <vt:variant>
        <vt:i4>0</vt:i4>
      </vt:variant>
      <vt:variant>
        <vt:i4>5</vt:i4>
      </vt:variant>
      <vt:variant>
        <vt:lpwstr/>
      </vt:variant>
      <vt:variant>
        <vt:lpwstr>_Toc237224306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eDoc</dc:title>
  <dc:creator>jhobson</dc:creator>
  <cp:lastModifiedBy>Amy Byers</cp:lastModifiedBy>
  <cp:revision>5</cp:revision>
  <cp:lastPrinted>2009-04-22T19:36:00Z</cp:lastPrinted>
  <dcterms:created xsi:type="dcterms:W3CDTF">2014-10-06T16:41:00Z</dcterms:created>
  <dcterms:modified xsi:type="dcterms:W3CDTF">2014-10-07T01:12:00Z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0x0101008DD96454AA006D4FBDFADC046BE8270C</vt:lpwstr>
  </property>
</Properties>
</file>