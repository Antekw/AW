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F8674D" w:rsidTr="00A36851">
        <w:tc>
          <w:tcPr>
            <w:tcW w:w="5399" w:type="dxa"/>
            <w:vAlign w:val="center"/>
          </w:tcPr>
          <w:p w:rsidR="00750589" w:rsidRPr="00F8674D" w:rsidRDefault="00142607" w:rsidP="00A711A3">
            <w:pPr>
              <w:ind w:left="72"/>
              <w:rPr>
                <w:sz w:val="24"/>
              </w:rPr>
            </w:pPr>
            <w:r w:rsidRPr="00C81A16">
              <w:rPr>
                <w:noProof/>
              </w:rPr>
              <w:drawing>
                <wp:inline distT="0" distB="0" distL="0" distR="0" wp14:anchorId="71F664F7" wp14:editId="148C3BFD">
                  <wp:extent cx="1381125" cy="677600"/>
                  <wp:effectExtent l="0" t="0" r="0" b="8255"/>
                  <wp:docPr id="18" name="Picture 3" descr="cid:image004.png@01CF7F10.A427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CF7F10.A4275880"/>
                          <pic:cNvPicPr>
                            <a:picLocks noChangeAspect="1" noChangeArrowheads="1"/>
                          </pic:cNvPicPr>
                        </pic:nvPicPr>
                        <pic:blipFill>
                          <a:blip r:embed="rId11" r:link="rId12"/>
                          <a:srcRect/>
                          <a:stretch>
                            <a:fillRect/>
                          </a:stretch>
                        </pic:blipFill>
                        <pic:spPr bwMode="auto">
                          <a:xfrm>
                            <a:off x="0" y="0"/>
                            <a:ext cx="1398759" cy="686252"/>
                          </a:xfrm>
                          <a:prstGeom prst="rect">
                            <a:avLst/>
                          </a:prstGeom>
                          <a:noFill/>
                          <a:ln w="9525">
                            <a:noFill/>
                            <a:miter lim="800000"/>
                            <a:headEnd/>
                            <a:tailEnd/>
                          </a:ln>
                        </pic:spPr>
                      </pic:pic>
                    </a:graphicData>
                  </a:graphic>
                </wp:inline>
              </w:drawing>
            </w:r>
          </w:p>
        </w:tc>
        <w:tc>
          <w:tcPr>
            <w:tcW w:w="5366" w:type="dxa"/>
            <w:vAlign w:val="center"/>
          </w:tcPr>
          <w:p w:rsidR="00750589" w:rsidRPr="00F8674D" w:rsidRDefault="00A36851" w:rsidP="007345F4">
            <w:pPr>
              <w:ind w:left="72"/>
              <w:jc w:val="center"/>
              <w:rPr>
                <w:color w:val="FF0000"/>
                <w:szCs w:val="20"/>
              </w:rPr>
            </w:pPr>
            <w:r w:rsidRPr="00F8674D">
              <w:rPr>
                <w:noProof/>
                <w:color w:val="FF0000"/>
                <w:szCs w:val="20"/>
              </w:rPr>
              <w:drawing>
                <wp:inline distT="0" distB="0" distL="0" distR="0" wp14:anchorId="62E624D0" wp14:editId="321F197A">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3" cstate="print"/>
                          <a:srcRect/>
                          <a:stretch>
                            <a:fillRect/>
                          </a:stretch>
                        </pic:blipFill>
                        <pic:spPr bwMode="auto">
                          <a:xfrm>
                            <a:off x="0" y="0"/>
                            <a:ext cx="963930" cy="690880"/>
                          </a:xfrm>
                          <a:prstGeom prst="rect">
                            <a:avLst/>
                          </a:prstGeom>
                          <a:noFill/>
                        </pic:spPr>
                      </pic:pic>
                    </a:graphicData>
                  </a:graphic>
                </wp:inline>
              </w:drawing>
            </w:r>
          </w:p>
        </w:tc>
      </w:tr>
      <w:tr w:rsidR="0026699F" w:rsidRPr="00F8674D" w:rsidTr="00A36851">
        <w:tc>
          <w:tcPr>
            <w:tcW w:w="10765" w:type="dxa"/>
            <w:gridSpan w:val="2"/>
            <w:vAlign w:val="center"/>
          </w:tcPr>
          <w:p w:rsidR="00A711A3" w:rsidRPr="005C1D60" w:rsidRDefault="00A711A3" w:rsidP="00A711A3">
            <w:pPr>
              <w:ind w:left="72"/>
              <w:rPr>
                <w:i/>
                <w:sz w:val="28"/>
                <w:szCs w:val="28"/>
              </w:rPr>
            </w:pPr>
          </w:p>
          <w:p w:rsidR="00A711A3" w:rsidRPr="005C1D60" w:rsidRDefault="00A711A3" w:rsidP="00A711A3">
            <w:pPr>
              <w:ind w:left="72"/>
              <w:rPr>
                <w:i/>
                <w:sz w:val="28"/>
                <w:szCs w:val="28"/>
              </w:rPr>
            </w:pPr>
          </w:p>
          <w:p w:rsidR="00A711A3" w:rsidRPr="005C1D60" w:rsidRDefault="00A711A3" w:rsidP="00A711A3">
            <w:pPr>
              <w:ind w:left="72"/>
              <w:rPr>
                <w:i/>
                <w:sz w:val="28"/>
                <w:szCs w:val="28"/>
              </w:rPr>
            </w:pPr>
          </w:p>
          <w:p w:rsidR="00A711A3" w:rsidRPr="005C1D60" w:rsidRDefault="00A711A3" w:rsidP="00A711A3">
            <w:pPr>
              <w:ind w:left="72"/>
              <w:rPr>
                <w:i/>
                <w:sz w:val="28"/>
                <w:szCs w:val="28"/>
              </w:rPr>
            </w:pPr>
          </w:p>
          <w:p w:rsidR="00A711A3" w:rsidRPr="005C1D60" w:rsidRDefault="00A711A3" w:rsidP="00A711A3">
            <w:pPr>
              <w:ind w:left="72"/>
              <w:rPr>
                <w:i/>
                <w:sz w:val="28"/>
                <w:szCs w:val="28"/>
              </w:rPr>
            </w:pPr>
          </w:p>
          <w:p w:rsidR="00A711A3" w:rsidRPr="005C1D60" w:rsidRDefault="00A711A3" w:rsidP="00A711A3">
            <w:pPr>
              <w:ind w:left="72"/>
              <w:rPr>
                <w:i/>
                <w:sz w:val="28"/>
                <w:szCs w:val="28"/>
              </w:rPr>
            </w:pPr>
          </w:p>
          <w:p w:rsidR="00A711A3" w:rsidRPr="005C1D60" w:rsidRDefault="00A711A3" w:rsidP="00A711A3">
            <w:pPr>
              <w:ind w:left="72"/>
              <w:rPr>
                <w:i/>
                <w:sz w:val="28"/>
                <w:szCs w:val="28"/>
              </w:rPr>
            </w:pPr>
          </w:p>
          <w:p w:rsidR="005E21B2" w:rsidRPr="005C1D60" w:rsidRDefault="005E21B2" w:rsidP="00A711A3">
            <w:pPr>
              <w:ind w:left="72"/>
              <w:rPr>
                <w:i/>
                <w:sz w:val="28"/>
                <w:szCs w:val="28"/>
              </w:rPr>
            </w:pPr>
          </w:p>
          <w:p w:rsidR="005E21B2" w:rsidRPr="005C1D60" w:rsidRDefault="005E21B2" w:rsidP="00A711A3">
            <w:pPr>
              <w:ind w:left="72"/>
              <w:rPr>
                <w:i/>
                <w:sz w:val="28"/>
                <w:szCs w:val="28"/>
              </w:rPr>
            </w:pPr>
          </w:p>
          <w:p w:rsidR="005E21B2" w:rsidRPr="005C1D60" w:rsidRDefault="005E21B2" w:rsidP="00A711A3">
            <w:pPr>
              <w:ind w:left="72"/>
              <w:rPr>
                <w:i/>
                <w:sz w:val="28"/>
                <w:szCs w:val="28"/>
              </w:rPr>
            </w:pPr>
          </w:p>
          <w:p w:rsidR="00A711A3" w:rsidRPr="005C1D60" w:rsidRDefault="00A711A3" w:rsidP="00A711A3">
            <w:pPr>
              <w:ind w:left="72"/>
              <w:rPr>
                <w:i/>
                <w:sz w:val="28"/>
                <w:szCs w:val="28"/>
              </w:rPr>
            </w:pPr>
          </w:p>
          <w:p w:rsidR="005C11F8" w:rsidRPr="005C1D60" w:rsidRDefault="005C11F8" w:rsidP="00A711A3">
            <w:pPr>
              <w:ind w:left="72"/>
              <w:rPr>
                <w:i/>
                <w:sz w:val="28"/>
                <w:szCs w:val="28"/>
              </w:rPr>
            </w:pPr>
          </w:p>
          <w:p w:rsidR="00A711A3" w:rsidRPr="005C1D60" w:rsidRDefault="00A711A3" w:rsidP="00A711A3">
            <w:pPr>
              <w:ind w:left="72"/>
              <w:rPr>
                <w:i/>
                <w:sz w:val="28"/>
                <w:szCs w:val="28"/>
              </w:rPr>
            </w:pPr>
          </w:p>
          <w:p w:rsidR="00A711A3" w:rsidRPr="005C1D60" w:rsidRDefault="00A711A3" w:rsidP="00A711A3">
            <w:pPr>
              <w:ind w:left="72"/>
              <w:rPr>
                <w:i/>
                <w:sz w:val="28"/>
                <w:szCs w:val="28"/>
              </w:rPr>
            </w:pPr>
          </w:p>
          <w:p w:rsidR="0026699F" w:rsidRPr="00F8674D" w:rsidRDefault="00A36851" w:rsidP="00A711A3">
            <w:pPr>
              <w:ind w:left="72"/>
              <w:jc w:val="right"/>
              <w:rPr>
                <w:sz w:val="36"/>
                <w:szCs w:val="36"/>
              </w:rPr>
            </w:pPr>
            <w:r w:rsidRPr="00F8674D">
              <w:rPr>
                <w:sz w:val="36"/>
                <w:szCs w:val="36"/>
              </w:rPr>
              <w:t>Best Buy Canada Mobile</w:t>
            </w:r>
          </w:p>
          <w:p w:rsidR="00A711A3" w:rsidRPr="00F8674D" w:rsidRDefault="00A711A3" w:rsidP="00A711A3">
            <w:pPr>
              <w:ind w:left="72"/>
              <w:jc w:val="center"/>
              <w:rPr>
                <w:b/>
                <w:sz w:val="36"/>
                <w:szCs w:val="36"/>
              </w:rPr>
            </w:pPr>
          </w:p>
        </w:tc>
      </w:tr>
      <w:tr w:rsidR="0026699F" w:rsidRPr="00F8674D"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F8674D" w:rsidTr="00A36851">
              <w:trPr>
                <w:trHeight w:val="720"/>
              </w:trPr>
              <w:tc>
                <w:tcPr>
                  <w:tcW w:w="10565" w:type="dxa"/>
                  <w:shd w:val="clear" w:color="auto" w:fill="004EBC"/>
                  <w:vAlign w:val="center"/>
                </w:tcPr>
                <w:p w:rsidR="005C11F8" w:rsidRPr="00F8674D" w:rsidRDefault="00693992" w:rsidP="00A04E53">
                  <w:pPr>
                    <w:jc w:val="center"/>
                    <w:rPr>
                      <w:b/>
                      <w:color w:val="FFFFFF" w:themeColor="background1"/>
                      <w:sz w:val="36"/>
                      <w:szCs w:val="36"/>
                    </w:rPr>
                  </w:pPr>
                  <w:r w:rsidRPr="00F8674D">
                    <w:rPr>
                      <w:b/>
                      <w:color w:val="FFFFFF" w:themeColor="background1"/>
                      <w:sz w:val="36"/>
                      <w:szCs w:val="36"/>
                    </w:rPr>
                    <w:t>Modify Item</w:t>
                  </w:r>
                  <w:r w:rsidR="005C11F8" w:rsidRPr="00F8674D">
                    <w:rPr>
                      <w:b/>
                      <w:color w:val="FFFFFF" w:themeColor="background1"/>
                      <w:sz w:val="36"/>
                      <w:szCs w:val="36"/>
                    </w:rPr>
                    <w:t xml:space="preserve"> </w:t>
                  </w:r>
                  <w:r w:rsidR="00A36851" w:rsidRPr="00F8674D">
                    <w:rPr>
                      <w:b/>
                      <w:color w:val="FFFFFF" w:themeColor="background1"/>
                      <w:sz w:val="36"/>
                      <w:szCs w:val="36"/>
                    </w:rPr>
                    <w:t xml:space="preserve">Feature </w:t>
                  </w:r>
                  <w:r w:rsidR="005C11F8" w:rsidRPr="00F8674D">
                    <w:rPr>
                      <w:b/>
                      <w:color w:val="FFFFFF" w:themeColor="background1"/>
                      <w:sz w:val="36"/>
                      <w:szCs w:val="36"/>
                    </w:rPr>
                    <w:t>Document</w:t>
                  </w:r>
                </w:p>
              </w:tc>
            </w:tr>
          </w:tbl>
          <w:p w:rsidR="00A711A3" w:rsidRPr="005C1D60" w:rsidRDefault="00A711A3" w:rsidP="00A711A3">
            <w:pPr>
              <w:ind w:left="72"/>
              <w:jc w:val="right"/>
              <w:rPr>
                <w:sz w:val="36"/>
                <w:szCs w:val="36"/>
              </w:rPr>
            </w:pPr>
          </w:p>
          <w:p w:rsidR="00A711A3" w:rsidRPr="005C1D60" w:rsidRDefault="00763E93" w:rsidP="00A711A3">
            <w:pPr>
              <w:ind w:left="72"/>
              <w:jc w:val="right"/>
              <w:rPr>
                <w:b/>
                <w:sz w:val="24"/>
              </w:rPr>
            </w:pPr>
            <w:r w:rsidRPr="005C1D60">
              <w:rPr>
                <w:b/>
                <w:sz w:val="24"/>
              </w:rPr>
              <w:t>Document Version</w:t>
            </w:r>
            <w:r w:rsidR="00A04E53" w:rsidRPr="005C1D60">
              <w:rPr>
                <w:b/>
                <w:sz w:val="24"/>
              </w:rPr>
              <w:t xml:space="preserve">: </w:t>
            </w:r>
            <w:r w:rsidR="000269B2" w:rsidRPr="005C1D60">
              <w:rPr>
                <w:b/>
                <w:sz w:val="24"/>
              </w:rPr>
              <w:t>1.</w:t>
            </w:r>
            <w:ins w:id="0" w:author="Amy Byers" w:date="2015-04-01T12:09:00Z">
              <w:r w:rsidR="00512236">
                <w:rPr>
                  <w:b/>
                  <w:sz w:val="24"/>
                </w:rPr>
                <w:t>3</w:t>
              </w:r>
            </w:ins>
            <w:del w:id="1" w:author="Amy Byers" w:date="2015-04-01T12:09:00Z">
              <w:r w:rsidR="00142607" w:rsidRPr="005C1D60" w:rsidDel="00512236">
                <w:rPr>
                  <w:b/>
                  <w:sz w:val="24"/>
                </w:rPr>
                <w:delText>2</w:delText>
              </w:r>
            </w:del>
          </w:p>
          <w:p w:rsidR="003C0044" w:rsidRPr="005C1D60" w:rsidRDefault="003C0044" w:rsidP="003C0044">
            <w:pPr>
              <w:spacing w:before="120" w:after="120"/>
              <w:ind w:left="72"/>
              <w:jc w:val="right"/>
              <w:rPr>
                <w:b/>
                <w:iCs/>
                <w:sz w:val="24"/>
              </w:rPr>
            </w:pPr>
            <w:r w:rsidRPr="005C1D60">
              <w:rPr>
                <w:b/>
                <w:iCs/>
                <w:sz w:val="24"/>
              </w:rPr>
              <w:t xml:space="preserve">Design Date: </w:t>
            </w:r>
            <w:del w:id="2" w:author="Amy Byers" w:date="2015-04-01T12:09:00Z">
              <w:r w:rsidR="00142607" w:rsidRPr="005C1D60" w:rsidDel="00512236">
                <w:rPr>
                  <w:b/>
                  <w:iCs/>
                  <w:sz w:val="24"/>
                </w:rPr>
                <w:delText>March 23</w:delText>
              </w:r>
            </w:del>
            <w:ins w:id="3" w:author="Amy Byers" w:date="2015-04-01T12:09:00Z">
              <w:r w:rsidR="00512236">
                <w:rPr>
                  <w:b/>
                  <w:iCs/>
                  <w:sz w:val="24"/>
                </w:rPr>
                <w:t>April 1</w:t>
              </w:r>
            </w:ins>
            <w:r w:rsidR="00142607" w:rsidRPr="005C1D60">
              <w:rPr>
                <w:b/>
                <w:iCs/>
                <w:sz w:val="24"/>
              </w:rPr>
              <w:t>, 2015</w:t>
            </w:r>
          </w:p>
          <w:p w:rsidR="003C0044" w:rsidRPr="005C1D60" w:rsidRDefault="003C0044" w:rsidP="00A711A3">
            <w:pPr>
              <w:ind w:left="72"/>
              <w:jc w:val="right"/>
              <w:rPr>
                <w:b/>
                <w:sz w:val="24"/>
              </w:rPr>
            </w:pPr>
          </w:p>
          <w:p w:rsidR="00A711A3" w:rsidRPr="005C1D60" w:rsidRDefault="00A711A3" w:rsidP="00A711A3">
            <w:pPr>
              <w:ind w:left="72"/>
              <w:jc w:val="right"/>
              <w:rPr>
                <w:sz w:val="36"/>
                <w:szCs w:val="36"/>
              </w:rPr>
            </w:pPr>
          </w:p>
          <w:p w:rsidR="0026699F" w:rsidRPr="00F8674D" w:rsidRDefault="0026699F" w:rsidP="00A711A3">
            <w:pPr>
              <w:ind w:left="72"/>
              <w:jc w:val="right"/>
              <w:rPr>
                <w:sz w:val="36"/>
                <w:szCs w:val="36"/>
              </w:rPr>
            </w:pPr>
          </w:p>
        </w:tc>
      </w:tr>
      <w:tr w:rsidR="0026699F" w:rsidRPr="00F8674D" w:rsidTr="00A36851">
        <w:tc>
          <w:tcPr>
            <w:tcW w:w="10765" w:type="dxa"/>
            <w:gridSpan w:val="2"/>
            <w:vAlign w:val="center"/>
          </w:tcPr>
          <w:p w:rsidR="00A711A3" w:rsidRPr="005C1D60" w:rsidRDefault="00A711A3" w:rsidP="00A711A3">
            <w:pPr>
              <w:ind w:left="72"/>
              <w:rPr>
                <w:i/>
                <w:sz w:val="24"/>
              </w:rPr>
            </w:pPr>
          </w:p>
          <w:p w:rsidR="00A711A3" w:rsidRPr="005C1D60" w:rsidRDefault="00A711A3" w:rsidP="00A711A3">
            <w:pPr>
              <w:ind w:left="72"/>
              <w:rPr>
                <w:i/>
                <w:sz w:val="24"/>
              </w:rPr>
            </w:pPr>
          </w:p>
          <w:p w:rsidR="00A711A3" w:rsidRPr="005C1D60" w:rsidRDefault="00A711A3" w:rsidP="00A711A3">
            <w:pPr>
              <w:ind w:left="72"/>
              <w:rPr>
                <w:i/>
                <w:sz w:val="24"/>
              </w:rPr>
            </w:pPr>
          </w:p>
          <w:p w:rsidR="00A711A3" w:rsidRPr="005C1D60" w:rsidRDefault="00A711A3" w:rsidP="00A711A3">
            <w:pPr>
              <w:ind w:left="72"/>
              <w:rPr>
                <w:i/>
                <w:sz w:val="24"/>
              </w:rPr>
            </w:pPr>
          </w:p>
          <w:p w:rsidR="00A711A3" w:rsidRPr="005C1D60" w:rsidRDefault="00A711A3" w:rsidP="00A711A3">
            <w:pPr>
              <w:ind w:left="72"/>
              <w:rPr>
                <w:i/>
                <w:sz w:val="24"/>
              </w:rPr>
            </w:pPr>
          </w:p>
          <w:p w:rsidR="00A711A3" w:rsidRPr="005C1D60" w:rsidRDefault="00A711A3" w:rsidP="00A711A3">
            <w:pPr>
              <w:ind w:left="72"/>
              <w:rPr>
                <w:i/>
                <w:sz w:val="24"/>
              </w:rPr>
            </w:pPr>
          </w:p>
          <w:p w:rsidR="00A711A3" w:rsidRPr="005C1D60" w:rsidRDefault="0026699F" w:rsidP="00763E93">
            <w:pPr>
              <w:ind w:left="72"/>
              <w:jc w:val="right"/>
              <w:rPr>
                <w:b/>
                <w:sz w:val="24"/>
              </w:rPr>
            </w:pPr>
            <w:r w:rsidRPr="005C1D60">
              <w:rPr>
                <w:b/>
                <w:sz w:val="24"/>
              </w:rPr>
              <w:t xml:space="preserve">Prepared By: </w:t>
            </w:r>
            <w:r w:rsidR="00A04E53" w:rsidRPr="005C1D60">
              <w:rPr>
                <w:b/>
                <w:sz w:val="24"/>
              </w:rPr>
              <w:t xml:space="preserve">Amy </w:t>
            </w:r>
            <w:r w:rsidR="00142607" w:rsidRPr="005C1D60">
              <w:rPr>
                <w:b/>
                <w:sz w:val="24"/>
              </w:rPr>
              <w:t>Byers</w:t>
            </w:r>
          </w:p>
          <w:p w:rsidR="00763E93" w:rsidRPr="005C1D60" w:rsidRDefault="00763E93" w:rsidP="00763E93">
            <w:pPr>
              <w:ind w:left="72"/>
              <w:jc w:val="right"/>
              <w:rPr>
                <w:b/>
                <w:sz w:val="24"/>
              </w:rPr>
            </w:pPr>
          </w:p>
          <w:p w:rsidR="00763E93" w:rsidRPr="005C1D60" w:rsidRDefault="00763E93" w:rsidP="00763E93">
            <w:pPr>
              <w:ind w:left="72"/>
              <w:jc w:val="right"/>
              <w:rPr>
                <w:b/>
                <w:sz w:val="24"/>
              </w:rPr>
            </w:pPr>
          </w:p>
          <w:p w:rsidR="00763E93" w:rsidRPr="005C1D60" w:rsidRDefault="00763E93" w:rsidP="00763E93">
            <w:pPr>
              <w:ind w:left="72"/>
              <w:jc w:val="right"/>
              <w:rPr>
                <w:b/>
                <w:sz w:val="24"/>
              </w:rPr>
            </w:pPr>
          </w:p>
          <w:p w:rsidR="00AA76BC" w:rsidRPr="005C1D60" w:rsidRDefault="00AA76BC" w:rsidP="00763E93">
            <w:pPr>
              <w:ind w:left="72"/>
              <w:jc w:val="right"/>
              <w:rPr>
                <w:b/>
                <w:sz w:val="24"/>
              </w:rPr>
            </w:pPr>
          </w:p>
          <w:p w:rsidR="00763E93" w:rsidRPr="005C1D60" w:rsidRDefault="00763E93" w:rsidP="00763E93">
            <w:pPr>
              <w:ind w:left="72"/>
              <w:jc w:val="right"/>
              <w:rPr>
                <w:b/>
                <w:sz w:val="24"/>
              </w:rPr>
            </w:pPr>
          </w:p>
        </w:tc>
      </w:tr>
      <w:tr w:rsidR="0026699F" w:rsidRPr="00F8674D" w:rsidTr="00A36851">
        <w:tc>
          <w:tcPr>
            <w:tcW w:w="10765" w:type="dxa"/>
            <w:gridSpan w:val="2"/>
            <w:vAlign w:val="center"/>
          </w:tcPr>
          <w:p w:rsidR="00A711A3" w:rsidRPr="00F8674D" w:rsidRDefault="00A711A3" w:rsidP="00AA76BC">
            <w:pPr>
              <w:ind w:left="72"/>
              <w:jc w:val="right"/>
              <w:rPr>
                <w:b/>
                <w:iCs/>
                <w:sz w:val="24"/>
              </w:rPr>
            </w:pPr>
          </w:p>
        </w:tc>
      </w:tr>
    </w:tbl>
    <w:p w:rsidR="008E55BA" w:rsidRPr="00F8674D" w:rsidRDefault="008E55BA" w:rsidP="009942AA">
      <w:pPr>
        <w:pStyle w:val="StyleHeaderItalic"/>
        <w:pBdr>
          <w:bottom w:val="single" w:sz="4" w:space="0" w:color="auto"/>
        </w:pBdr>
        <w:rPr>
          <w:b/>
        </w:rPr>
      </w:pPr>
      <w:r w:rsidRPr="00F8674D">
        <w:rPr>
          <w:b/>
        </w:rPr>
        <w:lastRenderedPageBreak/>
        <w:t>Table of Contents</w:t>
      </w:r>
    </w:p>
    <w:p w:rsidR="00317828" w:rsidRDefault="00706291">
      <w:pPr>
        <w:pStyle w:val="TOC1"/>
        <w:rPr>
          <w:rFonts w:asciiTheme="minorHAnsi" w:eastAsiaTheme="minorEastAsia" w:hAnsiTheme="minorHAnsi" w:cstheme="minorBidi"/>
          <w:noProof/>
          <w:sz w:val="22"/>
          <w:szCs w:val="22"/>
        </w:rPr>
      </w:pPr>
      <w:r w:rsidRPr="00F8674D">
        <w:rPr>
          <w:b/>
          <w:sz w:val="24"/>
        </w:rPr>
        <w:fldChar w:fldCharType="begin"/>
      </w:r>
      <w:r w:rsidR="00D01C88" w:rsidRPr="00F8674D">
        <w:rPr>
          <w:b/>
          <w:sz w:val="24"/>
        </w:rPr>
        <w:instrText xml:space="preserve"> TOC \o "1-2" \h \z \u </w:instrText>
      </w:r>
      <w:r w:rsidRPr="00F8674D">
        <w:rPr>
          <w:b/>
          <w:sz w:val="24"/>
        </w:rPr>
        <w:fldChar w:fldCharType="separate"/>
      </w:r>
      <w:hyperlink w:anchor="_Toc414875975" w:history="1">
        <w:r w:rsidR="00317828" w:rsidRPr="00CB028C">
          <w:rPr>
            <w:rStyle w:val="Hyperlink"/>
            <w:i/>
            <w:noProof/>
          </w:rPr>
          <w:t>1.</w:t>
        </w:r>
        <w:r w:rsidR="00317828">
          <w:rPr>
            <w:rFonts w:asciiTheme="minorHAnsi" w:eastAsiaTheme="minorEastAsia" w:hAnsiTheme="minorHAnsi" w:cstheme="minorBidi"/>
            <w:noProof/>
            <w:sz w:val="22"/>
            <w:szCs w:val="22"/>
          </w:rPr>
          <w:tab/>
        </w:r>
        <w:r w:rsidR="00317828" w:rsidRPr="00CB028C">
          <w:rPr>
            <w:rStyle w:val="Hyperlink"/>
            <w:i/>
            <w:noProof/>
          </w:rPr>
          <w:t>Feature Overview</w:t>
        </w:r>
        <w:r w:rsidR="00317828">
          <w:rPr>
            <w:noProof/>
            <w:webHidden/>
          </w:rPr>
          <w:tab/>
        </w:r>
        <w:r w:rsidR="00317828">
          <w:rPr>
            <w:noProof/>
            <w:webHidden/>
          </w:rPr>
          <w:fldChar w:fldCharType="begin"/>
        </w:r>
        <w:r w:rsidR="00317828">
          <w:rPr>
            <w:noProof/>
            <w:webHidden/>
          </w:rPr>
          <w:instrText xml:space="preserve"> PAGEREF _Toc414875975 \h </w:instrText>
        </w:r>
        <w:r w:rsidR="00317828">
          <w:rPr>
            <w:noProof/>
            <w:webHidden/>
          </w:rPr>
        </w:r>
        <w:r w:rsidR="00317828">
          <w:rPr>
            <w:noProof/>
            <w:webHidden/>
          </w:rPr>
          <w:fldChar w:fldCharType="separate"/>
        </w:r>
        <w:r w:rsidR="00317828">
          <w:rPr>
            <w:noProof/>
            <w:webHidden/>
          </w:rPr>
          <w:t>3</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76" w:history="1">
        <w:r w:rsidR="00317828" w:rsidRPr="00CB028C">
          <w:rPr>
            <w:rStyle w:val="Hyperlink"/>
            <w:noProof/>
          </w:rPr>
          <w:t>1.1</w:t>
        </w:r>
        <w:r w:rsidR="00317828">
          <w:rPr>
            <w:rFonts w:asciiTheme="minorHAnsi" w:eastAsiaTheme="minorEastAsia" w:hAnsiTheme="minorHAnsi" w:cstheme="minorBidi"/>
            <w:noProof/>
            <w:sz w:val="22"/>
            <w:szCs w:val="22"/>
          </w:rPr>
          <w:tab/>
        </w:r>
        <w:r w:rsidR="00317828" w:rsidRPr="00CB028C">
          <w:rPr>
            <w:rStyle w:val="Hyperlink"/>
            <w:noProof/>
          </w:rPr>
          <w:t>Feature Description</w:t>
        </w:r>
        <w:r w:rsidR="00317828">
          <w:rPr>
            <w:noProof/>
            <w:webHidden/>
          </w:rPr>
          <w:tab/>
        </w:r>
        <w:r w:rsidR="00317828">
          <w:rPr>
            <w:noProof/>
            <w:webHidden/>
          </w:rPr>
          <w:fldChar w:fldCharType="begin"/>
        </w:r>
        <w:r w:rsidR="00317828">
          <w:rPr>
            <w:noProof/>
            <w:webHidden/>
          </w:rPr>
          <w:instrText xml:space="preserve"> PAGEREF _Toc414875976 \h </w:instrText>
        </w:r>
        <w:r w:rsidR="00317828">
          <w:rPr>
            <w:noProof/>
            <w:webHidden/>
          </w:rPr>
        </w:r>
        <w:r w:rsidR="00317828">
          <w:rPr>
            <w:noProof/>
            <w:webHidden/>
          </w:rPr>
          <w:fldChar w:fldCharType="separate"/>
        </w:r>
        <w:r w:rsidR="00317828">
          <w:rPr>
            <w:noProof/>
            <w:webHidden/>
          </w:rPr>
          <w:t>3</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77" w:history="1">
        <w:r w:rsidR="00317828" w:rsidRPr="00CB028C">
          <w:rPr>
            <w:rStyle w:val="Hyperlink"/>
            <w:noProof/>
          </w:rPr>
          <w:t>1.2</w:t>
        </w:r>
        <w:r w:rsidR="00317828">
          <w:rPr>
            <w:rFonts w:asciiTheme="minorHAnsi" w:eastAsiaTheme="minorEastAsia" w:hAnsiTheme="minorHAnsi" w:cstheme="minorBidi"/>
            <w:noProof/>
            <w:sz w:val="22"/>
            <w:szCs w:val="22"/>
          </w:rPr>
          <w:tab/>
        </w:r>
        <w:r w:rsidR="00317828" w:rsidRPr="00CB028C">
          <w:rPr>
            <w:rStyle w:val="Hyperlink"/>
            <w:noProof/>
          </w:rPr>
          <w:t>Assumptions</w:t>
        </w:r>
        <w:r w:rsidR="00317828">
          <w:rPr>
            <w:noProof/>
            <w:webHidden/>
          </w:rPr>
          <w:tab/>
        </w:r>
        <w:r w:rsidR="00317828">
          <w:rPr>
            <w:noProof/>
            <w:webHidden/>
          </w:rPr>
          <w:fldChar w:fldCharType="begin"/>
        </w:r>
        <w:r w:rsidR="00317828">
          <w:rPr>
            <w:noProof/>
            <w:webHidden/>
          </w:rPr>
          <w:instrText xml:space="preserve"> PAGEREF _Toc414875977 \h </w:instrText>
        </w:r>
        <w:r w:rsidR="00317828">
          <w:rPr>
            <w:noProof/>
            <w:webHidden/>
          </w:rPr>
        </w:r>
        <w:r w:rsidR="00317828">
          <w:rPr>
            <w:noProof/>
            <w:webHidden/>
          </w:rPr>
          <w:fldChar w:fldCharType="separate"/>
        </w:r>
        <w:r w:rsidR="00317828">
          <w:rPr>
            <w:noProof/>
            <w:webHidden/>
          </w:rPr>
          <w:t>3</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78" w:history="1">
        <w:r w:rsidR="00317828" w:rsidRPr="00CB028C">
          <w:rPr>
            <w:rStyle w:val="Hyperlink"/>
            <w:noProof/>
          </w:rPr>
          <w:t>1.3</w:t>
        </w:r>
        <w:r w:rsidR="00317828">
          <w:rPr>
            <w:rFonts w:asciiTheme="minorHAnsi" w:eastAsiaTheme="minorEastAsia" w:hAnsiTheme="minorHAnsi" w:cstheme="minorBidi"/>
            <w:noProof/>
            <w:sz w:val="22"/>
            <w:szCs w:val="22"/>
          </w:rPr>
          <w:tab/>
        </w:r>
        <w:r w:rsidR="00317828" w:rsidRPr="00CB028C">
          <w:rPr>
            <w:rStyle w:val="Hyperlink"/>
            <w:noProof/>
          </w:rPr>
          <w:t>Parameters and System Settings</w:t>
        </w:r>
        <w:r w:rsidR="00317828">
          <w:rPr>
            <w:noProof/>
            <w:webHidden/>
          </w:rPr>
          <w:tab/>
        </w:r>
        <w:r w:rsidR="00317828">
          <w:rPr>
            <w:noProof/>
            <w:webHidden/>
          </w:rPr>
          <w:fldChar w:fldCharType="begin"/>
        </w:r>
        <w:r w:rsidR="00317828">
          <w:rPr>
            <w:noProof/>
            <w:webHidden/>
          </w:rPr>
          <w:instrText xml:space="preserve"> PAGEREF _Toc414875978 \h </w:instrText>
        </w:r>
        <w:r w:rsidR="00317828">
          <w:rPr>
            <w:noProof/>
            <w:webHidden/>
          </w:rPr>
        </w:r>
        <w:r w:rsidR="00317828">
          <w:rPr>
            <w:noProof/>
            <w:webHidden/>
          </w:rPr>
          <w:fldChar w:fldCharType="separate"/>
        </w:r>
        <w:r w:rsidR="00317828">
          <w:rPr>
            <w:noProof/>
            <w:webHidden/>
          </w:rPr>
          <w:t>3</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79" w:history="1">
        <w:r w:rsidR="00317828" w:rsidRPr="00CB028C">
          <w:rPr>
            <w:rStyle w:val="Hyperlink"/>
            <w:noProof/>
          </w:rPr>
          <w:t>1.4</w:t>
        </w:r>
        <w:r w:rsidR="00317828">
          <w:rPr>
            <w:rFonts w:asciiTheme="minorHAnsi" w:eastAsiaTheme="minorEastAsia" w:hAnsiTheme="minorHAnsi" w:cstheme="minorBidi"/>
            <w:noProof/>
            <w:sz w:val="22"/>
            <w:szCs w:val="22"/>
          </w:rPr>
          <w:tab/>
        </w:r>
        <w:r w:rsidR="00317828" w:rsidRPr="00CB028C">
          <w:rPr>
            <w:rStyle w:val="Hyperlink"/>
            <w:noProof/>
          </w:rPr>
          <w:t>Interfaces</w:t>
        </w:r>
        <w:r w:rsidR="00317828">
          <w:rPr>
            <w:noProof/>
            <w:webHidden/>
          </w:rPr>
          <w:tab/>
        </w:r>
        <w:r w:rsidR="00317828">
          <w:rPr>
            <w:noProof/>
            <w:webHidden/>
          </w:rPr>
          <w:fldChar w:fldCharType="begin"/>
        </w:r>
        <w:r w:rsidR="00317828">
          <w:rPr>
            <w:noProof/>
            <w:webHidden/>
          </w:rPr>
          <w:instrText xml:space="preserve"> PAGEREF _Toc414875979 \h </w:instrText>
        </w:r>
        <w:r w:rsidR="00317828">
          <w:rPr>
            <w:noProof/>
            <w:webHidden/>
          </w:rPr>
        </w:r>
        <w:r w:rsidR="00317828">
          <w:rPr>
            <w:noProof/>
            <w:webHidden/>
          </w:rPr>
          <w:fldChar w:fldCharType="separate"/>
        </w:r>
        <w:r w:rsidR="00317828">
          <w:rPr>
            <w:noProof/>
            <w:webHidden/>
          </w:rPr>
          <w:t>3</w:t>
        </w:r>
        <w:r w:rsidR="00317828">
          <w:rPr>
            <w:noProof/>
            <w:webHidden/>
          </w:rPr>
          <w:fldChar w:fldCharType="end"/>
        </w:r>
      </w:hyperlink>
    </w:p>
    <w:p w:rsidR="00317828" w:rsidRDefault="000C4DD1">
      <w:pPr>
        <w:pStyle w:val="TOC1"/>
        <w:rPr>
          <w:rFonts w:asciiTheme="minorHAnsi" w:eastAsiaTheme="minorEastAsia" w:hAnsiTheme="minorHAnsi" w:cstheme="minorBidi"/>
          <w:noProof/>
          <w:sz w:val="22"/>
          <w:szCs w:val="22"/>
        </w:rPr>
      </w:pPr>
      <w:hyperlink w:anchor="_Toc414875980" w:history="1">
        <w:r w:rsidR="00317828" w:rsidRPr="00CB028C">
          <w:rPr>
            <w:rStyle w:val="Hyperlink"/>
            <w:i/>
            <w:noProof/>
          </w:rPr>
          <w:t>2.</w:t>
        </w:r>
        <w:r w:rsidR="00317828">
          <w:rPr>
            <w:rFonts w:asciiTheme="minorHAnsi" w:eastAsiaTheme="minorEastAsia" w:hAnsiTheme="minorHAnsi" w:cstheme="minorBidi"/>
            <w:noProof/>
            <w:sz w:val="22"/>
            <w:szCs w:val="22"/>
          </w:rPr>
          <w:tab/>
        </w:r>
        <w:r w:rsidR="00317828" w:rsidRPr="00CB028C">
          <w:rPr>
            <w:rStyle w:val="Hyperlink"/>
            <w:i/>
            <w:noProof/>
          </w:rPr>
          <w:t>USE CASE: Modify Item</w:t>
        </w:r>
        <w:r w:rsidR="00317828">
          <w:rPr>
            <w:noProof/>
            <w:webHidden/>
          </w:rPr>
          <w:tab/>
        </w:r>
        <w:r w:rsidR="00317828">
          <w:rPr>
            <w:noProof/>
            <w:webHidden/>
          </w:rPr>
          <w:fldChar w:fldCharType="begin"/>
        </w:r>
        <w:r w:rsidR="00317828">
          <w:rPr>
            <w:noProof/>
            <w:webHidden/>
          </w:rPr>
          <w:instrText xml:space="preserve"> PAGEREF _Toc414875980 \h </w:instrText>
        </w:r>
        <w:r w:rsidR="00317828">
          <w:rPr>
            <w:noProof/>
            <w:webHidden/>
          </w:rPr>
        </w:r>
        <w:r w:rsidR="00317828">
          <w:rPr>
            <w:noProof/>
            <w:webHidden/>
          </w:rPr>
          <w:fldChar w:fldCharType="separate"/>
        </w:r>
        <w:r w:rsidR="00317828">
          <w:rPr>
            <w:noProof/>
            <w:webHidden/>
          </w:rPr>
          <w:t>4</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81" w:history="1">
        <w:r w:rsidR="00317828" w:rsidRPr="00CB028C">
          <w:rPr>
            <w:rStyle w:val="Hyperlink"/>
            <w:noProof/>
          </w:rPr>
          <w:t>2.1</w:t>
        </w:r>
        <w:r w:rsidR="00317828">
          <w:rPr>
            <w:rFonts w:asciiTheme="minorHAnsi" w:eastAsiaTheme="minorEastAsia" w:hAnsiTheme="minorHAnsi" w:cstheme="minorBidi"/>
            <w:noProof/>
            <w:sz w:val="22"/>
            <w:szCs w:val="22"/>
          </w:rPr>
          <w:tab/>
        </w:r>
        <w:r w:rsidR="00317828" w:rsidRPr="00CB028C">
          <w:rPr>
            <w:rStyle w:val="Hyperlink"/>
            <w:noProof/>
          </w:rPr>
          <w:t>Feature Flow</w:t>
        </w:r>
        <w:r w:rsidR="00317828">
          <w:rPr>
            <w:noProof/>
            <w:webHidden/>
          </w:rPr>
          <w:tab/>
        </w:r>
        <w:r w:rsidR="00317828">
          <w:rPr>
            <w:noProof/>
            <w:webHidden/>
          </w:rPr>
          <w:fldChar w:fldCharType="begin"/>
        </w:r>
        <w:r w:rsidR="00317828">
          <w:rPr>
            <w:noProof/>
            <w:webHidden/>
          </w:rPr>
          <w:instrText xml:space="preserve"> PAGEREF _Toc414875981 \h </w:instrText>
        </w:r>
        <w:r w:rsidR="00317828">
          <w:rPr>
            <w:noProof/>
            <w:webHidden/>
          </w:rPr>
        </w:r>
        <w:r w:rsidR="00317828">
          <w:rPr>
            <w:noProof/>
            <w:webHidden/>
          </w:rPr>
          <w:fldChar w:fldCharType="separate"/>
        </w:r>
        <w:r w:rsidR="00317828">
          <w:rPr>
            <w:noProof/>
            <w:webHidden/>
          </w:rPr>
          <w:t>4</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82" w:history="1">
        <w:r w:rsidR="00317828" w:rsidRPr="00CB028C">
          <w:rPr>
            <w:rStyle w:val="Hyperlink"/>
            <w:noProof/>
          </w:rPr>
          <w:t>2.2</w:t>
        </w:r>
        <w:r w:rsidR="00317828">
          <w:rPr>
            <w:rFonts w:asciiTheme="minorHAnsi" w:eastAsiaTheme="minorEastAsia" w:hAnsiTheme="minorHAnsi" w:cstheme="minorBidi"/>
            <w:noProof/>
            <w:sz w:val="22"/>
            <w:szCs w:val="22"/>
          </w:rPr>
          <w:tab/>
        </w:r>
        <w:r w:rsidR="00317828" w:rsidRPr="00CB028C">
          <w:rPr>
            <w:rStyle w:val="Hyperlink"/>
            <w:noProof/>
          </w:rPr>
          <w:t>Precondition</w:t>
        </w:r>
        <w:r w:rsidR="00317828">
          <w:rPr>
            <w:noProof/>
            <w:webHidden/>
          </w:rPr>
          <w:tab/>
        </w:r>
        <w:r w:rsidR="00317828">
          <w:rPr>
            <w:noProof/>
            <w:webHidden/>
          </w:rPr>
          <w:fldChar w:fldCharType="begin"/>
        </w:r>
        <w:r w:rsidR="00317828">
          <w:rPr>
            <w:noProof/>
            <w:webHidden/>
          </w:rPr>
          <w:instrText xml:space="preserve"> PAGEREF _Toc414875982 \h </w:instrText>
        </w:r>
        <w:r w:rsidR="00317828">
          <w:rPr>
            <w:noProof/>
            <w:webHidden/>
          </w:rPr>
        </w:r>
        <w:r w:rsidR="00317828">
          <w:rPr>
            <w:noProof/>
            <w:webHidden/>
          </w:rPr>
          <w:fldChar w:fldCharType="separate"/>
        </w:r>
        <w:r w:rsidR="00317828">
          <w:rPr>
            <w:noProof/>
            <w:webHidden/>
          </w:rPr>
          <w:t>4</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83" w:history="1">
        <w:r w:rsidR="00317828" w:rsidRPr="00CB028C">
          <w:rPr>
            <w:rStyle w:val="Hyperlink"/>
            <w:noProof/>
          </w:rPr>
          <w:t>2.3</w:t>
        </w:r>
        <w:r w:rsidR="00317828">
          <w:rPr>
            <w:rFonts w:asciiTheme="minorHAnsi" w:eastAsiaTheme="minorEastAsia" w:hAnsiTheme="minorHAnsi" w:cstheme="minorBidi"/>
            <w:noProof/>
            <w:sz w:val="22"/>
            <w:szCs w:val="22"/>
          </w:rPr>
          <w:tab/>
        </w:r>
        <w:r w:rsidR="00317828" w:rsidRPr="00CB028C">
          <w:rPr>
            <w:rStyle w:val="Hyperlink"/>
            <w:noProof/>
          </w:rPr>
          <w:t>Main Flow</w:t>
        </w:r>
        <w:r w:rsidR="00317828">
          <w:rPr>
            <w:noProof/>
            <w:webHidden/>
          </w:rPr>
          <w:tab/>
        </w:r>
        <w:r w:rsidR="00317828">
          <w:rPr>
            <w:noProof/>
            <w:webHidden/>
          </w:rPr>
          <w:fldChar w:fldCharType="begin"/>
        </w:r>
        <w:r w:rsidR="00317828">
          <w:rPr>
            <w:noProof/>
            <w:webHidden/>
          </w:rPr>
          <w:instrText xml:space="preserve"> PAGEREF _Toc414875983 \h </w:instrText>
        </w:r>
        <w:r w:rsidR="00317828">
          <w:rPr>
            <w:noProof/>
            <w:webHidden/>
          </w:rPr>
        </w:r>
        <w:r w:rsidR="00317828">
          <w:rPr>
            <w:noProof/>
            <w:webHidden/>
          </w:rPr>
          <w:fldChar w:fldCharType="separate"/>
        </w:r>
        <w:r w:rsidR="00317828">
          <w:rPr>
            <w:noProof/>
            <w:webHidden/>
          </w:rPr>
          <w:t>4</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87" w:history="1">
        <w:r w:rsidR="00317828" w:rsidRPr="00CB028C">
          <w:rPr>
            <w:rStyle w:val="Hyperlink"/>
            <w:noProof/>
          </w:rPr>
          <w:t>2.4</w:t>
        </w:r>
        <w:r w:rsidR="00317828">
          <w:rPr>
            <w:rFonts w:asciiTheme="minorHAnsi" w:eastAsiaTheme="minorEastAsia" w:hAnsiTheme="minorHAnsi" w:cstheme="minorBidi"/>
            <w:noProof/>
            <w:sz w:val="22"/>
            <w:szCs w:val="22"/>
          </w:rPr>
          <w:tab/>
        </w:r>
        <w:r w:rsidR="00317828" w:rsidRPr="00CB028C">
          <w:rPr>
            <w:rStyle w:val="Hyperlink"/>
            <w:noProof/>
          </w:rPr>
          <w:t>Post Condition</w:t>
        </w:r>
        <w:r w:rsidR="00317828">
          <w:rPr>
            <w:noProof/>
            <w:webHidden/>
          </w:rPr>
          <w:tab/>
        </w:r>
        <w:r w:rsidR="00317828">
          <w:rPr>
            <w:noProof/>
            <w:webHidden/>
          </w:rPr>
          <w:fldChar w:fldCharType="begin"/>
        </w:r>
        <w:r w:rsidR="00317828">
          <w:rPr>
            <w:noProof/>
            <w:webHidden/>
          </w:rPr>
          <w:instrText xml:space="preserve"> PAGEREF _Toc414875987 \h </w:instrText>
        </w:r>
        <w:r w:rsidR="00317828">
          <w:rPr>
            <w:noProof/>
            <w:webHidden/>
          </w:rPr>
        </w:r>
        <w:r w:rsidR="00317828">
          <w:rPr>
            <w:noProof/>
            <w:webHidden/>
          </w:rPr>
          <w:fldChar w:fldCharType="separate"/>
        </w:r>
        <w:r w:rsidR="00317828">
          <w:rPr>
            <w:noProof/>
            <w:webHidden/>
          </w:rPr>
          <w:t>5</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88" w:history="1">
        <w:r w:rsidR="00317828" w:rsidRPr="00CB028C">
          <w:rPr>
            <w:rStyle w:val="Hyperlink"/>
            <w:noProof/>
          </w:rPr>
          <w:t>2.5</w:t>
        </w:r>
        <w:r w:rsidR="00317828">
          <w:rPr>
            <w:rFonts w:asciiTheme="minorHAnsi" w:eastAsiaTheme="minorEastAsia" w:hAnsiTheme="minorHAnsi" w:cstheme="minorBidi"/>
            <w:noProof/>
            <w:sz w:val="22"/>
            <w:szCs w:val="22"/>
          </w:rPr>
          <w:tab/>
        </w:r>
        <w:r w:rsidR="00317828" w:rsidRPr="00CB028C">
          <w:rPr>
            <w:rStyle w:val="Hyperlink"/>
            <w:noProof/>
          </w:rPr>
          <w:t>Special Requirements</w:t>
        </w:r>
        <w:r w:rsidR="00317828">
          <w:rPr>
            <w:noProof/>
            <w:webHidden/>
          </w:rPr>
          <w:tab/>
        </w:r>
        <w:r w:rsidR="00317828">
          <w:rPr>
            <w:noProof/>
            <w:webHidden/>
          </w:rPr>
          <w:fldChar w:fldCharType="begin"/>
        </w:r>
        <w:r w:rsidR="00317828">
          <w:rPr>
            <w:noProof/>
            <w:webHidden/>
          </w:rPr>
          <w:instrText xml:space="preserve"> PAGEREF _Toc414875988 \h </w:instrText>
        </w:r>
        <w:r w:rsidR="00317828">
          <w:rPr>
            <w:noProof/>
            <w:webHidden/>
          </w:rPr>
        </w:r>
        <w:r w:rsidR="00317828">
          <w:rPr>
            <w:noProof/>
            <w:webHidden/>
          </w:rPr>
          <w:fldChar w:fldCharType="separate"/>
        </w:r>
        <w:r w:rsidR="00317828">
          <w:rPr>
            <w:noProof/>
            <w:webHidden/>
          </w:rPr>
          <w:t>5</w:t>
        </w:r>
        <w:r w:rsidR="00317828">
          <w:rPr>
            <w:noProof/>
            <w:webHidden/>
          </w:rPr>
          <w:fldChar w:fldCharType="end"/>
        </w:r>
      </w:hyperlink>
    </w:p>
    <w:p w:rsidR="00317828" w:rsidRDefault="000C4DD1">
      <w:pPr>
        <w:pStyle w:val="TOC1"/>
        <w:rPr>
          <w:rFonts w:asciiTheme="minorHAnsi" w:eastAsiaTheme="minorEastAsia" w:hAnsiTheme="minorHAnsi" w:cstheme="minorBidi"/>
          <w:noProof/>
          <w:sz w:val="22"/>
          <w:szCs w:val="22"/>
        </w:rPr>
      </w:pPr>
      <w:hyperlink w:anchor="_Toc414875989" w:history="1">
        <w:r w:rsidR="00317828" w:rsidRPr="00CB028C">
          <w:rPr>
            <w:rStyle w:val="Hyperlink"/>
            <w:i/>
            <w:noProof/>
          </w:rPr>
          <w:t>3.</w:t>
        </w:r>
        <w:r w:rsidR="00317828">
          <w:rPr>
            <w:rFonts w:asciiTheme="minorHAnsi" w:eastAsiaTheme="minorEastAsia" w:hAnsiTheme="minorHAnsi" w:cstheme="minorBidi"/>
            <w:noProof/>
            <w:sz w:val="22"/>
            <w:szCs w:val="22"/>
          </w:rPr>
          <w:tab/>
        </w:r>
        <w:r w:rsidR="00317828" w:rsidRPr="00CB028C">
          <w:rPr>
            <w:rStyle w:val="Hyperlink"/>
            <w:i/>
            <w:noProof/>
          </w:rPr>
          <w:t>Supplemental Specifications</w:t>
        </w:r>
        <w:r w:rsidR="00317828">
          <w:rPr>
            <w:noProof/>
            <w:webHidden/>
          </w:rPr>
          <w:tab/>
        </w:r>
        <w:r w:rsidR="00317828">
          <w:rPr>
            <w:noProof/>
            <w:webHidden/>
          </w:rPr>
          <w:fldChar w:fldCharType="begin"/>
        </w:r>
        <w:r w:rsidR="00317828">
          <w:rPr>
            <w:noProof/>
            <w:webHidden/>
          </w:rPr>
          <w:instrText xml:space="preserve"> PAGEREF _Toc414875989 \h </w:instrText>
        </w:r>
        <w:r w:rsidR="00317828">
          <w:rPr>
            <w:noProof/>
            <w:webHidden/>
          </w:rPr>
        </w:r>
        <w:r w:rsidR="00317828">
          <w:rPr>
            <w:noProof/>
            <w:webHidden/>
          </w:rPr>
          <w:fldChar w:fldCharType="separate"/>
        </w:r>
        <w:r w:rsidR="00317828">
          <w:rPr>
            <w:noProof/>
            <w:webHidden/>
          </w:rPr>
          <w:t>5</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90" w:history="1">
        <w:r w:rsidR="00317828" w:rsidRPr="00CB028C">
          <w:rPr>
            <w:rStyle w:val="Hyperlink"/>
            <w:noProof/>
          </w:rPr>
          <w:t>3.1</w:t>
        </w:r>
        <w:r w:rsidR="00317828">
          <w:rPr>
            <w:rFonts w:asciiTheme="minorHAnsi" w:eastAsiaTheme="minorEastAsia" w:hAnsiTheme="minorHAnsi" w:cstheme="minorBidi"/>
            <w:noProof/>
            <w:sz w:val="22"/>
            <w:szCs w:val="22"/>
          </w:rPr>
          <w:tab/>
        </w:r>
        <w:r w:rsidR="00317828" w:rsidRPr="00CB028C">
          <w:rPr>
            <w:rStyle w:val="Hyperlink"/>
            <w:noProof/>
          </w:rPr>
          <w:t>Electronic Journal</w:t>
        </w:r>
        <w:r w:rsidR="00317828">
          <w:rPr>
            <w:noProof/>
            <w:webHidden/>
          </w:rPr>
          <w:tab/>
        </w:r>
        <w:r w:rsidR="00317828">
          <w:rPr>
            <w:noProof/>
            <w:webHidden/>
          </w:rPr>
          <w:fldChar w:fldCharType="begin"/>
        </w:r>
        <w:r w:rsidR="00317828">
          <w:rPr>
            <w:noProof/>
            <w:webHidden/>
          </w:rPr>
          <w:instrText xml:space="preserve"> PAGEREF _Toc414875990 \h </w:instrText>
        </w:r>
        <w:r w:rsidR="00317828">
          <w:rPr>
            <w:noProof/>
            <w:webHidden/>
          </w:rPr>
        </w:r>
        <w:r w:rsidR="00317828">
          <w:rPr>
            <w:noProof/>
            <w:webHidden/>
          </w:rPr>
          <w:fldChar w:fldCharType="separate"/>
        </w:r>
        <w:r w:rsidR="00317828">
          <w:rPr>
            <w:noProof/>
            <w:webHidden/>
          </w:rPr>
          <w:t>5</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91" w:history="1">
        <w:r w:rsidR="00317828" w:rsidRPr="00CB028C">
          <w:rPr>
            <w:rStyle w:val="Hyperlink"/>
            <w:noProof/>
          </w:rPr>
          <w:t>3.2</w:t>
        </w:r>
        <w:r w:rsidR="00317828">
          <w:rPr>
            <w:rFonts w:asciiTheme="minorHAnsi" w:eastAsiaTheme="minorEastAsia" w:hAnsiTheme="minorHAnsi" w:cstheme="minorBidi"/>
            <w:noProof/>
            <w:sz w:val="22"/>
            <w:szCs w:val="22"/>
          </w:rPr>
          <w:tab/>
        </w:r>
        <w:r w:rsidR="00317828" w:rsidRPr="00CB028C">
          <w:rPr>
            <w:rStyle w:val="Hyperlink"/>
            <w:noProof/>
          </w:rPr>
          <w:t>POSLog</w:t>
        </w:r>
        <w:r w:rsidR="00317828">
          <w:rPr>
            <w:noProof/>
            <w:webHidden/>
          </w:rPr>
          <w:tab/>
        </w:r>
        <w:r w:rsidR="00317828">
          <w:rPr>
            <w:noProof/>
            <w:webHidden/>
          </w:rPr>
          <w:fldChar w:fldCharType="begin"/>
        </w:r>
        <w:r w:rsidR="00317828">
          <w:rPr>
            <w:noProof/>
            <w:webHidden/>
          </w:rPr>
          <w:instrText xml:space="preserve"> PAGEREF _Toc414875991 \h </w:instrText>
        </w:r>
        <w:r w:rsidR="00317828">
          <w:rPr>
            <w:noProof/>
            <w:webHidden/>
          </w:rPr>
        </w:r>
        <w:r w:rsidR="00317828">
          <w:rPr>
            <w:noProof/>
            <w:webHidden/>
          </w:rPr>
          <w:fldChar w:fldCharType="separate"/>
        </w:r>
        <w:r w:rsidR="00317828">
          <w:rPr>
            <w:noProof/>
            <w:webHidden/>
          </w:rPr>
          <w:t>5</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92" w:history="1">
        <w:r w:rsidR="00317828" w:rsidRPr="00CB028C">
          <w:rPr>
            <w:rStyle w:val="Hyperlink"/>
            <w:noProof/>
          </w:rPr>
          <w:t>3.3</w:t>
        </w:r>
        <w:r w:rsidR="00317828">
          <w:rPr>
            <w:rFonts w:asciiTheme="minorHAnsi" w:eastAsiaTheme="minorEastAsia" w:hAnsiTheme="minorHAnsi" w:cstheme="minorBidi"/>
            <w:noProof/>
            <w:sz w:val="22"/>
            <w:szCs w:val="22"/>
          </w:rPr>
          <w:tab/>
        </w:r>
        <w:r w:rsidR="00317828" w:rsidRPr="00CB028C">
          <w:rPr>
            <w:rStyle w:val="Hyperlink"/>
            <w:noProof/>
          </w:rPr>
          <w:t>Printed Receipts</w:t>
        </w:r>
        <w:r w:rsidR="00317828">
          <w:rPr>
            <w:noProof/>
            <w:webHidden/>
          </w:rPr>
          <w:tab/>
        </w:r>
        <w:r w:rsidR="00317828">
          <w:rPr>
            <w:noProof/>
            <w:webHidden/>
          </w:rPr>
          <w:fldChar w:fldCharType="begin"/>
        </w:r>
        <w:r w:rsidR="00317828">
          <w:rPr>
            <w:noProof/>
            <w:webHidden/>
          </w:rPr>
          <w:instrText xml:space="preserve"> PAGEREF _Toc414875992 \h </w:instrText>
        </w:r>
        <w:r w:rsidR="00317828">
          <w:rPr>
            <w:noProof/>
            <w:webHidden/>
          </w:rPr>
        </w:r>
        <w:r w:rsidR="00317828">
          <w:rPr>
            <w:noProof/>
            <w:webHidden/>
          </w:rPr>
          <w:fldChar w:fldCharType="separate"/>
        </w:r>
        <w:r w:rsidR="00317828">
          <w:rPr>
            <w:noProof/>
            <w:webHidden/>
          </w:rPr>
          <w:t>5</w:t>
        </w:r>
        <w:r w:rsidR="00317828">
          <w:rPr>
            <w:noProof/>
            <w:webHidden/>
          </w:rPr>
          <w:fldChar w:fldCharType="end"/>
        </w:r>
      </w:hyperlink>
    </w:p>
    <w:p w:rsidR="00317828" w:rsidRDefault="000C4DD1">
      <w:pPr>
        <w:pStyle w:val="TOC1"/>
        <w:rPr>
          <w:rFonts w:asciiTheme="minorHAnsi" w:eastAsiaTheme="minorEastAsia" w:hAnsiTheme="minorHAnsi" w:cstheme="minorBidi"/>
          <w:noProof/>
          <w:sz w:val="22"/>
          <w:szCs w:val="22"/>
        </w:rPr>
      </w:pPr>
      <w:hyperlink w:anchor="_Toc414875993" w:history="1">
        <w:r w:rsidR="00317828" w:rsidRPr="00CB028C">
          <w:rPr>
            <w:rStyle w:val="Hyperlink"/>
            <w:i/>
            <w:noProof/>
          </w:rPr>
          <w:t>4.</w:t>
        </w:r>
        <w:r w:rsidR="00317828">
          <w:rPr>
            <w:rFonts w:asciiTheme="minorHAnsi" w:eastAsiaTheme="minorEastAsia" w:hAnsiTheme="minorHAnsi" w:cstheme="minorBidi"/>
            <w:noProof/>
            <w:sz w:val="22"/>
            <w:szCs w:val="22"/>
          </w:rPr>
          <w:tab/>
        </w:r>
        <w:r w:rsidR="00317828" w:rsidRPr="00CB028C">
          <w:rPr>
            <w:rStyle w:val="Hyperlink"/>
            <w:i/>
            <w:noProof/>
          </w:rPr>
          <w:t>Screen Layouts</w:t>
        </w:r>
        <w:r w:rsidR="00317828">
          <w:rPr>
            <w:noProof/>
            <w:webHidden/>
          </w:rPr>
          <w:tab/>
        </w:r>
        <w:r w:rsidR="00317828">
          <w:rPr>
            <w:noProof/>
            <w:webHidden/>
          </w:rPr>
          <w:fldChar w:fldCharType="begin"/>
        </w:r>
        <w:r w:rsidR="00317828">
          <w:rPr>
            <w:noProof/>
            <w:webHidden/>
          </w:rPr>
          <w:instrText xml:space="preserve"> PAGEREF _Toc414875993 \h </w:instrText>
        </w:r>
        <w:r w:rsidR="00317828">
          <w:rPr>
            <w:noProof/>
            <w:webHidden/>
          </w:rPr>
        </w:r>
        <w:r w:rsidR="00317828">
          <w:rPr>
            <w:noProof/>
            <w:webHidden/>
          </w:rPr>
          <w:fldChar w:fldCharType="separate"/>
        </w:r>
        <w:r w:rsidR="00317828">
          <w:rPr>
            <w:noProof/>
            <w:webHidden/>
          </w:rPr>
          <w:t>6</w:t>
        </w:r>
        <w:r w:rsidR="00317828">
          <w:rPr>
            <w:noProof/>
            <w:webHidden/>
          </w:rPr>
          <w:fldChar w:fldCharType="end"/>
        </w:r>
      </w:hyperlink>
    </w:p>
    <w:p w:rsidR="00317828" w:rsidRDefault="000C4DD1">
      <w:pPr>
        <w:pStyle w:val="TOC2"/>
        <w:rPr>
          <w:rFonts w:asciiTheme="minorHAnsi" w:eastAsiaTheme="minorEastAsia" w:hAnsiTheme="minorHAnsi" w:cstheme="minorBidi"/>
          <w:noProof/>
          <w:sz w:val="22"/>
          <w:szCs w:val="22"/>
        </w:rPr>
      </w:pPr>
      <w:hyperlink w:anchor="_Toc414875994" w:history="1">
        <w:r w:rsidR="00317828" w:rsidRPr="00CB028C">
          <w:rPr>
            <w:rStyle w:val="Hyperlink"/>
            <w:noProof/>
          </w:rPr>
          <w:t>4.1</w:t>
        </w:r>
        <w:r w:rsidR="00317828">
          <w:rPr>
            <w:rFonts w:asciiTheme="minorHAnsi" w:eastAsiaTheme="minorEastAsia" w:hAnsiTheme="minorHAnsi" w:cstheme="minorBidi"/>
            <w:noProof/>
            <w:sz w:val="22"/>
            <w:szCs w:val="22"/>
          </w:rPr>
          <w:tab/>
        </w:r>
        <w:r w:rsidR="00317828" w:rsidRPr="00CB028C">
          <w:rPr>
            <w:rStyle w:val="Hyperlink"/>
            <w:noProof/>
          </w:rPr>
          <w:t>Modify Item</w:t>
        </w:r>
        <w:r w:rsidR="00317828">
          <w:rPr>
            <w:noProof/>
            <w:webHidden/>
          </w:rPr>
          <w:tab/>
        </w:r>
        <w:r w:rsidR="00317828">
          <w:rPr>
            <w:noProof/>
            <w:webHidden/>
          </w:rPr>
          <w:fldChar w:fldCharType="begin"/>
        </w:r>
        <w:r w:rsidR="00317828">
          <w:rPr>
            <w:noProof/>
            <w:webHidden/>
          </w:rPr>
          <w:instrText xml:space="preserve"> PAGEREF _Toc414875994 \h </w:instrText>
        </w:r>
        <w:r w:rsidR="00317828">
          <w:rPr>
            <w:noProof/>
            <w:webHidden/>
          </w:rPr>
        </w:r>
        <w:r w:rsidR="00317828">
          <w:rPr>
            <w:noProof/>
            <w:webHidden/>
          </w:rPr>
          <w:fldChar w:fldCharType="separate"/>
        </w:r>
        <w:r w:rsidR="00317828">
          <w:rPr>
            <w:noProof/>
            <w:webHidden/>
          </w:rPr>
          <w:t>6</w:t>
        </w:r>
        <w:r w:rsidR="00317828">
          <w:rPr>
            <w:noProof/>
            <w:webHidden/>
          </w:rPr>
          <w:fldChar w:fldCharType="end"/>
        </w:r>
      </w:hyperlink>
    </w:p>
    <w:p w:rsidR="00317828" w:rsidRDefault="000C4DD1">
      <w:pPr>
        <w:pStyle w:val="TOC1"/>
        <w:rPr>
          <w:rFonts w:asciiTheme="minorHAnsi" w:eastAsiaTheme="minorEastAsia" w:hAnsiTheme="minorHAnsi" w:cstheme="minorBidi"/>
          <w:noProof/>
          <w:sz w:val="22"/>
          <w:szCs w:val="22"/>
        </w:rPr>
      </w:pPr>
      <w:hyperlink w:anchor="_Toc414876049" w:history="1">
        <w:r w:rsidR="00317828" w:rsidRPr="00CB028C">
          <w:rPr>
            <w:rStyle w:val="Hyperlink"/>
            <w:i/>
            <w:noProof/>
          </w:rPr>
          <w:t>5.</w:t>
        </w:r>
        <w:r w:rsidR="00317828">
          <w:rPr>
            <w:rFonts w:asciiTheme="minorHAnsi" w:eastAsiaTheme="minorEastAsia" w:hAnsiTheme="minorHAnsi" w:cstheme="minorBidi"/>
            <w:noProof/>
            <w:sz w:val="22"/>
            <w:szCs w:val="22"/>
          </w:rPr>
          <w:tab/>
        </w:r>
        <w:r w:rsidR="00317828" w:rsidRPr="00CB028C">
          <w:rPr>
            <w:rStyle w:val="Hyperlink"/>
            <w:i/>
            <w:noProof/>
          </w:rPr>
          <w:t>Business Sign Off</w:t>
        </w:r>
        <w:r w:rsidR="00317828">
          <w:rPr>
            <w:noProof/>
            <w:webHidden/>
          </w:rPr>
          <w:tab/>
        </w:r>
        <w:r w:rsidR="00317828">
          <w:rPr>
            <w:noProof/>
            <w:webHidden/>
          </w:rPr>
          <w:fldChar w:fldCharType="begin"/>
        </w:r>
        <w:r w:rsidR="00317828">
          <w:rPr>
            <w:noProof/>
            <w:webHidden/>
          </w:rPr>
          <w:instrText xml:space="preserve"> PAGEREF _Toc414876049 \h </w:instrText>
        </w:r>
        <w:r w:rsidR="00317828">
          <w:rPr>
            <w:noProof/>
            <w:webHidden/>
          </w:rPr>
        </w:r>
        <w:r w:rsidR="00317828">
          <w:rPr>
            <w:noProof/>
            <w:webHidden/>
          </w:rPr>
          <w:fldChar w:fldCharType="separate"/>
        </w:r>
        <w:r w:rsidR="00317828">
          <w:rPr>
            <w:noProof/>
            <w:webHidden/>
          </w:rPr>
          <w:t>8</w:t>
        </w:r>
        <w:r w:rsidR="00317828">
          <w:rPr>
            <w:noProof/>
            <w:webHidden/>
          </w:rPr>
          <w:fldChar w:fldCharType="end"/>
        </w:r>
      </w:hyperlink>
    </w:p>
    <w:p w:rsidR="00317828" w:rsidRDefault="000C4DD1">
      <w:pPr>
        <w:pStyle w:val="TOC1"/>
        <w:rPr>
          <w:rFonts w:asciiTheme="minorHAnsi" w:eastAsiaTheme="minorEastAsia" w:hAnsiTheme="minorHAnsi" w:cstheme="minorBidi"/>
          <w:noProof/>
          <w:sz w:val="22"/>
          <w:szCs w:val="22"/>
        </w:rPr>
      </w:pPr>
      <w:hyperlink w:anchor="_Toc414876050" w:history="1">
        <w:r w:rsidR="00317828" w:rsidRPr="00CB028C">
          <w:rPr>
            <w:rStyle w:val="Hyperlink"/>
            <w:i/>
            <w:noProof/>
          </w:rPr>
          <w:t>6.</w:t>
        </w:r>
        <w:r w:rsidR="00317828">
          <w:rPr>
            <w:rFonts w:asciiTheme="minorHAnsi" w:eastAsiaTheme="minorEastAsia" w:hAnsiTheme="minorHAnsi" w:cstheme="minorBidi"/>
            <w:noProof/>
            <w:sz w:val="22"/>
            <w:szCs w:val="22"/>
          </w:rPr>
          <w:tab/>
        </w:r>
        <w:r w:rsidR="00317828" w:rsidRPr="00CB028C">
          <w:rPr>
            <w:rStyle w:val="Hyperlink"/>
            <w:i/>
            <w:noProof/>
          </w:rPr>
          <w:t>Revision History</w:t>
        </w:r>
        <w:r w:rsidR="00317828">
          <w:rPr>
            <w:noProof/>
            <w:webHidden/>
          </w:rPr>
          <w:tab/>
        </w:r>
        <w:r w:rsidR="00317828">
          <w:rPr>
            <w:noProof/>
            <w:webHidden/>
          </w:rPr>
          <w:fldChar w:fldCharType="begin"/>
        </w:r>
        <w:r w:rsidR="00317828">
          <w:rPr>
            <w:noProof/>
            <w:webHidden/>
          </w:rPr>
          <w:instrText xml:space="preserve"> PAGEREF _Toc414876050 \h </w:instrText>
        </w:r>
        <w:r w:rsidR="00317828">
          <w:rPr>
            <w:noProof/>
            <w:webHidden/>
          </w:rPr>
        </w:r>
        <w:r w:rsidR="00317828">
          <w:rPr>
            <w:noProof/>
            <w:webHidden/>
          </w:rPr>
          <w:fldChar w:fldCharType="separate"/>
        </w:r>
        <w:r w:rsidR="00317828">
          <w:rPr>
            <w:noProof/>
            <w:webHidden/>
          </w:rPr>
          <w:t>8</w:t>
        </w:r>
        <w:r w:rsidR="00317828">
          <w:rPr>
            <w:noProof/>
            <w:webHidden/>
          </w:rPr>
          <w:fldChar w:fldCharType="end"/>
        </w:r>
      </w:hyperlink>
    </w:p>
    <w:p w:rsidR="00317828" w:rsidRDefault="000C4DD1">
      <w:pPr>
        <w:pStyle w:val="TOC1"/>
        <w:rPr>
          <w:rFonts w:asciiTheme="minorHAnsi" w:eastAsiaTheme="minorEastAsia" w:hAnsiTheme="minorHAnsi" w:cstheme="minorBidi"/>
          <w:noProof/>
          <w:sz w:val="22"/>
          <w:szCs w:val="22"/>
        </w:rPr>
      </w:pPr>
      <w:hyperlink w:anchor="_Toc414876051" w:history="1">
        <w:r w:rsidR="00317828" w:rsidRPr="00CB028C">
          <w:rPr>
            <w:rStyle w:val="Hyperlink"/>
            <w:i/>
            <w:noProof/>
          </w:rPr>
          <w:t>7.</w:t>
        </w:r>
        <w:r w:rsidR="00317828">
          <w:rPr>
            <w:rFonts w:asciiTheme="minorHAnsi" w:eastAsiaTheme="minorEastAsia" w:hAnsiTheme="minorHAnsi" w:cstheme="minorBidi"/>
            <w:noProof/>
            <w:sz w:val="22"/>
            <w:szCs w:val="22"/>
          </w:rPr>
          <w:tab/>
        </w:r>
        <w:r w:rsidR="00317828" w:rsidRPr="00CB028C">
          <w:rPr>
            <w:rStyle w:val="Hyperlink"/>
            <w:i/>
            <w:noProof/>
          </w:rPr>
          <w:t>Appendix A: Glossary</w:t>
        </w:r>
        <w:r w:rsidR="00317828">
          <w:rPr>
            <w:noProof/>
            <w:webHidden/>
          </w:rPr>
          <w:tab/>
        </w:r>
        <w:r w:rsidR="00317828">
          <w:rPr>
            <w:noProof/>
            <w:webHidden/>
          </w:rPr>
          <w:fldChar w:fldCharType="begin"/>
        </w:r>
        <w:r w:rsidR="00317828">
          <w:rPr>
            <w:noProof/>
            <w:webHidden/>
          </w:rPr>
          <w:instrText xml:space="preserve"> PAGEREF _Toc414876051 \h </w:instrText>
        </w:r>
        <w:r w:rsidR="00317828">
          <w:rPr>
            <w:noProof/>
            <w:webHidden/>
          </w:rPr>
        </w:r>
        <w:r w:rsidR="00317828">
          <w:rPr>
            <w:noProof/>
            <w:webHidden/>
          </w:rPr>
          <w:fldChar w:fldCharType="separate"/>
        </w:r>
        <w:r w:rsidR="00317828">
          <w:rPr>
            <w:noProof/>
            <w:webHidden/>
          </w:rPr>
          <w:t>8</w:t>
        </w:r>
        <w:r w:rsidR="00317828">
          <w:rPr>
            <w:noProof/>
            <w:webHidden/>
          </w:rPr>
          <w:fldChar w:fldCharType="end"/>
        </w:r>
      </w:hyperlink>
    </w:p>
    <w:p w:rsidR="00F54203" w:rsidRPr="00F8674D" w:rsidRDefault="00706291" w:rsidP="00F54203">
      <w:pPr>
        <w:pStyle w:val="BodyText"/>
      </w:pPr>
      <w:r w:rsidRPr="00F8674D">
        <w:rPr>
          <w:b/>
          <w:sz w:val="24"/>
          <w:szCs w:val="24"/>
        </w:rPr>
        <w:fldChar w:fldCharType="end"/>
      </w:r>
    </w:p>
    <w:p w:rsidR="008163BF" w:rsidRPr="00F8674D" w:rsidRDefault="00B22A66" w:rsidP="003A372C">
      <w:pPr>
        <w:pStyle w:val="Heading1"/>
        <w:rPr>
          <w:i/>
        </w:rPr>
      </w:pPr>
      <w:r w:rsidRPr="00F8674D">
        <w:rPr>
          <w:i/>
        </w:rPr>
        <w:br w:type="page"/>
      </w:r>
      <w:bookmarkStart w:id="4" w:name="_Toc122934306"/>
      <w:bookmarkStart w:id="5" w:name="_Toc414875975"/>
      <w:r w:rsidR="003B6D48" w:rsidRPr="00F8674D">
        <w:rPr>
          <w:i/>
        </w:rPr>
        <w:lastRenderedPageBreak/>
        <w:t>Feature</w:t>
      </w:r>
      <w:r w:rsidR="009C1FFA" w:rsidRPr="00F8674D">
        <w:rPr>
          <w:i/>
        </w:rPr>
        <w:t xml:space="preserve"> </w:t>
      </w:r>
      <w:bookmarkEnd w:id="4"/>
      <w:r w:rsidR="00341299" w:rsidRPr="00F8674D">
        <w:rPr>
          <w:i/>
        </w:rPr>
        <w:t>Overview</w:t>
      </w:r>
      <w:bookmarkEnd w:id="5"/>
    </w:p>
    <w:p w:rsidR="008163BF" w:rsidRPr="00F8674D" w:rsidRDefault="003B6D48" w:rsidP="008163BF">
      <w:pPr>
        <w:pStyle w:val="Heading2"/>
      </w:pPr>
      <w:bookmarkStart w:id="6" w:name="_Toc110839329"/>
      <w:bookmarkStart w:id="7" w:name="_Toc122934307"/>
      <w:bookmarkStart w:id="8" w:name="_Toc414875976"/>
      <w:r w:rsidRPr="00F8674D">
        <w:t>Feature</w:t>
      </w:r>
      <w:r w:rsidR="00A5528D" w:rsidRPr="00F8674D">
        <w:t xml:space="preserve"> </w:t>
      </w:r>
      <w:r w:rsidR="008163BF" w:rsidRPr="00F8674D">
        <w:t>Description</w:t>
      </w:r>
      <w:bookmarkEnd w:id="6"/>
      <w:bookmarkEnd w:id="7"/>
      <w:bookmarkEnd w:id="8"/>
    </w:p>
    <w:p w:rsidR="00966008" w:rsidRPr="00F8674D" w:rsidRDefault="00E7731F" w:rsidP="00966008">
      <w:pPr>
        <w:pStyle w:val="BodyText"/>
      </w:pPr>
      <w:r w:rsidRPr="00F8674D">
        <w:t>The Modify Item Feature Document describes the process to access item level modifications.  The Feature Document contains the use case for Modify Item and the corresponding screen mockups.  Other item modification use cases are documented in their own Feature Documents but are executed from the Modify Item use case</w:t>
      </w:r>
      <w:r w:rsidR="001F3B26" w:rsidRPr="00F8674D">
        <w:t xml:space="preserve">.  </w:t>
      </w:r>
      <w:r w:rsidR="00966008" w:rsidRPr="00F8674D">
        <w:t xml:space="preserve">  </w:t>
      </w:r>
    </w:p>
    <w:p w:rsidR="00F523F6" w:rsidRPr="00F8674D" w:rsidRDefault="0063125C" w:rsidP="00341299">
      <w:pPr>
        <w:pStyle w:val="Heading2"/>
      </w:pPr>
      <w:bookmarkStart w:id="9" w:name="_Toc414875977"/>
      <w:r w:rsidRPr="00F8674D">
        <w:t>Assumptions</w:t>
      </w:r>
      <w:bookmarkEnd w:id="9"/>
    </w:p>
    <w:p w:rsidR="002A338B" w:rsidRPr="00F8674D" w:rsidRDefault="002A338B" w:rsidP="004B5B8E">
      <w:pPr>
        <w:pStyle w:val="BodyText"/>
        <w:numPr>
          <w:ilvl w:val="0"/>
          <w:numId w:val="4"/>
        </w:numPr>
      </w:pPr>
      <w:r w:rsidRPr="00F8674D">
        <w:t xml:space="preserve">All text displayed by the system is configurable by brand to support multi-language.  Text is defined from an external source or defined within the system.  </w:t>
      </w:r>
    </w:p>
    <w:p w:rsidR="00320DD3" w:rsidRPr="00F8674D" w:rsidRDefault="00320DD3" w:rsidP="00341299">
      <w:pPr>
        <w:pStyle w:val="Heading2"/>
      </w:pPr>
      <w:bookmarkStart w:id="10" w:name="_Parameters"/>
      <w:bookmarkStart w:id="11" w:name="_Toc414875978"/>
      <w:bookmarkEnd w:id="10"/>
      <w:r w:rsidRPr="00F8674D">
        <w:t>Parameters</w:t>
      </w:r>
      <w:r w:rsidR="00027F72" w:rsidRPr="00F8674D">
        <w:t xml:space="preserve"> and System Settings</w:t>
      </w:r>
      <w:bookmarkEnd w:id="11"/>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F8674D" w:rsidTr="00302BEC">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F8674D" w:rsidRDefault="00731DE3" w:rsidP="00721745">
            <w:pPr>
              <w:rPr>
                <w:b/>
              </w:rPr>
            </w:pPr>
            <w:r w:rsidRPr="00F8674D">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F8674D" w:rsidRDefault="00731DE3" w:rsidP="00721745">
            <w:pPr>
              <w:rPr>
                <w:b/>
                <w:vanish/>
                <w:szCs w:val="20"/>
              </w:rPr>
            </w:pPr>
            <w:r w:rsidRPr="00F8674D">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F8674D" w:rsidRDefault="00731DE3" w:rsidP="00721745">
            <w:pPr>
              <w:rPr>
                <w:b/>
                <w:szCs w:val="20"/>
              </w:rPr>
            </w:pPr>
            <w:r w:rsidRPr="00F8674D">
              <w:rPr>
                <w:b/>
                <w:szCs w:val="20"/>
              </w:rPr>
              <w:t>Valid Values</w:t>
            </w:r>
          </w:p>
        </w:tc>
      </w:tr>
      <w:tr w:rsidR="00FD4824" w:rsidRPr="00F8674D" w:rsidTr="00302BEC">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FD4824" w:rsidRPr="00F8674D" w:rsidRDefault="00FD4824" w:rsidP="00CD37D4">
            <w:pPr>
              <w:rPr>
                <w:bCs/>
                <w:szCs w:val="20"/>
              </w:rPr>
            </w:pPr>
            <w:r w:rsidRPr="00F8674D">
              <w:rPr>
                <w:bCs/>
                <w:szCs w:val="20"/>
              </w:rPr>
              <w:t>Item Modify Menu Options</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FD4824" w:rsidRPr="00F8674D" w:rsidRDefault="00FD4824" w:rsidP="00CD37D4">
            <w:r w:rsidRPr="00F8674D">
              <w:t>Determines what functionality is available in the item modify menu.</w:t>
            </w:r>
          </w:p>
        </w:tc>
        <w:tc>
          <w:tcPr>
            <w:tcW w:w="1174" w:type="pct"/>
            <w:tcBorders>
              <w:top w:val="single" w:sz="18" w:space="0" w:color="4F81BD"/>
              <w:left w:val="single" w:sz="8" w:space="0" w:color="4F81BD"/>
              <w:bottom w:val="single" w:sz="8" w:space="0" w:color="4F81BD"/>
              <w:right w:val="single" w:sz="8" w:space="0" w:color="4F81BD"/>
            </w:tcBorders>
            <w:shd w:val="clear" w:color="auto" w:fill="D3DFEE"/>
          </w:tcPr>
          <w:p w:rsidR="00452506" w:rsidRPr="00F8674D" w:rsidRDefault="00452506" w:rsidP="00CD37D4">
            <w:pPr>
              <w:pStyle w:val="ListParagraph"/>
              <w:numPr>
                <w:ilvl w:val="0"/>
                <w:numId w:val="27"/>
              </w:numPr>
              <w:rPr>
                <w:szCs w:val="20"/>
              </w:rPr>
            </w:pPr>
            <w:r w:rsidRPr="00F8674D">
              <w:rPr>
                <w:szCs w:val="20"/>
              </w:rPr>
              <w:t>Item Void</w:t>
            </w:r>
          </w:p>
          <w:p w:rsidR="00FD4824" w:rsidRPr="00F8674D" w:rsidRDefault="00FD4824" w:rsidP="00CD37D4">
            <w:pPr>
              <w:pStyle w:val="ListParagraph"/>
              <w:numPr>
                <w:ilvl w:val="0"/>
                <w:numId w:val="27"/>
              </w:numPr>
              <w:rPr>
                <w:szCs w:val="20"/>
              </w:rPr>
            </w:pPr>
            <w:r w:rsidRPr="00F8674D">
              <w:rPr>
                <w:szCs w:val="20"/>
              </w:rPr>
              <w:t>Gift Receipt</w:t>
            </w:r>
          </w:p>
          <w:p w:rsidR="00FD4824" w:rsidRPr="00F8674D" w:rsidRDefault="00FD4824" w:rsidP="00CD37D4">
            <w:pPr>
              <w:pStyle w:val="ListParagraph"/>
              <w:numPr>
                <w:ilvl w:val="0"/>
                <w:numId w:val="27"/>
              </w:numPr>
              <w:rPr>
                <w:szCs w:val="20"/>
              </w:rPr>
            </w:pPr>
            <w:r w:rsidRPr="00F8674D">
              <w:rPr>
                <w:szCs w:val="20"/>
              </w:rPr>
              <w:t>Price Override</w:t>
            </w:r>
          </w:p>
          <w:p w:rsidR="00FD4824" w:rsidRPr="00F8674D" w:rsidRDefault="00FD4824" w:rsidP="00CD37D4">
            <w:pPr>
              <w:pStyle w:val="ListParagraph"/>
              <w:numPr>
                <w:ilvl w:val="0"/>
                <w:numId w:val="27"/>
              </w:numPr>
              <w:rPr>
                <w:szCs w:val="20"/>
              </w:rPr>
            </w:pPr>
            <w:r w:rsidRPr="00F8674D">
              <w:rPr>
                <w:szCs w:val="20"/>
              </w:rPr>
              <w:t>Manual Item Discount</w:t>
            </w:r>
          </w:p>
          <w:p w:rsidR="00FD4824" w:rsidRPr="00F8674D" w:rsidRDefault="00FD4824" w:rsidP="00CD37D4">
            <w:pPr>
              <w:pStyle w:val="ListParagraph"/>
              <w:numPr>
                <w:ilvl w:val="0"/>
                <w:numId w:val="27"/>
              </w:numPr>
              <w:rPr>
                <w:szCs w:val="20"/>
              </w:rPr>
            </w:pPr>
            <w:r w:rsidRPr="00F8674D">
              <w:rPr>
                <w:szCs w:val="20"/>
              </w:rPr>
              <w:t>Salesperson Capture</w:t>
            </w:r>
          </w:p>
          <w:p w:rsidR="00FD4824" w:rsidRPr="00F8674D" w:rsidRDefault="00FD4824" w:rsidP="00CD37D4">
            <w:pPr>
              <w:pStyle w:val="ListParagraph"/>
              <w:numPr>
                <w:ilvl w:val="0"/>
                <w:numId w:val="27"/>
              </w:numPr>
              <w:rPr>
                <w:szCs w:val="20"/>
              </w:rPr>
            </w:pPr>
            <w:r w:rsidRPr="00F8674D">
              <w:rPr>
                <w:szCs w:val="20"/>
              </w:rPr>
              <w:t>Tax Override</w:t>
            </w:r>
          </w:p>
          <w:p w:rsidR="00FD4824" w:rsidRPr="00F8674D" w:rsidRDefault="00FD4824" w:rsidP="00CD37D4">
            <w:pPr>
              <w:pStyle w:val="ListParagraph"/>
              <w:numPr>
                <w:ilvl w:val="0"/>
                <w:numId w:val="27"/>
              </w:numPr>
              <w:rPr>
                <w:szCs w:val="20"/>
              </w:rPr>
            </w:pPr>
            <w:r w:rsidRPr="00F8674D">
              <w:rPr>
                <w:szCs w:val="20"/>
              </w:rPr>
              <w:t>Tax Exempt</w:t>
            </w:r>
          </w:p>
          <w:p w:rsidR="00452506" w:rsidRPr="00F8674D" w:rsidRDefault="00452506" w:rsidP="00CD37D4">
            <w:pPr>
              <w:pStyle w:val="ListParagraph"/>
              <w:numPr>
                <w:ilvl w:val="0"/>
                <w:numId w:val="27"/>
              </w:numPr>
              <w:rPr>
                <w:szCs w:val="20"/>
              </w:rPr>
            </w:pPr>
            <w:r w:rsidRPr="00F8674D">
              <w:rPr>
                <w:szCs w:val="20"/>
              </w:rPr>
              <w:t>Raincheck</w:t>
            </w:r>
          </w:p>
        </w:tc>
      </w:tr>
      <w:tr w:rsidR="00302BEC" w:rsidRPr="00F8674D" w:rsidTr="00302BEC">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rPr>
                <w:bCs/>
                <w:szCs w:val="20"/>
              </w:rPr>
            </w:pPr>
            <w:r w:rsidRPr="00F8674D">
              <w:rPr>
                <w:bCs/>
                <w:szCs w:val="20"/>
              </w:rPr>
              <w:t>Raincheck Eligible Item Attribute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rPr>
                <w:szCs w:val="20"/>
              </w:rPr>
            </w:pPr>
            <w:r w:rsidRPr="00F8674D">
              <w:rPr>
                <w:szCs w:val="20"/>
              </w:rPr>
              <w:t>The item attribute that determines if the item is eligible for raincheck (</w:t>
            </w:r>
            <w:r w:rsidRPr="00F8674D">
              <w:t>ATTR_ID = 49)</w:t>
            </w:r>
            <w:r w:rsidRPr="00F8674D">
              <w:rPr>
                <w:szCs w:val="20"/>
              </w:rPr>
              <w: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302BEC">
            <w:pPr>
              <w:pStyle w:val="ListParagraph"/>
              <w:numPr>
                <w:ilvl w:val="0"/>
                <w:numId w:val="39"/>
              </w:numPr>
              <w:rPr>
                <w:szCs w:val="20"/>
              </w:rPr>
            </w:pPr>
            <w:r w:rsidRPr="00F8674D">
              <w:rPr>
                <w:szCs w:val="20"/>
              </w:rPr>
              <w:t>On</w:t>
            </w:r>
          </w:p>
          <w:p w:rsidR="00302BEC" w:rsidRPr="00F8674D" w:rsidRDefault="00302BEC" w:rsidP="00302BEC">
            <w:pPr>
              <w:pStyle w:val="ListParagraph"/>
              <w:numPr>
                <w:ilvl w:val="0"/>
                <w:numId w:val="39"/>
              </w:numPr>
              <w:rPr>
                <w:szCs w:val="20"/>
              </w:rPr>
            </w:pPr>
            <w:r w:rsidRPr="00F8674D">
              <w:rPr>
                <w:szCs w:val="20"/>
              </w:rPr>
              <w:t>Off</w:t>
            </w:r>
          </w:p>
        </w:tc>
      </w:tr>
      <w:tr w:rsidR="00302BEC" w:rsidRPr="00F8674D" w:rsidTr="00302BEC">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rPr>
                <w:bCs/>
                <w:szCs w:val="20"/>
              </w:rPr>
            </w:pPr>
            <w:r w:rsidRPr="00F8674D">
              <w:rPr>
                <w:bCs/>
                <w:szCs w:val="20"/>
              </w:rPr>
              <w:t>Price Override Allowed Item Attribute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rPr>
                <w:szCs w:val="20"/>
              </w:rPr>
            </w:pPr>
            <w:r w:rsidRPr="00F8674D">
              <w:rPr>
                <w:szCs w:val="20"/>
              </w:rPr>
              <w:t>Determines if price override can be applied to the item.</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pStyle w:val="ListParagraph"/>
              <w:numPr>
                <w:ilvl w:val="0"/>
                <w:numId w:val="8"/>
              </w:numPr>
              <w:rPr>
                <w:szCs w:val="20"/>
              </w:rPr>
            </w:pPr>
            <w:r w:rsidRPr="00F8674D">
              <w:rPr>
                <w:szCs w:val="20"/>
              </w:rPr>
              <w:t>On</w:t>
            </w:r>
          </w:p>
          <w:p w:rsidR="00302BEC" w:rsidRPr="00F8674D" w:rsidRDefault="00302BEC" w:rsidP="00CD37D4">
            <w:pPr>
              <w:pStyle w:val="ListParagraph"/>
              <w:numPr>
                <w:ilvl w:val="0"/>
                <w:numId w:val="8"/>
              </w:numPr>
              <w:rPr>
                <w:szCs w:val="20"/>
              </w:rPr>
            </w:pPr>
            <w:r w:rsidRPr="00F8674D">
              <w:rPr>
                <w:szCs w:val="20"/>
              </w:rPr>
              <w:t>Off</w:t>
            </w:r>
          </w:p>
        </w:tc>
      </w:tr>
      <w:tr w:rsidR="00302BEC" w:rsidRPr="00F8674D" w:rsidTr="00CD37D4">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rPr>
                <w:bCs/>
                <w:szCs w:val="20"/>
              </w:rPr>
            </w:pPr>
            <w:r w:rsidRPr="00F8674D">
              <w:rPr>
                <w:bCs/>
                <w:szCs w:val="20"/>
              </w:rPr>
              <w:t>Manually Discount Item Attribute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rPr>
                <w:szCs w:val="20"/>
              </w:rPr>
            </w:pPr>
            <w:r w:rsidRPr="00F8674D">
              <w:rPr>
                <w:szCs w:val="20"/>
              </w:rPr>
              <w:t>Determines if the item is eligible for manual item discount.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302BEC" w:rsidRPr="00F8674D" w:rsidRDefault="00302BEC" w:rsidP="00CD37D4">
            <w:pPr>
              <w:pStyle w:val="ListParagraph"/>
              <w:numPr>
                <w:ilvl w:val="0"/>
                <w:numId w:val="8"/>
              </w:numPr>
              <w:rPr>
                <w:szCs w:val="20"/>
              </w:rPr>
            </w:pPr>
            <w:r w:rsidRPr="00F8674D">
              <w:rPr>
                <w:szCs w:val="20"/>
              </w:rPr>
              <w:t>On</w:t>
            </w:r>
          </w:p>
          <w:p w:rsidR="00302BEC" w:rsidRPr="00F8674D" w:rsidRDefault="00302BEC" w:rsidP="00CD37D4">
            <w:pPr>
              <w:pStyle w:val="ListParagraph"/>
              <w:numPr>
                <w:ilvl w:val="0"/>
                <w:numId w:val="8"/>
              </w:numPr>
              <w:rPr>
                <w:szCs w:val="20"/>
              </w:rPr>
            </w:pPr>
            <w:r w:rsidRPr="00F8674D">
              <w:rPr>
                <w:szCs w:val="20"/>
              </w:rPr>
              <w:t>Off</w:t>
            </w:r>
          </w:p>
        </w:tc>
      </w:tr>
      <w:tr w:rsidR="00512236" w:rsidRPr="00F8674D" w:rsidTr="00CD37D4">
        <w:trPr>
          <w:cantSplit/>
          <w:ins w:id="12" w:author="Amy Byers" w:date="2015-04-01T12:10:00Z"/>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512236" w:rsidRPr="00F8674D" w:rsidRDefault="00512236" w:rsidP="00CD37D4">
            <w:pPr>
              <w:rPr>
                <w:ins w:id="13" w:author="Amy Byers" w:date="2015-04-01T12:10:00Z"/>
                <w:bCs/>
                <w:szCs w:val="20"/>
              </w:rPr>
            </w:pPr>
            <w:ins w:id="14" w:author="Amy Byers" w:date="2015-04-01T12:10:00Z">
              <w:r>
                <w:rPr>
                  <w:bCs/>
                  <w:szCs w:val="20"/>
                </w:rPr>
                <w:t>Quantity Override IBH</w:t>
              </w:r>
            </w:ins>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512236" w:rsidRPr="00F8674D" w:rsidRDefault="00512236" w:rsidP="00CD37D4">
            <w:pPr>
              <w:rPr>
                <w:ins w:id="15" w:author="Amy Byers" w:date="2015-04-01T12:10:00Z"/>
                <w:szCs w:val="20"/>
              </w:rPr>
            </w:pPr>
            <w:ins w:id="16" w:author="Amy Byers" w:date="2015-04-01T12:11:00Z">
              <w:r>
                <w:rPr>
                  <w:szCs w:val="20"/>
                </w:rPr>
                <w:t>Determines if the IBH is eligible for Quantity Override</w:t>
              </w:r>
            </w:ins>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CD37D4">
            <w:pPr>
              <w:pStyle w:val="ListParagraph"/>
              <w:numPr>
                <w:ilvl w:val="0"/>
                <w:numId w:val="8"/>
              </w:numPr>
              <w:rPr>
                <w:ins w:id="17" w:author="Amy Byers" w:date="2015-04-01T12:11:00Z"/>
                <w:szCs w:val="20"/>
              </w:rPr>
            </w:pPr>
            <w:ins w:id="18" w:author="Amy Byers" w:date="2015-04-01T12:11:00Z">
              <w:r>
                <w:rPr>
                  <w:szCs w:val="20"/>
                </w:rPr>
                <w:t>On</w:t>
              </w:r>
            </w:ins>
          </w:p>
          <w:p w:rsidR="00512236" w:rsidRPr="00F8674D" w:rsidRDefault="00512236" w:rsidP="00CD37D4">
            <w:pPr>
              <w:pStyle w:val="ListParagraph"/>
              <w:numPr>
                <w:ilvl w:val="0"/>
                <w:numId w:val="8"/>
              </w:numPr>
              <w:rPr>
                <w:ins w:id="19" w:author="Amy Byers" w:date="2015-04-01T12:10:00Z"/>
                <w:szCs w:val="20"/>
              </w:rPr>
            </w:pPr>
            <w:ins w:id="20" w:author="Amy Byers" w:date="2015-04-01T12:11:00Z">
              <w:r>
                <w:rPr>
                  <w:szCs w:val="20"/>
                </w:rPr>
                <w:t>Off</w:t>
              </w:r>
            </w:ins>
          </w:p>
        </w:tc>
      </w:tr>
      <w:tr w:rsidR="00512236" w:rsidRPr="00F8674D" w:rsidTr="00CD37D4">
        <w:trPr>
          <w:cantSplit/>
          <w:ins w:id="21" w:author="Amy Byers" w:date="2015-04-01T12:11:00Z"/>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CD37D4">
            <w:pPr>
              <w:rPr>
                <w:ins w:id="22" w:author="Amy Byers" w:date="2015-04-01T12:11:00Z"/>
                <w:bCs/>
                <w:szCs w:val="20"/>
              </w:rPr>
            </w:pPr>
            <w:ins w:id="23" w:author="Amy Byers" w:date="2015-04-01T12:11:00Z">
              <w:r>
                <w:rPr>
                  <w:bCs/>
                  <w:szCs w:val="20"/>
                </w:rPr>
                <w:t>IBH Override</w:t>
              </w:r>
            </w:ins>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CD37D4">
            <w:pPr>
              <w:rPr>
                <w:ins w:id="24" w:author="Amy Byers" w:date="2015-04-01T12:11:00Z"/>
                <w:szCs w:val="20"/>
              </w:rPr>
            </w:pPr>
            <w:ins w:id="25" w:author="Amy Byers" w:date="2015-04-01T12:11:00Z">
              <w:r>
                <w:rPr>
                  <w:szCs w:val="20"/>
                </w:rPr>
                <w:t>Determines if the IBH Override feature is enabled for device</w:t>
              </w:r>
            </w:ins>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CD37D4">
            <w:pPr>
              <w:pStyle w:val="ListParagraph"/>
              <w:numPr>
                <w:ilvl w:val="0"/>
                <w:numId w:val="8"/>
              </w:numPr>
              <w:rPr>
                <w:ins w:id="26" w:author="Amy Byers" w:date="2015-04-01T12:11:00Z"/>
                <w:szCs w:val="20"/>
              </w:rPr>
            </w:pPr>
            <w:ins w:id="27" w:author="Amy Byers" w:date="2015-04-01T12:11:00Z">
              <w:r>
                <w:rPr>
                  <w:szCs w:val="20"/>
                </w:rPr>
                <w:t>On</w:t>
              </w:r>
            </w:ins>
          </w:p>
          <w:p w:rsidR="00512236" w:rsidRDefault="00512236" w:rsidP="00CD37D4">
            <w:pPr>
              <w:pStyle w:val="ListParagraph"/>
              <w:numPr>
                <w:ilvl w:val="0"/>
                <w:numId w:val="8"/>
              </w:numPr>
              <w:rPr>
                <w:ins w:id="28" w:author="Amy Byers" w:date="2015-04-01T12:11:00Z"/>
                <w:szCs w:val="20"/>
              </w:rPr>
            </w:pPr>
            <w:ins w:id="29" w:author="Amy Byers" w:date="2015-04-01T12:11:00Z">
              <w:r>
                <w:rPr>
                  <w:szCs w:val="20"/>
                </w:rPr>
                <w:t>Off</w:t>
              </w:r>
            </w:ins>
          </w:p>
        </w:tc>
      </w:tr>
    </w:tbl>
    <w:p w:rsidR="00D8448E" w:rsidRPr="00F8674D" w:rsidRDefault="00D8448E" w:rsidP="00D8448E">
      <w:pPr>
        <w:pStyle w:val="Heading2"/>
      </w:pPr>
      <w:bookmarkStart w:id="30" w:name="_Toc318210821"/>
      <w:bookmarkStart w:id="31" w:name="_Toc414875979"/>
      <w:bookmarkStart w:id="32" w:name="_Toc290020120"/>
      <w:bookmarkStart w:id="33" w:name="_Toc71960215"/>
      <w:r w:rsidRPr="00F8674D">
        <w:t>Interfaces</w:t>
      </w:r>
      <w:bookmarkEnd w:id="30"/>
      <w:bookmarkEnd w:id="31"/>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F8674D" w:rsidTr="00C47288">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F8674D" w:rsidRDefault="00D8448E" w:rsidP="00C47288">
            <w:pPr>
              <w:rPr>
                <w:b/>
              </w:rPr>
            </w:pPr>
            <w:r w:rsidRPr="00F8674D">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F8674D" w:rsidRDefault="00D8448E" w:rsidP="00C47288">
            <w:pPr>
              <w:rPr>
                <w:b/>
                <w:vanish/>
                <w:szCs w:val="20"/>
              </w:rPr>
            </w:pPr>
            <w:r w:rsidRPr="00F8674D">
              <w:rPr>
                <w:b/>
                <w:szCs w:val="20"/>
              </w:rPr>
              <w:t>Description</w:t>
            </w:r>
          </w:p>
        </w:tc>
      </w:tr>
      <w:tr w:rsidR="00966008" w:rsidRPr="00F8674D" w:rsidTr="00C47288">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966008" w:rsidRPr="00F8674D" w:rsidRDefault="00CF7B07" w:rsidP="00C47288">
            <w:pPr>
              <w:rPr>
                <w:bCs/>
                <w:szCs w:val="20"/>
              </w:rPr>
            </w:pPr>
            <w:r w:rsidRPr="00F8674D">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966008" w:rsidRPr="00F8674D" w:rsidRDefault="00966008" w:rsidP="00C47288">
            <w:pPr>
              <w:rPr>
                <w:szCs w:val="20"/>
              </w:rPr>
            </w:pPr>
          </w:p>
        </w:tc>
      </w:tr>
    </w:tbl>
    <w:p w:rsidR="00C47288" w:rsidRPr="00F8674D" w:rsidRDefault="00C47288" w:rsidP="00C47288">
      <w:pPr>
        <w:pStyle w:val="Heading1"/>
        <w:rPr>
          <w:i/>
        </w:rPr>
      </w:pPr>
      <w:bookmarkStart w:id="34" w:name="_Toc414875980"/>
      <w:bookmarkStart w:id="35" w:name="_Toc290020127"/>
      <w:bookmarkEnd w:id="32"/>
      <w:r w:rsidRPr="00F8674D">
        <w:rPr>
          <w:i/>
        </w:rPr>
        <w:lastRenderedPageBreak/>
        <w:t xml:space="preserve">USE CASE: </w:t>
      </w:r>
      <w:r w:rsidR="00E845D1" w:rsidRPr="00F8674D">
        <w:rPr>
          <w:i/>
        </w:rPr>
        <w:t>Modify Item</w:t>
      </w:r>
      <w:bookmarkEnd w:id="34"/>
    </w:p>
    <w:p w:rsidR="00C47288" w:rsidRPr="00F8674D" w:rsidRDefault="00C47288" w:rsidP="00C47288">
      <w:pPr>
        <w:pStyle w:val="Heading2"/>
      </w:pPr>
      <w:bookmarkStart w:id="36" w:name="_Toc414875981"/>
      <w:r w:rsidRPr="00F8674D">
        <w:t>Feature Flow</w:t>
      </w:r>
      <w:bookmarkEnd w:id="36"/>
    </w:p>
    <w:p w:rsidR="00E845D1" w:rsidRPr="00F8674D" w:rsidRDefault="00F8674D" w:rsidP="000C52B2">
      <w:pPr>
        <w:pStyle w:val="BodyText"/>
        <w:jc w:val="center"/>
      </w:pPr>
      <w:del w:id="37" w:author="Amy Byers" w:date="2015-04-01T12:07:00Z">
        <w:r w:rsidDel="00512236">
          <w:object w:dxaOrig="11155" w:dyaOrig="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04.25pt" o:ole="">
              <v:imagedata r:id="rId14" o:title=""/>
            </v:shape>
            <o:OLEObject Type="Embed" ProgID="Visio.Drawing.11" ShapeID="_x0000_i1025" DrawAspect="Content" ObjectID="_1489395586" r:id="rId15"/>
          </w:object>
        </w:r>
      </w:del>
      <w:ins w:id="38" w:author="Amy Byers" w:date="2015-04-01T12:08:00Z">
        <w:r w:rsidR="00512236">
          <w:object w:dxaOrig="11146" w:dyaOrig="9153">
            <v:shape id="_x0000_i1026" type="#_x0000_t75" style="width:557.25pt;height:457.5pt" o:ole="">
              <v:imagedata r:id="rId16" o:title=""/>
            </v:shape>
            <o:OLEObject Type="Embed" ProgID="Visio.Drawing.11" ShapeID="_x0000_i1026" DrawAspect="Content" ObjectID="_1489395587" r:id="rId17"/>
          </w:object>
        </w:r>
      </w:ins>
    </w:p>
    <w:p w:rsidR="00C47288" w:rsidRPr="00F8674D" w:rsidRDefault="00C47288" w:rsidP="00C47288">
      <w:pPr>
        <w:pStyle w:val="Heading2"/>
      </w:pPr>
      <w:bookmarkStart w:id="39" w:name="_Toc414875982"/>
      <w:r w:rsidRPr="00F8674D">
        <w:t>Precondition</w:t>
      </w:r>
      <w:bookmarkEnd w:id="39"/>
    </w:p>
    <w:p w:rsidR="00E845D1" w:rsidRPr="00F8674D" w:rsidRDefault="00E845D1" w:rsidP="004B5B8E">
      <w:pPr>
        <w:pStyle w:val="BodyText"/>
        <w:numPr>
          <w:ilvl w:val="0"/>
          <w:numId w:val="1"/>
        </w:numPr>
      </w:pPr>
      <w:r w:rsidRPr="00F8674D">
        <w:t xml:space="preserve">The operator has selected to modify an item in the </w:t>
      </w:r>
      <w:r w:rsidR="00DE3B94" w:rsidRPr="00F8674D">
        <w:t>transaction</w:t>
      </w:r>
      <w:r w:rsidRPr="00F8674D">
        <w:t>.</w:t>
      </w:r>
    </w:p>
    <w:p w:rsidR="00E845D1" w:rsidRPr="00F8674D" w:rsidRDefault="00E845D1" w:rsidP="004B5B8E">
      <w:pPr>
        <w:pStyle w:val="BodyText"/>
        <w:numPr>
          <w:ilvl w:val="0"/>
          <w:numId w:val="1"/>
        </w:numPr>
      </w:pPr>
      <w:r w:rsidRPr="00F8674D">
        <w:t>Only features eligible on the items are displayed.</w:t>
      </w:r>
    </w:p>
    <w:p w:rsidR="00C47288" w:rsidRPr="00F8674D" w:rsidRDefault="00C47288" w:rsidP="00C47288">
      <w:pPr>
        <w:pStyle w:val="Heading2"/>
      </w:pPr>
      <w:bookmarkStart w:id="40" w:name="_Ref414448075"/>
      <w:bookmarkStart w:id="41" w:name="_Ref414448078"/>
      <w:bookmarkStart w:id="42" w:name="_Toc414875983"/>
      <w:r w:rsidRPr="00F8674D">
        <w:t>Main Flow</w:t>
      </w:r>
      <w:bookmarkEnd w:id="40"/>
      <w:bookmarkEnd w:id="41"/>
      <w:bookmarkEnd w:id="42"/>
    </w:p>
    <w:p w:rsidR="00E845D1" w:rsidRPr="00F8674D" w:rsidRDefault="00E845D1" w:rsidP="008C1D81">
      <w:pPr>
        <w:pStyle w:val="BodyText"/>
        <w:numPr>
          <w:ilvl w:val="0"/>
          <w:numId w:val="11"/>
        </w:numPr>
      </w:pPr>
      <w:r w:rsidRPr="00F8674D">
        <w:t>The system displays the item modification options and prompts the operator to select an option.</w:t>
      </w:r>
    </w:p>
    <w:p w:rsidR="00E845D1" w:rsidRPr="00F8674D" w:rsidRDefault="00E845D1" w:rsidP="008C1D81">
      <w:pPr>
        <w:pStyle w:val="BodyText"/>
        <w:numPr>
          <w:ilvl w:val="0"/>
          <w:numId w:val="11"/>
        </w:numPr>
      </w:pPr>
      <w:r w:rsidRPr="00F8674D">
        <w:t>If the operator selects to override the price of an item, the Price Override use case is executed.</w:t>
      </w:r>
    </w:p>
    <w:p w:rsidR="00E845D1" w:rsidRPr="00F8674D" w:rsidRDefault="00E845D1" w:rsidP="008C1D81">
      <w:pPr>
        <w:pStyle w:val="BodyText"/>
        <w:numPr>
          <w:ilvl w:val="0"/>
          <w:numId w:val="11"/>
        </w:numPr>
      </w:pPr>
      <w:r w:rsidRPr="00F8674D">
        <w:t>If the operator selects to manually discount the item, the Manual Item Discount use case is executed.</w:t>
      </w:r>
    </w:p>
    <w:p w:rsidR="00E845D1" w:rsidRPr="00F8674D" w:rsidRDefault="00E845D1" w:rsidP="008C1D81">
      <w:pPr>
        <w:pStyle w:val="BodyText"/>
        <w:numPr>
          <w:ilvl w:val="0"/>
          <w:numId w:val="11"/>
        </w:numPr>
      </w:pPr>
      <w:r w:rsidRPr="00F8674D">
        <w:t>If the operator selects to capture salesperson on the item, the Salesperson Capture use case is executed.</w:t>
      </w:r>
    </w:p>
    <w:p w:rsidR="00E845D1" w:rsidRPr="00F8674D" w:rsidRDefault="00E845D1" w:rsidP="008C1D81">
      <w:pPr>
        <w:pStyle w:val="BodyText"/>
        <w:numPr>
          <w:ilvl w:val="0"/>
          <w:numId w:val="11"/>
        </w:numPr>
      </w:pPr>
      <w:r w:rsidRPr="00F8674D">
        <w:t>If the operator selects to tax exempt an item, the Tax Exempt use case is executed.</w:t>
      </w:r>
    </w:p>
    <w:p w:rsidR="00E845D1" w:rsidRPr="00F8674D" w:rsidRDefault="00E845D1" w:rsidP="008C1D81">
      <w:pPr>
        <w:pStyle w:val="BodyText"/>
        <w:numPr>
          <w:ilvl w:val="0"/>
          <w:numId w:val="11"/>
        </w:numPr>
      </w:pPr>
      <w:r w:rsidRPr="00F8674D">
        <w:lastRenderedPageBreak/>
        <w:t>If the operator selects to tax override an item, the Tax Override use case is executed.</w:t>
      </w:r>
    </w:p>
    <w:p w:rsidR="00452506" w:rsidRPr="00F8674D" w:rsidRDefault="00452506" w:rsidP="008C1D81">
      <w:pPr>
        <w:pStyle w:val="BodyText"/>
        <w:numPr>
          <w:ilvl w:val="0"/>
          <w:numId w:val="11"/>
        </w:numPr>
      </w:pPr>
      <w:r w:rsidRPr="00F8674D">
        <w:t>If the operator selects to issue a raincheck on an item, the Raincheck Issue use case is executed.</w:t>
      </w:r>
    </w:p>
    <w:p w:rsidR="000C52B2" w:rsidRDefault="000C52B2" w:rsidP="008C1D81">
      <w:pPr>
        <w:pStyle w:val="BodyText"/>
        <w:numPr>
          <w:ilvl w:val="0"/>
          <w:numId w:val="11"/>
        </w:numPr>
      </w:pPr>
      <w:r w:rsidRPr="00F8674D">
        <w:t>If the operator selects to print a Gift Receipt for the item, the system displays a visual indicator on the item marked for gift receipt, and returns to the Sale use case.</w:t>
      </w:r>
    </w:p>
    <w:p w:rsidR="00CD37D4" w:rsidRDefault="00CD37D4" w:rsidP="008C1D81">
      <w:pPr>
        <w:pStyle w:val="BodyText"/>
        <w:numPr>
          <w:ilvl w:val="0"/>
          <w:numId w:val="11"/>
        </w:numPr>
        <w:rPr>
          <w:ins w:id="43" w:author="Amy Byers" w:date="2015-04-01T12:11:00Z"/>
        </w:rPr>
      </w:pPr>
      <w:r>
        <w:t xml:space="preserve">If the operator selects to override the quantity of the item, the system executes </w:t>
      </w:r>
      <w:r w:rsidR="003A765B">
        <w:t xml:space="preserve">Capture </w:t>
      </w:r>
      <w:r w:rsidR="0006610B">
        <w:t>Quantity</w:t>
      </w:r>
      <w:r w:rsidR="003A765B">
        <w:t xml:space="preserve"> Use Case.</w:t>
      </w:r>
    </w:p>
    <w:p w:rsidR="00512236" w:rsidRPr="00F8674D" w:rsidRDefault="00512236" w:rsidP="008C1D81">
      <w:pPr>
        <w:pStyle w:val="BodyText"/>
        <w:numPr>
          <w:ilvl w:val="0"/>
          <w:numId w:val="11"/>
        </w:numPr>
      </w:pPr>
      <w:ins w:id="44" w:author="Amy Byers" w:date="2015-04-01T12:11:00Z">
        <w:r>
          <w:t>If the operator selects to override the IBH of the item, the system executes the IBH Override Use Case.</w:t>
        </w:r>
      </w:ins>
    </w:p>
    <w:p w:rsidR="00E845D1" w:rsidRDefault="00E845D1" w:rsidP="008C1D81">
      <w:pPr>
        <w:pStyle w:val="BodyText"/>
        <w:numPr>
          <w:ilvl w:val="0"/>
          <w:numId w:val="11"/>
        </w:numPr>
      </w:pPr>
      <w:r w:rsidRPr="00F8674D">
        <w:t>If at any time the operator selects to return to the previous screen, the use case ends and the system returns to the calling use case.</w:t>
      </w:r>
    </w:p>
    <w:p w:rsidR="00C47288" w:rsidRPr="00F8674D" w:rsidRDefault="00C47288" w:rsidP="00C47288">
      <w:pPr>
        <w:pStyle w:val="Heading2"/>
      </w:pPr>
      <w:bookmarkStart w:id="45" w:name="_Toc414875984"/>
      <w:bookmarkStart w:id="46" w:name="_Toc414875985"/>
      <w:bookmarkStart w:id="47" w:name="_Toc414875986"/>
      <w:bookmarkStart w:id="48" w:name="_Toc414875987"/>
      <w:bookmarkEnd w:id="45"/>
      <w:bookmarkEnd w:id="46"/>
      <w:bookmarkEnd w:id="47"/>
      <w:r w:rsidRPr="00F8674D">
        <w:t>Post Condition</w:t>
      </w:r>
      <w:bookmarkEnd w:id="48"/>
    </w:p>
    <w:p w:rsidR="00E845D1" w:rsidRPr="00F8674D" w:rsidRDefault="00E845D1" w:rsidP="004B5B8E">
      <w:pPr>
        <w:pStyle w:val="BodyText"/>
        <w:numPr>
          <w:ilvl w:val="0"/>
          <w:numId w:val="1"/>
        </w:numPr>
      </w:pPr>
      <w:r w:rsidRPr="00F8674D">
        <w:t>The selected use case is executed.</w:t>
      </w:r>
    </w:p>
    <w:p w:rsidR="00C47288" w:rsidRPr="00F8674D" w:rsidRDefault="00C47288" w:rsidP="00C47288">
      <w:pPr>
        <w:pStyle w:val="Heading2"/>
      </w:pPr>
      <w:bookmarkStart w:id="49" w:name="_Toc414875988"/>
      <w:r w:rsidRPr="00F8674D">
        <w:t>Special Requirements</w:t>
      </w:r>
      <w:bookmarkEnd w:id="49"/>
    </w:p>
    <w:p w:rsidR="00E845D1" w:rsidRPr="00F8674D" w:rsidRDefault="00E845D1" w:rsidP="00CD37D4">
      <w:pPr>
        <w:pStyle w:val="BodyText"/>
        <w:numPr>
          <w:ilvl w:val="0"/>
          <w:numId w:val="42"/>
        </w:numPr>
      </w:pPr>
      <w:r w:rsidRPr="00F8674D">
        <w:t>The Price Override feature is only displayed for items that are eligible to be price overridden and not part of a kit</w:t>
      </w:r>
      <w:r w:rsidR="00142607">
        <w:t xml:space="preserve"> or quantity required</w:t>
      </w:r>
      <w:r w:rsidRPr="00F8674D">
        <w:t>.</w:t>
      </w:r>
    </w:p>
    <w:p w:rsidR="00E845D1" w:rsidRPr="00F8674D" w:rsidRDefault="00E845D1" w:rsidP="00CD37D4">
      <w:pPr>
        <w:pStyle w:val="BodyText"/>
        <w:numPr>
          <w:ilvl w:val="0"/>
          <w:numId w:val="42"/>
        </w:numPr>
      </w:pPr>
      <w:r w:rsidRPr="00F8674D">
        <w:t>The Manual Item Discount feature is only displayed for items that are eligible to be manually discounted and not part of a kit.</w:t>
      </w:r>
    </w:p>
    <w:p w:rsidR="00E92B5F" w:rsidRPr="00F8674D" w:rsidRDefault="00E92B5F" w:rsidP="00CD37D4">
      <w:pPr>
        <w:pStyle w:val="BodyText"/>
        <w:numPr>
          <w:ilvl w:val="0"/>
          <w:numId w:val="42"/>
        </w:numPr>
      </w:pPr>
      <w:r w:rsidRPr="00F8674D">
        <w:t xml:space="preserve">The menu </w:t>
      </w:r>
      <w:r w:rsidR="007E150B" w:rsidRPr="00F8674D">
        <w:t>options to be displayed are</w:t>
      </w:r>
      <w:r w:rsidRPr="00F8674D">
        <w:t xml:space="preserve"> determined by the Item Modify Menu Options parameter.</w:t>
      </w:r>
    </w:p>
    <w:p w:rsidR="00BB1C05" w:rsidRPr="00F8674D" w:rsidRDefault="00BB1C05" w:rsidP="00CD37D4">
      <w:pPr>
        <w:pStyle w:val="BodyText"/>
        <w:numPr>
          <w:ilvl w:val="0"/>
          <w:numId w:val="42"/>
        </w:numPr>
      </w:pPr>
      <w:r w:rsidRPr="00F8674D">
        <w:t>The Line Item Delete feature is not displayed if the item is an imported item from service order scheduling</w:t>
      </w:r>
      <w:r w:rsidR="00292C69" w:rsidRPr="00F8674D">
        <w:t xml:space="preserve"> or MCF Web Order application</w:t>
      </w:r>
      <w:r w:rsidRPr="00F8674D">
        <w:t>.</w:t>
      </w:r>
    </w:p>
    <w:p w:rsidR="00292C69" w:rsidRPr="00F8674D" w:rsidRDefault="00292C69" w:rsidP="00CD37D4">
      <w:pPr>
        <w:pStyle w:val="BodyText"/>
        <w:numPr>
          <w:ilvl w:val="0"/>
          <w:numId w:val="42"/>
        </w:numPr>
      </w:pPr>
      <w:r w:rsidRPr="00F8674D">
        <w:t>The Raincheck feature is not displayed if the item is an imported item from service order scheduling or MCF Web Order application.</w:t>
      </w:r>
    </w:p>
    <w:p w:rsidR="00452506" w:rsidRDefault="00452506" w:rsidP="00CD37D4">
      <w:pPr>
        <w:pStyle w:val="BodyText"/>
        <w:numPr>
          <w:ilvl w:val="0"/>
          <w:numId w:val="42"/>
        </w:numPr>
      </w:pPr>
      <w:r w:rsidRPr="00F8674D">
        <w:t>Each Transaction Type has different available options on an item.</w:t>
      </w:r>
    </w:p>
    <w:p w:rsidR="00142607" w:rsidRDefault="001B3FD8" w:rsidP="0038623E">
      <w:pPr>
        <w:pStyle w:val="BodyText"/>
        <w:numPr>
          <w:ilvl w:val="0"/>
          <w:numId w:val="42"/>
        </w:numPr>
      </w:pPr>
      <w:r>
        <w:t xml:space="preserve">Quantity Override is not available/displayed for items with mandatory serial numbers, that capture additional information, that require activation, </w:t>
      </w:r>
      <w:r w:rsidR="00142607">
        <w:t xml:space="preserve">included within a Kits on the fly, included in a parent/child relationship </w:t>
      </w:r>
      <w:r>
        <w:t>or which are imported.</w:t>
      </w:r>
    </w:p>
    <w:p w:rsidR="0006610B" w:rsidRPr="00F8674D" w:rsidRDefault="0006610B" w:rsidP="0038623E">
      <w:pPr>
        <w:pStyle w:val="BodyText"/>
        <w:numPr>
          <w:ilvl w:val="0"/>
          <w:numId w:val="42"/>
        </w:numPr>
      </w:pPr>
      <w:r>
        <w:t>Raincheck Issue is not available/displayed for items with a quantity overridden.</w:t>
      </w:r>
    </w:p>
    <w:p w:rsidR="00C47288" w:rsidRPr="00F8674D" w:rsidRDefault="00C47288" w:rsidP="00281DF5">
      <w:pPr>
        <w:pStyle w:val="Heading3"/>
      </w:pPr>
      <w:r w:rsidRPr="00F8674D">
        <w:t>Special Offline Requirements</w:t>
      </w:r>
    </w:p>
    <w:p w:rsidR="00F225EF" w:rsidRPr="00F8674D" w:rsidRDefault="00F225EF" w:rsidP="00F225EF">
      <w:pPr>
        <w:pStyle w:val="BodyText"/>
      </w:pPr>
      <w:r w:rsidRPr="00F8674D">
        <w:t>TBD</w:t>
      </w:r>
    </w:p>
    <w:p w:rsidR="00C47288" w:rsidRPr="00F8674D" w:rsidRDefault="00C47288" w:rsidP="00281DF5">
      <w:pPr>
        <w:pStyle w:val="Heading3"/>
      </w:pPr>
      <w:r w:rsidRPr="00F8674D">
        <w:t xml:space="preserve">Data </w:t>
      </w:r>
      <w:proofErr w:type="spellStart"/>
      <w:r w:rsidRPr="00F8674D">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C47288" w:rsidRPr="00F8674D" w:rsidTr="00C47288">
        <w:trPr>
          <w:cantSplit/>
        </w:trPr>
        <w:tc>
          <w:tcPr>
            <w:tcW w:w="1284" w:type="pct"/>
            <w:tcBorders>
              <w:top w:val="single" w:sz="8" w:space="0" w:color="4F81BD"/>
              <w:left w:val="single" w:sz="8" w:space="0" w:color="4F81BD"/>
              <w:bottom w:val="single" w:sz="18" w:space="0" w:color="4F81BD"/>
              <w:right w:val="single" w:sz="8" w:space="0" w:color="4F81BD"/>
            </w:tcBorders>
          </w:tcPr>
          <w:p w:rsidR="00C47288" w:rsidRPr="00F8674D" w:rsidRDefault="00C47288" w:rsidP="00C47288">
            <w:pPr>
              <w:rPr>
                <w:b/>
              </w:rPr>
            </w:pPr>
            <w:r w:rsidRPr="00F8674D">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C47288" w:rsidRPr="00F8674D" w:rsidRDefault="00C47288" w:rsidP="00C47288">
            <w:pPr>
              <w:rPr>
                <w:b/>
                <w:szCs w:val="20"/>
              </w:rPr>
            </w:pPr>
            <w:r w:rsidRPr="00F8674D">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C47288" w:rsidRPr="00F8674D" w:rsidRDefault="00C47288" w:rsidP="00C47288">
            <w:pPr>
              <w:rPr>
                <w:b/>
                <w:szCs w:val="20"/>
              </w:rPr>
            </w:pPr>
            <w:r w:rsidRPr="00F8674D">
              <w:rPr>
                <w:b/>
                <w:szCs w:val="20"/>
              </w:rPr>
              <w:t>Destination</w:t>
            </w:r>
          </w:p>
        </w:tc>
      </w:tr>
      <w:tr w:rsidR="00C47288" w:rsidRPr="00F8674D" w:rsidTr="00C47288">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C47288" w:rsidRPr="00F8674D" w:rsidRDefault="0087711A" w:rsidP="00C47288">
            <w:pPr>
              <w:rPr>
                <w:bCs/>
                <w:szCs w:val="20"/>
              </w:rPr>
            </w:pPr>
            <w:r w:rsidRPr="00F8674D">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C47288" w:rsidRPr="00F8674D" w:rsidRDefault="00C47288" w:rsidP="00C47288">
            <w:p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C47288" w:rsidRPr="00F8674D" w:rsidRDefault="00C47288" w:rsidP="004B5B8E">
            <w:pPr>
              <w:numPr>
                <w:ilvl w:val="0"/>
                <w:numId w:val="1"/>
              </w:numPr>
              <w:rPr>
                <w:szCs w:val="20"/>
              </w:rPr>
            </w:pPr>
          </w:p>
        </w:tc>
      </w:tr>
    </w:tbl>
    <w:p w:rsidR="00FD5BA1" w:rsidRPr="00F8674D" w:rsidRDefault="00FD5BA1" w:rsidP="00FD5BA1">
      <w:pPr>
        <w:pStyle w:val="Heading1"/>
        <w:rPr>
          <w:i/>
        </w:rPr>
      </w:pPr>
      <w:bookmarkStart w:id="50" w:name="_Toc414875989"/>
      <w:r w:rsidRPr="00F8674D">
        <w:rPr>
          <w:i/>
        </w:rPr>
        <w:t>Supplemental Specifications</w:t>
      </w:r>
      <w:bookmarkEnd w:id="35"/>
      <w:bookmarkEnd w:id="50"/>
    </w:p>
    <w:p w:rsidR="00A36851" w:rsidRPr="00F8674D" w:rsidRDefault="00A36851" w:rsidP="00B951D2">
      <w:pPr>
        <w:pStyle w:val="Heading2"/>
      </w:pPr>
      <w:bookmarkStart w:id="51" w:name="_Toc414875990"/>
      <w:bookmarkStart w:id="52" w:name="_Toc320880017"/>
      <w:r w:rsidRPr="00F8674D">
        <w:t>Electronic Journal</w:t>
      </w:r>
      <w:bookmarkEnd w:id="51"/>
      <w:r w:rsidRPr="00F8674D">
        <w:t xml:space="preserve"> </w:t>
      </w:r>
      <w:bookmarkEnd w:id="52"/>
    </w:p>
    <w:p w:rsidR="00A36851" w:rsidRPr="00F8674D" w:rsidRDefault="00A36851" w:rsidP="00A36851">
      <w:pPr>
        <w:pStyle w:val="BodyText"/>
      </w:pPr>
      <w:r w:rsidRPr="00F8674D">
        <w:t>Electronic journal mockups for this feature are documented in the Electronic Journal document.</w:t>
      </w:r>
    </w:p>
    <w:p w:rsidR="00A36851" w:rsidRPr="00F8674D" w:rsidRDefault="00A36851" w:rsidP="00B951D2">
      <w:pPr>
        <w:pStyle w:val="Heading2"/>
      </w:pPr>
      <w:bookmarkStart w:id="53" w:name="_Toc414875991"/>
      <w:bookmarkStart w:id="54" w:name="_Toc320880018"/>
      <w:proofErr w:type="spellStart"/>
      <w:r w:rsidRPr="00F8674D">
        <w:t>POSLog</w:t>
      </w:r>
      <w:bookmarkEnd w:id="53"/>
      <w:proofErr w:type="spellEnd"/>
      <w:r w:rsidRPr="00F8674D">
        <w:t xml:space="preserve"> </w:t>
      </w:r>
      <w:bookmarkEnd w:id="54"/>
    </w:p>
    <w:p w:rsidR="00A36851" w:rsidRPr="00F8674D" w:rsidRDefault="00A36851" w:rsidP="00A36851">
      <w:pPr>
        <w:pStyle w:val="BodyText"/>
      </w:pPr>
      <w:proofErr w:type="spellStart"/>
      <w:r w:rsidRPr="00F8674D">
        <w:t>POSLog</w:t>
      </w:r>
      <w:proofErr w:type="spellEnd"/>
      <w:r w:rsidRPr="00F8674D">
        <w:t xml:space="preserve"> mockups for this feature are documented in the </w:t>
      </w:r>
      <w:proofErr w:type="spellStart"/>
      <w:r w:rsidRPr="00F8674D">
        <w:t>POSLog</w:t>
      </w:r>
      <w:proofErr w:type="spellEnd"/>
      <w:r w:rsidRPr="00F8674D">
        <w:t xml:space="preserve"> document.</w:t>
      </w:r>
    </w:p>
    <w:p w:rsidR="00A36851" w:rsidRPr="00F8674D" w:rsidRDefault="00A36851" w:rsidP="00B951D2">
      <w:pPr>
        <w:pStyle w:val="Heading2"/>
      </w:pPr>
      <w:bookmarkStart w:id="55" w:name="_Toc414875992"/>
      <w:bookmarkStart w:id="56" w:name="_Toc320880019"/>
      <w:r w:rsidRPr="00F8674D">
        <w:t>Printed Receipts</w:t>
      </w:r>
      <w:bookmarkEnd w:id="55"/>
      <w:r w:rsidRPr="00F8674D">
        <w:t xml:space="preserve"> </w:t>
      </w:r>
      <w:bookmarkEnd w:id="56"/>
    </w:p>
    <w:p w:rsidR="00A36851" w:rsidRPr="00F8674D" w:rsidRDefault="00A36851" w:rsidP="00A36851">
      <w:pPr>
        <w:pStyle w:val="BodyText"/>
      </w:pPr>
      <w:r w:rsidRPr="00F8674D">
        <w:t xml:space="preserve">Printed receipt mockups, where applicable, are documented in the Receipt </w:t>
      </w:r>
      <w:r w:rsidR="00C82085" w:rsidRPr="00F8674D">
        <w:t xml:space="preserve">Generation </w:t>
      </w:r>
      <w:r w:rsidRPr="00F8674D">
        <w:t>document.</w:t>
      </w:r>
    </w:p>
    <w:p w:rsidR="001B29B3" w:rsidRPr="00F8674D" w:rsidRDefault="001B29B3">
      <w:pPr>
        <w:rPr>
          <w:rFonts w:cs="Arial"/>
          <w:b/>
          <w:bCs/>
          <w:i/>
          <w:caps/>
          <w:kern w:val="32"/>
          <w:sz w:val="28"/>
          <w:szCs w:val="32"/>
        </w:rPr>
      </w:pPr>
      <w:r w:rsidRPr="00F8674D">
        <w:rPr>
          <w:i/>
        </w:rPr>
        <w:br w:type="page"/>
      </w:r>
    </w:p>
    <w:p w:rsidR="00320DD3" w:rsidRPr="00F8674D" w:rsidRDefault="0063125C" w:rsidP="0015173B">
      <w:pPr>
        <w:pStyle w:val="Heading1"/>
        <w:rPr>
          <w:i/>
        </w:rPr>
      </w:pPr>
      <w:bookmarkStart w:id="57" w:name="_Toc414875993"/>
      <w:r w:rsidRPr="00F8674D">
        <w:rPr>
          <w:i/>
        </w:rPr>
        <w:lastRenderedPageBreak/>
        <w:t xml:space="preserve">Screen </w:t>
      </w:r>
      <w:bookmarkEnd w:id="33"/>
      <w:r w:rsidR="00D01C88" w:rsidRPr="00F8674D">
        <w:rPr>
          <w:i/>
        </w:rPr>
        <w:t>Layouts</w:t>
      </w:r>
      <w:bookmarkEnd w:id="57"/>
    </w:p>
    <w:p w:rsidR="00E501A9" w:rsidRPr="00F8674D" w:rsidRDefault="00714492" w:rsidP="0022760A">
      <w:pPr>
        <w:pStyle w:val="Heading2"/>
      </w:pPr>
      <w:bookmarkStart w:id="58" w:name="_Toc318377381"/>
      <w:bookmarkStart w:id="59" w:name="_Toc320389722"/>
      <w:bookmarkStart w:id="60" w:name="_Toc414875994"/>
      <w:bookmarkStart w:id="61" w:name="_Toc71960218"/>
      <w:bookmarkStart w:id="62" w:name="_Toc320880025"/>
      <w:r w:rsidRPr="00F8674D">
        <w:t>Modify</w:t>
      </w:r>
      <w:r w:rsidR="00E501A9" w:rsidRPr="00F8674D">
        <w:t xml:space="preserve"> Item</w:t>
      </w:r>
      <w:bookmarkEnd w:id="58"/>
      <w:bookmarkEnd w:id="59"/>
      <w:bookmarkEnd w:id="60"/>
    </w:p>
    <w:p w:rsidR="00E501A9" w:rsidRPr="00F8674D" w:rsidRDefault="0022760A" w:rsidP="00E501A9">
      <w:pPr>
        <w:pStyle w:val="BodyText"/>
        <w:rPr>
          <w:bCs/>
        </w:rPr>
      </w:pPr>
      <w:r w:rsidRPr="00F8674D">
        <w:t xml:space="preserve">This pop over </w:t>
      </w:r>
      <w:r w:rsidR="00E501A9" w:rsidRPr="00F8674D">
        <w:t xml:space="preserve">is displayed when the operator </w:t>
      </w:r>
      <w:r w:rsidRPr="00F8674D">
        <w:t>taps the item</w:t>
      </w:r>
      <w:r w:rsidR="00E501A9" w:rsidRPr="00F8674D">
        <w:t xml:space="preserve"> on the Item Entry screen</w:t>
      </w:r>
      <w:r w:rsidRPr="00F8674D">
        <w:t xml:space="preserve"> and</w:t>
      </w:r>
      <w:r w:rsidR="00E501A9" w:rsidRPr="00F8674D">
        <w:t xml:space="preserve"> prompts the operator to select an item level modification</w:t>
      </w:r>
      <w:r w:rsidR="00E501A9" w:rsidRPr="00F8674D">
        <w:rPr>
          <w:bCs/>
        </w:rPr>
        <w:t>.</w:t>
      </w:r>
      <w:r w:rsidR="00794743" w:rsidRPr="00F8674D">
        <w:rPr>
          <w:bCs/>
        </w:rPr>
        <w:t xml:space="preserve">  The item level modification is listed in alphabetical order. </w:t>
      </w:r>
      <w:r w:rsidRPr="00F8674D">
        <w:rPr>
          <w:bCs/>
        </w:rPr>
        <w:t xml:space="preserve"> If an item is not eligible for a specific type of modification, the modification is not displayed.  &lt;Selected Item&gt; is replaced with the name of the item being modified.  The pop over scrolls as needed.</w:t>
      </w:r>
    </w:p>
    <w:p w:rsidR="00E92B5F" w:rsidRPr="00F8674D" w:rsidRDefault="00E92B5F" w:rsidP="00E92B5F">
      <w:pPr>
        <w:pStyle w:val="BodyText"/>
      </w:pPr>
      <w:r w:rsidRPr="00F8674D">
        <w:t>The menu options to be displayed are determined by the Item Modify Menu Options parameter.</w:t>
      </w:r>
    </w:p>
    <w:p w:rsidR="00E501A9" w:rsidRPr="00F8674D" w:rsidRDefault="00E501A9" w:rsidP="00281DF5">
      <w:pPr>
        <w:pStyle w:val="Heading3"/>
      </w:pPr>
      <w:r w:rsidRPr="00F8674D">
        <w:t>Mockup</w:t>
      </w:r>
    </w:p>
    <w:p w:rsidR="00794743" w:rsidRPr="00F8674D" w:rsidRDefault="00C27591" w:rsidP="00E501A9">
      <w:pPr>
        <w:pStyle w:val="BodyText"/>
        <w:jc w:val="center"/>
      </w:pPr>
      <w:r>
        <w:rPr>
          <w:noProof/>
        </w:rPr>
        <w:drawing>
          <wp:inline distT="0" distB="0" distL="0" distR="0" wp14:anchorId="2AC3340D" wp14:editId="1DB093DE">
            <wp:extent cx="5921486" cy="3657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ity Item Mod.png"/>
                    <pic:cNvPicPr/>
                  </pic:nvPicPr>
                  <pic:blipFill rotWithShape="1">
                    <a:blip r:embed="rId18">
                      <a:extLst>
                        <a:ext uri="{28A0092B-C50C-407E-A947-70E740481C1C}">
                          <a14:useLocalDpi xmlns:a14="http://schemas.microsoft.com/office/drawing/2010/main" val="0"/>
                        </a:ext>
                      </a:extLst>
                    </a:blip>
                    <a:srcRect l="4053" t="10681" r="4384" b="9360"/>
                    <a:stretch/>
                  </pic:blipFill>
                  <pic:spPr bwMode="auto">
                    <a:xfrm>
                      <a:off x="0" y="0"/>
                      <a:ext cx="5921486" cy="3657600"/>
                    </a:xfrm>
                    <a:prstGeom prst="rect">
                      <a:avLst/>
                    </a:prstGeom>
                    <a:ln>
                      <a:noFill/>
                    </a:ln>
                    <a:extLst>
                      <a:ext uri="{53640926-AAD7-44D8-BBD7-CCE9431645EC}">
                        <a14:shadowObscured xmlns:a14="http://schemas.microsoft.com/office/drawing/2010/main"/>
                      </a:ext>
                    </a:extLst>
                  </pic:spPr>
                </pic:pic>
              </a:graphicData>
            </a:graphic>
          </wp:inline>
        </w:drawing>
      </w:r>
    </w:p>
    <w:p w:rsidR="00E501A9" w:rsidRPr="00F8674D" w:rsidRDefault="00E501A9" w:rsidP="00E501A9">
      <w:pPr>
        <w:pStyle w:val="BodyText"/>
        <w:jc w:val="center"/>
        <w:rPr>
          <w:b/>
        </w:rPr>
      </w:pPr>
      <w:r w:rsidRPr="00F8674D">
        <w:rPr>
          <w:b/>
        </w:rPr>
        <w:t xml:space="preserve">Figure </w:t>
      </w:r>
      <w:r w:rsidR="00706291" w:rsidRPr="00F8674D">
        <w:rPr>
          <w:b/>
        </w:rPr>
        <w:fldChar w:fldCharType="begin"/>
      </w:r>
      <w:r w:rsidRPr="00F8674D">
        <w:rPr>
          <w:b/>
        </w:rPr>
        <w:instrText xml:space="preserve"> SEQ Figure \* ARABIC </w:instrText>
      </w:r>
      <w:r w:rsidR="00706291" w:rsidRPr="00F8674D">
        <w:rPr>
          <w:b/>
        </w:rPr>
        <w:fldChar w:fldCharType="separate"/>
      </w:r>
      <w:r w:rsidR="0034354F" w:rsidRPr="00F8674D">
        <w:rPr>
          <w:b/>
          <w:noProof/>
        </w:rPr>
        <w:t>1</w:t>
      </w:r>
      <w:r w:rsidR="00706291" w:rsidRPr="00F8674D">
        <w:rPr>
          <w:b/>
        </w:rPr>
        <w:fldChar w:fldCharType="end"/>
      </w:r>
      <w:r w:rsidRPr="00F8674D">
        <w:rPr>
          <w:b/>
        </w:rPr>
        <w:t>: Modify Item</w:t>
      </w:r>
    </w:p>
    <w:p w:rsidR="00E501A9" w:rsidRPr="00F8674D" w:rsidRDefault="00E501A9" w:rsidP="00281DF5">
      <w:pPr>
        <w:pStyle w:val="Heading3"/>
      </w:pPr>
      <w:r w:rsidRPr="00F8674D">
        <w:t>Instruction 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E501A9" w:rsidRPr="00F8674D" w:rsidTr="003105EB">
        <w:trPr>
          <w:cantSplit/>
        </w:trPr>
        <w:tc>
          <w:tcPr>
            <w:tcW w:w="10809"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rPr>
                <w:b/>
                <w:bCs/>
                <w:szCs w:val="20"/>
              </w:rPr>
            </w:pPr>
            <w:r w:rsidRPr="00F8674D">
              <w:rPr>
                <w:b/>
                <w:bCs/>
                <w:szCs w:val="20"/>
              </w:rPr>
              <w:t>Instructions</w:t>
            </w:r>
          </w:p>
        </w:tc>
      </w:tr>
      <w:tr w:rsidR="00E501A9" w:rsidRPr="00F8674D" w:rsidTr="003105EB">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22760A" w:rsidP="003105EB">
            <w:pPr>
              <w:rPr>
                <w:bCs/>
                <w:szCs w:val="20"/>
              </w:rPr>
            </w:pPr>
            <w:r w:rsidRPr="00F8674D">
              <w:rPr>
                <w:bCs/>
                <w:szCs w:val="20"/>
              </w:rPr>
              <w:t>None</w:t>
            </w:r>
          </w:p>
        </w:tc>
      </w:tr>
    </w:tbl>
    <w:p w:rsidR="00D746A6" w:rsidRPr="00F8674D" w:rsidRDefault="00D746A6" w:rsidP="00D746A6">
      <w:pPr>
        <w:pStyle w:val="BodyText"/>
        <w:rPr>
          <w:rFonts w:cs="Arial"/>
          <w:szCs w:val="26"/>
        </w:rPr>
      </w:pPr>
    </w:p>
    <w:p w:rsidR="007176DC" w:rsidRPr="00F8674D" w:rsidRDefault="007176DC">
      <w:pPr>
        <w:rPr>
          <w:rFonts w:cs="Arial"/>
          <w:b/>
          <w:bCs/>
          <w:szCs w:val="26"/>
        </w:rPr>
      </w:pPr>
      <w:r w:rsidRPr="00F8674D">
        <w:br w:type="page"/>
      </w:r>
    </w:p>
    <w:p w:rsidR="00E501A9" w:rsidRPr="00F8674D" w:rsidRDefault="00E501A9" w:rsidP="00281DF5">
      <w:pPr>
        <w:pStyle w:val="Heading3"/>
      </w:pPr>
      <w:r w:rsidRPr="00F8674D">
        <w:lastRenderedPageBreak/>
        <w:t>Navigation/Menu Keys</w:t>
      </w:r>
      <w:r w:rsidR="00452506" w:rsidRPr="00F8674D">
        <w:t xml:space="preserve"> – Sale Transaction Type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25"/>
        <w:gridCol w:w="1548"/>
        <w:gridCol w:w="3691"/>
        <w:gridCol w:w="3600"/>
      </w:tblGrid>
      <w:tr w:rsidR="00E501A9" w:rsidRPr="00F8674D" w:rsidTr="003105E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E501A9" w:rsidRPr="00F8674D" w:rsidRDefault="00E501A9" w:rsidP="003105EB">
            <w:pPr>
              <w:pStyle w:val="BodyText"/>
              <w:spacing w:after="0"/>
              <w:rPr>
                <w:b/>
              </w:rPr>
            </w:pPr>
            <w:r w:rsidRPr="00F8674D">
              <w:rPr>
                <w:b/>
              </w:rPr>
              <w:t>Label</w:t>
            </w:r>
          </w:p>
        </w:tc>
        <w:tc>
          <w:tcPr>
            <w:tcW w:w="1573"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E501A9" w:rsidRPr="00F8674D" w:rsidRDefault="00E501A9" w:rsidP="003105EB">
            <w:pPr>
              <w:pStyle w:val="BodyText"/>
              <w:spacing w:after="0"/>
              <w:rPr>
                <w:b/>
              </w:rPr>
            </w:pPr>
            <w:r w:rsidRPr="00F8674D">
              <w:rPr>
                <w:b/>
              </w:rPr>
              <w:t>State</w:t>
            </w:r>
          </w:p>
        </w:tc>
        <w:tc>
          <w:tcPr>
            <w:tcW w:w="3793"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E501A9" w:rsidRPr="00F8674D" w:rsidRDefault="00E501A9" w:rsidP="003105EB">
            <w:pPr>
              <w:pStyle w:val="BodyText"/>
              <w:spacing w:after="0"/>
              <w:ind w:left="360" w:hanging="360"/>
              <w:rPr>
                <w:b/>
              </w:rPr>
            </w:pPr>
            <w:r w:rsidRPr="00F8674D">
              <w:rPr>
                <w:b/>
              </w:rPr>
              <w:t>Next Screen</w:t>
            </w:r>
          </w:p>
        </w:tc>
        <w:tc>
          <w:tcPr>
            <w:tcW w:w="3701"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E501A9" w:rsidRPr="00F8674D" w:rsidRDefault="00E501A9" w:rsidP="003105EB">
            <w:pPr>
              <w:pStyle w:val="BodyText"/>
              <w:spacing w:after="0"/>
              <w:rPr>
                <w:b/>
              </w:rPr>
            </w:pPr>
            <w:r w:rsidRPr="00F8674D">
              <w:rPr>
                <w:b/>
              </w:rPr>
              <w:t>Notes</w:t>
            </w:r>
          </w:p>
        </w:tc>
      </w:tr>
      <w:tr w:rsidR="00BB1C05" w:rsidRPr="00F8674D" w:rsidTr="003E5E4E">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BB1C05" w:rsidRPr="00F8674D" w:rsidRDefault="00BB1C05" w:rsidP="003E5E4E">
            <w:pPr>
              <w:pStyle w:val="BodyText"/>
              <w:spacing w:after="0"/>
            </w:pPr>
            <w:r w:rsidRPr="00F8674D">
              <w:t>Line Item Delete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BB1C05" w:rsidRPr="00F8674D" w:rsidRDefault="00BB1C05" w:rsidP="003E5E4E">
            <w:pPr>
              <w:pStyle w:val="BodyText"/>
              <w:spacing w:after="0"/>
            </w:pPr>
            <w:r w:rsidRPr="00F8674D">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BB1C05" w:rsidRPr="00F8674D" w:rsidRDefault="00BB1C05" w:rsidP="003E5E4E">
            <w:pPr>
              <w:pStyle w:val="BodyText"/>
              <w:spacing w:after="0"/>
            </w:pPr>
            <w:r w:rsidRPr="00F8674D">
              <w:t>Line Item Delete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BB1C05" w:rsidRPr="00F8674D" w:rsidRDefault="00BB1C05" w:rsidP="00292C69">
            <w:pPr>
              <w:pStyle w:val="BodyText"/>
              <w:spacing w:after="0"/>
            </w:pPr>
            <w:r w:rsidRPr="00F8674D">
              <w:t xml:space="preserve">Disabled if the item is an imported item from the </w:t>
            </w:r>
            <w:r w:rsidR="00292C69" w:rsidRPr="00F8674D">
              <w:t xml:space="preserve">external </w:t>
            </w:r>
            <w:del w:id="63" w:author="Amy Byers" w:date="2015-04-01T12:12:00Z">
              <w:r w:rsidR="00292C69" w:rsidRPr="00F8674D" w:rsidDel="00512236">
                <w:delText xml:space="preserve"> </w:delText>
              </w:r>
            </w:del>
            <w:r w:rsidR="00292C69" w:rsidRPr="00F8674D">
              <w:t>application.</w:t>
            </w:r>
          </w:p>
        </w:tc>
      </w:tr>
      <w:tr w:rsidR="00794743" w:rsidRPr="00F8674D" w:rsidTr="003E5E4E">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Gift Receipt</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Sale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A visual indicator on the item marked for gift receipt</w:t>
            </w:r>
          </w:p>
          <w:p w:rsidR="00452506" w:rsidRPr="00F8674D" w:rsidRDefault="00452506" w:rsidP="003E5E4E">
            <w:pPr>
              <w:pStyle w:val="BodyText"/>
              <w:spacing w:after="0"/>
              <w:rPr>
                <w:b/>
              </w:rPr>
            </w:pPr>
          </w:p>
          <w:p w:rsidR="00452506" w:rsidRPr="00F8674D" w:rsidRDefault="00452506" w:rsidP="003E5E4E">
            <w:pPr>
              <w:pStyle w:val="BodyText"/>
              <w:spacing w:after="0"/>
            </w:pPr>
            <w:r w:rsidRPr="00F8674D">
              <w:rPr>
                <w:b/>
              </w:rPr>
              <w:t>Disabled</w:t>
            </w:r>
            <w:r w:rsidRPr="00F8674D">
              <w:t>: Transaction Type Layaway Deposit Tran Type, Pre-Order Deposit Tran Type, Raincheck Issued Item</w:t>
            </w:r>
          </w:p>
        </w:tc>
      </w:tr>
      <w:tr w:rsidR="00794743" w:rsidRPr="00F8674D" w:rsidTr="003E5E4E">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 xml:space="preserve">Manual Item Discount </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Manual Item Discount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2F3704" w:rsidRPr="00F8674D" w:rsidRDefault="00794743" w:rsidP="003E5E4E">
            <w:pPr>
              <w:pStyle w:val="BodyText"/>
              <w:spacing w:after="0"/>
            </w:pPr>
            <w:r w:rsidRPr="00F8674D">
              <w:t>Only enabled if item has manual item discount eligible flag enabled</w:t>
            </w:r>
          </w:p>
          <w:p w:rsidR="00452506" w:rsidRPr="00F8674D" w:rsidRDefault="00452506" w:rsidP="003E5E4E">
            <w:pPr>
              <w:pStyle w:val="BodyText"/>
              <w:spacing w:after="0"/>
              <w:rPr>
                <w:b/>
              </w:rPr>
            </w:pPr>
          </w:p>
          <w:p w:rsidR="00452506" w:rsidRPr="00F8674D" w:rsidRDefault="00452506" w:rsidP="003E5E4E">
            <w:pPr>
              <w:pStyle w:val="BodyText"/>
              <w:spacing w:after="0"/>
            </w:pPr>
            <w:r w:rsidRPr="00F8674D">
              <w:rPr>
                <w:b/>
              </w:rPr>
              <w:t>Disabled</w:t>
            </w:r>
            <w:r w:rsidRPr="00F8674D">
              <w:t>: Pre-Order Deposit Transaction Type, Raincheck Issued Item.</w:t>
            </w:r>
          </w:p>
        </w:tc>
      </w:tr>
      <w:tr w:rsidR="00E501A9" w:rsidRPr="00F8674D" w:rsidTr="003105E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pPr>
            <w:r w:rsidRPr="00F8674D">
              <w:t>Price Override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22760A" w:rsidP="003105EB">
            <w:pPr>
              <w:pStyle w:val="BodyText"/>
              <w:spacing w:after="0"/>
            </w:pPr>
            <w:r w:rsidRPr="00F8674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22760A">
            <w:pPr>
              <w:pStyle w:val="BodyText"/>
              <w:spacing w:after="0"/>
            </w:pPr>
            <w:r w:rsidRPr="00F8674D">
              <w:t>Price Override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2F3704" w:rsidRPr="00F8674D" w:rsidRDefault="00E501A9" w:rsidP="003105EB">
            <w:pPr>
              <w:pStyle w:val="BodyText"/>
              <w:spacing w:after="0"/>
            </w:pPr>
            <w:r w:rsidRPr="00F8674D">
              <w:t>Only enabled if item has price override eligible flag enabled</w:t>
            </w:r>
            <w:r w:rsidR="002F3704" w:rsidRPr="00F8674D">
              <w:t>.</w:t>
            </w:r>
          </w:p>
          <w:p w:rsidR="00452506" w:rsidRPr="00F8674D" w:rsidRDefault="00452506" w:rsidP="003105EB">
            <w:pPr>
              <w:pStyle w:val="BodyText"/>
              <w:spacing w:after="0"/>
            </w:pPr>
          </w:p>
          <w:p w:rsidR="00452506" w:rsidRPr="00F8674D" w:rsidRDefault="00452506" w:rsidP="003105EB">
            <w:pPr>
              <w:pStyle w:val="BodyText"/>
              <w:spacing w:after="0"/>
              <w:rPr>
                <w:b/>
              </w:rPr>
            </w:pPr>
            <w:r w:rsidRPr="00F8674D">
              <w:rPr>
                <w:b/>
              </w:rPr>
              <w:t>Disabled</w:t>
            </w:r>
            <w:r w:rsidRPr="00F8674D">
              <w:t>: Pre-Order Deposit Transaction Type, Raincheck Issued Item.</w:t>
            </w:r>
          </w:p>
        </w:tc>
      </w:tr>
      <w:tr w:rsidR="00794743" w:rsidRPr="00F8674D" w:rsidTr="003E5E4E">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Salesperson Capture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Salesperson Capture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794743" w:rsidRPr="00F8674D" w:rsidRDefault="00794743" w:rsidP="003E5E4E">
            <w:pPr>
              <w:pStyle w:val="BodyText"/>
              <w:spacing w:after="0"/>
            </w:pPr>
            <w:r w:rsidRPr="00F8674D">
              <w:t>None</w:t>
            </w:r>
          </w:p>
        </w:tc>
      </w:tr>
      <w:tr w:rsidR="000C2EC6" w:rsidRPr="00F8674D" w:rsidTr="003105E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0C2EC6" w:rsidP="003105EB">
            <w:pPr>
              <w:pStyle w:val="BodyText"/>
              <w:spacing w:after="0"/>
            </w:pPr>
            <w:r w:rsidRPr="00F8674D">
              <w:t>Tax Override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0C2EC6" w:rsidP="003105EB">
            <w:pPr>
              <w:pStyle w:val="BodyText"/>
              <w:spacing w:after="0"/>
            </w:pPr>
            <w:r w:rsidRPr="00F8674D">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0C2EC6" w:rsidP="0022760A">
            <w:pPr>
              <w:pStyle w:val="BodyText"/>
              <w:spacing w:after="0"/>
            </w:pPr>
            <w:r w:rsidRPr="00F8674D">
              <w:t>Tax Override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7176DC" w:rsidP="00CD37D4">
            <w:pPr>
              <w:pStyle w:val="BodyText"/>
              <w:spacing w:after="0"/>
            </w:pPr>
            <w:r w:rsidRPr="00F8674D">
              <w:rPr>
                <w:b/>
              </w:rPr>
              <w:t>Disabled</w:t>
            </w:r>
            <w:r w:rsidRPr="00F8674D">
              <w:t>: Pre-Order Deposit Transaction Type, Raincheck Issued Item.</w:t>
            </w:r>
          </w:p>
        </w:tc>
      </w:tr>
      <w:tr w:rsidR="000C2EC6" w:rsidRPr="00F8674D" w:rsidTr="003105E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0C2EC6" w:rsidP="003105EB">
            <w:pPr>
              <w:pStyle w:val="BodyText"/>
              <w:spacing w:after="0"/>
            </w:pPr>
            <w:r w:rsidRPr="00F8674D">
              <w:t>Tax Exempt</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0C2EC6" w:rsidP="003105EB">
            <w:pPr>
              <w:pStyle w:val="BodyText"/>
              <w:spacing w:after="0"/>
            </w:pPr>
            <w:r w:rsidRPr="00F8674D">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0C2EC6" w:rsidP="0022760A">
            <w:pPr>
              <w:pStyle w:val="BodyText"/>
              <w:spacing w:after="0"/>
            </w:pPr>
            <w:r w:rsidRPr="00F8674D">
              <w:t>Tax Exempt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0C2EC6" w:rsidRPr="00F8674D" w:rsidRDefault="007176DC" w:rsidP="00CD37D4">
            <w:pPr>
              <w:pStyle w:val="BodyText"/>
              <w:spacing w:after="0"/>
            </w:pPr>
            <w:r w:rsidRPr="00F8674D">
              <w:rPr>
                <w:b/>
              </w:rPr>
              <w:t>Disabled</w:t>
            </w:r>
            <w:r w:rsidRPr="00F8674D">
              <w:t>: Pre-Order Deposit Transaction Type, Raincheck Issued Item.</w:t>
            </w:r>
          </w:p>
        </w:tc>
      </w:tr>
      <w:tr w:rsidR="00452506" w:rsidRPr="00F8674D" w:rsidTr="003105E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452506" w:rsidRPr="00F8674D" w:rsidRDefault="00452506" w:rsidP="003105EB">
            <w:pPr>
              <w:pStyle w:val="BodyText"/>
              <w:spacing w:after="0"/>
            </w:pPr>
            <w:r w:rsidRPr="00F8674D">
              <w:t>Raincheck</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452506" w:rsidRPr="00F8674D" w:rsidRDefault="00452506" w:rsidP="003105EB">
            <w:pPr>
              <w:pStyle w:val="BodyText"/>
              <w:spacing w:after="0"/>
            </w:pPr>
            <w:r w:rsidRPr="00F8674D">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452506" w:rsidRPr="00F8674D" w:rsidRDefault="00452506" w:rsidP="0022760A">
            <w:pPr>
              <w:pStyle w:val="BodyText"/>
              <w:spacing w:after="0"/>
            </w:pPr>
            <w:r w:rsidRPr="00F8674D">
              <w:t>Raincheck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452506" w:rsidRPr="00F8674D" w:rsidRDefault="00452506" w:rsidP="00CD37D4">
            <w:pPr>
              <w:pStyle w:val="BodyText"/>
              <w:spacing w:after="0"/>
            </w:pPr>
            <w:r w:rsidRPr="00F8674D">
              <w:rPr>
                <w:b/>
              </w:rPr>
              <w:t>Disabled</w:t>
            </w:r>
            <w:r w:rsidRPr="00F8674D">
              <w:t>: Item is imported from external System.</w:t>
            </w:r>
          </w:p>
          <w:p w:rsidR="00452506" w:rsidRPr="00F8674D" w:rsidRDefault="00452506" w:rsidP="00CD37D4">
            <w:pPr>
              <w:pStyle w:val="BodyText"/>
              <w:spacing w:after="0"/>
            </w:pPr>
            <w:r w:rsidRPr="00F8674D">
              <w:rPr>
                <w:b/>
              </w:rPr>
              <w:t>Disabled</w:t>
            </w:r>
            <w:r w:rsidRPr="00F8674D">
              <w:t>: Raincheck Attribute is disabled.</w:t>
            </w:r>
          </w:p>
          <w:p w:rsidR="00452506" w:rsidRPr="00F8674D" w:rsidRDefault="00452506" w:rsidP="00CD37D4">
            <w:pPr>
              <w:pStyle w:val="BodyText"/>
              <w:spacing w:after="0"/>
            </w:pPr>
            <w:r w:rsidRPr="00F8674D">
              <w:rPr>
                <w:b/>
              </w:rPr>
              <w:t>Disabled</w:t>
            </w:r>
            <w:r w:rsidRPr="00F8674D">
              <w:t>: Item is part of Kits on the Fly</w:t>
            </w:r>
          </w:p>
          <w:p w:rsidR="00452506" w:rsidRPr="00F8674D" w:rsidRDefault="00452506" w:rsidP="00CD37D4">
            <w:pPr>
              <w:pStyle w:val="BodyText"/>
              <w:spacing w:after="0"/>
            </w:pPr>
            <w:r w:rsidRPr="00F8674D">
              <w:rPr>
                <w:b/>
              </w:rPr>
              <w:t>Disabled</w:t>
            </w:r>
            <w:r w:rsidRPr="00F8674D">
              <w:t>: Transaction Type is Employee, Layaway Deposit</w:t>
            </w:r>
            <w:del w:id="64" w:author="Amy Byers" w:date="2015-04-01T12:12:00Z">
              <w:r w:rsidRPr="00F8674D" w:rsidDel="00512236">
                <w:delText xml:space="preserve">, </w:delText>
              </w:r>
              <w:r w:rsidR="007176DC" w:rsidRPr="00F8674D" w:rsidDel="00512236">
                <w:delText xml:space="preserve"> </w:delText>
              </w:r>
              <w:r w:rsidRPr="00F8674D" w:rsidDel="00512236">
                <w:delText>Pre</w:delText>
              </w:r>
            </w:del>
            <w:ins w:id="65" w:author="Amy Byers" w:date="2015-04-01T12:12:00Z">
              <w:r w:rsidR="00512236" w:rsidRPr="00F8674D">
                <w:t xml:space="preserve">, </w:t>
              </w:r>
              <w:proofErr w:type="gramStart"/>
              <w:r w:rsidR="00512236" w:rsidRPr="00F8674D">
                <w:t>Pre</w:t>
              </w:r>
            </w:ins>
            <w:proofErr w:type="gramEnd"/>
            <w:r w:rsidRPr="00F8674D">
              <w:t>-Order Deposit.</w:t>
            </w:r>
          </w:p>
        </w:tc>
      </w:tr>
    </w:tbl>
    <w:p w:rsidR="00E501A9" w:rsidRPr="00F8674D" w:rsidRDefault="00E501A9" w:rsidP="00281DF5">
      <w:pPr>
        <w:pStyle w:val="Heading3"/>
      </w:pPr>
      <w:r w:rsidRPr="00F8674D">
        <w:t>Data/Input Fields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160"/>
        <w:gridCol w:w="1040"/>
        <w:gridCol w:w="961"/>
        <w:gridCol w:w="1415"/>
        <w:gridCol w:w="1151"/>
        <w:gridCol w:w="1151"/>
        <w:gridCol w:w="3686"/>
      </w:tblGrid>
      <w:tr w:rsidR="00E501A9" w:rsidRPr="00F8674D" w:rsidTr="003105EB">
        <w:trPr>
          <w:cantSplit/>
        </w:trPr>
        <w:tc>
          <w:tcPr>
            <w:tcW w:w="1182"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pStyle w:val="BodyText"/>
              <w:spacing w:after="0"/>
              <w:rPr>
                <w:b/>
                <w:bCs/>
              </w:rPr>
            </w:pPr>
            <w:r w:rsidRPr="00F8674D">
              <w:rPr>
                <w:b/>
                <w:bCs/>
              </w:rPr>
              <w:t>Label</w:t>
            </w:r>
          </w:p>
        </w:tc>
        <w:tc>
          <w:tcPr>
            <w:tcW w:w="1042"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pStyle w:val="BodyText"/>
              <w:spacing w:after="0"/>
              <w:rPr>
                <w:b/>
                <w:bCs/>
              </w:rPr>
            </w:pPr>
            <w:r w:rsidRPr="00F8674D">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pStyle w:val="BodyText"/>
              <w:spacing w:after="0"/>
              <w:rPr>
                <w:b/>
                <w:bCs/>
              </w:rPr>
            </w:pPr>
            <w:proofErr w:type="spellStart"/>
            <w:r w:rsidRPr="00F8674D">
              <w:rPr>
                <w:b/>
                <w:bCs/>
              </w:rPr>
              <w:t>Req’d</w:t>
            </w:r>
            <w:proofErr w:type="spellEnd"/>
            <w:r w:rsidRPr="00F8674D">
              <w:rPr>
                <w:b/>
                <w:bCs/>
              </w:rPr>
              <w:t>?</w:t>
            </w:r>
          </w:p>
        </w:tc>
        <w:tc>
          <w:tcPr>
            <w:tcW w:w="1453"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pStyle w:val="BodyText"/>
              <w:spacing w:after="0"/>
              <w:rPr>
                <w:b/>
                <w:bCs/>
              </w:rPr>
            </w:pPr>
            <w:r w:rsidRPr="00F8674D">
              <w:rPr>
                <w:b/>
                <w:bCs/>
              </w:rPr>
              <w:t>Data Type</w:t>
            </w:r>
          </w:p>
        </w:tc>
        <w:tc>
          <w:tcPr>
            <w:tcW w:w="1164"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pStyle w:val="BodyText"/>
              <w:spacing w:after="0"/>
              <w:rPr>
                <w:b/>
                <w:bCs/>
              </w:rPr>
            </w:pPr>
            <w:r w:rsidRPr="00F8674D">
              <w:rPr>
                <w:b/>
                <w:bCs/>
              </w:rPr>
              <w:t>Min</w:t>
            </w:r>
          </w:p>
          <w:p w:rsidR="00E501A9" w:rsidRPr="00F8674D" w:rsidRDefault="00E501A9" w:rsidP="003105EB">
            <w:pPr>
              <w:pStyle w:val="BodyText"/>
              <w:spacing w:after="0"/>
              <w:rPr>
                <w:b/>
                <w:bCs/>
              </w:rPr>
            </w:pPr>
            <w:r w:rsidRPr="00F8674D">
              <w:rPr>
                <w:b/>
                <w:bCs/>
              </w:rPr>
              <w:t>Length</w:t>
            </w:r>
          </w:p>
        </w:tc>
        <w:tc>
          <w:tcPr>
            <w:tcW w:w="1164"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pStyle w:val="BodyText"/>
              <w:spacing w:after="0"/>
              <w:rPr>
                <w:b/>
                <w:bCs/>
              </w:rPr>
            </w:pPr>
            <w:r w:rsidRPr="00F8674D">
              <w:rPr>
                <w:b/>
                <w:bCs/>
              </w:rPr>
              <w:t>Max</w:t>
            </w:r>
          </w:p>
          <w:p w:rsidR="00E501A9" w:rsidRPr="00F8674D" w:rsidRDefault="00E501A9" w:rsidP="003105EB">
            <w:pPr>
              <w:pStyle w:val="BodyText"/>
              <w:spacing w:after="0"/>
              <w:rPr>
                <w:b/>
                <w:bCs/>
              </w:rPr>
            </w:pPr>
            <w:r w:rsidRPr="00F8674D">
              <w:rPr>
                <w:b/>
                <w:bCs/>
              </w:rPr>
              <w:t>Length</w:t>
            </w:r>
          </w:p>
        </w:tc>
        <w:tc>
          <w:tcPr>
            <w:tcW w:w="3840" w:type="dxa"/>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pStyle w:val="BodyText"/>
              <w:spacing w:after="0"/>
              <w:rPr>
                <w:b/>
                <w:bCs/>
              </w:rPr>
            </w:pPr>
            <w:r w:rsidRPr="00F8674D">
              <w:rPr>
                <w:b/>
                <w:bCs/>
              </w:rPr>
              <w:t>Notes</w:t>
            </w:r>
          </w:p>
        </w:tc>
      </w:tr>
      <w:tr w:rsidR="00E501A9" w:rsidRPr="00F8674D" w:rsidTr="003105EB">
        <w:trPr>
          <w:cantSplit/>
        </w:trPr>
        <w:tc>
          <w:tcPr>
            <w:tcW w:w="1182"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rPr>
                <w:bCs/>
              </w:rPr>
            </w:pPr>
            <w:r w:rsidRPr="00F8674D">
              <w:rPr>
                <w:bCs/>
              </w:rPr>
              <w:t>None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pP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pP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pP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pP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pPr>
          </w:p>
        </w:tc>
        <w:tc>
          <w:tcPr>
            <w:tcW w:w="3840"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pStyle w:val="BodyText"/>
              <w:spacing w:after="0"/>
            </w:pPr>
          </w:p>
        </w:tc>
      </w:tr>
    </w:tbl>
    <w:p w:rsidR="00E501A9" w:rsidRPr="00F8674D" w:rsidRDefault="00E501A9" w:rsidP="00281DF5">
      <w:pPr>
        <w:pStyle w:val="Heading3"/>
      </w:pPr>
      <w:r w:rsidRPr="00F8674D">
        <w:t>Reason Codes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E501A9" w:rsidRPr="00F8674D" w:rsidTr="003105EB">
        <w:trPr>
          <w:cantSplit/>
        </w:trPr>
        <w:tc>
          <w:tcPr>
            <w:tcW w:w="1284" w:type="pct"/>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rPr>
                <w:b/>
              </w:rPr>
            </w:pPr>
            <w:r w:rsidRPr="00F8674D">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rPr>
                <w:b/>
                <w:szCs w:val="20"/>
              </w:rPr>
            </w:pPr>
            <w:r w:rsidRPr="00F8674D">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E501A9" w:rsidRPr="00F8674D" w:rsidRDefault="00E501A9" w:rsidP="003105EB">
            <w:pPr>
              <w:rPr>
                <w:b/>
                <w:szCs w:val="20"/>
              </w:rPr>
            </w:pPr>
            <w:r w:rsidRPr="00F8674D">
              <w:rPr>
                <w:b/>
                <w:szCs w:val="20"/>
              </w:rPr>
              <w:t>Default Value</w:t>
            </w:r>
          </w:p>
        </w:tc>
      </w:tr>
      <w:tr w:rsidR="00E501A9" w:rsidRPr="00F8674D" w:rsidTr="003105E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rPr>
                <w:bCs/>
                <w:szCs w:val="20"/>
              </w:rPr>
            </w:pPr>
            <w:r w:rsidRPr="00F8674D">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4B5B8E">
            <w:pPr>
              <w:numPr>
                <w:ilvl w:val="0"/>
                <w:numId w:val="1"/>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rPr>
                <w:szCs w:val="20"/>
              </w:rPr>
            </w:pPr>
          </w:p>
        </w:tc>
      </w:tr>
      <w:bookmarkEnd w:id="61"/>
    </w:tbl>
    <w:p w:rsidR="007176DC" w:rsidRDefault="007176DC" w:rsidP="007176DC">
      <w:pPr>
        <w:pStyle w:val="BodyText"/>
      </w:pPr>
      <w:r w:rsidRPr="00F8674D">
        <w:br w:type="page"/>
      </w:r>
    </w:p>
    <w:p w:rsidR="00591838" w:rsidRPr="00591838" w:rsidRDefault="00591838" w:rsidP="00591838">
      <w:pPr>
        <w:pStyle w:val="BodyText"/>
      </w:pPr>
    </w:p>
    <w:p w:rsidR="00A36851" w:rsidRPr="00F8674D" w:rsidRDefault="00A36851" w:rsidP="00A36851">
      <w:pPr>
        <w:pStyle w:val="Heading1"/>
        <w:rPr>
          <w:i/>
        </w:rPr>
      </w:pPr>
      <w:bookmarkStart w:id="66" w:name="_Toc414875995"/>
      <w:bookmarkStart w:id="67" w:name="_Toc414875996"/>
      <w:bookmarkStart w:id="68" w:name="_Toc414875997"/>
      <w:bookmarkStart w:id="69" w:name="_Toc414875998"/>
      <w:bookmarkStart w:id="70" w:name="_Toc414875999"/>
      <w:bookmarkStart w:id="71" w:name="_Toc414876000"/>
      <w:bookmarkStart w:id="72" w:name="_Toc414876005"/>
      <w:bookmarkStart w:id="73" w:name="_Toc414876021"/>
      <w:bookmarkStart w:id="74" w:name="_Toc414876040"/>
      <w:bookmarkStart w:id="75" w:name="_Toc414876049"/>
      <w:bookmarkEnd w:id="66"/>
      <w:bookmarkEnd w:id="67"/>
      <w:bookmarkEnd w:id="68"/>
      <w:bookmarkEnd w:id="69"/>
      <w:bookmarkEnd w:id="70"/>
      <w:bookmarkEnd w:id="71"/>
      <w:bookmarkEnd w:id="72"/>
      <w:bookmarkEnd w:id="73"/>
      <w:bookmarkEnd w:id="74"/>
      <w:r w:rsidRPr="00F8674D">
        <w:rPr>
          <w:i/>
        </w:rPr>
        <w:t>Business Sign Off</w:t>
      </w:r>
      <w:bookmarkEnd w:id="62"/>
      <w:bookmarkEnd w:id="75"/>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8"/>
        <w:gridCol w:w="3345"/>
        <w:gridCol w:w="3597"/>
      </w:tblGrid>
      <w:tr w:rsidR="00A36851" w:rsidRPr="00F8674D" w:rsidTr="00E501A9">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rPr>
            </w:pPr>
            <w:r w:rsidRPr="00F8674D">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szCs w:val="20"/>
              </w:rPr>
            </w:pPr>
            <w:r w:rsidRPr="00F8674D">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szCs w:val="20"/>
              </w:rPr>
            </w:pPr>
            <w:r w:rsidRPr="00F8674D">
              <w:rPr>
                <w:b/>
                <w:szCs w:val="20"/>
              </w:rPr>
              <w:t>Date</w:t>
            </w:r>
          </w:p>
        </w:tc>
      </w:tr>
      <w:tr w:rsidR="00A36851" w:rsidRPr="00F8674D" w:rsidTr="00E501A9">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F8674D" w:rsidRDefault="00A36851" w:rsidP="00C47288">
            <w:pPr>
              <w:rPr>
                <w:color w:val="FF0000"/>
                <w:szCs w:val="20"/>
              </w:rPr>
            </w:pP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F8674D" w:rsidRDefault="00A36851" w:rsidP="00C47288">
            <w:pPr>
              <w:rPr>
                <w:color w:val="FF0000"/>
                <w:szCs w:val="20"/>
              </w:rPr>
            </w:pP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F8674D" w:rsidRDefault="00A36851" w:rsidP="00C47288">
            <w:pPr>
              <w:rPr>
                <w:color w:val="FF0000"/>
                <w:szCs w:val="20"/>
              </w:rPr>
            </w:pPr>
          </w:p>
        </w:tc>
      </w:tr>
    </w:tbl>
    <w:p w:rsidR="00A36851" w:rsidRPr="00F8674D" w:rsidRDefault="00A36851" w:rsidP="00A36851">
      <w:pPr>
        <w:pStyle w:val="Heading1"/>
        <w:rPr>
          <w:i/>
        </w:rPr>
      </w:pPr>
      <w:bookmarkStart w:id="76" w:name="_Toc320880026"/>
      <w:bookmarkStart w:id="77" w:name="_Toc414876050"/>
      <w:r w:rsidRPr="00F8674D">
        <w:rPr>
          <w:i/>
        </w:rPr>
        <w:t>Revision History</w:t>
      </w:r>
      <w:bookmarkEnd w:id="76"/>
      <w:bookmarkEnd w:id="77"/>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2"/>
        <w:gridCol w:w="5988"/>
        <w:gridCol w:w="1440"/>
        <w:gridCol w:w="1154"/>
      </w:tblGrid>
      <w:tr w:rsidR="00A36851" w:rsidRPr="00F8674D" w:rsidTr="00C47288">
        <w:trPr>
          <w:cantSplit/>
        </w:trPr>
        <w:tc>
          <w:tcPr>
            <w:tcW w:w="2022"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rPr>
            </w:pPr>
            <w:r w:rsidRPr="00F8674D">
              <w:rPr>
                <w:b/>
              </w:rPr>
              <w:t>Reviser</w:t>
            </w:r>
          </w:p>
        </w:tc>
        <w:tc>
          <w:tcPr>
            <w:tcW w:w="6177"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vanish/>
                <w:szCs w:val="20"/>
              </w:rPr>
            </w:pPr>
            <w:r w:rsidRPr="00F8674D">
              <w:rPr>
                <w:b/>
                <w:szCs w:val="20"/>
              </w:rPr>
              <w:t>Revision</w:t>
            </w:r>
          </w:p>
        </w:tc>
        <w:tc>
          <w:tcPr>
            <w:tcW w:w="1448"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szCs w:val="20"/>
              </w:rPr>
            </w:pPr>
            <w:r w:rsidRPr="00F8674D">
              <w:rPr>
                <w:b/>
                <w:szCs w:val="20"/>
              </w:rPr>
              <w:t>Date</w:t>
            </w:r>
          </w:p>
        </w:tc>
        <w:tc>
          <w:tcPr>
            <w:tcW w:w="1162"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szCs w:val="20"/>
              </w:rPr>
            </w:pPr>
            <w:r w:rsidRPr="00F8674D">
              <w:rPr>
                <w:b/>
                <w:szCs w:val="20"/>
              </w:rPr>
              <w:t>Version</w:t>
            </w:r>
          </w:p>
        </w:tc>
      </w:tr>
      <w:tr w:rsidR="007176DC" w:rsidRPr="00F8674D" w:rsidTr="00C47288">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7176DC" w:rsidRPr="00F8674D" w:rsidRDefault="007176DC" w:rsidP="00693992">
            <w:pPr>
              <w:rPr>
                <w:szCs w:val="20"/>
              </w:rPr>
            </w:pPr>
            <w:r w:rsidRPr="00F8674D">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7176DC" w:rsidRPr="00F8674D" w:rsidRDefault="007176DC" w:rsidP="007176DC">
            <w:pPr>
              <w:rPr>
                <w:szCs w:val="20"/>
              </w:rPr>
            </w:pPr>
            <w:r w:rsidRPr="00F8674D">
              <w:rPr>
                <w:szCs w:val="20"/>
              </w:rPr>
              <w:t xml:space="preserve">Initial document created.  This version includes the following changes:  Layaway Deposit, Pre-Order Deposit, </w:t>
            </w:r>
            <w:proofErr w:type="gramStart"/>
            <w:r w:rsidRPr="00F8674D">
              <w:rPr>
                <w:szCs w:val="20"/>
              </w:rPr>
              <w:t>Raincheck</w:t>
            </w:r>
            <w:proofErr w:type="gramEnd"/>
            <w:r w:rsidRPr="00F8674D">
              <w:rPr>
                <w:szCs w:val="20"/>
              </w:rPr>
              <w:t>.</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7176DC" w:rsidRPr="00F8674D" w:rsidRDefault="007176DC" w:rsidP="00CD37D4">
            <w:pPr>
              <w:rPr>
                <w:szCs w:val="20"/>
              </w:rPr>
            </w:pPr>
            <w:r w:rsidRPr="00F8674D">
              <w:rPr>
                <w:szCs w:val="20"/>
              </w:rPr>
              <w:t>10/28/2013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7176DC" w:rsidRPr="00F8674D" w:rsidRDefault="007176DC" w:rsidP="00693992">
            <w:pPr>
              <w:rPr>
                <w:szCs w:val="20"/>
              </w:rPr>
            </w:pPr>
            <w:r w:rsidRPr="00F8674D">
              <w:rPr>
                <w:szCs w:val="20"/>
              </w:rPr>
              <w:t>1.0</w:t>
            </w:r>
          </w:p>
        </w:tc>
      </w:tr>
      <w:tr w:rsidR="00292C69" w:rsidRPr="00F8674D" w:rsidTr="00C47288">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292C69" w:rsidRPr="00F8674D" w:rsidRDefault="00292C69" w:rsidP="00292C69">
            <w:pPr>
              <w:rPr>
                <w:szCs w:val="20"/>
              </w:rPr>
            </w:pPr>
            <w:r w:rsidRPr="00F8674D">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292C69" w:rsidRPr="00F8674D" w:rsidRDefault="00292C69" w:rsidP="007176DC">
            <w:pPr>
              <w:rPr>
                <w:szCs w:val="20"/>
              </w:rPr>
            </w:pPr>
            <w:r w:rsidRPr="00F8674D">
              <w:rPr>
                <w:szCs w:val="20"/>
              </w:rPr>
              <w:t>Updates for new feature: MCF</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292C69" w:rsidRPr="00F8674D" w:rsidRDefault="00292C69" w:rsidP="00CD37D4">
            <w:pPr>
              <w:rPr>
                <w:szCs w:val="20"/>
              </w:rPr>
            </w:pPr>
            <w:r w:rsidRPr="00F8674D">
              <w:rPr>
                <w:szCs w:val="20"/>
              </w:rPr>
              <w:t>11/01/2013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292C69" w:rsidRPr="00F8674D" w:rsidRDefault="00292C69" w:rsidP="00693992">
            <w:pPr>
              <w:rPr>
                <w:szCs w:val="20"/>
              </w:rPr>
            </w:pPr>
            <w:r w:rsidRPr="00F8674D">
              <w:rPr>
                <w:szCs w:val="20"/>
              </w:rPr>
              <w:t>1.1</w:t>
            </w:r>
          </w:p>
        </w:tc>
      </w:tr>
      <w:tr w:rsidR="005C19D9" w:rsidRPr="00F8674D" w:rsidTr="00C47288">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5C19D9" w:rsidRPr="00F8674D" w:rsidRDefault="005C19D9" w:rsidP="00292C69">
            <w:pPr>
              <w:rPr>
                <w:szCs w:val="20"/>
              </w:rPr>
            </w:pPr>
            <w:r>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5C19D9" w:rsidRPr="00F8674D" w:rsidRDefault="00317828" w:rsidP="007176DC">
            <w:pPr>
              <w:rPr>
                <w:szCs w:val="20"/>
              </w:rPr>
            </w:pPr>
            <w:r>
              <w:rPr>
                <w:szCs w:val="20"/>
              </w:rPr>
              <w:t>Added Quantity Override features</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5C19D9" w:rsidRPr="00F8674D" w:rsidRDefault="005C19D9" w:rsidP="00317828">
            <w:pPr>
              <w:rPr>
                <w:szCs w:val="20"/>
              </w:rPr>
            </w:pPr>
            <w:r>
              <w:rPr>
                <w:szCs w:val="20"/>
              </w:rPr>
              <w:t>3/</w:t>
            </w:r>
            <w:r w:rsidR="00317828">
              <w:rPr>
                <w:szCs w:val="20"/>
              </w:rPr>
              <w:t>23</w:t>
            </w:r>
            <w:r>
              <w:rPr>
                <w:szCs w:val="20"/>
              </w:rPr>
              <w:t>/2015</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5C19D9" w:rsidRPr="00F8674D" w:rsidRDefault="005C19D9" w:rsidP="00693992">
            <w:pPr>
              <w:rPr>
                <w:szCs w:val="20"/>
              </w:rPr>
            </w:pPr>
            <w:r>
              <w:rPr>
                <w:szCs w:val="20"/>
              </w:rPr>
              <w:t>1.2</w:t>
            </w:r>
          </w:p>
        </w:tc>
      </w:tr>
      <w:tr w:rsidR="00512236" w:rsidRPr="00F8674D" w:rsidTr="00C47288">
        <w:trPr>
          <w:cantSplit/>
          <w:ins w:id="78" w:author="Amy Byers" w:date="2015-04-01T12:12:00Z"/>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292C69">
            <w:pPr>
              <w:rPr>
                <w:ins w:id="79" w:author="Amy Byers" w:date="2015-04-01T12:12:00Z"/>
                <w:szCs w:val="20"/>
              </w:rPr>
            </w:pPr>
            <w:ins w:id="80" w:author="Amy Byers" w:date="2015-04-01T12:12:00Z">
              <w:r>
                <w:rPr>
                  <w:szCs w:val="20"/>
                </w:rPr>
                <w:t>Amy Byers</w:t>
              </w:r>
            </w:ins>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7176DC">
            <w:pPr>
              <w:rPr>
                <w:ins w:id="81" w:author="Amy Byers" w:date="2015-04-01T12:12:00Z"/>
                <w:szCs w:val="20"/>
              </w:rPr>
            </w:pPr>
            <w:ins w:id="82" w:author="Amy Byers" w:date="2015-04-01T12:12:00Z">
              <w:r>
                <w:rPr>
                  <w:szCs w:val="20"/>
                </w:rPr>
                <w:t>Added IBH Override Feature</w:t>
              </w:r>
            </w:ins>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317828">
            <w:pPr>
              <w:rPr>
                <w:ins w:id="83" w:author="Amy Byers" w:date="2015-04-01T12:12:00Z"/>
                <w:szCs w:val="20"/>
              </w:rPr>
            </w:pPr>
            <w:ins w:id="84" w:author="Amy Byers" w:date="2015-04-01T12:12:00Z">
              <w:r>
                <w:rPr>
                  <w:szCs w:val="20"/>
                </w:rPr>
                <w:t>4/1/2015</w:t>
              </w:r>
            </w:ins>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512236" w:rsidRDefault="00512236" w:rsidP="00693992">
            <w:pPr>
              <w:rPr>
                <w:ins w:id="85" w:author="Amy Byers" w:date="2015-04-01T12:12:00Z"/>
                <w:szCs w:val="20"/>
              </w:rPr>
            </w:pPr>
            <w:ins w:id="86" w:author="Amy Byers" w:date="2015-04-01T12:12:00Z">
              <w:r>
                <w:rPr>
                  <w:szCs w:val="20"/>
                </w:rPr>
                <w:t>1.3</w:t>
              </w:r>
            </w:ins>
          </w:p>
        </w:tc>
      </w:tr>
    </w:tbl>
    <w:p w:rsidR="00281DF5" w:rsidRPr="00F8674D" w:rsidRDefault="00281DF5" w:rsidP="00281DF5">
      <w:bookmarkStart w:id="87" w:name="_Toc320880027"/>
    </w:p>
    <w:p w:rsidR="00A36851" w:rsidRPr="00F8674D" w:rsidRDefault="00A36851" w:rsidP="00A36851">
      <w:pPr>
        <w:pStyle w:val="Heading1"/>
        <w:rPr>
          <w:i/>
        </w:rPr>
      </w:pPr>
      <w:bookmarkStart w:id="88" w:name="_Toc414876051"/>
      <w:r w:rsidRPr="00F8674D">
        <w:rPr>
          <w:i/>
        </w:rPr>
        <w:t>Appendix A: Glossary</w:t>
      </w:r>
      <w:bookmarkEnd w:id="87"/>
      <w:bookmarkEnd w:id="88"/>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53"/>
        <w:gridCol w:w="8690"/>
      </w:tblGrid>
      <w:tr w:rsidR="00A36851" w:rsidRPr="00F8674D" w:rsidTr="00E501A9">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bCs/>
                <w:szCs w:val="20"/>
              </w:rPr>
            </w:pPr>
            <w:r w:rsidRPr="00F8674D">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F8674D" w:rsidRDefault="00A36851" w:rsidP="00C47288">
            <w:pPr>
              <w:rPr>
                <w:b/>
                <w:bCs/>
                <w:szCs w:val="20"/>
              </w:rPr>
            </w:pPr>
            <w:r w:rsidRPr="00F8674D">
              <w:rPr>
                <w:b/>
                <w:bCs/>
                <w:szCs w:val="20"/>
              </w:rPr>
              <w:t>Definition</w:t>
            </w:r>
          </w:p>
        </w:tc>
      </w:tr>
      <w:tr w:rsidR="00E501A9" w:rsidRPr="00F8674D" w:rsidTr="003105EB">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rPr>
                <w:bCs/>
                <w:szCs w:val="20"/>
              </w:rPr>
            </w:pPr>
            <w:r w:rsidRPr="00F8674D">
              <w:rPr>
                <w:bCs/>
                <w:szCs w:val="20"/>
              </w:rPr>
              <w:t>UPC</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rPr>
                <w:szCs w:val="20"/>
              </w:rPr>
            </w:pPr>
            <w:r w:rsidRPr="00F8674D">
              <w:rPr>
                <w:szCs w:val="20"/>
              </w:rPr>
              <w:t>Universal Product Code</w:t>
            </w:r>
          </w:p>
        </w:tc>
      </w:tr>
      <w:tr w:rsidR="00E501A9" w:rsidRPr="00F8674D" w:rsidTr="003105EB">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rPr>
                <w:bCs/>
                <w:szCs w:val="20"/>
              </w:rPr>
            </w:pPr>
            <w:r w:rsidRPr="00F8674D">
              <w:rPr>
                <w:bCs/>
                <w:szCs w:val="20"/>
              </w:rPr>
              <w:t>Open Box Item</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501A9" w:rsidRPr="00F8674D" w:rsidRDefault="00E501A9" w:rsidP="003105EB">
            <w:pPr>
              <w:rPr>
                <w:szCs w:val="20"/>
              </w:rPr>
            </w:pPr>
            <w:r w:rsidRPr="00F8674D">
              <w:rPr>
                <w:szCs w:val="20"/>
              </w:rPr>
              <w:t xml:space="preserve">Items that are returned open and functional.  The product can then be re-sold as an open box item.  </w:t>
            </w:r>
          </w:p>
        </w:tc>
      </w:tr>
      <w:tr w:rsidR="00234EA0" w:rsidRPr="00F8674D" w:rsidTr="003105EB">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234EA0" w:rsidRPr="00F8674D" w:rsidRDefault="00234EA0" w:rsidP="00234EA0">
            <w:pPr>
              <w:rPr>
                <w:bCs/>
                <w:szCs w:val="20"/>
              </w:rPr>
            </w:pPr>
            <w:r w:rsidRPr="00F8674D">
              <w:rPr>
                <w:bCs/>
                <w:szCs w:val="20"/>
              </w:rPr>
              <w:t xml:space="preserve">Open Box Tag </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D746A6" w:rsidRPr="00F8674D" w:rsidRDefault="00D746A6" w:rsidP="006C760B">
            <w:r w:rsidRPr="00F8674D">
              <w:t>The 9-character value associated with the open box item.  The entry of this value in Item Entry triggers the Open Box Item use case.  An open box tag is associated with one item, but an item can be associated with multiple open box tags. Also called License Plate # (LP#)</w:t>
            </w:r>
          </w:p>
        </w:tc>
      </w:tr>
      <w:tr w:rsidR="00D576D3" w:rsidRPr="00F8674D" w:rsidTr="003105EB">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D576D3" w:rsidRPr="00F8674D" w:rsidRDefault="00D576D3" w:rsidP="006C760B">
            <w:pPr>
              <w:rPr>
                <w:bCs/>
                <w:szCs w:val="20"/>
              </w:rPr>
            </w:pPr>
            <w:r w:rsidRPr="00F8674D">
              <w:rPr>
                <w:bCs/>
                <w:szCs w:val="20"/>
              </w:rPr>
              <w:t xml:space="preserve">Register </w:t>
            </w:r>
            <w:r w:rsidR="006C760B" w:rsidRPr="00F8674D">
              <w:rPr>
                <w:bCs/>
                <w:szCs w:val="20"/>
              </w:rPr>
              <w:t>Number</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D576D3" w:rsidRPr="00F8674D" w:rsidRDefault="00D576D3" w:rsidP="006C760B">
            <w:pPr>
              <w:rPr>
                <w:szCs w:val="20"/>
              </w:rPr>
            </w:pPr>
            <w:r w:rsidRPr="00F8674D">
              <w:t xml:space="preserve">A register </w:t>
            </w:r>
            <w:r w:rsidR="006C760B" w:rsidRPr="00F8674D">
              <w:t>Number</w:t>
            </w:r>
            <w:r w:rsidRPr="00F8674D">
              <w:t xml:space="preserve"> is not the unique device ID, but is the 1-2 digit ID assigned to the device to be used in the creation of the Transaction Key and logged in the </w:t>
            </w:r>
            <w:proofErr w:type="spellStart"/>
            <w:r w:rsidRPr="00F8674D">
              <w:t>POSLog</w:t>
            </w:r>
            <w:proofErr w:type="spellEnd"/>
            <w:r w:rsidRPr="00F8674D">
              <w:t xml:space="preserve">, EJ, and on the Receipt.  There can be multiple devices associated with one register </w:t>
            </w:r>
            <w:r w:rsidR="006C760B" w:rsidRPr="00F8674D">
              <w:t>Number</w:t>
            </w:r>
            <w:r w:rsidRPr="00F8674D">
              <w:t>.</w:t>
            </w:r>
          </w:p>
        </w:tc>
      </w:tr>
      <w:tr w:rsidR="00D576D3" w:rsidRPr="00587231" w:rsidTr="003105EB">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D576D3" w:rsidRPr="00F8674D" w:rsidRDefault="00D576D3" w:rsidP="00D576D3">
            <w:pPr>
              <w:rPr>
                <w:bCs/>
                <w:szCs w:val="20"/>
              </w:rPr>
            </w:pPr>
            <w:r w:rsidRPr="00F8674D">
              <w:rPr>
                <w:bCs/>
                <w:szCs w:val="20"/>
              </w:rPr>
              <w:t>Device ID</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D576D3" w:rsidRDefault="00D576D3" w:rsidP="003105EB">
            <w:pPr>
              <w:rPr>
                <w:szCs w:val="20"/>
              </w:rPr>
            </w:pPr>
            <w:r w:rsidRPr="00F8674D">
              <w:rPr>
                <w:szCs w:val="20"/>
              </w:rPr>
              <w:t xml:space="preserve">A unique identification associated with the device.   This ID is not logged in the </w:t>
            </w:r>
            <w:proofErr w:type="spellStart"/>
            <w:r w:rsidRPr="00F8674D">
              <w:rPr>
                <w:szCs w:val="20"/>
              </w:rPr>
              <w:t>POSLog</w:t>
            </w:r>
            <w:proofErr w:type="spellEnd"/>
            <w:r w:rsidRPr="00F8674D">
              <w:rPr>
                <w:szCs w:val="20"/>
              </w:rPr>
              <w:t>, EJ or Receipt.</w:t>
            </w:r>
          </w:p>
        </w:tc>
      </w:tr>
      <w:tr w:rsidR="00512236" w:rsidRPr="00587231" w:rsidTr="003105EB">
        <w:trPr>
          <w:cantSplit/>
          <w:ins w:id="89" w:author="Amy Byers" w:date="2015-04-01T12:12:00Z"/>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512236" w:rsidRPr="00F8674D" w:rsidRDefault="00512236" w:rsidP="00D576D3">
            <w:pPr>
              <w:rPr>
                <w:ins w:id="90" w:author="Amy Byers" w:date="2015-04-01T12:12:00Z"/>
                <w:bCs/>
                <w:szCs w:val="20"/>
              </w:rPr>
            </w:pPr>
            <w:ins w:id="91" w:author="Amy Byers" w:date="2015-04-01T12:12:00Z">
              <w:r>
                <w:rPr>
                  <w:bCs/>
                  <w:szCs w:val="20"/>
                </w:rPr>
                <w:t>IBH</w:t>
              </w:r>
            </w:ins>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512236" w:rsidRPr="00F8674D" w:rsidRDefault="00512236" w:rsidP="003105EB">
            <w:pPr>
              <w:rPr>
                <w:ins w:id="92" w:author="Amy Byers" w:date="2015-04-01T12:12:00Z"/>
                <w:szCs w:val="20"/>
              </w:rPr>
            </w:pPr>
            <w:ins w:id="93" w:author="Amy Byers" w:date="2015-04-01T12:12:00Z">
              <w:r>
                <w:rPr>
                  <w:szCs w:val="20"/>
                </w:rPr>
                <w:t xml:space="preserve">International Business </w:t>
              </w:r>
            </w:ins>
            <w:ins w:id="94" w:author="Amy Byers" w:date="2015-04-01T12:13:00Z">
              <w:r>
                <w:rPr>
                  <w:szCs w:val="20"/>
                </w:rPr>
                <w:t>Hierarchy</w:t>
              </w:r>
            </w:ins>
            <w:ins w:id="95" w:author="Amy Byers" w:date="2015-04-01T12:12:00Z">
              <w:r>
                <w:rPr>
                  <w:szCs w:val="20"/>
                </w:rPr>
                <w:t xml:space="preserve"> </w:t>
              </w:r>
              <w:bookmarkStart w:id="96" w:name="_GoBack"/>
              <w:bookmarkEnd w:id="96"/>
            </w:ins>
          </w:p>
        </w:tc>
      </w:tr>
    </w:tbl>
    <w:p w:rsidR="00CB18A7" w:rsidRPr="004F72C3" w:rsidRDefault="00CB18A7" w:rsidP="00D746A6">
      <w:pPr>
        <w:rPr>
          <w:b/>
          <w:sz w:val="24"/>
        </w:rPr>
      </w:pPr>
    </w:p>
    <w:sectPr w:rsidR="00CB18A7" w:rsidRPr="004F72C3" w:rsidSect="00512236">
      <w:headerReference w:type="even" r:id="rId19"/>
      <w:headerReference w:type="default" r:id="rId20"/>
      <w:footerReference w:type="default" r:id="rId21"/>
      <w:footerReference w:type="first" r:id="rId22"/>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DD1" w:rsidRDefault="000C4DD1">
      <w:r>
        <w:separator/>
      </w:r>
    </w:p>
  </w:endnote>
  <w:endnote w:type="continuationSeparator" w:id="0">
    <w:p w:rsidR="000C4DD1" w:rsidRDefault="000C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7D4" w:rsidRPr="00A6001F" w:rsidRDefault="00CD37D4"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7D4" w:rsidRDefault="00142607" w:rsidP="00AA76BC">
    <w:pPr>
      <w:ind w:left="72"/>
      <w:jc w:val="right"/>
      <w:rPr>
        <w:rFonts w:cs="Arial"/>
        <w:szCs w:val="20"/>
      </w:rPr>
    </w:pPr>
    <w:proofErr w:type="spellStart"/>
    <w:r>
      <w:rPr>
        <w:rStyle w:val="Strong"/>
        <w:rFonts w:cs="Arial"/>
        <w:b w:val="0"/>
        <w:sz w:val="24"/>
        <w:bdr w:val="none" w:sz="0" w:space="0" w:color="auto" w:frame="1"/>
      </w:rPr>
      <w:t>Storeworks</w:t>
    </w:r>
    <w:proofErr w:type="spellEnd"/>
    <w:r w:rsidR="00CD37D4" w:rsidRPr="003C0044">
      <w:rPr>
        <w:rStyle w:val="Strong"/>
        <w:rFonts w:cs="Arial"/>
        <w:b w:val="0"/>
        <w:sz w:val="24"/>
        <w:bdr w:val="none" w:sz="0" w:space="0" w:color="auto" w:frame="1"/>
      </w:rPr>
      <w:t xml:space="preserve"> Technologies, </w:t>
    </w:r>
    <w:proofErr w:type="spellStart"/>
    <w:r w:rsidR="00CD37D4" w:rsidRPr="003C0044">
      <w:rPr>
        <w:rStyle w:val="Strong"/>
        <w:rFonts w:cs="Arial"/>
        <w:b w:val="0"/>
        <w:sz w:val="24"/>
        <w:bdr w:val="none" w:sz="0" w:space="0" w:color="auto" w:frame="1"/>
      </w:rPr>
      <w:t>Inc</w:t>
    </w:r>
    <w:proofErr w:type="spellEnd"/>
    <w:r w:rsidR="00CD37D4" w:rsidRPr="005E21B2">
      <w:rPr>
        <w:rFonts w:cs="Arial"/>
        <w:sz w:val="24"/>
      </w:rPr>
      <w:br/>
    </w:r>
    <w:r w:rsidR="00CD37D4">
      <w:rPr>
        <w:rFonts w:cs="Arial"/>
        <w:szCs w:val="20"/>
      </w:rPr>
      <w:t>11635 North Park Drive</w:t>
    </w:r>
  </w:p>
  <w:p w:rsidR="00CD37D4" w:rsidRDefault="00CD37D4" w:rsidP="00AA76BC">
    <w:pPr>
      <w:ind w:left="72"/>
      <w:jc w:val="right"/>
      <w:rPr>
        <w:rFonts w:cs="Arial"/>
        <w:szCs w:val="20"/>
      </w:rPr>
    </w:pPr>
    <w:r>
      <w:rPr>
        <w:rFonts w:cs="Arial"/>
        <w:szCs w:val="20"/>
      </w:rPr>
      <w:t>Suite 100</w:t>
    </w:r>
  </w:p>
  <w:p w:rsidR="00CD37D4" w:rsidRPr="005E21B2" w:rsidRDefault="00CD37D4" w:rsidP="00AA76BC">
    <w:pPr>
      <w:ind w:left="72"/>
      <w:jc w:val="right"/>
      <w:rPr>
        <w:b/>
        <w:iCs/>
        <w:sz w:val="24"/>
      </w:rPr>
    </w:pPr>
    <w:r>
      <w:rPr>
        <w:rFonts w:cs="Arial"/>
        <w:szCs w:val="20"/>
      </w:rPr>
      <w:t>Wake Forest, NC 27587</w:t>
    </w:r>
    <w:r w:rsidRPr="005E21B2">
      <w:rPr>
        <w:rFonts w:cs="Arial"/>
        <w:szCs w:val="20"/>
      </w:rPr>
      <w:br/>
    </w:r>
    <w:r>
      <w:rPr>
        <w:rFonts w:cs="Arial"/>
        <w:szCs w:val="20"/>
      </w:rPr>
      <w:t>919.435.9900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DD1" w:rsidRDefault="000C4DD1">
      <w:r>
        <w:separator/>
      </w:r>
    </w:p>
  </w:footnote>
  <w:footnote w:type="continuationSeparator" w:id="0">
    <w:p w:rsidR="000C4DD1" w:rsidRDefault="000C4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92"/>
      <w:gridCol w:w="5292"/>
    </w:tblGrid>
    <w:tr w:rsidR="00CD37D4" w:rsidRPr="00A04E53" w:rsidTr="002618A9">
      <w:trPr>
        <w:trHeight w:val="267"/>
      </w:trPr>
      <w:tc>
        <w:tcPr>
          <w:tcW w:w="5508" w:type="dxa"/>
          <w:vAlign w:val="center"/>
        </w:tcPr>
        <w:p w:rsidR="00CD37D4" w:rsidRPr="00A04E53" w:rsidRDefault="00CD37D4" w:rsidP="002618A9">
          <w:pPr>
            <w:pStyle w:val="Header"/>
            <w:rPr>
              <w:i/>
              <w:iCs/>
              <w:sz w:val="18"/>
              <w:szCs w:val="18"/>
            </w:rPr>
          </w:pPr>
          <w:r>
            <w:rPr>
              <w:i/>
              <w:iCs/>
              <w:sz w:val="18"/>
              <w:szCs w:val="18"/>
            </w:rPr>
            <w:t>Modify Item</w:t>
          </w:r>
          <w:r w:rsidRPr="00A04E53">
            <w:rPr>
              <w:i/>
              <w:iCs/>
              <w:sz w:val="18"/>
              <w:szCs w:val="18"/>
            </w:rPr>
            <w:t xml:space="preserve"> Feature Document</w:t>
          </w:r>
        </w:p>
      </w:tc>
      <w:tc>
        <w:tcPr>
          <w:tcW w:w="5508" w:type="dxa"/>
          <w:vAlign w:val="center"/>
        </w:tcPr>
        <w:p w:rsidR="00CD37D4" w:rsidRPr="00A04E53" w:rsidRDefault="00CD37D4" w:rsidP="00512236">
          <w:pPr>
            <w:pStyle w:val="Header"/>
            <w:jc w:val="right"/>
            <w:rPr>
              <w:i/>
              <w:sz w:val="18"/>
              <w:szCs w:val="18"/>
            </w:rPr>
          </w:pPr>
          <w:r>
            <w:rPr>
              <w:i/>
              <w:sz w:val="18"/>
              <w:szCs w:val="18"/>
            </w:rPr>
            <w:t xml:space="preserve">Revision Date: </w:t>
          </w:r>
          <w:del w:id="97" w:author="Amy Byers" w:date="2015-04-01T12:09:00Z">
            <w:r w:rsidR="00142607" w:rsidDel="00512236">
              <w:rPr>
                <w:i/>
                <w:sz w:val="18"/>
                <w:szCs w:val="18"/>
              </w:rPr>
              <w:delText>3/23</w:delText>
            </w:r>
          </w:del>
          <w:ins w:id="98" w:author="Amy Byers" w:date="2015-04-01T12:09:00Z">
            <w:r w:rsidR="00512236">
              <w:rPr>
                <w:i/>
                <w:sz w:val="18"/>
                <w:szCs w:val="18"/>
              </w:rPr>
              <w:t>4/1</w:t>
            </w:r>
          </w:ins>
          <w:r w:rsidR="00142607">
            <w:rPr>
              <w:i/>
              <w:sz w:val="18"/>
              <w:szCs w:val="18"/>
            </w:rPr>
            <w:t>/2015</w:t>
          </w:r>
        </w:p>
      </w:tc>
    </w:tr>
    <w:tr w:rsidR="00CD37D4" w:rsidRPr="001E1F93" w:rsidTr="002618A9">
      <w:tc>
        <w:tcPr>
          <w:tcW w:w="5508" w:type="dxa"/>
          <w:vAlign w:val="center"/>
        </w:tcPr>
        <w:p w:rsidR="00CD37D4" w:rsidRPr="001E1F93" w:rsidRDefault="00142607" w:rsidP="002618A9">
          <w:pPr>
            <w:pStyle w:val="Header"/>
            <w:rPr>
              <w:b/>
              <w:i/>
              <w:iCs/>
              <w:sz w:val="18"/>
              <w:szCs w:val="18"/>
            </w:rPr>
          </w:pPr>
          <w:proofErr w:type="spellStart"/>
          <w:r>
            <w:rPr>
              <w:b/>
              <w:i/>
              <w:iCs/>
              <w:sz w:val="18"/>
              <w:szCs w:val="18"/>
            </w:rPr>
            <w:t>Storeworks</w:t>
          </w:r>
          <w:proofErr w:type="spellEnd"/>
          <w:r w:rsidR="00CD37D4" w:rsidRPr="001E1F93">
            <w:rPr>
              <w:b/>
              <w:i/>
              <w:iCs/>
              <w:sz w:val="18"/>
              <w:szCs w:val="18"/>
            </w:rPr>
            <w:t xml:space="preserve"> </w:t>
          </w:r>
          <w:r w:rsidR="00CD37D4">
            <w:rPr>
              <w:b/>
              <w:i/>
              <w:iCs/>
              <w:sz w:val="18"/>
              <w:szCs w:val="18"/>
            </w:rPr>
            <w:t xml:space="preserve">and Best Buy Canada </w:t>
          </w:r>
          <w:r w:rsidR="00CD37D4" w:rsidRPr="001E1F93">
            <w:rPr>
              <w:b/>
              <w:i/>
              <w:iCs/>
              <w:sz w:val="18"/>
              <w:szCs w:val="18"/>
            </w:rPr>
            <w:t>Confidential</w:t>
          </w:r>
        </w:p>
      </w:tc>
      <w:tc>
        <w:tcPr>
          <w:tcW w:w="5508" w:type="dxa"/>
          <w:vAlign w:val="center"/>
        </w:tcPr>
        <w:p w:rsidR="00CD37D4" w:rsidRPr="00AA76BC" w:rsidRDefault="00CD37D4" w:rsidP="002618A9">
          <w:pPr>
            <w:pStyle w:val="Footer"/>
            <w:jc w:val="right"/>
            <w:rPr>
              <w:sz w:val="18"/>
              <w:szCs w:val="18"/>
            </w:rPr>
          </w:pPr>
          <w:r w:rsidRPr="001E1F93">
            <w:rPr>
              <w:i/>
              <w:sz w:val="18"/>
              <w:szCs w:val="18"/>
            </w:rPr>
            <w:t xml:space="preserve">Page </w:t>
          </w:r>
          <w:r w:rsidRPr="001E1F93">
            <w:rPr>
              <w:i/>
              <w:sz w:val="18"/>
              <w:szCs w:val="18"/>
            </w:rPr>
            <w:fldChar w:fldCharType="begin"/>
          </w:r>
          <w:r w:rsidRPr="001E1F93">
            <w:rPr>
              <w:i/>
              <w:sz w:val="18"/>
              <w:szCs w:val="18"/>
            </w:rPr>
            <w:instrText xml:space="preserve"> PAGE </w:instrText>
          </w:r>
          <w:r w:rsidRPr="001E1F93">
            <w:rPr>
              <w:i/>
              <w:sz w:val="18"/>
              <w:szCs w:val="18"/>
            </w:rPr>
            <w:fldChar w:fldCharType="separate"/>
          </w:r>
          <w:r w:rsidR="00512236">
            <w:rPr>
              <w:i/>
              <w:noProof/>
              <w:sz w:val="18"/>
              <w:szCs w:val="18"/>
            </w:rPr>
            <w:t>8</w:t>
          </w:r>
          <w:r w:rsidRPr="001E1F93">
            <w:rPr>
              <w:i/>
              <w:sz w:val="18"/>
              <w:szCs w:val="18"/>
            </w:rPr>
            <w:fldChar w:fldCharType="end"/>
          </w:r>
          <w:r w:rsidRPr="001E1F93">
            <w:rPr>
              <w:i/>
              <w:sz w:val="18"/>
              <w:szCs w:val="18"/>
            </w:rPr>
            <w:t xml:space="preserve"> of </w:t>
          </w:r>
          <w:r w:rsidRPr="001E1F93">
            <w:rPr>
              <w:i/>
              <w:sz w:val="18"/>
              <w:szCs w:val="18"/>
            </w:rPr>
            <w:fldChar w:fldCharType="begin"/>
          </w:r>
          <w:r w:rsidRPr="001E1F93">
            <w:rPr>
              <w:i/>
              <w:sz w:val="18"/>
              <w:szCs w:val="18"/>
            </w:rPr>
            <w:instrText xml:space="preserve"> NUMPAGES </w:instrText>
          </w:r>
          <w:r w:rsidRPr="001E1F93">
            <w:rPr>
              <w:i/>
              <w:sz w:val="18"/>
              <w:szCs w:val="18"/>
            </w:rPr>
            <w:fldChar w:fldCharType="separate"/>
          </w:r>
          <w:r w:rsidR="00512236">
            <w:rPr>
              <w:i/>
              <w:noProof/>
              <w:sz w:val="18"/>
              <w:szCs w:val="18"/>
            </w:rPr>
            <w:t>8</w:t>
          </w:r>
          <w:r w:rsidRPr="001E1F93">
            <w:rPr>
              <w:i/>
              <w:sz w:val="18"/>
              <w:szCs w:val="18"/>
            </w:rPr>
            <w:fldChar w:fldCharType="end"/>
          </w:r>
        </w:p>
      </w:tc>
    </w:tr>
  </w:tbl>
  <w:p w:rsidR="00CD37D4" w:rsidRPr="00D468A5" w:rsidRDefault="00CD37D4" w:rsidP="00D468A5">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89"/>
      <w:gridCol w:w="5295"/>
    </w:tblGrid>
    <w:tr w:rsidR="00CD37D4" w:rsidRPr="00A04E53" w:rsidTr="00091B36">
      <w:trPr>
        <w:trHeight w:val="267"/>
      </w:trPr>
      <w:tc>
        <w:tcPr>
          <w:tcW w:w="5508" w:type="dxa"/>
          <w:vAlign w:val="center"/>
        </w:tcPr>
        <w:p w:rsidR="00CD37D4" w:rsidRPr="00A04E53" w:rsidRDefault="00CD37D4" w:rsidP="00E7731F">
          <w:pPr>
            <w:pStyle w:val="Header"/>
            <w:rPr>
              <w:i/>
              <w:iCs/>
              <w:sz w:val="18"/>
              <w:szCs w:val="18"/>
            </w:rPr>
          </w:pPr>
          <w:r>
            <w:rPr>
              <w:i/>
              <w:iCs/>
              <w:sz w:val="18"/>
              <w:szCs w:val="18"/>
            </w:rPr>
            <w:t xml:space="preserve">Modify Item </w:t>
          </w:r>
          <w:r w:rsidRPr="00A04E53">
            <w:rPr>
              <w:i/>
              <w:iCs/>
              <w:sz w:val="18"/>
              <w:szCs w:val="18"/>
            </w:rPr>
            <w:t>Feature Document</w:t>
          </w:r>
        </w:p>
      </w:tc>
      <w:tc>
        <w:tcPr>
          <w:tcW w:w="5508" w:type="dxa"/>
          <w:vAlign w:val="center"/>
        </w:tcPr>
        <w:p w:rsidR="00CD37D4" w:rsidRPr="00A04E53" w:rsidRDefault="00CD37D4" w:rsidP="00512236">
          <w:pPr>
            <w:pStyle w:val="Header"/>
            <w:jc w:val="right"/>
            <w:rPr>
              <w:i/>
              <w:sz w:val="18"/>
              <w:szCs w:val="18"/>
            </w:rPr>
          </w:pPr>
          <w:r>
            <w:rPr>
              <w:i/>
              <w:sz w:val="18"/>
              <w:szCs w:val="18"/>
            </w:rPr>
            <w:t xml:space="preserve">Revision Date: </w:t>
          </w:r>
          <w:del w:id="99" w:author="Amy Byers" w:date="2015-04-01T12:10:00Z">
            <w:r w:rsidDel="00512236">
              <w:rPr>
                <w:i/>
                <w:sz w:val="18"/>
                <w:szCs w:val="18"/>
              </w:rPr>
              <w:delText>11/01</w:delText>
            </w:r>
          </w:del>
          <w:ins w:id="100" w:author="Amy Byers" w:date="2015-04-01T12:10:00Z">
            <w:r w:rsidR="00512236">
              <w:rPr>
                <w:i/>
                <w:sz w:val="18"/>
                <w:szCs w:val="18"/>
              </w:rPr>
              <w:t>4/1</w:t>
            </w:r>
          </w:ins>
          <w:r>
            <w:rPr>
              <w:i/>
              <w:sz w:val="18"/>
              <w:szCs w:val="18"/>
            </w:rPr>
            <w:t>/2013</w:t>
          </w:r>
        </w:p>
      </w:tc>
    </w:tr>
    <w:tr w:rsidR="00CD37D4" w:rsidRPr="001E1F93" w:rsidTr="001E1F93">
      <w:tc>
        <w:tcPr>
          <w:tcW w:w="5508" w:type="dxa"/>
          <w:vAlign w:val="center"/>
        </w:tcPr>
        <w:p w:rsidR="00CD37D4" w:rsidRPr="001E1F93" w:rsidRDefault="00CD37D4" w:rsidP="00A36851">
          <w:pPr>
            <w:pStyle w:val="Header"/>
            <w:rPr>
              <w:b/>
              <w:i/>
              <w:iCs/>
              <w:sz w:val="18"/>
              <w:szCs w:val="18"/>
            </w:rPr>
          </w:pPr>
          <w:r w:rsidRPr="001E1F93">
            <w:rPr>
              <w:b/>
              <w:i/>
              <w:iCs/>
              <w:sz w:val="18"/>
              <w:szCs w:val="18"/>
            </w:rPr>
            <w:t xml:space="preserve">Stella Nova </w:t>
          </w:r>
          <w:r>
            <w:rPr>
              <w:b/>
              <w:i/>
              <w:iCs/>
              <w:sz w:val="18"/>
              <w:szCs w:val="18"/>
            </w:rPr>
            <w:t xml:space="preserve">and Best Buy Canada </w:t>
          </w:r>
          <w:r w:rsidRPr="001E1F93">
            <w:rPr>
              <w:b/>
              <w:i/>
              <w:iCs/>
              <w:sz w:val="18"/>
              <w:szCs w:val="18"/>
            </w:rPr>
            <w:t>Confidential</w:t>
          </w:r>
        </w:p>
      </w:tc>
      <w:tc>
        <w:tcPr>
          <w:tcW w:w="5508" w:type="dxa"/>
          <w:vAlign w:val="center"/>
        </w:tcPr>
        <w:p w:rsidR="00CD37D4" w:rsidRPr="00AA76BC" w:rsidRDefault="00CD37D4" w:rsidP="00AA76BC">
          <w:pPr>
            <w:pStyle w:val="Footer"/>
            <w:jc w:val="right"/>
            <w:rPr>
              <w:sz w:val="18"/>
              <w:szCs w:val="18"/>
            </w:rPr>
          </w:pPr>
          <w:r w:rsidRPr="001E1F93">
            <w:rPr>
              <w:i/>
              <w:sz w:val="18"/>
              <w:szCs w:val="18"/>
            </w:rPr>
            <w:t xml:space="preserve">Page </w:t>
          </w:r>
          <w:r w:rsidRPr="001E1F93">
            <w:rPr>
              <w:i/>
              <w:sz w:val="18"/>
              <w:szCs w:val="18"/>
            </w:rPr>
            <w:fldChar w:fldCharType="begin"/>
          </w:r>
          <w:r w:rsidRPr="001E1F93">
            <w:rPr>
              <w:i/>
              <w:sz w:val="18"/>
              <w:szCs w:val="18"/>
            </w:rPr>
            <w:instrText xml:space="preserve"> PAGE </w:instrText>
          </w:r>
          <w:r w:rsidRPr="001E1F93">
            <w:rPr>
              <w:i/>
              <w:sz w:val="18"/>
              <w:szCs w:val="18"/>
            </w:rPr>
            <w:fldChar w:fldCharType="separate"/>
          </w:r>
          <w:r w:rsidR="00512236">
            <w:rPr>
              <w:i/>
              <w:noProof/>
              <w:sz w:val="18"/>
              <w:szCs w:val="18"/>
            </w:rPr>
            <w:t>8</w:t>
          </w:r>
          <w:r w:rsidRPr="001E1F93">
            <w:rPr>
              <w:i/>
              <w:sz w:val="18"/>
              <w:szCs w:val="18"/>
            </w:rPr>
            <w:fldChar w:fldCharType="end"/>
          </w:r>
          <w:r w:rsidRPr="001E1F93">
            <w:rPr>
              <w:i/>
              <w:sz w:val="18"/>
              <w:szCs w:val="18"/>
            </w:rPr>
            <w:t xml:space="preserve"> of </w:t>
          </w:r>
          <w:r w:rsidRPr="001E1F93">
            <w:rPr>
              <w:i/>
              <w:sz w:val="18"/>
              <w:szCs w:val="18"/>
            </w:rPr>
            <w:fldChar w:fldCharType="begin"/>
          </w:r>
          <w:r w:rsidRPr="001E1F93">
            <w:rPr>
              <w:i/>
              <w:sz w:val="18"/>
              <w:szCs w:val="18"/>
            </w:rPr>
            <w:instrText xml:space="preserve"> NUMPAGES </w:instrText>
          </w:r>
          <w:r w:rsidRPr="001E1F93">
            <w:rPr>
              <w:i/>
              <w:sz w:val="18"/>
              <w:szCs w:val="18"/>
            </w:rPr>
            <w:fldChar w:fldCharType="separate"/>
          </w:r>
          <w:r w:rsidR="00512236">
            <w:rPr>
              <w:i/>
              <w:noProof/>
              <w:sz w:val="18"/>
              <w:szCs w:val="18"/>
            </w:rPr>
            <w:t>8</w:t>
          </w:r>
          <w:r w:rsidRPr="001E1F93">
            <w:rPr>
              <w:i/>
              <w:sz w:val="18"/>
              <w:szCs w:val="18"/>
            </w:rPr>
            <w:fldChar w:fldCharType="end"/>
          </w:r>
        </w:p>
      </w:tc>
    </w:tr>
  </w:tbl>
  <w:p w:rsidR="00CD37D4" w:rsidRPr="008E55BA" w:rsidRDefault="00CD37D4"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643"/>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102D5"/>
    <w:multiLevelType w:val="multilevel"/>
    <w:tmpl w:val="9C88B9A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92201D8"/>
    <w:multiLevelType w:val="hybridMultilevel"/>
    <w:tmpl w:val="60922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7F3EEB"/>
    <w:multiLevelType w:val="hybridMultilevel"/>
    <w:tmpl w:val="DF6E4476"/>
    <w:lvl w:ilvl="0" w:tplc="F830FC64">
      <w:start w:val="1"/>
      <w:numFmt w:val="decimal"/>
      <w:lvlText w:val="%1."/>
      <w:lvlJc w:val="left"/>
      <w:pPr>
        <w:ind w:left="396" w:hanging="360"/>
      </w:pPr>
      <w:rPr>
        <w:rFonts w:ascii="Arial" w:hAnsi="Arial" w:hint="default"/>
        <w:b w:val="0"/>
        <w:i w:val="0"/>
        <w:sz w:val="20"/>
        <w:szCs w:val="20"/>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nsid w:val="145D6C44"/>
    <w:multiLevelType w:val="hybridMultilevel"/>
    <w:tmpl w:val="912E2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C54A81"/>
    <w:multiLevelType w:val="hybridMultilevel"/>
    <w:tmpl w:val="2E7C9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CE39C2"/>
    <w:multiLevelType w:val="hybridMultilevel"/>
    <w:tmpl w:val="05AC1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184F1F"/>
    <w:multiLevelType w:val="hybridMultilevel"/>
    <w:tmpl w:val="D4BCEDE8"/>
    <w:lvl w:ilvl="0" w:tplc="F830FC64">
      <w:start w:val="1"/>
      <w:numFmt w:val="decimal"/>
      <w:lvlText w:val="%1."/>
      <w:lvlJc w:val="left"/>
      <w:pPr>
        <w:tabs>
          <w:tab w:val="num" w:pos="396"/>
        </w:tabs>
        <w:ind w:left="396" w:hanging="360"/>
      </w:pPr>
      <w:rPr>
        <w:rFonts w:ascii="Arial" w:hAnsi="Arial" w:hint="default"/>
        <w:b w:val="0"/>
        <w:i w:val="0"/>
        <w:sz w:val="20"/>
        <w:szCs w:val="20"/>
      </w:rPr>
    </w:lvl>
    <w:lvl w:ilvl="1" w:tplc="04090019" w:tentative="1">
      <w:start w:val="1"/>
      <w:numFmt w:val="lowerLetter"/>
      <w:lvlText w:val="%2."/>
      <w:lvlJc w:val="left"/>
      <w:pPr>
        <w:tabs>
          <w:tab w:val="num" w:pos="396"/>
        </w:tabs>
        <w:ind w:left="396" w:hanging="360"/>
      </w:pPr>
    </w:lvl>
    <w:lvl w:ilvl="2" w:tplc="0409001B" w:tentative="1">
      <w:start w:val="1"/>
      <w:numFmt w:val="lowerRoman"/>
      <w:lvlText w:val="%3."/>
      <w:lvlJc w:val="right"/>
      <w:pPr>
        <w:tabs>
          <w:tab w:val="num" w:pos="1116"/>
        </w:tabs>
        <w:ind w:left="1116" w:hanging="180"/>
      </w:pPr>
    </w:lvl>
    <w:lvl w:ilvl="3" w:tplc="0409000F" w:tentative="1">
      <w:start w:val="1"/>
      <w:numFmt w:val="decimal"/>
      <w:lvlText w:val="%4."/>
      <w:lvlJc w:val="left"/>
      <w:pPr>
        <w:tabs>
          <w:tab w:val="num" w:pos="1836"/>
        </w:tabs>
        <w:ind w:left="1836" w:hanging="360"/>
      </w:pPr>
    </w:lvl>
    <w:lvl w:ilvl="4" w:tplc="04090019" w:tentative="1">
      <w:start w:val="1"/>
      <w:numFmt w:val="lowerLetter"/>
      <w:lvlText w:val="%5."/>
      <w:lvlJc w:val="left"/>
      <w:pPr>
        <w:tabs>
          <w:tab w:val="num" w:pos="2556"/>
        </w:tabs>
        <w:ind w:left="2556" w:hanging="360"/>
      </w:pPr>
    </w:lvl>
    <w:lvl w:ilvl="5" w:tplc="0409001B" w:tentative="1">
      <w:start w:val="1"/>
      <w:numFmt w:val="lowerRoman"/>
      <w:lvlText w:val="%6."/>
      <w:lvlJc w:val="right"/>
      <w:pPr>
        <w:tabs>
          <w:tab w:val="num" w:pos="3276"/>
        </w:tabs>
        <w:ind w:left="3276" w:hanging="180"/>
      </w:pPr>
    </w:lvl>
    <w:lvl w:ilvl="6" w:tplc="0409000F" w:tentative="1">
      <w:start w:val="1"/>
      <w:numFmt w:val="decimal"/>
      <w:lvlText w:val="%7."/>
      <w:lvlJc w:val="left"/>
      <w:pPr>
        <w:tabs>
          <w:tab w:val="num" w:pos="3996"/>
        </w:tabs>
        <w:ind w:left="3996" w:hanging="360"/>
      </w:pPr>
    </w:lvl>
    <w:lvl w:ilvl="7" w:tplc="04090019" w:tentative="1">
      <w:start w:val="1"/>
      <w:numFmt w:val="lowerLetter"/>
      <w:lvlText w:val="%8."/>
      <w:lvlJc w:val="left"/>
      <w:pPr>
        <w:tabs>
          <w:tab w:val="num" w:pos="4716"/>
        </w:tabs>
        <w:ind w:left="4716" w:hanging="360"/>
      </w:pPr>
    </w:lvl>
    <w:lvl w:ilvl="8" w:tplc="0409001B" w:tentative="1">
      <w:start w:val="1"/>
      <w:numFmt w:val="lowerRoman"/>
      <w:lvlText w:val="%9."/>
      <w:lvlJc w:val="right"/>
      <w:pPr>
        <w:tabs>
          <w:tab w:val="num" w:pos="5436"/>
        </w:tabs>
        <w:ind w:left="5436" w:hanging="180"/>
      </w:pPr>
    </w:lvl>
  </w:abstractNum>
  <w:abstractNum w:abstractNumId="9">
    <w:nsid w:val="1EFB30DC"/>
    <w:multiLevelType w:val="hybridMultilevel"/>
    <w:tmpl w:val="6826E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504C0B"/>
    <w:multiLevelType w:val="hybridMultilevel"/>
    <w:tmpl w:val="D4BCEDE8"/>
    <w:lvl w:ilvl="0" w:tplc="F830FC64">
      <w:start w:val="1"/>
      <w:numFmt w:val="decimal"/>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nsid w:val="222C3D86"/>
    <w:multiLevelType w:val="hybridMultilevel"/>
    <w:tmpl w:val="1B2CD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4F4937"/>
    <w:multiLevelType w:val="hybridMultilevel"/>
    <w:tmpl w:val="943A1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9A42B6B"/>
    <w:multiLevelType w:val="hybridMultilevel"/>
    <w:tmpl w:val="2F94ABE8"/>
    <w:lvl w:ilvl="0" w:tplc="0409000F">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nsid w:val="2BE9431D"/>
    <w:multiLevelType w:val="hybridMultilevel"/>
    <w:tmpl w:val="60922E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130312"/>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nsid w:val="3DDC7379"/>
    <w:multiLevelType w:val="hybridMultilevel"/>
    <w:tmpl w:val="AAEEDCDE"/>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7">
    <w:nsid w:val="3EB432C8"/>
    <w:multiLevelType w:val="hybridMultilevel"/>
    <w:tmpl w:val="CE42447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B90B94"/>
    <w:multiLevelType w:val="hybridMultilevel"/>
    <w:tmpl w:val="D4BCEDE8"/>
    <w:lvl w:ilvl="0" w:tplc="F830FC64">
      <w:start w:val="1"/>
      <w:numFmt w:val="decimal"/>
      <w:lvlText w:val="%1."/>
      <w:lvlJc w:val="left"/>
      <w:pPr>
        <w:tabs>
          <w:tab w:val="num" w:pos="1440"/>
        </w:tabs>
        <w:ind w:left="144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991C4C"/>
    <w:multiLevelType w:val="hybridMultilevel"/>
    <w:tmpl w:val="AAEEDCDE"/>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473F7442"/>
    <w:multiLevelType w:val="hybridMultilevel"/>
    <w:tmpl w:val="933E2F0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A4504BC"/>
    <w:multiLevelType w:val="hybridMultilevel"/>
    <w:tmpl w:val="8946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5F2A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4">
    <w:nsid w:val="55A554C8"/>
    <w:multiLevelType w:val="hybridMultilevel"/>
    <w:tmpl w:val="85020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DE757F"/>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6">
    <w:nsid w:val="5CAE4515"/>
    <w:multiLevelType w:val="hybridMultilevel"/>
    <w:tmpl w:val="C05C01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7">
    <w:nsid w:val="5E704B6C"/>
    <w:multiLevelType w:val="hybridMultilevel"/>
    <w:tmpl w:val="D6341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2C69D1"/>
    <w:multiLevelType w:val="hybridMultilevel"/>
    <w:tmpl w:val="60922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D14DD5"/>
    <w:multiLevelType w:val="hybridMultilevel"/>
    <w:tmpl w:val="5448C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56773BF"/>
    <w:multiLevelType w:val="hybridMultilevel"/>
    <w:tmpl w:val="60922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61875DF"/>
    <w:multiLevelType w:val="hybridMultilevel"/>
    <w:tmpl w:val="69147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A84233E"/>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990B88"/>
    <w:multiLevelType w:val="hybridMultilevel"/>
    <w:tmpl w:val="2F94ABE8"/>
    <w:lvl w:ilvl="0" w:tplc="0409000F">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5">
    <w:nsid w:val="6EC310AD"/>
    <w:multiLevelType w:val="hybridMultilevel"/>
    <w:tmpl w:val="D2C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394D43"/>
    <w:multiLevelType w:val="hybridMultilevel"/>
    <w:tmpl w:val="AF20C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063E1F"/>
    <w:multiLevelType w:val="hybridMultilevel"/>
    <w:tmpl w:val="DE840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D565C4"/>
    <w:multiLevelType w:val="hybridMultilevel"/>
    <w:tmpl w:val="B57A9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8FD5845"/>
    <w:multiLevelType w:val="hybridMultilevel"/>
    <w:tmpl w:val="3C88A512"/>
    <w:lvl w:ilvl="0" w:tplc="04090001">
      <w:start w:val="1"/>
      <w:numFmt w:val="bullet"/>
      <w:lvlText w:val=""/>
      <w:lvlJc w:val="left"/>
      <w:pPr>
        <w:ind w:left="756" w:hanging="360"/>
      </w:pPr>
      <w:rPr>
        <w:rFonts w:ascii="Symbol" w:hAnsi="Symbol"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38"/>
  </w:num>
  <w:num w:numId="2">
    <w:abstractNumId w:val="2"/>
  </w:num>
  <w:num w:numId="3">
    <w:abstractNumId w:val="20"/>
  </w:num>
  <w:num w:numId="4">
    <w:abstractNumId w:val="1"/>
  </w:num>
  <w:num w:numId="5">
    <w:abstractNumId w:val="26"/>
  </w:num>
  <w:num w:numId="6">
    <w:abstractNumId w:val="32"/>
  </w:num>
  <w:num w:numId="7">
    <w:abstractNumId w:val="4"/>
  </w:num>
  <w:num w:numId="8">
    <w:abstractNumId w:val="7"/>
  </w:num>
  <w:num w:numId="9">
    <w:abstractNumId w:val="24"/>
  </w:num>
  <w:num w:numId="10">
    <w:abstractNumId w:val="23"/>
  </w:num>
  <w:num w:numId="11">
    <w:abstractNumId w:val="10"/>
  </w:num>
  <w:num w:numId="12">
    <w:abstractNumId w:val="16"/>
  </w:num>
  <w:num w:numId="13">
    <w:abstractNumId w:val="18"/>
  </w:num>
  <w:num w:numId="14">
    <w:abstractNumId w:val="15"/>
  </w:num>
  <w:num w:numId="15">
    <w:abstractNumId w:val="0"/>
  </w:num>
  <w:num w:numId="16">
    <w:abstractNumId w:val="34"/>
  </w:num>
  <w:num w:numId="17">
    <w:abstractNumId w:val="33"/>
  </w:num>
  <w:num w:numId="18">
    <w:abstractNumId w:val="12"/>
  </w:num>
  <w:num w:numId="19">
    <w:abstractNumId w:val="25"/>
  </w:num>
  <w:num w:numId="20">
    <w:abstractNumId w:val="31"/>
  </w:num>
  <w:num w:numId="21">
    <w:abstractNumId w:val="8"/>
  </w:num>
  <w:num w:numId="22">
    <w:abstractNumId w:val="30"/>
  </w:num>
  <w:num w:numId="23">
    <w:abstractNumId w:val="9"/>
  </w:num>
  <w:num w:numId="24">
    <w:abstractNumId w:val="17"/>
  </w:num>
  <w:num w:numId="25">
    <w:abstractNumId w:val="14"/>
  </w:num>
  <w:num w:numId="26">
    <w:abstractNumId w:val="37"/>
  </w:num>
  <w:num w:numId="27">
    <w:abstractNumId w:val="36"/>
  </w:num>
  <w:num w:numId="28">
    <w:abstractNumId w:val="28"/>
  </w:num>
  <w:num w:numId="29">
    <w:abstractNumId w:val="11"/>
  </w:num>
  <w:num w:numId="30">
    <w:abstractNumId w:val="27"/>
  </w:num>
  <w:num w:numId="31">
    <w:abstractNumId w:val="13"/>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39"/>
  </w:num>
  <w:num w:numId="35">
    <w:abstractNumId w:val="29"/>
  </w:num>
  <w:num w:numId="36">
    <w:abstractNumId w:val="35"/>
  </w:num>
  <w:num w:numId="37">
    <w:abstractNumId w:val="22"/>
  </w:num>
  <w:num w:numId="38">
    <w:abstractNumId w:val="6"/>
  </w:num>
  <w:num w:numId="39">
    <w:abstractNumId w:val="5"/>
  </w:num>
  <w:num w:numId="40">
    <w:abstractNumId w:val="2"/>
  </w:num>
  <w:num w:numId="41">
    <w:abstractNumId w:val="2"/>
  </w:num>
  <w:num w:numId="42">
    <w:abstractNumId w:val="1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53"/>
    <w:rsid w:val="00003F23"/>
    <w:rsid w:val="00004F63"/>
    <w:rsid w:val="00023050"/>
    <w:rsid w:val="000269B2"/>
    <w:rsid w:val="00027F72"/>
    <w:rsid w:val="000319F1"/>
    <w:rsid w:val="00033621"/>
    <w:rsid w:val="00041038"/>
    <w:rsid w:val="0004361D"/>
    <w:rsid w:val="0004395D"/>
    <w:rsid w:val="00044518"/>
    <w:rsid w:val="00045070"/>
    <w:rsid w:val="0005156B"/>
    <w:rsid w:val="00051E40"/>
    <w:rsid w:val="00052066"/>
    <w:rsid w:val="00056350"/>
    <w:rsid w:val="00057F27"/>
    <w:rsid w:val="000600F0"/>
    <w:rsid w:val="00060E98"/>
    <w:rsid w:val="0006610B"/>
    <w:rsid w:val="00066883"/>
    <w:rsid w:val="00074C56"/>
    <w:rsid w:val="00075EC8"/>
    <w:rsid w:val="0008094E"/>
    <w:rsid w:val="00081E3A"/>
    <w:rsid w:val="0009029B"/>
    <w:rsid w:val="000916F9"/>
    <w:rsid w:val="00091B36"/>
    <w:rsid w:val="000A0B8D"/>
    <w:rsid w:val="000A0C45"/>
    <w:rsid w:val="000A1810"/>
    <w:rsid w:val="000B559C"/>
    <w:rsid w:val="000C04C2"/>
    <w:rsid w:val="000C2EC6"/>
    <w:rsid w:val="000C3615"/>
    <w:rsid w:val="000C4DD1"/>
    <w:rsid w:val="000C52B2"/>
    <w:rsid w:val="000D325A"/>
    <w:rsid w:val="000D3D37"/>
    <w:rsid w:val="000D42DE"/>
    <w:rsid w:val="000D6F5D"/>
    <w:rsid w:val="000E1080"/>
    <w:rsid w:val="000E52BB"/>
    <w:rsid w:val="000E559C"/>
    <w:rsid w:val="001037B1"/>
    <w:rsid w:val="00111F1F"/>
    <w:rsid w:val="00113D1E"/>
    <w:rsid w:val="001141C4"/>
    <w:rsid w:val="001164C3"/>
    <w:rsid w:val="00117D23"/>
    <w:rsid w:val="00125DA6"/>
    <w:rsid w:val="00133425"/>
    <w:rsid w:val="00142607"/>
    <w:rsid w:val="00145772"/>
    <w:rsid w:val="001463FB"/>
    <w:rsid w:val="0015173B"/>
    <w:rsid w:val="00153183"/>
    <w:rsid w:val="001556FA"/>
    <w:rsid w:val="0016259E"/>
    <w:rsid w:val="00166947"/>
    <w:rsid w:val="00170FE2"/>
    <w:rsid w:val="00172AE1"/>
    <w:rsid w:val="00174B0C"/>
    <w:rsid w:val="001773E0"/>
    <w:rsid w:val="00181D3C"/>
    <w:rsid w:val="001827F0"/>
    <w:rsid w:val="00183D99"/>
    <w:rsid w:val="0018462F"/>
    <w:rsid w:val="00185B56"/>
    <w:rsid w:val="0019273A"/>
    <w:rsid w:val="001A0897"/>
    <w:rsid w:val="001A475B"/>
    <w:rsid w:val="001B16E8"/>
    <w:rsid w:val="001B1EE2"/>
    <w:rsid w:val="001B29B3"/>
    <w:rsid w:val="001B3FD8"/>
    <w:rsid w:val="001C1554"/>
    <w:rsid w:val="001C1E2A"/>
    <w:rsid w:val="001C4CC0"/>
    <w:rsid w:val="001C5B4D"/>
    <w:rsid w:val="001D2B93"/>
    <w:rsid w:val="001D2D16"/>
    <w:rsid w:val="001D3A0B"/>
    <w:rsid w:val="001D3EDF"/>
    <w:rsid w:val="001D4598"/>
    <w:rsid w:val="001D55A6"/>
    <w:rsid w:val="001E1F93"/>
    <w:rsid w:val="001E4EA8"/>
    <w:rsid w:val="001E73F7"/>
    <w:rsid w:val="001E7558"/>
    <w:rsid w:val="001F04B8"/>
    <w:rsid w:val="001F3B26"/>
    <w:rsid w:val="0021254E"/>
    <w:rsid w:val="00212CA5"/>
    <w:rsid w:val="00213E70"/>
    <w:rsid w:val="00217BFF"/>
    <w:rsid w:val="0022760A"/>
    <w:rsid w:val="002332EB"/>
    <w:rsid w:val="00234825"/>
    <w:rsid w:val="00234EA0"/>
    <w:rsid w:val="002410ED"/>
    <w:rsid w:val="0024163E"/>
    <w:rsid w:val="002467F5"/>
    <w:rsid w:val="00250353"/>
    <w:rsid w:val="00250E49"/>
    <w:rsid w:val="00251252"/>
    <w:rsid w:val="00257032"/>
    <w:rsid w:val="002618A9"/>
    <w:rsid w:val="00265332"/>
    <w:rsid w:val="00265366"/>
    <w:rsid w:val="0026699F"/>
    <w:rsid w:val="0026723D"/>
    <w:rsid w:val="002702E0"/>
    <w:rsid w:val="00272E9F"/>
    <w:rsid w:val="00275DB5"/>
    <w:rsid w:val="00281DF5"/>
    <w:rsid w:val="00285A4E"/>
    <w:rsid w:val="00287B14"/>
    <w:rsid w:val="00292C69"/>
    <w:rsid w:val="00293314"/>
    <w:rsid w:val="002948BD"/>
    <w:rsid w:val="00295827"/>
    <w:rsid w:val="002A2D8D"/>
    <w:rsid w:val="002A338B"/>
    <w:rsid w:val="002B044F"/>
    <w:rsid w:val="002B14F0"/>
    <w:rsid w:val="002B26B0"/>
    <w:rsid w:val="002B3CC0"/>
    <w:rsid w:val="002B7057"/>
    <w:rsid w:val="002C01B3"/>
    <w:rsid w:val="002C3A9E"/>
    <w:rsid w:val="002D0D89"/>
    <w:rsid w:val="002D0D92"/>
    <w:rsid w:val="002D4763"/>
    <w:rsid w:val="002D61CD"/>
    <w:rsid w:val="002E100D"/>
    <w:rsid w:val="002E23C6"/>
    <w:rsid w:val="002E2827"/>
    <w:rsid w:val="002E2B74"/>
    <w:rsid w:val="002E4DCB"/>
    <w:rsid w:val="002E684F"/>
    <w:rsid w:val="002E733C"/>
    <w:rsid w:val="002F13AA"/>
    <w:rsid w:val="002F2CC7"/>
    <w:rsid w:val="002F3704"/>
    <w:rsid w:val="00302BEC"/>
    <w:rsid w:val="00305B5F"/>
    <w:rsid w:val="0030664E"/>
    <w:rsid w:val="003105EB"/>
    <w:rsid w:val="003113FA"/>
    <w:rsid w:val="00315981"/>
    <w:rsid w:val="0031760C"/>
    <w:rsid w:val="00317828"/>
    <w:rsid w:val="00320A86"/>
    <w:rsid w:val="00320DD3"/>
    <w:rsid w:val="00325751"/>
    <w:rsid w:val="00325DEE"/>
    <w:rsid w:val="00333907"/>
    <w:rsid w:val="00334375"/>
    <w:rsid w:val="003362E4"/>
    <w:rsid w:val="00337215"/>
    <w:rsid w:val="00341299"/>
    <w:rsid w:val="00342344"/>
    <w:rsid w:val="0034354F"/>
    <w:rsid w:val="003454BA"/>
    <w:rsid w:val="00346A2E"/>
    <w:rsid w:val="003477B8"/>
    <w:rsid w:val="00347D18"/>
    <w:rsid w:val="00352449"/>
    <w:rsid w:val="00356C69"/>
    <w:rsid w:val="00361ABB"/>
    <w:rsid w:val="003635DD"/>
    <w:rsid w:val="00363873"/>
    <w:rsid w:val="00366130"/>
    <w:rsid w:val="00366A59"/>
    <w:rsid w:val="003740F8"/>
    <w:rsid w:val="0037641C"/>
    <w:rsid w:val="00391788"/>
    <w:rsid w:val="00395324"/>
    <w:rsid w:val="0039539A"/>
    <w:rsid w:val="00395BE1"/>
    <w:rsid w:val="003A31C9"/>
    <w:rsid w:val="003A372C"/>
    <w:rsid w:val="003A5328"/>
    <w:rsid w:val="003A765B"/>
    <w:rsid w:val="003A7D06"/>
    <w:rsid w:val="003B0BAD"/>
    <w:rsid w:val="003B3C90"/>
    <w:rsid w:val="003B4F3F"/>
    <w:rsid w:val="003B6D48"/>
    <w:rsid w:val="003B7921"/>
    <w:rsid w:val="003C0044"/>
    <w:rsid w:val="003C243B"/>
    <w:rsid w:val="003C4BF0"/>
    <w:rsid w:val="003C5E6D"/>
    <w:rsid w:val="003C6E52"/>
    <w:rsid w:val="003C787D"/>
    <w:rsid w:val="003D2718"/>
    <w:rsid w:val="003D3E58"/>
    <w:rsid w:val="003D4FB7"/>
    <w:rsid w:val="003D572C"/>
    <w:rsid w:val="003D7502"/>
    <w:rsid w:val="003E2091"/>
    <w:rsid w:val="003E5E4E"/>
    <w:rsid w:val="003E714C"/>
    <w:rsid w:val="003E74A8"/>
    <w:rsid w:val="003F0F99"/>
    <w:rsid w:val="003F4A29"/>
    <w:rsid w:val="003F663E"/>
    <w:rsid w:val="00402B28"/>
    <w:rsid w:val="00405656"/>
    <w:rsid w:val="00406A08"/>
    <w:rsid w:val="004102E1"/>
    <w:rsid w:val="00412E93"/>
    <w:rsid w:val="00413942"/>
    <w:rsid w:val="00414418"/>
    <w:rsid w:val="0042187E"/>
    <w:rsid w:val="00427CE3"/>
    <w:rsid w:val="0043295B"/>
    <w:rsid w:val="0043653D"/>
    <w:rsid w:val="00441601"/>
    <w:rsid w:val="004423DD"/>
    <w:rsid w:val="004433E7"/>
    <w:rsid w:val="0045158B"/>
    <w:rsid w:val="00452506"/>
    <w:rsid w:val="004549E7"/>
    <w:rsid w:val="00460D9E"/>
    <w:rsid w:val="004618E7"/>
    <w:rsid w:val="00464AA8"/>
    <w:rsid w:val="00465BF1"/>
    <w:rsid w:val="004704D1"/>
    <w:rsid w:val="004714BC"/>
    <w:rsid w:val="00473E68"/>
    <w:rsid w:val="00475581"/>
    <w:rsid w:val="00484D22"/>
    <w:rsid w:val="004855CF"/>
    <w:rsid w:val="004976C3"/>
    <w:rsid w:val="004979C0"/>
    <w:rsid w:val="00497A05"/>
    <w:rsid w:val="004A3783"/>
    <w:rsid w:val="004A4B16"/>
    <w:rsid w:val="004B2C0E"/>
    <w:rsid w:val="004B422B"/>
    <w:rsid w:val="004B5003"/>
    <w:rsid w:val="004B5B8E"/>
    <w:rsid w:val="004B67CC"/>
    <w:rsid w:val="004B6D8D"/>
    <w:rsid w:val="004D1EE5"/>
    <w:rsid w:val="004E04F1"/>
    <w:rsid w:val="004E2365"/>
    <w:rsid w:val="004E55FD"/>
    <w:rsid w:val="004F12B3"/>
    <w:rsid w:val="004F3634"/>
    <w:rsid w:val="004F5361"/>
    <w:rsid w:val="004F72C3"/>
    <w:rsid w:val="00503A6B"/>
    <w:rsid w:val="00510DBC"/>
    <w:rsid w:val="00512236"/>
    <w:rsid w:val="00517CA9"/>
    <w:rsid w:val="00521211"/>
    <w:rsid w:val="0052770C"/>
    <w:rsid w:val="00530FAC"/>
    <w:rsid w:val="00531F72"/>
    <w:rsid w:val="00535B22"/>
    <w:rsid w:val="00535E1D"/>
    <w:rsid w:val="005370C3"/>
    <w:rsid w:val="0054037C"/>
    <w:rsid w:val="005408D6"/>
    <w:rsid w:val="00541917"/>
    <w:rsid w:val="00545EC3"/>
    <w:rsid w:val="00547E56"/>
    <w:rsid w:val="0055040B"/>
    <w:rsid w:val="005518B8"/>
    <w:rsid w:val="00563893"/>
    <w:rsid w:val="0056491E"/>
    <w:rsid w:val="00574B6D"/>
    <w:rsid w:val="0058708D"/>
    <w:rsid w:val="00590257"/>
    <w:rsid w:val="00591838"/>
    <w:rsid w:val="005949D3"/>
    <w:rsid w:val="0059713B"/>
    <w:rsid w:val="005A238B"/>
    <w:rsid w:val="005A5521"/>
    <w:rsid w:val="005B008D"/>
    <w:rsid w:val="005B65E7"/>
    <w:rsid w:val="005C11F8"/>
    <w:rsid w:val="005C19D9"/>
    <w:rsid w:val="005C1D60"/>
    <w:rsid w:val="005C58B2"/>
    <w:rsid w:val="005D33EE"/>
    <w:rsid w:val="005E0525"/>
    <w:rsid w:val="005E21B2"/>
    <w:rsid w:val="005E267C"/>
    <w:rsid w:val="005E3236"/>
    <w:rsid w:val="005E602C"/>
    <w:rsid w:val="005F239C"/>
    <w:rsid w:val="005F4C93"/>
    <w:rsid w:val="005F78F9"/>
    <w:rsid w:val="006002A3"/>
    <w:rsid w:val="00602644"/>
    <w:rsid w:val="00602CFE"/>
    <w:rsid w:val="00603033"/>
    <w:rsid w:val="00603E71"/>
    <w:rsid w:val="006108BC"/>
    <w:rsid w:val="00614A12"/>
    <w:rsid w:val="006176AC"/>
    <w:rsid w:val="0062533E"/>
    <w:rsid w:val="0063125C"/>
    <w:rsid w:val="00631F2B"/>
    <w:rsid w:val="00635B7F"/>
    <w:rsid w:val="006378B2"/>
    <w:rsid w:val="0064369E"/>
    <w:rsid w:val="006518B7"/>
    <w:rsid w:val="006608E7"/>
    <w:rsid w:val="006634CB"/>
    <w:rsid w:val="00664B7C"/>
    <w:rsid w:val="00665F2F"/>
    <w:rsid w:val="0066627A"/>
    <w:rsid w:val="0067185A"/>
    <w:rsid w:val="00680743"/>
    <w:rsid w:val="00680F2D"/>
    <w:rsid w:val="00684E9D"/>
    <w:rsid w:val="00684FA0"/>
    <w:rsid w:val="00687453"/>
    <w:rsid w:val="00690081"/>
    <w:rsid w:val="00693992"/>
    <w:rsid w:val="006940B6"/>
    <w:rsid w:val="006A24DD"/>
    <w:rsid w:val="006A25A6"/>
    <w:rsid w:val="006A5454"/>
    <w:rsid w:val="006A5947"/>
    <w:rsid w:val="006A6BE7"/>
    <w:rsid w:val="006B0B15"/>
    <w:rsid w:val="006B0ED2"/>
    <w:rsid w:val="006C760B"/>
    <w:rsid w:val="006D10B4"/>
    <w:rsid w:val="006D79C5"/>
    <w:rsid w:val="006D7E11"/>
    <w:rsid w:val="006E238A"/>
    <w:rsid w:val="006E30BB"/>
    <w:rsid w:val="006F0007"/>
    <w:rsid w:val="006F19B4"/>
    <w:rsid w:val="006F35DD"/>
    <w:rsid w:val="00701E87"/>
    <w:rsid w:val="0070539B"/>
    <w:rsid w:val="00706291"/>
    <w:rsid w:val="0070676F"/>
    <w:rsid w:val="007114DB"/>
    <w:rsid w:val="00711DD6"/>
    <w:rsid w:val="00714492"/>
    <w:rsid w:val="0071531C"/>
    <w:rsid w:val="007161AA"/>
    <w:rsid w:val="007176DC"/>
    <w:rsid w:val="0072172B"/>
    <w:rsid w:val="00721745"/>
    <w:rsid w:val="00722BEC"/>
    <w:rsid w:val="00731DE3"/>
    <w:rsid w:val="007345F4"/>
    <w:rsid w:val="00734711"/>
    <w:rsid w:val="00735496"/>
    <w:rsid w:val="00737A52"/>
    <w:rsid w:val="0074024C"/>
    <w:rsid w:val="007422FE"/>
    <w:rsid w:val="00742C6B"/>
    <w:rsid w:val="00742FE0"/>
    <w:rsid w:val="00743397"/>
    <w:rsid w:val="00750589"/>
    <w:rsid w:val="00751D38"/>
    <w:rsid w:val="00754B2E"/>
    <w:rsid w:val="00755B64"/>
    <w:rsid w:val="00760CBB"/>
    <w:rsid w:val="00761EFD"/>
    <w:rsid w:val="00762A2D"/>
    <w:rsid w:val="00763E93"/>
    <w:rsid w:val="0076487E"/>
    <w:rsid w:val="00767CBA"/>
    <w:rsid w:val="0077450B"/>
    <w:rsid w:val="007837D8"/>
    <w:rsid w:val="00785B71"/>
    <w:rsid w:val="00791019"/>
    <w:rsid w:val="007926DE"/>
    <w:rsid w:val="00794743"/>
    <w:rsid w:val="00795D81"/>
    <w:rsid w:val="00796618"/>
    <w:rsid w:val="0079735B"/>
    <w:rsid w:val="007A7B45"/>
    <w:rsid w:val="007A7CDB"/>
    <w:rsid w:val="007B374D"/>
    <w:rsid w:val="007B6CD4"/>
    <w:rsid w:val="007B762B"/>
    <w:rsid w:val="007C5414"/>
    <w:rsid w:val="007C584A"/>
    <w:rsid w:val="007C6B69"/>
    <w:rsid w:val="007D05E5"/>
    <w:rsid w:val="007D0777"/>
    <w:rsid w:val="007D639D"/>
    <w:rsid w:val="007E0D4C"/>
    <w:rsid w:val="007E150B"/>
    <w:rsid w:val="007E27B3"/>
    <w:rsid w:val="007E383E"/>
    <w:rsid w:val="007E5DBE"/>
    <w:rsid w:val="007F05E8"/>
    <w:rsid w:val="007F0FEE"/>
    <w:rsid w:val="007F66C9"/>
    <w:rsid w:val="00810DFF"/>
    <w:rsid w:val="00813925"/>
    <w:rsid w:val="008163BF"/>
    <w:rsid w:val="00820A87"/>
    <w:rsid w:val="00820BAC"/>
    <w:rsid w:val="008217D6"/>
    <w:rsid w:val="008236AC"/>
    <w:rsid w:val="00826DFB"/>
    <w:rsid w:val="008332F6"/>
    <w:rsid w:val="008339B3"/>
    <w:rsid w:val="00833A64"/>
    <w:rsid w:val="00833C37"/>
    <w:rsid w:val="00835470"/>
    <w:rsid w:val="00853264"/>
    <w:rsid w:val="00854E6A"/>
    <w:rsid w:val="00861D6A"/>
    <w:rsid w:val="00873AD1"/>
    <w:rsid w:val="00874D1C"/>
    <w:rsid w:val="008752FB"/>
    <w:rsid w:val="0087711A"/>
    <w:rsid w:val="00881C15"/>
    <w:rsid w:val="008922E6"/>
    <w:rsid w:val="008A0D9D"/>
    <w:rsid w:val="008A2C1E"/>
    <w:rsid w:val="008A4907"/>
    <w:rsid w:val="008B176C"/>
    <w:rsid w:val="008B1BA4"/>
    <w:rsid w:val="008B67BF"/>
    <w:rsid w:val="008B7389"/>
    <w:rsid w:val="008B7CA7"/>
    <w:rsid w:val="008C1D81"/>
    <w:rsid w:val="008C60DE"/>
    <w:rsid w:val="008C71D6"/>
    <w:rsid w:val="008D0EDA"/>
    <w:rsid w:val="008D19A6"/>
    <w:rsid w:val="008D1C19"/>
    <w:rsid w:val="008E08A7"/>
    <w:rsid w:val="008E4F9B"/>
    <w:rsid w:val="008E55BA"/>
    <w:rsid w:val="008E62D5"/>
    <w:rsid w:val="008F032C"/>
    <w:rsid w:val="008F2DDB"/>
    <w:rsid w:val="008F35BD"/>
    <w:rsid w:val="00901827"/>
    <w:rsid w:val="00905B54"/>
    <w:rsid w:val="0090606B"/>
    <w:rsid w:val="00907C88"/>
    <w:rsid w:val="00907DEE"/>
    <w:rsid w:val="00916A52"/>
    <w:rsid w:val="009255DF"/>
    <w:rsid w:val="00926898"/>
    <w:rsid w:val="009318F6"/>
    <w:rsid w:val="00936FF8"/>
    <w:rsid w:val="009414AB"/>
    <w:rsid w:val="009424F1"/>
    <w:rsid w:val="009430AD"/>
    <w:rsid w:val="009439F2"/>
    <w:rsid w:val="009447C9"/>
    <w:rsid w:val="00951280"/>
    <w:rsid w:val="009621B6"/>
    <w:rsid w:val="00966008"/>
    <w:rsid w:val="00967087"/>
    <w:rsid w:val="0097690B"/>
    <w:rsid w:val="00981219"/>
    <w:rsid w:val="00983899"/>
    <w:rsid w:val="0098519F"/>
    <w:rsid w:val="009853B0"/>
    <w:rsid w:val="00987A25"/>
    <w:rsid w:val="009942AA"/>
    <w:rsid w:val="00994CCD"/>
    <w:rsid w:val="009A1955"/>
    <w:rsid w:val="009A33F2"/>
    <w:rsid w:val="009A5880"/>
    <w:rsid w:val="009A7DB0"/>
    <w:rsid w:val="009A7F67"/>
    <w:rsid w:val="009B0C00"/>
    <w:rsid w:val="009B1F8D"/>
    <w:rsid w:val="009B24E6"/>
    <w:rsid w:val="009B6B95"/>
    <w:rsid w:val="009C0D21"/>
    <w:rsid w:val="009C0DD5"/>
    <w:rsid w:val="009C1EF5"/>
    <w:rsid w:val="009C1FFA"/>
    <w:rsid w:val="009C37A3"/>
    <w:rsid w:val="009C7AF1"/>
    <w:rsid w:val="009D0203"/>
    <w:rsid w:val="009D6EDB"/>
    <w:rsid w:val="009E6876"/>
    <w:rsid w:val="009F0A55"/>
    <w:rsid w:val="009F12BE"/>
    <w:rsid w:val="009F267E"/>
    <w:rsid w:val="009F2B5D"/>
    <w:rsid w:val="009F30E0"/>
    <w:rsid w:val="009F3AF2"/>
    <w:rsid w:val="00A035B7"/>
    <w:rsid w:val="00A04E53"/>
    <w:rsid w:val="00A063CA"/>
    <w:rsid w:val="00A07815"/>
    <w:rsid w:val="00A118EF"/>
    <w:rsid w:val="00A126DA"/>
    <w:rsid w:val="00A21DEE"/>
    <w:rsid w:val="00A22E4E"/>
    <w:rsid w:val="00A23CA8"/>
    <w:rsid w:val="00A24044"/>
    <w:rsid w:val="00A25D48"/>
    <w:rsid w:val="00A26B44"/>
    <w:rsid w:val="00A36851"/>
    <w:rsid w:val="00A36C62"/>
    <w:rsid w:val="00A5382C"/>
    <w:rsid w:val="00A5528D"/>
    <w:rsid w:val="00A57609"/>
    <w:rsid w:val="00A6001F"/>
    <w:rsid w:val="00A600EE"/>
    <w:rsid w:val="00A60297"/>
    <w:rsid w:val="00A6167A"/>
    <w:rsid w:val="00A64F7E"/>
    <w:rsid w:val="00A66E16"/>
    <w:rsid w:val="00A711A3"/>
    <w:rsid w:val="00A7193C"/>
    <w:rsid w:val="00A722A7"/>
    <w:rsid w:val="00A726B2"/>
    <w:rsid w:val="00A72867"/>
    <w:rsid w:val="00A742EE"/>
    <w:rsid w:val="00A75EF6"/>
    <w:rsid w:val="00A80FCB"/>
    <w:rsid w:val="00A90F33"/>
    <w:rsid w:val="00A93346"/>
    <w:rsid w:val="00A942ED"/>
    <w:rsid w:val="00AA0C33"/>
    <w:rsid w:val="00AA4692"/>
    <w:rsid w:val="00AA70A5"/>
    <w:rsid w:val="00AA76BC"/>
    <w:rsid w:val="00AB07BE"/>
    <w:rsid w:val="00AB0D2E"/>
    <w:rsid w:val="00AB0FC1"/>
    <w:rsid w:val="00AB4A1E"/>
    <w:rsid w:val="00AC09FA"/>
    <w:rsid w:val="00AC58D9"/>
    <w:rsid w:val="00AC5DE8"/>
    <w:rsid w:val="00AD1D0E"/>
    <w:rsid w:val="00AD4640"/>
    <w:rsid w:val="00AE2695"/>
    <w:rsid w:val="00AE4AD5"/>
    <w:rsid w:val="00AE5E97"/>
    <w:rsid w:val="00AF2304"/>
    <w:rsid w:val="00AF42F4"/>
    <w:rsid w:val="00AF6D63"/>
    <w:rsid w:val="00B002F1"/>
    <w:rsid w:val="00B0448F"/>
    <w:rsid w:val="00B075D1"/>
    <w:rsid w:val="00B07E81"/>
    <w:rsid w:val="00B11BD0"/>
    <w:rsid w:val="00B226A2"/>
    <w:rsid w:val="00B22A66"/>
    <w:rsid w:val="00B23BE8"/>
    <w:rsid w:val="00B24C0E"/>
    <w:rsid w:val="00B24F09"/>
    <w:rsid w:val="00B30992"/>
    <w:rsid w:val="00B32055"/>
    <w:rsid w:val="00B42CC4"/>
    <w:rsid w:val="00B44B25"/>
    <w:rsid w:val="00B4532E"/>
    <w:rsid w:val="00B5069C"/>
    <w:rsid w:val="00B50D35"/>
    <w:rsid w:val="00B52AFD"/>
    <w:rsid w:val="00B52F26"/>
    <w:rsid w:val="00B55847"/>
    <w:rsid w:val="00B63306"/>
    <w:rsid w:val="00B6403F"/>
    <w:rsid w:val="00B66BE9"/>
    <w:rsid w:val="00B75A16"/>
    <w:rsid w:val="00B845D5"/>
    <w:rsid w:val="00B85DDE"/>
    <w:rsid w:val="00B86E09"/>
    <w:rsid w:val="00B93D0E"/>
    <w:rsid w:val="00B951D2"/>
    <w:rsid w:val="00B97B24"/>
    <w:rsid w:val="00BA0DD6"/>
    <w:rsid w:val="00BA1925"/>
    <w:rsid w:val="00BA1AD1"/>
    <w:rsid w:val="00BA5152"/>
    <w:rsid w:val="00BA57A2"/>
    <w:rsid w:val="00BA6B7F"/>
    <w:rsid w:val="00BB054D"/>
    <w:rsid w:val="00BB1C05"/>
    <w:rsid w:val="00BB1D10"/>
    <w:rsid w:val="00BB57F8"/>
    <w:rsid w:val="00BB5911"/>
    <w:rsid w:val="00BB5D70"/>
    <w:rsid w:val="00BB7BEF"/>
    <w:rsid w:val="00BD4FE9"/>
    <w:rsid w:val="00BD58FF"/>
    <w:rsid w:val="00BE7C56"/>
    <w:rsid w:val="00BF0B69"/>
    <w:rsid w:val="00BF386F"/>
    <w:rsid w:val="00C01BB6"/>
    <w:rsid w:val="00C028DC"/>
    <w:rsid w:val="00C079AD"/>
    <w:rsid w:val="00C10F49"/>
    <w:rsid w:val="00C11705"/>
    <w:rsid w:val="00C11867"/>
    <w:rsid w:val="00C20FAC"/>
    <w:rsid w:val="00C2251C"/>
    <w:rsid w:val="00C2290F"/>
    <w:rsid w:val="00C27591"/>
    <w:rsid w:val="00C275D3"/>
    <w:rsid w:val="00C27C5C"/>
    <w:rsid w:val="00C30272"/>
    <w:rsid w:val="00C33568"/>
    <w:rsid w:val="00C341E9"/>
    <w:rsid w:val="00C45534"/>
    <w:rsid w:val="00C47288"/>
    <w:rsid w:val="00C51482"/>
    <w:rsid w:val="00C536E5"/>
    <w:rsid w:val="00C55F63"/>
    <w:rsid w:val="00C5754B"/>
    <w:rsid w:val="00C62AEC"/>
    <w:rsid w:val="00C637E9"/>
    <w:rsid w:val="00C64790"/>
    <w:rsid w:val="00C668CA"/>
    <w:rsid w:val="00C70B09"/>
    <w:rsid w:val="00C70C86"/>
    <w:rsid w:val="00C71AC9"/>
    <w:rsid w:val="00C7306E"/>
    <w:rsid w:val="00C82085"/>
    <w:rsid w:val="00C83648"/>
    <w:rsid w:val="00C8370B"/>
    <w:rsid w:val="00C921F5"/>
    <w:rsid w:val="00C94164"/>
    <w:rsid w:val="00C967E5"/>
    <w:rsid w:val="00CA059B"/>
    <w:rsid w:val="00CA09F6"/>
    <w:rsid w:val="00CA1095"/>
    <w:rsid w:val="00CB0501"/>
    <w:rsid w:val="00CB18A7"/>
    <w:rsid w:val="00CB4B99"/>
    <w:rsid w:val="00CB650F"/>
    <w:rsid w:val="00CB7308"/>
    <w:rsid w:val="00CD37D4"/>
    <w:rsid w:val="00CD62E9"/>
    <w:rsid w:val="00CE0B01"/>
    <w:rsid w:val="00CF0B91"/>
    <w:rsid w:val="00CF244B"/>
    <w:rsid w:val="00CF71C6"/>
    <w:rsid w:val="00CF7B07"/>
    <w:rsid w:val="00D01C88"/>
    <w:rsid w:val="00D03A16"/>
    <w:rsid w:val="00D055C4"/>
    <w:rsid w:val="00D12345"/>
    <w:rsid w:val="00D13A76"/>
    <w:rsid w:val="00D17350"/>
    <w:rsid w:val="00D220CA"/>
    <w:rsid w:val="00D22C4D"/>
    <w:rsid w:val="00D24957"/>
    <w:rsid w:val="00D27EE3"/>
    <w:rsid w:val="00D37AE2"/>
    <w:rsid w:val="00D44178"/>
    <w:rsid w:val="00D44836"/>
    <w:rsid w:val="00D45254"/>
    <w:rsid w:val="00D468A5"/>
    <w:rsid w:val="00D52479"/>
    <w:rsid w:val="00D570E9"/>
    <w:rsid w:val="00D576D3"/>
    <w:rsid w:val="00D61C0C"/>
    <w:rsid w:val="00D72C5C"/>
    <w:rsid w:val="00D746A6"/>
    <w:rsid w:val="00D84285"/>
    <w:rsid w:val="00D8448E"/>
    <w:rsid w:val="00D84559"/>
    <w:rsid w:val="00D858C2"/>
    <w:rsid w:val="00D94DA6"/>
    <w:rsid w:val="00DA00C1"/>
    <w:rsid w:val="00DA0829"/>
    <w:rsid w:val="00DA1D0F"/>
    <w:rsid w:val="00DA6FBF"/>
    <w:rsid w:val="00DA7E32"/>
    <w:rsid w:val="00DB03F2"/>
    <w:rsid w:val="00DB187C"/>
    <w:rsid w:val="00DB5585"/>
    <w:rsid w:val="00DD2065"/>
    <w:rsid w:val="00DD397B"/>
    <w:rsid w:val="00DD7ACA"/>
    <w:rsid w:val="00DE012D"/>
    <w:rsid w:val="00DE3B94"/>
    <w:rsid w:val="00DF5250"/>
    <w:rsid w:val="00DF5ADA"/>
    <w:rsid w:val="00DF67C2"/>
    <w:rsid w:val="00E04223"/>
    <w:rsid w:val="00E04D49"/>
    <w:rsid w:val="00E13CD4"/>
    <w:rsid w:val="00E17F58"/>
    <w:rsid w:val="00E2241B"/>
    <w:rsid w:val="00E239A9"/>
    <w:rsid w:val="00E24DBF"/>
    <w:rsid w:val="00E25525"/>
    <w:rsid w:val="00E31EB5"/>
    <w:rsid w:val="00E335A1"/>
    <w:rsid w:val="00E40CC6"/>
    <w:rsid w:val="00E434AF"/>
    <w:rsid w:val="00E45620"/>
    <w:rsid w:val="00E47045"/>
    <w:rsid w:val="00E501A9"/>
    <w:rsid w:val="00E51808"/>
    <w:rsid w:val="00E53465"/>
    <w:rsid w:val="00E55802"/>
    <w:rsid w:val="00E637E3"/>
    <w:rsid w:val="00E65163"/>
    <w:rsid w:val="00E73884"/>
    <w:rsid w:val="00E76BB9"/>
    <w:rsid w:val="00E7731F"/>
    <w:rsid w:val="00E77553"/>
    <w:rsid w:val="00E8061D"/>
    <w:rsid w:val="00E8131F"/>
    <w:rsid w:val="00E829C2"/>
    <w:rsid w:val="00E830D8"/>
    <w:rsid w:val="00E845D1"/>
    <w:rsid w:val="00E8511B"/>
    <w:rsid w:val="00E871C1"/>
    <w:rsid w:val="00E92407"/>
    <w:rsid w:val="00E92B5F"/>
    <w:rsid w:val="00E94247"/>
    <w:rsid w:val="00E94CA7"/>
    <w:rsid w:val="00EA2C5A"/>
    <w:rsid w:val="00EA2EA2"/>
    <w:rsid w:val="00EA601C"/>
    <w:rsid w:val="00EA7155"/>
    <w:rsid w:val="00EB2DA5"/>
    <w:rsid w:val="00EB5461"/>
    <w:rsid w:val="00EB5512"/>
    <w:rsid w:val="00EB7E8A"/>
    <w:rsid w:val="00EC10B6"/>
    <w:rsid w:val="00EC5773"/>
    <w:rsid w:val="00EC57C3"/>
    <w:rsid w:val="00EC6996"/>
    <w:rsid w:val="00ED1C34"/>
    <w:rsid w:val="00ED3A0F"/>
    <w:rsid w:val="00ED7103"/>
    <w:rsid w:val="00EE0FB5"/>
    <w:rsid w:val="00EF06BD"/>
    <w:rsid w:val="00EF0994"/>
    <w:rsid w:val="00EF1547"/>
    <w:rsid w:val="00EF37D1"/>
    <w:rsid w:val="00EF5EC0"/>
    <w:rsid w:val="00EF78FA"/>
    <w:rsid w:val="00F01916"/>
    <w:rsid w:val="00F0667B"/>
    <w:rsid w:val="00F12F9F"/>
    <w:rsid w:val="00F131F7"/>
    <w:rsid w:val="00F16871"/>
    <w:rsid w:val="00F225EF"/>
    <w:rsid w:val="00F23574"/>
    <w:rsid w:val="00F24025"/>
    <w:rsid w:val="00F25325"/>
    <w:rsid w:val="00F33006"/>
    <w:rsid w:val="00F346B0"/>
    <w:rsid w:val="00F40B82"/>
    <w:rsid w:val="00F41E7B"/>
    <w:rsid w:val="00F41FE4"/>
    <w:rsid w:val="00F42911"/>
    <w:rsid w:val="00F447E8"/>
    <w:rsid w:val="00F506DE"/>
    <w:rsid w:val="00F5232D"/>
    <w:rsid w:val="00F523F6"/>
    <w:rsid w:val="00F54203"/>
    <w:rsid w:val="00F55D0C"/>
    <w:rsid w:val="00F57B0C"/>
    <w:rsid w:val="00F64FEA"/>
    <w:rsid w:val="00F7330F"/>
    <w:rsid w:val="00F74482"/>
    <w:rsid w:val="00F74CEF"/>
    <w:rsid w:val="00F74EEC"/>
    <w:rsid w:val="00F75352"/>
    <w:rsid w:val="00F819DD"/>
    <w:rsid w:val="00F8674D"/>
    <w:rsid w:val="00F91DB5"/>
    <w:rsid w:val="00F924C8"/>
    <w:rsid w:val="00F935C1"/>
    <w:rsid w:val="00F936C4"/>
    <w:rsid w:val="00FA3D7C"/>
    <w:rsid w:val="00FB0BB5"/>
    <w:rsid w:val="00FB208F"/>
    <w:rsid w:val="00FB307D"/>
    <w:rsid w:val="00FB3F03"/>
    <w:rsid w:val="00FB5898"/>
    <w:rsid w:val="00FC170B"/>
    <w:rsid w:val="00FC3DC2"/>
    <w:rsid w:val="00FC5731"/>
    <w:rsid w:val="00FC7043"/>
    <w:rsid w:val="00FD4824"/>
    <w:rsid w:val="00FD5BA1"/>
    <w:rsid w:val="00FD6293"/>
    <w:rsid w:val="00FD7F0A"/>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849EA9-F0B9-4EDE-882C-66F680F4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247"/>
    <w:rPr>
      <w:rFonts w:ascii="Arial" w:hAnsi="Arial"/>
      <w:szCs w:val="24"/>
    </w:rPr>
  </w:style>
  <w:style w:type="paragraph" w:styleId="Heading1">
    <w:name w:val="heading 1"/>
    <w:aliases w:val="shead1"/>
    <w:basedOn w:val="Normal"/>
    <w:next w:val="BodyText"/>
    <w:qFormat/>
    <w:rsid w:val="00C62AEC"/>
    <w:pPr>
      <w:keepNext/>
      <w:numPr>
        <w:numId w:val="2"/>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qFormat/>
    <w:rsid w:val="00C62AEC"/>
    <w:pPr>
      <w:keepNext/>
      <w:numPr>
        <w:ilvl w:val="1"/>
        <w:numId w:val="2"/>
      </w:numPr>
      <w:spacing w:before="240" w:after="60"/>
      <w:outlineLvl w:val="1"/>
    </w:pPr>
    <w:rPr>
      <w:rFonts w:cs="Arial"/>
      <w:b/>
      <w:bCs/>
      <w:iCs/>
      <w:sz w:val="24"/>
      <w:szCs w:val="28"/>
    </w:rPr>
  </w:style>
  <w:style w:type="paragraph" w:styleId="Heading3">
    <w:name w:val="heading 3"/>
    <w:basedOn w:val="Normal"/>
    <w:next w:val="BodyText"/>
    <w:link w:val="Heading3Char"/>
    <w:autoRedefine/>
    <w:qFormat/>
    <w:rsid w:val="00CD37D4"/>
    <w:pPr>
      <w:keepNext/>
      <w:numPr>
        <w:ilvl w:val="2"/>
        <w:numId w:val="2"/>
      </w:numPr>
      <w:tabs>
        <w:tab w:val="clear" w:pos="1440"/>
        <w:tab w:val="num"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2"/>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3"/>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0D3D37"/>
    <w:pPr>
      <w:ind w:left="720"/>
      <w:contextualSpacing/>
    </w:pPr>
  </w:style>
  <w:style w:type="character" w:customStyle="1" w:styleId="Heading3Char">
    <w:name w:val="Heading 3 Char"/>
    <w:basedOn w:val="DefaultParagraphFont"/>
    <w:link w:val="Heading3"/>
    <w:rsid w:val="00CD37D4"/>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7080">
      <w:bodyDiv w:val="1"/>
      <w:marLeft w:val="0"/>
      <w:marRight w:val="0"/>
      <w:marTop w:val="0"/>
      <w:marBottom w:val="0"/>
      <w:divBdr>
        <w:top w:val="none" w:sz="0" w:space="0" w:color="auto"/>
        <w:left w:val="none" w:sz="0" w:space="0" w:color="auto"/>
        <w:bottom w:val="none" w:sz="0" w:space="0" w:color="auto"/>
        <w:right w:val="none" w:sz="0" w:space="0" w:color="auto"/>
      </w:divBdr>
    </w:div>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20520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cid:image004.png@01CF7F10.A4275880"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feature%20documents\BBYC%20Mobile%20Feature%20Document_0402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E0366-6E7F-47FE-B961-E4353DEF350C}">
  <ds:schemaRefs>
    <ds:schemaRef ds:uri="http://schemas.microsoft.com/office/2006/metadata/properties"/>
  </ds:schemaRefs>
</ds:datastoreItem>
</file>

<file path=customXml/itemProps2.xml><?xml version="1.0" encoding="utf-8"?>
<ds:datastoreItem xmlns:ds="http://schemas.openxmlformats.org/officeDocument/2006/customXml" ds:itemID="{1E7C49AE-E573-441B-9DEC-33B98DAF8D42}">
  <ds:schemaRefs>
    <ds:schemaRef ds:uri="http://schemas.microsoft.com/sharepoint/v3/contenttype/forms"/>
  </ds:schemaRefs>
</ds:datastoreItem>
</file>

<file path=customXml/itemProps3.xml><?xml version="1.0" encoding="utf-8"?>
<ds:datastoreItem xmlns:ds="http://schemas.openxmlformats.org/officeDocument/2006/customXml" ds:itemID="{C3D778C9-07D3-455D-8956-A7EF05A5C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D53AF64-4BD7-49DF-BF12-0E1C0678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Document_0402_1.dotx</Template>
  <TotalTime>10</TotalTime>
  <Pages>8</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eDoc</vt:lpstr>
    </vt:vector>
  </TitlesOfParts>
  <Company>Stella Nova Technologies, Inc.</Company>
  <LinksUpToDate>false</LinksUpToDate>
  <CharactersWithSpaces>9630</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dc:title>
  <dc:creator>alackas</dc:creator>
  <cp:lastModifiedBy>Amy Byers</cp:lastModifiedBy>
  <cp:revision>3</cp:revision>
  <cp:lastPrinted>2009-04-22T19:36:00Z</cp:lastPrinted>
  <dcterms:created xsi:type="dcterms:W3CDTF">2015-04-01T15:40:00Z</dcterms:created>
  <dcterms:modified xsi:type="dcterms:W3CDTF">2015-04-01T16:13:00Z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