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99365D" w:rsidTr="00A36851">
        <w:tc>
          <w:tcPr>
            <w:tcW w:w="5399" w:type="dxa"/>
            <w:vAlign w:val="center"/>
          </w:tcPr>
          <w:p w:rsidR="00750589" w:rsidRPr="0099365D" w:rsidRDefault="00DA1D0F" w:rsidP="00A711A3">
            <w:pPr>
              <w:ind w:left="72"/>
              <w:rPr>
                <w:sz w:val="24"/>
              </w:rPr>
            </w:pPr>
            <w:r w:rsidRPr="0099365D">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rsidR="00750589" w:rsidRPr="0099365D" w:rsidRDefault="00A36851" w:rsidP="007345F4">
            <w:pPr>
              <w:ind w:left="72"/>
              <w:jc w:val="center"/>
              <w:rPr>
                <w:color w:val="FF0000"/>
                <w:szCs w:val="20"/>
              </w:rPr>
            </w:pPr>
            <w:r w:rsidRPr="0099365D">
              <w:rPr>
                <w:noProof/>
                <w:color w:val="FF0000"/>
                <w:szCs w:val="20"/>
              </w:rPr>
              <w:drawing>
                <wp:inline distT="0" distB="0" distL="0" distR="0">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99365D" w:rsidTr="00A36851">
        <w:tc>
          <w:tcPr>
            <w:tcW w:w="10765" w:type="dxa"/>
            <w:gridSpan w:val="2"/>
            <w:vAlign w:val="center"/>
          </w:tcPr>
          <w:p w:rsidR="00A711A3" w:rsidRPr="0099365D" w:rsidRDefault="00A711A3" w:rsidP="00A711A3">
            <w:pPr>
              <w:ind w:left="72"/>
              <w:rPr>
                <w:i/>
                <w:color w:val="FF0000"/>
                <w:sz w:val="28"/>
                <w:szCs w:val="28"/>
              </w:rPr>
            </w:pPr>
          </w:p>
          <w:p w:rsidR="00A711A3" w:rsidRPr="0099365D" w:rsidRDefault="00A711A3" w:rsidP="00A711A3">
            <w:pPr>
              <w:ind w:left="72"/>
              <w:rPr>
                <w:i/>
                <w:color w:val="FF0000"/>
                <w:sz w:val="28"/>
                <w:szCs w:val="28"/>
              </w:rPr>
            </w:pPr>
          </w:p>
          <w:p w:rsidR="00A711A3" w:rsidRPr="0099365D" w:rsidRDefault="00A711A3" w:rsidP="00A711A3">
            <w:pPr>
              <w:ind w:left="72"/>
              <w:rPr>
                <w:i/>
                <w:color w:val="FF0000"/>
                <w:sz w:val="28"/>
                <w:szCs w:val="28"/>
              </w:rPr>
            </w:pPr>
          </w:p>
          <w:p w:rsidR="00A711A3" w:rsidRPr="0099365D" w:rsidRDefault="00A711A3" w:rsidP="00A711A3">
            <w:pPr>
              <w:ind w:left="72"/>
              <w:rPr>
                <w:i/>
                <w:color w:val="FF0000"/>
                <w:sz w:val="28"/>
                <w:szCs w:val="28"/>
              </w:rPr>
            </w:pPr>
          </w:p>
          <w:p w:rsidR="00A711A3" w:rsidRPr="0099365D" w:rsidRDefault="00A711A3" w:rsidP="00A711A3">
            <w:pPr>
              <w:ind w:left="72"/>
              <w:rPr>
                <w:i/>
                <w:color w:val="FF0000"/>
                <w:sz w:val="28"/>
                <w:szCs w:val="28"/>
              </w:rPr>
            </w:pPr>
          </w:p>
          <w:p w:rsidR="00A711A3" w:rsidRPr="0099365D" w:rsidRDefault="00A711A3" w:rsidP="00A711A3">
            <w:pPr>
              <w:ind w:left="72"/>
              <w:rPr>
                <w:i/>
                <w:color w:val="FF0000"/>
                <w:sz w:val="28"/>
                <w:szCs w:val="28"/>
              </w:rPr>
            </w:pPr>
          </w:p>
          <w:p w:rsidR="00A711A3" w:rsidRPr="0099365D" w:rsidRDefault="00A711A3" w:rsidP="00A711A3">
            <w:pPr>
              <w:ind w:left="72"/>
              <w:rPr>
                <w:i/>
                <w:color w:val="FF0000"/>
                <w:sz w:val="28"/>
                <w:szCs w:val="28"/>
              </w:rPr>
            </w:pPr>
          </w:p>
          <w:p w:rsidR="005E21B2" w:rsidRPr="0099365D" w:rsidRDefault="005E21B2" w:rsidP="00A711A3">
            <w:pPr>
              <w:ind w:left="72"/>
              <w:rPr>
                <w:i/>
                <w:color w:val="FF0000"/>
                <w:sz w:val="28"/>
                <w:szCs w:val="28"/>
              </w:rPr>
            </w:pPr>
          </w:p>
          <w:p w:rsidR="005E21B2" w:rsidRPr="0099365D" w:rsidRDefault="005E21B2" w:rsidP="00A711A3">
            <w:pPr>
              <w:ind w:left="72"/>
              <w:rPr>
                <w:i/>
                <w:color w:val="FF0000"/>
                <w:sz w:val="28"/>
                <w:szCs w:val="28"/>
              </w:rPr>
            </w:pPr>
          </w:p>
          <w:p w:rsidR="005E21B2" w:rsidRPr="0099365D" w:rsidRDefault="005E21B2" w:rsidP="00A711A3">
            <w:pPr>
              <w:ind w:left="72"/>
              <w:rPr>
                <w:i/>
                <w:color w:val="FF0000"/>
                <w:sz w:val="28"/>
                <w:szCs w:val="28"/>
              </w:rPr>
            </w:pPr>
          </w:p>
          <w:p w:rsidR="00A711A3" w:rsidRPr="0099365D" w:rsidRDefault="00A711A3" w:rsidP="00A711A3">
            <w:pPr>
              <w:ind w:left="72"/>
              <w:rPr>
                <w:i/>
                <w:color w:val="FF0000"/>
                <w:sz w:val="28"/>
                <w:szCs w:val="28"/>
              </w:rPr>
            </w:pPr>
          </w:p>
          <w:p w:rsidR="005C11F8" w:rsidRPr="0099365D" w:rsidRDefault="005C11F8" w:rsidP="00A711A3">
            <w:pPr>
              <w:ind w:left="72"/>
              <w:rPr>
                <w:i/>
                <w:color w:val="FF0000"/>
                <w:sz w:val="28"/>
                <w:szCs w:val="28"/>
              </w:rPr>
            </w:pPr>
          </w:p>
          <w:p w:rsidR="00A711A3" w:rsidRPr="0099365D" w:rsidRDefault="00A711A3" w:rsidP="00A711A3">
            <w:pPr>
              <w:ind w:left="72"/>
              <w:rPr>
                <w:i/>
                <w:color w:val="FF0000"/>
                <w:sz w:val="28"/>
                <w:szCs w:val="28"/>
              </w:rPr>
            </w:pPr>
          </w:p>
          <w:p w:rsidR="00A711A3" w:rsidRPr="0099365D" w:rsidRDefault="00A711A3" w:rsidP="00A711A3">
            <w:pPr>
              <w:ind w:left="72"/>
              <w:rPr>
                <w:i/>
                <w:color w:val="FF0000"/>
                <w:sz w:val="28"/>
                <w:szCs w:val="28"/>
              </w:rPr>
            </w:pPr>
          </w:p>
          <w:p w:rsidR="0026699F" w:rsidRPr="0099365D" w:rsidRDefault="00A36851" w:rsidP="00A711A3">
            <w:pPr>
              <w:ind w:left="72"/>
              <w:jc w:val="right"/>
              <w:rPr>
                <w:sz w:val="36"/>
                <w:szCs w:val="36"/>
              </w:rPr>
            </w:pPr>
            <w:r w:rsidRPr="0099365D">
              <w:rPr>
                <w:sz w:val="36"/>
                <w:szCs w:val="36"/>
              </w:rPr>
              <w:t>Best Buy Canada Mobile</w:t>
            </w:r>
          </w:p>
          <w:p w:rsidR="00A711A3" w:rsidRPr="0099365D" w:rsidRDefault="00A711A3" w:rsidP="00A711A3">
            <w:pPr>
              <w:ind w:left="72"/>
              <w:jc w:val="center"/>
              <w:rPr>
                <w:b/>
                <w:sz w:val="36"/>
                <w:szCs w:val="36"/>
              </w:rPr>
            </w:pPr>
          </w:p>
        </w:tc>
      </w:tr>
      <w:tr w:rsidR="0026699F" w:rsidRPr="0099365D"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99365D" w:rsidTr="00A36851">
              <w:trPr>
                <w:trHeight w:val="720"/>
              </w:trPr>
              <w:tc>
                <w:tcPr>
                  <w:tcW w:w="10565" w:type="dxa"/>
                  <w:shd w:val="clear" w:color="auto" w:fill="004EBC"/>
                  <w:vAlign w:val="center"/>
                </w:tcPr>
                <w:p w:rsidR="005C11F8" w:rsidRPr="0099365D" w:rsidRDefault="00CE1AC2" w:rsidP="00653A5F">
                  <w:pPr>
                    <w:jc w:val="center"/>
                    <w:rPr>
                      <w:b/>
                      <w:color w:val="FFFFFF" w:themeColor="background1"/>
                      <w:sz w:val="36"/>
                      <w:szCs w:val="36"/>
                    </w:rPr>
                  </w:pPr>
                  <w:r w:rsidRPr="0099365D">
                    <w:rPr>
                      <w:b/>
                      <w:color w:val="FFFFFF" w:themeColor="background1"/>
                      <w:sz w:val="36"/>
                      <w:szCs w:val="36"/>
                    </w:rPr>
                    <w:t>Receipt</w:t>
                  </w:r>
                  <w:r w:rsidR="005C11F8" w:rsidRPr="0099365D">
                    <w:rPr>
                      <w:b/>
                      <w:color w:val="FFFFFF" w:themeColor="background1"/>
                      <w:sz w:val="36"/>
                      <w:szCs w:val="36"/>
                    </w:rPr>
                    <w:t xml:space="preserve"> </w:t>
                  </w:r>
                  <w:r w:rsidR="00236CCC" w:rsidRPr="0099365D">
                    <w:rPr>
                      <w:b/>
                      <w:color w:val="FFFFFF" w:themeColor="background1"/>
                      <w:sz w:val="36"/>
                      <w:szCs w:val="36"/>
                    </w:rPr>
                    <w:t xml:space="preserve">Generation </w:t>
                  </w:r>
                  <w:r w:rsidR="00A36851" w:rsidRPr="0099365D">
                    <w:rPr>
                      <w:b/>
                      <w:color w:val="FFFFFF" w:themeColor="background1"/>
                      <w:sz w:val="36"/>
                      <w:szCs w:val="36"/>
                    </w:rPr>
                    <w:t xml:space="preserve">Feature </w:t>
                  </w:r>
                  <w:r w:rsidR="005C11F8" w:rsidRPr="0099365D">
                    <w:rPr>
                      <w:b/>
                      <w:color w:val="FFFFFF" w:themeColor="background1"/>
                      <w:sz w:val="36"/>
                      <w:szCs w:val="36"/>
                    </w:rPr>
                    <w:t>Document</w:t>
                  </w:r>
                </w:p>
              </w:tc>
            </w:tr>
          </w:tbl>
          <w:p w:rsidR="00A711A3" w:rsidRPr="0099365D" w:rsidRDefault="00A711A3" w:rsidP="00A711A3">
            <w:pPr>
              <w:ind w:left="72"/>
              <w:jc w:val="right"/>
              <w:rPr>
                <w:color w:val="FF0000"/>
                <w:sz w:val="36"/>
                <w:szCs w:val="36"/>
              </w:rPr>
            </w:pPr>
          </w:p>
          <w:p w:rsidR="00A711A3" w:rsidRPr="0099365D" w:rsidRDefault="00763E93" w:rsidP="00A711A3">
            <w:pPr>
              <w:ind w:left="72"/>
              <w:jc w:val="right"/>
              <w:rPr>
                <w:b/>
                <w:sz w:val="24"/>
              </w:rPr>
            </w:pPr>
            <w:r w:rsidRPr="0099365D">
              <w:rPr>
                <w:b/>
                <w:sz w:val="24"/>
              </w:rPr>
              <w:t>Document Version</w:t>
            </w:r>
            <w:r w:rsidR="00FD17E8" w:rsidRPr="0099365D">
              <w:rPr>
                <w:b/>
                <w:sz w:val="24"/>
              </w:rPr>
              <w:t xml:space="preserve">: </w:t>
            </w:r>
            <w:r w:rsidR="007A3937" w:rsidRPr="0099365D">
              <w:rPr>
                <w:b/>
                <w:sz w:val="24"/>
              </w:rPr>
              <w:t>1.</w:t>
            </w:r>
            <w:ins w:id="0" w:author="Amy Byers" w:date="2014-10-07T09:36:00Z">
              <w:r w:rsidR="0099365D">
                <w:rPr>
                  <w:b/>
                  <w:sz w:val="24"/>
                </w:rPr>
                <w:t>2</w:t>
              </w:r>
            </w:ins>
            <w:del w:id="1" w:author="Amy Byers" w:date="2014-10-07T09:36:00Z">
              <w:r w:rsidR="007A3937" w:rsidRPr="0099365D" w:rsidDel="0099365D">
                <w:rPr>
                  <w:b/>
                  <w:sz w:val="24"/>
                </w:rPr>
                <w:delText>1</w:delText>
              </w:r>
            </w:del>
          </w:p>
          <w:p w:rsidR="003C0044" w:rsidRPr="0099365D" w:rsidRDefault="003C0044" w:rsidP="003C0044">
            <w:pPr>
              <w:spacing w:before="120" w:after="120"/>
              <w:ind w:left="72"/>
              <w:jc w:val="right"/>
              <w:rPr>
                <w:b/>
                <w:iCs/>
                <w:color w:val="FF0000"/>
                <w:sz w:val="24"/>
              </w:rPr>
            </w:pPr>
            <w:r w:rsidRPr="0099365D">
              <w:rPr>
                <w:b/>
                <w:iCs/>
                <w:sz w:val="24"/>
              </w:rPr>
              <w:t xml:space="preserve">Design Date: </w:t>
            </w:r>
            <w:r w:rsidR="007A3937" w:rsidRPr="0099365D">
              <w:rPr>
                <w:b/>
                <w:iCs/>
                <w:sz w:val="24"/>
              </w:rPr>
              <w:t>November 01</w:t>
            </w:r>
            <w:r w:rsidR="00803282" w:rsidRPr="0099365D">
              <w:rPr>
                <w:b/>
                <w:iCs/>
                <w:sz w:val="24"/>
              </w:rPr>
              <w:t>, 2013</w:t>
            </w:r>
          </w:p>
          <w:p w:rsidR="003C0044" w:rsidRPr="0099365D" w:rsidRDefault="003C0044" w:rsidP="00A711A3">
            <w:pPr>
              <w:ind w:left="72"/>
              <w:jc w:val="right"/>
              <w:rPr>
                <w:b/>
                <w:sz w:val="24"/>
              </w:rPr>
            </w:pPr>
          </w:p>
          <w:p w:rsidR="00A711A3" w:rsidRPr="0099365D" w:rsidRDefault="00A711A3" w:rsidP="00A711A3">
            <w:pPr>
              <w:ind w:left="72"/>
              <w:jc w:val="right"/>
              <w:rPr>
                <w:color w:val="FF0000"/>
                <w:sz w:val="36"/>
                <w:szCs w:val="36"/>
              </w:rPr>
            </w:pPr>
          </w:p>
          <w:p w:rsidR="0026699F" w:rsidRPr="0099365D" w:rsidRDefault="0026699F" w:rsidP="00A711A3">
            <w:pPr>
              <w:ind w:left="72"/>
              <w:jc w:val="right"/>
              <w:rPr>
                <w:sz w:val="36"/>
                <w:szCs w:val="36"/>
              </w:rPr>
            </w:pPr>
          </w:p>
        </w:tc>
      </w:tr>
      <w:tr w:rsidR="0026699F" w:rsidRPr="0099365D" w:rsidTr="00A36851">
        <w:tc>
          <w:tcPr>
            <w:tcW w:w="10765" w:type="dxa"/>
            <w:gridSpan w:val="2"/>
            <w:vAlign w:val="center"/>
          </w:tcPr>
          <w:p w:rsidR="00A711A3" w:rsidRPr="0099365D" w:rsidRDefault="00A711A3" w:rsidP="00A711A3">
            <w:pPr>
              <w:ind w:left="72"/>
              <w:rPr>
                <w:i/>
                <w:color w:val="FF0000"/>
                <w:sz w:val="24"/>
              </w:rPr>
            </w:pPr>
          </w:p>
          <w:p w:rsidR="00A711A3" w:rsidRPr="0099365D" w:rsidRDefault="00A711A3" w:rsidP="00A711A3">
            <w:pPr>
              <w:ind w:left="72"/>
              <w:rPr>
                <w:i/>
                <w:color w:val="FF0000"/>
                <w:sz w:val="24"/>
              </w:rPr>
            </w:pPr>
          </w:p>
          <w:p w:rsidR="00A711A3" w:rsidRPr="0099365D" w:rsidRDefault="00A711A3" w:rsidP="00A711A3">
            <w:pPr>
              <w:ind w:left="72"/>
              <w:rPr>
                <w:i/>
                <w:color w:val="FF0000"/>
                <w:sz w:val="24"/>
              </w:rPr>
            </w:pPr>
          </w:p>
          <w:p w:rsidR="00A711A3" w:rsidRPr="0099365D" w:rsidRDefault="00A711A3" w:rsidP="00A711A3">
            <w:pPr>
              <w:ind w:left="72"/>
              <w:rPr>
                <w:i/>
                <w:color w:val="FF0000"/>
                <w:sz w:val="24"/>
              </w:rPr>
            </w:pPr>
          </w:p>
          <w:p w:rsidR="00A711A3" w:rsidRPr="0099365D" w:rsidRDefault="00A711A3" w:rsidP="00A711A3">
            <w:pPr>
              <w:ind w:left="72"/>
              <w:rPr>
                <w:i/>
                <w:color w:val="FF0000"/>
                <w:sz w:val="24"/>
              </w:rPr>
            </w:pPr>
          </w:p>
          <w:p w:rsidR="00A711A3" w:rsidRPr="0099365D" w:rsidRDefault="00A711A3" w:rsidP="00A711A3">
            <w:pPr>
              <w:ind w:left="72"/>
              <w:rPr>
                <w:i/>
                <w:color w:val="FF0000"/>
                <w:sz w:val="24"/>
              </w:rPr>
            </w:pPr>
          </w:p>
          <w:p w:rsidR="00A711A3" w:rsidRPr="0099365D" w:rsidRDefault="0026699F" w:rsidP="00763E93">
            <w:pPr>
              <w:ind w:left="72"/>
              <w:jc w:val="right"/>
              <w:rPr>
                <w:b/>
                <w:sz w:val="24"/>
              </w:rPr>
            </w:pPr>
            <w:r w:rsidRPr="0099365D">
              <w:rPr>
                <w:b/>
                <w:sz w:val="24"/>
              </w:rPr>
              <w:t xml:space="preserve">Prepared By: </w:t>
            </w:r>
            <w:r w:rsidR="00FD17E8" w:rsidRPr="0099365D">
              <w:rPr>
                <w:b/>
                <w:sz w:val="24"/>
              </w:rPr>
              <w:t>Amy Lackas</w:t>
            </w:r>
          </w:p>
          <w:p w:rsidR="00763E93" w:rsidRPr="0099365D" w:rsidRDefault="00763E93" w:rsidP="00763E93">
            <w:pPr>
              <w:ind w:left="72"/>
              <w:jc w:val="right"/>
              <w:rPr>
                <w:b/>
                <w:color w:val="FF0000"/>
                <w:sz w:val="24"/>
              </w:rPr>
            </w:pPr>
          </w:p>
          <w:p w:rsidR="00763E93" w:rsidRPr="0099365D" w:rsidRDefault="00763E93" w:rsidP="00763E93">
            <w:pPr>
              <w:ind w:left="72"/>
              <w:jc w:val="right"/>
              <w:rPr>
                <w:b/>
                <w:color w:val="FF0000"/>
                <w:sz w:val="24"/>
              </w:rPr>
            </w:pPr>
          </w:p>
          <w:p w:rsidR="00763E93" w:rsidRPr="0099365D" w:rsidRDefault="00763E93" w:rsidP="00763E93">
            <w:pPr>
              <w:ind w:left="72"/>
              <w:jc w:val="right"/>
              <w:rPr>
                <w:b/>
                <w:color w:val="FF0000"/>
                <w:sz w:val="24"/>
              </w:rPr>
            </w:pPr>
          </w:p>
          <w:p w:rsidR="00AA76BC" w:rsidRPr="0099365D" w:rsidRDefault="00AA76BC" w:rsidP="00763E93">
            <w:pPr>
              <w:ind w:left="72"/>
              <w:jc w:val="right"/>
              <w:rPr>
                <w:b/>
                <w:color w:val="FF0000"/>
                <w:sz w:val="24"/>
              </w:rPr>
            </w:pPr>
          </w:p>
          <w:p w:rsidR="00763E93" w:rsidRPr="0099365D" w:rsidRDefault="00763E93" w:rsidP="00763E93">
            <w:pPr>
              <w:ind w:left="72"/>
              <w:jc w:val="right"/>
              <w:rPr>
                <w:b/>
                <w:sz w:val="24"/>
              </w:rPr>
            </w:pPr>
          </w:p>
        </w:tc>
      </w:tr>
      <w:tr w:rsidR="0026699F" w:rsidRPr="0099365D" w:rsidTr="00A36851">
        <w:tc>
          <w:tcPr>
            <w:tcW w:w="10765" w:type="dxa"/>
            <w:gridSpan w:val="2"/>
            <w:vAlign w:val="center"/>
          </w:tcPr>
          <w:p w:rsidR="00A711A3" w:rsidRPr="0099365D" w:rsidRDefault="00A711A3" w:rsidP="00AA76BC">
            <w:pPr>
              <w:ind w:left="72"/>
              <w:jc w:val="right"/>
              <w:rPr>
                <w:b/>
                <w:iCs/>
                <w:sz w:val="24"/>
              </w:rPr>
            </w:pPr>
          </w:p>
        </w:tc>
      </w:tr>
    </w:tbl>
    <w:p w:rsidR="008E55BA" w:rsidRPr="0099365D" w:rsidRDefault="008E55BA" w:rsidP="009942AA">
      <w:pPr>
        <w:pStyle w:val="StyleHeaderItalic"/>
        <w:pBdr>
          <w:bottom w:val="single" w:sz="4" w:space="0" w:color="auto"/>
        </w:pBdr>
        <w:rPr>
          <w:b/>
        </w:rPr>
      </w:pPr>
      <w:r w:rsidRPr="0099365D">
        <w:rPr>
          <w:b/>
        </w:rPr>
        <w:lastRenderedPageBreak/>
        <w:t>Table of Contents</w:t>
      </w:r>
    </w:p>
    <w:p w:rsidR="00A33797" w:rsidRDefault="00D54837">
      <w:pPr>
        <w:pStyle w:val="TOC1"/>
        <w:rPr>
          <w:ins w:id="2" w:author="Amy Byers" w:date="2014-10-07T09:55:00Z"/>
          <w:rFonts w:asciiTheme="minorHAnsi" w:eastAsiaTheme="minorEastAsia" w:hAnsiTheme="minorHAnsi" w:cstheme="minorBidi"/>
          <w:noProof/>
          <w:sz w:val="22"/>
          <w:szCs w:val="22"/>
        </w:rPr>
      </w:pPr>
      <w:r w:rsidRPr="0099365D">
        <w:rPr>
          <w:b/>
          <w:sz w:val="24"/>
        </w:rPr>
        <w:fldChar w:fldCharType="begin"/>
      </w:r>
      <w:r w:rsidR="00D01C88" w:rsidRPr="0099365D">
        <w:rPr>
          <w:b/>
          <w:sz w:val="24"/>
        </w:rPr>
        <w:instrText xml:space="preserve"> TOC \o "1-2" \h \z \u </w:instrText>
      </w:r>
      <w:r w:rsidRPr="0099365D">
        <w:rPr>
          <w:b/>
          <w:sz w:val="24"/>
        </w:rPr>
        <w:fldChar w:fldCharType="separate"/>
      </w:r>
      <w:ins w:id="3" w:author="Amy Byers" w:date="2014-10-07T09:55:00Z">
        <w:r w:rsidR="00A33797" w:rsidRPr="002056CE">
          <w:rPr>
            <w:rStyle w:val="Hyperlink"/>
            <w:noProof/>
          </w:rPr>
          <w:fldChar w:fldCharType="begin"/>
        </w:r>
        <w:r w:rsidR="00A33797" w:rsidRPr="002056CE">
          <w:rPr>
            <w:rStyle w:val="Hyperlink"/>
            <w:noProof/>
          </w:rPr>
          <w:instrText xml:space="preserve"> </w:instrText>
        </w:r>
        <w:r w:rsidR="00A33797">
          <w:rPr>
            <w:noProof/>
          </w:rPr>
          <w:instrText>HYPERLINK \l "_Toc400439033"</w:instrText>
        </w:r>
        <w:r w:rsidR="00A33797" w:rsidRPr="002056CE">
          <w:rPr>
            <w:rStyle w:val="Hyperlink"/>
            <w:noProof/>
          </w:rPr>
          <w:instrText xml:space="preserve"> </w:instrText>
        </w:r>
        <w:r w:rsidR="00A33797" w:rsidRPr="002056CE">
          <w:rPr>
            <w:rStyle w:val="Hyperlink"/>
            <w:noProof/>
          </w:rPr>
        </w:r>
        <w:r w:rsidR="00A33797" w:rsidRPr="002056CE">
          <w:rPr>
            <w:rStyle w:val="Hyperlink"/>
            <w:noProof/>
          </w:rPr>
          <w:fldChar w:fldCharType="separate"/>
        </w:r>
        <w:r w:rsidR="00A33797" w:rsidRPr="002056CE">
          <w:rPr>
            <w:rStyle w:val="Hyperlink"/>
            <w:i/>
            <w:noProof/>
          </w:rPr>
          <w:t>1.</w:t>
        </w:r>
        <w:r w:rsidR="00A33797">
          <w:rPr>
            <w:rFonts w:asciiTheme="minorHAnsi" w:eastAsiaTheme="minorEastAsia" w:hAnsiTheme="minorHAnsi" w:cstheme="minorBidi"/>
            <w:noProof/>
            <w:sz w:val="22"/>
            <w:szCs w:val="22"/>
          </w:rPr>
          <w:tab/>
        </w:r>
        <w:r w:rsidR="00A33797" w:rsidRPr="002056CE">
          <w:rPr>
            <w:rStyle w:val="Hyperlink"/>
            <w:i/>
            <w:noProof/>
          </w:rPr>
          <w:t>Feature Overview</w:t>
        </w:r>
        <w:r w:rsidR="00A33797">
          <w:rPr>
            <w:noProof/>
            <w:webHidden/>
          </w:rPr>
          <w:tab/>
        </w:r>
        <w:r w:rsidR="00A33797">
          <w:rPr>
            <w:noProof/>
            <w:webHidden/>
          </w:rPr>
          <w:fldChar w:fldCharType="begin"/>
        </w:r>
        <w:r w:rsidR="00A33797">
          <w:rPr>
            <w:noProof/>
            <w:webHidden/>
          </w:rPr>
          <w:instrText xml:space="preserve"> PAGEREF _Toc400439033 \h </w:instrText>
        </w:r>
        <w:r w:rsidR="00A33797">
          <w:rPr>
            <w:noProof/>
            <w:webHidden/>
          </w:rPr>
        </w:r>
      </w:ins>
      <w:r w:rsidR="00A33797">
        <w:rPr>
          <w:noProof/>
          <w:webHidden/>
        </w:rPr>
        <w:fldChar w:fldCharType="separate"/>
      </w:r>
      <w:ins w:id="4" w:author="Amy Byers" w:date="2014-10-07T09:55:00Z">
        <w:r w:rsidR="00A33797">
          <w:rPr>
            <w:noProof/>
            <w:webHidden/>
          </w:rPr>
          <w:t>4</w:t>
        </w:r>
        <w:r w:rsidR="00A33797">
          <w:rPr>
            <w:noProof/>
            <w:webHidden/>
          </w:rPr>
          <w:fldChar w:fldCharType="end"/>
        </w:r>
        <w:r w:rsidR="00A33797" w:rsidRPr="002056CE">
          <w:rPr>
            <w:rStyle w:val="Hyperlink"/>
            <w:noProof/>
          </w:rPr>
          <w:fldChar w:fldCharType="end"/>
        </w:r>
      </w:ins>
    </w:p>
    <w:p w:rsidR="00A33797" w:rsidRDefault="00A33797">
      <w:pPr>
        <w:pStyle w:val="TOC2"/>
        <w:rPr>
          <w:ins w:id="5" w:author="Amy Byers" w:date="2014-10-07T09:55:00Z"/>
          <w:rFonts w:asciiTheme="minorHAnsi" w:eastAsiaTheme="minorEastAsia" w:hAnsiTheme="minorHAnsi" w:cstheme="minorBidi"/>
          <w:noProof/>
          <w:sz w:val="22"/>
          <w:szCs w:val="22"/>
        </w:rPr>
      </w:pPr>
      <w:ins w:id="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"_Toc400439034"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1.1</w:t>
        </w:r>
        <w:r>
          <w:rPr>
            <w:rFonts w:asciiTheme="minorHAnsi" w:eastAsiaTheme="minorEastAsia" w:hAnsiTheme="minorHAnsi" w:cstheme="minorBidi"/>
            <w:noProof/>
            <w:sz w:val="22"/>
            <w:szCs w:val="22"/>
          </w:rPr>
          <w:tab/>
        </w:r>
        <w:r w:rsidRPr="002056CE">
          <w:rPr>
            <w:rStyle w:val="Hyperlink"/>
            <w:noProof/>
          </w:rPr>
          <w:t>Feature Description</w:t>
        </w:r>
        <w:r>
          <w:rPr>
            <w:noProof/>
            <w:webHidden/>
          </w:rPr>
          <w:tab/>
        </w:r>
        <w:r>
          <w:rPr>
            <w:noProof/>
            <w:webHidden/>
          </w:rPr>
          <w:fldChar w:fldCharType="begin"/>
        </w:r>
        <w:r>
          <w:rPr>
            <w:noProof/>
            <w:webHidden/>
          </w:rPr>
          <w:instrText xml:space="preserve"> PAGEREF _Toc400439034 \h </w:instrText>
        </w:r>
        <w:r>
          <w:rPr>
            <w:noProof/>
            <w:webHidden/>
          </w:rPr>
        </w:r>
      </w:ins>
      <w:r>
        <w:rPr>
          <w:noProof/>
          <w:webHidden/>
        </w:rPr>
        <w:fldChar w:fldCharType="separate"/>
      </w:r>
      <w:ins w:id="7" w:author="Amy Byers" w:date="2014-10-07T09:55:00Z">
        <w:r>
          <w:rPr>
            <w:noProof/>
            <w:webHidden/>
          </w:rPr>
          <w:t>4</w:t>
        </w:r>
        <w:r>
          <w:rPr>
            <w:noProof/>
            <w:webHidden/>
          </w:rPr>
          <w:fldChar w:fldCharType="end"/>
        </w:r>
        <w:r w:rsidRPr="002056CE">
          <w:rPr>
            <w:rStyle w:val="Hyperlink"/>
            <w:noProof/>
          </w:rPr>
          <w:fldChar w:fldCharType="end"/>
        </w:r>
      </w:ins>
    </w:p>
    <w:p w:rsidR="00A33797" w:rsidRDefault="00A33797">
      <w:pPr>
        <w:pStyle w:val="TOC2"/>
        <w:rPr>
          <w:ins w:id="8" w:author="Amy Byers" w:date="2014-10-07T09:55:00Z"/>
          <w:rFonts w:asciiTheme="minorHAnsi" w:eastAsiaTheme="minorEastAsia" w:hAnsiTheme="minorHAnsi" w:cstheme="minorBidi"/>
          <w:noProof/>
          <w:sz w:val="22"/>
          <w:szCs w:val="22"/>
        </w:rPr>
      </w:pPr>
      <w:ins w:id="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"_Toc400439035"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1.2</w:t>
        </w:r>
        <w:r>
          <w:rPr>
            <w:rFonts w:asciiTheme="minorHAnsi" w:eastAsiaTheme="minorEastAsia" w:hAnsiTheme="minorHAnsi" w:cstheme="minorBidi"/>
            <w:noProof/>
            <w:sz w:val="22"/>
            <w:szCs w:val="22"/>
          </w:rPr>
          <w:tab/>
        </w:r>
        <w:r w:rsidRPr="002056CE">
          <w:rPr>
            <w:rStyle w:val="Hyperlink"/>
            <w:noProof/>
          </w:rPr>
          <w:t>Assumptions</w:t>
        </w:r>
        <w:r>
          <w:rPr>
            <w:noProof/>
            <w:webHidden/>
          </w:rPr>
          <w:tab/>
        </w:r>
        <w:r>
          <w:rPr>
            <w:noProof/>
            <w:webHidden/>
          </w:rPr>
          <w:fldChar w:fldCharType="begin"/>
        </w:r>
        <w:r>
          <w:rPr>
            <w:noProof/>
            <w:webHidden/>
          </w:rPr>
          <w:instrText xml:space="preserve"> PAGEREF _Toc400439035 \h </w:instrText>
        </w:r>
        <w:r>
          <w:rPr>
            <w:noProof/>
            <w:webHidden/>
          </w:rPr>
        </w:r>
      </w:ins>
      <w:r>
        <w:rPr>
          <w:noProof/>
          <w:webHidden/>
        </w:rPr>
        <w:fldChar w:fldCharType="separate"/>
      </w:r>
      <w:ins w:id="10" w:author="Amy Byers" w:date="2014-10-07T09:55:00Z">
        <w:r>
          <w:rPr>
            <w:noProof/>
            <w:webHidden/>
          </w:rPr>
          <w:t>4</w:t>
        </w:r>
        <w:r>
          <w:rPr>
            <w:noProof/>
            <w:webHidden/>
          </w:rPr>
          <w:fldChar w:fldCharType="end"/>
        </w:r>
        <w:r w:rsidRPr="002056CE">
          <w:rPr>
            <w:rStyle w:val="Hyperlink"/>
            <w:noProof/>
          </w:rPr>
          <w:fldChar w:fldCharType="end"/>
        </w:r>
      </w:ins>
    </w:p>
    <w:p w:rsidR="00A33797" w:rsidRDefault="00A33797">
      <w:pPr>
        <w:pStyle w:val="TOC2"/>
        <w:rPr>
          <w:ins w:id="11" w:author="Amy Byers" w:date="2014-10-07T09:55:00Z"/>
          <w:rFonts w:asciiTheme="minorHAnsi" w:eastAsiaTheme="minorEastAsia" w:hAnsiTheme="minorHAnsi" w:cstheme="minorBidi"/>
          <w:noProof/>
          <w:sz w:val="22"/>
          <w:szCs w:val="22"/>
        </w:rPr>
      </w:pPr>
      <w:ins w:id="1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"_Toc400439036"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1.3</w:t>
        </w:r>
        <w:r>
          <w:rPr>
            <w:rFonts w:asciiTheme="minorHAnsi" w:eastAsiaTheme="minorEastAsia" w:hAnsiTheme="minorHAnsi" w:cstheme="minorBidi"/>
            <w:noProof/>
            <w:sz w:val="22"/>
            <w:szCs w:val="22"/>
          </w:rPr>
          <w:tab/>
        </w:r>
        <w:r w:rsidRPr="002056CE">
          <w:rPr>
            <w:rStyle w:val="Hyperlink"/>
            <w:noProof/>
          </w:rPr>
          <w:t>Parameters and System Settings</w:t>
        </w:r>
        <w:r>
          <w:rPr>
            <w:noProof/>
            <w:webHidden/>
          </w:rPr>
          <w:tab/>
        </w:r>
        <w:r>
          <w:rPr>
            <w:noProof/>
            <w:webHidden/>
          </w:rPr>
          <w:fldChar w:fldCharType="begin"/>
        </w:r>
        <w:r>
          <w:rPr>
            <w:noProof/>
            <w:webHidden/>
          </w:rPr>
          <w:instrText xml:space="preserve"> PAGEREF _Toc400439036 \h </w:instrText>
        </w:r>
        <w:r>
          <w:rPr>
            <w:noProof/>
            <w:webHidden/>
          </w:rPr>
        </w:r>
      </w:ins>
      <w:r>
        <w:rPr>
          <w:noProof/>
          <w:webHidden/>
        </w:rPr>
        <w:fldChar w:fldCharType="separate"/>
      </w:r>
      <w:ins w:id="13" w:author="Amy Byers" w:date="2014-10-07T09:55:00Z">
        <w:r>
          <w:rPr>
            <w:noProof/>
            <w:webHidden/>
          </w:rPr>
          <w:t>4</w:t>
        </w:r>
        <w:r>
          <w:rPr>
            <w:noProof/>
            <w:webHidden/>
          </w:rPr>
          <w:fldChar w:fldCharType="end"/>
        </w:r>
        <w:r w:rsidRPr="002056CE">
          <w:rPr>
            <w:rStyle w:val="Hyperlink"/>
            <w:noProof/>
          </w:rPr>
          <w:fldChar w:fldCharType="end"/>
        </w:r>
      </w:ins>
    </w:p>
    <w:p w:rsidR="00A33797" w:rsidRDefault="00A33797">
      <w:pPr>
        <w:pStyle w:val="TOC2"/>
        <w:rPr>
          <w:ins w:id="14" w:author="Amy Byers" w:date="2014-10-07T09:55:00Z"/>
          <w:rFonts w:asciiTheme="minorHAnsi" w:eastAsiaTheme="minorEastAsia" w:hAnsiTheme="minorHAnsi" w:cstheme="minorBidi"/>
          <w:noProof/>
          <w:sz w:val="22"/>
          <w:szCs w:val="22"/>
        </w:rPr>
      </w:pPr>
      <w:ins w:id="1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"_Toc400439037"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1.4</w:t>
        </w:r>
        <w:r>
          <w:rPr>
            <w:rFonts w:asciiTheme="minorHAnsi" w:eastAsiaTheme="minorEastAsia" w:hAnsiTheme="minorHAnsi" w:cstheme="minorBidi"/>
            <w:noProof/>
            <w:sz w:val="22"/>
            <w:szCs w:val="22"/>
          </w:rPr>
          <w:tab/>
        </w:r>
        <w:r w:rsidRPr="002056CE">
          <w:rPr>
            <w:rStyle w:val="Hyperlink"/>
            <w:noProof/>
          </w:rPr>
          <w:t>Interfaces</w:t>
        </w:r>
        <w:r>
          <w:rPr>
            <w:noProof/>
            <w:webHidden/>
          </w:rPr>
          <w:tab/>
        </w:r>
        <w:r>
          <w:rPr>
            <w:noProof/>
            <w:webHidden/>
          </w:rPr>
          <w:fldChar w:fldCharType="begin"/>
        </w:r>
        <w:r>
          <w:rPr>
            <w:noProof/>
            <w:webHidden/>
          </w:rPr>
          <w:instrText xml:space="preserve"> PAGEREF _Toc400439037 \h </w:instrText>
        </w:r>
        <w:r>
          <w:rPr>
            <w:noProof/>
            <w:webHidden/>
          </w:rPr>
        </w:r>
      </w:ins>
      <w:r>
        <w:rPr>
          <w:noProof/>
          <w:webHidden/>
        </w:rPr>
        <w:fldChar w:fldCharType="separate"/>
      </w:r>
      <w:ins w:id="16" w:author="Amy Byers" w:date="2014-10-07T09:55:00Z">
        <w:r>
          <w:rPr>
            <w:noProof/>
            <w:webHidden/>
          </w:rPr>
          <w:t>4</w:t>
        </w:r>
        <w:r>
          <w:rPr>
            <w:noProof/>
            <w:webHidden/>
          </w:rPr>
          <w:fldChar w:fldCharType="end"/>
        </w:r>
        <w:r w:rsidRPr="002056CE">
          <w:rPr>
            <w:rStyle w:val="Hyperlink"/>
            <w:noProof/>
          </w:rPr>
          <w:fldChar w:fldCharType="end"/>
        </w:r>
      </w:ins>
    </w:p>
    <w:p w:rsidR="00A33797" w:rsidRDefault="00A33797">
      <w:pPr>
        <w:pStyle w:val="TOC1"/>
        <w:rPr>
          <w:ins w:id="17" w:author="Amy Byers" w:date="2014-10-07T09:55:00Z"/>
          <w:rFonts w:asciiTheme="minorHAnsi" w:eastAsiaTheme="minorEastAsia" w:hAnsiTheme="minorHAnsi" w:cstheme="minorBidi"/>
          <w:noProof/>
          <w:sz w:val="22"/>
          <w:szCs w:val="22"/>
        </w:rPr>
      </w:pPr>
      <w:ins w:id="1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"_Toc400439038"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i/>
            <w:noProof/>
          </w:rPr>
          <w:t>2.</w:t>
        </w:r>
        <w:r>
          <w:rPr>
            <w:rFonts w:asciiTheme="minorHAnsi" w:eastAsiaTheme="minorEastAsia" w:hAnsiTheme="minorHAnsi" w:cstheme="minorBidi"/>
            <w:noProof/>
            <w:sz w:val="22"/>
            <w:szCs w:val="22"/>
          </w:rPr>
          <w:tab/>
        </w:r>
        <w:r w:rsidRPr="002056CE">
          <w:rPr>
            <w:rStyle w:val="Hyperlink"/>
            <w:i/>
            <w:noProof/>
          </w:rPr>
          <w:t>USE CASE: Basic Sales Receipt</w:t>
        </w:r>
        <w:r>
          <w:rPr>
            <w:noProof/>
            <w:webHidden/>
          </w:rPr>
          <w:tab/>
        </w:r>
        <w:r>
          <w:rPr>
            <w:noProof/>
            <w:webHidden/>
          </w:rPr>
          <w:fldChar w:fldCharType="begin"/>
        </w:r>
        <w:r>
          <w:rPr>
            <w:noProof/>
            <w:webHidden/>
          </w:rPr>
          <w:instrText xml:space="preserve"> PAGEREF _Toc400439038 \h </w:instrText>
        </w:r>
        <w:r>
          <w:rPr>
            <w:noProof/>
            <w:webHidden/>
          </w:rPr>
        </w:r>
      </w:ins>
      <w:r>
        <w:rPr>
          <w:noProof/>
          <w:webHidden/>
        </w:rPr>
        <w:fldChar w:fldCharType="separate"/>
      </w:r>
      <w:ins w:id="19" w:author="Amy Byers" w:date="2014-10-07T09:55:00Z">
        <w:r>
          <w:rPr>
            <w:noProof/>
            <w:webHidden/>
          </w:rPr>
          <w:t>5</w:t>
        </w:r>
        <w:r>
          <w:rPr>
            <w:noProof/>
            <w:webHidden/>
          </w:rPr>
          <w:fldChar w:fldCharType="end"/>
        </w:r>
        <w:r w:rsidRPr="002056CE">
          <w:rPr>
            <w:rStyle w:val="Hyperlink"/>
            <w:noProof/>
          </w:rPr>
          <w:fldChar w:fldCharType="end"/>
        </w:r>
      </w:ins>
    </w:p>
    <w:p w:rsidR="00A33797" w:rsidRDefault="00A33797">
      <w:pPr>
        <w:pStyle w:val="TOC2"/>
        <w:rPr>
          <w:ins w:id="20" w:author="Amy Byers" w:date="2014-10-07T09:55:00Z"/>
          <w:rFonts w:asciiTheme="minorHAnsi" w:eastAsiaTheme="minorEastAsia" w:hAnsiTheme="minorHAnsi" w:cstheme="minorBidi"/>
          <w:noProof/>
          <w:sz w:val="22"/>
          <w:szCs w:val="22"/>
        </w:rPr>
      </w:pPr>
      <w:ins w:id="2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"_Toc400439039"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2.1</w:t>
        </w:r>
        <w:r>
          <w:rPr>
            <w:rFonts w:asciiTheme="minorHAnsi" w:eastAsiaTheme="minorEastAsia" w:hAnsiTheme="minorHAnsi" w:cstheme="minorBidi"/>
            <w:noProof/>
            <w:sz w:val="22"/>
            <w:szCs w:val="22"/>
          </w:rPr>
          <w:tab/>
        </w:r>
        <w:r w:rsidRPr="002056CE">
          <w:rPr>
            <w:rStyle w:val="Hyperlink"/>
            <w:noProof/>
          </w:rPr>
          <w:t>Feature Flow</w:t>
        </w:r>
        <w:r>
          <w:rPr>
            <w:noProof/>
            <w:webHidden/>
          </w:rPr>
          <w:tab/>
        </w:r>
        <w:r>
          <w:rPr>
            <w:noProof/>
            <w:webHidden/>
          </w:rPr>
          <w:fldChar w:fldCharType="begin"/>
        </w:r>
        <w:r>
          <w:rPr>
            <w:noProof/>
            <w:webHidden/>
          </w:rPr>
          <w:instrText xml:space="preserve"> PAGEREF _Toc400439039 \h </w:instrText>
        </w:r>
        <w:r>
          <w:rPr>
            <w:noProof/>
            <w:webHidden/>
          </w:rPr>
        </w:r>
      </w:ins>
      <w:r>
        <w:rPr>
          <w:noProof/>
          <w:webHidden/>
        </w:rPr>
        <w:fldChar w:fldCharType="separate"/>
      </w:r>
      <w:ins w:id="22" w:author="Amy Byers" w:date="2014-10-07T09:55:00Z">
        <w:r>
          <w:rPr>
            <w:noProof/>
            <w:webHidden/>
          </w:rPr>
          <w:t>5</w:t>
        </w:r>
        <w:r>
          <w:rPr>
            <w:noProof/>
            <w:webHidden/>
          </w:rPr>
          <w:fldChar w:fldCharType="end"/>
        </w:r>
        <w:r w:rsidRPr="002056CE">
          <w:rPr>
            <w:rStyle w:val="Hyperlink"/>
            <w:noProof/>
          </w:rPr>
          <w:fldChar w:fldCharType="end"/>
        </w:r>
      </w:ins>
    </w:p>
    <w:p w:rsidR="00A33797" w:rsidRDefault="00A33797">
      <w:pPr>
        <w:pStyle w:val="TOC2"/>
        <w:rPr>
          <w:ins w:id="23" w:author="Amy Byers" w:date="2014-10-07T09:55:00Z"/>
          <w:rFonts w:asciiTheme="minorHAnsi" w:eastAsiaTheme="minorEastAsia" w:hAnsiTheme="minorHAnsi" w:cstheme="minorBidi"/>
          <w:noProof/>
          <w:sz w:val="22"/>
          <w:szCs w:val="22"/>
        </w:rPr>
      </w:pPr>
      <w:ins w:id="2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2.2</w:t>
        </w:r>
        <w:r>
          <w:rPr>
            <w:rFonts w:asciiTheme="minorHAnsi" w:eastAsiaTheme="minorEastAsia" w:hAnsiTheme="minorHAnsi" w:cstheme="minorBidi"/>
            <w:noProof/>
            <w:sz w:val="22"/>
            <w:szCs w:val="22"/>
          </w:rPr>
          <w:tab/>
        </w:r>
        <w:r w:rsidRPr="002056CE">
          <w:rPr>
            <w:rStyle w:val="Hyperlink"/>
            <w:noProof/>
          </w:rPr>
          <w:t>Receipt Section Details</w:t>
        </w:r>
        <w:r>
          <w:rPr>
            <w:noProof/>
            <w:webHidden/>
          </w:rPr>
          <w:tab/>
        </w:r>
        <w:r>
          <w:rPr>
            <w:noProof/>
            <w:webHidden/>
          </w:rPr>
          <w:fldChar w:fldCharType="begin"/>
        </w:r>
        <w:r>
          <w:rPr>
            <w:noProof/>
            <w:webHidden/>
          </w:rPr>
          <w:instrText xml:space="preserve"> PAGEREF _Toc400439040 \h </w:instrText>
        </w:r>
        <w:r>
          <w:rPr>
            <w:noProof/>
            <w:webHidden/>
          </w:rPr>
        </w:r>
      </w:ins>
      <w:r>
        <w:rPr>
          <w:noProof/>
          <w:webHidden/>
        </w:rPr>
        <w:fldChar w:fldCharType="separate"/>
      </w:r>
      <w:ins w:id="25" w:author="Amy Byers" w:date="2014-10-07T09:55:00Z">
        <w:r>
          <w:rPr>
            <w:noProof/>
            <w:webHidden/>
          </w:rPr>
          <w:t>6</w:t>
        </w:r>
        <w:r>
          <w:rPr>
            <w:noProof/>
            <w:webHidden/>
          </w:rPr>
          <w:fldChar w:fldCharType="end"/>
        </w:r>
        <w:r w:rsidRPr="002056CE">
          <w:rPr>
            <w:rStyle w:val="Hyperlink"/>
            <w:noProof/>
          </w:rPr>
          <w:fldChar w:fldCharType="end"/>
        </w:r>
      </w:ins>
    </w:p>
    <w:p w:rsidR="00A33797" w:rsidRDefault="00A33797">
      <w:pPr>
        <w:pStyle w:val="TOC2"/>
        <w:rPr>
          <w:ins w:id="26" w:author="Amy Byers" w:date="2014-10-07T09:55:00Z"/>
          <w:rFonts w:asciiTheme="minorHAnsi" w:eastAsiaTheme="minorEastAsia" w:hAnsiTheme="minorHAnsi" w:cstheme="minorBidi"/>
          <w:noProof/>
          <w:sz w:val="22"/>
          <w:szCs w:val="22"/>
        </w:rPr>
      </w:pPr>
      <w:ins w:id="2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"_Toc400439041"</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2.3</w:t>
        </w:r>
        <w:r>
          <w:rPr>
            <w:rFonts w:asciiTheme="minorHAnsi" w:eastAsiaTheme="minorEastAsia" w:hAnsiTheme="minorHAnsi" w:cstheme="minorBidi"/>
            <w:noProof/>
            <w:sz w:val="22"/>
            <w:szCs w:val="22"/>
          </w:rPr>
          <w:tab/>
        </w:r>
        <w:r w:rsidRPr="002056CE">
          <w:rPr>
            <w:rStyle w:val="Hyperlink"/>
            <w:noProof/>
          </w:rPr>
          <w:t>Receipt Formatting</w:t>
        </w:r>
        <w:r>
          <w:rPr>
            <w:noProof/>
            <w:webHidden/>
          </w:rPr>
          <w:tab/>
        </w:r>
        <w:r>
          <w:rPr>
            <w:noProof/>
            <w:webHidden/>
          </w:rPr>
          <w:fldChar w:fldCharType="begin"/>
        </w:r>
        <w:r>
          <w:rPr>
            <w:noProof/>
            <w:webHidden/>
          </w:rPr>
          <w:instrText xml:space="preserve"> PAGEREF _Toc400439041 \h </w:instrText>
        </w:r>
        <w:r>
          <w:rPr>
            <w:noProof/>
            <w:webHidden/>
          </w:rPr>
        </w:r>
      </w:ins>
      <w:r>
        <w:rPr>
          <w:noProof/>
          <w:webHidden/>
        </w:rPr>
        <w:fldChar w:fldCharType="separate"/>
      </w:r>
      <w:ins w:id="28" w:author="Amy Byers" w:date="2014-10-07T09:55:00Z">
        <w:r>
          <w:rPr>
            <w:noProof/>
            <w:webHidden/>
          </w:rPr>
          <w:t>7</w:t>
        </w:r>
        <w:r>
          <w:rPr>
            <w:noProof/>
            <w:webHidden/>
          </w:rPr>
          <w:fldChar w:fldCharType="end"/>
        </w:r>
        <w:r w:rsidRPr="002056CE">
          <w:rPr>
            <w:rStyle w:val="Hyperlink"/>
            <w:noProof/>
          </w:rPr>
          <w:fldChar w:fldCharType="end"/>
        </w:r>
      </w:ins>
    </w:p>
    <w:p w:rsidR="00A33797" w:rsidRDefault="00A33797">
      <w:pPr>
        <w:pStyle w:val="TOC2"/>
        <w:rPr>
          <w:ins w:id="29" w:author="Amy Byers" w:date="2014-10-07T09:55:00Z"/>
          <w:rFonts w:asciiTheme="minorHAnsi" w:eastAsiaTheme="minorEastAsia" w:hAnsiTheme="minorHAnsi" w:cstheme="minorBidi"/>
          <w:noProof/>
          <w:sz w:val="22"/>
          <w:szCs w:val="22"/>
        </w:rPr>
      </w:pPr>
      <w:ins w:id="30"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2.4</w:t>
        </w:r>
        <w:r>
          <w:rPr>
            <w:rFonts w:asciiTheme="minorHAnsi" w:eastAsiaTheme="minorEastAsia" w:hAnsiTheme="minorHAnsi" w:cstheme="minorBidi"/>
            <w:noProof/>
            <w:sz w:val="22"/>
            <w:szCs w:val="22"/>
          </w:rPr>
          <w:tab/>
        </w:r>
        <w:r w:rsidRPr="002056CE">
          <w:rPr>
            <w:rStyle w:val="Hyperlink"/>
            <w:noProof/>
          </w:rPr>
          <w:t>Transaction Type Messaging</w:t>
        </w:r>
        <w:r>
          <w:rPr>
            <w:noProof/>
            <w:webHidden/>
          </w:rPr>
          <w:tab/>
        </w:r>
        <w:r>
          <w:rPr>
            <w:noProof/>
            <w:webHidden/>
          </w:rPr>
          <w:fldChar w:fldCharType="begin"/>
        </w:r>
        <w:r>
          <w:rPr>
            <w:noProof/>
            <w:webHidden/>
          </w:rPr>
          <w:instrText xml:space="preserve"> PAGEREF _Toc400439042 \h </w:instrText>
        </w:r>
        <w:r>
          <w:rPr>
            <w:noProof/>
            <w:webHidden/>
          </w:rPr>
        </w:r>
      </w:ins>
      <w:r>
        <w:rPr>
          <w:noProof/>
          <w:webHidden/>
        </w:rPr>
        <w:fldChar w:fldCharType="separate"/>
      </w:r>
      <w:ins w:id="31" w:author="Amy Byers" w:date="2014-10-07T09:55:00Z">
        <w:r>
          <w:rPr>
            <w:noProof/>
            <w:webHidden/>
          </w:rPr>
          <w:t>7</w:t>
        </w:r>
        <w:r>
          <w:rPr>
            <w:noProof/>
            <w:webHidden/>
          </w:rPr>
          <w:fldChar w:fldCharType="end"/>
        </w:r>
        <w:r w:rsidRPr="002056CE">
          <w:rPr>
            <w:rStyle w:val="Hyperlink"/>
            <w:noProof/>
          </w:rPr>
          <w:fldChar w:fldCharType="end"/>
        </w:r>
      </w:ins>
    </w:p>
    <w:p w:rsidR="00A33797" w:rsidRDefault="00A33797">
      <w:pPr>
        <w:pStyle w:val="TOC2"/>
        <w:rPr>
          <w:ins w:id="32" w:author="Amy Byers" w:date="2014-10-07T09:55:00Z"/>
          <w:rFonts w:asciiTheme="minorHAnsi" w:eastAsiaTheme="minorEastAsia" w:hAnsiTheme="minorHAnsi" w:cstheme="minorBidi"/>
          <w:noProof/>
          <w:sz w:val="22"/>
          <w:szCs w:val="22"/>
        </w:rPr>
      </w:pPr>
      <w:ins w:id="33"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"_Toc400439043"</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2.5</w:t>
        </w:r>
        <w:r>
          <w:rPr>
            <w:rFonts w:asciiTheme="minorHAnsi" w:eastAsiaTheme="minorEastAsia" w:hAnsiTheme="minorHAnsi" w:cstheme="minorBidi"/>
            <w:noProof/>
            <w:sz w:val="22"/>
            <w:szCs w:val="22"/>
          </w:rPr>
          <w:tab/>
        </w:r>
        <w:r w:rsidRPr="002056CE">
          <w:rPr>
            <w:rStyle w:val="Hyperlink"/>
            <w:noProof/>
          </w:rPr>
          <w:t>Item Receipt Messaging</w:t>
        </w:r>
        <w:r>
          <w:rPr>
            <w:noProof/>
            <w:webHidden/>
          </w:rPr>
          <w:tab/>
        </w:r>
        <w:r>
          <w:rPr>
            <w:noProof/>
            <w:webHidden/>
          </w:rPr>
          <w:fldChar w:fldCharType="begin"/>
        </w:r>
        <w:r>
          <w:rPr>
            <w:noProof/>
            <w:webHidden/>
          </w:rPr>
          <w:instrText xml:space="preserve"> PAGEREF _Toc400439043 \h </w:instrText>
        </w:r>
        <w:r>
          <w:rPr>
            <w:noProof/>
            <w:webHidden/>
          </w:rPr>
        </w:r>
      </w:ins>
      <w:r>
        <w:rPr>
          <w:noProof/>
          <w:webHidden/>
        </w:rPr>
        <w:fldChar w:fldCharType="separate"/>
      </w:r>
      <w:ins w:id="34" w:author="Amy Byers" w:date="2014-10-07T09:55:00Z">
        <w:r>
          <w:rPr>
            <w:noProof/>
            <w:webHidden/>
          </w:rPr>
          <w:t>8</w:t>
        </w:r>
        <w:r>
          <w:rPr>
            <w:noProof/>
            <w:webHidden/>
          </w:rPr>
          <w:fldChar w:fldCharType="end"/>
        </w:r>
        <w:r w:rsidRPr="002056CE">
          <w:rPr>
            <w:rStyle w:val="Hyperlink"/>
            <w:noProof/>
          </w:rPr>
          <w:fldChar w:fldCharType="end"/>
        </w:r>
      </w:ins>
    </w:p>
    <w:p w:rsidR="00A33797" w:rsidRDefault="00A33797">
      <w:pPr>
        <w:pStyle w:val="TOC2"/>
        <w:rPr>
          <w:ins w:id="35" w:author="Amy Byers" w:date="2014-10-07T09:55:00Z"/>
          <w:rFonts w:asciiTheme="minorHAnsi" w:eastAsiaTheme="minorEastAsia" w:hAnsiTheme="minorHAnsi" w:cstheme="minorBidi"/>
          <w:noProof/>
          <w:sz w:val="22"/>
          <w:szCs w:val="22"/>
        </w:rPr>
      </w:pPr>
      <w:ins w:id="3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2.6</w:t>
        </w:r>
        <w:r>
          <w:rPr>
            <w:rFonts w:asciiTheme="minorHAnsi" w:eastAsiaTheme="minorEastAsia" w:hAnsiTheme="minorHAnsi" w:cstheme="minorBidi"/>
            <w:noProof/>
            <w:sz w:val="22"/>
            <w:szCs w:val="22"/>
          </w:rPr>
          <w:tab/>
        </w:r>
        <w:r w:rsidRPr="002056CE">
          <w:rPr>
            <w:rStyle w:val="Hyperlink"/>
            <w:noProof/>
          </w:rPr>
          <w:t>Receipt Post Item Details</w:t>
        </w:r>
        <w:r>
          <w:rPr>
            <w:noProof/>
            <w:webHidden/>
          </w:rPr>
          <w:tab/>
        </w:r>
        <w:r>
          <w:rPr>
            <w:noProof/>
            <w:webHidden/>
          </w:rPr>
          <w:fldChar w:fldCharType="begin"/>
        </w:r>
        <w:r>
          <w:rPr>
            <w:noProof/>
            <w:webHidden/>
          </w:rPr>
          <w:instrText xml:space="preserve"> PAGEREF _Toc400439044 \h </w:instrText>
        </w:r>
        <w:r>
          <w:rPr>
            <w:noProof/>
            <w:webHidden/>
          </w:rPr>
        </w:r>
      </w:ins>
      <w:r>
        <w:rPr>
          <w:noProof/>
          <w:webHidden/>
        </w:rPr>
        <w:fldChar w:fldCharType="separate"/>
      </w:r>
      <w:ins w:id="37" w:author="Amy Byers" w:date="2014-10-07T09:55:00Z">
        <w:r>
          <w:rPr>
            <w:noProof/>
            <w:webHidden/>
          </w:rPr>
          <w:t>9</w:t>
        </w:r>
        <w:r>
          <w:rPr>
            <w:noProof/>
            <w:webHidden/>
          </w:rPr>
          <w:fldChar w:fldCharType="end"/>
        </w:r>
        <w:r w:rsidRPr="002056CE">
          <w:rPr>
            <w:rStyle w:val="Hyperlink"/>
            <w:noProof/>
          </w:rPr>
          <w:fldChar w:fldCharType="end"/>
        </w:r>
      </w:ins>
    </w:p>
    <w:p w:rsidR="00A33797" w:rsidRDefault="00A33797">
      <w:pPr>
        <w:pStyle w:val="TOC2"/>
        <w:rPr>
          <w:ins w:id="38" w:author="Amy Byers" w:date="2014-10-07T09:55:00Z"/>
          <w:rFonts w:asciiTheme="minorHAnsi" w:eastAsiaTheme="minorEastAsia" w:hAnsiTheme="minorHAnsi" w:cstheme="minorBidi"/>
          <w:noProof/>
          <w:sz w:val="22"/>
          <w:szCs w:val="22"/>
        </w:rPr>
      </w:pPr>
      <w:ins w:id="3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2.7</w:t>
        </w:r>
        <w:r>
          <w:rPr>
            <w:rFonts w:asciiTheme="minorHAnsi" w:eastAsiaTheme="minorEastAsia" w:hAnsiTheme="minorHAnsi" w:cstheme="minorBidi"/>
            <w:noProof/>
            <w:sz w:val="22"/>
            <w:szCs w:val="22"/>
          </w:rPr>
          <w:tab/>
        </w:r>
        <w:r w:rsidRPr="002056CE">
          <w:rPr>
            <w:rStyle w:val="Hyperlink"/>
            <w:noProof/>
          </w:rPr>
          <w:t>Total Quantity Line</w:t>
        </w:r>
        <w:r>
          <w:rPr>
            <w:noProof/>
            <w:webHidden/>
          </w:rPr>
          <w:tab/>
        </w:r>
        <w:r>
          <w:rPr>
            <w:noProof/>
            <w:webHidden/>
          </w:rPr>
          <w:fldChar w:fldCharType="begin"/>
        </w:r>
        <w:r>
          <w:rPr>
            <w:noProof/>
            <w:webHidden/>
          </w:rPr>
          <w:instrText xml:space="preserve"> PAGEREF _Toc400439045 \h </w:instrText>
        </w:r>
        <w:r>
          <w:rPr>
            <w:noProof/>
            <w:webHidden/>
          </w:rPr>
        </w:r>
      </w:ins>
      <w:r>
        <w:rPr>
          <w:noProof/>
          <w:webHidden/>
        </w:rPr>
        <w:fldChar w:fldCharType="separate"/>
      </w:r>
      <w:ins w:id="40" w:author="Amy Byers" w:date="2014-10-07T09:55:00Z">
        <w:r>
          <w:rPr>
            <w:noProof/>
            <w:webHidden/>
          </w:rPr>
          <w:t>9</w:t>
        </w:r>
        <w:r>
          <w:rPr>
            <w:noProof/>
            <w:webHidden/>
          </w:rPr>
          <w:fldChar w:fldCharType="end"/>
        </w:r>
        <w:r w:rsidRPr="002056CE">
          <w:rPr>
            <w:rStyle w:val="Hyperlink"/>
            <w:noProof/>
          </w:rPr>
          <w:fldChar w:fldCharType="end"/>
        </w:r>
      </w:ins>
    </w:p>
    <w:p w:rsidR="00A33797" w:rsidRDefault="00A33797">
      <w:pPr>
        <w:pStyle w:val="TOC2"/>
        <w:rPr>
          <w:ins w:id="41" w:author="Amy Byers" w:date="2014-10-07T09:55:00Z"/>
          <w:rFonts w:asciiTheme="minorHAnsi" w:eastAsiaTheme="minorEastAsia" w:hAnsiTheme="minorHAnsi" w:cstheme="minorBidi"/>
          <w:noProof/>
          <w:sz w:val="22"/>
          <w:szCs w:val="22"/>
        </w:rPr>
      </w:pPr>
      <w:ins w:id="4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2.8</w:t>
        </w:r>
        <w:r>
          <w:rPr>
            <w:rFonts w:asciiTheme="minorHAnsi" w:eastAsiaTheme="minorEastAsia" w:hAnsiTheme="minorHAnsi" w:cstheme="minorBidi"/>
            <w:noProof/>
            <w:sz w:val="22"/>
            <w:szCs w:val="22"/>
          </w:rPr>
          <w:tab/>
        </w:r>
        <w:r w:rsidRPr="002056CE">
          <w:rPr>
            <w:rStyle w:val="Hyperlink"/>
            <w:noProof/>
          </w:rPr>
          <w:t>E-Journal Clean Receipt Details</w:t>
        </w:r>
        <w:r>
          <w:rPr>
            <w:noProof/>
            <w:webHidden/>
          </w:rPr>
          <w:tab/>
        </w:r>
        <w:r>
          <w:rPr>
            <w:noProof/>
            <w:webHidden/>
          </w:rPr>
          <w:fldChar w:fldCharType="begin"/>
        </w:r>
        <w:r>
          <w:rPr>
            <w:noProof/>
            <w:webHidden/>
          </w:rPr>
          <w:instrText xml:space="preserve"> PAGEREF _Toc400439046 \h </w:instrText>
        </w:r>
        <w:r>
          <w:rPr>
            <w:noProof/>
            <w:webHidden/>
          </w:rPr>
        </w:r>
      </w:ins>
      <w:r>
        <w:rPr>
          <w:noProof/>
          <w:webHidden/>
        </w:rPr>
        <w:fldChar w:fldCharType="separate"/>
      </w:r>
      <w:ins w:id="43" w:author="Amy Byers" w:date="2014-10-07T09:55:00Z">
        <w:r>
          <w:rPr>
            <w:noProof/>
            <w:webHidden/>
          </w:rPr>
          <w:t>9</w:t>
        </w:r>
        <w:r>
          <w:rPr>
            <w:noProof/>
            <w:webHidden/>
          </w:rPr>
          <w:fldChar w:fldCharType="end"/>
        </w:r>
        <w:r w:rsidRPr="002056CE">
          <w:rPr>
            <w:rStyle w:val="Hyperlink"/>
            <w:noProof/>
          </w:rPr>
          <w:fldChar w:fldCharType="end"/>
        </w:r>
      </w:ins>
    </w:p>
    <w:p w:rsidR="00A33797" w:rsidRDefault="00A33797">
      <w:pPr>
        <w:pStyle w:val="TOC2"/>
        <w:rPr>
          <w:ins w:id="44" w:author="Amy Byers" w:date="2014-10-07T09:55:00Z"/>
          <w:rFonts w:asciiTheme="minorHAnsi" w:eastAsiaTheme="minorEastAsia" w:hAnsiTheme="minorHAnsi" w:cstheme="minorBidi"/>
          <w:noProof/>
          <w:sz w:val="22"/>
          <w:szCs w:val="22"/>
        </w:rPr>
      </w:pPr>
      <w:ins w:id="4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2.9</w:t>
        </w:r>
        <w:r>
          <w:rPr>
            <w:rFonts w:asciiTheme="minorHAnsi" w:eastAsiaTheme="minorEastAsia" w:hAnsiTheme="minorHAnsi" w:cstheme="minorBidi"/>
            <w:noProof/>
            <w:sz w:val="22"/>
            <w:szCs w:val="22"/>
          </w:rPr>
          <w:tab/>
        </w:r>
        <w:r w:rsidRPr="002056CE">
          <w:rPr>
            <w:rStyle w:val="Hyperlink"/>
            <w:noProof/>
          </w:rPr>
          <w:t>Transaction Types</w:t>
        </w:r>
        <w:r>
          <w:rPr>
            <w:noProof/>
            <w:webHidden/>
          </w:rPr>
          <w:tab/>
        </w:r>
        <w:r>
          <w:rPr>
            <w:noProof/>
            <w:webHidden/>
          </w:rPr>
          <w:fldChar w:fldCharType="begin"/>
        </w:r>
        <w:r>
          <w:rPr>
            <w:noProof/>
            <w:webHidden/>
          </w:rPr>
          <w:instrText xml:space="preserve"> PAGEREF _Toc400439047 \h </w:instrText>
        </w:r>
        <w:r>
          <w:rPr>
            <w:noProof/>
            <w:webHidden/>
          </w:rPr>
        </w:r>
      </w:ins>
      <w:r>
        <w:rPr>
          <w:noProof/>
          <w:webHidden/>
        </w:rPr>
        <w:fldChar w:fldCharType="separate"/>
      </w:r>
      <w:ins w:id="46" w:author="Amy Byers" w:date="2014-10-07T09:55:00Z">
        <w:r>
          <w:rPr>
            <w:noProof/>
            <w:webHidden/>
          </w:rPr>
          <w:t>10</w:t>
        </w:r>
        <w:r>
          <w:rPr>
            <w:noProof/>
            <w:webHidden/>
          </w:rPr>
          <w:fldChar w:fldCharType="end"/>
        </w:r>
        <w:r w:rsidRPr="002056CE">
          <w:rPr>
            <w:rStyle w:val="Hyperlink"/>
            <w:noProof/>
          </w:rPr>
          <w:fldChar w:fldCharType="end"/>
        </w:r>
      </w:ins>
    </w:p>
    <w:p w:rsidR="00A33797" w:rsidRDefault="00A33797">
      <w:pPr>
        <w:pStyle w:val="TOC1"/>
        <w:rPr>
          <w:ins w:id="47" w:author="Amy Byers" w:date="2014-10-07T09:55:00Z"/>
          <w:rFonts w:asciiTheme="minorHAnsi" w:eastAsiaTheme="minorEastAsia" w:hAnsiTheme="minorHAnsi" w:cstheme="minorBidi"/>
          <w:noProof/>
          <w:sz w:val="22"/>
          <w:szCs w:val="22"/>
        </w:rPr>
      </w:pPr>
      <w:ins w:id="4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i/>
            <w:noProof/>
          </w:rPr>
          <w:t>3.</w:t>
        </w:r>
        <w:r>
          <w:rPr>
            <w:rFonts w:asciiTheme="minorHAnsi" w:eastAsiaTheme="minorEastAsia" w:hAnsiTheme="minorHAnsi" w:cstheme="minorBidi"/>
            <w:noProof/>
            <w:sz w:val="22"/>
            <w:szCs w:val="22"/>
          </w:rPr>
          <w:tab/>
        </w:r>
        <w:r w:rsidRPr="002056CE">
          <w:rPr>
            <w:rStyle w:val="Hyperlink"/>
            <w:i/>
            <w:noProof/>
          </w:rPr>
          <w:t>Receipt Examples</w:t>
        </w:r>
        <w:r>
          <w:rPr>
            <w:noProof/>
            <w:webHidden/>
          </w:rPr>
          <w:tab/>
        </w:r>
        <w:r>
          <w:rPr>
            <w:noProof/>
            <w:webHidden/>
          </w:rPr>
          <w:fldChar w:fldCharType="begin"/>
        </w:r>
        <w:r>
          <w:rPr>
            <w:noProof/>
            <w:webHidden/>
          </w:rPr>
          <w:instrText xml:space="preserve"> PAGEREF _Toc400439048 \h </w:instrText>
        </w:r>
        <w:r>
          <w:rPr>
            <w:noProof/>
            <w:webHidden/>
          </w:rPr>
        </w:r>
      </w:ins>
      <w:r>
        <w:rPr>
          <w:noProof/>
          <w:webHidden/>
        </w:rPr>
        <w:fldChar w:fldCharType="separate"/>
      </w:r>
      <w:ins w:id="49" w:author="Amy Byers" w:date="2014-10-07T09:55:00Z">
        <w:r>
          <w:rPr>
            <w:noProof/>
            <w:webHidden/>
          </w:rPr>
          <w:t>11</w:t>
        </w:r>
        <w:r>
          <w:rPr>
            <w:noProof/>
            <w:webHidden/>
          </w:rPr>
          <w:fldChar w:fldCharType="end"/>
        </w:r>
        <w:r w:rsidRPr="002056CE">
          <w:rPr>
            <w:rStyle w:val="Hyperlink"/>
            <w:noProof/>
          </w:rPr>
          <w:fldChar w:fldCharType="end"/>
        </w:r>
      </w:ins>
    </w:p>
    <w:p w:rsidR="00A33797" w:rsidRDefault="00A33797">
      <w:pPr>
        <w:pStyle w:val="TOC2"/>
        <w:rPr>
          <w:ins w:id="50" w:author="Amy Byers" w:date="2014-10-07T09:55:00Z"/>
          <w:rFonts w:asciiTheme="minorHAnsi" w:eastAsiaTheme="minorEastAsia" w:hAnsiTheme="minorHAnsi" w:cstheme="minorBidi"/>
          <w:noProof/>
          <w:sz w:val="22"/>
          <w:szCs w:val="22"/>
        </w:rPr>
      </w:pPr>
      <w:ins w:id="5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"_Toc400439049"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w:t>
        </w:r>
        <w:r>
          <w:rPr>
            <w:rFonts w:asciiTheme="minorHAnsi" w:eastAsiaTheme="minorEastAsia" w:hAnsiTheme="minorHAnsi" w:cstheme="minorBidi"/>
            <w:noProof/>
            <w:sz w:val="22"/>
            <w:szCs w:val="22"/>
          </w:rPr>
          <w:tab/>
        </w:r>
        <w:r w:rsidRPr="002056CE">
          <w:rPr>
            <w:rStyle w:val="Hyperlink"/>
            <w:noProof/>
          </w:rPr>
          <w:t>Operator Sign On</w:t>
        </w:r>
        <w:r>
          <w:rPr>
            <w:noProof/>
            <w:webHidden/>
          </w:rPr>
          <w:tab/>
        </w:r>
        <w:r>
          <w:rPr>
            <w:noProof/>
            <w:webHidden/>
          </w:rPr>
          <w:fldChar w:fldCharType="begin"/>
        </w:r>
        <w:r>
          <w:rPr>
            <w:noProof/>
            <w:webHidden/>
          </w:rPr>
          <w:instrText xml:space="preserve"> PAGEREF _Toc400439049 \h </w:instrText>
        </w:r>
        <w:r>
          <w:rPr>
            <w:noProof/>
            <w:webHidden/>
          </w:rPr>
        </w:r>
      </w:ins>
      <w:r>
        <w:rPr>
          <w:noProof/>
          <w:webHidden/>
        </w:rPr>
        <w:fldChar w:fldCharType="separate"/>
      </w:r>
      <w:ins w:id="52" w:author="Amy Byers" w:date="2014-10-07T09:55:00Z">
        <w:r>
          <w:rPr>
            <w:noProof/>
            <w:webHidden/>
          </w:rPr>
          <w:t>11</w:t>
        </w:r>
        <w:r>
          <w:rPr>
            <w:noProof/>
            <w:webHidden/>
          </w:rPr>
          <w:fldChar w:fldCharType="end"/>
        </w:r>
        <w:r w:rsidRPr="002056CE">
          <w:rPr>
            <w:rStyle w:val="Hyperlink"/>
            <w:noProof/>
          </w:rPr>
          <w:fldChar w:fldCharType="end"/>
        </w:r>
      </w:ins>
    </w:p>
    <w:p w:rsidR="00A33797" w:rsidRDefault="00A33797">
      <w:pPr>
        <w:pStyle w:val="TOC2"/>
        <w:rPr>
          <w:ins w:id="53" w:author="Amy Byers" w:date="2014-10-07T09:55:00Z"/>
          <w:rFonts w:asciiTheme="minorHAnsi" w:eastAsiaTheme="minorEastAsia" w:hAnsiTheme="minorHAnsi" w:cstheme="minorBidi"/>
          <w:noProof/>
          <w:sz w:val="22"/>
          <w:szCs w:val="22"/>
        </w:rPr>
      </w:pPr>
      <w:ins w:id="5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w:t>
        </w:r>
        <w:r>
          <w:rPr>
            <w:rFonts w:asciiTheme="minorHAnsi" w:eastAsiaTheme="minorEastAsia" w:hAnsiTheme="minorHAnsi" w:cstheme="minorBidi"/>
            <w:noProof/>
            <w:sz w:val="22"/>
            <w:szCs w:val="22"/>
          </w:rPr>
          <w:tab/>
        </w:r>
        <w:r w:rsidRPr="002056CE">
          <w:rPr>
            <w:rStyle w:val="Hyperlink"/>
            <w:noProof/>
          </w:rPr>
          <w:t>Basic Sale</w:t>
        </w:r>
        <w:r>
          <w:rPr>
            <w:noProof/>
            <w:webHidden/>
          </w:rPr>
          <w:tab/>
        </w:r>
        <w:r>
          <w:rPr>
            <w:noProof/>
            <w:webHidden/>
          </w:rPr>
          <w:fldChar w:fldCharType="begin"/>
        </w:r>
        <w:r>
          <w:rPr>
            <w:noProof/>
            <w:webHidden/>
          </w:rPr>
          <w:instrText xml:space="preserve"> PAGEREF _Toc400439050 \h </w:instrText>
        </w:r>
        <w:r>
          <w:rPr>
            <w:noProof/>
            <w:webHidden/>
          </w:rPr>
        </w:r>
      </w:ins>
      <w:r>
        <w:rPr>
          <w:noProof/>
          <w:webHidden/>
        </w:rPr>
        <w:fldChar w:fldCharType="separate"/>
      </w:r>
      <w:ins w:id="55" w:author="Amy Byers" w:date="2014-10-07T09:55:00Z">
        <w:r>
          <w:rPr>
            <w:noProof/>
            <w:webHidden/>
          </w:rPr>
          <w:t>11</w:t>
        </w:r>
        <w:r>
          <w:rPr>
            <w:noProof/>
            <w:webHidden/>
          </w:rPr>
          <w:fldChar w:fldCharType="end"/>
        </w:r>
        <w:r w:rsidRPr="002056CE">
          <w:rPr>
            <w:rStyle w:val="Hyperlink"/>
            <w:noProof/>
          </w:rPr>
          <w:fldChar w:fldCharType="end"/>
        </w:r>
      </w:ins>
    </w:p>
    <w:p w:rsidR="00A33797" w:rsidRDefault="00A33797">
      <w:pPr>
        <w:pStyle w:val="TOC2"/>
        <w:rPr>
          <w:ins w:id="56" w:author="Amy Byers" w:date="2014-10-07T09:55:00Z"/>
          <w:rFonts w:asciiTheme="minorHAnsi" w:eastAsiaTheme="minorEastAsia" w:hAnsiTheme="minorHAnsi" w:cstheme="minorBidi"/>
          <w:noProof/>
          <w:sz w:val="22"/>
          <w:szCs w:val="22"/>
        </w:rPr>
      </w:pPr>
      <w:ins w:id="5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"_Toc400439051"</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w:t>
        </w:r>
        <w:r>
          <w:rPr>
            <w:rFonts w:asciiTheme="minorHAnsi" w:eastAsiaTheme="minorEastAsia" w:hAnsiTheme="minorHAnsi" w:cstheme="minorBidi"/>
            <w:noProof/>
            <w:sz w:val="22"/>
            <w:szCs w:val="22"/>
          </w:rPr>
          <w:tab/>
        </w:r>
        <w:r w:rsidRPr="002056CE">
          <w:rPr>
            <w:rStyle w:val="Hyperlink"/>
            <w:noProof/>
          </w:rPr>
          <w:t>Serial Number</w:t>
        </w:r>
        <w:r>
          <w:rPr>
            <w:noProof/>
            <w:webHidden/>
          </w:rPr>
          <w:tab/>
        </w:r>
        <w:r>
          <w:rPr>
            <w:noProof/>
            <w:webHidden/>
          </w:rPr>
          <w:fldChar w:fldCharType="begin"/>
        </w:r>
        <w:r>
          <w:rPr>
            <w:noProof/>
            <w:webHidden/>
          </w:rPr>
          <w:instrText xml:space="preserve"> PAGEREF _Toc400439051 \h </w:instrText>
        </w:r>
        <w:r>
          <w:rPr>
            <w:noProof/>
            <w:webHidden/>
          </w:rPr>
        </w:r>
      </w:ins>
      <w:r>
        <w:rPr>
          <w:noProof/>
          <w:webHidden/>
        </w:rPr>
        <w:fldChar w:fldCharType="separate"/>
      </w:r>
      <w:ins w:id="58" w:author="Amy Byers" w:date="2014-10-07T09:55:00Z">
        <w:r>
          <w:rPr>
            <w:noProof/>
            <w:webHidden/>
          </w:rPr>
          <w:t>11</w:t>
        </w:r>
        <w:r>
          <w:rPr>
            <w:noProof/>
            <w:webHidden/>
          </w:rPr>
          <w:fldChar w:fldCharType="end"/>
        </w:r>
        <w:r w:rsidRPr="002056CE">
          <w:rPr>
            <w:rStyle w:val="Hyperlink"/>
            <w:noProof/>
          </w:rPr>
          <w:fldChar w:fldCharType="end"/>
        </w:r>
      </w:ins>
    </w:p>
    <w:p w:rsidR="00A33797" w:rsidRDefault="00A33797">
      <w:pPr>
        <w:pStyle w:val="TOC2"/>
        <w:rPr>
          <w:ins w:id="59" w:author="Amy Byers" w:date="2014-10-07T09:55:00Z"/>
          <w:rFonts w:asciiTheme="minorHAnsi" w:eastAsiaTheme="minorEastAsia" w:hAnsiTheme="minorHAnsi" w:cstheme="minorBidi"/>
          <w:noProof/>
          <w:sz w:val="22"/>
          <w:szCs w:val="22"/>
        </w:rPr>
      </w:pPr>
      <w:ins w:id="60"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w:t>
        </w:r>
        <w:r>
          <w:rPr>
            <w:rFonts w:asciiTheme="minorHAnsi" w:eastAsiaTheme="minorEastAsia" w:hAnsiTheme="minorHAnsi" w:cstheme="minorBidi"/>
            <w:noProof/>
            <w:sz w:val="22"/>
            <w:szCs w:val="22"/>
          </w:rPr>
          <w:tab/>
        </w:r>
        <w:r w:rsidRPr="002056CE">
          <w:rPr>
            <w:rStyle w:val="Hyperlink"/>
            <w:noProof/>
          </w:rPr>
          <w:t>Price Required</w:t>
        </w:r>
        <w:r>
          <w:rPr>
            <w:noProof/>
            <w:webHidden/>
          </w:rPr>
          <w:tab/>
        </w:r>
        <w:r>
          <w:rPr>
            <w:noProof/>
            <w:webHidden/>
          </w:rPr>
          <w:fldChar w:fldCharType="begin"/>
        </w:r>
        <w:r>
          <w:rPr>
            <w:noProof/>
            <w:webHidden/>
          </w:rPr>
          <w:instrText xml:space="preserve"> PAGEREF _Toc400439052 \h </w:instrText>
        </w:r>
        <w:r>
          <w:rPr>
            <w:noProof/>
            <w:webHidden/>
          </w:rPr>
        </w:r>
      </w:ins>
      <w:r>
        <w:rPr>
          <w:noProof/>
          <w:webHidden/>
        </w:rPr>
        <w:fldChar w:fldCharType="separate"/>
      </w:r>
      <w:ins w:id="61" w:author="Amy Byers" w:date="2014-10-07T09:55:00Z">
        <w:r>
          <w:rPr>
            <w:noProof/>
            <w:webHidden/>
          </w:rPr>
          <w:t>11</w:t>
        </w:r>
        <w:r>
          <w:rPr>
            <w:noProof/>
            <w:webHidden/>
          </w:rPr>
          <w:fldChar w:fldCharType="end"/>
        </w:r>
        <w:r w:rsidRPr="002056CE">
          <w:rPr>
            <w:rStyle w:val="Hyperlink"/>
            <w:noProof/>
          </w:rPr>
          <w:fldChar w:fldCharType="end"/>
        </w:r>
      </w:ins>
    </w:p>
    <w:p w:rsidR="00A33797" w:rsidRDefault="00A33797">
      <w:pPr>
        <w:pStyle w:val="TOC2"/>
        <w:rPr>
          <w:ins w:id="62" w:author="Amy Byers" w:date="2014-10-07T09:55:00Z"/>
          <w:rFonts w:asciiTheme="minorHAnsi" w:eastAsiaTheme="minorEastAsia" w:hAnsiTheme="minorHAnsi" w:cstheme="minorBidi"/>
          <w:noProof/>
          <w:sz w:val="22"/>
          <w:szCs w:val="22"/>
        </w:rPr>
      </w:pPr>
      <w:ins w:id="63"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"_Toc400439053"</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w:t>
        </w:r>
        <w:r>
          <w:rPr>
            <w:rFonts w:asciiTheme="minorHAnsi" w:eastAsiaTheme="minorEastAsia" w:hAnsiTheme="minorHAnsi" w:cstheme="minorBidi"/>
            <w:noProof/>
            <w:sz w:val="22"/>
            <w:szCs w:val="22"/>
          </w:rPr>
          <w:tab/>
        </w:r>
        <w:r w:rsidRPr="002056CE">
          <w:rPr>
            <w:rStyle w:val="Hyperlink"/>
            <w:noProof/>
          </w:rPr>
          <w:t>Age Verification</w:t>
        </w:r>
        <w:r>
          <w:rPr>
            <w:noProof/>
            <w:webHidden/>
          </w:rPr>
          <w:tab/>
        </w:r>
        <w:r>
          <w:rPr>
            <w:noProof/>
            <w:webHidden/>
          </w:rPr>
          <w:fldChar w:fldCharType="begin"/>
        </w:r>
        <w:r>
          <w:rPr>
            <w:noProof/>
            <w:webHidden/>
          </w:rPr>
          <w:instrText xml:space="preserve"> PAGEREF _Toc400439053 \h </w:instrText>
        </w:r>
        <w:r>
          <w:rPr>
            <w:noProof/>
            <w:webHidden/>
          </w:rPr>
        </w:r>
      </w:ins>
      <w:r>
        <w:rPr>
          <w:noProof/>
          <w:webHidden/>
        </w:rPr>
        <w:fldChar w:fldCharType="separate"/>
      </w:r>
      <w:ins w:id="64" w:author="Amy Byers" w:date="2014-10-07T09:55:00Z">
        <w:r>
          <w:rPr>
            <w:noProof/>
            <w:webHidden/>
          </w:rPr>
          <w:t>11</w:t>
        </w:r>
        <w:r>
          <w:rPr>
            <w:noProof/>
            <w:webHidden/>
          </w:rPr>
          <w:fldChar w:fldCharType="end"/>
        </w:r>
        <w:r w:rsidRPr="002056CE">
          <w:rPr>
            <w:rStyle w:val="Hyperlink"/>
            <w:noProof/>
          </w:rPr>
          <w:fldChar w:fldCharType="end"/>
        </w:r>
      </w:ins>
    </w:p>
    <w:p w:rsidR="00A33797" w:rsidRDefault="00A33797">
      <w:pPr>
        <w:pStyle w:val="TOC2"/>
        <w:rPr>
          <w:ins w:id="65" w:author="Amy Byers" w:date="2014-10-07T09:55:00Z"/>
          <w:rFonts w:asciiTheme="minorHAnsi" w:eastAsiaTheme="minorEastAsia" w:hAnsiTheme="minorHAnsi" w:cstheme="minorBidi"/>
          <w:noProof/>
          <w:sz w:val="22"/>
          <w:szCs w:val="22"/>
        </w:rPr>
      </w:pPr>
      <w:ins w:id="6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3.6</w:t>
        </w:r>
        <w:r>
          <w:rPr>
            <w:rFonts w:asciiTheme="minorHAnsi" w:eastAsiaTheme="minorEastAsia" w:hAnsiTheme="minorHAnsi" w:cstheme="minorBidi"/>
            <w:noProof/>
            <w:sz w:val="22"/>
            <w:szCs w:val="22"/>
          </w:rPr>
          <w:tab/>
        </w:r>
        <w:r w:rsidRPr="002056CE">
          <w:rPr>
            <w:rStyle w:val="Hyperlink"/>
            <w:noProof/>
          </w:rPr>
          <w:t>Open Box Item</w:t>
        </w:r>
        <w:r>
          <w:rPr>
            <w:noProof/>
            <w:webHidden/>
          </w:rPr>
          <w:tab/>
        </w:r>
        <w:r>
          <w:rPr>
            <w:noProof/>
            <w:webHidden/>
          </w:rPr>
          <w:fldChar w:fldCharType="begin"/>
        </w:r>
        <w:r>
          <w:rPr>
            <w:noProof/>
            <w:webHidden/>
          </w:rPr>
          <w:instrText xml:space="preserve"> PAGEREF _Toc400439054 \h </w:instrText>
        </w:r>
        <w:r>
          <w:rPr>
            <w:noProof/>
            <w:webHidden/>
          </w:rPr>
        </w:r>
      </w:ins>
      <w:r>
        <w:rPr>
          <w:noProof/>
          <w:webHidden/>
        </w:rPr>
        <w:fldChar w:fldCharType="separate"/>
      </w:r>
      <w:ins w:id="67" w:author="Amy Byers" w:date="2014-10-07T09:55:00Z">
        <w:r>
          <w:rPr>
            <w:noProof/>
            <w:webHidden/>
          </w:rPr>
          <w:t>12</w:t>
        </w:r>
        <w:r>
          <w:rPr>
            <w:noProof/>
            <w:webHidden/>
          </w:rPr>
          <w:fldChar w:fldCharType="end"/>
        </w:r>
        <w:r w:rsidRPr="002056CE">
          <w:rPr>
            <w:rStyle w:val="Hyperlink"/>
            <w:noProof/>
          </w:rPr>
          <w:fldChar w:fldCharType="end"/>
        </w:r>
      </w:ins>
    </w:p>
    <w:p w:rsidR="00A33797" w:rsidRDefault="00A33797">
      <w:pPr>
        <w:pStyle w:val="TOC2"/>
        <w:rPr>
          <w:ins w:id="68" w:author="Amy Byers" w:date="2014-10-07T09:55:00Z"/>
          <w:rFonts w:asciiTheme="minorHAnsi" w:eastAsiaTheme="minorEastAsia" w:hAnsiTheme="minorHAnsi" w:cstheme="minorBidi"/>
          <w:noProof/>
          <w:sz w:val="22"/>
          <w:szCs w:val="22"/>
        </w:rPr>
      </w:pPr>
      <w:ins w:id="6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3.7</w:t>
        </w:r>
        <w:r>
          <w:rPr>
            <w:rFonts w:asciiTheme="minorHAnsi" w:eastAsiaTheme="minorEastAsia" w:hAnsiTheme="minorHAnsi" w:cstheme="minorBidi"/>
            <w:noProof/>
            <w:sz w:val="22"/>
            <w:szCs w:val="22"/>
          </w:rPr>
          <w:tab/>
        </w:r>
        <w:r w:rsidRPr="002056CE">
          <w:rPr>
            <w:rStyle w:val="Hyperlink"/>
            <w:noProof/>
          </w:rPr>
          <w:t>Related Item</w:t>
        </w:r>
        <w:r>
          <w:rPr>
            <w:noProof/>
            <w:webHidden/>
          </w:rPr>
          <w:tab/>
        </w:r>
        <w:r>
          <w:rPr>
            <w:noProof/>
            <w:webHidden/>
          </w:rPr>
          <w:fldChar w:fldCharType="begin"/>
        </w:r>
        <w:r>
          <w:rPr>
            <w:noProof/>
            <w:webHidden/>
          </w:rPr>
          <w:instrText xml:space="preserve"> PAGEREF _Toc400439055 \h </w:instrText>
        </w:r>
        <w:r>
          <w:rPr>
            <w:noProof/>
            <w:webHidden/>
          </w:rPr>
        </w:r>
      </w:ins>
      <w:r>
        <w:rPr>
          <w:noProof/>
          <w:webHidden/>
        </w:rPr>
        <w:fldChar w:fldCharType="separate"/>
      </w:r>
      <w:ins w:id="70" w:author="Amy Byers" w:date="2014-10-07T09:55:00Z">
        <w:r>
          <w:rPr>
            <w:noProof/>
            <w:webHidden/>
          </w:rPr>
          <w:t>12</w:t>
        </w:r>
        <w:r>
          <w:rPr>
            <w:noProof/>
            <w:webHidden/>
          </w:rPr>
          <w:fldChar w:fldCharType="end"/>
        </w:r>
        <w:r w:rsidRPr="002056CE">
          <w:rPr>
            <w:rStyle w:val="Hyperlink"/>
            <w:noProof/>
          </w:rPr>
          <w:fldChar w:fldCharType="end"/>
        </w:r>
      </w:ins>
    </w:p>
    <w:p w:rsidR="00A33797" w:rsidRDefault="00A33797">
      <w:pPr>
        <w:pStyle w:val="TOC2"/>
        <w:rPr>
          <w:ins w:id="71" w:author="Amy Byers" w:date="2014-10-07T09:55:00Z"/>
          <w:rFonts w:asciiTheme="minorHAnsi" w:eastAsiaTheme="minorEastAsia" w:hAnsiTheme="minorHAnsi" w:cstheme="minorBidi"/>
          <w:noProof/>
          <w:sz w:val="22"/>
          <w:szCs w:val="22"/>
        </w:rPr>
      </w:pPr>
      <w:ins w:id="7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3.8</w:t>
        </w:r>
        <w:r>
          <w:rPr>
            <w:rFonts w:asciiTheme="minorHAnsi" w:eastAsiaTheme="minorEastAsia" w:hAnsiTheme="minorHAnsi" w:cstheme="minorBidi"/>
            <w:noProof/>
            <w:sz w:val="22"/>
            <w:szCs w:val="22"/>
          </w:rPr>
          <w:tab/>
        </w:r>
        <w:r w:rsidRPr="002056CE">
          <w:rPr>
            <w:rStyle w:val="Hyperlink"/>
            <w:noProof/>
          </w:rPr>
          <w:t>Custom Prompt</w:t>
        </w:r>
        <w:r>
          <w:rPr>
            <w:noProof/>
            <w:webHidden/>
          </w:rPr>
          <w:tab/>
        </w:r>
        <w:r>
          <w:rPr>
            <w:noProof/>
            <w:webHidden/>
          </w:rPr>
          <w:fldChar w:fldCharType="begin"/>
        </w:r>
        <w:r>
          <w:rPr>
            <w:noProof/>
            <w:webHidden/>
          </w:rPr>
          <w:instrText xml:space="preserve"> PAGEREF _Toc400439056 \h </w:instrText>
        </w:r>
        <w:r>
          <w:rPr>
            <w:noProof/>
            <w:webHidden/>
          </w:rPr>
        </w:r>
      </w:ins>
      <w:r>
        <w:rPr>
          <w:noProof/>
          <w:webHidden/>
        </w:rPr>
        <w:fldChar w:fldCharType="separate"/>
      </w:r>
      <w:ins w:id="73" w:author="Amy Byers" w:date="2014-10-07T09:55:00Z">
        <w:r>
          <w:rPr>
            <w:noProof/>
            <w:webHidden/>
          </w:rPr>
          <w:t>12</w:t>
        </w:r>
        <w:r>
          <w:rPr>
            <w:noProof/>
            <w:webHidden/>
          </w:rPr>
          <w:fldChar w:fldCharType="end"/>
        </w:r>
        <w:r w:rsidRPr="002056CE">
          <w:rPr>
            <w:rStyle w:val="Hyperlink"/>
            <w:noProof/>
          </w:rPr>
          <w:fldChar w:fldCharType="end"/>
        </w:r>
      </w:ins>
    </w:p>
    <w:p w:rsidR="00A33797" w:rsidRDefault="00A33797">
      <w:pPr>
        <w:pStyle w:val="TOC2"/>
        <w:rPr>
          <w:ins w:id="74" w:author="Amy Byers" w:date="2014-10-07T09:55:00Z"/>
          <w:rFonts w:asciiTheme="minorHAnsi" w:eastAsiaTheme="minorEastAsia" w:hAnsiTheme="minorHAnsi" w:cstheme="minorBidi"/>
          <w:noProof/>
          <w:sz w:val="22"/>
          <w:szCs w:val="22"/>
        </w:rPr>
      </w:pPr>
      <w:ins w:id="7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3.9</w:t>
        </w:r>
        <w:r>
          <w:rPr>
            <w:rFonts w:asciiTheme="minorHAnsi" w:eastAsiaTheme="minorEastAsia" w:hAnsiTheme="minorHAnsi" w:cstheme="minorBidi"/>
            <w:noProof/>
            <w:sz w:val="22"/>
            <w:szCs w:val="22"/>
          </w:rPr>
          <w:tab/>
        </w:r>
        <w:r w:rsidRPr="002056CE">
          <w:rPr>
            <w:rStyle w:val="Hyperlink"/>
            <w:noProof/>
          </w:rPr>
          <w:t>Capture Credit Card</w:t>
        </w:r>
        <w:r>
          <w:rPr>
            <w:noProof/>
            <w:webHidden/>
          </w:rPr>
          <w:tab/>
        </w:r>
        <w:r>
          <w:rPr>
            <w:noProof/>
            <w:webHidden/>
          </w:rPr>
          <w:fldChar w:fldCharType="begin"/>
        </w:r>
        <w:r>
          <w:rPr>
            <w:noProof/>
            <w:webHidden/>
          </w:rPr>
          <w:instrText xml:space="preserve"> PAGEREF _Toc400439057 \h </w:instrText>
        </w:r>
        <w:r>
          <w:rPr>
            <w:noProof/>
            <w:webHidden/>
          </w:rPr>
        </w:r>
      </w:ins>
      <w:r>
        <w:rPr>
          <w:noProof/>
          <w:webHidden/>
        </w:rPr>
        <w:fldChar w:fldCharType="separate"/>
      </w:r>
      <w:ins w:id="76" w:author="Amy Byers" w:date="2014-10-07T09:55:00Z">
        <w:r>
          <w:rPr>
            <w:noProof/>
            <w:webHidden/>
          </w:rPr>
          <w:t>12</w:t>
        </w:r>
        <w:r>
          <w:rPr>
            <w:noProof/>
            <w:webHidden/>
          </w:rPr>
          <w:fldChar w:fldCharType="end"/>
        </w:r>
        <w:r w:rsidRPr="002056CE">
          <w:rPr>
            <w:rStyle w:val="Hyperlink"/>
            <w:noProof/>
          </w:rPr>
          <w:fldChar w:fldCharType="end"/>
        </w:r>
      </w:ins>
    </w:p>
    <w:p w:rsidR="00A33797" w:rsidRDefault="00A33797">
      <w:pPr>
        <w:pStyle w:val="TOC2"/>
        <w:rPr>
          <w:ins w:id="77" w:author="Amy Byers" w:date="2014-10-07T09:55:00Z"/>
          <w:rFonts w:asciiTheme="minorHAnsi" w:eastAsiaTheme="minorEastAsia" w:hAnsiTheme="minorHAnsi" w:cstheme="minorBidi"/>
          <w:noProof/>
          <w:sz w:val="22"/>
          <w:szCs w:val="22"/>
        </w:rPr>
      </w:pPr>
      <w:ins w:id="7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3.10</w:t>
        </w:r>
        <w:r>
          <w:rPr>
            <w:rFonts w:asciiTheme="minorHAnsi" w:eastAsiaTheme="minorEastAsia" w:hAnsiTheme="minorHAnsi" w:cstheme="minorBidi"/>
            <w:noProof/>
            <w:sz w:val="22"/>
            <w:szCs w:val="22"/>
          </w:rPr>
          <w:tab/>
        </w:r>
        <w:r w:rsidRPr="002056CE">
          <w:rPr>
            <w:rStyle w:val="Hyperlink"/>
            <w:noProof/>
          </w:rPr>
          <w:t>Warranty – Sell Through Suggested Sell</w:t>
        </w:r>
        <w:r>
          <w:rPr>
            <w:noProof/>
            <w:webHidden/>
          </w:rPr>
          <w:tab/>
        </w:r>
        <w:r>
          <w:rPr>
            <w:noProof/>
            <w:webHidden/>
          </w:rPr>
          <w:fldChar w:fldCharType="begin"/>
        </w:r>
        <w:r>
          <w:rPr>
            <w:noProof/>
            <w:webHidden/>
          </w:rPr>
          <w:instrText xml:space="preserve"> PAGEREF _Toc400439058 \h </w:instrText>
        </w:r>
        <w:r>
          <w:rPr>
            <w:noProof/>
            <w:webHidden/>
          </w:rPr>
        </w:r>
      </w:ins>
      <w:r>
        <w:rPr>
          <w:noProof/>
          <w:webHidden/>
        </w:rPr>
        <w:fldChar w:fldCharType="separate"/>
      </w:r>
      <w:ins w:id="79" w:author="Amy Byers" w:date="2014-10-07T09:55:00Z">
        <w:r>
          <w:rPr>
            <w:noProof/>
            <w:webHidden/>
          </w:rPr>
          <w:t>12</w:t>
        </w:r>
        <w:r>
          <w:rPr>
            <w:noProof/>
            <w:webHidden/>
          </w:rPr>
          <w:fldChar w:fldCharType="end"/>
        </w:r>
        <w:r w:rsidRPr="002056CE">
          <w:rPr>
            <w:rStyle w:val="Hyperlink"/>
            <w:noProof/>
          </w:rPr>
          <w:fldChar w:fldCharType="end"/>
        </w:r>
      </w:ins>
    </w:p>
    <w:p w:rsidR="00A33797" w:rsidRDefault="00A33797">
      <w:pPr>
        <w:pStyle w:val="TOC2"/>
        <w:rPr>
          <w:ins w:id="80" w:author="Amy Byers" w:date="2014-10-07T09:55:00Z"/>
          <w:rFonts w:asciiTheme="minorHAnsi" w:eastAsiaTheme="minorEastAsia" w:hAnsiTheme="minorHAnsi" w:cstheme="minorBidi"/>
          <w:noProof/>
          <w:sz w:val="22"/>
          <w:szCs w:val="22"/>
        </w:rPr>
      </w:pPr>
      <w:ins w:id="8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"_Toc400439059"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3.11</w:t>
        </w:r>
        <w:r>
          <w:rPr>
            <w:rFonts w:asciiTheme="minorHAnsi" w:eastAsiaTheme="minorEastAsia" w:hAnsiTheme="minorHAnsi" w:cstheme="minorBidi"/>
            <w:noProof/>
            <w:sz w:val="22"/>
            <w:szCs w:val="22"/>
          </w:rPr>
          <w:tab/>
        </w:r>
        <w:r w:rsidRPr="002056CE">
          <w:rPr>
            <w:rStyle w:val="Hyperlink"/>
            <w:noProof/>
          </w:rPr>
          <w:t>Warranty – Bundled</w:t>
        </w:r>
        <w:r>
          <w:rPr>
            <w:noProof/>
            <w:webHidden/>
          </w:rPr>
          <w:tab/>
        </w:r>
        <w:r>
          <w:rPr>
            <w:noProof/>
            <w:webHidden/>
          </w:rPr>
          <w:fldChar w:fldCharType="begin"/>
        </w:r>
        <w:r>
          <w:rPr>
            <w:noProof/>
            <w:webHidden/>
          </w:rPr>
          <w:instrText xml:space="preserve"> PAGEREF _Toc400439059 \h </w:instrText>
        </w:r>
        <w:r>
          <w:rPr>
            <w:noProof/>
            <w:webHidden/>
          </w:rPr>
        </w:r>
      </w:ins>
      <w:r>
        <w:rPr>
          <w:noProof/>
          <w:webHidden/>
        </w:rPr>
        <w:fldChar w:fldCharType="separate"/>
      </w:r>
      <w:ins w:id="82" w:author="Amy Byers" w:date="2014-10-07T09:55:00Z">
        <w:r>
          <w:rPr>
            <w:noProof/>
            <w:webHidden/>
          </w:rPr>
          <w:t>13</w:t>
        </w:r>
        <w:r>
          <w:rPr>
            <w:noProof/>
            <w:webHidden/>
          </w:rPr>
          <w:fldChar w:fldCharType="end"/>
        </w:r>
        <w:r w:rsidRPr="002056CE">
          <w:rPr>
            <w:rStyle w:val="Hyperlink"/>
            <w:noProof/>
          </w:rPr>
          <w:fldChar w:fldCharType="end"/>
        </w:r>
      </w:ins>
    </w:p>
    <w:p w:rsidR="00A33797" w:rsidRDefault="00A33797">
      <w:pPr>
        <w:pStyle w:val="TOC2"/>
        <w:rPr>
          <w:ins w:id="83" w:author="Amy Byers" w:date="2014-10-07T09:55:00Z"/>
          <w:rFonts w:asciiTheme="minorHAnsi" w:eastAsiaTheme="minorEastAsia" w:hAnsiTheme="minorHAnsi" w:cstheme="minorBidi"/>
          <w:noProof/>
          <w:sz w:val="22"/>
          <w:szCs w:val="22"/>
        </w:rPr>
      </w:pPr>
      <w:ins w:id="8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3.12</w:t>
        </w:r>
        <w:r>
          <w:rPr>
            <w:rFonts w:asciiTheme="minorHAnsi" w:eastAsiaTheme="minorEastAsia" w:hAnsiTheme="minorHAnsi" w:cstheme="minorBidi"/>
            <w:noProof/>
            <w:sz w:val="22"/>
            <w:szCs w:val="22"/>
          </w:rPr>
          <w:tab/>
        </w:r>
        <w:r w:rsidRPr="002056CE">
          <w:rPr>
            <w:rStyle w:val="Hyperlink"/>
            <w:noProof/>
          </w:rPr>
          <w:t>Warranty – Monthly</w:t>
        </w:r>
        <w:r>
          <w:rPr>
            <w:noProof/>
            <w:webHidden/>
          </w:rPr>
          <w:tab/>
        </w:r>
        <w:r>
          <w:rPr>
            <w:noProof/>
            <w:webHidden/>
          </w:rPr>
          <w:fldChar w:fldCharType="begin"/>
        </w:r>
        <w:r>
          <w:rPr>
            <w:noProof/>
            <w:webHidden/>
          </w:rPr>
          <w:instrText xml:space="preserve"> PAGEREF _Toc400439060 \h </w:instrText>
        </w:r>
        <w:r>
          <w:rPr>
            <w:noProof/>
            <w:webHidden/>
          </w:rPr>
        </w:r>
      </w:ins>
      <w:r>
        <w:rPr>
          <w:noProof/>
          <w:webHidden/>
        </w:rPr>
        <w:fldChar w:fldCharType="separate"/>
      </w:r>
      <w:ins w:id="85" w:author="Amy Byers" w:date="2014-10-07T09:55:00Z">
        <w:r>
          <w:rPr>
            <w:noProof/>
            <w:webHidden/>
          </w:rPr>
          <w:t>13</w:t>
        </w:r>
        <w:r>
          <w:rPr>
            <w:noProof/>
            <w:webHidden/>
          </w:rPr>
          <w:fldChar w:fldCharType="end"/>
        </w:r>
        <w:r w:rsidRPr="002056CE">
          <w:rPr>
            <w:rStyle w:val="Hyperlink"/>
            <w:noProof/>
          </w:rPr>
          <w:fldChar w:fldCharType="end"/>
        </w:r>
      </w:ins>
    </w:p>
    <w:p w:rsidR="00A33797" w:rsidRDefault="00A33797">
      <w:pPr>
        <w:pStyle w:val="TOC2"/>
        <w:rPr>
          <w:ins w:id="86" w:author="Amy Byers" w:date="2014-10-07T09:55:00Z"/>
          <w:rFonts w:asciiTheme="minorHAnsi" w:eastAsiaTheme="minorEastAsia" w:hAnsiTheme="minorHAnsi" w:cstheme="minorBidi"/>
          <w:noProof/>
          <w:sz w:val="22"/>
          <w:szCs w:val="22"/>
        </w:rPr>
      </w:pPr>
      <w:ins w:id="8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"_Toc400439061"</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3.13</w:t>
        </w:r>
        <w:r>
          <w:rPr>
            <w:rFonts w:asciiTheme="minorHAnsi" w:eastAsiaTheme="minorEastAsia" w:hAnsiTheme="minorHAnsi" w:cstheme="minorBidi"/>
            <w:noProof/>
            <w:sz w:val="22"/>
            <w:szCs w:val="22"/>
          </w:rPr>
          <w:tab/>
        </w:r>
        <w:r w:rsidRPr="002056CE">
          <w:rPr>
            <w:rStyle w:val="Hyperlink"/>
            <w:noProof/>
          </w:rPr>
          <w:t>Warrany – Sell through Item Entry</w:t>
        </w:r>
        <w:r>
          <w:rPr>
            <w:noProof/>
            <w:webHidden/>
          </w:rPr>
          <w:tab/>
        </w:r>
        <w:r>
          <w:rPr>
            <w:noProof/>
            <w:webHidden/>
          </w:rPr>
          <w:fldChar w:fldCharType="begin"/>
        </w:r>
        <w:r>
          <w:rPr>
            <w:noProof/>
            <w:webHidden/>
          </w:rPr>
          <w:instrText xml:space="preserve"> PAGEREF _Toc400439061 \h </w:instrText>
        </w:r>
        <w:r>
          <w:rPr>
            <w:noProof/>
            <w:webHidden/>
          </w:rPr>
        </w:r>
      </w:ins>
      <w:r>
        <w:rPr>
          <w:noProof/>
          <w:webHidden/>
        </w:rPr>
        <w:fldChar w:fldCharType="separate"/>
      </w:r>
      <w:ins w:id="88" w:author="Amy Byers" w:date="2014-10-07T09:55:00Z">
        <w:r>
          <w:rPr>
            <w:noProof/>
            <w:webHidden/>
          </w:rPr>
          <w:t>13</w:t>
        </w:r>
        <w:r>
          <w:rPr>
            <w:noProof/>
            <w:webHidden/>
          </w:rPr>
          <w:fldChar w:fldCharType="end"/>
        </w:r>
        <w:r w:rsidRPr="002056CE">
          <w:rPr>
            <w:rStyle w:val="Hyperlink"/>
            <w:noProof/>
          </w:rPr>
          <w:fldChar w:fldCharType="end"/>
        </w:r>
      </w:ins>
    </w:p>
    <w:p w:rsidR="00A33797" w:rsidRDefault="00A33797">
      <w:pPr>
        <w:pStyle w:val="TOC2"/>
        <w:rPr>
          <w:ins w:id="89" w:author="Amy Byers" w:date="2014-10-07T09:55:00Z"/>
          <w:rFonts w:asciiTheme="minorHAnsi" w:eastAsiaTheme="minorEastAsia" w:hAnsiTheme="minorHAnsi" w:cstheme="minorBidi"/>
          <w:noProof/>
          <w:sz w:val="22"/>
          <w:szCs w:val="22"/>
        </w:rPr>
      </w:pPr>
      <w:ins w:id="90"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3.14</w:t>
        </w:r>
        <w:r>
          <w:rPr>
            <w:rFonts w:asciiTheme="minorHAnsi" w:eastAsiaTheme="minorEastAsia" w:hAnsiTheme="minorHAnsi" w:cstheme="minorBidi"/>
            <w:noProof/>
            <w:sz w:val="22"/>
            <w:szCs w:val="22"/>
          </w:rPr>
          <w:tab/>
        </w:r>
        <w:r w:rsidRPr="002056CE">
          <w:rPr>
            <w:rStyle w:val="Hyperlink"/>
            <w:noProof/>
          </w:rPr>
          <w:t>Activation (Phone Card, 3</w:t>
        </w:r>
        <w:r w:rsidRPr="002056CE">
          <w:rPr>
            <w:rStyle w:val="Hyperlink"/>
            <w:noProof/>
            <w:vertAlign w:val="superscript"/>
          </w:rPr>
          <w:t>rd</w:t>
        </w:r>
        <w:r w:rsidRPr="002056CE">
          <w:rPr>
            <w:rStyle w:val="Hyperlink"/>
            <w:noProof/>
          </w:rPr>
          <w:t xml:space="preserve"> Party Gift Cards, etc)</w:t>
        </w:r>
        <w:r>
          <w:rPr>
            <w:noProof/>
            <w:webHidden/>
          </w:rPr>
          <w:tab/>
        </w:r>
        <w:r>
          <w:rPr>
            <w:noProof/>
            <w:webHidden/>
          </w:rPr>
          <w:fldChar w:fldCharType="begin"/>
        </w:r>
        <w:r>
          <w:rPr>
            <w:noProof/>
            <w:webHidden/>
          </w:rPr>
          <w:instrText xml:space="preserve"> PAGEREF _Toc400439062 \h </w:instrText>
        </w:r>
        <w:r>
          <w:rPr>
            <w:noProof/>
            <w:webHidden/>
          </w:rPr>
        </w:r>
      </w:ins>
      <w:r>
        <w:rPr>
          <w:noProof/>
          <w:webHidden/>
        </w:rPr>
        <w:fldChar w:fldCharType="separate"/>
      </w:r>
      <w:ins w:id="91" w:author="Amy Byers" w:date="2014-10-07T09:55:00Z">
        <w:r>
          <w:rPr>
            <w:noProof/>
            <w:webHidden/>
          </w:rPr>
          <w:t>14</w:t>
        </w:r>
        <w:r>
          <w:rPr>
            <w:noProof/>
            <w:webHidden/>
          </w:rPr>
          <w:fldChar w:fldCharType="end"/>
        </w:r>
        <w:r w:rsidRPr="002056CE">
          <w:rPr>
            <w:rStyle w:val="Hyperlink"/>
            <w:noProof/>
          </w:rPr>
          <w:fldChar w:fldCharType="end"/>
        </w:r>
      </w:ins>
    </w:p>
    <w:p w:rsidR="00A33797" w:rsidRDefault="00A33797">
      <w:pPr>
        <w:pStyle w:val="TOC2"/>
        <w:rPr>
          <w:ins w:id="92" w:author="Amy Byers" w:date="2014-10-07T09:55:00Z"/>
          <w:rFonts w:asciiTheme="minorHAnsi" w:eastAsiaTheme="minorEastAsia" w:hAnsiTheme="minorHAnsi" w:cstheme="minorBidi"/>
          <w:noProof/>
          <w:sz w:val="22"/>
          <w:szCs w:val="22"/>
        </w:rPr>
      </w:pPr>
      <w:ins w:id="93"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"_Toc400439063"</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3.15</w:t>
        </w:r>
        <w:r>
          <w:rPr>
            <w:rFonts w:asciiTheme="minorHAnsi" w:eastAsiaTheme="minorEastAsia" w:hAnsiTheme="minorHAnsi" w:cstheme="minorBidi"/>
            <w:noProof/>
            <w:sz w:val="22"/>
            <w:szCs w:val="22"/>
          </w:rPr>
          <w:tab/>
        </w:r>
        <w:r w:rsidRPr="002056CE">
          <w:rPr>
            <w:rStyle w:val="Hyperlink"/>
            <w:noProof/>
          </w:rPr>
          <w:t>Customer</w:t>
        </w:r>
        <w:r>
          <w:rPr>
            <w:noProof/>
            <w:webHidden/>
          </w:rPr>
          <w:tab/>
        </w:r>
        <w:r>
          <w:rPr>
            <w:noProof/>
            <w:webHidden/>
          </w:rPr>
          <w:fldChar w:fldCharType="begin"/>
        </w:r>
        <w:r>
          <w:rPr>
            <w:noProof/>
            <w:webHidden/>
          </w:rPr>
          <w:instrText xml:space="preserve"> PAGEREF _Toc400439063 \h </w:instrText>
        </w:r>
        <w:r>
          <w:rPr>
            <w:noProof/>
            <w:webHidden/>
          </w:rPr>
        </w:r>
      </w:ins>
      <w:r>
        <w:rPr>
          <w:noProof/>
          <w:webHidden/>
        </w:rPr>
        <w:fldChar w:fldCharType="separate"/>
      </w:r>
      <w:ins w:id="94" w:author="Amy Byers" w:date="2014-10-07T09:55:00Z">
        <w:r>
          <w:rPr>
            <w:noProof/>
            <w:webHidden/>
          </w:rPr>
          <w:t>14</w:t>
        </w:r>
        <w:r>
          <w:rPr>
            <w:noProof/>
            <w:webHidden/>
          </w:rPr>
          <w:fldChar w:fldCharType="end"/>
        </w:r>
        <w:r w:rsidRPr="002056CE">
          <w:rPr>
            <w:rStyle w:val="Hyperlink"/>
            <w:noProof/>
          </w:rPr>
          <w:fldChar w:fldCharType="end"/>
        </w:r>
      </w:ins>
    </w:p>
    <w:p w:rsidR="00A33797" w:rsidRDefault="00A33797">
      <w:pPr>
        <w:pStyle w:val="TOC2"/>
        <w:rPr>
          <w:ins w:id="95" w:author="Amy Byers" w:date="2014-10-07T09:55:00Z"/>
          <w:rFonts w:asciiTheme="minorHAnsi" w:eastAsiaTheme="minorEastAsia" w:hAnsiTheme="minorHAnsi" w:cstheme="minorBidi"/>
          <w:noProof/>
          <w:sz w:val="22"/>
          <w:szCs w:val="22"/>
        </w:rPr>
      </w:pPr>
      <w:ins w:id="9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3.16</w:t>
        </w:r>
        <w:r>
          <w:rPr>
            <w:rFonts w:asciiTheme="minorHAnsi" w:eastAsiaTheme="minorEastAsia" w:hAnsiTheme="minorHAnsi" w:cstheme="minorBidi"/>
            <w:noProof/>
            <w:sz w:val="22"/>
            <w:szCs w:val="22"/>
          </w:rPr>
          <w:tab/>
        </w:r>
        <w:r w:rsidRPr="002056CE">
          <w:rPr>
            <w:rStyle w:val="Hyperlink"/>
            <w:noProof/>
          </w:rPr>
          <w:t>Customer, Update Info</w:t>
        </w:r>
        <w:r>
          <w:rPr>
            <w:noProof/>
            <w:webHidden/>
          </w:rPr>
          <w:tab/>
        </w:r>
        <w:r>
          <w:rPr>
            <w:noProof/>
            <w:webHidden/>
          </w:rPr>
          <w:fldChar w:fldCharType="begin"/>
        </w:r>
        <w:r>
          <w:rPr>
            <w:noProof/>
            <w:webHidden/>
          </w:rPr>
          <w:instrText xml:space="preserve"> PAGEREF _Toc400439064 \h </w:instrText>
        </w:r>
        <w:r>
          <w:rPr>
            <w:noProof/>
            <w:webHidden/>
          </w:rPr>
        </w:r>
      </w:ins>
      <w:r>
        <w:rPr>
          <w:noProof/>
          <w:webHidden/>
        </w:rPr>
        <w:fldChar w:fldCharType="separate"/>
      </w:r>
      <w:ins w:id="97" w:author="Amy Byers" w:date="2014-10-07T09:55:00Z">
        <w:r>
          <w:rPr>
            <w:noProof/>
            <w:webHidden/>
          </w:rPr>
          <w:t>14</w:t>
        </w:r>
        <w:r>
          <w:rPr>
            <w:noProof/>
            <w:webHidden/>
          </w:rPr>
          <w:fldChar w:fldCharType="end"/>
        </w:r>
        <w:r w:rsidRPr="002056CE">
          <w:rPr>
            <w:rStyle w:val="Hyperlink"/>
            <w:noProof/>
          </w:rPr>
          <w:fldChar w:fldCharType="end"/>
        </w:r>
      </w:ins>
    </w:p>
    <w:p w:rsidR="00A33797" w:rsidRDefault="00A33797">
      <w:pPr>
        <w:pStyle w:val="TOC2"/>
        <w:rPr>
          <w:ins w:id="98" w:author="Amy Byers" w:date="2014-10-07T09:55:00Z"/>
          <w:rFonts w:asciiTheme="minorHAnsi" w:eastAsiaTheme="minorEastAsia" w:hAnsiTheme="minorHAnsi" w:cstheme="minorBidi"/>
          <w:noProof/>
          <w:sz w:val="22"/>
          <w:szCs w:val="22"/>
        </w:rPr>
      </w:pPr>
      <w:ins w:id="9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3.17</w:t>
        </w:r>
        <w:r>
          <w:rPr>
            <w:rFonts w:asciiTheme="minorHAnsi" w:eastAsiaTheme="minorEastAsia" w:hAnsiTheme="minorHAnsi" w:cstheme="minorBidi"/>
            <w:noProof/>
            <w:sz w:val="22"/>
            <w:szCs w:val="22"/>
          </w:rPr>
          <w:tab/>
        </w:r>
        <w:r w:rsidRPr="002056CE">
          <w:rPr>
            <w:rStyle w:val="Hyperlink"/>
            <w:noProof/>
          </w:rPr>
          <w:t>Signature Capture with Terms</w:t>
        </w:r>
        <w:r>
          <w:rPr>
            <w:noProof/>
            <w:webHidden/>
          </w:rPr>
          <w:tab/>
        </w:r>
        <w:r>
          <w:rPr>
            <w:noProof/>
            <w:webHidden/>
          </w:rPr>
          <w:fldChar w:fldCharType="begin"/>
        </w:r>
        <w:r>
          <w:rPr>
            <w:noProof/>
            <w:webHidden/>
          </w:rPr>
          <w:instrText xml:space="preserve"> PAGEREF _Toc400439065 \h </w:instrText>
        </w:r>
        <w:r>
          <w:rPr>
            <w:noProof/>
            <w:webHidden/>
          </w:rPr>
        </w:r>
      </w:ins>
      <w:r>
        <w:rPr>
          <w:noProof/>
          <w:webHidden/>
        </w:rPr>
        <w:fldChar w:fldCharType="separate"/>
      </w:r>
      <w:ins w:id="100" w:author="Amy Byers" w:date="2014-10-07T09:55:00Z">
        <w:r>
          <w:rPr>
            <w:noProof/>
            <w:webHidden/>
          </w:rPr>
          <w:t>14</w:t>
        </w:r>
        <w:r>
          <w:rPr>
            <w:noProof/>
            <w:webHidden/>
          </w:rPr>
          <w:fldChar w:fldCharType="end"/>
        </w:r>
        <w:r w:rsidRPr="002056CE">
          <w:rPr>
            <w:rStyle w:val="Hyperlink"/>
            <w:noProof/>
          </w:rPr>
          <w:fldChar w:fldCharType="end"/>
        </w:r>
      </w:ins>
    </w:p>
    <w:p w:rsidR="00A33797" w:rsidRDefault="00A33797">
      <w:pPr>
        <w:pStyle w:val="TOC2"/>
        <w:rPr>
          <w:ins w:id="101" w:author="Amy Byers" w:date="2014-10-07T09:55:00Z"/>
          <w:rFonts w:asciiTheme="minorHAnsi" w:eastAsiaTheme="minorEastAsia" w:hAnsiTheme="minorHAnsi" w:cstheme="minorBidi"/>
          <w:noProof/>
          <w:sz w:val="22"/>
          <w:szCs w:val="22"/>
        </w:rPr>
      </w:pPr>
      <w:ins w:id="10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3.18</w:t>
        </w:r>
        <w:r>
          <w:rPr>
            <w:rFonts w:asciiTheme="minorHAnsi" w:eastAsiaTheme="minorEastAsia" w:hAnsiTheme="minorHAnsi" w:cstheme="minorBidi"/>
            <w:noProof/>
            <w:sz w:val="22"/>
            <w:szCs w:val="22"/>
          </w:rPr>
          <w:tab/>
        </w:r>
        <w:r w:rsidRPr="002056CE">
          <w:rPr>
            <w:rStyle w:val="Hyperlink"/>
            <w:noProof/>
          </w:rPr>
          <w:t>Gift Card Issue and Activation/Deactivation</w:t>
        </w:r>
        <w:r>
          <w:rPr>
            <w:noProof/>
            <w:webHidden/>
          </w:rPr>
          <w:tab/>
        </w:r>
        <w:r>
          <w:rPr>
            <w:noProof/>
            <w:webHidden/>
          </w:rPr>
          <w:fldChar w:fldCharType="begin"/>
        </w:r>
        <w:r>
          <w:rPr>
            <w:noProof/>
            <w:webHidden/>
          </w:rPr>
          <w:instrText xml:space="preserve"> PAGEREF _Toc400439066 \h </w:instrText>
        </w:r>
        <w:r>
          <w:rPr>
            <w:noProof/>
            <w:webHidden/>
          </w:rPr>
        </w:r>
      </w:ins>
      <w:r>
        <w:rPr>
          <w:noProof/>
          <w:webHidden/>
        </w:rPr>
        <w:fldChar w:fldCharType="separate"/>
      </w:r>
      <w:ins w:id="103" w:author="Amy Byers" w:date="2014-10-07T09:55:00Z">
        <w:r>
          <w:rPr>
            <w:noProof/>
            <w:webHidden/>
          </w:rPr>
          <w:t>14</w:t>
        </w:r>
        <w:r>
          <w:rPr>
            <w:noProof/>
            <w:webHidden/>
          </w:rPr>
          <w:fldChar w:fldCharType="end"/>
        </w:r>
        <w:r w:rsidRPr="002056CE">
          <w:rPr>
            <w:rStyle w:val="Hyperlink"/>
            <w:noProof/>
          </w:rPr>
          <w:fldChar w:fldCharType="end"/>
        </w:r>
      </w:ins>
    </w:p>
    <w:p w:rsidR="00A33797" w:rsidRDefault="00A33797">
      <w:pPr>
        <w:pStyle w:val="TOC2"/>
        <w:rPr>
          <w:ins w:id="104" w:author="Amy Byers" w:date="2014-10-07T09:55:00Z"/>
          <w:rFonts w:asciiTheme="minorHAnsi" w:eastAsiaTheme="minorEastAsia" w:hAnsiTheme="minorHAnsi" w:cstheme="minorBidi"/>
          <w:noProof/>
          <w:sz w:val="22"/>
          <w:szCs w:val="22"/>
        </w:rPr>
      </w:pPr>
      <w:ins w:id="10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3.19</w:t>
        </w:r>
        <w:r>
          <w:rPr>
            <w:rFonts w:asciiTheme="minorHAnsi" w:eastAsiaTheme="minorEastAsia" w:hAnsiTheme="minorHAnsi" w:cstheme="minorBidi"/>
            <w:noProof/>
            <w:sz w:val="22"/>
            <w:szCs w:val="22"/>
          </w:rPr>
          <w:tab/>
        </w:r>
        <w:r w:rsidRPr="002056CE">
          <w:rPr>
            <w:rStyle w:val="Hyperlink"/>
            <w:noProof/>
          </w:rPr>
          <w:t>Loyalty Usage</w:t>
        </w:r>
        <w:r>
          <w:rPr>
            <w:noProof/>
            <w:webHidden/>
          </w:rPr>
          <w:tab/>
        </w:r>
        <w:r>
          <w:rPr>
            <w:noProof/>
            <w:webHidden/>
          </w:rPr>
          <w:fldChar w:fldCharType="begin"/>
        </w:r>
        <w:r>
          <w:rPr>
            <w:noProof/>
            <w:webHidden/>
          </w:rPr>
          <w:instrText xml:space="preserve"> PAGEREF _Toc400439067 \h </w:instrText>
        </w:r>
        <w:r>
          <w:rPr>
            <w:noProof/>
            <w:webHidden/>
          </w:rPr>
        </w:r>
      </w:ins>
      <w:r>
        <w:rPr>
          <w:noProof/>
          <w:webHidden/>
        </w:rPr>
        <w:fldChar w:fldCharType="separate"/>
      </w:r>
      <w:ins w:id="106" w:author="Amy Byers" w:date="2014-10-07T09:55:00Z">
        <w:r>
          <w:rPr>
            <w:noProof/>
            <w:webHidden/>
          </w:rPr>
          <w:t>15</w:t>
        </w:r>
        <w:r>
          <w:rPr>
            <w:noProof/>
            <w:webHidden/>
          </w:rPr>
          <w:fldChar w:fldCharType="end"/>
        </w:r>
        <w:r w:rsidRPr="002056CE">
          <w:rPr>
            <w:rStyle w:val="Hyperlink"/>
            <w:noProof/>
          </w:rPr>
          <w:fldChar w:fldCharType="end"/>
        </w:r>
      </w:ins>
    </w:p>
    <w:p w:rsidR="00A33797" w:rsidRDefault="00A33797">
      <w:pPr>
        <w:pStyle w:val="TOC2"/>
        <w:rPr>
          <w:ins w:id="107" w:author="Amy Byers" w:date="2014-10-07T09:55:00Z"/>
          <w:rFonts w:asciiTheme="minorHAnsi" w:eastAsiaTheme="minorEastAsia" w:hAnsiTheme="minorHAnsi" w:cstheme="minorBidi"/>
          <w:noProof/>
          <w:sz w:val="22"/>
          <w:szCs w:val="22"/>
        </w:rPr>
      </w:pPr>
      <w:ins w:id="10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3.20</w:t>
        </w:r>
        <w:r>
          <w:rPr>
            <w:rFonts w:asciiTheme="minorHAnsi" w:eastAsiaTheme="minorEastAsia" w:hAnsiTheme="minorHAnsi" w:cstheme="minorBidi"/>
            <w:noProof/>
            <w:sz w:val="22"/>
            <w:szCs w:val="22"/>
          </w:rPr>
          <w:tab/>
        </w:r>
        <w:r w:rsidRPr="002056CE">
          <w:rPr>
            <w:rStyle w:val="Hyperlink"/>
            <w:noProof/>
          </w:rPr>
          <w:t>Loyalty Enrollment</w:t>
        </w:r>
        <w:r>
          <w:rPr>
            <w:noProof/>
            <w:webHidden/>
          </w:rPr>
          <w:tab/>
        </w:r>
        <w:r>
          <w:rPr>
            <w:noProof/>
            <w:webHidden/>
          </w:rPr>
          <w:fldChar w:fldCharType="begin"/>
        </w:r>
        <w:r>
          <w:rPr>
            <w:noProof/>
            <w:webHidden/>
          </w:rPr>
          <w:instrText xml:space="preserve"> PAGEREF _Toc400439068 \h </w:instrText>
        </w:r>
        <w:r>
          <w:rPr>
            <w:noProof/>
            <w:webHidden/>
          </w:rPr>
        </w:r>
      </w:ins>
      <w:r>
        <w:rPr>
          <w:noProof/>
          <w:webHidden/>
        </w:rPr>
        <w:fldChar w:fldCharType="separate"/>
      </w:r>
      <w:ins w:id="109" w:author="Amy Byers" w:date="2014-10-07T09:55:00Z">
        <w:r>
          <w:rPr>
            <w:noProof/>
            <w:webHidden/>
          </w:rPr>
          <w:t>16</w:t>
        </w:r>
        <w:r>
          <w:rPr>
            <w:noProof/>
            <w:webHidden/>
          </w:rPr>
          <w:fldChar w:fldCharType="end"/>
        </w:r>
        <w:r w:rsidRPr="002056CE">
          <w:rPr>
            <w:rStyle w:val="Hyperlink"/>
            <w:noProof/>
          </w:rPr>
          <w:fldChar w:fldCharType="end"/>
        </w:r>
      </w:ins>
    </w:p>
    <w:p w:rsidR="00A33797" w:rsidRDefault="00A33797">
      <w:pPr>
        <w:pStyle w:val="TOC2"/>
        <w:rPr>
          <w:ins w:id="110" w:author="Amy Byers" w:date="2014-10-07T09:55:00Z"/>
          <w:rFonts w:asciiTheme="minorHAnsi" w:eastAsiaTheme="minorEastAsia" w:hAnsiTheme="minorHAnsi" w:cstheme="minorBidi"/>
          <w:noProof/>
          <w:sz w:val="22"/>
          <w:szCs w:val="22"/>
        </w:rPr>
      </w:pPr>
      <w:ins w:id="11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"_Toc400439069"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3.21</w:t>
        </w:r>
        <w:r>
          <w:rPr>
            <w:rFonts w:asciiTheme="minorHAnsi" w:eastAsiaTheme="minorEastAsia" w:hAnsiTheme="minorHAnsi" w:cstheme="minorBidi"/>
            <w:noProof/>
            <w:sz w:val="22"/>
            <w:szCs w:val="22"/>
          </w:rPr>
          <w:tab/>
        </w:r>
        <w:r w:rsidRPr="002056CE">
          <w:rPr>
            <w:rStyle w:val="Hyperlink"/>
            <w:noProof/>
          </w:rPr>
          <w:t>Service Order Scheduling</w:t>
        </w:r>
        <w:r>
          <w:rPr>
            <w:noProof/>
            <w:webHidden/>
          </w:rPr>
          <w:tab/>
        </w:r>
        <w:r>
          <w:rPr>
            <w:noProof/>
            <w:webHidden/>
          </w:rPr>
          <w:fldChar w:fldCharType="begin"/>
        </w:r>
        <w:r>
          <w:rPr>
            <w:noProof/>
            <w:webHidden/>
          </w:rPr>
          <w:instrText xml:space="preserve"> PAGEREF _Toc400439069 \h </w:instrText>
        </w:r>
        <w:r>
          <w:rPr>
            <w:noProof/>
            <w:webHidden/>
          </w:rPr>
        </w:r>
      </w:ins>
      <w:r>
        <w:rPr>
          <w:noProof/>
          <w:webHidden/>
        </w:rPr>
        <w:fldChar w:fldCharType="separate"/>
      </w:r>
      <w:ins w:id="112" w:author="Amy Byers" w:date="2014-10-07T09:55:00Z">
        <w:r>
          <w:rPr>
            <w:noProof/>
            <w:webHidden/>
          </w:rPr>
          <w:t>16</w:t>
        </w:r>
        <w:r>
          <w:rPr>
            <w:noProof/>
            <w:webHidden/>
          </w:rPr>
          <w:fldChar w:fldCharType="end"/>
        </w:r>
        <w:r w:rsidRPr="002056CE">
          <w:rPr>
            <w:rStyle w:val="Hyperlink"/>
            <w:noProof/>
          </w:rPr>
          <w:fldChar w:fldCharType="end"/>
        </w:r>
      </w:ins>
    </w:p>
    <w:p w:rsidR="00A33797" w:rsidRDefault="00A33797">
      <w:pPr>
        <w:pStyle w:val="TOC2"/>
        <w:rPr>
          <w:ins w:id="113" w:author="Amy Byers" w:date="2014-10-07T09:55:00Z"/>
          <w:rFonts w:asciiTheme="minorHAnsi" w:eastAsiaTheme="minorEastAsia" w:hAnsiTheme="minorHAnsi" w:cstheme="minorBidi"/>
          <w:noProof/>
          <w:sz w:val="22"/>
          <w:szCs w:val="22"/>
        </w:rPr>
      </w:pPr>
      <w:ins w:id="11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3.22</w:t>
        </w:r>
        <w:r>
          <w:rPr>
            <w:rFonts w:asciiTheme="minorHAnsi" w:eastAsiaTheme="minorEastAsia" w:hAnsiTheme="minorHAnsi" w:cstheme="minorBidi"/>
            <w:noProof/>
            <w:sz w:val="22"/>
            <w:szCs w:val="22"/>
          </w:rPr>
          <w:tab/>
        </w:r>
        <w:r w:rsidRPr="002056CE">
          <w:rPr>
            <w:rStyle w:val="Hyperlink"/>
            <w:noProof/>
          </w:rPr>
          <w:t>MCF Web Order – Sale</w:t>
        </w:r>
        <w:r>
          <w:rPr>
            <w:noProof/>
            <w:webHidden/>
          </w:rPr>
          <w:tab/>
        </w:r>
        <w:r>
          <w:rPr>
            <w:noProof/>
            <w:webHidden/>
          </w:rPr>
          <w:fldChar w:fldCharType="begin"/>
        </w:r>
        <w:r>
          <w:rPr>
            <w:noProof/>
            <w:webHidden/>
          </w:rPr>
          <w:instrText xml:space="preserve"> PAGEREF _Toc400439070 \h </w:instrText>
        </w:r>
        <w:r>
          <w:rPr>
            <w:noProof/>
            <w:webHidden/>
          </w:rPr>
        </w:r>
      </w:ins>
      <w:r>
        <w:rPr>
          <w:noProof/>
          <w:webHidden/>
        </w:rPr>
        <w:fldChar w:fldCharType="separate"/>
      </w:r>
      <w:ins w:id="115" w:author="Amy Byers" w:date="2014-10-07T09:55:00Z">
        <w:r>
          <w:rPr>
            <w:noProof/>
            <w:webHidden/>
          </w:rPr>
          <w:t>17</w:t>
        </w:r>
        <w:r>
          <w:rPr>
            <w:noProof/>
            <w:webHidden/>
          </w:rPr>
          <w:fldChar w:fldCharType="end"/>
        </w:r>
        <w:r w:rsidRPr="002056CE">
          <w:rPr>
            <w:rStyle w:val="Hyperlink"/>
            <w:noProof/>
          </w:rPr>
          <w:fldChar w:fldCharType="end"/>
        </w:r>
      </w:ins>
    </w:p>
    <w:p w:rsidR="00A33797" w:rsidRDefault="00A33797">
      <w:pPr>
        <w:pStyle w:val="TOC2"/>
        <w:rPr>
          <w:ins w:id="116" w:author="Amy Byers" w:date="2014-10-07T09:55:00Z"/>
          <w:rFonts w:asciiTheme="minorHAnsi" w:eastAsiaTheme="minorEastAsia" w:hAnsiTheme="minorHAnsi" w:cstheme="minorBidi"/>
          <w:noProof/>
          <w:sz w:val="22"/>
          <w:szCs w:val="22"/>
        </w:rPr>
      </w:pPr>
      <w:ins w:id="11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"_Toc400439071"</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3.23</w:t>
        </w:r>
        <w:r>
          <w:rPr>
            <w:rFonts w:asciiTheme="minorHAnsi" w:eastAsiaTheme="minorEastAsia" w:hAnsiTheme="minorHAnsi" w:cstheme="minorBidi"/>
            <w:noProof/>
            <w:sz w:val="22"/>
            <w:szCs w:val="22"/>
          </w:rPr>
          <w:tab/>
        </w:r>
        <w:r w:rsidRPr="002056CE">
          <w:rPr>
            <w:rStyle w:val="Hyperlink"/>
            <w:noProof/>
          </w:rPr>
          <w:t>Manual Item Discount</w:t>
        </w:r>
        <w:r>
          <w:rPr>
            <w:noProof/>
            <w:webHidden/>
          </w:rPr>
          <w:tab/>
        </w:r>
        <w:r>
          <w:rPr>
            <w:noProof/>
            <w:webHidden/>
          </w:rPr>
          <w:fldChar w:fldCharType="begin"/>
        </w:r>
        <w:r>
          <w:rPr>
            <w:noProof/>
            <w:webHidden/>
          </w:rPr>
          <w:instrText xml:space="preserve"> PAGEREF _Toc400439071 \h </w:instrText>
        </w:r>
        <w:r>
          <w:rPr>
            <w:noProof/>
            <w:webHidden/>
          </w:rPr>
        </w:r>
      </w:ins>
      <w:r>
        <w:rPr>
          <w:noProof/>
          <w:webHidden/>
        </w:rPr>
        <w:fldChar w:fldCharType="separate"/>
      </w:r>
      <w:ins w:id="118" w:author="Amy Byers" w:date="2014-10-07T09:55:00Z">
        <w:r>
          <w:rPr>
            <w:noProof/>
            <w:webHidden/>
          </w:rPr>
          <w:t>20</w:t>
        </w:r>
        <w:r>
          <w:rPr>
            <w:noProof/>
            <w:webHidden/>
          </w:rPr>
          <w:fldChar w:fldCharType="end"/>
        </w:r>
        <w:r w:rsidRPr="002056CE">
          <w:rPr>
            <w:rStyle w:val="Hyperlink"/>
            <w:noProof/>
          </w:rPr>
          <w:fldChar w:fldCharType="end"/>
        </w:r>
      </w:ins>
    </w:p>
    <w:p w:rsidR="00A33797" w:rsidRDefault="00A33797">
      <w:pPr>
        <w:pStyle w:val="TOC2"/>
        <w:rPr>
          <w:ins w:id="119" w:author="Amy Byers" w:date="2014-10-07T09:55:00Z"/>
          <w:rFonts w:asciiTheme="minorHAnsi" w:eastAsiaTheme="minorEastAsia" w:hAnsiTheme="minorHAnsi" w:cstheme="minorBidi"/>
          <w:noProof/>
          <w:sz w:val="22"/>
          <w:szCs w:val="22"/>
        </w:rPr>
      </w:pPr>
      <w:ins w:id="120"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3.24</w:t>
        </w:r>
        <w:r>
          <w:rPr>
            <w:rFonts w:asciiTheme="minorHAnsi" w:eastAsiaTheme="minorEastAsia" w:hAnsiTheme="minorHAnsi" w:cstheme="minorBidi"/>
            <w:noProof/>
            <w:sz w:val="22"/>
            <w:szCs w:val="22"/>
          </w:rPr>
          <w:tab/>
        </w:r>
        <w:r w:rsidRPr="002056CE">
          <w:rPr>
            <w:rStyle w:val="Hyperlink"/>
            <w:noProof/>
          </w:rPr>
          <w:t>Price Override</w:t>
        </w:r>
        <w:r>
          <w:rPr>
            <w:noProof/>
            <w:webHidden/>
          </w:rPr>
          <w:tab/>
        </w:r>
        <w:r>
          <w:rPr>
            <w:noProof/>
            <w:webHidden/>
          </w:rPr>
          <w:fldChar w:fldCharType="begin"/>
        </w:r>
        <w:r>
          <w:rPr>
            <w:noProof/>
            <w:webHidden/>
          </w:rPr>
          <w:instrText xml:space="preserve"> PAGEREF _Toc400439072 \h </w:instrText>
        </w:r>
        <w:r>
          <w:rPr>
            <w:noProof/>
            <w:webHidden/>
          </w:rPr>
        </w:r>
      </w:ins>
      <w:r>
        <w:rPr>
          <w:noProof/>
          <w:webHidden/>
        </w:rPr>
        <w:fldChar w:fldCharType="separate"/>
      </w:r>
      <w:ins w:id="121" w:author="Amy Byers" w:date="2014-10-07T09:55:00Z">
        <w:r>
          <w:rPr>
            <w:noProof/>
            <w:webHidden/>
          </w:rPr>
          <w:t>21</w:t>
        </w:r>
        <w:r>
          <w:rPr>
            <w:noProof/>
            <w:webHidden/>
          </w:rPr>
          <w:fldChar w:fldCharType="end"/>
        </w:r>
        <w:r w:rsidRPr="002056CE">
          <w:rPr>
            <w:rStyle w:val="Hyperlink"/>
            <w:noProof/>
          </w:rPr>
          <w:fldChar w:fldCharType="end"/>
        </w:r>
      </w:ins>
    </w:p>
    <w:p w:rsidR="00A33797" w:rsidRDefault="00A33797">
      <w:pPr>
        <w:pStyle w:val="TOC2"/>
        <w:rPr>
          <w:ins w:id="122" w:author="Amy Byers" w:date="2014-10-07T09:55:00Z"/>
          <w:rFonts w:asciiTheme="minorHAnsi" w:eastAsiaTheme="minorEastAsia" w:hAnsiTheme="minorHAnsi" w:cstheme="minorBidi"/>
          <w:noProof/>
          <w:sz w:val="22"/>
          <w:szCs w:val="22"/>
        </w:rPr>
      </w:pPr>
      <w:ins w:id="123"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"_Toc400439073"</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3.25</w:t>
        </w:r>
        <w:r>
          <w:rPr>
            <w:rFonts w:asciiTheme="minorHAnsi" w:eastAsiaTheme="minorEastAsia" w:hAnsiTheme="minorHAnsi" w:cstheme="minorBidi"/>
            <w:noProof/>
            <w:sz w:val="22"/>
            <w:szCs w:val="22"/>
          </w:rPr>
          <w:tab/>
        </w:r>
        <w:r w:rsidRPr="002056CE">
          <w:rPr>
            <w:rStyle w:val="Hyperlink"/>
            <w:noProof/>
          </w:rPr>
          <w:t>Tax Override</w:t>
        </w:r>
        <w:r>
          <w:rPr>
            <w:noProof/>
            <w:webHidden/>
          </w:rPr>
          <w:tab/>
        </w:r>
        <w:r>
          <w:rPr>
            <w:noProof/>
            <w:webHidden/>
          </w:rPr>
          <w:fldChar w:fldCharType="begin"/>
        </w:r>
        <w:r>
          <w:rPr>
            <w:noProof/>
            <w:webHidden/>
          </w:rPr>
          <w:instrText xml:space="preserve"> PAGEREF _Toc400439073 \h </w:instrText>
        </w:r>
        <w:r>
          <w:rPr>
            <w:noProof/>
            <w:webHidden/>
          </w:rPr>
        </w:r>
      </w:ins>
      <w:r>
        <w:rPr>
          <w:noProof/>
          <w:webHidden/>
        </w:rPr>
        <w:fldChar w:fldCharType="separate"/>
      </w:r>
      <w:ins w:id="124" w:author="Amy Byers" w:date="2014-10-07T09:55:00Z">
        <w:r>
          <w:rPr>
            <w:noProof/>
            <w:webHidden/>
          </w:rPr>
          <w:t>21</w:t>
        </w:r>
        <w:r>
          <w:rPr>
            <w:noProof/>
            <w:webHidden/>
          </w:rPr>
          <w:fldChar w:fldCharType="end"/>
        </w:r>
        <w:r w:rsidRPr="002056CE">
          <w:rPr>
            <w:rStyle w:val="Hyperlink"/>
            <w:noProof/>
          </w:rPr>
          <w:fldChar w:fldCharType="end"/>
        </w:r>
      </w:ins>
    </w:p>
    <w:p w:rsidR="00A33797" w:rsidRDefault="00A33797">
      <w:pPr>
        <w:pStyle w:val="TOC2"/>
        <w:rPr>
          <w:ins w:id="125" w:author="Amy Byers" w:date="2014-10-07T09:55:00Z"/>
          <w:rFonts w:asciiTheme="minorHAnsi" w:eastAsiaTheme="minorEastAsia" w:hAnsiTheme="minorHAnsi" w:cstheme="minorBidi"/>
          <w:noProof/>
          <w:sz w:val="22"/>
          <w:szCs w:val="22"/>
        </w:rPr>
      </w:pPr>
      <w:ins w:id="12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3.26</w:t>
        </w:r>
        <w:r>
          <w:rPr>
            <w:rFonts w:asciiTheme="minorHAnsi" w:eastAsiaTheme="minorEastAsia" w:hAnsiTheme="minorHAnsi" w:cstheme="minorBidi"/>
            <w:noProof/>
            <w:sz w:val="22"/>
            <w:szCs w:val="22"/>
          </w:rPr>
          <w:tab/>
        </w:r>
        <w:r w:rsidRPr="002056CE">
          <w:rPr>
            <w:rStyle w:val="Hyperlink"/>
            <w:noProof/>
          </w:rPr>
          <w:t>Tax Exempt</w:t>
        </w:r>
        <w:r>
          <w:rPr>
            <w:noProof/>
            <w:webHidden/>
          </w:rPr>
          <w:tab/>
        </w:r>
        <w:r>
          <w:rPr>
            <w:noProof/>
            <w:webHidden/>
          </w:rPr>
          <w:fldChar w:fldCharType="begin"/>
        </w:r>
        <w:r>
          <w:rPr>
            <w:noProof/>
            <w:webHidden/>
          </w:rPr>
          <w:instrText xml:space="preserve"> PAGEREF _Toc400439074 \h </w:instrText>
        </w:r>
        <w:r>
          <w:rPr>
            <w:noProof/>
            <w:webHidden/>
          </w:rPr>
        </w:r>
      </w:ins>
      <w:r>
        <w:rPr>
          <w:noProof/>
          <w:webHidden/>
        </w:rPr>
        <w:fldChar w:fldCharType="separate"/>
      </w:r>
      <w:ins w:id="127" w:author="Amy Byers" w:date="2014-10-07T09:55:00Z">
        <w:r>
          <w:rPr>
            <w:noProof/>
            <w:webHidden/>
          </w:rPr>
          <w:t>22</w:t>
        </w:r>
        <w:r>
          <w:rPr>
            <w:noProof/>
            <w:webHidden/>
          </w:rPr>
          <w:fldChar w:fldCharType="end"/>
        </w:r>
        <w:r w:rsidRPr="002056CE">
          <w:rPr>
            <w:rStyle w:val="Hyperlink"/>
            <w:noProof/>
          </w:rPr>
          <w:fldChar w:fldCharType="end"/>
        </w:r>
      </w:ins>
    </w:p>
    <w:p w:rsidR="00A33797" w:rsidRDefault="00A33797">
      <w:pPr>
        <w:pStyle w:val="TOC2"/>
        <w:rPr>
          <w:ins w:id="128" w:author="Amy Byers" w:date="2014-10-07T09:55:00Z"/>
          <w:rFonts w:asciiTheme="minorHAnsi" w:eastAsiaTheme="minorEastAsia" w:hAnsiTheme="minorHAnsi" w:cstheme="minorBidi"/>
          <w:noProof/>
          <w:sz w:val="22"/>
          <w:szCs w:val="22"/>
        </w:rPr>
      </w:pPr>
      <w:ins w:id="12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3.27</w:t>
        </w:r>
        <w:r>
          <w:rPr>
            <w:rFonts w:asciiTheme="minorHAnsi" w:eastAsiaTheme="minorEastAsia" w:hAnsiTheme="minorHAnsi" w:cstheme="minorBidi"/>
            <w:noProof/>
            <w:sz w:val="22"/>
            <w:szCs w:val="22"/>
          </w:rPr>
          <w:tab/>
        </w:r>
        <w:r w:rsidRPr="002056CE">
          <w:rPr>
            <w:rStyle w:val="Hyperlink"/>
            <w:noProof/>
          </w:rPr>
          <w:t>Salesperson Capture</w:t>
        </w:r>
        <w:r>
          <w:rPr>
            <w:noProof/>
            <w:webHidden/>
          </w:rPr>
          <w:tab/>
        </w:r>
        <w:r>
          <w:rPr>
            <w:noProof/>
            <w:webHidden/>
          </w:rPr>
          <w:fldChar w:fldCharType="begin"/>
        </w:r>
        <w:r>
          <w:rPr>
            <w:noProof/>
            <w:webHidden/>
          </w:rPr>
          <w:instrText xml:space="preserve"> PAGEREF _Toc400439075 \h </w:instrText>
        </w:r>
        <w:r>
          <w:rPr>
            <w:noProof/>
            <w:webHidden/>
          </w:rPr>
        </w:r>
      </w:ins>
      <w:r>
        <w:rPr>
          <w:noProof/>
          <w:webHidden/>
        </w:rPr>
        <w:fldChar w:fldCharType="separate"/>
      </w:r>
      <w:ins w:id="130" w:author="Amy Byers" w:date="2014-10-07T09:55:00Z">
        <w:r>
          <w:rPr>
            <w:noProof/>
            <w:webHidden/>
          </w:rPr>
          <w:t>22</w:t>
        </w:r>
        <w:r>
          <w:rPr>
            <w:noProof/>
            <w:webHidden/>
          </w:rPr>
          <w:fldChar w:fldCharType="end"/>
        </w:r>
        <w:r w:rsidRPr="002056CE">
          <w:rPr>
            <w:rStyle w:val="Hyperlink"/>
            <w:noProof/>
          </w:rPr>
          <w:fldChar w:fldCharType="end"/>
        </w:r>
      </w:ins>
    </w:p>
    <w:p w:rsidR="00A33797" w:rsidRDefault="00A33797">
      <w:pPr>
        <w:pStyle w:val="TOC2"/>
        <w:rPr>
          <w:ins w:id="131" w:author="Amy Byers" w:date="2014-10-07T09:55:00Z"/>
          <w:rFonts w:asciiTheme="minorHAnsi" w:eastAsiaTheme="minorEastAsia" w:hAnsiTheme="minorHAnsi" w:cstheme="minorBidi"/>
          <w:noProof/>
          <w:sz w:val="22"/>
          <w:szCs w:val="22"/>
        </w:rPr>
      </w:pPr>
      <w:ins w:id="13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3.28</w:t>
        </w:r>
        <w:r>
          <w:rPr>
            <w:rFonts w:asciiTheme="minorHAnsi" w:eastAsiaTheme="minorEastAsia" w:hAnsiTheme="minorHAnsi" w:cstheme="minorBidi"/>
            <w:noProof/>
            <w:sz w:val="22"/>
            <w:szCs w:val="22"/>
          </w:rPr>
          <w:tab/>
        </w:r>
        <w:r w:rsidRPr="002056CE">
          <w:rPr>
            <w:rStyle w:val="Hyperlink"/>
            <w:noProof/>
          </w:rPr>
          <w:t>Raincheck</w:t>
        </w:r>
        <w:r>
          <w:rPr>
            <w:noProof/>
            <w:webHidden/>
          </w:rPr>
          <w:tab/>
        </w:r>
        <w:r>
          <w:rPr>
            <w:noProof/>
            <w:webHidden/>
          </w:rPr>
          <w:fldChar w:fldCharType="begin"/>
        </w:r>
        <w:r>
          <w:rPr>
            <w:noProof/>
            <w:webHidden/>
          </w:rPr>
          <w:instrText xml:space="preserve"> PAGEREF _Toc400439076 \h </w:instrText>
        </w:r>
        <w:r>
          <w:rPr>
            <w:noProof/>
            <w:webHidden/>
          </w:rPr>
        </w:r>
      </w:ins>
      <w:r>
        <w:rPr>
          <w:noProof/>
          <w:webHidden/>
        </w:rPr>
        <w:fldChar w:fldCharType="separate"/>
      </w:r>
      <w:ins w:id="133" w:author="Amy Byers" w:date="2014-10-07T09:55:00Z">
        <w:r>
          <w:rPr>
            <w:noProof/>
            <w:webHidden/>
          </w:rPr>
          <w:t>23</w:t>
        </w:r>
        <w:r>
          <w:rPr>
            <w:noProof/>
            <w:webHidden/>
          </w:rPr>
          <w:fldChar w:fldCharType="end"/>
        </w:r>
        <w:r w:rsidRPr="002056CE">
          <w:rPr>
            <w:rStyle w:val="Hyperlink"/>
            <w:noProof/>
          </w:rPr>
          <w:fldChar w:fldCharType="end"/>
        </w:r>
      </w:ins>
    </w:p>
    <w:p w:rsidR="00A33797" w:rsidRDefault="00A33797">
      <w:pPr>
        <w:pStyle w:val="TOC2"/>
        <w:rPr>
          <w:ins w:id="134" w:author="Amy Byers" w:date="2014-10-07T09:55:00Z"/>
          <w:rFonts w:asciiTheme="minorHAnsi" w:eastAsiaTheme="minorEastAsia" w:hAnsiTheme="minorHAnsi" w:cstheme="minorBidi"/>
          <w:noProof/>
          <w:sz w:val="22"/>
          <w:szCs w:val="22"/>
        </w:rPr>
      </w:pPr>
      <w:ins w:id="13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3.29</w:t>
        </w:r>
        <w:r>
          <w:rPr>
            <w:rFonts w:asciiTheme="minorHAnsi" w:eastAsiaTheme="minorEastAsia" w:hAnsiTheme="minorHAnsi" w:cstheme="minorBidi"/>
            <w:noProof/>
            <w:sz w:val="22"/>
            <w:szCs w:val="22"/>
          </w:rPr>
          <w:tab/>
        </w:r>
        <w:r w:rsidRPr="002056CE">
          <w:rPr>
            <w:rStyle w:val="Hyperlink"/>
            <w:noProof/>
          </w:rPr>
          <w:t>Employee Capture</w:t>
        </w:r>
        <w:r>
          <w:rPr>
            <w:noProof/>
            <w:webHidden/>
          </w:rPr>
          <w:tab/>
        </w:r>
        <w:r>
          <w:rPr>
            <w:noProof/>
            <w:webHidden/>
          </w:rPr>
          <w:fldChar w:fldCharType="begin"/>
        </w:r>
        <w:r>
          <w:rPr>
            <w:noProof/>
            <w:webHidden/>
          </w:rPr>
          <w:instrText xml:space="preserve"> PAGEREF _Toc400439077 \h </w:instrText>
        </w:r>
        <w:r>
          <w:rPr>
            <w:noProof/>
            <w:webHidden/>
          </w:rPr>
        </w:r>
      </w:ins>
      <w:r>
        <w:rPr>
          <w:noProof/>
          <w:webHidden/>
        </w:rPr>
        <w:fldChar w:fldCharType="separate"/>
      </w:r>
      <w:ins w:id="136" w:author="Amy Byers" w:date="2014-10-07T09:55:00Z">
        <w:r>
          <w:rPr>
            <w:noProof/>
            <w:webHidden/>
          </w:rPr>
          <w:t>24</w:t>
        </w:r>
        <w:r>
          <w:rPr>
            <w:noProof/>
            <w:webHidden/>
          </w:rPr>
          <w:fldChar w:fldCharType="end"/>
        </w:r>
        <w:r w:rsidRPr="002056CE">
          <w:rPr>
            <w:rStyle w:val="Hyperlink"/>
            <w:noProof/>
          </w:rPr>
          <w:fldChar w:fldCharType="end"/>
        </w:r>
      </w:ins>
    </w:p>
    <w:p w:rsidR="00A33797" w:rsidRDefault="00A33797">
      <w:pPr>
        <w:pStyle w:val="TOC2"/>
        <w:rPr>
          <w:ins w:id="137" w:author="Amy Byers" w:date="2014-10-07T09:55:00Z"/>
          <w:rFonts w:asciiTheme="minorHAnsi" w:eastAsiaTheme="minorEastAsia" w:hAnsiTheme="minorHAnsi" w:cstheme="minorBidi"/>
          <w:noProof/>
          <w:sz w:val="22"/>
          <w:szCs w:val="22"/>
        </w:rPr>
      </w:pPr>
      <w:ins w:id="13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3.30</w:t>
        </w:r>
        <w:r>
          <w:rPr>
            <w:rFonts w:asciiTheme="minorHAnsi" w:eastAsiaTheme="minorEastAsia" w:hAnsiTheme="minorHAnsi" w:cstheme="minorBidi"/>
            <w:noProof/>
            <w:sz w:val="22"/>
            <w:szCs w:val="22"/>
          </w:rPr>
          <w:tab/>
        </w:r>
        <w:r w:rsidRPr="002056CE">
          <w:rPr>
            <w:rStyle w:val="Hyperlink"/>
            <w:noProof/>
          </w:rPr>
          <w:t>Kits on the Fly</w:t>
        </w:r>
        <w:r>
          <w:rPr>
            <w:noProof/>
            <w:webHidden/>
          </w:rPr>
          <w:tab/>
        </w:r>
        <w:r>
          <w:rPr>
            <w:noProof/>
            <w:webHidden/>
          </w:rPr>
          <w:fldChar w:fldCharType="begin"/>
        </w:r>
        <w:r>
          <w:rPr>
            <w:noProof/>
            <w:webHidden/>
          </w:rPr>
          <w:instrText xml:space="preserve"> PAGEREF _Toc400439078 \h </w:instrText>
        </w:r>
        <w:r>
          <w:rPr>
            <w:noProof/>
            <w:webHidden/>
          </w:rPr>
        </w:r>
      </w:ins>
      <w:r>
        <w:rPr>
          <w:noProof/>
          <w:webHidden/>
        </w:rPr>
        <w:fldChar w:fldCharType="separate"/>
      </w:r>
      <w:ins w:id="139" w:author="Amy Byers" w:date="2014-10-07T09:55:00Z">
        <w:r>
          <w:rPr>
            <w:noProof/>
            <w:webHidden/>
          </w:rPr>
          <w:t>25</w:t>
        </w:r>
        <w:r>
          <w:rPr>
            <w:noProof/>
            <w:webHidden/>
          </w:rPr>
          <w:fldChar w:fldCharType="end"/>
        </w:r>
        <w:r w:rsidRPr="002056CE">
          <w:rPr>
            <w:rStyle w:val="Hyperlink"/>
            <w:noProof/>
          </w:rPr>
          <w:fldChar w:fldCharType="end"/>
        </w:r>
      </w:ins>
    </w:p>
    <w:p w:rsidR="00A33797" w:rsidRDefault="00A33797">
      <w:pPr>
        <w:pStyle w:val="TOC2"/>
        <w:rPr>
          <w:ins w:id="140" w:author="Amy Byers" w:date="2014-10-07T09:55:00Z"/>
          <w:rFonts w:asciiTheme="minorHAnsi" w:eastAsiaTheme="minorEastAsia" w:hAnsiTheme="minorHAnsi" w:cstheme="minorBidi"/>
          <w:noProof/>
          <w:sz w:val="22"/>
          <w:szCs w:val="22"/>
        </w:rPr>
      </w:pPr>
      <w:ins w:id="14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"_Toc400439079"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3.31</w:t>
        </w:r>
        <w:r>
          <w:rPr>
            <w:rFonts w:asciiTheme="minorHAnsi" w:eastAsiaTheme="minorEastAsia" w:hAnsiTheme="minorHAnsi" w:cstheme="minorBidi"/>
            <w:noProof/>
            <w:sz w:val="22"/>
            <w:szCs w:val="22"/>
          </w:rPr>
          <w:tab/>
        </w:r>
        <w:r w:rsidRPr="002056CE">
          <w:rPr>
            <w:rStyle w:val="Hyperlink"/>
            <w:noProof/>
          </w:rPr>
          <w:t>Promotion</w:t>
        </w:r>
        <w:r>
          <w:rPr>
            <w:noProof/>
            <w:webHidden/>
          </w:rPr>
          <w:tab/>
        </w:r>
        <w:r>
          <w:rPr>
            <w:noProof/>
            <w:webHidden/>
          </w:rPr>
          <w:fldChar w:fldCharType="begin"/>
        </w:r>
        <w:r>
          <w:rPr>
            <w:noProof/>
            <w:webHidden/>
          </w:rPr>
          <w:instrText xml:space="preserve"> PAGEREF _Toc400439079 \h </w:instrText>
        </w:r>
        <w:r>
          <w:rPr>
            <w:noProof/>
            <w:webHidden/>
          </w:rPr>
        </w:r>
      </w:ins>
      <w:r>
        <w:rPr>
          <w:noProof/>
          <w:webHidden/>
        </w:rPr>
        <w:fldChar w:fldCharType="separate"/>
      </w:r>
      <w:ins w:id="142" w:author="Amy Byers" w:date="2014-10-07T09:55:00Z">
        <w:r>
          <w:rPr>
            <w:noProof/>
            <w:webHidden/>
          </w:rPr>
          <w:t>25</w:t>
        </w:r>
        <w:r>
          <w:rPr>
            <w:noProof/>
            <w:webHidden/>
          </w:rPr>
          <w:fldChar w:fldCharType="end"/>
        </w:r>
        <w:r w:rsidRPr="002056CE">
          <w:rPr>
            <w:rStyle w:val="Hyperlink"/>
            <w:noProof/>
          </w:rPr>
          <w:fldChar w:fldCharType="end"/>
        </w:r>
      </w:ins>
    </w:p>
    <w:p w:rsidR="00A33797" w:rsidRDefault="00A33797">
      <w:pPr>
        <w:pStyle w:val="TOC2"/>
        <w:rPr>
          <w:ins w:id="143" w:author="Amy Byers" w:date="2014-10-07T09:55:00Z"/>
          <w:rFonts w:asciiTheme="minorHAnsi" w:eastAsiaTheme="minorEastAsia" w:hAnsiTheme="minorHAnsi" w:cstheme="minorBidi"/>
          <w:noProof/>
          <w:sz w:val="22"/>
          <w:szCs w:val="22"/>
        </w:rPr>
      </w:pPr>
      <w:ins w:id="14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3.32</w:t>
        </w:r>
        <w:r>
          <w:rPr>
            <w:rFonts w:asciiTheme="minorHAnsi" w:eastAsiaTheme="minorEastAsia" w:hAnsiTheme="minorHAnsi" w:cstheme="minorBidi"/>
            <w:noProof/>
            <w:sz w:val="22"/>
            <w:szCs w:val="22"/>
          </w:rPr>
          <w:tab/>
        </w:r>
        <w:r w:rsidRPr="002056CE">
          <w:rPr>
            <w:rStyle w:val="Hyperlink"/>
            <w:noProof/>
          </w:rPr>
          <w:t>Transaction Void</w:t>
        </w:r>
        <w:r>
          <w:rPr>
            <w:noProof/>
            <w:webHidden/>
          </w:rPr>
          <w:tab/>
        </w:r>
        <w:r>
          <w:rPr>
            <w:noProof/>
            <w:webHidden/>
          </w:rPr>
          <w:fldChar w:fldCharType="begin"/>
        </w:r>
        <w:r>
          <w:rPr>
            <w:noProof/>
            <w:webHidden/>
          </w:rPr>
          <w:instrText xml:space="preserve"> PAGEREF _Toc400439080 \h </w:instrText>
        </w:r>
        <w:r>
          <w:rPr>
            <w:noProof/>
            <w:webHidden/>
          </w:rPr>
        </w:r>
      </w:ins>
      <w:r>
        <w:rPr>
          <w:noProof/>
          <w:webHidden/>
        </w:rPr>
        <w:fldChar w:fldCharType="separate"/>
      </w:r>
      <w:ins w:id="145" w:author="Amy Byers" w:date="2014-10-07T09:55:00Z">
        <w:r>
          <w:rPr>
            <w:noProof/>
            <w:webHidden/>
          </w:rPr>
          <w:t>29</w:t>
        </w:r>
        <w:r>
          <w:rPr>
            <w:noProof/>
            <w:webHidden/>
          </w:rPr>
          <w:fldChar w:fldCharType="end"/>
        </w:r>
        <w:r w:rsidRPr="002056CE">
          <w:rPr>
            <w:rStyle w:val="Hyperlink"/>
            <w:noProof/>
          </w:rPr>
          <w:fldChar w:fldCharType="end"/>
        </w:r>
      </w:ins>
    </w:p>
    <w:p w:rsidR="00A33797" w:rsidRDefault="00A33797">
      <w:pPr>
        <w:pStyle w:val="TOC2"/>
        <w:rPr>
          <w:ins w:id="146" w:author="Amy Byers" w:date="2014-10-07T09:55:00Z"/>
          <w:rFonts w:asciiTheme="minorHAnsi" w:eastAsiaTheme="minorEastAsia" w:hAnsiTheme="minorHAnsi" w:cstheme="minorBidi"/>
          <w:noProof/>
          <w:sz w:val="22"/>
          <w:szCs w:val="22"/>
        </w:rPr>
      </w:pPr>
      <w:ins w:id="14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"_Toc400439081"</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3.33</w:t>
        </w:r>
        <w:r>
          <w:rPr>
            <w:rFonts w:asciiTheme="minorHAnsi" w:eastAsiaTheme="minorEastAsia" w:hAnsiTheme="minorHAnsi" w:cstheme="minorBidi"/>
            <w:noProof/>
            <w:sz w:val="22"/>
            <w:szCs w:val="22"/>
          </w:rPr>
          <w:tab/>
        </w:r>
        <w:r w:rsidRPr="002056CE">
          <w:rPr>
            <w:rStyle w:val="Hyperlink"/>
            <w:noProof/>
          </w:rPr>
          <w:t>Suspend</w:t>
        </w:r>
        <w:r>
          <w:rPr>
            <w:noProof/>
            <w:webHidden/>
          </w:rPr>
          <w:tab/>
        </w:r>
        <w:r>
          <w:rPr>
            <w:noProof/>
            <w:webHidden/>
          </w:rPr>
          <w:fldChar w:fldCharType="begin"/>
        </w:r>
        <w:r>
          <w:rPr>
            <w:noProof/>
            <w:webHidden/>
          </w:rPr>
          <w:instrText xml:space="preserve"> PAGEREF _Toc400439081 \h </w:instrText>
        </w:r>
        <w:r>
          <w:rPr>
            <w:noProof/>
            <w:webHidden/>
          </w:rPr>
        </w:r>
      </w:ins>
      <w:r>
        <w:rPr>
          <w:noProof/>
          <w:webHidden/>
        </w:rPr>
        <w:fldChar w:fldCharType="separate"/>
      </w:r>
      <w:ins w:id="148" w:author="Amy Byers" w:date="2014-10-07T09:55:00Z">
        <w:r>
          <w:rPr>
            <w:noProof/>
            <w:webHidden/>
          </w:rPr>
          <w:t>29</w:t>
        </w:r>
        <w:r>
          <w:rPr>
            <w:noProof/>
            <w:webHidden/>
          </w:rPr>
          <w:fldChar w:fldCharType="end"/>
        </w:r>
        <w:r w:rsidRPr="002056CE">
          <w:rPr>
            <w:rStyle w:val="Hyperlink"/>
            <w:noProof/>
          </w:rPr>
          <w:fldChar w:fldCharType="end"/>
        </w:r>
      </w:ins>
    </w:p>
    <w:p w:rsidR="00A33797" w:rsidRDefault="00A33797">
      <w:pPr>
        <w:pStyle w:val="TOC2"/>
        <w:rPr>
          <w:ins w:id="149" w:author="Amy Byers" w:date="2014-10-07T09:55:00Z"/>
          <w:rFonts w:asciiTheme="minorHAnsi" w:eastAsiaTheme="minorEastAsia" w:hAnsiTheme="minorHAnsi" w:cstheme="minorBidi"/>
          <w:noProof/>
          <w:sz w:val="22"/>
          <w:szCs w:val="22"/>
        </w:rPr>
      </w:pPr>
      <w:ins w:id="150"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3.34</w:t>
        </w:r>
        <w:r>
          <w:rPr>
            <w:rFonts w:asciiTheme="minorHAnsi" w:eastAsiaTheme="minorEastAsia" w:hAnsiTheme="minorHAnsi" w:cstheme="minorBidi"/>
            <w:noProof/>
            <w:sz w:val="22"/>
            <w:szCs w:val="22"/>
          </w:rPr>
          <w:tab/>
        </w:r>
        <w:r w:rsidRPr="002056CE">
          <w:rPr>
            <w:rStyle w:val="Hyperlink"/>
            <w:noProof/>
          </w:rPr>
          <w:t>Transaction Transfer</w:t>
        </w:r>
        <w:r>
          <w:rPr>
            <w:noProof/>
            <w:webHidden/>
          </w:rPr>
          <w:tab/>
        </w:r>
        <w:r>
          <w:rPr>
            <w:noProof/>
            <w:webHidden/>
          </w:rPr>
          <w:fldChar w:fldCharType="begin"/>
        </w:r>
        <w:r>
          <w:rPr>
            <w:noProof/>
            <w:webHidden/>
          </w:rPr>
          <w:instrText xml:space="preserve"> PAGEREF _Toc400439082 \h </w:instrText>
        </w:r>
        <w:r>
          <w:rPr>
            <w:noProof/>
            <w:webHidden/>
          </w:rPr>
        </w:r>
      </w:ins>
      <w:r>
        <w:rPr>
          <w:noProof/>
          <w:webHidden/>
        </w:rPr>
        <w:fldChar w:fldCharType="separate"/>
      </w:r>
      <w:ins w:id="151" w:author="Amy Byers" w:date="2014-10-07T09:55:00Z">
        <w:r>
          <w:rPr>
            <w:noProof/>
            <w:webHidden/>
          </w:rPr>
          <w:t>29</w:t>
        </w:r>
        <w:r>
          <w:rPr>
            <w:noProof/>
            <w:webHidden/>
          </w:rPr>
          <w:fldChar w:fldCharType="end"/>
        </w:r>
        <w:r w:rsidRPr="002056CE">
          <w:rPr>
            <w:rStyle w:val="Hyperlink"/>
            <w:noProof/>
          </w:rPr>
          <w:fldChar w:fldCharType="end"/>
        </w:r>
      </w:ins>
    </w:p>
    <w:p w:rsidR="00A33797" w:rsidRDefault="00A33797">
      <w:pPr>
        <w:pStyle w:val="TOC2"/>
        <w:rPr>
          <w:ins w:id="152" w:author="Amy Byers" w:date="2014-10-07T09:55:00Z"/>
          <w:rFonts w:asciiTheme="minorHAnsi" w:eastAsiaTheme="minorEastAsia" w:hAnsiTheme="minorHAnsi" w:cstheme="minorBidi"/>
          <w:noProof/>
          <w:sz w:val="22"/>
          <w:szCs w:val="22"/>
        </w:rPr>
      </w:pPr>
      <w:ins w:id="153"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"_Toc400439083"</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3.35</w:t>
        </w:r>
        <w:r>
          <w:rPr>
            <w:rFonts w:asciiTheme="minorHAnsi" w:eastAsiaTheme="minorEastAsia" w:hAnsiTheme="minorHAnsi" w:cstheme="minorBidi"/>
            <w:noProof/>
            <w:sz w:val="22"/>
            <w:szCs w:val="22"/>
          </w:rPr>
          <w:tab/>
        </w:r>
        <w:r w:rsidRPr="002056CE">
          <w:rPr>
            <w:rStyle w:val="Hyperlink"/>
            <w:noProof/>
          </w:rPr>
          <w:t>Line Item Delete</w:t>
        </w:r>
        <w:r>
          <w:rPr>
            <w:noProof/>
            <w:webHidden/>
          </w:rPr>
          <w:tab/>
        </w:r>
        <w:r>
          <w:rPr>
            <w:noProof/>
            <w:webHidden/>
          </w:rPr>
          <w:fldChar w:fldCharType="begin"/>
        </w:r>
        <w:r>
          <w:rPr>
            <w:noProof/>
            <w:webHidden/>
          </w:rPr>
          <w:instrText xml:space="preserve"> PAGEREF _Toc400439083 \h </w:instrText>
        </w:r>
        <w:r>
          <w:rPr>
            <w:noProof/>
            <w:webHidden/>
          </w:rPr>
        </w:r>
      </w:ins>
      <w:r>
        <w:rPr>
          <w:noProof/>
          <w:webHidden/>
        </w:rPr>
        <w:fldChar w:fldCharType="separate"/>
      </w:r>
      <w:ins w:id="154" w:author="Amy Byers" w:date="2014-10-07T09:55:00Z">
        <w:r>
          <w:rPr>
            <w:noProof/>
            <w:webHidden/>
          </w:rPr>
          <w:t>29</w:t>
        </w:r>
        <w:r>
          <w:rPr>
            <w:noProof/>
            <w:webHidden/>
          </w:rPr>
          <w:fldChar w:fldCharType="end"/>
        </w:r>
        <w:r w:rsidRPr="002056CE">
          <w:rPr>
            <w:rStyle w:val="Hyperlink"/>
            <w:noProof/>
          </w:rPr>
          <w:fldChar w:fldCharType="end"/>
        </w:r>
      </w:ins>
    </w:p>
    <w:p w:rsidR="00A33797" w:rsidRDefault="00A33797">
      <w:pPr>
        <w:pStyle w:val="TOC2"/>
        <w:rPr>
          <w:ins w:id="155" w:author="Amy Byers" w:date="2014-10-07T09:55:00Z"/>
          <w:rFonts w:asciiTheme="minorHAnsi" w:eastAsiaTheme="minorEastAsia" w:hAnsiTheme="minorHAnsi" w:cstheme="minorBidi"/>
          <w:noProof/>
          <w:sz w:val="22"/>
          <w:szCs w:val="22"/>
        </w:rPr>
      </w:pPr>
      <w:ins w:id="15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3.36</w:t>
        </w:r>
        <w:r>
          <w:rPr>
            <w:rFonts w:asciiTheme="minorHAnsi" w:eastAsiaTheme="minorEastAsia" w:hAnsiTheme="minorHAnsi" w:cstheme="minorBidi"/>
            <w:noProof/>
            <w:sz w:val="22"/>
            <w:szCs w:val="22"/>
          </w:rPr>
          <w:tab/>
        </w:r>
        <w:r w:rsidRPr="002056CE">
          <w:rPr>
            <w:rStyle w:val="Hyperlink"/>
            <w:noProof/>
          </w:rPr>
          <w:t>Gift Receipt</w:t>
        </w:r>
        <w:r>
          <w:rPr>
            <w:noProof/>
            <w:webHidden/>
          </w:rPr>
          <w:tab/>
        </w:r>
        <w:r>
          <w:rPr>
            <w:noProof/>
            <w:webHidden/>
          </w:rPr>
          <w:fldChar w:fldCharType="begin"/>
        </w:r>
        <w:r>
          <w:rPr>
            <w:noProof/>
            <w:webHidden/>
          </w:rPr>
          <w:instrText xml:space="preserve"> PAGEREF _Toc400439084 \h </w:instrText>
        </w:r>
        <w:r>
          <w:rPr>
            <w:noProof/>
            <w:webHidden/>
          </w:rPr>
        </w:r>
      </w:ins>
      <w:r>
        <w:rPr>
          <w:noProof/>
          <w:webHidden/>
        </w:rPr>
        <w:fldChar w:fldCharType="separate"/>
      </w:r>
      <w:ins w:id="157" w:author="Amy Byers" w:date="2014-10-07T09:55:00Z">
        <w:r>
          <w:rPr>
            <w:noProof/>
            <w:webHidden/>
          </w:rPr>
          <w:t>30</w:t>
        </w:r>
        <w:r>
          <w:rPr>
            <w:noProof/>
            <w:webHidden/>
          </w:rPr>
          <w:fldChar w:fldCharType="end"/>
        </w:r>
        <w:r w:rsidRPr="002056CE">
          <w:rPr>
            <w:rStyle w:val="Hyperlink"/>
            <w:noProof/>
          </w:rPr>
          <w:fldChar w:fldCharType="end"/>
        </w:r>
      </w:ins>
    </w:p>
    <w:p w:rsidR="00A33797" w:rsidRDefault="00A33797">
      <w:pPr>
        <w:pStyle w:val="TOC2"/>
        <w:rPr>
          <w:ins w:id="158" w:author="Amy Byers" w:date="2014-10-07T09:55:00Z"/>
          <w:rFonts w:asciiTheme="minorHAnsi" w:eastAsiaTheme="minorEastAsia" w:hAnsiTheme="minorHAnsi" w:cstheme="minorBidi"/>
          <w:noProof/>
          <w:sz w:val="22"/>
          <w:szCs w:val="22"/>
        </w:rPr>
      </w:pPr>
      <w:ins w:id="15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3.37</w:t>
        </w:r>
        <w:r>
          <w:rPr>
            <w:rFonts w:asciiTheme="minorHAnsi" w:eastAsiaTheme="minorEastAsia" w:hAnsiTheme="minorHAnsi" w:cstheme="minorBidi"/>
            <w:noProof/>
            <w:sz w:val="22"/>
            <w:szCs w:val="22"/>
          </w:rPr>
          <w:tab/>
        </w:r>
        <w:r w:rsidRPr="002056CE">
          <w:rPr>
            <w:rStyle w:val="Hyperlink"/>
            <w:noProof/>
          </w:rPr>
          <w:t>Credit</w:t>
        </w:r>
        <w:r>
          <w:rPr>
            <w:noProof/>
            <w:webHidden/>
          </w:rPr>
          <w:tab/>
        </w:r>
        <w:r>
          <w:rPr>
            <w:noProof/>
            <w:webHidden/>
          </w:rPr>
          <w:fldChar w:fldCharType="begin"/>
        </w:r>
        <w:r>
          <w:rPr>
            <w:noProof/>
            <w:webHidden/>
          </w:rPr>
          <w:instrText xml:space="preserve"> PAGEREF _Toc400439085 \h </w:instrText>
        </w:r>
        <w:r>
          <w:rPr>
            <w:noProof/>
            <w:webHidden/>
          </w:rPr>
        </w:r>
      </w:ins>
      <w:r>
        <w:rPr>
          <w:noProof/>
          <w:webHidden/>
        </w:rPr>
        <w:fldChar w:fldCharType="separate"/>
      </w:r>
      <w:ins w:id="160" w:author="Amy Byers" w:date="2014-10-07T09:55:00Z">
        <w:r>
          <w:rPr>
            <w:noProof/>
            <w:webHidden/>
          </w:rPr>
          <w:t>30</w:t>
        </w:r>
        <w:r>
          <w:rPr>
            <w:noProof/>
            <w:webHidden/>
          </w:rPr>
          <w:fldChar w:fldCharType="end"/>
        </w:r>
        <w:r w:rsidRPr="002056CE">
          <w:rPr>
            <w:rStyle w:val="Hyperlink"/>
            <w:noProof/>
          </w:rPr>
          <w:fldChar w:fldCharType="end"/>
        </w:r>
      </w:ins>
    </w:p>
    <w:p w:rsidR="00A33797" w:rsidRDefault="00A33797">
      <w:pPr>
        <w:pStyle w:val="TOC2"/>
        <w:rPr>
          <w:ins w:id="161" w:author="Amy Byers" w:date="2014-10-07T09:55:00Z"/>
          <w:rFonts w:asciiTheme="minorHAnsi" w:eastAsiaTheme="minorEastAsia" w:hAnsiTheme="minorHAnsi" w:cstheme="minorBidi"/>
          <w:noProof/>
          <w:sz w:val="22"/>
          <w:szCs w:val="22"/>
        </w:rPr>
      </w:pPr>
      <w:ins w:id="16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3.38</w:t>
        </w:r>
        <w:r>
          <w:rPr>
            <w:rFonts w:asciiTheme="minorHAnsi" w:eastAsiaTheme="minorEastAsia" w:hAnsiTheme="minorHAnsi" w:cstheme="minorBidi"/>
            <w:noProof/>
            <w:sz w:val="22"/>
            <w:szCs w:val="22"/>
          </w:rPr>
          <w:tab/>
        </w:r>
        <w:r w:rsidRPr="002056CE">
          <w:rPr>
            <w:rStyle w:val="Hyperlink"/>
            <w:noProof/>
          </w:rPr>
          <w:t>Debit – non-EMV</w:t>
        </w:r>
        <w:r>
          <w:rPr>
            <w:noProof/>
            <w:webHidden/>
          </w:rPr>
          <w:tab/>
        </w:r>
        <w:r>
          <w:rPr>
            <w:noProof/>
            <w:webHidden/>
          </w:rPr>
          <w:fldChar w:fldCharType="begin"/>
        </w:r>
        <w:r>
          <w:rPr>
            <w:noProof/>
            <w:webHidden/>
          </w:rPr>
          <w:instrText xml:space="preserve"> PAGEREF _Toc400439086 \h </w:instrText>
        </w:r>
        <w:r>
          <w:rPr>
            <w:noProof/>
            <w:webHidden/>
          </w:rPr>
        </w:r>
      </w:ins>
      <w:r>
        <w:rPr>
          <w:noProof/>
          <w:webHidden/>
        </w:rPr>
        <w:fldChar w:fldCharType="separate"/>
      </w:r>
      <w:ins w:id="163" w:author="Amy Byers" w:date="2014-10-07T09:55:00Z">
        <w:r>
          <w:rPr>
            <w:noProof/>
            <w:webHidden/>
          </w:rPr>
          <w:t>31</w:t>
        </w:r>
        <w:r>
          <w:rPr>
            <w:noProof/>
            <w:webHidden/>
          </w:rPr>
          <w:fldChar w:fldCharType="end"/>
        </w:r>
        <w:r w:rsidRPr="002056CE">
          <w:rPr>
            <w:rStyle w:val="Hyperlink"/>
            <w:noProof/>
          </w:rPr>
          <w:fldChar w:fldCharType="end"/>
        </w:r>
      </w:ins>
    </w:p>
    <w:p w:rsidR="00A33797" w:rsidRDefault="00A33797">
      <w:pPr>
        <w:pStyle w:val="TOC2"/>
        <w:rPr>
          <w:ins w:id="164" w:author="Amy Byers" w:date="2014-10-07T09:55:00Z"/>
          <w:rFonts w:asciiTheme="minorHAnsi" w:eastAsiaTheme="minorEastAsia" w:hAnsiTheme="minorHAnsi" w:cstheme="minorBidi"/>
          <w:noProof/>
          <w:sz w:val="22"/>
          <w:szCs w:val="22"/>
        </w:rPr>
      </w:pPr>
      <w:ins w:id="16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3.39</w:t>
        </w:r>
        <w:r>
          <w:rPr>
            <w:rFonts w:asciiTheme="minorHAnsi" w:eastAsiaTheme="minorEastAsia" w:hAnsiTheme="minorHAnsi" w:cstheme="minorBidi"/>
            <w:noProof/>
            <w:sz w:val="22"/>
            <w:szCs w:val="22"/>
          </w:rPr>
          <w:tab/>
        </w:r>
        <w:r w:rsidRPr="002056CE">
          <w:rPr>
            <w:rStyle w:val="Hyperlink"/>
            <w:noProof/>
          </w:rPr>
          <w:t>EMV (Debit and Credit)</w:t>
        </w:r>
        <w:r>
          <w:rPr>
            <w:noProof/>
            <w:webHidden/>
          </w:rPr>
          <w:tab/>
        </w:r>
        <w:r>
          <w:rPr>
            <w:noProof/>
            <w:webHidden/>
          </w:rPr>
          <w:fldChar w:fldCharType="begin"/>
        </w:r>
        <w:r>
          <w:rPr>
            <w:noProof/>
            <w:webHidden/>
          </w:rPr>
          <w:instrText xml:space="preserve"> PAGEREF _Toc400439087 \h </w:instrText>
        </w:r>
        <w:r>
          <w:rPr>
            <w:noProof/>
            <w:webHidden/>
          </w:rPr>
        </w:r>
      </w:ins>
      <w:r>
        <w:rPr>
          <w:noProof/>
          <w:webHidden/>
        </w:rPr>
        <w:fldChar w:fldCharType="separate"/>
      </w:r>
      <w:ins w:id="166" w:author="Amy Byers" w:date="2014-10-07T09:55:00Z">
        <w:r>
          <w:rPr>
            <w:noProof/>
            <w:webHidden/>
          </w:rPr>
          <w:t>32</w:t>
        </w:r>
        <w:r>
          <w:rPr>
            <w:noProof/>
            <w:webHidden/>
          </w:rPr>
          <w:fldChar w:fldCharType="end"/>
        </w:r>
        <w:r w:rsidRPr="002056CE">
          <w:rPr>
            <w:rStyle w:val="Hyperlink"/>
            <w:noProof/>
          </w:rPr>
          <w:fldChar w:fldCharType="end"/>
        </w:r>
      </w:ins>
    </w:p>
    <w:p w:rsidR="00A33797" w:rsidRDefault="00A33797">
      <w:pPr>
        <w:pStyle w:val="TOC2"/>
        <w:rPr>
          <w:ins w:id="167" w:author="Amy Byers" w:date="2014-10-07T09:55:00Z"/>
          <w:rFonts w:asciiTheme="minorHAnsi" w:eastAsiaTheme="minorEastAsia" w:hAnsiTheme="minorHAnsi" w:cstheme="minorBidi"/>
          <w:noProof/>
          <w:sz w:val="22"/>
          <w:szCs w:val="22"/>
        </w:rPr>
      </w:pPr>
      <w:ins w:id="16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3.40</w:t>
        </w:r>
        <w:r>
          <w:rPr>
            <w:rFonts w:asciiTheme="minorHAnsi" w:eastAsiaTheme="minorEastAsia" w:hAnsiTheme="minorHAnsi" w:cstheme="minorBidi"/>
            <w:noProof/>
            <w:sz w:val="22"/>
            <w:szCs w:val="22"/>
          </w:rPr>
          <w:tab/>
        </w:r>
        <w:r w:rsidRPr="002056CE">
          <w:rPr>
            <w:rStyle w:val="Hyperlink"/>
            <w:noProof/>
          </w:rPr>
          <w:t>Manual Signature – Tender</w:t>
        </w:r>
        <w:r>
          <w:rPr>
            <w:noProof/>
            <w:webHidden/>
          </w:rPr>
          <w:tab/>
        </w:r>
        <w:r>
          <w:rPr>
            <w:noProof/>
            <w:webHidden/>
          </w:rPr>
          <w:fldChar w:fldCharType="begin"/>
        </w:r>
        <w:r>
          <w:rPr>
            <w:noProof/>
            <w:webHidden/>
          </w:rPr>
          <w:instrText xml:space="preserve"> PAGEREF _Toc400439088 \h </w:instrText>
        </w:r>
        <w:r>
          <w:rPr>
            <w:noProof/>
            <w:webHidden/>
          </w:rPr>
        </w:r>
      </w:ins>
      <w:r>
        <w:rPr>
          <w:noProof/>
          <w:webHidden/>
        </w:rPr>
        <w:fldChar w:fldCharType="separate"/>
      </w:r>
      <w:ins w:id="169" w:author="Amy Byers" w:date="2014-10-07T09:55:00Z">
        <w:r>
          <w:rPr>
            <w:noProof/>
            <w:webHidden/>
          </w:rPr>
          <w:t>33</w:t>
        </w:r>
        <w:r>
          <w:rPr>
            <w:noProof/>
            <w:webHidden/>
          </w:rPr>
          <w:fldChar w:fldCharType="end"/>
        </w:r>
        <w:r w:rsidRPr="002056CE">
          <w:rPr>
            <w:rStyle w:val="Hyperlink"/>
            <w:noProof/>
          </w:rPr>
          <w:fldChar w:fldCharType="end"/>
        </w:r>
      </w:ins>
    </w:p>
    <w:p w:rsidR="00A33797" w:rsidRDefault="00A33797">
      <w:pPr>
        <w:pStyle w:val="TOC2"/>
        <w:rPr>
          <w:ins w:id="170" w:author="Amy Byers" w:date="2014-10-07T09:55:00Z"/>
          <w:rFonts w:asciiTheme="minorHAnsi" w:eastAsiaTheme="minorEastAsia" w:hAnsiTheme="minorHAnsi" w:cstheme="minorBidi"/>
          <w:noProof/>
          <w:sz w:val="22"/>
          <w:szCs w:val="22"/>
        </w:rPr>
      </w:pPr>
      <w:ins w:id="17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"_Toc400439089"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3.41</w:t>
        </w:r>
        <w:r>
          <w:rPr>
            <w:rFonts w:asciiTheme="minorHAnsi" w:eastAsiaTheme="minorEastAsia" w:hAnsiTheme="minorHAnsi" w:cstheme="minorBidi"/>
            <w:noProof/>
            <w:sz w:val="22"/>
            <w:szCs w:val="22"/>
          </w:rPr>
          <w:tab/>
        </w:r>
        <w:r w:rsidRPr="002056CE">
          <w:rPr>
            <w:rStyle w:val="Hyperlink"/>
            <w:noProof/>
          </w:rPr>
          <w:t>Credit – Imprint Receipt</w:t>
        </w:r>
        <w:r>
          <w:rPr>
            <w:noProof/>
            <w:webHidden/>
          </w:rPr>
          <w:tab/>
        </w:r>
        <w:r>
          <w:rPr>
            <w:noProof/>
            <w:webHidden/>
          </w:rPr>
          <w:fldChar w:fldCharType="begin"/>
        </w:r>
        <w:r>
          <w:rPr>
            <w:noProof/>
            <w:webHidden/>
          </w:rPr>
          <w:instrText xml:space="preserve"> PAGEREF _Toc400439089 \h </w:instrText>
        </w:r>
        <w:r>
          <w:rPr>
            <w:noProof/>
            <w:webHidden/>
          </w:rPr>
        </w:r>
      </w:ins>
      <w:r>
        <w:rPr>
          <w:noProof/>
          <w:webHidden/>
        </w:rPr>
        <w:fldChar w:fldCharType="separate"/>
      </w:r>
      <w:ins w:id="172" w:author="Amy Byers" w:date="2014-10-07T09:55:00Z">
        <w:r>
          <w:rPr>
            <w:noProof/>
            <w:webHidden/>
          </w:rPr>
          <w:t>34</w:t>
        </w:r>
        <w:r>
          <w:rPr>
            <w:noProof/>
            <w:webHidden/>
          </w:rPr>
          <w:fldChar w:fldCharType="end"/>
        </w:r>
        <w:r w:rsidRPr="002056CE">
          <w:rPr>
            <w:rStyle w:val="Hyperlink"/>
            <w:noProof/>
          </w:rPr>
          <w:fldChar w:fldCharType="end"/>
        </w:r>
      </w:ins>
    </w:p>
    <w:p w:rsidR="00A33797" w:rsidRDefault="00A33797">
      <w:pPr>
        <w:pStyle w:val="TOC2"/>
        <w:rPr>
          <w:ins w:id="173" w:author="Amy Byers" w:date="2014-10-07T09:55:00Z"/>
          <w:rFonts w:asciiTheme="minorHAnsi" w:eastAsiaTheme="minorEastAsia" w:hAnsiTheme="minorHAnsi" w:cstheme="minorBidi"/>
          <w:noProof/>
          <w:sz w:val="22"/>
          <w:szCs w:val="22"/>
        </w:rPr>
      </w:pPr>
      <w:ins w:id="17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3.42</w:t>
        </w:r>
        <w:r>
          <w:rPr>
            <w:rFonts w:asciiTheme="minorHAnsi" w:eastAsiaTheme="minorEastAsia" w:hAnsiTheme="minorHAnsi" w:cstheme="minorBidi"/>
            <w:noProof/>
            <w:sz w:val="22"/>
            <w:szCs w:val="22"/>
          </w:rPr>
          <w:tab/>
        </w:r>
        <w:r w:rsidRPr="002056CE">
          <w:rPr>
            <w:rStyle w:val="Hyperlink"/>
            <w:noProof/>
          </w:rPr>
          <w:t>Gift Card Tender</w:t>
        </w:r>
        <w:r>
          <w:rPr>
            <w:noProof/>
            <w:webHidden/>
          </w:rPr>
          <w:tab/>
        </w:r>
        <w:r>
          <w:rPr>
            <w:noProof/>
            <w:webHidden/>
          </w:rPr>
          <w:fldChar w:fldCharType="begin"/>
        </w:r>
        <w:r>
          <w:rPr>
            <w:noProof/>
            <w:webHidden/>
          </w:rPr>
          <w:instrText xml:space="preserve"> PAGEREF _Toc400439090 \h </w:instrText>
        </w:r>
        <w:r>
          <w:rPr>
            <w:noProof/>
            <w:webHidden/>
          </w:rPr>
        </w:r>
      </w:ins>
      <w:r>
        <w:rPr>
          <w:noProof/>
          <w:webHidden/>
        </w:rPr>
        <w:fldChar w:fldCharType="separate"/>
      </w:r>
      <w:ins w:id="175" w:author="Amy Byers" w:date="2014-10-07T09:55:00Z">
        <w:r>
          <w:rPr>
            <w:noProof/>
            <w:webHidden/>
          </w:rPr>
          <w:t>36</w:t>
        </w:r>
        <w:r>
          <w:rPr>
            <w:noProof/>
            <w:webHidden/>
          </w:rPr>
          <w:fldChar w:fldCharType="end"/>
        </w:r>
        <w:r w:rsidRPr="002056CE">
          <w:rPr>
            <w:rStyle w:val="Hyperlink"/>
            <w:noProof/>
          </w:rPr>
          <w:fldChar w:fldCharType="end"/>
        </w:r>
      </w:ins>
    </w:p>
    <w:p w:rsidR="00A33797" w:rsidRDefault="00A33797">
      <w:pPr>
        <w:pStyle w:val="TOC2"/>
        <w:rPr>
          <w:ins w:id="176" w:author="Amy Byers" w:date="2014-10-07T09:55:00Z"/>
          <w:rFonts w:asciiTheme="minorHAnsi" w:eastAsiaTheme="minorEastAsia" w:hAnsiTheme="minorHAnsi" w:cstheme="minorBidi"/>
          <w:noProof/>
          <w:sz w:val="22"/>
          <w:szCs w:val="22"/>
        </w:rPr>
      </w:pPr>
      <w:ins w:id="17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"_Toc400439091"</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3.43</w:t>
        </w:r>
        <w:r>
          <w:rPr>
            <w:rFonts w:asciiTheme="minorHAnsi" w:eastAsiaTheme="minorEastAsia" w:hAnsiTheme="minorHAnsi" w:cstheme="minorBidi"/>
            <w:noProof/>
            <w:sz w:val="22"/>
            <w:szCs w:val="22"/>
          </w:rPr>
          <w:tab/>
        </w:r>
        <w:r w:rsidRPr="002056CE">
          <w:rPr>
            <w:rStyle w:val="Hyperlink"/>
            <w:noProof/>
          </w:rPr>
          <w:t>Store Credit Tender</w:t>
        </w:r>
        <w:r>
          <w:rPr>
            <w:noProof/>
            <w:webHidden/>
          </w:rPr>
          <w:tab/>
        </w:r>
        <w:r>
          <w:rPr>
            <w:noProof/>
            <w:webHidden/>
          </w:rPr>
          <w:fldChar w:fldCharType="begin"/>
        </w:r>
        <w:r>
          <w:rPr>
            <w:noProof/>
            <w:webHidden/>
          </w:rPr>
          <w:instrText xml:space="preserve"> PAGEREF _Toc400439091 \h </w:instrText>
        </w:r>
        <w:r>
          <w:rPr>
            <w:noProof/>
            <w:webHidden/>
          </w:rPr>
        </w:r>
      </w:ins>
      <w:r>
        <w:rPr>
          <w:noProof/>
          <w:webHidden/>
        </w:rPr>
        <w:fldChar w:fldCharType="separate"/>
      </w:r>
      <w:ins w:id="178" w:author="Amy Byers" w:date="2014-10-07T09:55:00Z">
        <w:r>
          <w:rPr>
            <w:noProof/>
            <w:webHidden/>
          </w:rPr>
          <w:t>36</w:t>
        </w:r>
        <w:r>
          <w:rPr>
            <w:noProof/>
            <w:webHidden/>
          </w:rPr>
          <w:fldChar w:fldCharType="end"/>
        </w:r>
        <w:r w:rsidRPr="002056CE">
          <w:rPr>
            <w:rStyle w:val="Hyperlink"/>
            <w:noProof/>
          </w:rPr>
          <w:fldChar w:fldCharType="end"/>
        </w:r>
      </w:ins>
    </w:p>
    <w:p w:rsidR="00A33797" w:rsidRDefault="00A33797">
      <w:pPr>
        <w:pStyle w:val="TOC2"/>
        <w:rPr>
          <w:ins w:id="179" w:author="Amy Byers" w:date="2014-10-07T09:55:00Z"/>
          <w:rFonts w:asciiTheme="minorHAnsi" w:eastAsiaTheme="minorEastAsia" w:hAnsiTheme="minorHAnsi" w:cstheme="minorBidi"/>
          <w:noProof/>
          <w:sz w:val="22"/>
          <w:szCs w:val="22"/>
        </w:rPr>
      </w:pPr>
      <w:ins w:id="180" w:author="Amy Byers" w:date="2014-10-07T09:55:00Z">
        <w:r w:rsidRPr="002056CE">
          <w:rPr>
            <w:rStyle w:val="Hyperlink"/>
            <w:noProof/>
          </w:rPr>
          <w:lastRenderedPageBreak/>
          <w:fldChar w:fldCharType="begin"/>
        </w:r>
        <w:r w:rsidRPr="002056CE">
          <w:rPr>
            <w:rStyle w:val="Hyperlink"/>
            <w:noProof/>
          </w:rPr>
          <w:instrText xml:space="preserve"> </w:instrText>
        </w:r>
        <w:r>
          <w:rPr>
            <w:noProof/>
          </w:rPr>
          <w:instrText>HYPERLINK \l "_Toc400439092"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3.44</w:t>
        </w:r>
        <w:r>
          <w:rPr>
            <w:rFonts w:asciiTheme="minorHAnsi" w:eastAsiaTheme="minorEastAsia" w:hAnsiTheme="minorHAnsi" w:cstheme="minorBidi"/>
            <w:noProof/>
            <w:sz w:val="22"/>
            <w:szCs w:val="22"/>
          </w:rPr>
          <w:tab/>
        </w:r>
        <w:r w:rsidRPr="002056CE">
          <w:rPr>
            <w:rStyle w:val="Hyperlink"/>
            <w:noProof/>
          </w:rPr>
          <w:t>Loyalty Certificate Tender</w:t>
        </w:r>
        <w:r>
          <w:rPr>
            <w:noProof/>
            <w:webHidden/>
          </w:rPr>
          <w:tab/>
        </w:r>
        <w:r>
          <w:rPr>
            <w:noProof/>
            <w:webHidden/>
          </w:rPr>
          <w:fldChar w:fldCharType="begin"/>
        </w:r>
        <w:r>
          <w:rPr>
            <w:noProof/>
            <w:webHidden/>
          </w:rPr>
          <w:instrText xml:space="preserve"> PAGEREF _Toc400439092 \h </w:instrText>
        </w:r>
        <w:r>
          <w:rPr>
            <w:noProof/>
            <w:webHidden/>
          </w:rPr>
        </w:r>
      </w:ins>
      <w:r>
        <w:rPr>
          <w:noProof/>
          <w:webHidden/>
        </w:rPr>
        <w:fldChar w:fldCharType="separate"/>
      </w:r>
      <w:ins w:id="181" w:author="Amy Byers" w:date="2014-10-07T09:55:00Z">
        <w:r>
          <w:rPr>
            <w:noProof/>
            <w:webHidden/>
          </w:rPr>
          <w:t>37</w:t>
        </w:r>
        <w:r>
          <w:rPr>
            <w:noProof/>
            <w:webHidden/>
          </w:rPr>
          <w:fldChar w:fldCharType="end"/>
        </w:r>
        <w:r w:rsidRPr="002056CE">
          <w:rPr>
            <w:rStyle w:val="Hyperlink"/>
            <w:noProof/>
          </w:rPr>
          <w:fldChar w:fldCharType="end"/>
        </w:r>
      </w:ins>
    </w:p>
    <w:p w:rsidR="00A33797" w:rsidRDefault="00A33797">
      <w:pPr>
        <w:pStyle w:val="TOC2"/>
        <w:rPr>
          <w:ins w:id="182" w:author="Amy Byers" w:date="2014-10-07T09:55:00Z"/>
          <w:rFonts w:asciiTheme="minorHAnsi" w:eastAsiaTheme="minorEastAsia" w:hAnsiTheme="minorHAnsi" w:cstheme="minorBidi"/>
          <w:noProof/>
          <w:sz w:val="22"/>
          <w:szCs w:val="22"/>
        </w:rPr>
      </w:pPr>
      <w:ins w:id="183"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"_Toc400439093"</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3.45</w:t>
        </w:r>
        <w:r>
          <w:rPr>
            <w:rFonts w:asciiTheme="minorHAnsi" w:eastAsiaTheme="minorEastAsia" w:hAnsiTheme="minorHAnsi" w:cstheme="minorBidi"/>
            <w:noProof/>
            <w:sz w:val="22"/>
            <w:szCs w:val="22"/>
          </w:rPr>
          <w:tab/>
        </w:r>
        <w:r w:rsidRPr="002056CE">
          <w:rPr>
            <w:rStyle w:val="Hyperlink"/>
            <w:noProof/>
          </w:rPr>
          <w:t>Finance Tender</w:t>
        </w:r>
        <w:r>
          <w:rPr>
            <w:noProof/>
            <w:webHidden/>
          </w:rPr>
          <w:tab/>
        </w:r>
        <w:r>
          <w:rPr>
            <w:noProof/>
            <w:webHidden/>
          </w:rPr>
          <w:fldChar w:fldCharType="begin"/>
        </w:r>
        <w:r>
          <w:rPr>
            <w:noProof/>
            <w:webHidden/>
          </w:rPr>
          <w:instrText xml:space="preserve"> PAGEREF _Toc400439093 \h </w:instrText>
        </w:r>
        <w:r>
          <w:rPr>
            <w:noProof/>
            <w:webHidden/>
          </w:rPr>
        </w:r>
      </w:ins>
      <w:r>
        <w:rPr>
          <w:noProof/>
          <w:webHidden/>
        </w:rPr>
        <w:fldChar w:fldCharType="separate"/>
      </w:r>
      <w:ins w:id="184" w:author="Amy Byers" w:date="2014-10-07T09:55:00Z">
        <w:r>
          <w:rPr>
            <w:noProof/>
            <w:webHidden/>
          </w:rPr>
          <w:t>38</w:t>
        </w:r>
        <w:r>
          <w:rPr>
            <w:noProof/>
            <w:webHidden/>
          </w:rPr>
          <w:fldChar w:fldCharType="end"/>
        </w:r>
        <w:r w:rsidRPr="002056CE">
          <w:rPr>
            <w:rStyle w:val="Hyperlink"/>
            <w:noProof/>
          </w:rPr>
          <w:fldChar w:fldCharType="end"/>
        </w:r>
      </w:ins>
    </w:p>
    <w:p w:rsidR="00A33797" w:rsidRDefault="00A33797">
      <w:pPr>
        <w:pStyle w:val="TOC2"/>
        <w:rPr>
          <w:ins w:id="185" w:author="Amy Byers" w:date="2014-10-07T09:55:00Z"/>
          <w:rFonts w:asciiTheme="minorHAnsi" w:eastAsiaTheme="minorEastAsia" w:hAnsiTheme="minorHAnsi" w:cstheme="minorBidi"/>
          <w:noProof/>
          <w:sz w:val="22"/>
          <w:szCs w:val="22"/>
        </w:rPr>
      </w:pPr>
      <w:ins w:id="18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3.46</w:t>
        </w:r>
        <w:r>
          <w:rPr>
            <w:rFonts w:asciiTheme="minorHAnsi" w:eastAsiaTheme="minorEastAsia" w:hAnsiTheme="minorHAnsi" w:cstheme="minorBidi"/>
            <w:noProof/>
            <w:sz w:val="22"/>
            <w:szCs w:val="22"/>
          </w:rPr>
          <w:tab/>
        </w:r>
        <w:r w:rsidRPr="002056CE">
          <w:rPr>
            <w:rStyle w:val="Hyperlink"/>
            <w:noProof/>
          </w:rPr>
          <w:t>Employee Upcharge</w:t>
        </w:r>
        <w:r>
          <w:rPr>
            <w:noProof/>
            <w:webHidden/>
          </w:rPr>
          <w:tab/>
        </w:r>
        <w:r>
          <w:rPr>
            <w:noProof/>
            <w:webHidden/>
          </w:rPr>
          <w:fldChar w:fldCharType="begin"/>
        </w:r>
        <w:r>
          <w:rPr>
            <w:noProof/>
            <w:webHidden/>
          </w:rPr>
          <w:instrText xml:space="preserve"> PAGEREF _Toc400439094 \h </w:instrText>
        </w:r>
        <w:r>
          <w:rPr>
            <w:noProof/>
            <w:webHidden/>
          </w:rPr>
        </w:r>
      </w:ins>
      <w:r>
        <w:rPr>
          <w:noProof/>
          <w:webHidden/>
        </w:rPr>
        <w:fldChar w:fldCharType="separate"/>
      </w:r>
      <w:ins w:id="187" w:author="Amy Byers" w:date="2014-10-07T09:55:00Z">
        <w:r>
          <w:rPr>
            <w:noProof/>
            <w:webHidden/>
          </w:rPr>
          <w:t>40</w:t>
        </w:r>
        <w:r>
          <w:rPr>
            <w:noProof/>
            <w:webHidden/>
          </w:rPr>
          <w:fldChar w:fldCharType="end"/>
        </w:r>
        <w:r w:rsidRPr="002056CE">
          <w:rPr>
            <w:rStyle w:val="Hyperlink"/>
            <w:noProof/>
          </w:rPr>
          <w:fldChar w:fldCharType="end"/>
        </w:r>
      </w:ins>
    </w:p>
    <w:p w:rsidR="00A33797" w:rsidRDefault="00A33797">
      <w:pPr>
        <w:pStyle w:val="TOC2"/>
        <w:rPr>
          <w:ins w:id="188" w:author="Amy Byers" w:date="2014-10-07T09:55:00Z"/>
          <w:rFonts w:asciiTheme="minorHAnsi" w:eastAsiaTheme="minorEastAsia" w:hAnsiTheme="minorHAnsi" w:cstheme="minorBidi"/>
          <w:noProof/>
          <w:sz w:val="22"/>
          <w:szCs w:val="22"/>
        </w:rPr>
      </w:pPr>
      <w:ins w:id="18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3.47</w:t>
        </w:r>
        <w:r>
          <w:rPr>
            <w:rFonts w:asciiTheme="minorHAnsi" w:eastAsiaTheme="minorEastAsia" w:hAnsiTheme="minorHAnsi" w:cstheme="minorBidi"/>
            <w:noProof/>
            <w:sz w:val="22"/>
            <w:szCs w:val="22"/>
          </w:rPr>
          <w:tab/>
        </w:r>
        <w:r w:rsidRPr="002056CE">
          <w:rPr>
            <w:rStyle w:val="Hyperlink"/>
            <w:noProof/>
          </w:rPr>
          <w:t>House Account Tender</w:t>
        </w:r>
        <w:r>
          <w:rPr>
            <w:noProof/>
            <w:webHidden/>
          </w:rPr>
          <w:tab/>
        </w:r>
        <w:r>
          <w:rPr>
            <w:noProof/>
            <w:webHidden/>
          </w:rPr>
          <w:fldChar w:fldCharType="begin"/>
        </w:r>
        <w:r>
          <w:rPr>
            <w:noProof/>
            <w:webHidden/>
          </w:rPr>
          <w:instrText xml:space="preserve"> PAGEREF _Toc400439095 \h </w:instrText>
        </w:r>
        <w:r>
          <w:rPr>
            <w:noProof/>
            <w:webHidden/>
          </w:rPr>
        </w:r>
      </w:ins>
      <w:r>
        <w:rPr>
          <w:noProof/>
          <w:webHidden/>
        </w:rPr>
        <w:fldChar w:fldCharType="separate"/>
      </w:r>
      <w:ins w:id="190" w:author="Amy Byers" w:date="2014-10-07T09:55:00Z">
        <w:r>
          <w:rPr>
            <w:noProof/>
            <w:webHidden/>
          </w:rPr>
          <w:t>41</w:t>
        </w:r>
        <w:r>
          <w:rPr>
            <w:noProof/>
            <w:webHidden/>
          </w:rPr>
          <w:fldChar w:fldCharType="end"/>
        </w:r>
        <w:r w:rsidRPr="002056CE">
          <w:rPr>
            <w:rStyle w:val="Hyperlink"/>
            <w:noProof/>
          </w:rPr>
          <w:fldChar w:fldCharType="end"/>
        </w:r>
      </w:ins>
    </w:p>
    <w:p w:rsidR="00A33797" w:rsidRDefault="00A33797">
      <w:pPr>
        <w:pStyle w:val="TOC2"/>
        <w:rPr>
          <w:ins w:id="191" w:author="Amy Byers" w:date="2014-10-07T09:55:00Z"/>
          <w:rFonts w:asciiTheme="minorHAnsi" w:eastAsiaTheme="minorEastAsia" w:hAnsiTheme="minorHAnsi" w:cstheme="minorBidi"/>
          <w:noProof/>
          <w:sz w:val="22"/>
          <w:szCs w:val="22"/>
        </w:rPr>
      </w:pPr>
      <w:ins w:id="19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3.48</w:t>
        </w:r>
        <w:r>
          <w:rPr>
            <w:rFonts w:asciiTheme="minorHAnsi" w:eastAsiaTheme="minorEastAsia" w:hAnsiTheme="minorHAnsi" w:cstheme="minorBidi"/>
            <w:noProof/>
            <w:sz w:val="22"/>
            <w:szCs w:val="22"/>
          </w:rPr>
          <w:tab/>
        </w:r>
        <w:r w:rsidRPr="002056CE">
          <w:rPr>
            <w:rStyle w:val="Hyperlink"/>
            <w:noProof/>
          </w:rPr>
          <w:t>Layaway/Pre-Order Tender</w:t>
        </w:r>
        <w:r>
          <w:rPr>
            <w:noProof/>
            <w:webHidden/>
          </w:rPr>
          <w:tab/>
        </w:r>
        <w:r>
          <w:rPr>
            <w:noProof/>
            <w:webHidden/>
          </w:rPr>
          <w:fldChar w:fldCharType="begin"/>
        </w:r>
        <w:r>
          <w:rPr>
            <w:noProof/>
            <w:webHidden/>
          </w:rPr>
          <w:instrText xml:space="preserve"> PAGEREF _Toc400439096 \h </w:instrText>
        </w:r>
        <w:r>
          <w:rPr>
            <w:noProof/>
            <w:webHidden/>
          </w:rPr>
        </w:r>
      </w:ins>
      <w:r>
        <w:rPr>
          <w:noProof/>
          <w:webHidden/>
        </w:rPr>
        <w:fldChar w:fldCharType="separate"/>
      </w:r>
      <w:ins w:id="193" w:author="Amy Byers" w:date="2014-10-07T09:55:00Z">
        <w:r>
          <w:rPr>
            <w:noProof/>
            <w:webHidden/>
          </w:rPr>
          <w:t>42</w:t>
        </w:r>
        <w:r>
          <w:rPr>
            <w:noProof/>
            <w:webHidden/>
          </w:rPr>
          <w:fldChar w:fldCharType="end"/>
        </w:r>
        <w:r w:rsidRPr="002056CE">
          <w:rPr>
            <w:rStyle w:val="Hyperlink"/>
            <w:noProof/>
          </w:rPr>
          <w:fldChar w:fldCharType="end"/>
        </w:r>
      </w:ins>
    </w:p>
    <w:p w:rsidR="00A33797" w:rsidRDefault="00A33797">
      <w:pPr>
        <w:pStyle w:val="TOC2"/>
        <w:rPr>
          <w:ins w:id="194" w:author="Amy Byers" w:date="2014-10-07T09:55:00Z"/>
          <w:rFonts w:asciiTheme="minorHAnsi" w:eastAsiaTheme="minorEastAsia" w:hAnsiTheme="minorHAnsi" w:cstheme="minorBidi"/>
          <w:noProof/>
          <w:sz w:val="22"/>
          <w:szCs w:val="22"/>
        </w:rPr>
      </w:pPr>
      <w:ins w:id="19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3.49</w:t>
        </w:r>
        <w:r>
          <w:rPr>
            <w:rFonts w:asciiTheme="minorHAnsi" w:eastAsiaTheme="minorEastAsia" w:hAnsiTheme="minorHAnsi" w:cstheme="minorBidi"/>
            <w:noProof/>
            <w:sz w:val="22"/>
            <w:szCs w:val="22"/>
          </w:rPr>
          <w:tab/>
        </w:r>
        <w:r w:rsidRPr="002056CE">
          <w:rPr>
            <w:rStyle w:val="Hyperlink"/>
            <w:noProof/>
          </w:rPr>
          <w:t>Tender Void</w:t>
        </w:r>
        <w:r>
          <w:rPr>
            <w:noProof/>
            <w:webHidden/>
          </w:rPr>
          <w:tab/>
        </w:r>
        <w:r>
          <w:rPr>
            <w:noProof/>
            <w:webHidden/>
          </w:rPr>
          <w:fldChar w:fldCharType="begin"/>
        </w:r>
        <w:r>
          <w:rPr>
            <w:noProof/>
            <w:webHidden/>
          </w:rPr>
          <w:instrText xml:space="preserve"> PAGEREF _Toc400439097 \h </w:instrText>
        </w:r>
        <w:r>
          <w:rPr>
            <w:noProof/>
            <w:webHidden/>
          </w:rPr>
        </w:r>
      </w:ins>
      <w:r>
        <w:rPr>
          <w:noProof/>
          <w:webHidden/>
        </w:rPr>
        <w:fldChar w:fldCharType="separate"/>
      </w:r>
      <w:ins w:id="196" w:author="Amy Byers" w:date="2014-10-07T09:55:00Z">
        <w:r>
          <w:rPr>
            <w:noProof/>
            <w:webHidden/>
          </w:rPr>
          <w:t>42</w:t>
        </w:r>
        <w:r>
          <w:rPr>
            <w:noProof/>
            <w:webHidden/>
          </w:rPr>
          <w:fldChar w:fldCharType="end"/>
        </w:r>
        <w:r w:rsidRPr="002056CE">
          <w:rPr>
            <w:rStyle w:val="Hyperlink"/>
            <w:noProof/>
          </w:rPr>
          <w:fldChar w:fldCharType="end"/>
        </w:r>
      </w:ins>
    </w:p>
    <w:p w:rsidR="00A33797" w:rsidRDefault="00A33797">
      <w:pPr>
        <w:pStyle w:val="TOC2"/>
        <w:rPr>
          <w:ins w:id="197" w:author="Amy Byers" w:date="2014-10-07T09:55:00Z"/>
          <w:rFonts w:asciiTheme="minorHAnsi" w:eastAsiaTheme="minorEastAsia" w:hAnsiTheme="minorHAnsi" w:cstheme="minorBidi"/>
          <w:noProof/>
          <w:sz w:val="22"/>
          <w:szCs w:val="22"/>
        </w:rPr>
      </w:pPr>
      <w:ins w:id="19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3.50</w:t>
        </w:r>
        <w:r>
          <w:rPr>
            <w:rFonts w:asciiTheme="minorHAnsi" w:eastAsiaTheme="minorEastAsia" w:hAnsiTheme="minorHAnsi" w:cstheme="minorBidi"/>
            <w:noProof/>
            <w:sz w:val="22"/>
            <w:szCs w:val="22"/>
          </w:rPr>
          <w:tab/>
        </w:r>
        <w:r w:rsidRPr="002056CE">
          <w:rPr>
            <w:rStyle w:val="Hyperlink"/>
            <w:noProof/>
          </w:rPr>
          <w:t>Declined Tender</w:t>
        </w:r>
        <w:r>
          <w:rPr>
            <w:noProof/>
            <w:webHidden/>
          </w:rPr>
          <w:tab/>
        </w:r>
        <w:r>
          <w:rPr>
            <w:noProof/>
            <w:webHidden/>
          </w:rPr>
          <w:fldChar w:fldCharType="begin"/>
        </w:r>
        <w:r>
          <w:rPr>
            <w:noProof/>
            <w:webHidden/>
          </w:rPr>
          <w:instrText xml:space="preserve"> PAGEREF _Toc400439098 \h </w:instrText>
        </w:r>
        <w:r>
          <w:rPr>
            <w:noProof/>
            <w:webHidden/>
          </w:rPr>
        </w:r>
      </w:ins>
      <w:r>
        <w:rPr>
          <w:noProof/>
          <w:webHidden/>
        </w:rPr>
        <w:fldChar w:fldCharType="separate"/>
      </w:r>
      <w:ins w:id="199" w:author="Amy Byers" w:date="2014-10-07T09:55:00Z">
        <w:r>
          <w:rPr>
            <w:noProof/>
            <w:webHidden/>
          </w:rPr>
          <w:t>42</w:t>
        </w:r>
        <w:r>
          <w:rPr>
            <w:noProof/>
            <w:webHidden/>
          </w:rPr>
          <w:fldChar w:fldCharType="end"/>
        </w:r>
        <w:r w:rsidRPr="002056CE">
          <w:rPr>
            <w:rStyle w:val="Hyperlink"/>
            <w:noProof/>
          </w:rPr>
          <w:fldChar w:fldCharType="end"/>
        </w:r>
      </w:ins>
    </w:p>
    <w:p w:rsidR="00A33797" w:rsidRDefault="00A33797">
      <w:pPr>
        <w:pStyle w:val="TOC2"/>
        <w:rPr>
          <w:ins w:id="200" w:author="Amy Byers" w:date="2014-10-07T09:55:00Z"/>
          <w:rFonts w:asciiTheme="minorHAnsi" w:eastAsiaTheme="minorEastAsia" w:hAnsiTheme="minorHAnsi" w:cstheme="minorBidi"/>
          <w:noProof/>
          <w:sz w:val="22"/>
          <w:szCs w:val="22"/>
        </w:rPr>
      </w:pPr>
      <w:ins w:id="20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"_Toc400439099"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3.51</w:t>
        </w:r>
        <w:r>
          <w:rPr>
            <w:rFonts w:asciiTheme="minorHAnsi" w:eastAsiaTheme="minorEastAsia" w:hAnsiTheme="minorHAnsi" w:cstheme="minorBidi"/>
            <w:noProof/>
            <w:sz w:val="22"/>
            <w:szCs w:val="22"/>
          </w:rPr>
          <w:tab/>
        </w:r>
        <w:r w:rsidRPr="002056CE">
          <w:rPr>
            <w:rStyle w:val="Hyperlink"/>
            <w:noProof/>
          </w:rPr>
          <w:t>Email Receipt</w:t>
        </w:r>
        <w:r>
          <w:rPr>
            <w:noProof/>
            <w:webHidden/>
          </w:rPr>
          <w:tab/>
        </w:r>
        <w:r>
          <w:rPr>
            <w:noProof/>
            <w:webHidden/>
          </w:rPr>
          <w:fldChar w:fldCharType="begin"/>
        </w:r>
        <w:r>
          <w:rPr>
            <w:noProof/>
            <w:webHidden/>
          </w:rPr>
          <w:instrText xml:space="preserve"> PAGEREF _Toc400439099 \h </w:instrText>
        </w:r>
        <w:r>
          <w:rPr>
            <w:noProof/>
            <w:webHidden/>
          </w:rPr>
        </w:r>
      </w:ins>
      <w:r>
        <w:rPr>
          <w:noProof/>
          <w:webHidden/>
        </w:rPr>
        <w:fldChar w:fldCharType="separate"/>
      </w:r>
      <w:ins w:id="202" w:author="Amy Byers" w:date="2014-10-07T09:55:00Z">
        <w:r>
          <w:rPr>
            <w:noProof/>
            <w:webHidden/>
          </w:rPr>
          <w:t>43</w:t>
        </w:r>
        <w:r>
          <w:rPr>
            <w:noProof/>
            <w:webHidden/>
          </w:rPr>
          <w:fldChar w:fldCharType="end"/>
        </w:r>
        <w:r w:rsidRPr="002056CE">
          <w:rPr>
            <w:rStyle w:val="Hyperlink"/>
            <w:noProof/>
          </w:rPr>
          <w:fldChar w:fldCharType="end"/>
        </w:r>
      </w:ins>
    </w:p>
    <w:p w:rsidR="00A33797" w:rsidRDefault="00A33797">
      <w:pPr>
        <w:pStyle w:val="TOC2"/>
        <w:rPr>
          <w:ins w:id="203" w:author="Amy Byers" w:date="2014-10-07T09:55:00Z"/>
          <w:rFonts w:asciiTheme="minorHAnsi" w:eastAsiaTheme="minorEastAsia" w:hAnsiTheme="minorHAnsi" w:cstheme="minorBidi"/>
          <w:noProof/>
          <w:sz w:val="22"/>
          <w:szCs w:val="22"/>
        </w:rPr>
      </w:pPr>
      <w:ins w:id="20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3.52</w:t>
        </w:r>
        <w:r>
          <w:rPr>
            <w:rFonts w:asciiTheme="minorHAnsi" w:eastAsiaTheme="minorEastAsia" w:hAnsiTheme="minorHAnsi" w:cstheme="minorBidi"/>
            <w:noProof/>
            <w:sz w:val="22"/>
            <w:szCs w:val="22"/>
          </w:rPr>
          <w:tab/>
        </w:r>
        <w:r w:rsidRPr="002056CE">
          <w:rPr>
            <w:rStyle w:val="Hyperlink"/>
            <w:noProof/>
          </w:rPr>
          <w:t>Reprint Receipt</w:t>
        </w:r>
        <w:r>
          <w:rPr>
            <w:noProof/>
            <w:webHidden/>
          </w:rPr>
          <w:tab/>
        </w:r>
        <w:r>
          <w:rPr>
            <w:noProof/>
            <w:webHidden/>
          </w:rPr>
          <w:fldChar w:fldCharType="begin"/>
        </w:r>
        <w:r>
          <w:rPr>
            <w:noProof/>
            <w:webHidden/>
          </w:rPr>
          <w:instrText xml:space="preserve"> PAGEREF _Toc400439100 \h </w:instrText>
        </w:r>
        <w:r>
          <w:rPr>
            <w:noProof/>
            <w:webHidden/>
          </w:rPr>
        </w:r>
      </w:ins>
      <w:r>
        <w:rPr>
          <w:noProof/>
          <w:webHidden/>
        </w:rPr>
        <w:fldChar w:fldCharType="separate"/>
      </w:r>
      <w:ins w:id="205" w:author="Amy Byers" w:date="2014-10-07T09:55:00Z">
        <w:r>
          <w:rPr>
            <w:noProof/>
            <w:webHidden/>
          </w:rPr>
          <w:t>43</w:t>
        </w:r>
        <w:r>
          <w:rPr>
            <w:noProof/>
            <w:webHidden/>
          </w:rPr>
          <w:fldChar w:fldCharType="end"/>
        </w:r>
        <w:r w:rsidRPr="002056CE">
          <w:rPr>
            <w:rStyle w:val="Hyperlink"/>
            <w:noProof/>
          </w:rPr>
          <w:fldChar w:fldCharType="end"/>
        </w:r>
      </w:ins>
    </w:p>
    <w:p w:rsidR="00A33797" w:rsidRDefault="00A33797">
      <w:pPr>
        <w:pStyle w:val="TOC2"/>
        <w:rPr>
          <w:ins w:id="206" w:author="Amy Byers" w:date="2014-10-07T09:55:00Z"/>
          <w:rFonts w:asciiTheme="minorHAnsi" w:eastAsiaTheme="minorEastAsia" w:hAnsiTheme="minorHAnsi" w:cstheme="minorBidi"/>
          <w:noProof/>
          <w:sz w:val="22"/>
          <w:szCs w:val="22"/>
        </w:rPr>
      </w:pPr>
      <w:ins w:id="20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"_Toc400439101"</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3.53</w:t>
        </w:r>
        <w:r>
          <w:rPr>
            <w:rFonts w:asciiTheme="minorHAnsi" w:eastAsiaTheme="minorEastAsia" w:hAnsiTheme="minorHAnsi" w:cstheme="minorBidi"/>
            <w:noProof/>
            <w:sz w:val="22"/>
            <w:szCs w:val="22"/>
          </w:rPr>
          <w:tab/>
        </w:r>
        <w:r w:rsidRPr="002056CE">
          <w:rPr>
            <w:rStyle w:val="Hyperlink"/>
            <w:noProof/>
          </w:rPr>
          <w:t>Reprint Gift Receipt</w:t>
        </w:r>
        <w:r>
          <w:rPr>
            <w:noProof/>
            <w:webHidden/>
          </w:rPr>
          <w:tab/>
        </w:r>
        <w:r>
          <w:rPr>
            <w:noProof/>
            <w:webHidden/>
          </w:rPr>
          <w:fldChar w:fldCharType="begin"/>
        </w:r>
        <w:r>
          <w:rPr>
            <w:noProof/>
            <w:webHidden/>
          </w:rPr>
          <w:instrText xml:space="preserve"> PAGEREF _Toc400439101 \h </w:instrText>
        </w:r>
        <w:r>
          <w:rPr>
            <w:noProof/>
            <w:webHidden/>
          </w:rPr>
        </w:r>
      </w:ins>
      <w:r>
        <w:rPr>
          <w:noProof/>
          <w:webHidden/>
        </w:rPr>
        <w:fldChar w:fldCharType="separate"/>
      </w:r>
      <w:ins w:id="208" w:author="Amy Byers" w:date="2014-10-07T09:55:00Z">
        <w:r>
          <w:rPr>
            <w:noProof/>
            <w:webHidden/>
          </w:rPr>
          <w:t>44</w:t>
        </w:r>
        <w:r>
          <w:rPr>
            <w:noProof/>
            <w:webHidden/>
          </w:rPr>
          <w:fldChar w:fldCharType="end"/>
        </w:r>
        <w:r w:rsidRPr="002056CE">
          <w:rPr>
            <w:rStyle w:val="Hyperlink"/>
            <w:noProof/>
          </w:rPr>
          <w:fldChar w:fldCharType="end"/>
        </w:r>
      </w:ins>
    </w:p>
    <w:p w:rsidR="00A33797" w:rsidRDefault="00A33797">
      <w:pPr>
        <w:pStyle w:val="TOC2"/>
        <w:rPr>
          <w:ins w:id="209" w:author="Amy Byers" w:date="2014-10-07T09:55:00Z"/>
          <w:rFonts w:asciiTheme="minorHAnsi" w:eastAsiaTheme="minorEastAsia" w:hAnsiTheme="minorHAnsi" w:cstheme="minorBidi"/>
          <w:noProof/>
          <w:sz w:val="22"/>
          <w:szCs w:val="22"/>
        </w:rPr>
      </w:pPr>
      <w:ins w:id="210"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3.54</w:t>
        </w:r>
        <w:r>
          <w:rPr>
            <w:rFonts w:asciiTheme="minorHAnsi" w:eastAsiaTheme="minorEastAsia" w:hAnsiTheme="minorHAnsi" w:cstheme="minorBidi"/>
            <w:noProof/>
            <w:sz w:val="22"/>
            <w:szCs w:val="22"/>
          </w:rPr>
          <w:tab/>
        </w:r>
        <w:r w:rsidRPr="002056CE">
          <w:rPr>
            <w:rStyle w:val="Hyperlink"/>
            <w:noProof/>
          </w:rPr>
          <w:t>Manager Override</w:t>
        </w:r>
        <w:r>
          <w:rPr>
            <w:noProof/>
            <w:webHidden/>
          </w:rPr>
          <w:tab/>
        </w:r>
        <w:r>
          <w:rPr>
            <w:noProof/>
            <w:webHidden/>
          </w:rPr>
          <w:fldChar w:fldCharType="begin"/>
        </w:r>
        <w:r>
          <w:rPr>
            <w:noProof/>
            <w:webHidden/>
          </w:rPr>
          <w:instrText xml:space="preserve"> PAGEREF _Toc400439102 \h </w:instrText>
        </w:r>
        <w:r>
          <w:rPr>
            <w:noProof/>
            <w:webHidden/>
          </w:rPr>
        </w:r>
      </w:ins>
      <w:r>
        <w:rPr>
          <w:noProof/>
          <w:webHidden/>
        </w:rPr>
        <w:fldChar w:fldCharType="separate"/>
      </w:r>
      <w:ins w:id="211" w:author="Amy Byers" w:date="2014-10-07T09:55:00Z">
        <w:r>
          <w:rPr>
            <w:noProof/>
            <w:webHidden/>
          </w:rPr>
          <w:t>44</w:t>
        </w:r>
        <w:r>
          <w:rPr>
            <w:noProof/>
            <w:webHidden/>
          </w:rPr>
          <w:fldChar w:fldCharType="end"/>
        </w:r>
        <w:r w:rsidRPr="002056CE">
          <w:rPr>
            <w:rStyle w:val="Hyperlink"/>
            <w:noProof/>
          </w:rPr>
          <w:fldChar w:fldCharType="end"/>
        </w:r>
      </w:ins>
    </w:p>
    <w:p w:rsidR="00A33797" w:rsidRDefault="00A33797">
      <w:pPr>
        <w:pStyle w:val="TOC2"/>
        <w:rPr>
          <w:ins w:id="212" w:author="Amy Byers" w:date="2014-10-07T09:55:00Z"/>
          <w:rFonts w:asciiTheme="minorHAnsi" w:eastAsiaTheme="minorEastAsia" w:hAnsiTheme="minorHAnsi" w:cstheme="minorBidi"/>
          <w:noProof/>
          <w:sz w:val="22"/>
          <w:szCs w:val="22"/>
        </w:rPr>
      </w:pPr>
      <w:ins w:id="213"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"_Toc400439103"</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3.55</w:t>
        </w:r>
        <w:r>
          <w:rPr>
            <w:rFonts w:asciiTheme="minorHAnsi" w:eastAsiaTheme="minorEastAsia" w:hAnsiTheme="minorHAnsi" w:cstheme="minorBidi"/>
            <w:noProof/>
            <w:sz w:val="22"/>
            <w:szCs w:val="22"/>
          </w:rPr>
          <w:tab/>
        </w:r>
        <w:r w:rsidRPr="002056CE">
          <w:rPr>
            <w:rStyle w:val="Hyperlink"/>
            <w:noProof/>
          </w:rPr>
          <w:t>Training Mode</w:t>
        </w:r>
        <w:r>
          <w:rPr>
            <w:noProof/>
            <w:webHidden/>
          </w:rPr>
          <w:tab/>
        </w:r>
        <w:r>
          <w:rPr>
            <w:noProof/>
            <w:webHidden/>
          </w:rPr>
          <w:fldChar w:fldCharType="begin"/>
        </w:r>
        <w:r>
          <w:rPr>
            <w:noProof/>
            <w:webHidden/>
          </w:rPr>
          <w:instrText xml:space="preserve"> PAGEREF _Toc400439103 \h </w:instrText>
        </w:r>
        <w:r>
          <w:rPr>
            <w:noProof/>
            <w:webHidden/>
          </w:rPr>
        </w:r>
      </w:ins>
      <w:r>
        <w:rPr>
          <w:noProof/>
          <w:webHidden/>
        </w:rPr>
        <w:fldChar w:fldCharType="separate"/>
      </w:r>
      <w:ins w:id="214" w:author="Amy Byers" w:date="2014-10-07T09:55:00Z">
        <w:r>
          <w:rPr>
            <w:noProof/>
            <w:webHidden/>
          </w:rPr>
          <w:t>44</w:t>
        </w:r>
        <w:r>
          <w:rPr>
            <w:noProof/>
            <w:webHidden/>
          </w:rPr>
          <w:fldChar w:fldCharType="end"/>
        </w:r>
        <w:r w:rsidRPr="002056CE">
          <w:rPr>
            <w:rStyle w:val="Hyperlink"/>
            <w:noProof/>
          </w:rPr>
          <w:fldChar w:fldCharType="end"/>
        </w:r>
      </w:ins>
    </w:p>
    <w:p w:rsidR="00A33797" w:rsidRDefault="00A33797">
      <w:pPr>
        <w:pStyle w:val="TOC2"/>
        <w:rPr>
          <w:ins w:id="215" w:author="Amy Byers" w:date="2014-10-07T09:55:00Z"/>
          <w:rFonts w:asciiTheme="minorHAnsi" w:eastAsiaTheme="minorEastAsia" w:hAnsiTheme="minorHAnsi" w:cstheme="minorBidi"/>
          <w:noProof/>
          <w:sz w:val="22"/>
          <w:szCs w:val="22"/>
        </w:rPr>
      </w:pPr>
      <w:ins w:id="216"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"_Toc400439104"</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3.56</w:t>
        </w:r>
        <w:r>
          <w:rPr>
            <w:rFonts w:asciiTheme="minorHAnsi" w:eastAsiaTheme="minorEastAsia" w:hAnsiTheme="minorHAnsi" w:cstheme="minorBidi"/>
            <w:noProof/>
            <w:sz w:val="22"/>
            <w:szCs w:val="22"/>
          </w:rPr>
          <w:tab/>
        </w:r>
        <w:r w:rsidRPr="002056CE">
          <w:rPr>
            <w:rStyle w:val="Hyperlink"/>
            <w:noProof/>
          </w:rPr>
          <w:t>Service Voucher Chit</w:t>
        </w:r>
        <w:r>
          <w:rPr>
            <w:noProof/>
            <w:webHidden/>
          </w:rPr>
          <w:tab/>
        </w:r>
        <w:r>
          <w:rPr>
            <w:noProof/>
            <w:webHidden/>
          </w:rPr>
          <w:fldChar w:fldCharType="begin"/>
        </w:r>
        <w:r>
          <w:rPr>
            <w:noProof/>
            <w:webHidden/>
          </w:rPr>
          <w:instrText xml:space="preserve"> PAGEREF _Toc400439104 \h </w:instrText>
        </w:r>
        <w:r>
          <w:rPr>
            <w:noProof/>
            <w:webHidden/>
          </w:rPr>
        </w:r>
      </w:ins>
      <w:r>
        <w:rPr>
          <w:noProof/>
          <w:webHidden/>
        </w:rPr>
        <w:fldChar w:fldCharType="separate"/>
      </w:r>
      <w:ins w:id="217" w:author="Amy Byers" w:date="2014-10-07T09:55:00Z">
        <w:r>
          <w:rPr>
            <w:noProof/>
            <w:webHidden/>
          </w:rPr>
          <w:t>45</w:t>
        </w:r>
        <w:r>
          <w:rPr>
            <w:noProof/>
            <w:webHidden/>
          </w:rPr>
          <w:fldChar w:fldCharType="end"/>
        </w:r>
        <w:r w:rsidRPr="002056CE">
          <w:rPr>
            <w:rStyle w:val="Hyperlink"/>
            <w:noProof/>
          </w:rPr>
          <w:fldChar w:fldCharType="end"/>
        </w:r>
      </w:ins>
    </w:p>
    <w:p w:rsidR="00A33797" w:rsidRDefault="00A33797">
      <w:pPr>
        <w:pStyle w:val="TOC2"/>
        <w:rPr>
          <w:ins w:id="218" w:author="Amy Byers" w:date="2014-10-07T09:55:00Z"/>
          <w:rFonts w:asciiTheme="minorHAnsi" w:eastAsiaTheme="minorEastAsia" w:hAnsiTheme="minorHAnsi" w:cstheme="minorBidi"/>
          <w:noProof/>
          <w:sz w:val="22"/>
          <w:szCs w:val="22"/>
        </w:rPr>
      </w:pPr>
      <w:ins w:id="219"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"_Toc400439105"</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3.57</w:t>
        </w:r>
        <w:r>
          <w:rPr>
            <w:rFonts w:asciiTheme="minorHAnsi" w:eastAsiaTheme="minorEastAsia" w:hAnsiTheme="minorHAnsi" w:cstheme="minorBidi"/>
            <w:noProof/>
            <w:sz w:val="22"/>
            <w:szCs w:val="22"/>
          </w:rPr>
          <w:tab/>
        </w:r>
        <w:r w:rsidRPr="002056CE">
          <w:rPr>
            <w:rStyle w:val="Hyperlink"/>
            <w:noProof/>
          </w:rPr>
          <w:t>Layaway Deposit</w:t>
        </w:r>
        <w:r>
          <w:rPr>
            <w:noProof/>
            <w:webHidden/>
          </w:rPr>
          <w:tab/>
        </w:r>
        <w:r>
          <w:rPr>
            <w:noProof/>
            <w:webHidden/>
          </w:rPr>
          <w:fldChar w:fldCharType="begin"/>
        </w:r>
        <w:r>
          <w:rPr>
            <w:noProof/>
            <w:webHidden/>
          </w:rPr>
          <w:instrText xml:space="preserve"> PAGEREF _Toc400439105 \h </w:instrText>
        </w:r>
        <w:r>
          <w:rPr>
            <w:noProof/>
            <w:webHidden/>
          </w:rPr>
        </w:r>
      </w:ins>
      <w:r>
        <w:rPr>
          <w:noProof/>
          <w:webHidden/>
        </w:rPr>
        <w:fldChar w:fldCharType="separate"/>
      </w:r>
      <w:ins w:id="220" w:author="Amy Byers" w:date="2014-10-07T09:55:00Z">
        <w:r>
          <w:rPr>
            <w:noProof/>
            <w:webHidden/>
          </w:rPr>
          <w:t>46</w:t>
        </w:r>
        <w:r>
          <w:rPr>
            <w:noProof/>
            <w:webHidden/>
          </w:rPr>
          <w:fldChar w:fldCharType="end"/>
        </w:r>
        <w:r w:rsidRPr="002056CE">
          <w:rPr>
            <w:rStyle w:val="Hyperlink"/>
            <w:noProof/>
          </w:rPr>
          <w:fldChar w:fldCharType="end"/>
        </w:r>
      </w:ins>
    </w:p>
    <w:p w:rsidR="00A33797" w:rsidRDefault="00A33797">
      <w:pPr>
        <w:pStyle w:val="TOC2"/>
        <w:rPr>
          <w:ins w:id="221" w:author="Amy Byers" w:date="2014-10-07T09:55:00Z"/>
          <w:rFonts w:asciiTheme="minorHAnsi" w:eastAsiaTheme="minorEastAsia" w:hAnsiTheme="minorHAnsi" w:cstheme="minorBidi"/>
          <w:noProof/>
          <w:sz w:val="22"/>
          <w:szCs w:val="22"/>
        </w:rPr>
      </w:pPr>
      <w:ins w:id="222"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"_Toc400439106"</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3.58</w:t>
        </w:r>
        <w:r>
          <w:rPr>
            <w:rFonts w:asciiTheme="minorHAnsi" w:eastAsiaTheme="minorEastAsia" w:hAnsiTheme="minorHAnsi" w:cstheme="minorBidi"/>
            <w:noProof/>
            <w:sz w:val="22"/>
            <w:szCs w:val="22"/>
          </w:rPr>
          <w:tab/>
        </w:r>
        <w:r w:rsidRPr="002056CE">
          <w:rPr>
            <w:rStyle w:val="Hyperlink"/>
            <w:noProof/>
          </w:rPr>
          <w:t>Pre-Order Deposit</w:t>
        </w:r>
        <w:r>
          <w:rPr>
            <w:noProof/>
            <w:webHidden/>
          </w:rPr>
          <w:tab/>
        </w:r>
        <w:r>
          <w:rPr>
            <w:noProof/>
            <w:webHidden/>
          </w:rPr>
          <w:fldChar w:fldCharType="begin"/>
        </w:r>
        <w:r>
          <w:rPr>
            <w:noProof/>
            <w:webHidden/>
          </w:rPr>
          <w:instrText xml:space="preserve"> PAGEREF _Toc400439106 \h </w:instrText>
        </w:r>
        <w:r>
          <w:rPr>
            <w:noProof/>
            <w:webHidden/>
          </w:rPr>
        </w:r>
      </w:ins>
      <w:r>
        <w:rPr>
          <w:noProof/>
          <w:webHidden/>
        </w:rPr>
        <w:fldChar w:fldCharType="separate"/>
      </w:r>
      <w:ins w:id="223" w:author="Amy Byers" w:date="2014-10-07T09:55:00Z">
        <w:r>
          <w:rPr>
            <w:noProof/>
            <w:webHidden/>
          </w:rPr>
          <w:t>47</w:t>
        </w:r>
        <w:r>
          <w:rPr>
            <w:noProof/>
            <w:webHidden/>
          </w:rPr>
          <w:fldChar w:fldCharType="end"/>
        </w:r>
        <w:r w:rsidRPr="002056CE">
          <w:rPr>
            <w:rStyle w:val="Hyperlink"/>
            <w:noProof/>
          </w:rPr>
          <w:fldChar w:fldCharType="end"/>
        </w:r>
      </w:ins>
    </w:p>
    <w:p w:rsidR="00A33797" w:rsidRDefault="00A33797">
      <w:pPr>
        <w:pStyle w:val="TOC1"/>
        <w:rPr>
          <w:ins w:id="224" w:author="Amy Byers" w:date="2014-10-07T09:55:00Z"/>
          <w:rFonts w:asciiTheme="minorHAnsi" w:eastAsiaTheme="minorEastAsia" w:hAnsiTheme="minorHAnsi" w:cstheme="minorBidi"/>
          <w:noProof/>
          <w:sz w:val="22"/>
          <w:szCs w:val="22"/>
        </w:rPr>
      </w:pPr>
      <w:ins w:id="225"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"_Toc400439107"</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i/>
            <w:noProof/>
          </w:rPr>
          <w:t>4.</w:t>
        </w:r>
        <w:r>
          <w:rPr>
            <w:rFonts w:asciiTheme="minorHAnsi" w:eastAsiaTheme="minorEastAsia" w:hAnsiTheme="minorHAnsi" w:cstheme="minorBidi"/>
            <w:noProof/>
            <w:sz w:val="22"/>
            <w:szCs w:val="22"/>
          </w:rPr>
          <w:tab/>
        </w:r>
        <w:r w:rsidRPr="002056CE">
          <w:rPr>
            <w:rStyle w:val="Hyperlink"/>
            <w:i/>
            <w:noProof/>
          </w:rPr>
          <w:t>Business Sign Off</w:t>
        </w:r>
        <w:r>
          <w:rPr>
            <w:noProof/>
            <w:webHidden/>
          </w:rPr>
          <w:tab/>
        </w:r>
        <w:r>
          <w:rPr>
            <w:noProof/>
            <w:webHidden/>
          </w:rPr>
          <w:fldChar w:fldCharType="begin"/>
        </w:r>
        <w:r>
          <w:rPr>
            <w:noProof/>
            <w:webHidden/>
          </w:rPr>
          <w:instrText xml:space="preserve"> PAGEREF _Toc400439107 \h </w:instrText>
        </w:r>
        <w:r>
          <w:rPr>
            <w:noProof/>
            <w:webHidden/>
          </w:rPr>
        </w:r>
      </w:ins>
      <w:r>
        <w:rPr>
          <w:noProof/>
          <w:webHidden/>
        </w:rPr>
        <w:fldChar w:fldCharType="separate"/>
      </w:r>
      <w:ins w:id="226" w:author="Amy Byers" w:date="2014-10-07T09:55:00Z">
        <w:r>
          <w:rPr>
            <w:noProof/>
            <w:webHidden/>
          </w:rPr>
          <w:t>47</w:t>
        </w:r>
        <w:r>
          <w:rPr>
            <w:noProof/>
            <w:webHidden/>
          </w:rPr>
          <w:fldChar w:fldCharType="end"/>
        </w:r>
        <w:r w:rsidRPr="002056CE">
          <w:rPr>
            <w:rStyle w:val="Hyperlink"/>
            <w:noProof/>
          </w:rPr>
          <w:fldChar w:fldCharType="end"/>
        </w:r>
      </w:ins>
    </w:p>
    <w:p w:rsidR="00A33797" w:rsidRDefault="00A33797">
      <w:pPr>
        <w:pStyle w:val="TOC1"/>
        <w:rPr>
          <w:ins w:id="227" w:author="Amy Byers" w:date="2014-10-07T09:55:00Z"/>
          <w:rFonts w:asciiTheme="minorHAnsi" w:eastAsiaTheme="minorEastAsia" w:hAnsiTheme="minorHAnsi" w:cstheme="minorBidi"/>
          <w:noProof/>
          <w:sz w:val="22"/>
          <w:szCs w:val="22"/>
        </w:rPr>
      </w:pPr>
      <w:ins w:id="228"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"_Toc400439108"</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i/>
            <w:noProof/>
          </w:rPr>
          <w:t>5.</w:t>
        </w:r>
        <w:r>
          <w:rPr>
            <w:rFonts w:asciiTheme="minorHAnsi" w:eastAsiaTheme="minorEastAsia" w:hAnsiTheme="minorHAnsi" w:cstheme="minorBidi"/>
            <w:noProof/>
            <w:sz w:val="22"/>
            <w:szCs w:val="22"/>
          </w:rPr>
          <w:tab/>
        </w:r>
        <w:r w:rsidRPr="002056CE">
          <w:rPr>
            <w:rStyle w:val="Hyperlink"/>
            <w:i/>
            <w:noProof/>
          </w:rPr>
          <w:t>Revision History</w:t>
        </w:r>
        <w:r>
          <w:rPr>
            <w:noProof/>
            <w:webHidden/>
          </w:rPr>
          <w:tab/>
        </w:r>
        <w:r>
          <w:rPr>
            <w:noProof/>
            <w:webHidden/>
          </w:rPr>
          <w:fldChar w:fldCharType="begin"/>
        </w:r>
        <w:r>
          <w:rPr>
            <w:noProof/>
            <w:webHidden/>
          </w:rPr>
          <w:instrText xml:space="preserve"> PAGEREF _Toc400439108 \h </w:instrText>
        </w:r>
        <w:r>
          <w:rPr>
            <w:noProof/>
            <w:webHidden/>
          </w:rPr>
        </w:r>
      </w:ins>
      <w:r>
        <w:rPr>
          <w:noProof/>
          <w:webHidden/>
        </w:rPr>
        <w:fldChar w:fldCharType="separate"/>
      </w:r>
      <w:ins w:id="229" w:author="Amy Byers" w:date="2014-10-07T09:55:00Z">
        <w:r>
          <w:rPr>
            <w:noProof/>
            <w:webHidden/>
          </w:rPr>
          <w:t>47</w:t>
        </w:r>
        <w:r>
          <w:rPr>
            <w:noProof/>
            <w:webHidden/>
          </w:rPr>
          <w:fldChar w:fldCharType="end"/>
        </w:r>
        <w:r w:rsidRPr="002056CE">
          <w:rPr>
            <w:rStyle w:val="Hyperlink"/>
            <w:noProof/>
          </w:rPr>
          <w:fldChar w:fldCharType="end"/>
        </w:r>
      </w:ins>
    </w:p>
    <w:p w:rsidR="00A33797" w:rsidRDefault="00A33797">
      <w:pPr>
        <w:pStyle w:val="TOC1"/>
        <w:rPr>
          <w:ins w:id="230" w:author="Amy Byers" w:date="2014-10-07T09:55:00Z"/>
          <w:rFonts w:asciiTheme="minorHAnsi" w:eastAsiaTheme="minorEastAsia" w:hAnsiTheme="minorHAnsi" w:cstheme="minorBidi"/>
          <w:noProof/>
          <w:sz w:val="22"/>
          <w:szCs w:val="22"/>
        </w:rPr>
      </w:pPr>
      <w:ins w:id="231"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"_Toc400439109"</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6.</w:t>
        </w:r>
        <w:r>
          <w:rPr>
            <w:rFonts w:asciiTheme="minorHAnsi" w:eastAsiaTheme="minorEastAsia" w:hAnsiTheme="minorHAnsi" w:cstheme="minorBidi"/>
            <w:noProof/>
            <w:sz w:val="22"/>
            <w:szCs w:val="22"/>
          </w:rPr>
          <w:tab/>
        </w:r>
        <w:r w:rsidRPr="002056CE">
          <w:rPr>
            <w:rStyle w:val="Hyperlink"/>
            <w:noProof/>
          </w:rPr>
          <w:t>Appendix A: Source Documentation</w:t>
        </w:r>
        <w:r>
          <w:rPr>
            <w:noProof/>
            <w:webHidden/>
          </w:rPr>
          <w:tab/>
        </w:r>
        <w:r>
          <w:rPr>
            <w:noProof/>
            <w:webHidden/>
          </w:rPr>
          <w:fldChar w:fldCharType="begin"/>
        </w:r>
        <w:r>
          <w:rPr>
            <w:noProof/>
            <w:webHidden/>
          </w:rPr>
          <w:instrText xml:space="preserve"> PAGEREF _Toc400439109 \h </w:instrText>
        </w:r>
        <w:r>
          <w:rPr>
            <w:noProof/>
            <w:webHidden/>
          </w:rPr>
        </w:r>
      </w:ins>
      <w:r>
        <w:rPr>
          <w:noProof/>
          <w:webHidden/>
        </w:rPr>
        <w:fldChar w:fldCharType="separate"/>
      </w:r>
      <w:ins w:id="232" w:author="Amy Byers" w:date="2014-10-07T09:55:00Z">
        <w:r>
          <w:rPr>
            <w:noProof/>
            <w:webHidden/>
          </w:rPr>
          <w:t>48</w:t>
        </w:r>
        <w:r>
          <w:rPr>
            <w:noProof/>
            <w:webHidden/>
          </w:rPr>
          <w:fldChar w:fldCharType="end"/>
        </w:r>
        <w:r w:rsidRPr="002056CE">
          <w:rPr>
            <w:rStyle w:val="Hyperlink"/>
            <w:noProof/>
          </w:rPr>
          <w:fldChar w:fldCharType="end"/>
        </w:r>
      </w:ins>
    </w:p>
    <w:p w:rsidR="00A33797" w:rsidRDefault="00A33797">
      <w:pPr>
        <w:pStyle w:val="TOC2"/>
        <w:rPr>
          <w:ins w:id="233" w:author="Amy Byers" w:date="2014-10-07T09:55:00Z"/>
          <w:rFonts w:asciiTheme="minorHAnsi" w:eastAsiaTheme="minorEastAsia" w:hAnsiTheme="minorHAnsi" w:cstheme="minorBidi"/>
          <w:noProof/>
          <w:sz w:val="22"/>
          <w:szCs w:val="22"/>
        </w:rPr>
      </w:pPr>
      <w:ins w:id="234"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"_Toc400439110"</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6.1</w:t>
        </w:r>
        <w:r>
          <w:rPr>
            <w:rFonts w:asciiTheme="minorHAnsi" w:eastAsiaTheme="minorEastAsia" w:hAnsiTheme="minorHAnsi" w:cstheme="minorBidi"/>
            <w:noProof/>
            <w:sz w:val="22"/>
            <w:szCs w:val="22"/>
          </w:rPr>
          <w:tab/>
        </w:r>
        <w:r w:rsidRPr="002056CE">
          <w:rPr>
            <w:rStyle w:val="Hyperlink"/>
            <w:noProof/>
          </w:rPr>
          <w:t>Functional Requirements</w:t>
        </w:r>
        <w:r>
          <w:rPr>
            <w:noProof/>
            <w:webHidden/>
          </w:rPr>
          <w:tab/>
        </w:r>
        <w:r>
          <w:rPr>
            <w:noProof/>
            <w:webHidden/>
          </w:rPr>
          <w:fldChar w:fldCharType="begin"/>
        </w:r>
        <w:r>
          <w:rPr>
            <w:noProof/>
            <w:webHidden/>
          </w:rPr>
          <w:instrText xml:space="preserve"> PAGEREF _Toc400439110 \h </w:instrText>
        </w:r>
        <w:r>
          <w:rPr>
            <w:noProof/>
            <w:webHidden/>
          </w:rPr>
        </w:r>
      </w:ins>
      <w:r>
        <w:rPr>
          <w:noProof/>
          <w:webHidden/>
        </w:rPr>
        <w:fldChar w:fldCharType="separate"/>
      </w:r>
      <w:ins w:id="235" w:author="Amy Byers" w:date="2014-10-07T09:55:00Z">
        <w:r>
          <w:rPr>
            <w:noProof/>
            <w:webHidden/>
          </w:rPr>
          <w:t>48</w:t>
        </w:r>
        <w:r>
          <w:rPr>
            <w:noProof/>
            <w:webHidden/>
          </w:rPr>
          <w:fldChar w:fldCharType="end"/>
        </w:r>
        <w:r w:rsidRPr="002056CE">
          <w:rPr>
            <w:rStyle w:val="Hyperlink"/>
            <w:noProof/>
          </w:rPr>
          <w:fldChar w:fldCharType="end"/>
        </w:r>
      </w:ins>
    </w:p>
    <w:p w:rsidR="00A33797" w:rsidRDefault="00A33797">
      <w:pPr>
        <w:pStyle w:val="TOC1"/>
        <w:rPr>
          <w:ins w:id="236" w:author="Amy Byers" w:date="2014-10-07T09:55:00Z"/>
          <w:rFonts w:asciiTheme="minorHAnsi" w:eastAsiaTheme="minorEastAsia" w:hAnsiTheme="minorHAnsi" w:cstheme="minorBidi"/>
          <w:noProof/>
          <w:sz w:val="22"/>
          <w:szCs w:val="22"/>
        </w:rPr>
      </w:pPr>
      <w:ins w:id="237" w:author="Amy Byers" w:date="2014-10-07T09:55:00Z">
        <w:r w:rsidRPr="002056CE">
          <w:rPr>
            <w:rStyle w:val="Hyperlink"/>
            <w:noProof/>
          </w:rPr>
          <w:fldChar w:fldCharType="begin"/>
        </w:r>
        <w:r w:rsidRPr="002056CE">
          <w:rPr>
            <w:rStyle w:val="Hyperlink"/>
            <w:noProof/>
          </w:rPr>
          <w:instrText xml:space="preserve"> </w:instrText>
        </w:r>
        <w:r>
          <w:rPr>
            <w:noProof/>
          </w:rPr>
          <w:instrText>HYPERLINK \l "_Toc400439112"</w:instrText>
        </w:r>
        <w:r w:rsidRPr="002056CE">
          <w:rPr>
            <w:rStyle w:val="Hyperlink"/>
            <w:noProof/>
          </w:rPr>
          <w:instrText xml:space="preserve"> </w:instrText>
        </w:r>
        <w:r w:rsidRPr="002056CE">
          <w:rPr>
            <w:rStyle w:val="Hyperlink"/>
            <w:noProof/>
          </w:rPr>
        </w:r>
        <w:r w:rsidRPr="002056CE">
          <w:rPr>
            <w:rStyle w:val="Hyperlink"/>
            <w:noProof/>
          </w:rPr>
          <w:fldChar w:fldCharType="separate"/>
        </w:r>
        <w:r w:rsidRPr="002056CE">
          <w:rPr>
            <w:rStyle w:val="Hyperlink"/>
            <w:noProof/>
          </w:rPr>
          <w:t>7.</w:t>
        </w:r>
        <w:r>
          <w:rPr>
            <w:rFonts w:asciiTheme="minorHAnsi" w:eastAsiaTheme="minorEastAsia" w:hAnsiTheme="minorHAnsi" w:cstheme="minorBidi"/>
            <w:noProof/>
            <w:sz w:val="22"/>
            <w:szCs w:val="22"/>
          </w:rPr>
          <w:tab/>
        </w:r>
        <w:r w:rsidRPr="002056CE">
          <w:rPr>
            <w:rStyle w:val="Hyperlink"/>
            <w:noProof/>
          </w:rPr>
          <w:t>Appendix B: Glossary</w:t>
        </w:r>
        <w:r>
          <w:rPr>
            <w:noProof/>
            <w:webHidden/>
          </w:rPr>
          <w:tab/>
        </w:r>
        <w:r>
          <w:rPr>
            <w:noProof/>
            <w:webHidden/>
          </w:rPr>
          <w:fldChar w:fldCharType="begin"/>
        </w:r>
        <w:r>
          <w:rPr>
            <w:noProof/>
            <w:webHidden/>
          </w:rPr>
          <w:instrText xml:space="preserve"> PAGEREF _Toc400439112 \h </w:instrText>
        </w:r>
        <w:r>
          <w:rPr>
            <w:noProof/>
            <w:webHidden/>
          </w:rPr>
        </w:r>
      </w:ins>
      <w:r>
        <w:rPr>
          <w:noProof/>
          <w:webHidden/>
        </w:rPr>
        <w:fldChar w:fldCharType="separate"/>
      </w:r>
      <w:ins w:id="238" w:author="Amy Byers" w:date="2014-10-07T09:55:00Z">
        <w:r>
          <w:rPr>
            <w:noProof/>
            <w:webHidden/>
          </w:rPr>
          <w:t>48</w:t>
        </w:r>
        <w:r>
          <w:rPr>
            <w:noProof/>
            <w:webHidden/>
          </w:rPr>
          <w:fldChar w:fldCharType="end"/>
        </w:r>
        <w:r w:rsidRPr="002056CE">
          <w:rPr>
            <w:rStyle w:val="Hyperlink"/>
            <w:noProof/>
          </w:rPr>
          <w:fldChar w:fldCharType="end"/>
        </w:r>
      </w:ins>
    </w:p>
    <w:p w:rsidR="007A3937" w:rsidRPr="0099365D" w:rsidDel="00A33797" w:rsidRDefault="007A3937">
      <w:pPr>
        <w:pStyle w:val="TOC1"/>
        <w:rPr>
          <w:del w:id="239" w:author="Amy Byers" w:date="2014-10-07T09:55:00Z"/>
          <w:rFonts w:asciiTheme="minorHAnsi" w:eastAsiaTheme="minorEastAsia" w:hAnsiTheme="minorHAnsi" w:cstheme="minorBidi"/>
          <w:noProof/>
          <w:sz w:val="22"/>
          <w:szCs w:val="22"/>
        </w:rPr>
      </w:pPr>
      <w:del w:id="240" w:author="Amy Byers" w:date="2014-10-07T09:55:00Z">
        <w:r w:rsidRPr="00A33797" w:rsidDel="00A33797">
          <w:rPr>
            <w:i/>
            <w:noProof/>
            <w:rPrChange w:id="241" w:author="Amy Byers" w:date="2014-10-07T09:55:00Z">
              <w:rPr>
                <w:rStyle w:val="Hyperlink"/>
                <w:i/>
                <w:noProof/>
              </w:rPr>
            </w:rPrChange>
          </w:rPr>
          <w:delText>1.</w:delText>
        </w:r>
        <w:r w:rsidRPr="0099365D" w:rsidDel="00A33797">
          <w:rPr>
            <w:rFonts w:asciiTheme="minorHAnsi" w:eastAsiaTheme="minorEastAsia" w:hAnsiTheme="minorHAnsi" w:cstheme="minorBidi"/>
            <w:noProof/>
            <w:sz w:val="22"/>
            <w:szCs w:val="22"/>
          </w:rPr>
          <w:tab/>
        </w:r>
        <w:r w:rsidRPr="00A33797" w:rsidDel="00A33797">
          <w:rPr>
            <w:i/>
            <w:noProof/>
            <w:rPrChange w:id="242" w:author="Amy Byers" w:date="2014-10-07T09:55:00Z">
              <w:rPr>
                <w:rStyle w:val="Hyperlink"/>
                <w:i/>
                <w:noProof/>
              </w:rPr>
            </w:rPrChange>
          </w:rPr>
          <w:delText>Feature Overview</w:delText>
        </w:r>
        <w:r w:rsidRPr="0099365D" w:rsidDel="00A33797">
          <w:rPr>
            <w:noProof/>
            <w:webHidden/>
          </w:rPr>
          <w:tab/>
          <w:delText>4</w:delText>
        </w:r>
      </w:del>
    </w:p>
    <w:p w:rsidR="007A3937" w:rsidRPr="0099365D" w:rsidDel="00A33797" w:rsidRDefault="007A3937">
      <w:pPr>
        <w:pStyle w:val="TOC2"/>
        <w:rPr>
          <w:del w:id="243" w:author="Amy Byers" w:date="2014-10-07T09:55:00Z"/>
          <w:rFonts w:asciiTheme="minorHAnsi" w:eastAsiaTheme="minorEastAsia" w:hAnsiTheme="minorHAnsi" w:cstheme="minorBidi"/>
          <w:noProof/>
          <w:sz w:val="22"/>
          <w:szCs w:val="22"/>
        </w:rPr>
      </w:pPr>
      <w:del w:id="244" w:author="Amy Byers" w:date="2014-10-07T09:55:00Z">
        <w:r w:rsidRPr="00A33797" w:rsidDel="00A33797">
          <w:rPr>
            <w:noProof/>
            <w:rPrChange w:id="245" w:author="Amy Byers" w:date="2014-10-07T09:55:00Z">
              <w:rPr>
                <w:rStyle w:val="Hyperlink"/>
                <w:noProof/>
              </w:rPr>
            </w:rPrChange>
          </w:rPr>
          <w:delText>1.1</w:delText>
        </w:r>
        <w:r w:rsidRPr="0099365D" w:rsidDel="00A33797">
          <w:rPr>
            <w:rFonts w:asciiTheme="minorHAnsi" w:eastAsiaTheme="minorEastAsia" w:hAnsiTheme="minorHAnsi" w:cstheme="minorBidi"/>
            <w:noProof/>
            <w:sz w:val="22"/>
            <w:szCs w:val="22"/>
          </w:rPr>
          <w:tab/>
        </w:r>
        <w:r w:rsidRPr="00A33797" w:rsidDel="00A33797">
          <w:rPr>
            <w:noProof/>
            <w:rPrChange w:id="246" w:author="Amy Byers" w:date="2014-10-07T09:55:00Z">
              <w:rPr>
                <w:rStyle w:val="Hyperlink"/>
                <w:noProof/>
              </w:rPr>
            </w:rPrChange>
          </w:rPr>
          <w:delText>Feature Description</w:delText>
        </w:r>
        <w:r w:rsidRPr="0099365D" w:rsidDel="00A33797">
          <w:rPr>
            <w:noProof/>
            <w:webHidden/>
          </w:rPr>
          <w:tab/>
          <w:delText>4</w:delText>
        </w:r>
      </w:del>
    </w:p>
    <w:p w:rsidR="007A3937" w:rsidRPr="0099365D" w:rsidDel="00A33797" w:rsidRDefault="007A3937">
      <w:pPr>
        <w:pStyle w:val="TOC2"/>
        <w:rPr>
          <w:del w:id="247" w:author="Amy Byers" w:date="2014-10-07T09:55:00Z"/>
          <w:rFonts w:asciiTheme="minorHAnsi" w:eastAsiaTheme="minorEastAsia" w:hAnsiTheme="minorHAnsi" w:cstheme="minorBidi"/>
          <w:noProof/>
          <w:sz w:val="22"/>
          <w:szCs w:val="22"/>
        </w:rPr>
      </w:pPr>
      <w:del w:id="248" w:author="Amy Byers" w:date="2014-10-07T09:55:00Z">
        <w:r w:rsidRPr="00A33797" w:rsidDel="00A33797">
          <w:rPr>
            <w:noProof/>
            <w:rPrChange w:id="249" w:author="Amy Byers" w:date="2014-10-07T09:55:00Z">
              <w:rPr>
                <w:rStyle w:val="Hyperlink"/>
                <w:noProof/>
              </w:rPr>
            </w:rPrChange>
          </w:rPr>
          <w:delText>1.2</w:delText>
        </w:r>
        <w:r w:rsidRPr="0099365D" w:rsidDel="00A33797">
          <w:rPr>
            <w:rFonts w:asciiTheme="minorHAnsi" w:eastAsiaTheme="minorEastAsia" w:hAnsiTheme="minorHAnsi" w:cstheme="minorBidi"/>
            <w:noProof/>
            <w:sz w:val="22"/>
            <w:szCs w:val="22"/>
          </w:rPr>
          <w:tab/>
        </w:r>
        <w:r w:rsidRPr="00A33797" w:rsidDel="00A33797">
          <w:rPr>
            <w:noProof/>
            <w:rPrChange w:id="250" w:author="Amy Byers" w:date="2014-10-07T09:55:00Z">
              <w:rPr>
                <w:rStyle w:val="Hyperlink"/>
                <w:noProof/>
              </w:rPr>
            </w:rPrChange>
          </w:rPr>
          <w:delText>Assumptions</w:delText>
        </w:r>
        <w:r w:rsidRPr="0099365D" w:rsidDel="00A33797">
          <w:rPr>
            <w:noProof/>
            <w:webHidden/>
          </w:rPr>
          <w:tab/>
          <w:delText>4</w:delText>
        </w:r>
      </w:del>
    </w:p>
    <w:p w:rsidR="007A3937" w:rsidRPr="0099365D" w:rsidDel="00A33797" w:rsidRDefault="007A3937">
      <w:pPr>
        <w:pStyle w:val="TOC2"/>
        <w:rPr>
          <w:del w:id="251" w:author="Amy Byers" w:date="2014-10-07T09:55:00Z"/>
          <w:rFonts w:asciiTheme="minorHAnsi" w:eastAsiaTheme="minorEastAsia" w:hAnsiTheme="minorHAnsi" w:cstheme="minorBidi"/>
          <w:noProof/>
          <w:sz w:val="22"/>
          <w:szCs w:val="22"/>
        </w:rPr>
      </w:pPr>
      <w:del w:id="252" w:author="Amy Byers" w:date="2014-10-07T09:55:00Z">
        <w:r w:rsidRPr="00A33797" w:rsidDel="00A33797">
          <w:rPr>
            <w:noProof/>
            <w:rPrChange w:id="253" w:author="Amy Byers" w:date="2014-10-07T09:55:00Z">
              <w:rPr>
                <w:rStyle w:val="Hyperlink"/>
                <w:noProof/>
              </w:rPr>
            </w:rPrChange>
          </w:rPr>
          <w:delText>1.3</w:delText>
        </w:r>
        <w:r w:rsidRPr="0099365D" w:rsidDel="00A33797">
          <w:rPr>
            <w:rFonts w:asciiTheme="minorHAnsi" w:eastAsiaTheme="minorEastAsia" w:hAnsiTheme="minorHAnsi" w:cstheme="minorBidi"/>
            <w:noProof/>
            <w:sz w:val="22"/>
            <w:szCs w:val="22"/>
          </w:rPr>
          <w:tab/>
        </w:r>
        <w:r w:rsidRPr="00A33797" w:rsidDel="00A33797">
          <w:rPr>
            <w:noProof/>
            <w:rPrChange w:id="254" w:author="Amy Byers" w:date="2014-10-07T09:55:00Z">
              <w:rPr>
                <w:rStyle w:val="Hyperlink"/>
                <w:noProof/>
              </w:rPr>
            </w:rPrChange>
          </w:rPr>
          <w:delText>Parameters and System Settings</w:delText>
        </w:r>
        <w:r w:rsidRPr="0099365D" w:rsidDel="00A33797">
          <w:rPr>
            <w:noProof/>
            <w:webHidden/>
          </w:rPr>
          <w:tab/>
          <w:delText>4</w:delText>
        </w:r>
      </w:del>
    </w:p>
    <w:p w:rsidR="007A3937" w:rsidRPr="0099365D" w:rsidDel="00A33797" w:rsidRDefault="007A3937">
      <w:pPr>
        <w:pStyle w:val="TOC2"/>
        <w:rPr>
          <w:del w:id="255" w:author="Amy Byers" w:date="2014-10-07T09:55:00Z"/>
          <w:rFonts w:asciiTheme="minorHAnsi" w:eastAsiaTheme="minorEastAsia" w:hAnsiTheme="minorHAnsi" w:cstheme="minorBidi"/>
          <w:noProof/>
          <w:sz w:val="22"/>
          <w:szCs w:val="22"/>
        </w:rPr>
      </w:pPr>
      <w:del w:id="256" w:author="Amy Byers" w:date="2014-10-07T09:55:00Z">
        <w:r w:rsidRPr="00A33797" w:rsidDel="00A33797">
          <w:rPr>
            <w:noProof/>
            <w:rPrChange w:id="257" w:author="Amy Byers" w:date="2014-10-07T09:55:00Z">
              <w:rPr>
                <w:rStyle w:val="Hyperlink"/>
                <w:noProof/>
              </w:rPr>
            </w:rPrChange>
          </w:rPr>
          <w:delText>1.4</w:delText>
        </w:r>
        <w:r w:rsidRPr="0099365D" w:rsidDel="00A33797">
          <w:rPr>
            <w:rFonts w:asciiTheme="minorHAnsi" w:eastAsiaTheme="minorEastAsia" w:hAnsiTheme="minorHAnsi" w:cstheme="minorBidi"/>
            <w:noProof/>
            <w:sz w:val="22"/>
            <w:szCs w:val="22"/>
          </w:rPr>
          <w:tab/>
        </w:r>
        <w:r w:rsidRPr="00A33797" w:rsidDel="00A33797">
          <w:rPr>
            <w:noProof/>
            <w:rPrChange w:id="258" w:author="Amy Byers" w:date="2014-10-07T09:55:00Z">
              <w:rPr>
                <w:rStyle w:val="Hyperlink"/>
                <w:noProof/>
              </w:rPr>
            </w:rPrChange>
          </w:rPr>
          <w:delText>Interfaces</w:delText>
        </w:r>
        <w:r w:rsidRPr="0099365D" w:rsidDel="00A33797">
          <w:rPr>
            <w:noProof/>
            <w:webHidden/>
          </w:rPr>
          <w:tab/>
          <w:delText>4</w:delText>
        </w:r>
      </w:del>
    </w:p>
    <w:p w:rsidR="007A3937" w:rsidRPr="0099365D" w:rsidDel="00A33797" w:rsidRDefault="007A3937">
      <w:pPr>
        <w:pStyle w:val="TOC1"/>
        <w:rPr>
          <w:del w:id="259" w:author="Amy Byers" w:date="2014-10-07T09:55:00Z"/>
          <w:rFonts w:asciiTheme="minorHAnsi" w:eastAsiaTheme="minorEastAsia" w:hAnsiTheme="minorHAnsi" w:cstheme="minorBidi"/>
          <w:noProof/>
          <w:sz w:val="22"/>
          <w:szCs w:val="22"/>
        </w:rPr>
      </w:pPr>
      <w:del w:id="260" w:author="Amy Byers" w:date="2014-10-07T09:55:00Z">
        <w:r w:rsidRPr="00A33797" w:rsidDel="00A33797">
          <w:rPr>
            <w:i/>
            <w:noProof/>
            <w:rPrChange w:id="261" w:author="Amy Byers" w:date="2014-10-07T09:55:00Z">
              <w:rPr>
                <w:rStyle w:val="Hyperlink"/>
                <w:i/>
                <w:noProof/>
              </w:rPr>
            </w:rPrChange>
          </w:rPr>
          <w:delText>2.</w:delText>
        </w:r>
        <w:r w:rsidRPr="0099365D" w:rsidDel="00A33797">
          <w:rPr>
            <w:rFonts w:asciiTheme="minorHAnsi" w:eastAsiaTheme="minorEastAsia" w:hAnsiTheme="minorHAnsi" w:cstheme="minorBidi"/>
            <w:noProof/>
            <w:sz w:val="22"/>
            <w:szCs w:val="22"/>
          </w:rPr>
          <w:tab/>
        </w:r>
        <w:r w:rsidRPr="00A33797" w:rsidDel="00A33797">
          <w:rPr>
            <w:i/>
            <w:noProof/>
            <w:rPrChange w:id="262" w:author="Amy Byers" w:date="2014-10-07T09:55:00Z">
              <w:rPr>
                <w:rStyle w:val="Hyperlink"/>
                <w:i/>
                <w:noProof/>
              </w:rPr>
            </w:rPrChange>
          </w:rPr>
          <w:delText>USE CASE: Basic Sales Receipt</w:delText>
        </w:r>
        <w:r w:rsidRPr="0099365D" w:rsidDel="00A33797">
          <w:rPr>
            <w:noProof/>
            <w:webHidden/>
          </w:rPr>
          <w:tab/>
          <w:delText>5</w:delText>
        </w:r>
      </w:del>
    </w:p>
    <w:p w:rsidR="007A3937" w:rsidRPr="0099365D" w:rsidDel="00A33797" w:rsidRDefault="007A3937">
      <w:pPr>
        <w:pStyle w:val="TOC2"/>
        <w:rPr>
          <w:del w:id="263" w:author="Amy Byers" w:date="2014-10-07T09:55:00Z"/>
          <w:rFonts w:asciiTheme="minorHAnsi" w:eastAsiaTheme="minorEastAsia" w:hAnsiTheme="minorHAnsi" w:cstheme="minorBidi"/>
          <w:noProof/>
          <w:sz w:val="22"/>
          <w:szCs w:val="22"/>
        </w:rPr>
      </w:pPr>
      <w:del w:id="264" w:author="Amy Byers" w:date="2014-10-07T09:55:00Z">
        <w:r w:rsidRPr="00A33797" w:rsidDel="00A33797">
          <w:rPr>
            <w:noProof/>
            <w:rPrChange w:id="265" w:author="Amy Byers" w:date="2014-10-07T09:55:00Z">
              <w:rPr>
                <w:rStyle w:val="Hyperlink"/>
                <w:noProof/>
              </w:rPr>
            </w:rPrChange>
          </w:rPr>
          <w:delText>2.1</w:delText>
        </w:r>
        <w:r w:rsidRPr="0099365D" w:rsidDel="00A33797">
          <w:rPr>
            <w:rFonts w:asciiTheme="minorHAnsi" w:eastAsiaTheme="minorEastAsia" w:hAnsiTheme="minorHAnsi" w:cstheme="minorBidi"/>
            <w:noProof/>
            <w:sz w:val="22"/>
            <w:szCs w:val="22"/>
          </w:rPr>
          <w:tab/>
        </w:r>
        <w:r w:rsidRPr="00A33797" w:rsidDel="00A33797">
          <w:rPr>
            <w:noProof/>
            <w:rPrChange w:id="266" w:author="Amy Byers" w:date="2014-10-07T09:55:00Z">
              <w:rPr>
                <w:rStyle w:val="Hyperlink"/>
                <w:noProof/>
              </w:rPr>
            </w:rPrChange>
          </w:rPr>
          <w:delText>Feature Flow</w:delText>
        </w:r>
        <w:r w:rsidRPr="0099365D" w:rsidDel="00A33797">
          <w:rPr>
            <w:noProof/>
            <w:webHidden/>
          </w:rPr>
          <w:tab/>
          <w:delText>5</w:delText>
        </w:r>
      </w:del>
    </w:p>
    <w:p w:rsidR="007A3937" w:rsidRPr="0099365D" w:rsidDel="00A33797" w:rsidRDefault="007A3937">
      <w:pPr>
        <w:pStyle w:val="TOC2"/>
        <w:rPr>
          <w:del w:id="267" w:author="Amy Byers" w:date="2014-10-07T09:55:00Z"/>
          <w:rFonts w:asciiTheme="minorHAnsi" w:eastAsiaTheme="minorEastAsia" w:hAnsiTheme="minorHAnsi" w:cstheme="minorBidi"/>
          <w:noProof/>
          <w:sz w:val="22"/>
          <w:szCs w:val="22"/>
        </w:rPr>
      </w:pPr>
      <w:del w:id="268" w:author="Amy Byers" w:date="2014-10-07T09:55:00Z">
        <w:r w:rsidRPr="00A33797" w:rsidDel="00A33797">
          <w:rPr>
            <w:noProof/>
            <w:rPrChange w:id="269" w:author="Amy Byers" w:date="2014-10-07T09:55:00Z">
              <w:rPr>
                <w:rStyle w:val="Hyperlink"/>
                <w:noProof/>
              </w:rPr>
            </w:rPrChange>
          </w:rPr>
          <w:delText>2.2</w:delText>
        </w:r>
        <w:r w:rsidRPr="0099365D" w:rsidDel="00A33797">
          <w:rPr>
            <w:rFonts w:asciiTheme="minorHAnsi" w:eastAsiaTheme="minorEastAsia" w:hAnsiTheme="minorHAnsi" w:cstheme="minorBidi"/>
            <w:noProof/>
            <w:sz w:val="22"/>
            <w:szCs w:val="22"/>
          </w:rPr>
          <w:tab/>
        </w:r>
        <w:r w:rsidRPr="00A33797" w:rsidDel="00A33797">
          <w:rPr>
            <w:noProof/>
            <w:rPrChange w:id="270" w:author="Amy Byers" w:date="2014-10-07T09:55:00Z">
              <w:rPr>
                <w:rStyle w:val="Hyperlink"/>
                <w:noProof/>
              </w:rPr>
            </w:rPrChange>
          </w:rPr>
          <w:delText>Receipt Section Details</w:delText>
        </w:r>
        <w:r w:rsidRPr="0099365D" w:rsidDel="00A33797">
          <w:rPr>
            <w:noProof/>
            <w:webHidden/>
          </w:rPr>
          <w:tab/>
          <w:delText>6</w:delText>
        </w:r>
      </w:del>
    </w:p>
    <w:p w:rsidR="007A3937" w:rsidRPr="0099365D" w:rsidDel="00A33797" w:rsidRDefault="007A3937">
      <w:pPr>
        <w:pStyle w:val="TOC2"/>
        <w:rPr>
          <w:del w:id="271" w:author="Amy Byers" w:date="2014-10-07T09:55:00Z"/>
          <w:rFonts w:asciiTheme="minorHAnsi" w:eastAsiaTheme="minorEastAsia" w:hAnsiTheme="minorHAnsi" w:cstheme="minorBidi"/>
          <w:noProof/>
          <w:sz w:val="22"/>
          <w:szCs w:val="22"/>
        </w:rPr>
      </w:pPr>
      <w:del w:id="272" w:author="Amy Byers" w:date="2014-10-07T09:55:00Z">
        <w:r w:rsidRPr="00A33797" w:rsidDel="00A33797">
          <w:rPr>
            <w:noProof/>
            <w:rPrChange w:id="273" w:author="Amy Byers" w:date="2014-10-07T09:55:00Z">
              <w:rPr>
                <w:rStyle w:val="Hyperlink"/>
                <w:noProof/>
              </w:rPr>
            </w:rPrChange>
          </w:rPr>
          <w:delText>2.3</w:delText>
        </w:r>
        <w:r w:rsidRPr="0099365D" w:rsidDel="00A33797">
          <w:rPr>
            <w:rFonts w:asciiTheme="minorHAnsi" w:eastAsiaTheme="minorEastAsia" w:hAnsiTheme="minorHAnsi" w:cstheme="minorBidi"/>
            <w:noProof/>
            <w:sz w:val="22"/>
            <w:szCs w:val="22"/>
          </w:rPr>
          <w:tab/>
        </w:r>
        <w:r w:rsidRPr="00A33797" w:rsidDel="00A33797">
          <w:rPr>
            <w:noProof/>
            <w:rPrChange w:id="274" w:author="Amy Byers" w:date="2014-10-07T09:55:00Z">
              <w:rPr>
                <w:rStyle w:val="Hyperlink"/>
                <w:noProof/>
              </w:rPr>
            </w:rPrChange>
          </w:rPr>
          <w:delText>Receipt Formatting</w:delText>
        </w:r>
        <w:r w:rsidRPr="0099365D" w:rsidDel="00A33797">
          <w:rPr>
            <w:noProof/>
            <w:webHidden/>
          </w:rPr>
          <w:tab/>
          <w:delText>7</w:delText>
        </w:r>
      </w:del>
    </w:p>
    <w:p w:rsidR="007A3937" w:rsidRPr="0099365D" w:rsidDel="00A33797" w:rsidRDefault="007A3937">
      <w:pPr>
        <w:pStyle w:val="TOC2"/>
        <w:rPr>
          <w:del w:id="275" w:author="Amy Byers" w:date="2014-10-07T09:55:00Z"/>
          <w:rFonts w:asciiTheme="minorHAnsi" w:eastAsiaTheme="minorEastAsia" w:hAnsiTheme="minorHAnsi" w:cstheme="minorBidi"/>
          <w:noProof/>
          <w:sz w:val="22"/>
          <w:szCs w:val="22"/>
        </w:rPr>
      </w:pPr>
      <w:del w:id="276" w:author="Amy Byers" w:date="2014-10-07T09:55:00Z">
        <w:r w:rsidRPr="00A33797" w:rsidDel="00A33797">
          <w:rPr>
            <w:noProof/>
            <w:rPrChange w:id="277" w:author="Amy Byers" w:date="2014-10-07T09:55:00Z">
              <w:rPr>
                <w:rStyle w:val="Hyperlink"/>
                <w:noProof/>
              </w:rPr>
            </w:rPrChange>
          </w:rPr>
          <w:delText>2.4</w:delText>
        </w:r>
        <w:r w:rsidRPr="0099365D" w:rsidDel="00A33797">
          <w:rPr>
            <w:rFonts w:asciiTheme="minorHAnsi" w:eastAsiaTheme="minorEastAsia" w:hAnsiTheme="minorHAnsi" w:cstheme="minorBidi"/>
            <w:noProof/>
            <w:sz w:val="22"/>
            <w:szCs w:val="22"/>
          </w:rPr>
          <w:tab/>
        </w:r>
        <w:r w:rsidRPr="00A33797" w:rsidDel="00A33797">
          <w:rPr>
            <w:noProof/>
            <w:rPrChange w:id="278" w:author="Amy Byers" w:date="2014-10-07T09:55:00Z">
              <w:rPr>
                <w:rStyle w:val="Hyperlink"/>
                <w:noProof/>
              </w:rPr>
            </w:rPrChange>
          </w:rPr>
          <w:delText>Transaction Type Messaging</w:delText>
        </w:r>
        <w:r w:rsidRPr="0099365D" w:rsidDel="00A33797">
          <w:rPr>
            <w:noProof/>
            <w:webHidden/>
          </w:rPr>
          <w:tab/>
          <w:delText>7</w:delText>
        </w:r>
      </w:del>
    </w:p>
    <w:p w:rsidR="007A3937" w:rsidRPr="0099365D" w:rsidDel="00A33797" w:rsidRDefault="007A3937">
      <w:pPr>
        <w:pStyle w:val="TOC2"/>
        <w:rPr>
          <w:del w:id="279" w:author="Amy Byers" w:date="2014-10-07T09:55:00Z"/>
          <w:rFonts w:asciiTheme="minorHAnsi" w:eastAsiaTheme="minorEastAsia" w:hAnsiTheme="minorHAnsi" w:cstheme="minorBidi"/>
          <w:noProof/>
          <w:sz w:val="22"/>
          <w:szCs w:val="22"/>
        </w:rPr>
      </w:pPr>
      <w:del w:id="280" w:author="Amy Byers" w:date="2014-10-07T09:55:00Z">
        <w:r w:rsidRPr="00A33797" w:rsidDel="00A33797">
          <w:rPr>
            <w:noProof/>
            <w:rPrChange w:id="281" w:author="Amy Byers" w:date="2014-10-07T09:55:00Z">
              <w:rPr>
                <w:rStyle w:val="Hyperlink"/>
                <w:noProof/>
              </w:rPr>
            </w:rPrChange>
          </w:rPr>
          <w:delText>2.5</w:delText>
        </w:r>
        <w:r w:rsidRPr="0099365D" w:rsidDel="00A33797">
          <w:rPr>
            <w:rFonts w:asciiTheme="minorHAnsi" w:eastAsiaTheme="minorEastAsia" w:hAnsiTheme="minorHAnsi" w:cstheme="minorBidi"/>
            <w:noProof/>
            <w:sz w:val="22"/>
            <w:szCs w:val="22"/>
          </w:rPr>
          <w:tab/>
        </w:r>
        <w:r w:rsidRPr="00A33797" w:rsidDel="00A33797">
          <w:rPr>
            <w:noProof/>
            <w:rPrChange w:id="282" w:author="Amy Byers" w:date="2014-10-07T09:55:00Z">
              <w:rPr>
                <w:rStyle w:val="Hyperlink"/>
                <w:noProof/>
              </w:rPr>
            </w:rPrChange>
          </w:rPr>
          <w:delText>Item Receipt Messaging</w:delText>
        </w:r>
        <w:r w:rsidRPr="0099365D" w:rsidDel="00A33797">
          <w:rPr>
            <w:noProof/>
            <w:webHidden/>
          </w:rPr>
          <w:tab/>
          <w:delText>8</w:delText>
        </w:r>
      </w:del>
    </w:p>
    <w:p w:rsidR="007A3937" w:rsidRPr="0099365D" w:rsidDel="00A33797" w:rsidRDefault="007A3937">
      <w:pPr>
        <w:pStyle w:val="TOC2"/>
        <w:rPr>
          <w:del w:id="283" w:author="Amy Byers" w:date="2014-10-07T09:55:00Z"/>
          <w:rFonts w:asciiTheme="minorHAnsi" w:eastAsiaTheme="minorEastAsia" w:hAnsiTheme="minorHAnsi" w:cstheme="minorBidi"/>
          <w:noProof/>
          <w:sz w:val="22"/>
          <w:szCs w:val="22"/>
        </w:rPr>
      </w:pPr>
      <w:del w:id="284" w:author="Amy Byers" w:date="2014-10-07T09:55:00Z">
        <w:r w:rsidRPr="00A33797" w:rsidDel="00A33797">
          <w:rPr>
            <w:noProof/>
            <w:rPrChange w:id="285" w:author="Amy Byers" w:date="2014-10-07T09:55:00Z">
              <w:rPr>
                <w:rStyle w:val="Hyperlink"/>
                <w:noProof/>
              </w:rPr>
            </w:rPrChange>
          </w:rPr>
          <w:delText>2.6</w:delText>
        </w:r>
        <w:r w:rsidRPr="0099365D" w:rsidDel="00A33797">
          <w:rPr>
            <w:rFonts w:asciiTheme="minorHAnsi" w:eastAsiaTheme="minorEastAsia" w:hAnsiTheme="minorHAnsi" w:cstheme="minorBidi"/>
            <w:noProof/>
            <w:sz w:val="22"/>
            <w:szCs w:val="22"/>
          </w:rPr>
          <w:tab/>
        </w:r>
        <w:r w:rsidRPr="00A33797" w:rsidDel="00A33797">
          <w:rPr>
            <w:noProof/>
            <w:rPrChange w:id="286" w:author="Amy Byers" w:date="2014-10-07T09:55:00Z">
              <w:rPr>
                <w:rStyle w:val="Hyperlink"/>
                <w:noProof/>
              </w:rPr>
            </w:rPrChange>
          </w:rPr>
          <w:delText>Receipt Post Item Details</w:delText>
        </w:r>
        <w:r w:rsidRPr="0099365D" w:rsidDel="00A33797">
          <w:rPr>
            <w:noProof/>
            <w:webHidden/>
          </w:rPr>
          <w:tab/>
          <w:delText>9</w:delText>
        </w:r>
      </w:del>
    </w:p>
    <w:p w:rsidR="007A3937" w:rsidRPr="0099365D" w:rsidDel="00A33797" w:rsidRDefault="007A3937">
      <w:pPr>
        <w:pStyle w:val="TOC2"/>
        <w:rPr>
          <w:del w:id="287" w:author="Amy Byers" w:date="2014-10-07T09:55:00Z"/>
          <w:rFonts w:asciiTheme="minorHAnsi" w:eastAsiaTheme="minorEastAsia" w:hAnsiTheme="minorHAnsi" w:cstheme="minorBidi"/>
          <w:noProof/>
          <w:sz w:val="22"/>
          <w:szCs w:val="22"/>
        </w:rPr>
      </w:pPr>
      <w:del w:id="288" w:author="Amy Byers" w:date="2014-10-07T09:55:00Z">
        <w:r w:rsidRPr="00A33797" w:rsidDel="00A33797">
          <w:rPr>
            <w:noProof/>
            <w:rPrChange w:id="289" w:author="Amy Byers" w:date="2014-10-07T09:55:00Z">
              <w:rPr>
                <w:rStyle w:val="Hyperlink"/>
                <w:noProof/>
              </w:rPr>
            </w:rPrChange>
          </w:rPr>
          <w:delText>2.7</w:delText>
        </w:r>
        <w:r w:rsidRPr="0099365D" w:rsidDel="00A33797">
          <w:rPr>
            <w:rFonts w:asciiTheme="minorHAnsi" w:eastAsiaTheme="minorEastAsia" w:hAnsiTheme="minorHAnsi" w:cstheme="minorBidi"/>
            <w:noProof/>
            <w:sz w:val="22"/>
            <w:szCs w:val="22"/>
          </w:rPr>
          <w:tab/>
        </w:r>
        <w:r w:rsidRPr="00A33797" w:rsidDel="00A33797">
          <w:rPr>
            <w:noProof/>
            <w:rPrChange w:id="290" w:author="Amy Byers" w:date="2014-10-07T09:55:00Z">
              <w:rPr>
                <w:rStyle w:val="Hyperlink"/>
                <w:noProof/>
              </w:rPr>
            </w:rPrChange>
          </w:rPr>
          <w:delText>Total Quantity Line</w:delText>
        </w:r>
        <w:r w:rsidRPr="0099365D" w:rsidDel="00A33797">
          <w:rPr>
            <w:noProof/>
            <w:webHidden/>
          </w:rPr>
          <w:tab/>
          <w:delText>9</w:delText>
        </w:r>
      </w:del>
    </w:p>
    <w:p w:rsidR="007A3937" w:rsidRPr="0099365D" w:rsidDel="00A33797" w:rsidRDefault="007A3937">
      <w:pPr>
        <w:pStyle w:val="TOC2"/>
        <w:rPr>
          <w:del w:id="291" w:author="Amy Byers" w:date="2014-10-07T09:55:00Z"/>
          <w:rFonts w:asciiTheme="minorHAnsi" w:eastAsiaTheme="minorEastAsia" w:hAnsiTheme="minorHAnsi" w:cstheme="minorBidi"/>
          <w:noProof/>
          <w:sz w:val="22"/>
          <w:szCs w:val="22"/>
        </w:rPr>
      </w:pPr>
      <w:del w:id="292" w:author="Amy Byers" w:date="2014-10-07T09:55:00Z">
        <w:r w:rsidRPr="00A33797" w:rsidDel="00A33797">
          <w:rPr>
            <w:noProof/>
            <w:rPrChange w:id="293" w:author="Amy Byers" w:date="2014-10-07T09:55:00Z">
              <w:rPr>
                <w:rStyle w:val="Hyperlink"/>
                <w:noProof/>
              </w:rPr>
            </w:rPrChange>
          </w:rPr>
          <w:delText>2.8</w:delText>
        </w:r>
        <w:r w:rsidRPr="0099365D" w:rsidDel="00A33797">
          <w:rPr>
            <w:rFonts w:asciiTheme="minorHAnsi" w:eastAsiaTheme="minorEastAsia" w:hAnsiTheme="minorHAnsi" w:cstheme="minorBidi"/>
            <w:noProof/>
            <w:sz w:val="22"/>
            <w:szCs w:val="22"/>
          </w:rPr>
          <w:tab/>
        </w:r>
        <w:r w:rsidRPr="00A33797" w:rsidDel="00A33797">
          <w:rPr>
            <w:noProof/>
            <w:rPrChange w:id="294" w:author="Amy Byers" w:date="2014-10-07T09:55:00Z">
              <w:rPr>
                <w:rStyle w:val="Hyperlink"/>
                <w:noProof/>
              </w:rPr>
            </w:rPrChange>
          </w:rPr>
          <w:delText>E-Journal Clean Receipt Details</w:delText>
        </w:r>
        <w:r w:rsidRPr="0099365D" w:rsidDel="00A33797">
          <w:rPr>
            <w:noProof/>
            <w:webHidden/>
          </w:rPr>
          <w:tab/>
          <w:delText>9</w:delText>
        </w:r>
      </w:del>
    </w:p>
    <w:p w:rsidR="007A3937" w:rsidRPr="0099365D" w:rsidDel="00A33797" w:rsidRDefault="007A3937">
      <w:pPr>
        <w:pStyle w:val="TOC2"/>
        <w:rPr>
          <w:del w:id="295" w:author="Amy Byers" w:date="2014-10-07T09:55:00Z"/>
          <w:rFonts w:asciiTheme="minorHAnsi" w:eastAsiaTheme="minorEastAsia" w:hAnsiTheme="minorHAnsi" w:cstheme="minorBidi"/>
          <w:noProof/>
          <w:sz w:val="22"/>
          <w:szCs w:val="22"/>
        </w:rPr>
      </w:pPr>
      <w:del w:id="296" w:author="Amy Byers" w:date="2014-10-07T09:55:00Z">
        <w:r w:rsidRPr="00A33797" w:rsidDel="00A33797">
          <w:rPr>
            <w:noProof/>
            <w:rPrChange w:id="297" w:author="Amy Byers" w:date="2014-10-07T09:55:00Z">
              <w:rPr>
                <w:rStyle w:val="Hyperlink"/>
                <w:noProof/>
              </w:rPr>
            </w:rPrChange>
          </w:rPr>
          <w:delText>2.9</w:delText>
        </w:r>
        <w:r w:rsidRPr="0099365D" w:rsidDel="00A33797">
          <w:rPr>
            <w:rFonts w:asciiTheme="minorHAnsi" w:eastAsiaTheme="minorEastAsia" w:hAnsiTheme="minorHAnsi" w:cstheme="minorBidi"/>
            <w:noProof/>
            <w:sz w:val="22"/>
            <w:szCs w:val="22"/>
          </w:rPr>
          <w:tab/>
        </w:r>
        <w:r w:rsidRPr="00A33797" w:rsidDel="00A33797">
          <w:rPr>
            <w:noProof/>
            <w:rPrChange w:id="298" w:author="Amy Byers" w:date="2014-10-07T09:55:00Z">
              <w:rPr>
                <w:rStyle w:val="Hyperlink"/>
                <w:noProof/>
              </w:rPr>
            </w:rPrChange>
          </w:rPr>
          <w:delText>Transaction Types</w:delText>
        </w:r>
        <w:r w:rsidRPr="0099365D" w:rsidDel="00A33797">
          <w:rPr>
            <w:noProof/>
            <w:webHidden/>
          </w:rPr>
          <w:tab/>
          <w:delText>10</w:delText>
        </w:r>
      </w:del>
    </w:p>
    <w:p w:rsidR="007A3937" w:rsidRPr="0099365D" w:rsidDel="00A33797" w:rsidRDefault="007A3937">
      <w:pPr>
        <w:pStyle w:val="TOC1"/>
        <w:rPr>
          <w:del w:id="299" w:author="Amy Byers" w:date="2014-10-07T09:55:00Z"/>
          <w:rFonts w:asciiTheme="minorHAnsi" w:eastAsiaTheme="minorEastAsia" w:hAnsiTheme="minorHAnsi" w:cstheme="minorBidi"/>
          <w:noProof/>
          <w:sz w:val="22"/>
          <w:szCs w:val="22"/>
        </w:rPr>
      </w:pPr>
      <w:del w:id="300" w:author="Amy Byers" w:date="2014-10-07T09:55:00Z">
        <w:r w:rsidRPr="00A33797" w:rsidDel="00A33797">
          <w:rPr>
            <w:i/>
            <w:noProof/>
            <w:rPrChange w:id="301" w:author="Amy Byers" w:date="2014-10-07T09:55:00Z">
              <w:rPr>
                <w:rStyle w:val="Hyperlink"/>
                <w:i/>
                <w:noProof/>
              </w:rPr>
            </w:rPrChange>
          </w:rPr>
          <w:delText>3.</w:delText>
        </w:r>
        <w:r w:rsidRPr="0099365D" w:rsidDel="00A33797">
          <w:rPr>
            <w:rFonts w:asciiTheme="minorHAnsi" w:eastAsiaTheme="minorEastAsia" w:hAnsiTheme="minorHAnsi" w:cstheme="minorBidi"/>
            <w:noProof/>
            <w:sz w:val="22"/>
            <w:szCs w:val="22"/>
          </w:rPr>
          <w:tab/>
        </w:r>
        <w:r w:rsidRPr="00A33797" w:rsidDel="00A33797">
          <w:rPr>
            <w:i/>
            <w:noProof/>
            <w:rPrChange w:id="302" w:author="Amy Byers" w:date="2014-10-07T09:55:00Z">
              <w:rPr>
                <w:rStyle w:val="Hyperlink"/>
                <w:i/>
                <w:noProof/>
              </w:rPr>
            </w:rPrChange>
          </w:rPr>
          <w:delText>Receipt Examples</w:delText>
        </w:r>
        <w:r w:rsidRPr="0099365D" w:rsidDel="00A33797">
          <w:rPr>
            <w:noProof/>
            <w:webHidden/>
          </w:rPr>
          <w:tab/>
          <w:delText>11</w:delText>
        </w:r>
      </w:del>
    </w:p>
    <w:p w:rsidR="007A3937" w:rsidRPr="0099365D" w:rsidDel="00A33797" w:rsidRDefault="007A3937">
      <w:pPr>
        <w:pStyle w:val="TOC2"/>
        <w:rPr>
          <w:del w:id="303" w:author="Amy Byers" w:date="2014-10-07T09:55:00Z"/>
          <w:rFonts w:asciiTheme="minorHAnsi" w:eastAsiaTheme="minorEastAsia" w:hAnsiTheme="minorHAnsi" w:cstheme="minorBidi"/>
          <w:noProof/>
          <w:sz w:val="22"/>
          <w:szCs w:val="22"/>
        </w:rPr>
      </w:pPr>
      <w:del w:id="304" w:author="Amy Byers" w:date="2014-10-07T09:55:00Z">
        <w:r w:rsidRPr="00A33797" w:rsidDel="00A33797">
          <w:rPr>
            <w:noProof/>
            <w:rPrChange w:id="305" w:author="Amy Byers" w:date="2014-10-07T09:55:00Z">
              <w:rPr>
                <w:rStyle w:val="Hyperlink"/>
                <w:noProof/>
              </w:rPr>
            </w:rPrChange>
          </w:rPr>
          <w:delText>3.1</w:delText>
        </w:r>
        <w:r w:rsidRPr="0099365D" w:rsidDel="00A33797">
          <w:rPr>
            <w:rFonts w:asciiTheme="minorHAnsi" w:eastAsiaTheme="minorEastAsia" w:hAnsiTheme="minorHAnsi" w:cstheme="minorBidi"/>
            <w:noProof/>
            <w:sz w:val="22"/>
            <w:szCs w:val="22"/>
          </w:rPr>
          <w:tab/>
        </w:r>
        <w:r w:rsidRPr="00A33797" w:rsidDel="00A33797">
          <w:rPr>
            <w:noProof/>
            <w:rPrChange w:id="306" w:author="Amy Byers" w:date="2014-10-07T09:55:00Z">
              <w:rPr>
                <w:rStyle w:val="Hyperlink"/>
                <w:noProof/>
              </w:rPr>
            </w:rPrChange>
          </w:rPr>
          <w:delText>Operator Sign On</w:delText>
        </w:r>
        <w:r w:rsidRPr="0099365D" w:rsidDel="00A33797">
          <w:rPr>
            <w:noProof/>
            <w:webHidden/>
          </w:rPr>
          <w:tab/>
          <w:delText>11</w:delText>
        </w:r>
      </w:del>
    </w:p>
    <w:p w:rsidR="007A3937" w:rsidRPr="0099365D" w:rsidDel="00A33797" w:rsidRDefault="007A3937">
      <w:pPr>
        <w:pStyle w:val="TOC2"/>
        <w:rPr>
          <w:del w:id="307" w:author="Amy Byers" w:date="2014-10-07T09:55:00Z"/>
          <w:rFonts w:asciiTheme="minorHAnsi" w:eastAsiaTheme="minorEastAsia" w:hAnsiTheme="minorHAnsi" w:cstheme="minorBidi"/>
          <w:noProof/>
          <w:sz w:val="22"/>
          <w:szCs w:val="22"/>
        </w:rPr>
      </w:pPr>
      <w:del w:id="308" w:author="Amy Byers" w:date="2014-10-07T09:55:00Z">
        <w:r w:rsidRPr="00A33797" w:rsidDel="00A33797">
          <w:rPr>
            <w:noProof/>
            <w:rPrChange w:id="309" w:author="Amy Byers" w:date="2014-10-07T09:55:00Z">
              <w:rPr>
                <w:rStyle w:val="Hyperlink"/>
                <w:noProof/>
              </w:rPr>
            </w:rPrChange>
          </w:rPr>
          <w:delText>3.2</w:delText>
        </w:r>
        <w:r w:rsidRPr="0099365D" w:rsidDel="00A33797">
          <w:rPr>
            <w:rFonts w:asciiTheme="minorHAnsi" w:eastAsiaTheme="minorEastAsia" w:hAnsiTheme="minorHAnsi" w:cstheme="minorBidi"/>
            <w:noProof/>
            <w:sz w:val="22"/>
            <w:szCs w:val="22"/>
          </w:rPr>
          <w:tab/>
        </w:r>
        <w:r w:rsidRPr="00A33797" w:rsidDel="00A33797">
          <w:rPr>
            <w:noProof/>
            <w:rPrChange w:id="310" w:author="Amy Byers" w:date="2014-10-07T09:55:00Z">
              <w:rPr>
                <w:rStyle w:val="Hyperlink"/>
                <w:noProof/>
              </w:rPr>
            </w:rPrChange>
          </w:rPr>
          <w:delText>Basic Sale</w:delText>
        </w:r>
        <w:r w:rsidRPr="0099365D" w:rsidDel="00A33797">
          <w:rPr>
            <w:noProof/>
            <w:webHidden/>
          </w:rPr>
          <w:tab/>
          <w:delText>11</w:delText>
        </w:r>
      </w:del>
    </w:p>
    <w:p w:rsidR="007A3937" w:rsidRPr="0099365D" w:rsidDel="00A33797" w:rsidRDefault="007A3937">
      <w:pPr>
        <w:pStyle w:val="TOC2"/>
        <w:rPr>
          <w:del w:id="311" w:author="Amy Byers" w:date="2014-10-07T09:55:00Z"/>
          <w:rFonts w:asciiTheme="minorHAnsi" w:eastAsiaTheme="minorEastAsia" w:hAnsiTheme="minorHAnsi" w:cstheme="minorBidi"/>
          <w:noProof/>
          <w:sz w:val="22"/>
          <w:szCs w:val="22"/>
        </w:rPr>
      </w:pPr>
      <w:del w:id="312" w:author="Amy Byers" w:date="2014-10-07T09:55:00Z">
        <w:r w:rsidRPr="00A33797" w:rsidDel="00A33797">
          <w:rPr>
            <w:noProof/>
            <w:rPrChange w:id="313" w:author="Amy Byers" w:date="2014-10-07T09:55:00Z">
              <w:rPr>
                <w:rStyle w:val="Hyperlink"/>
                <w:noProof/>
              </w:rPr>
            </w:rPrChange>
          </w:rPr>
          <w:delText>3.3</w:delText>
        </w:r>
        <w:r w:rsidRPr="0099365D" w:rsidDel="00A33797">
          <w:rPr>
            <w:rFonts w:asciiTheme="minorHAnsi" w:eastAsiaTheme="minorEastAsia" w:hAnsiTheme="minorHAnsi" w:cstheme="minorBidi"/>
            <w:noProof/>
            <w:sz w:val="22"/>
            <w:szCs w:val="22"/>
          </w:rPr>
          <w:tab/>
        </w:r>
        <w:r w:rsidRPr="00A33797" w:rsidDel="00A33797">
          <w:rPr>
            <w:noProof/>
            <w:rPrChange w:id="314" w:author="Amy Byers" w:date="2014-10-07T09:55:00Z">
              <w:rPr>
                <w:rStyle w:val="Hyperlink"/>
                <w:noProof/>
              </w:rPr>
            </w:rPrChange>
          </w:rPr>
          <w:delText>Serial Number</w:delText>
        </w:r>
        <w:r w:rsidRPr="0099365D" w:rsidDel="00A33797">
          <w:rPr>
            <w:noProof/>
            <w:webHidden/>
          </w:rPr>
          <w:tab/>
          <w:delText>11</w:delText>
        </w:r>
      </w:del>
    </w:p>
    <w:p w:rsidR="007A3937" w:rsidRPr="0099365D" w:rsidDel="00A33797" w:rsidRDefault="007A3937">
      <w:pPr>
        <w:pStyle w:val="TOC2"/>
        <w:rPr>
          <w:del w:id="315" w:author="Amy Byers" w:date="2014-10-07T09:55:00Z"/>
          <w:rFonts w:asciiTheme="minorHAnsi" w:eastAsiaTheme="minorEastAsia" w:hAnsiTheme="minorHAnsi" w:cstheme="minorBidi"/>
          <w:noProof/>
          <w:sz w:val="22"/>
          <w:szCs w:val="22"/>
        </w:rPr>
      </w:pPr>
      <w:del w:id="316" w:author="Amy Byers" w:date="2014-10-07T09:55:00Z">
        <w:r w:rsidRPr="00A33797" w:rsidDel="00A33797">
          <w:rPr>
            <w:noProof/>
            <w:rPrChange w:id="317" w:author="Amy Byers" w:date="2014-10-07T09:55:00Z">
              <w:rPr>
                <w:rStyle w:val="Hyperlink"/>
                <w:noProof/>
              </w:rPr>
            </w:rPrChange>
          </w:rPr>
          <w:delText>3.4</w:delText>
        </w:r>
        <w:r w:rsidRPr="0099365D" w:rsidDel="00A33797">
          <w:rPr>
            <w:rFonts w:asciiTheme="minorHAnsi" w:eastAsiaTheme="minorEastAsia" w:hAnsiTheme="minorHAnsi" w:cstheme="minorBidi"/>
            <w:noProof/>
            <w:sz w:val="22"/>
            <w:szCs w:val="22"/>
          </w:rPr>
          <w:tab/>
        </w:r>
        <w:r w:rsidRPr="00A33797" w:rsidDel="00A33797">
          <w:rPr>
            <w:noProof/>
            <w:rPrChange w:id="318" w:author="Amy Byers" w:date="2014-10-07T09:55:00Z">
              <w:rPr>
                <w:rStyle w:val="Hyperlink"/>
                <w:noProof/>
              </w:rPr>
            </w:rPrChange>
          </w:rPr>
          <w:delText>Price Required</w:delText>
        </w:r>
        <w:r w:rsidRPr="0099365D" w:rsidDel="00A33797">
          <w:rPr>
            <w:noProof/>
            <w:webHidden/>
          </w:rPr>
          <w:tab/>
          <w:delText>11</w:delText>
        </w:r>
      </w:del>
    </w:p>
    <w:p w:rsidR="007A3937" w:rsidRPr="0099365D" w:rsidDel="00A33797" w:rsidRDefault="007A3937">
      <w:pPr>
        <w:pStyle w:val="TOC2"/>
        <w:rPr>
          <w:del w:id="319" w:author="Amy Byers" w:date="2014-10-07T09:55:00Z"/>
          <w:rFonts w:asciiTheme="minorHAnsi" w:eastAsiaTheme="minorEastAsia" w:hAnsiTheme="minorHAnsi" w:cstheme="minorBidi"/>
          <w:noProof/>
          <w:sz w:val="22"/>
          <w:szCs w:val="22"/>
        </w:rPr>
      </w:pPr>
      <w:del w:id="320" w:author="Amy Byers" w:date="2014-10-07T09:55:00Z">
        <w:r w:rsidRPr="00A33797" w:rsidDel="00A33797">
          <w:rPr>
            <w:noProof/>
            <w:rPrChange w:id="321" w:author="Amy Byers" w:date="2014-10-07T09:55:00Z">
              <w:rPr>
                <w:rStyle w:val="Hyperlink"/>
                <w:noProof/>
              </w:rPr>
            </w:rPrChange>
          </w:rPr>
          <w:delText>3.5</w:delText>
        </w:r>
        <w:r w:rsidRPr="0099365D" w:rsidDel="00A33797">
          <w:rPr>
            <w:rFonts w:asciiTheme="minorHAnsi" w:eastAsiaTheme="minorEastAsia" w:hAnsiTheme="minorHAnsi" w:cstheme="minorBidi"/>
            <w:noProof/>
            <w:sz w:val="22"/>
            <w:szCs w:val="22"/>
          </w:rPr>
          <w:tab/>
        </w:r>
        <w:r w:rsidRPr="00A33797" w:rsidDel="00A33797">
          <w:rPr>
            <w:noProof/>
            <w:rPrChange w:id="322" w:author="Amy Byers" w:date="2014-10-07T09:55:00Z">
              <w:rPr>
                <w:rStyle w:val="Hyperlink"/>
                <w:noProof/>
              </w:rPr>
            </w:rPrChange>
          </w:rPr>
          <w:delText>Age Verification</w:delText>
        </w:r>
        <w:r w:rsidRPr="0099365D" w:rsidDel="00A33797">
          <w:rPr>
            <w:noProof/>
            <w:webHidden/>
          </w:rPr>
          <w:tab/>
          <w:delText>11</w:delText>
        </w:r>
      </w:del>
    </w:p>
    <w:p w:rsidR="007A3937" w:rsidRPr="0099365D" w:rsidDel="00A33797" w:rsidRDefault="007A3937">
      <w:pPr>
        <w:pStyle w:val="TOC2"/>
        <w:rPr>
          <w:del w:id="323" w:author="Amy Byers" w:date="2014-10-07T09:55:00Z"/>
          <w:rFonts w:asciiTheme="minorHAnsi" w:eastAsiaTheme="minorEastAsia" w:hAnsiTheme="minorHAnsi" w:cstheme="minorBidi"/>
          <w:noProof/>
          <w:sz w:val="22"/>
          <w:szCs w:val="22"/>
        </w:rPr>
      </w:pPr>
      <w:del w:id="324" w:author="Amy Byers" w:date="2014-10-07T09:55:00Z">
        <w:r w:rsidRPr="00A33797" w:rsidDel="00A33797">
          <w:rPr>
            <w:noProof/>
            <w:rPrChange w:id="325" w:author="Amy Byers" w:date="2014-10-07T09:55:00Z">
              <w:rPr>
                <w:rStyle w:val="Hyperlink"/>
                <w:noProof/>
              </w:rPr>
            </w:rPrChange>
          </w:rPr>
          <w:delText>3.6</w:delText>
        </w:r>
        <w:r w:rsidRPr="0099365D" w:rsidDel="00A33797">
          <w:rPr>
            <w:rFonts w:asciiTheme="minorHAnsi" w:eastAsiaTheme="minorEastAsia" w:hAnsiTheme="minorHAnsi" w:cstheme="minorBidi"/>
            <w:noProof/>
            <w:sz w:val="22"/>
            <w:szCs w:val="22"/>
          </w:rPr>
          <w:tab/>
        </w:r>
        <w:r w:rsidRPr="00A33797" w:rsidDel="00A33797">
          <w:rPr>
            <w:noProof/>
            <w:rPrChange w:id="326" w:author="Amy Byers" w:date="2014-10-07T09:55:00Z">
              <w:rPr>
                <w:rStyle w:val="Hyperlink"/>
                <w:noProof/>
              </w:rPr>
            </w:rPrChange>
          </w:rPr>
          <w:delText>Open Box Item</w:delText>
        </w:r>
        <w:r w:rsidRPr="0099365D" w:rsidDel="00A33797">
          <w:rPr>
            <w:noProof/>
            <w:webHidden/>
          </w:rPr>
          <w:tab/>
          <w:delText>12</w:delText>
        </w:r>
      </w:del>
    </w:p>
    <w:p w:rsidR="007A3937" w:rsidRPr="0099365D" w:rsidDel="00A33797" w:rsidRDefault="007A3937">
      <w:pPr>
        <w:pStyle w:val="TOC2"/>
        <w:rPr>
          <w:del w:id="327" w:author="Amy Byers" w:date="2014-10-07T09:55:00Z"/>
          <w:rFonts w:asciiTheme="minorHAnsi" w:eastAsiaTheme="minorEastAsia" w:hAnsiTheme="minorHAnsi" w:cstheme="minorBidi"/>
          <w:noProof/>
          <w:sz w:val="22"/>
          <w:szCs w:val="22"/>
        </w:rPr>
      </w:pPr>
      <w:del w:id="328" w:author="Amy Byers" w:date="2014-10-07T09:55:00Z">
        <w:r w:rsidRPr="00A33797" w:rsidDel="00A33797">
          <w:rPr>
            <w:noProof/>
            <w:rPrChange w:id="329" w:author="Amy Byers" w:date="2014-10-07T09:55:00Z">
              <w:rPr>
                <w:rStyle w:val="Hyperlink"/>
                <w:noProof/>
              </w:rPr>
            </w:rPrChange>
          </w:rPr>
          <w:delText>3.7</w:delText>
        </w:r>
        <w:r w:rsidRPr="0099365D" w:rsidDel="00A33797">
          <w:rPr>
            <w:rFonts w:asciiTheme="minorHAnsi" w:eastAsiaTheme="minorEastAsia" w:hAnsiTheme="minorHAnsi" w:cstheme="minorBidi"/>
            <w:noProof/>
            <w:sz w:val="22"/>
            <w:szCs w:val="22"/>
          </w:rPr>
          <w:tab/>
        </w:r>
        <w:r w:rsidRPr="00A33797" w:rsidDel="00A33797">
          <w:rPr>
            <w:noProof/>
            <w:rPrChange w:id="330" w:author="Amy Byers" w:date="2014-10-07T09:55:00Z">
              <w:rPr>
                <w:rStyle w:val="Hyperlink"/>
                <w:noProof/>
              </w:rPr>
            </w:rPrChange>
          </w:rPr>
          <w:delText>Related Item</w:delText>
        </w:r>
        <w:r w:rsidRPr="0099365D" w:rsidDel="00A33797">
          <w:rPr>
            <w:noProof/>
            <w:webHidden/>
          </w:rPr>
          <w:tab/>
          <w:delText>12</w:delText>
        </w:r>
      </w:del>
    </w:p>
    <w:p w:rsidR="007A3937" w:rsidRPr="0099365D" w:rsidDel="00A33797" w:rsidRDefault="007A3937">
      <w:pPr>
        <w:pStyle w:val="TOC2"/>
        <w:rPr>
          <w:del w:id="331" w:author="Amy Byers" w:date="2014-10-07T09:55:00Z"/>
          <w:rFonts w:asciiTheme="minorHAnsi" w:eastAsiaTheme="minorEastAsia" w:hAnsiTheme="minorHAnsi" w:cstheme="minorBidi"/>
          <w:noProof/>
          <w:sz w:val="22"/>
          <w:szCs w:val="22"/>
        </w:rPr>
      </w:pPr>
      <w:del w:id="332" w:author="Amy Byers" w:date="2014-10-07T09:55:00Z">
        <w:r w:rsidRPr="00A33797" w:rsidDel="00A33797">
          <w:rPr>
            <w:noProof/>
            <w:rPrChange w:id="333" w:author="Amy Byers" w:date="2014-10-07T09:55:00Z">
              <w:rPr>
                <w:rStyle w:val="Hyperlink"/>
                <w:noProof/>
              </w:rPr>
            </w:rPrChange>
          </w:rPr>
          <w:delText>3.8</w:delText>
        </w:r>
        <w:r w:rsidRPr="0099365D" w:rsidDel="00A33797">
          <w:rPr>
            <w:rFonts w:asciiTheme="minorHAnsi" w:eastAsiaTheme="minorEastAsia" w:hAnsiTheme="minorHAnsi" w:cstheme="minorBidi"/>
            <w:noProof/>
            <w:sz w:val="22"/>
            <w:szCs w:val="22"/>
          </w:rPr>
          <w:tab/>
        </w:r>
        <w:r w:rsidRPr="00A33797" w:rsidDel="00A33797">
          <w:rPr>
            <w:noProof/>
            <w:rPrChange w:id="334" w:author="Amy Byers" w:date="2014-10-07T09:55:00Z">
              <w:rPr>
                <w:rStyle w:val="Hyperlink"/>
                <w:noProof/>
              </w:rPr>
            </w:rPrChange>
          </w:rPr>
          <w:delText>Custom Prompt</w:delText>
        </w:r>
        <w:r w:rsidRPr="0099365D" w:rsidDel="00A33797">
          <w:rPr>
            <w:noProof/>
            <w:webHidden/>
          </w:rPr>
          <w:tab/>
          <w:delText>12</w:delText>
        </w:r>
      </w:del>
    </w:p>
    <w:p w:rsidR="007A3937" w:rsidRPr="0099365D" w:rsidDel="00A33797" w:rsidRDefault="007A3937">
      <w:pPr>
        <w:pStyle w:val="TOC2"/>
        <w:rPr>
          <w:del w:id="335" w:author="Amy Byers" w:date="2014-10-07T09:55:00Z"/>
          <w:rFonts w:asciiTheme="minorHAnsi" w:eastAsiaTheme="minorEastAsia" w:hAnsiTheme="minorHAnsi" w:cstheme="minorBidi"/>
          <w:noProof/>
          <w:sz w:val="22"/>
          <w:szCs w:val="22"/>
        </w:rPr>
      </w:pPr>
      <w:del w:id="336" w:author="Amy Byers" w:date="2014-10-07T09:55:00Z">
        <w:r w:rsidRPr="00A33797" w:rsidDel="00A33797">
          <w:rPr>
            <w:noProof/>
            <w:rPrChange w:id="337" w:author="Amy Byers" w:date="2014-10-07T09:55:00Z">
              <w:rPr>
                <w:rStyle w:val="Hyperlink"/>
                <w:noProof/>
              </w:rPr>
            </w:rPrChange>
          </w:rPr>
          <w:delText>3.9</w:delText>
        </w:r>
        <w:r w:rsidRPr="0099365D" w:rsidDel="00A33797">
          <w:rPr>
            <w:rFonts w:asciiTheme="minorHAnsi" w:eastAsiaTheme="minorEastAsia" w:hAnsiTheme="minorHAnsi" w:cstheme="minorBidi"/>
            <w:noProof/>
            <w:sz w:val="22"/>
            <w:szCs w:val="22"/>
          </w:rPr>
          <w:tab/>
        </w:r>
        <w:r w:rsidRPr="00A33797" w:rsidDel="00A33797">
          <w:rPr>
            <w:noProof/>
            <w:rPrChange w:id="338" w:author="Amy Byers" w:date="2014-10-07T09:55:00Z">
              <w:rPr>
                <w:rStyle w:val="Hyperlink"/>
                <w:noProof/>
              </w:rPr>
            </w:rPrChange>
          </w:rPr>
          <w:delText>Capture Credit Card</w:delText>
        </w:r>
        <w:r w:rsidRPr="0099365D" w:rsidDel="00A33797">
          <w:rPr>
            <w:noProof/>
            <w:webHidden/>
          </w:rPr>
          <w:tab/>
          <w:delText>12</w:delText>
        </w:r>
      </w:del>
    </w:p>
    <w:p w:rsidR="007A3937" w:rsidRPr="0099365D" w:rsidDel="00A33797" w:rsidRDefault="007A3937">
      <w:pPr>
        <w:pStyle w:val="TOC2"/>
        <w:rPr>
          <w:del w:id="339" w:author="Amy Byers" w:date="2014-10-07T09:55:00Z"/>
          <w:rFonts w:asciiTheme="minorHAnsi" w:eastAsiaTheme="minorEastAsia" w:hAnsiTheme="minorHAnsi" w:cstheme="minorBidi"/>
          <w:noProof/>
          <w:sz w:val="22"/>
          <w:szCs w:val="22"/>
        </w:rPr>
      </w:pPr>
      <w:del w:id="340" w:author="Amy Byers" w:date="2014-10-07T09:55:00Z">
        <w:r w:rsidRPr="00A33797" w:rsidDel="00A33797">
          <w:rPr>
            <w:noProof/>
            <w:rPrChange w:id="341" w:author="Amy Byers" w:date="2014-10-07T09:55:00Z">
              <w:rPr>
                <w:rStyle w:val="Hyperlink"/>
                <w:noProof/>
              </w:rPr>
            </w:rPrChange>
          </w:rPr>
          <w:delText>3.10</w:delText>
        </w:r>
        <w:r w:rsidRPr="0099365D" w:rsidDel="00A33797">
          <w:rPr>
            <w:rFonts w:asciiTheme="minorHAnsi" w:eastAsiaTheme="minorEastAsia" w:hAnsiTheme="minorHAnsi" w:cstheme="minorBidi"/>
            <w:noProof/>
            <w:sz w:val="22"/>
            <w:szCs w:val="22"/>
          </w:rPr>
          <w:tab/>
        </w:r>
        <w:r w:rsidRPr="00A33797" w:rsidDel="00A33797">
          <w:rPr>
            <w:noProof/>
            <w:rPrChange w:id="342" w:author="Amy Byers" w:date="2014-10-07T09:55:00Z">
              <w:rPr>
                <w:rStyle w:val="Hyperlink"/>
                <w:noProof/>
              </w:rPr>
            </w:rPrChange>
          </w:rPr>
          <w:delText>Warranty – Sell Through Suggested Sell</w:delText>
        </w:r>
        <w:r w:rsidRPr="0099365D" w:rsidDel="00A33797">
          <w:rPr>
            <w:noProof/>
            <w:webHidden/>
          </w:rPr>
          <w:tab/>
          <w:delText>12</w:delText>
        </w:r>
      </w:del>
    </w:p>
    <w:p w:rsidR="007A3937" w:rsidRPr="0099365D" w:rsidDel="00A33797" w:rsidRDefault="007A3937">
      <w:pPr>
        <w:pStyle w:val="TOC2"/>
        <w:rPr>
          <w:del w:id="343" w:author="Amy Byers" w:date="2014-10-07T09:55:00Z"/>
          <w:rFonts w:asciiTheme="minorHAnsi" w:eastAsiaTheme="minorEastAsia" w:hAnsiTheme="minorHAnsi" w:cstheme="minorBidi"/>
          <w:noProof/>
          <w:sz w:val="22"/>
          <w:szCs w:val="22"/>
        </w:rPr>
      </w:pPr>
      <w:del w:id="344" w:author="Amy Byers" w:date="2014-10-07T09:55:00Z">
        <w:r w:rsidRPr="00A33797" w:rsidDel="00A33797">
          <w:rPr>
            <w:noProof/>
            <w:rPrChange w:id="345" w:author="Amy Byers" w:date="2014-10-07T09:55:00Z">
              <w:rPr>
                <w:rStyle w:val="Hyperlink"/>
                <w:noProof/>
              </w:rPr>
            </w:rPrChange>
          </w:rPr>
          <w:delText>3.11</w:delText>
        </w:r>
        <w:r w:rsidRPr="0099365D" w:rsidDel="00A33797">
          <w:rPr>
            <w:rFonts w:asciiTheme="minorHAnsi" w:eastAsiaTheme="minorEastAsia" w:hAnsiTheme="minorHAnsi" w:cstheme="minorBidi"/>
            <w:noProof/>
            <w:sz w:val="22"/>
            <w:szCs w:val="22"/>
          </w:rPr>
          <w:tab/>
        </w:r>
        <w:r w:rsidRPr="00A33797" w:rsidDel="00A33797">
          <w:rPr>
            <w:noProof/>
            <w:rPrChange w:id="346" w:author="Amy Byers" w:date="2014-10-07T09:55:00Z">
              <w:rPr>
                <w:rStyle w:val="Hyperlink"/>
                <w:noProof/>
              </w:rPr>
            </w:rPrChange>
          </w:rPr>
          <w:delText>Warranty – Bundled</w:delText>
        </w:r>
        <w:r w:rsidRPr="0099365D" w:rsidDel="00A33797">
          <w:rPr>
            <w:noProof/>
            <w:webHidden/>
          </w:rPr>
          <w:tab/>
          <w:delText>13</w:delText>
        </w:r>
      </w:del>
    </w:p>
    <w:p w:rsidR="007A3937" w:rsidRPr="0099365D" w:rsidDel="00A33797" w:rsidRDefault="007A3937">
      <w:pPr>
        <w:pStyle w:val="TOC2"/>
        <w:rPr>
          <w:del w:id="347" w:author="Amy Byers" w:date="2014-10-07T09:55:00Z"/>
          <w:rFonts w:asciiTheme="minorHAnsi" w:eastAsiaTheme="minorEastAsia" w:hAnsiTheme="minorHAnsi" w:cstheme="minorBidi"/>
          <w:noProof/>
          <w:sz w:val="22"/>
          <w:szCs w:val="22"/>
        </w:rPr>
      </w:pPr>
      <w:del w:id="348" w:author="Amy Byers" w:date="2014-10-07T09:55:00Z">
        <w:r w:rsidRPr="00A33797" w:rsidDel="00A33797">
          <w:rPr>
            <w:noProof/>
            <w:rPrChange w:id="349" w:author="Amy Byers" w:date="2014-10-07T09:55:00Z">
              <w:rPr>
                <w:rStyle w:val="Hyperlink"/>
                <w:noProof/>
              </w:rPr>
            </w:rPrChange>
          </w:rPr>
          <w:delText>3.12</w:delText>
        </w:r>
        <w:r w:rsidRPr="0099365D" w:rsidDel="00A33797">
          <w:rPr>
            <w:rFonts w:asciiTheme="minorHAnsi" w:eastAsiaTheme="minorEastAsia" w:hAnsiTheme="minorHAnsi" w:cstheme="minorBidi"/>
            <w:noProof/>
            <w:sz w:val="22"/>
            <w:szCs w:val="22"/>
          </w:rPr>
          <w:tab/>
        </w:r>
        <w:r w:rsidRPr="00A33797" w:rsidDel="00A33797">
          <w:rPr>
            <w:noProof/>
            <w:rPrChange w:id="350" w:author="Amy Byers" w:date="2014-10-07T09:55:00Z">
              <w:rPr>
                <w:rStyle w:val="Hyperlink"/>
                <w:noProof/>
              </w:rPr>
            </w:rPrChange>
          </w:rPr>
          <w:delText>Warranty – Monthly</w:delText>
        </w:r>
        <w:r w:rsidRPr="0099365D" w:rsidDel="00A33797">
          <w:rPr>
            <w:noProof/>
            <w:webHidden/>
          </w:rPr>
          <w:tab/>
          <w:delText>13</w:delText>
        </w:r>
      </w:del>
    </w:p>
    <w:p w:rsidR="007A3937" w:rsidRPr="0099365D" w:rsidDel="00A33797" w:rsidRDefault="007A3937">
      <w:pPr>
        <w:pStyle w:val="TOC2"/>
        <w:rPr>
          <w:del w:id="351" w:author="Amy Byers" w:date="2014-10-07T09:55:00Z"/>
          <w:rFonts w:asciiTheme="minorHAnsi" w:eastAsiaTheme="minorEastAsia" w:hAnsiTheme="minorHAnsi" w:cstheme="minorBidi"/>
          <w:noProof/>
          <w:sz w:val="22"/>
          <w:szCs w:val="22"/>
        </w:rPr>
      </w:pPr>
      <w:del w:id="352" w:author="Amy Byers" w:date="2014-10-07T09:55:00Z">
        <w:r w:rsidRPr="00A33797" w:rsidDel="00A33797">
          <w:rPr>
            <w:noProof/>
            <w:rPrChange w:id="353" w:author="Amy Byers" w:date="2014-10-07T09:55:00Z">
              <w:rPr>
                <w:rStyle w:val="Hyperlink"/>
                <w:noProof/>
              </w:rPr>
            </w:rPrChange>
          </w:rPr>
          <w:delText>3.13</w:delText>
        </w:r>
        <w:r w:rsidRPr="0099365D" w:rsidDel="00A33797">
          <w:rPr>
            <w:rFonts w:asciiTheme="minorHAnsi" w:eastAsiaTheme="minorEastAsia" w:hAnsiTheme="minorHAnsi" w:cstheme="minorBidi"/>
            <w:noProof/>
            <w:sz w:val="22"/>
            <w:szCs w:val="22"/>
          </w:rPr>
          <w:tab/>
        </w:r>
        <w:r w:rsidRPr="00A33797" w:rsidDel="00A33797">
          <w:rPr>
            <w:noProof/>
            <w:rPrChange w:id="354" w:author="Amy Byers" w:date="2014-10-07T09:55:00Z">
              <w:rPr>
                <w:rStyle w:val="Hyperlink"/>
                <w:noProof/>
              </w:rPr>
            </w:rPrChange>
          </w:rPr>
          <w:delText>Warrany – Sell through Item Entry</w:delText>
        </w:r>
        <w:r w:rsidRPr="0099365D" w:rsidDel="00A33797">
          <w:rPr>
            <w:noProof/>
            <w:webHidden/>
          </w:rPr>
          <w:tab/>
          <w:delText>13</w:delText>
        </w:r>
      </w:del>
    </w:p>
    <w:p w:rsidR="007A3937" w:rsidRPr="0099365D" w:rsidDel="00A33797" w:rsidRDefault="007A3937">
      <w:pPr>
        <w:pStyle w:val="TOC2"/>
        <w:rPr>
          <w:del w:id="355" w:author="Amy Byers" w:date="2014-10-07T09:55:00Z"/>
          <w:rFonts w:asciiTheme="minorHAnsi" w:eastAsiaTheme="minorEastAsia" w:hAnsiTheme="minorHAnsi" w:cstheme="minorBidi"/>
          <w:noProof/>
          <w:sz w:val="22"/>
          <w:szCs w:val="22"/>
        </w:rPr>
      </w:pPr>
      <w:del w:id="356" w:author="Amy Byers" w:date="2014-10-07T09:55:00Z">
        <w:r w:rsidRPr="00A33797" w:rsidDel="00A33797">
          <w:rPr>
            <w:noProof/>
            <w:rPrChange w:id="357" w:author="Amy Byers" w:date="2014-10-07T09:55:00Z">
              <w:rPr>
                <w:rStyle w:val="Hyperlink"/>
                <w:noProof/>
              </w:rPr>
            </w:rPrChange>
          </w:rPr>
          <w:delText>3.14</w:delText>
        </w:r>
        <w:r w:rsidRPr="0099365D" w:rsidDel="00A33797">
          <w:rPr>
            <w:rFonts w:asciiTheme="minorHAnsi" w:eastAsiaTheme="minorEastAsia" w:hAnsiTheme="minorHAnsi" w:cstheme="minorBidi"/>
            <w:noProof/>
            <w:sz w:val="22"/>
            <w:szCs w:val="22"/>
          </w:rPr>
          <w:tab/>
        </w:r>
        <w:r w:rsidRPr="00A33797" w:rsidDel="00A33797">
          <w:rPr>
            <w:noProof/>
            <w:rPrChange w:id="358" w:author="Amy Byers" w:date="2014-10-07T09:55:00Z">
              <w:rPr>
                <w:rStyle w:val="Hyperlink"/>
                <w:noProof/>
              </w:rPr>
            </w:rPrChange>
          </w:rPr>
          <w:delText>Activation (Phone Card, 3</w:delText>
        </w:r>
        <w:r w:rsidRPr="00A33797" w:rsidDel="00A33797">
          <w:rPr>
            <w:noProof/>
            <w:vertAlign w:val="superscript"/>
            <w:rPrChange w:id="359" w:author="Amy Byers" w:date="2014-10-07T09:55:00Z">
              <w:rPr>
                <w:rStyle w:val="Hyperlink"/>
                <w:noProof/>
                <w:vertAlign w:val="superscript"/>
              </w:rPr>
            </w:rPrChange>
          </w:rPr>
          <w:delText>rd</w:delText>
        </w:r>
        <w:r w:rsidRPr="00A33797" w:rsidDel="00A33797">
          <w:rPr>
            <w:noProof/>
            <w:rPrChange w:id="360" w:author="Amy Byers" w:date="2014-10-07T09:55:00Z">
              <w:rPr>
                <w:rStyle w:val="Hyperlink"/>
                <w:noProof/>
              </w:rPr>
            </w:rPrChange>
          </w:rPr>
          <w:delText xml:space="preserve"> Party Gift Cards, etc)</w:delText>
        </w:r>
        <w:r w:rsidRPr="0099365D" w:rsidDel="00A33797">
          <w:rPr>
            <w:noProof/>
            <w:webHidden/>
          </w:rPr>
          <w:tab/>
          <w:delText>14</w:delText>
        </w:r>
      </w:del>
    </w:p>
    <w:p w:rsidR="007A3937" w:rsidRPr="0099365D" w:rsidDel="00A33797" w:rsidRDefault="007A3937">
      <w:pPr>
        <w:pStyle w:val="TOC2"/>
        <w:rPr>
          <w:del w:id="361" w:author="Amy Byers" w:date="2014-10-07T09:55:00Z"/>
          <w:rFonts w:asciiTheme="minorHAnsi" w:eastAsiaTheme="minorEastAsia" w:hAnsiTheme="minorHAnsi" w:cstheme="minorBidi"/>
          <w:noProof/>
          <w:sz w:val="22"/>
          <w:szCs w:val="22"/>
        </w:rPr>
      </w:pPr>
      <w:del w:id="362" w:author="Amy Byers" w:date="2014-10-07T09:55:00Z">
        <w:r w:rsidRPr="00A33797" w:rsidDel="00A33797">
          <w:rPr>
            <w:noProof/>
            <w:rPrChange w:id="363" w:author="Amy Byers" w:date="2014-10-07T09:55:00Z">
              <w:rPr>
                <w:rStyle w:val="Hyperlink"/>
                <w:noProof/>
              </w:rPr>
            </w:rPrChange>
          </w:rPr>
          <w:delText>3.15</w:delText>
        </w:r>
        <w:r w:rsidRPr="0099365D" w:rsidDel="00A33797">
          <w:rPr>
            <w:rFonts w:asciiTheme="minorHAnsi" w:eastAsiaTheme="minorEastAsia" w:hAnsiTheme="minorHAnsi" w:cstheme="minorBidi"/>
            <w:noProof/>
            <w:sz w:val="22"/>
            <w:szCs w:val="22"/>
          </w:rPr>
          <w:tab/>
        </w:r>
        <w:r w:rsidRPr="00A33797" w:rsidDel="00A33797">
          <w:rPr>
            <w:noProof/>
            <w:rPrChange w:id="364" w:author="Amy Byers" w:date="2014-10-07T09:55:00Z">
              <w:rPr>
                <w:rStyle w:val="Hyperlink"/>
                <w:noProof/>
              </w:rPr>
            </w:rPrChange>
          </w:rPr>
          <w:delText>Customer</w:delText>
        </w:r>
        <w:r w:rsidRPr="0099365D" w:rsidDel="00A33797">
          <w:rPr>
            <w:noProof/>
            <w:webHidden/>
          </w:rPr>
          <w:tab/>
          <w:delText>14</w:delText>
        </w:r>
      </w:del>
    </w:p>
    <w:p w:rsidR="007A3937" w:rsidRPr="0099365D" w:rsidDel="00A33797" w:rsidRDefault="007A3937">
      <w:pPr>
        <w:pStyle w:val="TOC2"/>
        <w:rPr>
          <w:del w:id="365" w:author="Amy Byers" w:date="2014-10-07T09:55:00Z"/>
          <w:rFonts w:asciiTheme="minorHAnsi" w:eastAsiaTheme="minorEastAsia" w:hAnsiTheme="minorHAnsi" w:cstheme="minorBidi"/>
          <w:noProof/>
          <w:sz w:val="22"/>
          <w:szCs w:val="22"/>
        </w:rPr>
      </w:pPr>
      <w:del w:id="366" w:author="Amy Byers" w:date="2014-10-07T09:55:00Z">
        <w:r w:rsidRPr="00A33797" w:rsidDel="00A33797">
          <w:rPr>
            <w:noProof/>
            <w:rPrChange w:id="367" w:author="Amy Byers" w:date="2014-10-07T09:55:00Z">
              <w:rPr>
                <w:rStyle w:val="Hyperlink"/>
                <w:noProof/>
              </w:rPr>
            </w:rPrChange>
          </w:rPr>
          <w:delText>3.16</w:delText>
        </w:r>
        <w:r w:rsidRPr="0099365D" w:rsidDel="00A33797">
          <w:rPr>
            <w:rFonts w:asciiTheme="minorHAnsi" w:eastAsiaTheme="minorEastAsia" w:hAnsiTheme="minorHAnsi" w:cstheme="minorBidi"/>
            <w:noProof/>
            <w:sz w:val="22"/>
            <w:szCs w:val="22"/>
          </w:rPr>
          <w:tab/>
        </w:r>
        <w:r w:rsidRPr="00A33797" w:rsidDel="00A33797">
          <w:rPr>
            <w:noProof/>
            <w:rPrChange w:id="368" w:author="Amy Byers" w:date="2014-10-07T09:55:00Z">
              <w:rPr>
                <w:rStyle w:val="Hyperlink"/>
                <w:noProof/>
              </w:rPr>
            </w:rPrChange>
          </w:rPr>
          <w:delText>Customer, Update Info</w:delText>
        </w:r>
        <w:r w:rsidRPr="0099365D" w:rsidDel="00A33797">
          <w:rPr>
            <w:noProof/>
            <w:webHidden/>
          </w:rPr>
          <w:tab/>
          <w:delText>14</w:delText>
        </w:r>
      </w:del>
    </w:p>
    <w:p w:rsidR="007A3937" w:rsidRPr="0099365D" w:rsidDel="00A33797" w:rsidRDefault="007A3937">
      <w:pPr>
        <w:pStyle w:val="TOC2"/>
        <w:rPr>
          <w:del w:id="369" w:author="Amy Byers" w:date="2014-10-07T09:55:00Z"/>
          <w:rFonts w:asciiTheme="minorHAnsi" w:eastAsiaTheme="minorEastAsia" w:hAnsiTheme="minorHAnsi" w:cstheme="minorBidi"/>
          <w:noProof/>
          <w:sz w:val="22"/>
          <w:szCs w:val="22"/>
        </w:rPr>
      </w:pPr>
      <w:del w:id="370" w:author="Amy Byers" w:date="2014-10-07T09:55:00Z">
        <w:r w:rsidRPr="00A33797" w:rsidDel="00A33797">
          <w:rPr>
            <w:noProof/>
            <w:rPrChange w:id="371" w:author="Amy Byers" w:date="2014-10-07T09:55:00Z">
              <w:rPr>
                <w:rStyle w:val="Hyperlink"/>
                <w:noProof/>
              </w:rPr>
            </w:rPrChange>
          </w:rPr>
          <w:delText>3.17</w:delText>
        </w:r>
        <w:r w:rsidRPr="0099365D" w:rsidDel="00A33797">
          <w:rPr>
            <w:rFonts w:asciiTheme="minorHAnsi" w:eastAsiaTheme="minorEastAsia" w:hAnsiTheme="minorHAnsi" w:cstheme="minorBidi"/>
            <w:noProof/>
            <w:sz w:val="22"/>
            <w:szCs w:val="22"/>
          </w:rPr>
          <w:tab/>
        </w:r>
        <w:r w:rsidRPr="00A33797" w:rsidDel="00A33797">
          <w:rPr>
            <w:noProof/>
            <w:rPrChange w:id="372" w:author="Amy Byers" w:date="2014-10-07T09:55:00Z">
              <w:rPr>
                <w:rStyle w:val="Hyperlink"/>
                <w:noProof/>
              </w:rPr>
            </w:rPrChange>
          </w:rPr>
          <w:delText>Signature Capture with Terms</w:delText>
        </w:r>
        <w:r w:rsidRPr="0099365D" w:rsidDel="00A33797">
          <w:rPr>
            <w:noProof/>
            <w:webHidden/>
          </w:rPr>
          <w:tab/>
          <w:delText>14</w:delText>
        </w:r>
      </w:del>
    </w:p>
    <w:p w:rsidR="007A3937" w:rsidRPr="0099365D" w:rsidDel="00A33797" w:rsidRDefault="007A3937">
      <w:pPr>
        <w:pStyle w:val="TOC2"/>
        <w:rPr>
          <w:del w:id="373" w:author="Amy Byers" w:date="2014-10-07T09:55:00Z"/>
          <w:rFonts w:asciiTheme="minorHAnsi" w:eastAsiaTheme="minorEastAsia" w:hAnsiTheme="minorHAnsi" w:cstheme="minorBidi"/>
          <w:noProof/>
          <w:sz w:val="22"/>
          <w:szCs w:val="22"/>
        </w:rPr>
      </w:pPr>
      <w:del w:id="374" w:author="Amy Byers" w:date="2014-10-07T09:55:00Z">
        <w:r w:rsidRPr="00A33797" w:rsidDel="00A33797">
          <w:rPr>
            <w:noProof/>
            <w:rPrChange w:id="375" w:author="Amy Byers" w:date="2014-10-07T09:55:00Z">
              <w:rPr>
                <w:rStyle w:val="Hyperlink"/>
                <w:noProof/>
              </w:rPr>
            </w:rPrChange>
          </w:rPr>
          <w:delText>3.18</w:delText>
        </w:r>
        <w:r w:rsidRPr="0099365D" w:rsidDel="00A33797">
          <w:rPr>
            <w:rFonts w:asciiTheme="minorHAnsi" w:eastAsiaTheme="minorEastAsia" w:hAnsiTheme="minorHAnsi" w:cstheme="minorBidi"/>
            <w:noProof/>
            <w:sz w:val="22"/>
            <w:szCs w:val="22"/>
          </w:rPr>
          <w:tab/>
        </w:r>
        <w:r w:rsidRPr="00A33797" w:rsidDel="00A33797">
          <w:rPr>
            <w:noProof/>
            <w:rPrChange w:id="376" w:author="Amy Byers" w:date="2014-10-07T09:55:00Z">
              <w:rPr>
                <w:rStyle w:val="Hyperlink"/>
                <w:noProof/>
              </w:rPr>
            </w:rPrChange>
          </w:rPr>
          <w:delText>Gift Card Issue and Activation/Deactivation</w:delText>
        </w:r>
        <w:r w:rsidRPr="0099365D" w:rsidDel="00A33797">
          <w:rPr>
            <w:noProof/>
            <w:webHidden/>
          </w:rPr>
          <w:tab/>
          <w:delText>14</w:delText>
        </w:r>
      </w:del>
    </w:p>
    <w:p w:rsidR="007A3937" w:rsidRPr="0099365D" w:rsidDel="00A33797" w:rsidRDefault="007A3937">
      <w:pPr>
        <w:pStyle w:val="TOC2"/>
        <w:rPr>
          <w:del w:id="377" w:author="Amy Byers" w:date="2014-10-07T09:55:00Z"/>
          <w:rFonts w:asciiTheme="minorHAnsi" w:eastAsiaTheme="minorEastAsia" w:hAnsiTheme="minorHAnsi" w:cstheme="minorBidi"/>
          <w:noProof/>
          <w:sz w:val="22"/>
          <w:szCs w:val="22"/>
        </w:rPr>
      </w:pPr>
      <w:del w:id="378" w:author="Amy Byers" w:date="2014-10-07T09:55:00Z">
        <w:r w:rsidRPr="00A33797" w:rsidDel="00A33797">
          <w:rPr>
            <w:noProof/>
            <w:rPrChange w:id="379" w:author="Amy Byers" w:date="2014-10-07T09:55:00Z">
              <w:rPr>
                <w:rStyle w:val="Hyperlink"/>
                <w:noProof/>
              </w:rPr>
            </w:rPrChange>
          </w:rPr>
          <w:delText>3.19</w:delText>
        </w:r>
        <w:r w:rsidRPr="0099365D" w:rsidDel="00A33797">
          <w:rPr>
            <w:rFonts w:asciiTheme="minorHAnsi" w:eastAsiaTheme="minorEastAsia" w:hAnsiTheme="minorHAnsi" w:cstheme="minorBidi"/>
            <w:noProof/>
            <w:sz w:val="22"/>
            <w:szCs w:val="22"/>
          </w:rPr>
          <w:tab/>
        </w:r>
        <w:r w:rsidRPr="00A33797" w:rsidDel="00A33797">
          <w:rPr>
            <w:noProof/>
            <w:rPrChange w:id="380" w:author="Amy Byers" w:date="2014-10-07T09:55:00Z">
              <w:rPr>
                <w:rStyle w:val="Hyperlink"/>
                <w:noProof/>
              </w:rPr>
            </w:rPrChange>
          </w:rPr>
          <w:delText>Loyalty Usage</w:delText>
        </w:r>
        <w:r w:rsidRPr="0099365D" w:rsidDel="00A33797">
          <w:rPr>
            <w:noProof/>
            <w:webHidden/>
          </w:rPr>
          <w:tab/>
          <w:delText>14</w:delText>
        </w:r>
      </w:del>
    </w:p>
    <w:p w:rsidR="007A3937" w:rsidRPr="0099365D" w:rsidDel="00A33797" w:rsidRDefault="007A3937">
      <w:pPr>
        <w:pStyle w:val="TOC2"/>
        <w:rPr>
          <w:del w:id="381" w:author="Amy Byers" w:date="2014-10-07T09:55:00Z"/>
          <w:rFonts w:asciiTheme="minorHAnsi" w:eastAsiaTheme="minorEastAsia" w:hAnsiTheme="minorHAnsi" w:cstheme="minorBidi"/>
          <w:noProof/>
          <w:sz w:val="22"/>
          <w:szCs w:val="22"/>
        </w:rPr>
      </w:pPr>
      <w:del w:id="382" w:author="Amy Byers" w:date="2014-10-07T09:55:00Z">
        <w:r w:rsidRPr="00A33797" w:rsidDel="00A33797">
          <w:rPr>
            <w:noProof/>
            <w:rPrChange w:id="383" w:author="Amy Byers" w:date="2014-10-07T09:55:00Z">
              <w:rPr>
                <w:rStyle w:val="Hyperlink"/>
                <w:noProof/>
              </w:rPr>
            </w:rPrChange>
          </w:rPr>
          <w:delText>3.20</w:delText>
        </w:r>
        <w:r w:rsidRPr="0099365D" w:rsidDel="00A33797">
          <w:rPr>
            <w:rFonts w:asciiTheme="minorHAnsi" w:eastAsiaTheme="minorEastAsia" w:hAnsiTheme="minorHAnsi" w:cstheme="minorBidi"/>
            <w:noProof/>
            <w:sz w:val="22"/>
            <w:szCs w:val="22"/>
          </w:rPr>
          <w:tab/>
        </w:r>
        <w:r w:rsidRPr="00A33797" w:rsidDel="00A33797">
          <w:rPr>
            <w:noProof/>
            <w:rPrChange w:id="384" w:author="Amy Byers" w:date="2014-10-07T09:55:00Z">
              <w:rPr>
                <w:rStyle w:val="Hyperlink"/>
                <w:noProof/>
              </w:rPr>
            </w:rPrChange>
          </w:rPr>
          <w:delText>Loyalty Enrollment</w:delText>
        </w:r>
        <w:r w:rsidRPr="0099365D" w:rsidDel="00A33797">
          <w:rPr>
            <w:noProof/>
            <w:webHidden/>
          </w:rPr>
          <w:tab/>
          <w:delText>15</w:delText>
        </w:r>
      </w:del>
    </w:p>
    <w:p w:rsidR="007A3937" w:rsidRPr="0099365D" w:rsidDel="00A33797" w:rsidRDefault="007A3937">
      <w:pPr>
        <w:pStyle w:val="TOC2"/>
        <w:rPr>
          <w:del w:id="385" w:author="Amy Byers" w:date="2014-10-07T09:55:00Z"/>
          <w:rFonts w:asciiTheme="minorHAnsi" w:eastAsiaTheme="minorEastAsia" w:hAnsiTheme="minorHAnsi" w:cstheme="minorBidi"/>
          <w:noProof/>
          <w:sz w:val="22"/>
          <w:szCs w:val="22"/>
        </w:rPr>
      </w:pPr>
      <w:del w:id="386" w:author="Amy Byers" w:date="2014-10-07T09:55:00Z">
        <w:r w:rsidRPr="00A33797" w:rsidDel="00A33797">
          <w:rPr>
            <w:noProof/>
            <w:rPrChange w:id="387" w:author="Amy Byers" w:date="2014-10-07T09:55:00Z">
              <w:rPr>
                <w:rStyle w:val="Hyperlink"/>
                <w:noProof/>
              </w:rPr>
            </w:rPrChange>
          </w:rPr>
          <w:delText>3.21</w:delText>
        </w:r>
        <w:r w:rsidRPr="0099365D" w:rsidDel="00A33797">
          <w:rPr>
            <w:rFonts w:asciiTheme="minorHAnsi" w:eastAsiaTheme="minorEastAsia" w:hAnsiTheme="minorHAnsi" w:cstheme="minorBidi"/>
            <w:noProof/>
            <w:sz w:val="22"/>
            <w:szCs w:val="22"/>
          </w:rPr>
          <w:tab/>
        </w:r>
        <w:r w:rsidRPr="00A33797" w:rsidDel="00A33797">
          <w:rPr>
            <w:noProof/>
            <w:rPrChange w:id="388" w:author="Amy Byers" w:date="2014-10-07T09:55:00Z">
              <w:rPr>
                <w:rStyle w:val="Hyperlink"/>
                <w:noProof/>
              </w:rPr>
            </w:rPrChange>
          </w:rPr>
          <w:delText>Service Order Scheduling</w:delText>
        </w:r>
        <w:r w:rsidRPr="0099365D" w:rsidDel="00A33797">
          <w:rPr>
            <w:noProof/>
            <w:webHidden/>
          </w:rPr>
          <w:tab/>
          <w:delText>15</w:delText>
        </w:r>
      </w:del>
    </w:p>
    <w:p w:rsidR="007A3937" w:rsidRPr="0099365D" w:rsidDel="00A33797" w:rsidRDefault="007A3937">
      <w:pPr>
        <w:pStyle w:val="TOC2"/>
        <w:rPr>
          <w:del w:id="389" w:author="Amy Byers" w:date="2014-10-07T09:55:00Z"/>
          <w:rFonts w:asciiTheme="minorHAnsi" w:eastAsiaTheme="minorEastAsia" w:hAnsiTheme="minorHAnsi" w:cstheme="minorBidi"/>
          <w:noProof/>
          <w:sz w:val="22"/>
          <w:szCs w:val="22"/>
        </w:rPr>
      </w:pPr>
      <w:del w:id="390" w:author="Amy Byers" w:date="2014-10-07T09:55:00Z">
        <w:r w:rsidRPr="00A33797" w:rsidDel="00A33797">
          <w:rPr>
            <w:noProof/>
            <w:rPrChange w:id="391" w:author="Amy Byers" w:date="2014-10-07T09:55:00Z">
              <w:rPr>
                <w:rStyle w:val="Hyperlink"/>
                <w:noProof/>
              </w:rPr>
            </w:rPrChange>
          </w:rPr>
          <w:delText>3.22</w:delText>
        </w:r>
        <w:r w:rsidRPr="0099365D" w:rsidDel="00A33797">
          <w:rPr>
            <w:rFonts w:asciiTheme="minorHAnsi" w:eastAsiaTheme="minorEastAsia" w:hAnsiTheme="minorHAnsi" w:cstheme="minorBidi"/>
            <w:noProof/>
            <w:sz w:val="22"/>
            <w:szCs w:val="22"/>
          </w:rPr>
          <w:tab/>
        </w:r>
        <w:r w:rsidRPr="00A33797" w:rsidDel="00A33797">
          <w:rPr>
            <w:noProof/>
            <w:rPrChange w:id="392" w:author="Amy Byers" w:date="2014-10-07T09:55:00Z">
              <w:rPr>
                <w:rStyle w:val="Hyperlink"/>
                <w:noProof/>
              </w:rPr>
            </w:rPrChange>
          </w:rPr>
          <w:delText>MCF Web Order – Sale</w:delText>
        </w:r>
        <w:r w:rsidRPr="0099365D" w:rsidDel="00A33797">
          <w:rPr>
            <w:noProof/>
            <w:webHidden/>
          </w:rPr>
          <w:tab/>
          <w:delText>16</w:delText>
        </w:r>
      </w:del>
    </w:p>
    <w:p w:rsidR="007A3937" w:rsidRPr="0099365D" w:rsidDel="00A33797" w:rsidRDefault="007A3937">
      <w:pPr>
        <w:pStyle w:val="TOC2"/>
        <w:rPr>
          <w:del w:id="393" w:author="Amy Byers" w:date="2014-10-07T09:55:00Z"/>
          <w:rFonts w:asciiTheme="minorHAnsi" w:eastAsiaTheme="minorEastAsia" w:hAnsiTheme="minorHAnsi" w:cstheme="minorBidi"/>
          <w:noProof/>
          <w:sz w:val="22"/>
          <w:szCs w:val="22"/>
        </w:rPr>
      </w:pPr>
      <w:del w:id="394" w:author="Amy Byers" w:date="2014-10-07T09:55:00Z">
        <w:r w:rsidRPr="00A33797" w:rsidDel="00A33797">
          <w:rPr>
            <w:noProof/>
            <w:rPrChange w:id="395" w:author="Amy Byers" w:date="2014-10-07T09:55:00Z">
              <w:rPr>
                <w:rStyle w:val="Hyperlink"/>
                <w:noProof/>
              </w:rPr>
            </w:rPrChange>
          </w:rPr>
          <w:delText>3.23</w:delText>
        </w:r>
        <w:r w:rsidRPr="0099365D" w:rsidDel="00A33797">
          <w:rPr>
            <w:rFonts w:asciiTheme="minorHAnsi" w:eastAsiaTheme="minorEastAsia" w:hAnsiTheme="minorHAnsi" w:cstheme="minorBidi"/>
            <w:noProof/>
            <w:sz w:val="22"/>
            <w:szCs w:val="22"/>
          </w:rPr>
          <w:tab/>
        </w:r>
        <w:r w:rsidRPr="00A33797" w:rsidDel="00A33797">
          <w:rPr>
            <w:noProof/>
            <w:rPrChange w:id="396" w:author="Amy Byers" w:date="2014-10-07T09:55:00Z">
              <w:rPr>
                <w:rStyle w:val="Hyperlink"/>
                <w:noProof/>
              </w:rPr>
            </w:rPrChange>
          </w:rPr>
          <w:delText>Manual Item Discount</w:delText>
        </w:r>
        <w:r w:rsidRPr="0099365D" w:rsidDel="00A33797">
          <w:rPr>
            <w:noProof/>
            <w:webHidden/>
          </w:rPr>
          <w:tab/>
          <w:delText>18</w:delText>
        </w:r>
      </w:del>
    </w:p>
    <w:p w:rsidR="007A3937" w:rsidRPr="0099365D" w:rsidDel="00A33797" w:rsidRDefault="007A3937">
      <w:pPr>
        <w:pStyle w:val="TOC2"/>
        <w:rPr>
          <w:del w:id="397" w:author="Amy Byers" w:date="2014-10-07T09:55:00Z"/>
          <w:rFonts w:asciiTheme="minorHAnsi" w:eastAsiaTheme="minorEastAsia" w:hAnsiTheme="minorHAnsi" w:cstheme="minorBidi"/>
          <w:noProof/>
          <w:sz w:val="22"/>
          <w:szCs w:val="22"/>
        </w:rPr>
      </w:pPr>
      <w:del w:id="398" w:author="Amy Byers" w:date="2014-10-07T09:55:00Z">
        <w:r w:rsidRPr="00A33797" w:rsidDel="00A33797">
          <w:rPr>
            <w:noProof/>
            <w:rPrChange w:id="399" w:author="Amy Byers" w:date="2014-10-07T09:55:00Z">
              <w:rPr>
                <w:rStyle w:val="Hyperlink"/>
                <w:noProof/>
              </w:rPr>
            </w:rPrChange>
          </w:rPr>
          <w:delText>3.24</w:delText>
        </w:r>
        <w:r w:rsidRPr="0099365D" w:rsidDel="00A33797">
          <w:rPr>
            <w:rFonts w:asciiTheme="minorHAnsi" w:eastAsiaTheme="minorEastAsia" w:hAnsiTheme="minorHAnsi" w:cstheme="minorBidi"/>
            <w:noProof/>
            <w:sz w:val="22"/>
            <w:szCs w:val="22"/>
          </w:rPr>
          <w:tab/>
        </w:r>
        <w:r w:rsidRPr="00A33797" w:rsidDel="00A33797">
          <w:rPr>
            <w:noProof/>
            <w:rPrChange w:id="400" w:author="Amy Byers" w:date="2014-10-07T09:55:00Z">
              <w:rPr>
                <w:rStyle w:val="Hyperlink"/>
                <w:noProof/>
              </w:rPr>
            </w:rPrChange>
          </w:rPr>
          <w:delText>Price Override</w:delText>
        </w:r>
        <w:r w:rsidRPr="0099365D" w:rsidDel="00A33797">
          <w:rPr>
            <w:noProof/>
            <w:webHidden/>
          </w:rPr>
          <w:tab/>
          <w:delText>19</w:delText>
        </w:r>
      </w:del>
    </w:p>
    <w:p w:rsidR="007A3937" w:rsidRPr="0099365D" w:rsidDel="00A33797" w:rsidRDefault="007A3937">
      <w:pPr>
        <w:pStyle w:val="TOC2"/>
        <w:rPr>
          <w:del w:id="401" w:author="Amy Byers" w:date="2014-10-07T09:55:00Z"/>
          <w:rFonts w:asciiTheme="minorHAnsi" w:eastAsiaTheme="minorEastAsia" w:hAnsiTheme="minorHAnsi" w:cstheme="minorBidi"/>
          <w:noProof/>
          <w:sz w:val="22"/>
          <w:szCs w:val="22"/>
        </w:rPr>
      </w:pPr>
      <w:del w:id="402" w:author="Amy Byers" w:date="2014-10-07T09:55:00Z">
        <w:r w:rsidRPr="00A33797" w:rsidDel="00A33797">
          <w:rPr>
            <w:noProof/>
            <w:rPrChange w:id="403" w:author="Amy Byers" w:date="2014-10-07T09:55:00Z">
              <w:rPr>
                <w:rStyle w:val="Hyperlink"/>
                <w:noProof/>
              </w:rPr>
            </w:rPrChange>
          </w:rPr>
          <w:delText>3.25</w:delText>
        </w:r>
        <w:r w:rsidRPr="0099365D" w:rsidDel="00A33797">
          <w:rPr>
            <w:rFonts w:asciiTheme="minorHAnsi" w:eastAsiaTheme="minorEastAsia" w:hAnsiTheme="minorHAnsi" w:cstheme="minorBidi"/>
            <w:noProof/>
            <w:sz w:val="22"/>
            <w:szCs w:val="22"/>
          </w:rPr>
          <w:tab/>
        </w:r>
        <w:r w:rsidRPr="00A33797" w:rsidDel="00A33797">
          <w:rPr>
            <w:noProof/>
            <w:rPrChange w:id="404" w:author="Amy Byers" w:date="2014-10-07T09:55:00Z">
              <w:rPr>
                <w:rStyle w:val="Hyperlink"/>
                <w:noProof/>
              </w:rPr>
            </w:rPrChange>
          </w:rPr>
          <w:delText>Tax Override</w:delText>
        </w:r>
        <w:r w:rsidRPr="0099365D" w:rsidDel="00A33797">
          <w:rPr>
            <w:noProof/>
            <w:webHidden/>
          </w:rPr>
          <w:tab/>
          <w:delText>19</w:delText>
        </w:r>
      </w:del>
    </w:p>
    <w:p w:rsidR="007A3937" w:rsidRPr="0099365D" w:rsidDel="00A33797" w:rsidRDefault="007A3937">
      <w:pPr>
        <w:pStyle w:val="TOC2"/>
        <w:rPr>
          <w:del w:id="405" w:author="Amy Byers" w:date="2014-10-07T09:55:00Z"/>
          <w:rFonts w:asciiTheme="minorHAnsi" w:eastAsiaTheme="minorEastAsia" w:hAnsiTheme="minorHAnsi" w:cstheme="minorBidi"/>
          <w:noProof/>
          <w:sz w:val="22"/>
          <w:szCs w:val="22"/>
        </w:rPr>
      </w:pPr>
      <w:del w:id="406" w:author="Amy Byers" w:date="2014-10-07T09:55:00Z">
        <w:r w:rsidRPr="00A33797" w:rsidDel="00A33797">
          <w:rPr>
            <w:noProof/>
            <w:rPrChange w:id="407" w:author="Amy Byers" w:date="2014-10-07T09:55:00Z">
              <w:rPr>
                <w:rStyle w:val="Hyperlink"/>
                <w:noProof/>
              </w:rPr>
            </w:rPrChange>
          </w:rPr>
          <w:delText>3.26</w:delText>
        </w:r>
        <w:r w:rsidRPr="0099365D" w:rsidDel="00A33797">
          <w:rPr>
            <w:rFonts w:asciiTheme="minorHAnsi" w:eastAsiaTheme="minorEastAsia" w:hAnsiTheme="minorHAnsi" w:cstheme="minorBidi"/>
            <w:noProof/>
            <w:sz w:val="22"/>
            <w:szCs w:val="22"/>
          </w:rPr>
          <w:tab/>
        </w:r>
        <w:r w:rsidRPr="00A33797" w:rsidDel="00A33797">
          <w:rPr>
            <w:noProof/>
            <w:rPrChange w:id="408" w:author="Amy Byers" w:date="2014-10-07T09:55:00Z">
              <w:rPr>
                <w:rStyle w:val="Hyperlink"/>
                <w:noProof/>
              </w:rPr>
            </w:rPrChange>
          </w:rPr>
          <w:delText>Tax Exempt</w:delText>
        </w:r>
        <w:r w:rsidRPr="0099365D" w:rsidDel="00A33797">
          <w:rPr>
            <w:noProof/>
            <w:webHidden/>
          </w:rPr>
          <w:tab/>
          <w:delText>20</w:delText>
        </w:r>
      </w:del>
    </w:p>
    <w:p w:rsidR="007A3937" w:rsidRPr="0099365D" w:rsidDel="00A33797" w:rsidRDefault="007A3937">
      <w:pPr>
        <w:pStyle w:val="TOC2"/>
        <w:rPr>
          <w:del w:id="409" w:author="Amy Byers" w:date="2014-10-07T09:55:00Z"/>
          <w:rFonts w:asciiTheme="minorHAnsi" w:eastAsiaTheme="minorEastAsia" w:hAnsiTheme="minorHAnsi" w:cstheme="minorBidi"/>
          <w:noProof/>
          <w:sz w:val="22"/>
          <w:szCs w:val="22"/>
        </w:rPr>
      </w:pPr>
      <w:del w:id="410" w:author="Amy Byers" w:date="2014-10-07T09:55:00Z">
        <w:r w:rsidRPr="00A33797" w:rsidDel="00A33797">
          <w:rPr>
            <w:noProof/>
            <w:rPrChange w:id="411" w:author="Amy Byers" w:date="2014-10-07T09:55:00Z">
              <w:rPr>
                <w:rStyle w:val="Hyperlink"/>
                <w:noProof/>
              </w:rPr>
            </w:rPrChange>
          </w:rPr>
          <w:delText>3.27</w:delText>
        </w:r>
        <w:r w:rsidRPr="0099365D" w:rsidDel="00A33797">
          <w:rPr>
            <w:rFonts w:asciiTheme="minorHAnsi" w:eastAsiaTheme="minorEastAsia" w:hAnsiTheme="minorHAnsi" w:cstheme="minorBidi"/>
            <w:noProof/>
            <w:sz w:val="22"/>
            <w:szCs w:val="22"/>
          </w:rPr>
          <w:tab/>
        </w:r>
        <w:r w:rsidRPr="00A33797" w:rsidDel="00A33797">
          <w:rPr>
            <w:noProof/>
            <w:rPrChange w:id="412" w:author="Amy Byers" w:date="2014-10-07T09:55:00Z">
              <w:rPr>
                <w:rStyle w:val="Hyperlink"/>
                <w:noProof/>
              </w:rPr>
            </w:rPrChange>
          </w:rPr>
          <w:delText>Salesperson Capture</w:delText>
        </w:r>
        <w:r w:rsidRPr="0099365D" w:rsidDel="00A33797">
          <w:rPr>
            <w:noProof/>
            <w:webHidden/>
          </w:rPr>
          <w:tab/>
          <w:delText>20</w:delText>
        </w:r>
      </w:del>
    </w:p>
    <w:p w:rsidR="007A3937" w:rsidRPr="0099365D" w:rsidDel="00A33797" w:rsidRDefault="007A3937">
      <w:pPr>
        <w:pStyle w:val="TOC2"/>
        <w:rPr>
          <w:del w:id="413" w:author="Amy Byers" w:date="2014-10-07T09:55:00Z"/>
          <w:rFonts w:asciiTheme="minorHAnsi" w:eastAsiaTheme="minorEastAsia" w:hAnsiTheme="minorHAnsi" w:cstheme="minorBidi"/>
          <w:noProof/>
          <w:sz w:val="22"/>
          <w:szCs w:val="22"/>
        </w:rPr>
      </w:pPr>
      <w:del w:id="414" w:author="Amy Byers" w:date="2014-10-07T09:55:00Z">
        <w:r w:rsidRPr="00A33797" w:rsidDel="00A33797">
          <w:rPr>
            <w:noProof/>
            <w:rPrChange w:id="415" w:author="Amy Byers" w:date="2014-10-07T09:55:00Z">
              <w:rPr>
                <w:rStyle w:val="Hyperlink"/>
                <w:noProof/>
              </w:rPr>
            </w:rPrChange>
          </w:rPr>
          <w:delText>3.28</w:delText>
        </w:r>
        <w:r w:rsidRPr="0099365D" w:rsidDel="00A33797">
          <w:rPr>
            <w:rFonts w:asciiTheme="minorHAnsi" w:eastAsiaTheme="minorEastAsia" w:hAnsiTheme="minorHAnsi" w:cstheme="minorBidi"/>
            <w:noProof/>
            <w:sz w:val="22"/>
            <w:szCs w:val="22"/>
          </w:rPr>
          <w:tab/>
        </w:r>
        <w:r w:rsidRPr="00A33797" w:rsidDel="00A33797">
          <w:rPr>
            <w:noProof/>
            <w:rPrChange w:id="416" w:author="Amy Byers" w:date="2014-10-07T09:55:00Z">
              <w:rPr>
                <w:rStyle w:val="Hyperlink"/>
                <w:noProof/>
              </w:rPr>
            </w:rPrChange>
          </w:rPr>
          <w:delText>Raincheck</w:delText>
        </w:r>
        <w:r w:rsidRPr="0099365D" w:rsidDel="00A33797">
          <w:rPr>
            <w:noProof/>
            <w:webHidden/>
          </w:rPr>
          <w:tab/>
          <w:delText>21</w:delText>
        </w:r>
      </w:del>
    </w:p>
    <w:p w:rsidR="007A3937" w:rsidRPr="0099365D" w:rsidDel="00A33797" w:rsidRDefault="007A3937">
      <w:pPr>
        <w:pStyle w:val="TOC2"/>
        <w:rPr>
          <w:del w:id="417" w:author="Amy Byers" w:date="2014-10-07T09:55:00Z"/>
          <w:rFonts w:asciiTheme="minorHAnsi" w:eastAsiaTheme="minorEastAsia" w:hAnsiTheme="minorHAnsi" w:cstheme="minorBidi"/>
          <w:noProof/>
          <w:sz w:val="22"/>
          <w:szCs w:val="22"/>
        </w:rPr>
      </w:pPr>
      <w:del w:id="418" w:author="Amy Byers" w:date="2014-10-07T09:55:00Z">
        <w:r w:rsidRPr="00A33797" w:rsidDel="00A33797">
          <w:rPr>
            <w:noProof/>
            <w:rPrChange w:id="419" w:author="Amy Byers" w:date="2014-10-07T09:55:00Z">
              <w:rPr>
                <w:rStyle w:val="Hyperlink"/>
                <w:noProof/>
              </w:rPr>
            </w:rPrChange>
          </w:rPr>
          <w:delText>3.29</w:delText>
        </w:r>
        <w:r w:rsidRPr="0099365D" w:rsidDel="00A33797">
          <w:rPr>
            <w:rFonts w:asciiTheme="minorHAnsi" w:eastAsiaTheme="minorEastAsia" w:hAnsiTheme="minorHAnsi" w:cstheme="minorBidi"/>
            <w:noProof/>
            <w:sz w:val="22"/>
            <w:szCs w:val="22"/>
          </w:rPr>
          <w:tab/>
        </w:r>
        <w:r w:rsidRPr="00A33797" w:rsidDel="00A33797">
          <w:rPr>
            <w:noProof/>
            <w:rPrChange w:id="420" w:author="Amy Byers" w:date="2014-10-07T09:55:00Z">
              <w:rPr>
                <w:rStyle w:val="Hyperlink"/>
                <w:noProof/>
              </w:rPr>
            </w:rPrChange>
          </w:rPr>
          <w:delText>Employee Capture</w:delText>
        </w:r>
        <w:r w:rsidRPr="0099365D" w:rsidDel="00A33797">
          <w:rPr>
            <w:noProof/>
            <w:webHidden/>
          </w:rPr>
          <w:tab/>
          <w:delText>22</w:delText>
        </w:r>
      </w:del>
    </w:p>
    <w:p w:rsidR="007A3937" w:rsidRPr="0099365D" w:rsidDel="00A33797" w:rsidRDefault="007A3937">
      <w:pPr>
        <w:pStyle w:val="TOC2"/>
        <w:rPr>
          <w:del w:id="421" w:author="Amy Byers" w:date="2014-10-07T09:55:00Z"/>
          <w:rFonts w:asciiTheme="minorHAnsi" w:eastAsiaTheme="minorEastAsia" w:hAnsiTheme="minorHAnsi" w:cstheme="minorBidi"/>
          <w:noProof/>
          <w:sz w:val="22"/>
          <w:szCs w:val="22"/>
        </w:rPr>
      </w:pPr>
      <w:del w:id="422" w:author="Amy Byers" w:date="2014-10-07T09:55:00Z">
        <w:r w:rsidRPr="00A33797" w:rsidDel="00A33797">
          <w:rPr>
            <w:noProof/>
            <w:rPrChange w:id="423" w:author="Amy Byers" w:date="2014-10-07T09:55:00Z">
              <w:rPr>
                <w:rStyle w:val="Hyperlink"/>
                <w:noProof/>
              </w:rPr>
            </w:rPrChange>
          </w:rPr>
          <w:delText>3.30</w:delText>
        </w:r>
        <w:r w:rsidRPr="0099365D" w:rsidDel="00A33797">
          <w:rPr>
            <w:rFonts w:asciiTheme="minorHAnsi" w:eastAsiaTheme="minorEastAsia" w:hAnsiTheme="minorHAnsi" w:cstheme="minorBidi"/>
            <w:noProof/>
            <w:sz w:val="22"/>
            <w:szCs w:val="22"/>
          </w:rPr>
          <w:tab/>
        </w:r>
        <w:r w:rsidRPr="00A33797" w:rsidDel="00A33797">
          <w:rPr>
            <w:noProof/>
            <w:rPrChange w:id="424" w:author="Amy Byers" w:date="2014-10-07T09:55:00Z">
              <w:rPr>
                <w:rStyle w:val="Hyperlink"/>
                <w:noProof/>
              </w:rPr>
            </w:rPrChange>
          </w:rPr>
          <w:delText>Kits on the Fly</w:delText>
        </w:r>
        <w:r w:rsidRPr="0099365D" w:rsidDel="00A33797">
          <w:rPr>
            <w:noProof/>
            <w:webHidden/>
          </w:rPr>
          <w:tab/>
          <w:delText>23</w:delText>
        </w:r>
      </w:del>
    </w:p>
    <w:p w:rsidR="007A3937" w:rsidRPr="0099365D" w:rsidDel="00A33797" w:rsidRDefault="007A3937">
      <w:pPr>
        <w:pStyle w:val="TOC2"/>
        <w:rPr>
          <w:del w:id="425" w:author="Amy Byers" w:date="2014-10-07T09:55:00Z"/>
          <w:rFonts w:asciiTheme="minorHAnsi" w:eastAsiaTheme="minorEastAsia" w:hAnsiTheme="minorHAnsi" w:cstheme="minorBidi"/>
          <w:noProof/>
          <w:sz w:val="22"/>
          <w:szCs w:val="22"/>
        </w:rPr>
      </w:pPr>
      <w:del w:id="426" w:author="Amy Byers" w:date="2014-10-07T09:55:00Z">
        <w:r w:rsidRPr="00A33797" w:rsidDel="00A33797">
          <w:rPr>
            <w:noProof/>
            <w:rPrChange w:id="427" w:author="Amy Byers" w:date="2014-10-07T09:55:00Z">
              <w:rPr>
                <w:rStyle w:val="Hyperlink"/>
                <w:noProof/>
              </w:rPr>
            </w:rPrChange>
          </w:rPr>
          <w:delText>3.31</w:delText>
        </w:r>
        <w:r w:rsidRPr="0099365D" w:rsidDel="00A33797">
          <w:rPr>
            <w:rFonts w:asciiTheme="minorHAnsi" w:eastAsiaTheme="minorEastAsia" w:hAnsiTheme="minorHAnsi" w:cstheme="minorBidi"/>
            <w:noProof/>
            <w:sz w:val="22"/>
            <w:szCs w:val="22"/>
          </w:rPr>
          <w:tab/>
        </w:r>
        <w:r w:rsidRPr="00A33797" w:rsidDel="00A33797">
          <w:rPr>
            <w:noProof/>
            <w:rPrChange w:id="428" w:author="Amy Byers" w:date="2014-10-07T09:55:00Z">
              <w:rPr>
                <w:rStyle w:val="Hyperlink"/>
                <w:noProof/>
              </w:rPr>
            </w:rPrChange>
          </w:rPr>
          <w:delText>Promotion</w:delText>
        </w:r>
        <w:r w:rsidRPr="0099365D" w:rsidDel="00A33797">
          <w:rPr>
            <w:noProof/>
            <w:webHidden/>
          </w:rPr>
          <w:tab/>
          <w:delText>23</w:delText>
        </w:r>
      </w:del>
    </w:p>
    <w:p w:rsidR="007A3937" w:rsidRPr="0099365D" w:rsidDel="00A33797" w:rsidRDefault="007A3937">
      <w:pPr>
        <w:pStyle w:val="TOC2"/>
        <w:rPr>
          <w:del w:id="429" w:author="Amy Byers" w:date="2014-10-07T09:55:00Z"/>
          <w:rFonts w:asciiTheme="minorHAnsi" w:eastAsiaTheme="minorEastAsia" w:hAnsiTheme="minorHAnsi" w:cstheme="minorBidi"/>
          <w:noProof/>
          <w:sz w:val="22"/>
          <w:szCs w:val="22"/>
        </w:rPr>
      </w:pPr>
      <w:del w:id="430" w:author="Amy Byers" w:date="2014-10-07T09:55:00Z">
        <w:r w:rsidRPr="00A33797" w:rsidDel="00A33797">
          <w:rPr>
            <w:noProof/>
            <w:rPrChange w:id="431" w:author="Amy Byers" w:date="2014-10-07T09:55:00Z">
              <w:rPr>
                <w:rStyle w:val="Hyperlink"/>
                <w:noProof/>
              </w:rPr>
            </w:rPrChange>
          </w:rPr>
          <w:delText>3.32</w:delText>
        </w:r>
        <w:r w:rsidRPr="0099365D" w:rsidDel="00A33797">
          <w:rPr>
            <w:rFonts w:asciiTheme="minorHAnsi" w:eastAsiaTheme="minorEastAsia" w:hAnsiTheme="minorHAnsi" w:cstheme="minorBidi"/>
            <w:noProof/>
            <w:sz w:val="22"/>
            <w:szCs w:val="22"/>
          </w:rPr>
          <w:tab/>
        </w:r>
        <w:r w:rsidRPr="00A33797" w:rsidDel="00A33797">
          <w:rPr>
            <w:noProof/>
            <w:rPrChange w:id="432" w:author="Amy Byers" w:date="2014-10-07T09:55:00Z">
              <w:rPr>
                <w:rStyle w:val="Hyperlink"/>
                <w:noProof/>
              </w:rPr>
            </w:rPrChange>
          </w:rPr>
          <w:delText>Transaction Void</w:delText>
        </w:r>
        <w:r w:rsidRPr="0099365D" w:rsidDel="00A33797">
          <w:rPr>
            <w:noProof/>
            <w:webHidden/>
          </w:rPr>
          <w:tab/>
          <w:delText>27</w:delText>
        </w:r>
      </w:del>
    </w:p>
    <w:p w:rsidR="007A3937" w:rsidRPr="0099365D" w:rsidDel="00A33797" w:rsidRDefault="007A3937">
      <w:pPr>
        <w:pStyle w:val="TOC2"/>
        <w:rPr>
          <w:del w:id="433" w:author="Amy Byers" w:date="2014-10-07T09:55:00Z"/>
          <w:rFonts w:asciiTheme="minorHAnsi" w:eastAsiaTheme="minorEastAsia" w:hAnsiTheme="minorHAnsi" w:cstheme="minorBidi"/>
          <w:noProof/>
          <w:sz w:val="22"/>
          <w:szCs w:val="22"/>
        </w:rPr>
      </w:pPr>
      <w:del w:id="434" w:author="Amy Byers" w:date="2014-10-07T09:55:00Z">
        <w:r w:rsidRPr="00A33797" w:rsidDel="00A33797">
          <w:rPr>
            <w:noProof/>
            <w:rPrChange w:id="435" w:author="Amy Byers" w:date="2014-10-07T09:55:00Z">
              <w:rPr>
                <w:rStyle w:val="Hyperlink"/>
                <w:noProof/>
              </w:rPr>
            </w:rPrChange>
          </w:rPr>
          <w:delText>3.33</w:delText>
        </w:r>
        <w:r w:rsidRPr="0099365D" w:rsidDel="00A33797">
          <w:rPr>
            <w:rFonts w:asciiTheme="minorHAnsi" w:eastAsiaTheme="minorEastAsia" w:hAnsiTheme="minorHAnsi" w:cstheme="minorBidi"/>
            <w:noProof/>
            <w:sz w:val="22"/>
            <w:szCs w:val="22"/>
          </w:rPr>
          <w:tab/>
        </w:r>
        <w:r w:rsidRPr="00A33797" w:rsidDel="00A33797">
          <w:rPr>
            <w:noProof/>
            <w:rPrChange w:id="436" w:author="Amy Byers" w:date="2014-10-07T09:55:00Z">
              <w:rPr>
                <w:rStyle w:val="Hyperlink"/>
                <w:noProof/>
              </w:rPr>
            </w:rPrChange>
          </w:rPr>
          <w:delText>Suspend</w:delText>
        </w:r>
        <w:r w:rsidRPr="0099365D" w:rsidDel="00A33797">
          <w:rPr>
            <w:noProof/>
            <w:webHidden/>
          </w:rPr>
          <w:tab/>
          <w:delText>27</w:delText>
        </w:r>
      </w:del>
    </w:p>
    <w:p w:rsidR="007A3937" w:rsidRPr="0099365D" w:rsidDel="00A33797" w:rsidRDefault="007A3937">
      <w:pPr>
        <w:pStyle w:val="TOC2"/>
        <w:rPr>
          <w:del w:id="437" w:author="Amy Byers" w:date="2014-10-07T09:55:00Z"/>
          <w:rFonts w:asciiTheme="minorHAnsi" w:eastAsiaTheme="minorEastAsia" w:hAnsiTheme="minorHAnsi" w:cstheme="minorBidi"/>
          <w:noProof/>
          <w:sz w:val="22"/>
          <w:szCs w:val="22"/>
        </w:rPr>
      </w:pPr>
      <w:del w:id="438" w:author="Amy Byers" w:date="2014-10-07T09:55:00Z">
        <w:r w:rsidRPr="00A33797" w:rsidDel="00A33797">
          <w:rPr>
            <w:noProof/>
            <w:rPrChange w:id="439" w:author="Amy Byers" w:date="2014-10-07T09:55:00Z">
              <w:rPr>
                <w:rStyle w:val="Hyperlink"/>
                <w:noProof/>
              </w:rPr>
            </w:rPrChange>
          </w:rPr>
          <w:delText>3.34</w:delText>
        </w:r>
        <w:r w:rsidRPr="0099365D" w:rsidDel="00A33797">
          <w:rPr>
            <w:rFonts w:asciiTheme="minorHAnsi" w:eastAsiaTheme="minorEastAsia" w:hAnsiTheme="minorHAnsi" w:cstheme="minorBidi"/>
            <w:noProof/>
            <w:sz w:val="22"/>
            <w:szCs w:val="22"/>
          </w:rPr>
          <w:tab/>
        </w:r>
        <w:r w:rsidRPr="00A33797" w:rsidDel="00A33797">
          <w:rPr>
            <w:noProof/>
            <w:rPrChange w:id="440" w:author="Amy Byers" w:date="2014-10-07T09:55:00Z">
              <w:rPr>
                <w:rStyle w:val="Hyperlink"/>
                <w:noProof/>
              </w:rPr>
            </w:rPrChange>
          </w:rPr>
          <w:delText>Transaction Transfer</w:delText>
        </w:r>
        <w:r w:rsidRPr="0099365D" w:rsidDel="00A33797">
          <w:rPr>
            <w:noProof/>
            <w:webHidden/>
          </w:rPr>
          <w:tab/>
          <w:delText>27</w:delText>
        </w:r>
      </w:del>
    </w:p>
    <w:p w:rsidR="007A3937" w:rsidRPr="0099365D" w:rsidDel="00A33797" w:rsidRDefault="007A3937">
      <w:pPr>
        <w:pStyle w:val="TOC2"/>
        <w:rPr>
          <w:del w:id="441" w:author="Amy Byers" w:date="2014-10-07T09:55:00Z"/>
          <w:rFonts w:asciiTheme="minorHAnsi" w:eastAsiaTheme="minorEastAsia" w:hAnsiTheme="minorHAnsi" w:cstheme="minorBidi"/>
          <w:noProof/>
          <w:sz w:val="22"/>
          <w:szCs w:val="22"/>
        </w:rPr>
      </w:pPr>
      <w:del w:id="442" w:author="Amy Byers" w:date="2014-10-07T09:55:00Z">
        <w:r w:rsidRPr="00A33797" w:rsidDel="00A33797">
          <w:rPr>
            <w:noProof/>
            <w:rPrChange w:id="443" w:author="Amy Byers" w:date="2014-10-07T09:55:00Z">
              <w:rPr>
                <w:rStyle w:val="Hyperlink"/>
                <w:noProof/>
              </w:rPr>
            </w:rPrChange>
          </w:rPr>
          <w:delText>3.35</w:delText>
        </w:r>
        <w:r w:rsidRPr="0099365D" w:rsidDel="00A33797">
          <w:rPr>
            <w:rFonts w:asciiTheme="minorHAnsi" w:eastAsiaTheme="minorEastAsia" w:hAnsiTheme="minorHAnsi" w:cstheme="minorBidi"/>
            <w:noProof/>
            <w:sz w:val="22"/>
            <w:szCs w:val="22"/>
          </w:rPr>
          <w:tab/>
        </w:r>
        <w:r w:rsidRPr="00A33797" w:rsidDel="00A33797">
          <w:rPr>
            <w:noProof/>
            <w:rPrChange w:id="444" w:author="Amy Byers" w:date="2014-10-07T09:55:00Z">
              <w:rPr>
                <w:rStyle w:val="Hyperlink"/>
                <w:noProof/>
              </w:rPr>
            </w:rPrChange>
          </w:rPr>
          <w:delText>Line Item Delete</w:delText>
        </w:r>
        <w:r w:rsidRPr="0099365D" w:rsidDel="00A33797">
          <w:rPr>
            <w:noProof/>
            <w:webHidden/>
          </w:rPr>
          <w:tab/>
          <w:delText>27</w:delText>
        </w:r>
      </w:del>
    </w:p>
    <w:p w:rsidR="007A3937" w:rsidRPr="0099365D" w:rsidDel="00A33797" w:rsidRDefault="007A3937">
      <w:pPr>
        <w:pStyle w:val="TOC2"/>
        <w:rPr>
          <w:del w:id="445" w:author="Amy Byers" w:date="2014-10-07T09:55:00Z"/>
          <w:rFonts w:asciiTheme="minorHAnsi" w:eastAsiaTheme="minorEastAsia" w:hAnsiTheme="minorHAnsi" w:cstheme="minorBidi"/>
          <w:noProof/>
          <w:sz w:val="22"/>
          <w:szCs w:val="22"/>
        </w:rPr>
      </w:pPr>
      <w:del w:id="446" w:author="Amy Byers" w:date="2014-10-07T09:55:00Z">
        <w:r w:rsidRPr="00A33797" w:rsidDel="00A33797">
          <w:rPr>
            <w:noProof/>
            <w:rPrChange w:id="447" w:author="Amy Byers" w:date="2014-10-07T09:55:00Z">
              <w:rPr>
                <w:rStyle w:val="Hyperlink"/>
                <w:noProof/>
              </w:rPr>
            </w:rPrChange>
          </w:rPr>
          <w:delText>3.36</w:delText>
        </w:r>
        <w:r w:rsidRPr="0099365D" w:rsidDel="00A33797">
          <w:rPr>
            <w:rFonts w:asciiTheme="minorHAnsi" w:eastAsiaTheme="minorEastAsia" w:hAnsiTheme="minorHAnsi" w:cstheme="minorBidi"/>
            <w:noProof/>
            <w:sz w:val="22"/>
            <w:szCs w:val="22"/>
          </w:rPr>
          <w:tab/>
        </w:r>
        <w:r w:rsidRPr="00A33797" w:rsidDel="00A33797">
          <w:rPr>
            <w:noProof/>
            <w:rPrChange w:id="448" w:author="Amy Byers" w:date="2014-10-07T09:55:00Z">
              <w:rPr>
                <w:rStyle w:val="Hyperlink"/>
                <w:noProof/>
              </w:rPr>
            </w:rPrChange>
          </w:rPr>
          <w:delText>Gift Receipt</w:delText>
        </w:r>
        <w:r w:rsidRPr="0099365D" w:rsidDel="00A33797">
          <w:rPr>
            <w:noProof/>
            <w:webHidden/>
          </w:rPr>
          <w:tab/>
          <w:delText>28</w:delText>
        </w:r>
      </w:del>
    </w:p>
    <w:p w:rsidR="007A3937" w:rsidRPr="0099365D" w:rsidDel="00A33797" w:rsidRDefault="007A3937">
      <w:pPr>
        <w:pStyle w:val="TOC2"/>
        <w:rPr>
          <w:del w:id="449" w:author="Amy Byers" w:date="2014-10-07T09:55:00Z"/>
          <w:rFonts w:asciiTheme="minorHAnsi" w:eastAsiaTheme="minorEastAsia" w:hAnsiTheme="minorHAnsi" w:cstheme="minorBidi"/>
          <w:noProof/>
          <w:sz w:val="22"/>
          <w:szCs w:val="22"/>
        </w:rPr>
      </w:pPr>
      <w:del w:id="450" w:author="Amy Byers" w:date="2014-10-07T09:55:00Z">
        <w:r w:rsidRPr="00A33797" w:rsidDel="00A33797">
          <w:rPr>
            <w:noProof/>
            <w:rPrChange w:id="451" w:author="Amy Byers" w:date="2014-10-07T09:55:00Z">
              <w:rPr>
                <w:rStyle w:val="Hyperlink"/>
                <w:noProof/>
              </w:rPr>
            </w:rPrChange>
          </w:rPr>
          <w:delText>3.37</w:delText>
        </w:r>
        <w:r w:rsidRPr="0099365D" w:rsidDel="00A33797">
          <w:rPr>
            <w:rFonts w:asciiTheme="minorHAnsi" w:eastAsiaTheme="minorEastAsia" w:hAnsiTheme="minorHAnsi" w:cstheme="minorBidi"/>
            <w:noProof/>
            <w:sz w:val="22"/>
            <w:szCs w:val="22"/>
          </w:rPr>
          <w:tab/>
        </w:r>
        <w:r w:rsidRPr="00A33797" w:rsidDel="00A33797">
          <w:rPr>
            <w:noProof/>
            <w:rPrChange w:id="452" w:author="Amy Byers" w:date="2014-10-07T09:55:00Z">
              <w:rPr>
                <w:rStyle w:val="Hyperlink"/>
                <w:noProof/>
              </w:rPr>
            </w:rPrChange>
          </w:rPr>
          <w:delText>Credit</w:delText>
        </w:r>
        <w:r w:rsidRPr="0099365D" w:rsidDel="00A33797">
          <w:rPr>
            <w:noProof/>
            <w:webHidden/>
          </w:rPr>
          <w:tab/>
          <w:delText>28</w:delText>
        </w:r>
      </w:del>
    </w:p>
    <w:p w:rsidR="007A3937" w:rsidRPr="0099365D" w:rsidDel="00A33797" w:rsidRDefault="007A3937">
      <w:pPr>
        <w:pStyle w:val="TOC2"/>
        <w:rPr>
          <w:del w:id="453" w:author="Amy Byers" w:date="2014-10-07T09:55:00Z"/>
          <w:rFonts w:asciiTheme="minorHAnsi" w:eastAsiaTheme="minorEastAsia" w:hAnsiTheme="minorHAnsi" w:cstheme="minorBidi"/>
          <w:noProof/>
          <w:sz w:val="22"/>
          <w:szCs w:val="22"/>
        </w:rPr>
      </w:pPr>
      <w:del w:id="454" w:author="Amy Byers" w:date="2014-10-07T09:55:00Z">
        <w:r w:rsidRPr="00A33797" w:rsidDel="00A33797">
          <w:rPr>
            <w:noProof/>
            <w:rPrChange w:id="455" w:author="Amy Byers" w:date="2014-10-07T09:55:00Z">
              <w:rPr>
                <w:rStyle w:val="Hyperlink"/>
                <w:noProof/>
              </w:rPr>
            </w:rPrChange>
          </w:rPr>
          <w:delText>3.38</w:delText>
        </w:r>
        <w:r w:rsidRPr="0099365D" w:rsidDel="00A33797">
          <w:rPr>
            <w:rFonts w:asciiTheme="minorHAnsi" w:eastAsiaTheme="minorEastAsia" w:hAnsiTheme="minorHAnsi" w:cstheme="minorBidi"/>
            <w:noProof/>
            <w:sz w:val="22"/>
            <w:szCs w:val="22"/>
          </w:rPr>
          <w:tab/>
        </w:r>
        <w:r w:rsidRPr="00A33797" w:rsidDel="00A33797">
          <w:rPr>
            <w:noProof/>
            <w:rPrChange w:id="456" w:author="Amy Byers" w:date="2014-10-07T09:55:00Z">
              <w:rPr>
                <w:rStyle w:val="Hyperlink"/>
                <w:noProof/>
              </w:rPr>
            </w:rPrChange>
          </w:rPr>
          <w:delText>Debit – non-EMV</w:delText>
        </w:r>
        <w:r w:rsidRPr="0099365D" w:rsidDel="00A33797">
          <w:rPr>
            <w:noProof/>
            <w:webHidden/>
          </w:rPr>
          <w:tab/>
          <w:delText>29</w:delText>
        </w:r>
      </w:del>
    </w:p>
    <w:p w:rsidR="007A3937" w:rsidRPr="0099365D" w:rsidDel="00A33797" w:rsidRDefault="007A3937">
      <w:pPr>
        <w:pStyle w:val="TOC2"/>
        <w:rPr>
          <w:del w:id="457" w:author="Amy Byers" w:date="2014-10-07T09:55:00Z"/>
          <w:rFonts w:asciiTheme="minorHAnsi" w:eastAsiaTheme="minorEastAsia" w:hAnsiTheme="minorHAnsi" w:cstheme="minorBidi"/>
          <w:noProof/>
          <w:sz w:val="22"/>
          <w:szCs w:val="22"/>
        </w:rPr>
      </w:pPr>
      <w:del w:id="458" w:author="Amy Byers" w:date="2014-10-07T09:55:00Z">
        <w:r w:rsidRPr="00A33797" w:rsidDel="00A33797">
          <w:rPr>
            <w:noProof/>
            <w:rPrChange w:id="459" w:author="Amy Byers" w:date="2014-10-07T09:55:00Z">
              <w:rPr>
                <w:rStyle w:val="Hyperlink"/>
                <w:noProof/>
              </w:rPr>
            </w:rPrChange>
          </w:rPr>
          <w:delText>3.39</w:delText>
        </w:r>
        <w:r w:rsidRPr="0099365D" w:rsidDel="00A33797">
          <w:rPr>
            <w:rFonts w:asciiTheme="minorHAnsi" w:eastAsiaTheme="minorEastAsia" w:hAnsiTheme="minorHAnsi" w:cstheme="minorBidi"/>
            <w:noProof/>
            <w:sz w:val="22"/>
            <w:szCs w:val="22"/>
          </w:rPr>
          <w:tab/>
        </w:r>
        <w:r w:rsidRPr="00A33797" w:rsidDel="00A33797">
          <w:rPr>
            <w:noProof/>
            <w:rPrChange w:id="460" w:author="Amy Byers" w:date="2014-10-07T09:55:00Z">
              <w:rPr>
                <w:rStyle w:val="Hyperlink"/>
                <w:noProof/>
              </w:rPr>
            </w:rPrChange>
          </w:rPr>
          <w:delText>EMV (Debit and Credit)</w:delText>
        </w:r>
        <w:r w:rsidRPr="0099365D" w:rsidDel="00A33797">
          <w:rPr>
            <w:noProof/>
            <w:webHidden/>
          </w:rPr>
          <w:tab/>
          <w:delText>30</w:delText>
        </w:r>
      </w:del>
    </w:p>
    <w:p w:rsidR="007A3937" w:rsidRPr="0099365D" w:rsidDel="00A33797" w:rsidRDefault="007A3937">
      <w:pPr>
        <w:pStyle w:val="TOC2"/>
        <w:rPr>
          <w:del w:id="461" w:author="Amy Byers" w:date="2014-10-07T09:55:00Z"/>
          <w:rFonts w:asciiTheme="minorHAnsi" w:eastAsiaTheme="minorEastAsia" w:hAnsiTheme="minorHAnsi" w:cstheme="minorBidi"/>
          <w:noProof/>
          <w:sz w:val="22"/>
          <w:szCs w:val="22"/>
        </w:rPr>
      </w:pPr>
      <w:del w:id="462" w:author="Amy Byers" w:date="2014-10-07T09:55:00Z">
        <w:r w:rsidRPr="00A33797" w:rsidDel="00A33797">
          <w:rPr>
            <w:noProof/>
            <w:rPrChange w:id="463" w:author="Amy Byers" w:date="2014-10-07T09:55:00Z">
              <w:rPr>
                <w:rStyle w:val="Hyperlink"/>
                <w:noProof/>
              </w:rPr>
            </w:rPrChange>
          </w:rPr>
          <w:delText>3.40</w:delText>
        </w:r>
        <w:r w:rsidRPr="0099365D" w:rsidDel="00A33797">
          <w:rPr>
            <w:rFonts w:asciiTheme="minorHAnsi" w:eastAsiaTheme="minorEastAsia" w:hAnsiTheme="minorHAnsi" w:cstheme="minorBidi"/>
            <w:noProof/>
            <w:sz w:val="22"/>
            <w:szCs w:val="22"/>
          </w:rPr>
          <w:tab/>
        </w:r>
        <w:r w:rsidRPr="00A33797" w:rsidDel="00A33797">
          <w:rPr>
            <w:noProof/>
            <w:rPrChange w:id="464" w:author="Amy Byers" w:date="2014-10-07T09:55:00Z">
              <w:rPr>
                <w:rStyle w:val="Hyperlink"/>
                <w:noProof/>
              </w:rPr>
            </w:rPrChange>
          </w:rPr>
          <w:delText>Manual Signature – Tender</w:delText>
        </w:r>
        <w:r w:rsidRPr="0099365D" w:rsidDel="00A33797">
          <w:rPr>
            <w:noProof/>
            <w:webHidden/>
          </w:rPr>
          <w:tab/>
          <w:delText>31</w:delText>
        </w:r>
      </w:del>
    </w:p>
    <w:p w:rsidR="007A3937" w:rsidRPr="0099365D" w:rsidDel="00A33797" w:rsidRDefault="007A3937">
      <w:pPr>
        <w:pStyle w:val="TOC2"/>
        <w:rPr>
          <w:del w:id="465" w:author="Amy Byers" w:date="2014-10-07T09:55:00Z"/>
          <w:rFonts w:asciiTheme="minorHAnsi" w:eastAsiaTheme="minorEastAsia" w:hAnsiTheme="minorHAnsi" w:cstheme="minorBidi"/>
          <w:noProof/>
          <w:sz w:val="22"/>
          <w:szCs w:val="22"/>
        </w:rPr>
      </w:pPr>
      <w:del w:id="466" w:author="Amy Byers" w:date="2014-10-07T09:55:00Z">
        <w:r w:rsidRPr="00A33797" w:rsidDel="00A33797">
          <w:rPr>
            <w:noProof/>
            <w:rPrChange w:id="467" w:author="Amy Byers" w:date="2014-10-07T09:55:00Z">
              <w:rPr>
                <w:rStyle w:val="Hyperlink"/>
                <w:noProof/>
              </w:rPr>
            </w:rPrChange>
          </w:rPr>
          <w:delText>3.41</w:delText>
        </w:r>
        <w:r w:rsidRPr="0099365D" w:rsidDel="00A33797">
          <w:rPr>
            <w:rFonts w:asciiTheme="minorHAnsi" w:eastAsiaTheme="minorEastAsia" w:hAnsiTheme="minorHAnsi" w:cstheme="minorBidi"/>
            <w:noProof/>
            <w:sz w:val="22"/>
            <w:szCs w:val="22"/>
          </w:rPr>
          <w:tab/>
        </w:r>
        <w:r w:rsidRPr="00A33797" w:rsidDel="00A33797">
          <w:rPr>
            <w:noProof/>
            <w:rPrChange w:id="468" w:author="Amy Byers" w:date="2014-10-07T09:55:00Z">
              <w:rPr>
                <w:rStyle w:val="Hyperlink"/>
                <w:noProof/>
              </w:rPr>
            </w:rPrChange>
          </w:rPr>
          <w:delText>Credit – Imprint Receipt</w:delText>
        </w:r>
        <w:r w:rsidRPr="0099365D" w:rsidDel="00A33797">
          <w:rPr>
            <w:noProof/>
            <w:webHidden/>
          </w:rPr>
          <w:tab/>
          <w:delText>32</w:delText>
        </w:r>
      </w:del>
    </w:p>
    <w:p w:rsidR="007A3937" w:rsidRPr="0099365D" w:rsidDel="00A33797" w:rsidRDefault="007A3937">
      <w:pPr>
        <w:pStyle w:val="TOC2"/>
        <w:rPr>
          <w:del w:id="469" w:author="Amy Byers" w:date="2014-10-07T09:55:00Z"/>
          <w:rFonts w:asciiTheme="minorHAnsi" w:eastAsiaTheme="minorEastAsia" w:hAnsiTheme="minorHAnsi" w:cstheme="minorBidi"/>
          <w:noProof/>
          <w:sz w:val="22"/>
          <w:szCs w:val="22"/>
        </w:rPr>
      </w:pPr>
      <w:del w:id="470" w:author="Amy Byers" w:date="2014-10-07T09:55:00Z">
        <w:r w:rsidRPr="00A33797" w:rsidDel="00A33797">
          <w:rPr>
            <w:noProof/>
            <w:rPrChange w:id="471" w:author="Amy Byers" w:date="2014-10-07T09:55:00Z">
              <w:rPr>
                <w:rStyle w:val="Hyperlink"/>
                <w:noProof/>
              </w:rPr>
            </w:rPrChange>
          </w:rPr>
          <w:delText>3.42</w:delText>
        </w:r>
        <w:r w:rsidRPr="0099365D" w:rsidDel="00A33797">
          <w:rPr>
            <w:rFonts w:asciiTheme="minorHAnsi" w:eastAsiaTheme="minorEastAsia" w:hAnsiTheme="minorHAnsi" w:cstheme="minorBidi"/>
            <w:noProof/>
            <w:sz w:val="22"/>
            <w:szCs w:val="22"/>
          </w:rPr>
          <w:tab/>
        </w:r>
        <w:r w:rsidRPr="00A33797" w:rsidDel="00A33797">
          <w:rPr>
            <w:noProof/>
            <w:rPrChange w:id="472" w:author="Amy Byers" w:date="2014-10-07T09:55:00Z">
              <w:rPr>
                <w:rStyle w:val="Hyperlink"/>
                <w:noProof/>
              </w:rPr>
            </w:rPrChange>
          </w:rPr>
          <w:delText>Gift Card Tender</w:delText>
        </w:r>
        <w:r w:rsidRPr="0099365D" w:rsidDel="00A33797">
          <w:rPr>
            <w:noProof/>
            <w:webHidden/>
          </w:rPr>
          <w:tab/>
          <w:delText>34</w:delText>
        </w:r>
      </w:del>
    </w:p>
    <w:p w:rsidR="007A3937" w:rsidRPr="0099365D" w:rsidDel="00A33797" w:rsidRDefault="007A3937">
      <w:pPr>
        <w:pStyle w:val="TOC2"/>
        <w:rPr>
          <w:del w:id="473" w:author="Amy Byers" w:date="2014-10-07T09:55:00Z"/>
          <w:rFonts w:asciiTheme="minorHAnsi" w:eastAsiaTheme="minorEastAsia" w:hAnsiTheme="minorHAnsi" w:cstheme="minorBidi"/>
          <w:noProof/>
          <w:sz w:val="22"/>
          <w:szCs w:val="22"/>
        </w:rPr>
      </w:pPr>
      <w:del w:id="474" w:author="Amy Byers" w:date="2014-10-07T09:55:00Z">
        <w:r w:rsidRPr="00A33797" w:rsidDel="00A33797">
          <w:rPr>
            <w:noProof/>
            <w:rPrChange w:id="475" w:author="Amy Byers" w:date="2014-10-07T09:55:00Z">
              <w:rPr>
                <w:rStyle w:val="Hyperlink"/>
                <w:noProof/>
              </w:rPr>
            </w:rPrChange>
          </w:rPr>
          <w:delText>3.43</w:delText>
        </w:r>
        <w:r w:rsidRPr="0099365D" w:rsidDel="00A33797">
          <w:rPr>
            <w:rFonts w:asciiTheme="minorHAnsi" w:eastAsiaTheme="minorEastAsia" w:hAnsiTheme="minorHAnsi" w:cstheme="minorBidi"/>
            <w:noProof/>
            <w:sz w:val="22"/>
            <w:szCs w:val="22"/>
          </w:rPr>
          <w:tab/>
        </w:r>
        <w:r w:rsidRPr="00A33797" w:rsidDel="00A33797">
          <w:rPr>
            <w:noProof/>
            <w:rPrChange w:id="476" w:author="Amy Byers" w:date="2014-10-07T09:55:00Z">
              <w:rPr>
                <w:rStyle w:val="Hyperlink"/>
                <w:noProof/>
              </w:rPr>
            </w:rPrChange>
          </w:rPr>
          <w:delText>Store Credit Tender</w:delText>
        </w:r>
        <w:r w:rsidRPr="0099365D" w:rsidDel="00A33797">
          <w:rPr>
            <w:noProof/>
            <w:webHidden/>
          </w:rPr>
          <w:tab/>
          <w:delText>34</w:delText>
        </w:r>
      </w:del>
    </w:p>
    <w:p w:rsidR="007A3937" w:rsidRPr="0099365D" w:rsidDel="00A33797" w:rsidRDefault="007A3937">
      <w:pPr>
        <w:pStyle w:val="TOC2"/>
        <w:rPr>
          <w:del w:id="477" w:author="Amy Byers" w:date="2014-10-07T09:55:00Z"/>
          <w:rFonts w:asciiTheme="minorHAnsi" w:eastAsiaTheme="minorEastAsia" w:hAnsiTheme="minorHAnsi" w:cstheme="minorBidi"/>
          <w:noProof/>
          <w:sz w:val="22"/>
          <w:szCs w:val="22"/>
        </w:rPr>
      </w:pPr>
      <w:del w:id="478" w:author="Amy Byers" w:date="2014-10-07T09:55:00Z">
        <w:r w:rsidRPr="00A33797" w:rsidDel="00A33797">
          <w:rPr>
            <w:noProof/>
            <w:rPrChange w:id="479" w:author="Amy Byers" w:date="2014-10-07T09:55:00Z">
              <w:rPr>
                <w:rStyle w:val="Hyperlink"/>
                <w:noProof/>
              </w:rPr>
            </w:rPrChange>
          </w:rPr>
          <w:delText>3.44</w:delText>
        </w:r>
        <w:r w:rsidRPr="0099365D" w:rsidDel="00A33797">
          <w:rPr>
            <w:rFonts w:asciiTheme="minorHAnsi" w:eastAsiaTheme="minorEastAsia" w:hAnsiTheme="minorHAnsi" w:cstheme="minorBidi"/>
            <w:noProof/>
            <w:sz w:val="22"/>
            <w:szCs w:val="22"/>
          </w:rPr>
          <w:tab/>
        </w:r>
        <w:r w:rsidRPr="00A33797" w:rsidDel="00A33797">
          <w:rPr>
            <w:noProof/>
            <w:rPrChange w:id="480" w:author="Amy Byers" w:date="2014-10-07T09:55:00Z">
              <w:rPr>
                <w:rStyle w:val="Hyperlink"/>
                <w:noProof/>
              </w:rPr>
            </w:rPrChange>
          </w:rPr>
          <w:delText>Loyalty Certificate Tender</w:delText>
        </w:r>
        <w:r w:rsidRPr="0099365D" w:rsidDel="00A33797">
          <w:rPr>
            <w:noProof/>
            <w:webHidden/>
          </w:rPr>
          <w:tab/>
          <w:delText>35</w:delText>
        </w:r>
      </w:del>
    </w:p>
    <w:p w:rsidR="007A3937" w:rsidRPr="0099365D" w:rsidDel="00A33797" w:rsidRDefault="007A3937">
      <w:pPr>
        <w:pStyle w:val="TOC2"/>
        <w:rPr>
          <w:del w:id="481" w:author="Amy Byers" w:date="2014-10-07T09:55:00Z"/>
          <w:rFonts w:asciiTheme="minorHAnsi" w:eastAsiaTheme="minorEastAsia" w:hAnsiTheme="minorHAnsi" w:cstheme="minorBidi"/>
          <w:noProof/>
          <w:sz w:val="22"/>
          <w:szCs w:val="22"/>
        </w:rPr>
      </w:pPr>
      <w:del w:id="482" w:author="Amy Byers" w:date="2014-10-07T09:55:00Z">
        <w:r w:rsidRPr="00A33797" w:rsidDel="00A33797">
          <w:rPr>
            <w:noProof/>
            <w:rPrChange w:id="483" w:author="Amy Byers" w:date="2014-10-07T09:55:00Z">
              <w:rPr>
                <w:rStyle w:val="Hyperlink"/>
                <w:noProof/>
              </w:rPr>
            </w:rPrChange>
          </w:rPr>
          <w:delText>3.45</w:delText>
        </w:r>
        <w:r w:rsidRPr="0099365D" w:rsidDel="00A33797">
          <w:rPr>
            <w:rFonts w:asciiTheme="minorHAnsi" w:eastAsiaTheme="minorEastAsia" w:hAnsiTheme="minorHAnsi" w:cstheme="minorBidi"/>
            <w:noProof/>
            <w:sz w:val="22"/>
            <w:szCs w:val="22"/>
          </w:rPr>
          <w:tab/>
        </w:r>
        <w:r w:rsidRPr="00A33797" w:rsidDel="00A33797">
          <w:rPr>
            <w:noProof/>
            <w:rPrChange w:id="484" w:author="Amy Byers" w:date="2014-10-07T09:55:00Z">
              <w:rPr>
                <w:rStyle w:val="Hyperlink"/>
                <w:noProof/>
              </w:rPr>
            </w:rPrChange>
          </w:rPr>
          <w:delText>Finance Tender</w:delText>
        </w:r>
        <w:r w:rsidRPr="0099365D" w:rsidDel="00A33797">
          <w:rPr>
            <w:noProof/>
            <w:webHidden/>
          </w:rPr>
          <w:tab/>
          <w:delText>36</w:delText>
        </w:r>
      </w:del>
    </w:p>
    <w:p w:rsidR="007A3937" w:rsidRPr="0099365D" w:rsidDel="00A33797" w:rsidRDefault="007A3937">
      <w:pPr>
        <w:pStyle w:val="TOC2"/>
        <w:rPr>
          <w:del w:id="485" w:author="Amy Byers" w:date="2014-10-07T09:55:00Z"/>
          <w:rFonts w:asciiTheme="minorHAnsi" w:eastAsiaTheme="minorEastAsia" w:hAnsiTheme="minorHAnsi" w:cstheme="minorBidi"/>
          <w:noProof/>
          <w:sz w:val="22"/>
          <w:szCs w:val="22"/>
        </w:rPr>
      </w:pPr>
      <w:del w:id="486" w:author="Amy Byers" w:date="2014-10-07T09:55:00Z">
        <w:r w:rsidRPr="00A33797" w:rsidDel="00A33797">
          <w:rPr>
            <w:noProof/>
            <w:rPrChange w:id="487" w:author="Amy Byers" w:date="2014-10-07T09:55:00Z">
              <w:rPr>
                <w:rStyle w:val="Hyperlink"/>
                <w:noProof/>
              </w:rPr>
            </w:rPrChange>
          </w:rPr>
          <w:delText>3.46</w:delText>
        </w:r>
        <w:r w:rsidRPr="0099365D" w:rsidDel="00A33797">
          <w:rPr>
            <w:rFonts w:asciiTheme="minorHAnsi" w:eastAsiaTheme="minorEastAsia" w:hAnsiTheme="minorHAnsi" w:cstheme="minorBidi"/>
            <w:noProof/>
            <w:sz w:val="22"/>
            <w:szCs w:val="22"/>
          </w:rPr>
          <w:tab/>
        </w:r>
        <w:r w:rsidRPr="00A33797" w:rsidDel="00A33797">
          <w:rPr>
            <w:noProof/>
            <w:rPrChange w:id="488" w:author="Amy Byers" w:date="2014-10-07T09:55:00Z">
              <w:rPr>
                <w:rStyle w:val="Hyperlink"/>
                <w:noProof/>
              </w:rPr>
            </w:rPrChange>
          </w:rPr>
          <w:delText>Employee Upcharge</w:delText>
        </w:r>
        <w:r w:rsidRPr="0099365D" w:rsidDel="00A33797">
          <w:rPr>
            <w:noProof/>
            <w:webHidden/>
          </w:rPr>
          <w:tab/>
          <w:delText>38</w:delText>
        </w:r>
      </w:del>
    </w:p>
    <w:p w:rsidR="007A3937" w:rsidRPr="0099365D" w:rsidDel="00A33797" w:rsidRDefault="007A3937">
      <w:pPr>
        <w:pStyle w:val="TOC2"/>
        <w:rPr>
          <w:del w:id="489" w:author="Amy Byers" w:date="2014-10-07T09:55:00Z"/>
          <w:rFonts w:asciiTheme="minorHAnsi" w:eastAsiaTheme="minorEastAsia" w:hAnsiTheme="minorHAnsi" w:cstheme="minorBidi"/>
          <w:noProof/>
          <w:sz w:val="22"/>
          <w:szCs w:val="22"/>
        </w:rPr>
      </w:pPr>
      <w:del w:id="490" w:author="Amy Byers" w:date="2014-10-07T09:55:00Z">
        <w:r w:rsidRPr="00A33797" w:rsidDel="00A33797">
          <w:rPr>
            <w:noProof/>
            <w:rPrChange w:id="491" w:author="Amy Byers" w:date="2014-10-07T09:55:00Z">
              <w:rPr>
                <w:rStyle w:val="Hyperlink"/>
                <w:noProof/>
              </w:rPr>
            </w:rPrChange>
          </w:rPr>
          <w:delText>3.47</w:delText>
        </w:r>
        <w:r w:rsidRPr="0099365D" w:rsidDel="00A33797">
          <w:rPr>
            <w:rFonts w:asciiTheme="minorHAnsi" w:eastAsiaTheme="minorEastAsia" w:hAnsiTheme="minorHAnsi" w:cstheme="minorBidi"/>
            <w:noProof/>
            <w:sz w:val="22"/>
            <w:szCs w:val="22"/>
          </w:rPr>
          <w:tab/>
        </w:r>
        <w:r w:rsidRPr="00A33797" w:rsidDel="00A33797">
          <w:rPr>
            <w:noProof/>
            <w:rPrChange w:id="492" w:author="Amy Byers" w:date="2014-10-07T09:55:00Z">
              <w:rPr>
                <w:rStyle w:val="Hyperlink"/>
                <w:noProof/>
              </w:rPr>
            </w:rPrChange>
          </w:rPr>
          <w:delText>House Account Tender</w:delText>
        </w:r>
        <w:r w:rsidRPr="0099365D" w:rsidDel="00A33797">
          <w:rPr>
            <w:noProof/>
            <w:webHidden/>
          </w:rPr>
          <w:tab/>
          <w:delText>39</w:delText>
        </w:r>
      </w:del>
    </w:p>
    <w:p w:rsidR="007A3937" w:rsidRPr="0099365D" w:rsidDel="00A33797" w:rsidRDefault="007A3937">
      <w:pPr>
        <w:pStyle w:val="TOC2"/>
        <w:rPr>
          <w:del w:id="493" w:author="Amy Byers" w:date="2014-10-07T09:55:00Z"/>
          <w:rFonts w:asciiTheme="minorHAnsi" w:eastAsiaTheme="minorEastAsia" w:hAnsiTheme="minorHAnsi" w:cstheme="minorBidi"/>
          <w:noProof/>
          <w:sz w:val="22"/>
          <w:szCs w:val="22"/>
        </w:rPr>
      </w:pPr>
      <w:del w:id="494" w:author="Amy Byers" w:date="2014-10-07T09:55:00Z">
        <w:r w:rsidRPr="00A33797" w:rsidDel="00A33797">
          <w:rPr>
            <w:noProof/>
            <w:rPrChange w:id="495" w:author="Amy Byers" w:date="2014-10-07T09:55:00Z">
              <w:rPr>
                <w:rStyle w:val="Hyperlink"/>
                <w:noProof/>
              </w:rPr>
            </w:rPrChange>
          </w:rPr>
          <w:delText>3.48</w:delText>
        </w:r>
        <w:r w:rsidRPr="0099365D" w:rsidDel="00A33797">
          <w:rPr>
            <w:rFonts w:asciiTheme="minorHAnsi" w:eastAsiaTheme="minorEastAsia" w:hAnsiTheme="minorHAnsi" w:cstheme="minorBidi"/>
            <w:noProof/>
            <w:sz w:val="22"/>
            <w:szCs w:val="22"/>
          </w:rPr>
          <w:tab/>
        </w:r>
        <w:r w:rsidRPr="00A33797" w:rsidDel="00A33797">
          <w:rPr>
            <w:noProof/>
            <w:rPrChange w:id="496" w:author="Amy Byers" w:date="2014-10-07T09:55:00Z">
              <w:rPr>
                <w:rStyle w:val="Hyperlink"/>
                <w:noProof/>
              </w:rPr>
            </w:rPrChange>
          </w:rPr>
          <w:delText>Layaway/Pre-Order Tender</w:delText>
        </w:r>
        <w:r w:rsidRPr="0099365D" w:rsidDel="00A33797">
          <w:rPr>
            <w:noProof/>
            <w:webHidden/>
          </w:rPr>
          <w:tab/>
          <w:delText>40</w:delText>
        </w:r>
      </w:del>
    </w:p>
    <w:p w:rsidR="007A3937" w:rsidRPr="0099365D" w:rsidDel="00A33797" w:rsidRDefault="007A3937">
      <w:pPr>
        <w:pStyle w:val="TOC2"/>
        <w:rPr>
          <w:del w:id="497" w:author="Amy Byers" w:date="2014-10-07T09:55:00Z"/>
          <w:rFonts w:asciiTheme="minorHAnsi" w:eastAsiaTheme="minorEastAsia" w:hAnsiTheme="minorHAnsi" w:cstheme="minorBidi"/>
          <w:noProof/>
          <w:sz w:val="22"/>
          <w:szCs w:val="22"/>
        </w:rPr>
      </w:pPr>
      <w:del w:id="498" w:author="Amy Byers" w:date="2014-10-07T09:55:00Z">
        <w:r w:rsidRPr="00A33797" w:rsidDel="00A33797">
          <w:rPr>
            <w:noProof/>
            <w:rPrChange w:id="499" w:author="Amy Byers" w:date="2014-10-07T09:55:00Z">
              <w:rPr>
                <w:rStyle w:val="Hyperlink"/>
                <w:noProof/>
              </w:rPr>
            </w:rPrChange>
          </w:rPr>
          <w:delText>3.49</w:delText>
        </w:r>
        <w:r w:rsidRPr="0099365D" w:rsidDel="00A33797">
          <w:rPr>
            <w:rFonts w:asciiTheme="minorHAnsi" w:eastAsiaTheme="minorEastAsia" w:hAnsiTheme="minorHAnsi" w:cstheme="minorBidi"/>
            <w:noProof/>
            <w:sz w:val="22"/>
            <w:szCs w:val="22"/>
          </w:rPr>
          <w:tab/>
        </w:r>
        <w:r w:rsidRPr="00A33797" w:rsidDel="00A33797">
          <w:rPr>
            <w:noProof/>
            <w:rPrChange w:id="500" w:author="Amy Byers" w:date="2014-10-07T09:55:00Z">
              <w:rPr>
                <w:rStyle w:val="Hyperlink"/>
                <w:noProof/>
              </w:rPr>
            </w:rPrChange>
          </w:rPr>
          <w:delText>Tender Void</w:delText>
        </w:r>
        <w:r w:rsidRPr="0099365D" w:rsidDel="00A33797">
          <w:rPr>
            <w:noProof/>
            <w:webHidden/>
          </w:rPr>
          <w:tab/>
          <w:delText>40</w:delText>
        </w:r>
      </w:del>
    </w:p>
    <w:p w:rsidR="007A3937" w:rsidRPr="0099365D" w:rsidDel="00A33797" w:rsidRDefault="007A3937">
      <w:pPr>
        <w:pStyle w:val="TOC2"/>
        <w:rPr>
          <w:del w:id="501" w:author="Amy Byers" w:date="2014-10-07T09:55:00Z"/>
          <w:rFonts w:asciiTheme="minorHAnsi" w:eastAsiaTheme="minorEastAsia" w:hAnsiTheme="minorHAnsi" w:cstheme="minorBidi"/>
          <w:noProof/>
          <w:sz w:val="22"/>
          <w:szCs w:val="22"/>
        </w:rPr>
      </w:pPr>
      <w:del w:id="502" w:author="Amy Byers" w:date="2014-10-07T09:55:00Z">
        <w:r w:rsidRPr="00A33797" w:rsidDel="00A33797">
          <w:rPr>
            <w:noProof/>
            <w:rPrChange w:id="503" w:author="Amy Byers" w:date="2014-10-07T09:55:00Z">
              <w:rPr>
                <w:rStyle w:val="Hyperlink"/>
                <w:noProof/>
              </w:rPr>
            </w:rPrChange>
          </w:rPr>
          <w:delText>3.50</w:delText>
        </w:r>
        <w:r w:rsidRPr="0099365D" w:rsidDel="00A33797">
          <w:rPr>
            <w:rFonts w:asciiTheme="minorHAnsi" w:eastAsiaTheme="minorEastAsia" w:hAnsiTheme="minorHAnsi" w:cstheme="minorBidi"/>
            <w:noProof/>
            <w:sz w:val="22"/>
            <w:szCs w:val="22"/>
          </w:rPr>
          <w:tab/>
        </w:r>
        <w:r w:rsidRPr="00A33797" w:rsidDel="00A33797">
          <w:rPr>
            <w:noProof/>
            <w:rPrChange w:id="504" w:author="Amy Byers" w:date="2014-10-07T09:55:00Z">
              <w:rPr>
                <w:rStyle w:val="Hyperlink"/>
                <w:noProof/>
              </w:rPr>
            </w:rPrChange>
          </w:rPr>
          <w:delText>Declined Tender</w:delText>
        </w:r>
        <w:r w:rsidRPr="0099365D" w:rsidDel="00A33797">
          <w:rPr>
            <w:noProof/>
            <w:webHidden/>
          </w:rPr>
          <w:tab/>
          <w:delText>40</w:delText>
        </w:r>
      </w:del>
    </w:p>
    <w:p w:rsidR="007A3937" w:rsidRPr="0099365D" w:rsidDel="00A33797" w:rsidRDefault="007A3937">
      <w:pPr>
        <w:pStyle w:val="TOC2"/>
        <w:rPr>
          <w:del w:id="505" w:author="Amy Byers" w:date="2014-10-07T09:55:00Z"/>
          <w:rFonts w:asciiTheme="minorHAnsi" w:eastAsiaTheme="minorEastAsia" w:hAnsiTheme="minorHAnsi" w:cstheme="minorBidi"/>
          <w:noProof/>
          <w:sz w:val="22"/>
          <w:szCs w:val="22"/>
        </w:rPr>
      </w:pPr>
      <w:del w:id="506" w:author="Amy Byers" w:date="2014-10-07T09:55:00Z">
        <w:r w:rsidRPr="00A33797" w:rsidDel="00A33797">
          <w:rPr>
            <w:noProof/>
            <w:rPrChange w:id="507" w:author="Amy Byers" w:date="2014-10-07T09:55:00Z">
              <w:rPr>
                <w:rStyle w:val="Hyperlink"/>
                <w:noProof/>
              </w:rPr>
            </w:rPrChange>
          </w:rPr>
          <w:delText>3.51</w:delText>
        </w:r>
        <w:r w:rsidRPr="0099365D" w:rsidDel="00A33797">
          <w:rPr>
            <w:rFonts w:asciiTheme="minorHAnsi" w:eastAsiaTheme="minorEastAsia" w:hAnsiTheme="minorHAnsi" w:cstheme="minorBidi"/>
            <w:noProof/>
            <w:sz w:val="22"/>
            <w:szCs w:val="22"/>
          </w:rPr>
          <w:tab/>
        </w:r>
        <w:r w:rsidRPr="00A33797" w:rsidDel="00A33797">
          <w:rPr>
            <w:noProof/>
            <w:rPrChange w:id="508" w:author="Amy Byers" w:date="2014-10-07T09:55:00Z">
              <w:rPr>
                <w:rStyle w:val="Hyperlink"/>
                <w:noProof/>
              </w:rPr>
            </w:rPrChange>
          </w:rPr>
          <w:delText>Email Receipt</w:delText>
        </w:r>
        <w:r w:rsidRPr="0099365D" w:rsidDel="00A33797">
          <w:rPr>
            <w:noProof/>
            <w:webHidden/>
          </w:rPr>
          <w:tab/>
          <w:delText>41</w:delText>
        </w:r>
      </w:del>
    </w:p>
    <w:p w:rsidR="007A3937" w:rsidRPr="0099365D" w:rsidDel="00A33797" w:rsidRDefault="007A3937">
      <w:pPr>
        <w:pStyle w:val="TOC2"/>
        <w:rPr>
          <w:del w:id="509" w:author="Amy Byers" w:date="2014-10-07T09:55:00Z"/>
          <w:rFonts w:asciiTheme="minorHAnsi" w:eastAsiaTheme="minorEastAsia" w:hAnsiTheme="minorHAnsi" w:cstheme="minorBidi"/>
          <w:noProof/>
          <w:sz w:val="22"/>
          <w:szCs w:val="22"/>
        </w:rPr>
      </w:pPr>
      <w:del w:id="510" w:author="Amy Byers" w:date="2014-10-07T09:55:00Z">
        <w:r w:rsidRPr="00A33797" w:rsidDel="00A33797">
          <w:rPr>
            <w:noProof/>
            <w:rPrChange w:id="511" w:author="Amy Byers" w:date="2014-10-07T09:55:00Z">
              <w:rPr>
                <w:rStyle w:val="Hyperlink"/>
                <w:noProof/>
              </w:rPr>
            </w:rPrChange>
          </w:rPr>
          <w:delText>3.52</w:delText>
        </w:r>
        <w:r w:rsidRPr="0099365D" w:rsidDel="00A33797">
          <w:rPr>
            <w:rFonts w:asciiTheme="minorHAnsi" w:eastAsiaTheme="minorEastAsia" w:hAnsiTheme="minorHAnsi" w:cstheme="minorBidi"/>
            <w:noProof/>
            <w:sz w:val="22"/>
            <w:szCs w:val="22"/>
          </w:rPr>
          <w:tab/>
        </w:r>
        <w:r w:rsidRPr="00A33797" w:rsidDel="00A33797">
          <w:rPr>
            <w:noProof/>
            <w:rPrChange w:id="512" w:author="Amy Byers" w:date="2014-10-07T09:55:00Z">
              <w:rPr>
                <w:rStyle w:val="Hyperlink"/>
                <w:noProof/>
              </w:rPr>
            </w:rPrChange>
          </w:rPr>
          <w:delText>Reprint Receipt</w:delText>
        </w:r>
        <w:r w:rsidRPr="0099365D" w:rsidDel="00A33797">
          <w:rPr>
            <w:noProof/>
            <w:webHidden/>
          </w:rPr>
          <w:tab/>
          <w:delText>41</w:delText>
        </w:r>
      </w:del>
    </w:p>
    <w:p w:rsidR="007A3937" w:rsidRPr="0099365D" w:rsidDel="00A33797" w:rsidRDefault="007A3937">
      <w:pPr>
        <w:pStyle w:val="TOC2"/>
        <w:rPr>
          <w:del w:id="513" w:author="Amy Byers" w:date="2014-10-07T09:55:00Z"/>
          <w:rFonts w:asciiTheme="minorHAnsi" w:eastAsiaTheme="minorEastAsia" w:hAnsiTheme="minorHAnsi" w:cstheme="minorBidi"/>
          <w:noProof/>
          <w:sz w:val="22"/>
          <w:szCs w:val="22"/>
        </w:rPr>
      </w:pPr>
      <w:del w:id="514" w:author="Amy Byers" w:date="2014-10-07T09:55:00Z">
        <w:r w:rsidRPr="00A33797" w:rsidDel="00A33797">
          <w:rPr>
            <w:noProof/>
            <w:rPrChange w:id="515" w:author="Amy Byers" w:date="2014-10-07T09:55:00Z">
              <w:rPr>
                <w:rStyle w:val="Hyperlink"/>
                <w:noProof/>
              </w:rPr>
            </w:rPrChange>
          </w:rPr>
          <w:delText>3.53</w:delText>
        </w:r>
        <w:r w:rsidRPr="0099365D" w:rsidDel="00A33797">
          <w:rPr>
            <w:rFonts w:asciiTheme="minorHAnsi" w:eastAsiaTheme="minorEastAsia" w:hAnsiTheme="minorHAnsi" w:cstheme="minorBidi"/>
            <w:noProof/>
            <w:sz w:val="22"/>
            <w:szCs w:val="22"/>
          </w:rPr>
          <w:tab/>
        </w:r>
        <w:r w:rsidRPr="00A33797" w:rsidDel="00A33797">
          <w:rPr>
            <w:noProof/>
            <w:rPrChange w:id="516" w:author="Amy Byers" w:date="2014-10-07T09:55:00Z">
              <w:rPr>
                <w:rStyle w:val="Hyperlink"/>
                <w:noProof/>
              </w:rPr>
            </w:rPrChange>
          </w:rPr>
          <w:delText>Reprint Gift Receipt</w:delText>
        </w:r>
        <w:r w:rsidRPr="0099365D" w:rsidDel="00A33797">
          <w:rPr>
            <w:noProof/>
            <w:webHidden/>
          </w:rPr>
          <w:tab/>
          <w:delText>42</w:delText>
        </w:r>
      </w:del>
    </w:p>
    <w:p w:rsidR="007A3937" w:rsidRPr="0099365D" w:rsidDel="00A33797" w:rsidRDefault="007A3937">
      <w:pPr>
        <w:pStyle w:val="TOC2"/>
        <w:rPr>
          <w:del w:id="517" w:author="Amy Byers" w:date="2014-10-07T09:55:00Z"/>
          <w:rFonts w:asciiTheme="minorHAnsi" w:eastAsiaTheme="minorEastAsia" w:hAnsiTheme="minorHAnsi" w:cstheme="minorBidi"/>
          <w:noProof/>
          <w:sz w:val="22"/>
          <w:szCs w:val="22"/>
        </w:rPr>
      </w:pPr>
      <w:del w:id="518" w:author="Amy Byers" w:date="2014-10-07T09:55:00Z">
        <w:r w:rsidRPr="00A33797" w:rsidDel="00A33797">
          <w:rPr>
            <w:noProof/>
            <w:rPrChange w:id="519" w:author="Amy Byers" w:date="2014-10-07T09:55:00Z">
              <w:rPr>
                <w:rStyle w:val="Hyperlink"/>
                <w:noProof/>
              </w:rPr>
            </w:rPrChange>
          </w:rPr>
          <w:delText>3.54</w:delText>
        </w:r>
        <w:r w:rsidRPr="0099365D" w:rsidDel="00A33797">
          <w:rPr>
            <w:rFonts w:asciiTheme="minorHAnsi" w:eastAsiaTheme="minorEastAsia" w:hAnsiTheme="minorHAnsi" w:cstheme="minorBidi"/>
            <w:noProof/>
            <w:sz w:val="22"/>
            <w:szCs w:val="22"/>
          </w:rPr>
          <w:tab/>
        </w:r>
        <w:r w:rsidRPr="00A33797" w:rsidDel="00A33797">
          <w:rPr>
            <w:noProof/>
            <w:rPrChange w:id="520" w:author="Amy Byers" w:date="2014-10-07T09:55:00Z">
              <w:rPr>
                <w:rStyle w:val="Hyperlink"/>
                <w:noProof/>
              </w:rPr>
            </w:rPrChange>
          </w:rPr>
          <w:delText>Manager Override</w:delText>
        </w:r>
        <w:r w:rsidRPr="0099365D" w:rsidDel="00A33797">
          <w:rPr>
            <w:noProof/>
            <w:webHidden/>
          </w:rPr>
          <w:tab/>
          <w:delText>42</w:delText>
        </w:r>
      </w:del>
    </w:p>
    <w:p w:rsidR="007A3937" w:rsidRPr="0099365D" w:rsidDel="00A33797" w:rsidRDefault="007A3937">
      <w:pPr>
        <w:pStyle w:val="TOC2"/>
        <w:rPr>
          <w:del w:id="521" w:author="Amy Byers" w:date="2014-10-07T09:55:00Z"/>
          <w:rFonts w:asciiTheme="minorHAnsi" w:eastAsiaTheme="minorEastAsia" w:hAnsiTheme="minorHAnsi" w:cstheme="minorBidi"/>
          <w:noProof/>
          <w:sz w:val="22"/>
          <w:szCs w:val="22"/>
        </w:rPr>
      </w:pPr>
      <w:del w:id="522" w:author="Amy Byers" w:date="2014-10-07T09:55:00Z">
        <w:r w:rsidRPr="00A33797" w:rsidDel="00A33797">
          <w:rPr>
            <w:noProof/>
            <w:rPrChange w:id="523" w:author="Amy Byers" w:date="2014-10-07T09:55:00Z">
              <w:rPr>
                <w:rStyle w:val="Hyperlink"/>
                <w:noProof/>
              </w:rPr>
            </w:rPrChange>
          </w:rPr>
          <w:delText>3.55</w:delText>
        </w:r>
        <w:r w:rsidRPr="0099365D" w:rsidDel="00A33797">
          <w:rPr>
            <w:rFonts w:asciiTheme="minorHAnsi" w:eastAsiaTheme="minorEastAsia" w:hAnsiTheme="minorHAnsi" w:cstheme="minorBidi"/>
            <w:noProof/>
            <w:sz w:val="22"/>
            <w:szCs w:val="22"/>
          </w:rPr>
          <w:tab/>
        </w:r>
        <w:r w:rsidRPr="00A33797" w:rsidDel="00A33797">
          <w:rPr>
            <w:noProof/>
            <w:rPrChange w:id="524" w:author="Amy Byers" w:date="2014-10-07T09:55:00Z">
              <w:rPr>
                <w:rStyle w:val="Hyperlink"/>
                <w:noProof/>
              </w:rPr>
            </w:rPrChange>
          </w:rPr>
          <w:delText>Training Mode</w:delText>
        </w:r>
        <w:r w:rsidRPr="0099365D" w:rsidDel="00A33797">
          <w:rPr>
            <w:noProof/>
            <w:webHidden/>
          </w:rPr>
          <w:tab/>
          <w:delText>42</w:delText>
        </w:r>
      </w:del>
    </w:p>
    <w:p w:rsidR="007A3937" w:rsidRPr="0099365D" w:rsidDel="00A33797" w:rsidRDefault="007A3937">
      <w:pPr>
        <w:pStyle w:val="TOC2"/>
        <w:rPr>
          <w:del w:id="525" w:author="Amy Byers" w:date="2014-10-07T09:55:00Z"/>
          <w:rFonts w:asciiTheme="minorHAnsi" w:eastAsiaTheme="minorEastAsia" w:hAnsiTheme="minorHAnsi" w:cstheme="minorBidi"/>
          <w:noProof/>
          <w:sz w:val="22"/>
          <w:szCs w:val="22"/>
        </w:rPr>
      </w:pPr>
      <w:del w:id="526" w:author="Amy Byers" w:date="2014-10-07T09:55:00Z">
        <w:r w:rsidRPr="00A33797" w:rsidDel="00A33797">
          <w:rPr>
            <w:noProof/>
            <w:rPrChange w:id="527" w:author="Amy Byers" w:date="2014-10-07T09:55:00Z">
              <w:rPr>
                <w:rStyle w:val="Hyperlink"/>
                <w:noProof/>
              </w:rPr>
            </w:rPrChange>
          </w:rPr>
          <w:delText>3.56</w:delText>
        </w:r>
        <w:r w:rsidRPr="0099365D" w:rsidDel="00A33797">
          <w:rPr>
            <w:rFonts w:asciiTheme="minorHAnsi" w:eastAsiaTheme="minorEastAsia" w:hAnsiTheme="minorHAnsi" w:cstheme="minorBidi"/>
            <w:noProof/>
            <w:sz w:val="22"/>
            <w:szCs w:val="22"/>
          </w:rPr>
          <w:tab/>
        </w:r>
        <w:r w:rsidRPr="00A33797" w:rsidDel="00A33797">
          <w:rPr>
            <w:noProof/>
            <w:rPrChange w:id="528" w:author="Amy Byers" w:date="2014-10-07T09:55:00Z">
              <w:rPr>
                <w:rStyle w:val="Hyperlink"/>
                <w:noProof/>
              </w:rPr>
            </w:rPrChange>
          </w:rPr>
          <w:delText>Service Voucher Chit</w:delText>
        </w:r>
        <w:r w:rsidRPr="0099365D" w:rsidDel="00A33797">
          <w:rPr>
            <w:noProof/>
            <w:webHidden/>
          </w:rPr>
          <w:tab/>
          <w:delText>43</w:delText>
        </w:r>
      </w:del>
    </w:p>
    <w:p w:rsidR="007A3937" w:rsidRPr="0099365D" w:rsidDel="00A33797" w:rsidRDefault="007A3937">
      <w:pPr>
        <w:pStyle w:val="TOC2"/>
        <w:rPr>
          <w:del w:id="529" w:author="Amy Byers" w:date="2014-10-07T09:55:00Z"/>
          <w:rFonts w:asciiTheme="minorHAnsi" w:eastAsiaTheme="minorEastAsia" w:hAnsiTheme="minorHAnsi" w:cstheme="minorBidi"/>
          <w:noProof/>
          <w:sz w:val="22"/>
          <w:szCs w:val="22"/>
        </w:rPr>
      </w:pPr>
      <w:del w:id="530" w:author="Amy Byers" w:date="2014-10-07T09:55:00Z">
        <w:r w:rsidRPr="00A33797" w:rsidDel="00A33797">
          <w:rPr>
            <w:noProof/>
            <w:rPrChange w:id="531" w:author="Amy Byers" w:date="2014-10-07T09:55:00Z">
              <w:rPr>
                <w:rStyle w:val="Hyperlink"/>
                <w:noProof/>
              </w:rPr>
            </w:rPrChange>
          </w:rPr>
          <w:delText>3.57</w:delText>
        </w:r>
        <w:r w:rsidRPr="0099365D" w:rsidDel="00A33797">
          <w:rPr>
            <w:rFonts w:asciiTheme="minorHAnsi" w:eastAsiaTheme="minorEastAsia" w:hAnsiTheme="minorHAnsi" w:cstheme="minorBidi"/>
            <w:noProof/>
            <w:sz w:val="22"/>
            <w:szCs w:val="22"/>
          </w:rPr>
          <w:tab/>
        </w:r>
        <w:r w:rsidRPr="00A33797" w:rsidDel="00A33797">
          <w:rPr>
            <w:noProof/>
            <w:rPrChange w:id="532" w:author="Amy Byers" w:date="2014-10-07T09:55:00Z">
              <w:rPr>
                <w:rStyle w:val="Hyperlink"/>
                <w:noProof/>
              </w:rPr>
            </w:rPrChange>
          </w:rPr>
          <w:delText>Layaway Deposit</w:delText>
        </w:r>
        <w:r w:rsidRPr="0099365D" w:rsidDel="00A33797">
          <w:rPr>
            <w:noProof/>
            <w:webHidden/>
          </w:rPr>
          <w:tab/>
          <w:delText>44</w:delText>
        </w:r>
      </w:del>
    </w:p>
    <w:p w:rsidR="007A3937" w:rsidRPr="0099365D" w:rsidDel="00A33797" w:rsidRDefault="007A3937">
      <w:pPr>
        <w:pStyle w:val="TOC2"/>
        <w:rPr>
          <w:del w:id="533" w:author="Amy Byers" w:date="2014-10-07T09:55:00Z"/>
          <w:rFonts w:asciiTheme="minorHAnsi" w:eastAsiaTheme="minorEastAsia" w:hAnsiTheme="minorHAnsi" w:cstheme="minorBidi"/>
          <w:noProof/>
          <w:sz w:val="22"/>
          <w:szCs w:val="22"/>
        </w:rPr>
      </w:pPr>
      <w:del w:id="534" w:author="Amy Byers" w:date="2014-10-07T09:55:00Z">
        <w:r w:rsidRPr="00A33797" w:rsidDel="00A33797">
          <w:rPr>
            <w:noProof/>
            <w:rPrChange w:id="535" w:author="Amy Byers" w:date="2014-10-07T09:55:00Z">
              <w:rPr>
                <w:rStyle w:val="Hyperlink"/>
                <w:noProof/>
              </w:rPr>
            </w:rPrChange>
          </w:rPr>
          <w:delText>3.58</w:delText>
        </w:r>
        <w:r w:rsidRPr="0099365D" w:rsidDel="00A33797">
          <w:rPr>
            <w:rFonts w:asciiTheme="minorHAnsi" w:eastAsiaTheme="minorEastAsia" w:hAnsiTheme="minorHAnsi" w:cstheme="minorBidi"/>
            <w:noProof/>
            <w:sz w:val="22"/>
            <w:szCs w:val="22"/>
          </w:rPr>
          <w:tab/>
        </w:r>
        <w:r w:rsidRPr="00A33797" w:rsidDel="00A33797">
          <w:rPr>
            <w:noProof/>
            <w:rPrChange w:id="536" w:author="Amy Byers" w:date="2014-10-07T09:55:00Z">
              <w:rPr>
                <w:rStyle w:val="Hyperlink"/>
                <w:noProof/>
              </w:rPr>
            </w:rPrChange>
          </w:rPr>
          <w:delText>Pre-Order Deposit</w:delText>
        </w:r>
        <w:r w:rsidRPr="0099365D" w:rsidDel="00A33797">
          <w:rPr>
            <w:noProof/>
            <w:webHidden/>
          </w:rPr>
          <w:tab/>
          <w:delText>45</w:delText>
        </w:r>
      </w:del>
    </w:p>
    <w:p w:rsidR="007A3937" w:rsidRPr="0099365D" w:rsidDel="00A33797" w:rsidRDefault="007A3937">
      <w:pPr>
        <w:pStyle w:val="TOC1"/>
        <w:rPr>
          <w:del w:id="537" w:author="Amy Byers" w:date="2014-10-07T09:55:00Z"/>
          <w:rFonts w:asciiTheme="minorHAnsi" w:eastAsiaTheme="minorEastAsia" w:hAnsiTheme="minorHAnsi" w:cstheme="minorBidi"/>
          <w:noProof/>
          <w:sz w:val="22"/>
          <w:szCs w:val="22"/>
        </w:rPr>
      </w:pPr>
      <w:del w:id="538" w:author="Amy Byers" w:date="2014-10-07T09:55:00Z">
        <w:r w:rsidRPr="00A33797" w:rsidDel="00A33797">
          <w:rPr>
            <w:i/>
            <w:noProof/>
            <w:rPrChange w:id="539" w:author="Amy Byers" w:date="2014-10-07T09:55:00Z">
              <w:rPr>
                <w:rStyle w:val="Hyperlink"/>
                <w:i/>
                <w:noProof/>
              </w:rPr>
            </w:rPrChange>
          </w:rPr>
          <w:delText>4.</w:delText>
        </w:r>
        <w:r w:rsidRPr="0099365D" w:rsidDel="00A33797">
          <w:rPr>
            <w:rFonts w:asciiTheme="minorHAnsi" w:eastAsiaTheme="minorEastAsia" w:hAnsiTheme="minorHAnsi" w:cstheme="minorBidi"/>
            <w:noProof/>
            <w:sz w:val="22"/>
            <w:szCs w:val="22"/>
          </w:rPr>
          <w:tab/>
        </w:r>
        <w:r w:rsidRPr="00A33797" w:rsidDel="00A33797">
          <w:rPr>
            <w:i/>
            <w:noProof/>
            <w:rPrChange w:id="540" w:author="Amy Byers" w:date="2014-10-07T09:55:00Z">
              <w:rPr>
                <w:rStyle w:val="Hyperlink"/>
                <w:i/>
                <w:noProof/>
              </w:rPr>
            </w:rPrChange>
          </w:rPr>
          <w:delText>Business Sign Off</w:delText>
        </w:r>
        <w:r w:rsidRPr="0099365D" w:rsidDel="00A33797">
          <w:rPr>
            <w:noProof/>
            <w:webHidden/>
          </w:rPr>
          <w:tab/>
          <w:delText>45</w:delText>
        </w:r>
      </w:del>
    </w:p>
    <w:p w:rsidR="007A3937" w:rsidRPr="0099365D" w:rsidDel="00A33797" w:rsidRDefault="007A3937">
      <w:pPr>
        <w:pStyle w:val="TOC1"/>
        <w:rPr>
          <w:del w:id="541" w:author="Amy Byers" w:date="2014-10-07T09:55:00Z"/>
          <w:rFonts w:asciiTheme="minorHAnsi" w:eastAsiaTheme="minorEastAsia" w:hAnsiTheme="minorHAnsi" w:cstheme="minorBidi"/>
          <w:noProof/>
          <w:sz w:val="22"/>
          <w:szCs w:val="22"/>
        </w:rPr>
      </w:pPr>
      <w:del w:id="542" w:author="Amy Byers" w:date="2014-10-07T09:55:00Z">
        <w:r w:rsidRPr="00A33797" w:rsidDel="00A33797">
          <w:rPr>
            <w:i/>
            <w:noProof/>
            <w:rPrChange w:id="543" w:author="Amy Byers" w:date="2014-10-07T09:55:00Z">
              <w:rPr>
                <w:rStyle w:val="Hyperlink"/>
                <w:i/>
                <w:noProof/>
              </w:rPr>
            </w:rPrChange>
          </w:rPr>
          <w:delText>5.</w:delText>
        </w:r>
        <w:r w:rsidRPr="0099365D" w:rsidDel="00A33797">
          <w:rPr>
            <w:rFonts w:asciiTheme="minorHAnsi" w:eastAsiaTheme="minorEastAsia" w:hAnsiTheme="minorHAnsi" w:cstheme="minorBidi"/>
            <w:noProof/>
            <w:sz w:val="22"/>
            <w:szCs w:val="22"/>
          </w:rPr>
          <w:tab/>
        </w:r>
        <w:r w:rsidRPr="00A33797" w:rsidDel="00A33797">
          <w:rPr>
            <w:i/>
            <w:noProof/>
            <w:rPrChange w:id="544" w:author="Amy Byers" w:date="2014-10-07T09:55:00Z">
              <w:rPr>
                <w:rStyle w:val="Hyperlink"/>
                <w:i/>
                <w:noProof/>
              </w:rPr>
            </w:rPrChange>
          </w:rPr>
          <w:delText>Revision History</w:delText>
        </w:r>
        <w:r w:rsidRPr="0099365D" w:rsidDel="00A33797">
          <w:rPr>
            <w:noProof/>
            <w:webHidden/>
          </w:rPr>
          <w:tab/>
          <w:delText>45</w:delText>
        </w:r>
      </w:del>
    </w:p>
    <w:p w:rsidR="007A3937" w:rsidRPr="0099365D" w:rsidDel="00A33797" w:rsidRDefault="007A3937">
      <w:pPr>
        <w:pStyle w:val="TOC1"/>
        <w:rPr>
          <w:del w:id="545" w:author="Amy Byers" w:date="2014-10-07T09:55:00Z"/>
          <w:rFonts w:asciiTheme="minorHAnsi" w:eastAsiaTheme="minorEastAsia" w:hAnsiTheme="minorHAnsi" w:cstheme="minorBidi"/>
          <w:noProof/>
          <w:sz w:val="22"/>
          <w:szCs w:val="22"/>
        </w:rPr>
      </w:pPr>
      <w:del w:id="546" w:author="Amy Byers" w:date="2014-10-07T09:55:00Z">
        <w:r w:rsidRPr="00A33797" w:rsidDel="00A33797">
          <w:rPr>
            <w:i/>
            <w:noProof/>
            <w:rPrChange w:id="547" w:author="Amy Byers" w:date="2014-10-07T09:55:00Z">
              <w:rPr>
                <w:rStyle w:val="Hyperlink"/>
                <w:i/>
                <w:noProof/>
              </w:rPr>
            </w:rPrChange>
          </w:rPr>
          <w:delText>Appendix A: Glossary</w:delText>
        </w:r>
        <w:r w:rsidRPr="0099365D" w:rsidDel="00A33797">
          <w:rPr>
            <w:noProof/>
            <w:webHidden/>
          </w:rPr>
          <w:tab/>
          <w:delText>46</w:delText>
        </w:r>
      </w:del>
    </w:p>
    <w:p w:rsidR="00F54203" w:rsidRPr="0099365D" w:rsidRDefault="00D54837" w:rsidP="00F54203">
      <w:pPr>
        <w:pStyle w:val="BodyText"/>
      </w:pPr>
      <w:r w:rsidRPr="0099365D">
        <w:rPr>
          <w:b/>
          <w:sz w:val="24"/>
          <w:szCs w:val="24"/>
        </w:rPr>
        <w:fldChar w:fldCharType="end"/>
      </w:r>
    </w:p>
    <w:p w:rsidR="008163BF" w:rsidRPr="0099365D" w:rsidRDefault="00B22A66" w:rsidP="003A372C">
      <w:pPr>
        <w:pStyle w:val="Heading1"/>
        <w:rPr>
          <w:i/>
        </w:rPr>
      </w:pPr>
      <w:r w:rsidRPr="0099365D">
        <w:rPr>
          <w:i/>
        </w:rPr>
        <w:br w:type="page"/>
      </w:r>
      <w:bookmarkStart w:id="548" w:name="_Toc122934306"/>
      <w:bookmarkStart w:id="549" w:name="_Toc400439033"/>
      <w:r w:rsidR="003B6D48" w:rsidRPr="0099365D">
        <w:rPr>
          <w:i/>
        </w:rPr>
        <w:lastRenderedPageBreak/>
        <w:t>Feature</w:t>
      </w:r>
      <w:r w:rsidR="009C1FFA" w:rsidRPr="0099365D">
        <w:rPr>
          <w:i/>
        </w:rPr>
        <w:t xml:space="preserve"> </w:t>
      </w:r>
      <w:bookmarkEnd w:id="548"/>
      <w:r w:rsidR="00341299" w:rsidRPr="0099365D">
        <w:rPr>
          <w:i/>
        </w:rPr>
        <w:t>Overview</w:t>
      </w:r>
      <w:bookmarkEnd w:id="549"/>
    </w:p>
    <w:p w:rsidR="008163BF" w:rsidRPr="0099365D" w:rsidRDefault="003B6D48" w:rsidP="008163BF">
      <w:pPr>
        <w:pStyle w:val="Heading2"/>
      </w:pPr>
      <w:bookmarkStart w:id="550" w:name="_Toc110839329"/>
      <w:bookmarkStart w:id="551" w:name="_Toc122934307"/>
      <w:bookmarkStart w:id="552" w:name="_Toc400439034"/>
      <w:r w:rsidRPr="0099365D">
        <w:t>Feature</w:t>
      </w:r>
      <w:r w:rsidR="00A5528D" w:rsidRPr="0099365D">
        <w:t xml:space="preserve"> </w:t>
      </w:r>
      <w:r w:rsidR="008163BF" w:rsidRPr="0099365D">
        <w:t>Description</w:t>
      </w:r>
      <w:bookmarkEnd w:id="550"/>
      <w:bookmarkEnd w:id="551"/>
      <w:bookmarkEnd w:id="552"/>
    </w:p>
    <w:p w:rsidR="00CE1AC2" w:rsidRPr="0099365D" w:rsidRDefault="00CE1AC2" w:rsidP="00CE1AC2">
      <w:pPr>
        <w:pStyle w:val="BodyText"/>
      </w:pPr>
      <w:r w:rsidRPr="0099365D">
        <w:t>The Receipt Feature Document describes how the data is printed on the receipt for each functional area for this release.   The following transaction types print a receipt:</w:t>
      </w:r>
    </w:p>
    <w:p w:rsidR="00CE1AC2" w:rsidRPr="0099365D" w:rsidRDefault="00CE1AC2" w:rsidP="00D8535A">
      <w:pPr>
        <w:pStyle w:val="BodyText"/>
        <w:numPr>
          <w:ilvl w:val="1"/>
          <w:numId w:val="4"/>
        </w:numPr>
        <w:spacing w:after="0"/>
      </w:pPr>
      <w:r w:rsidRPr="0099365D">
        <w:t>Sale (completed)</w:t>
      </w:r>
    </w:p>
    <w:p w:rsidR="00CE1AC2" w:rsidRPr="0099365D" w:rsidRDefault="00CE1AC2" w:rsidP="00D8535A">
      <w:pPr>
        <w:pStyle w:val="BodyText"/>
        <w:numPr>
          <w:ilvl w:val="1"/>
          <w:numId w:val="4"/>
        </w:numPr>
        <w:spacing w:after="0"/>
      </w:pPr>
      <w:r w:rsidRPr="0099365D">
        <w:t>Transaction Void</w:t>
      </w:r>
    </w:p>
    <w:p w:rsidR="00CE1AC2" w:rsidRPr="0099365D" w:rsidRDefault="00CE1AC2" w:rsidP="00D8535A">
      <w:pPr>
        <w:pStyle w:val="BodyText"/>
        <w:numPr>
          <w:ilvl w:val="1"/>
          <w:numId w:val="4"/>
        </w:numPr>
        <w:spacing w:after="0"/>
      </w:pPr>
      <w:r w:rsidRPr="0099365D">
        <w:t>Tender Void</w:t>
      </w:r>
    </w:p>
    <w:p w:rsidR="00CE1AC2" w:rsidRPr="0099365D" w:rsidRDefault="00CE1AC2" w:rsidP="00D8535A">
      <w:pPr>
        <w:pStyle w:val="BodyText"/>
        <w:numPr>
          <w:ilvl w:val="1"/>
          <w:numId w:val="4"/>
        </w:numPr>
        <w:spacing w:after="0"/>
      </w:pPr>
      <w:r w:rsidRPr="0099365D">
        <w:t>Transaction Tax Exempt</w:t>
      </w:r>
    </w:p>
    <w:p w:rsidR="00CE1AC2" w:rsidRPr="0099365D" w:rsidRDefault="00CE1AC2" w:rsidP="00D8535A">
      <w:pPr>
        <w:pStyle w:val="BodyText"/>
        <w:numPr>
          <w:ilvl w:val="1"/>
          <w:numId w:val="4"/>
        </w:numPr>
        <w:spacing w:after="0"/>
      </w:pPr>
      <w:r w:rsidRPr="0099365D">
        <w:t>Suspended Transaction</w:t>
      </w:r>
    </w:p>
    <w:p w:rsidR="0055529C" w:rsidRPr="0099365D" w:rsidRDefault="0055529C" w:rsidP="00D8535A">
      <w:pPr>
        <w:pStyle w:val="BodyText"/>
        <w:numPr>
          <w:ilvl w:val="1"/>
          <w:numId w:val="4"/>
        </w:numPr>
        <w:spacing w:after="0"/>
      </w:pPr>
      <w:r w:rsidRPr="0099365D">
        <w:t>Gift Receipt</w:t>
      </w:r>
    </w:p>
    <w:p w:rsidR="0055529C" w:rsidRPr="0099365D" w:rsidRDefault="0055529C" w:rsidP="00D8535A">
      <w:pPr>
        <w:pStyle w:val="BodyText"/>
        <w:numPr>
          <w:ilvl w:val="1"/>
          <w:numId w:val="4"/>
        </w:numPr>
      </w:pPr>
      <w:r w:rsidRPr="0099365D">
        <w:t>Duplicated Receipt (Reprint Last Receipt)</w:t>
      </w:r>
    </w:p>
    <w:p w:rsidR="00F523F6" w:rsidRPr="0099365D" w:rsidRDefault="0063125C" w:rsidP="00341299">
      <w:pPr>
        <w:pStyle w:val="Heading2"/>
      </w:pPr>
      <w:bookmarkStart w:id="553" w:name="_Toc400439035"/>
      <w:r w:rsidRPr="0099365D">
        <w:t>Assumptions</w:t>
      </w:r>
      <w:bookmarkEnd w:id="553"/>
    </w:p>
    <w:p w:rsidR="00CE1AC2" w:rsidRPr="0099365D" w:rsidRDefault="00CE1AC2" w:rsidP="00D8535A">
      <w:pPr>
        <w:pStyle w:val="BodyText"/>
        <w:numPr>
          <w:ilvl w:val="0"/>
          <w:numId w:val="3"/>
        </w:numPr>
      </w:pPr>
      <w:bookmarkStart w:id="554" w:name="_Parameters"/>
      <w:bookmarkEnd w:id="554"/>
      <w:r w:rsidRPr="0099365D">
        <w:t>Receipts text will print up to a maximum 40 printed characters in width.   This is to support current receipt messaging setup as their will be one set of data to support Mobile and Register POS systems.</w:t>
      </w:r>
    </w:p>
    <w:p w:rsidR="00CE1AC2" w:rsidRPr="0099365D" w:rsidRDefault="00CE1AC2" w:rsidP="00D8535A">
      <w:pPr>
        <w:pStyle w:val="BodyText"/>
        <w:numPr>
          <w:ilvl w:val="0"/>
          <w:numId w:val="3"/>
        </w:numPr>
      </w:pPr>
      <w:r w:rsidRPr="0099365D">
        <w:t>Receipt date will always be in the corporate format of MM/DD/YY, it will not be dependent on the locale setting.</w:t>
      </w:r>
    </w:p>
    <w:p w:rsidR="00CE1AC2" w:rsidRPr="0099365D" w:rsidRDefault="00CE1AC2" w:rsidP="00D8535A">
      <w:pPr>
        <w:pStyle w:val="BodyText"/>
        <w:numPr>
          <w:ilvl w:val="0"/>
          <w:numId w:val="3"/>
        </w:numPr>
      </w:pPr>
      <w:r w:rsidRPr="0099365D">
        <w:t>Receipts are printed in the store language and the locale setting on the device determines the special printing for currency (such as decimal point or comma).  All text on the receipt is configurable.</w:t>
      </w:r>
    </w:p>
    <w:p w:rsidR="00FA2D36" w:rsidRPr="0099365D" w:rsidRDefault="00CE1AC2" w:rsidP="00D8535A">
      <w:pPr>
        <w:pStyle w:val="BodyText"/>
        <w:numPr>
          <w:ilvl w:val="0"/>
          <w:numId w:val="3"/>
        </w:numPr>
      </w:pPr>
      <w:r w:rsidRPr="0099365D">
        <w:t xml:space="preserve">Certain tender authorization details that are printed on the receipt are determined by the default language on the card and </w:t>
      </w:r>
      <w:r w:rsidR="00FA2D36" w:rsidRPr="0099365D">
        <w:t>are</w:t>
      </w:r>
      <w:r w:rsidRPr="0099365D">
        <w:t xml:space="preserve"> returned from the authorization service.</w:t>
      </w:r>
    </w:p>
    <w:p w:rsidR="00320DD3" w:rsidRPr="0099365D" w:rsidRDefault="00320DD3" w:rsidP="00341299">
      <w:pPr>
        <w:pStyle w:val="Heading2"/>
      </w:pPr>
      <w:bookmarkStart w:id="555" w:name="_Toc400439036"/>
      <w:r w:rsidRPr="0099365D">
        <w:t>Parameters</w:t>
      </w:r>
      <w:r w:rsidR="00027F72" w:rsidRPr="0099365D">
        <w:t xml:space="preserve"> and System Settings</w:t>
      </w:r>
      <w:bookmarkEnd w:id="555"/>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tcPr>
          <w:p w:rsidR="00731DE3" w:rsidRPr="0099365D" w:rsidRDefault="00731DE3" w:rsidP="00721745">
            <w:pPr>
              <w:rPr>
                <w:b/>
              </w:rPr>
            </w:pPr>
            <w:r w:rsidRPr="0099365D">
              <w:rPr>
                <w:b/>
              </w:rPr>
              <w:t>Parameter Mnemonic</w:t>
            </w:r>
          </w:p>
        </w:tc>
        <w:tc>
          <w:tcPr>
            <w:tcW w:w="2533" w:type="pct"/>
            <w:tcBorders>
              <w:top w:val="single" w:sz="8" w:space="0" w:color="4F81BD"/>
              <w:left w:val="single" w:sz="8" w:space="0" w:color="4F81BD"/>
              <w:bottom w:val="single" w:sz="8" w:space="0" w:color="4F81BD"/>
              <w:right w:val="single" w:sz="8" w:space="0" w:color="4F81BD"/>
            </w:tcBorders>
          </w:tcPr>
          <w:p w:rsidR="00731DE3" w:rsidRPr="0099365D" w:rsidRDefault="00731DE3" w:rsidP="00721745">
            <w:pPr>
              <w:rPr>
                <w:b/>
                <w:vanish/>
                <w:szCs w:val="20"/>
              </w:rPr>
            </w:pPr>
            <w:r w:rsidRPr="0099365D">
              <w:rPr>
                <w:b/>
                <w:szCs w:val="20"/>
              </w:rPr>
              <w:t>Description</w:t>
            </w:r>
          </w:p>
        </w:tc>
        <w:tc>
          <w:tcPr>
            <w:tcW w:w="1174" w:type="pct"/>
            <w:tcBorders>
              <w:top w:val="single" w:sz="8" w:space="0" w:color="4F81BD"/>
              <w:left w:val="single" w:sz="8" w:space="0" w:color="4F81BD"/>
              <w:bottom w:val="single" w:sz="8" w:space="0" w:color="4F81BD"/>
              <w:right w:val="single" w:sz="8" w:space="0" w:color="4F81BD"/>
            </w:tcBorders>
          </w:tcPr>
          <w:p w:rsidR="00731DE3" w:rsidRPr="0099365D" w:rsidRDefault="00731DE3" w:rsidP="00721745">
            <w:pPr>
              <w:rPr>
                <w:b/>
                <w:szCs w:val="20"/>
              </w:rPr>
            </w:pPr>
            <w:r w:rsidRPr="0099365D">
              <w:rPr>
                <w:b/>
                <w:szCs w:val="20"/>
              </w:rPr>
              <w:t>Valid Values</w:t>
            </w:r>
          </w:p>
        </w:tc>
      </w:tr>
      <w:tr w:rsidR="00731DE3"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731DE3" w:rsidRPr="0099365D" w:rsidRDefault="008A23CB" w:rsidP="00141A39">
            <w:pPr>
              <w:rPr>
                <w:bCs/>
                <w:szCs w:val="20"/>
              </w:rPr>
            </w:pPr>
            <w:r w:rsidRPr="0099365D">
              <w:rPr>
                <w:bCs/>
                <w:szCs w:val="20"/>
              </w:rPr>
              <w:t xml:space="preserve">Print Sale Description </w:t>
            </w:r>
            <w:r w:rsidR="00141A39" w:rsidRPr="0099365D">
              <w:rPr>
                <w:bCs/>
                <w:szCs w:val="20"/>
              </w:rPr>
              <w:t>for</w:t>
            </w:r>
            <w:r w:rsidRPr="0099365D">
              <w:rPr>
                <w:bCs/>
                <w:szCs w:val="20"/>
              </w:rPr>
              <w:t xml:space="preserve"> Receipt</w:t>
            </w:r>
            <w:r w:rsidR="00141A39" w:rsidRPr="0099365D">
              <w:rPr>
                <w:bCs/>
                <w:szCs w:val="20"/>
              </w:rPr>
              <w:t xml:space="preserve"> Transaction Description</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731DE3" w:rsidRPr="0099365D" w:rsidRDefault="00141A39" w:rsidP="00141A39">
            <w:pPr>
              <w:rPr>
                <w:szCs w:val="20"/>
              </w:rPr>
            </w:pPr>
            <w:r w:rsidRPr="0099365D">
              <w:rPr>
                <w:szCs w:val="20"/>
              </w:rPr>
              <w:t xml:space="preserve">Determines if the sale </w:t>
            </w:r>
            <w:r w:rsidR="008A23CB" w:rsidRPr="0099365D">
              <w:rPr>
                <w:szCs w:val="20"/>
              </w:rPr>
              <w:t>descr</w:t>
            </w:r>
            <w:r w:rsidRPr="0099365D">
              <w:rPr>
                <w:szCs w:val="20"/>
              </w:rPr>
              <w:t>iption is printed for the receipt transaction description</w:t>
            </w:r>
            <w:r w:rsidR="008A23CB" w:rsidRPr="0099365D">
              <w:rPr>
                <w:szCs w:val="20"/>
              </w:rPr>
              <w:t xml:space="preserve">.  </w:t>
            </w:r>
            <w:r w:rsidRPr="0099365D">
              <w:rPr>
                <w:szCs w:val="20"/>
              </w:rPr>
              <w:t>This is only for a straight sale, for all other transaction types the description is always printed.</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31DE3" w:rsidRPr="0099365D" w:rsidRDefault="008A23CB" w:rsidP="00D8535A">
            <w:pPr>
              <w:pStyle w:val="ListParagraph"/>
              <w:numPr>
                <w:ilvl w:val="0"/>
                <w:numId w:val="9"/>
              </w:numPr>
              <w:rPr>
                <w:szCs w:val="20"/>
              </w:rPr>
            </w:pPr>
            <w:r w:rsidRPr="0099365D">
              <w:rPr>
                <w:szCs w:val="20"/>
              </w:rPr>
              <w:t>On</w:t>
            </w:r>
          </w:p>
          <w:p w:rsidR="008A23CB" w:rsidRPr="0099365D" w:rsidRDefault="008A23CB" w:rsidP="00D8535A">
            <w:pPr>
              <w:pStyle w:val="ListParagraph"/>
              <w:numPr>
                <w:ilvl w:val="0"/>
                <w:numId w:val="9"/>
              </w:numPr>
              <w:rPr>
                <w:szCs w:val="20"/>
              </w:rPr>
            </w:pPr>
            <w:r w:rsidRPr="0099365D">
              <w:rPr>
                <w:szCs w:val="20"/>
              </w:rPr>
              <w:t>Off</w:t>
            </w:r>
          </w:p>
        </w:tc>
      </w:tr>
      <w:tr w:rsidR="00D93766"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D93766" w:rsidRPr="0099365D" w:rsidRDefault="00D93766" w:rsidP="008A23CB">
            <w:pPr>
              <w:rPr>
                <w:bCs/>
                <w:szCs w:val="20"/>
              </w:rPr>
            </w:pPr>
            <w:r w:rsidRPr="0099365D">
              <w:rPr>
                <w:bCs/>
                <w:szCs w:val="20"/>
              </w:rPr>
              <w:t>Mask Gift Card Number</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D93766" w:rsidRPr="0099365D" w:rsidRDefault="00D93766" w:rsidP="00721745">
            <w:pPr>
              <w:rPr>
                <w:szCs w:val="20"/>
              </w:rPr>
            </w:pPr>
            <w:r w:rsidRPr="0099365D">
              <w:rPr>
                <w:szCs w:val="20"/>
              </w:rPr>
              <w:t>Determines if the Gift Card number printed on the receipt is masked on the receipt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D93766" w:rsidRPr="0099365D" w:rsidRDefault="00D93766" w:rsidP="00D8535A">
            <w:pPr>
              <w:pStyle w:val="ListParagraph"/>
              <w:numPr>
                <w:ilvl w:val="0"/>
                <w:numId w:val="9"/>
              </w:numPr>
              <w:rPr>
                <w:szCs w:val="20"/>
              </w:rPr>
            </w:pPr>
            <w:r w:rsidRPr="0099365D">
              <w:rPr>
                <w:szCs w:val="20"/>
              </w:rPr>
              <w:t>On</w:t>
            </w:r>
          </w:p>
          <w:p w:rsidR="00D93766" w:rsidRPr="0099365D" w:rsidRDefault="00D93766" w:rsidP="00D8535A">
            <w:pPr>
              <w:pStyle w:val="ListParagraph"/>
              <w:numPr>
                <w:ilvl w:val="0"/>
                <w:numId w:val="9"/>
              </w:numPr>
              <w:rPr>
                <w:szCs w:val="20"/>
              </w:rPr>
            </w:pPr>
            <w:r w:rsidRPr="0099365D">
              <w:rPr>
                <w:szCs w:val="20"/>
              </w:rPr>
              <w:t>Off</w:t>
            </w:r>
          </w:p>
        </w:tc>
      </w:tr>
      <w:tr w:rsidR="00CF5D93"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CF5D93" w:rsidRPr="0099365D" w:rsidRDefault="00CF5D93" w:rsidP="008A23CB">
            <w:pPr>
              <w:rPr>
                <w:bCs/>
                <w:szCs w:val="20"/>
              </w:rPr>
            </w:pPr>
            <w:bookmarkStart w:id="556" w:name="_Toc318210821"/>
            <w:bookmarkStart w:id="557" w:name="_Toc290020120"/>
            <w:bookmarkStart w:id="558" w:name="_Toc71960215"/>
            <w:r w:rsidRPr="0099365D">
              <w:rPr>
                <w:bCs/>
                <w:szCs w:val="20"/>
              </w:rPr>
              <w:t>Print Open Box Tag Number for Sale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CF5D93" w:rsidRPr="0099365D" w:rsidRDefault="00CF5D93" w:rsidP="00721745">
            <w:pPr>
              <w:rPr>
                <w:szCs w:val="20"/>
              </w:rPr>
            </w:pPr>
            <w:r w:rsidRPr="0099365D">
              <w:rPr>
                <w:szCs w:val="20"/>
              </w:rPr>
              <w:t>Determines if the Tag Number (LP #) is printed below the Open Box line item on the receipt.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CF5D93" w:rsidRPr="0099365D" w:rsidRDefault="00CF5D93" w:rsidP="00D8535A">
            <w:pPr>
              <w:pStyle w:val="ListParagraph"/>
              <w:numPr>
                <w:ilvl w:val="0"/>
                <w:numId w:val="9"/>
              </w:numPr>
              <w:rPr>
                <w:szCs w:val="20"/>
              </w:rPr>
            </w:pPr>
            <w:r w:rsidRPr="0099365D">
              <w:rPr>
                <w:szCs w:val="20"/>
              </w:rPr>
              <w:t>On</w:t>
            </w:r>
          </w:p>
          <w:p w:rsidR="00CF5D93" w:rsidRPr="0099365D" w:rsidRDefault="00CF5D93" w:rsidP="00D8535A">
            <w:pPr>
              <w:pStyle w:val="ListParagraph"/>
              <w:numPr>
                <w:ilvl w:val="0"/>
                <w:numId w:val="9"/>
              </w:numPr>
              <w:rPr>
                <w:szCs w:val="20"/>
              </w:rPr>
            </w:pPr>
            <w:r w:rsidRPr="0099365D">
              <w:rPr>
                <w:szCs w:val="20"/>
              </w:rPr>
              <w:t>Off</w:t>
            </w:r>
          </w:p>
        </w:tc>
      </w:tr>
      <w:tr w:rsidR="001B0D06"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1B0D06" w:rsidRPr="0099365D" w:rsidRDefault="00120475" w:rsidP="008A23CB">
            <w:pPr>
              <w:rPr>
                <w:bCs/>
                <w:szCs w:val="20"/>
              </w:rPr>
            </w:pPr>
            <w:r w:rsidRPr="0099365D">
              <w:rPr>
                <w:bCs/>
                <w:szCs w:val="20"/>
              </w:rPr>
              <w:t>Receipt Data to Print for Transaction Type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1B0D06" w:rsidRPr="0099365D" w:rsidRDefault="006D7085" w:rsidP="006D7085">
            <w:pPr>
              <w:rPr>
                <w:szCs w:val="20"/>
              </w:rPr>
            </w:pPr>
            <w:r w:rsidRPr="0099365D">
              <w:rPr>
                <w:szCs w:val="20"/>
              </w:rPr>
              <w:t>Determines by transaction type what to print for each of the followi</w:t>
            </w:r>
            <w:r w:rsidR="00571118" w:rsidRPr="0099365D">
              <w:rPr>
                <w:szCs w:val="20"/>
              </w:rPr>
              <w:t>ng sections on the receipt:  He</w:t>
            </w:r>
            <w:r w:rsidRPr="0099365D">
              <w:rPr>
                <w:szCs w:val="20"/>
              </w:rPr>
              <w:t>ader, Prefooter, Footer, Gift Receipt Header and Gift Receipt Footer</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1B0D06" w:rsidRPr="0099365D" w:rsidRDefault="006D7085" w:rsidP="00D8535A">
            <w:pPr>
              <w:pStyle w:val="ListParagraph"/>
              <w:numPr>
                <w:ilvl w:val="0"/>
                <w:numId w:val="9"/>
              </w:numPr>
              <w:rPr>
                <w:szCs w:val="20"/>
              </w:rPr>
            </w:pPr>
            <w:r w:rsidRPr="0099365D">
              <w:rPr>
                <w:szCs w:val="20"/>
              </w:rPr>
              <w:t>Text</w:t>
            </w:r>
          </w:p>
        </w:tc>
      </w:tr>
      <w:tr w:rsidR="00857E3F"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857E3F" w:rsidRPr="0099365D" w:rsidRDefault="00857E3F" w:rsidP="008A23CB">
            <w:pPr>
              <w:rPr>
                <w:bCs/>
                <w:szCs w:val="20"/>
              </w:rPr>
            </w:pPr>
            <w:r w:rsidRPr="0099365D">
              <w:rPr>
                <w:bCs/>
                <w:szCs w:val="20"/>
              </w:rPr>
              <w:t>Mask Loyalty ID Number</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857E3F" w:rsidRPr="0099365D" w:rsidRDefault="00857E3F" w:rsidP="006D7085">
            <w:pPr>
              <w:rPr>
                <w:szCs w:val="20"/>
              </w:rPr>
            </w:pPr>
            <w:r w:rsidRPr="0099365D">
              <w:rPr>
                <w:szCs w:val="20"/>
              </w:rPr>
              <w:t>Determines if the Loyalty ID number printed on the receipt is masked on the receipt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857E3F" w:rsidRPr="0099365D" w:rsidRDefault="00857E3F" w:rsidP="00D8535A">
            <w:pPr>
              <w:pStyle w:val="ListParagraph"/>
              <w:numPr>
                <w:ilvl w:val="0"/>
                <w:numId w:val="9"/>
              </w:numPr>
              <w:rPr>
                <w:szCs w:val="20"/>
              </w:rPr>
            </w:pPr>
            <w:r w:rsidRPr="0099365D">
              <w:rPr>
                <w:szCs w:val="20"/>
              </w:rPr>
              <w:t>On</w:t>
            </w:r>
          </w:p>
          <w:p w:rsidR="00857E3F" w:rsidRPr="0099365D" w:rsidRDefault="00857E3F" w:rsidP="00D8535A">
            <w:pPr>
              <w:pStyle w:val="ListParagraph"/>
              <w:numPr>
                <w:ilvl w:val="0"/>
                <w:numId w:val="9"/>
              </w:numPr>
              <w:rPr>
                <w:szCs w:val="20"/>
              </w:rPr>
            </w:pPr>
            <w:r w:rsidRPr="0099365D">
              <w:rPr>
                <w:szCs w:val="20"/>
              </w:rPr>
              <w:t>Off</w:t>
            </w:r>
          </w:p>
        </w:tc>
      </w:tr>
      <w:tr w:rsidR="00951980" w:rsidRPr="0099365D" w:rsidTr="00A90D38">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951980" w:rsidRPr="0099365D" w:rsidRDefault="00951980" w:rsidP="00A90D38">
            <w:pPr>
              <w:rPr>
                <w:bCs/>
                <w:szCs w:val="20"/>
              </w:rPr>
            </w:pPr>
            <w:r w:rsidRPr="0099365D">
              <w:rPr>
                <w:bCs/>
                <w:szCs w:val="20"/>
              </w:rPr>
              <w:t>Imprint for Manual by Card Type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951980" w:rsidRPr="0099365D" w:rsidRDefault="00951980" w:rsidP="00A90D38">
            <w:pPr>
              <w:rPr>
                <w:szCs w:val="20"/>
              </w:rPr>
            </w:pPr>
            <w:r w:rsidRPr="0099365D">
              <w:rPr>
                <w:szCs w:val="20"/>
              </w:rPr>
              <w:t>Determines if a store copy receipt is printed for a card type based upon if the card was manually entered or if the response was Call for Referral</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951980" w:rsidRPr="0099365D" w:rsidRDefault="00951980" w:rsidP="00D8535A">
            <w:pPr>
              <w:pStyle w:val="ListParagraph"/>
              <w:numPr>
                <w:ilvl w:val="0"/>
                <w:numId w:val="10"/>
              </w:numPr>
              <w:rPr>
                <w:color w:val="000000" w:themeColor="text1"/>
                <w:szCs w:val="20"/>
              </w:rPr>
            </w:pPr>
            <w:r w:rsidRPr="0099365D">
              <w:rPr>
                <w:color w:val="000000" w:themeColor="text1"/>
                <w:szCs w:val="20"/>
              </w:rPr>
              <w:t>On</w:t>
            </w:r>
          </w:p>
          <w:p w:rsidR="00951980" w:rsidRPr="0099365D" w:rsidRDefault="00951980" w:rsidP="00D8535A">
            <w:pPr>
              <w:pStyle w:val="ListParagraph"/>
              <w:numPr>
                <w:ilvl w:val="0"/>
                <w:numId w:val="10"/>
              </w:numPr>
              <w:rPr>
                <w:color w:val="000000" w:themeColor="text1"/>
                <w:szCs w:val="20"/>
              </w:rPr>
            </w:pPr>
            <w:r w:rsidRPr="0099365D">
              <w:rPr>
                <w:color w:val="000000" w:themeColor="text1"/>
                <w:szCs w:val="20"/>
              </w:rPr>
              <w:t>Off</w:t>
            </w:r>
          </w:p>
        </w:tc>
      </w:tr>
      <w:tr w:rsidR="00951980" w:rsidRPr="0099365D" w:rsidTr="00A90D38">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951980" w:rsidRPr="0099365D" w:rsidRDefault="00951980" w:rsidP="00A90D38">
            <w:pPr>
              <w:rPr>
                <w:bCs/>
                <w:szCs w:val="20"/>
              </w:rPr>
            </w:pPr>
            <w:r w:rsidRPr="0099365D">
              <w:rPr>
                <w:bCs/>
                <w:szCs w:val="20"/>
              </w:rPr>
              <w:t>Imprint for Call for Referral by Card Type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951980" w:rsidRPr="0099365D" w:rsidRDefault="00951980" w:rsidP="00A90D38">
            <w:pPr>
              <w:rPr>
                <w:szCs w:val="20"/>
              </w:rPr>
            </w:pPr>
            <w:r w:rsidRPr="0099365D">
              <w:rPr>
                <w:szCs w:val="20"/>
              </w:rPr>
              <w:t>Determines if a store copy receipt is printed for a card type based upon if the card required Call for Referral</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951980" w:rsidRPr="0099365D" w:rsidRDefault="00951980" w:rsidP="00D8535A">
            <w:pPr>
              <w:pStyle w:val="ListParagraph"/>
              <w:numPr>
                <w:ilvl w:val="0"/>
                <w:numId w:val="10"/>
              </w:numPr>
              <w:rPr>
                <w:color w:val="000000" w:themeColor="text1"/>
                <w:szCs w:val="20"/>
              </w:rPr>
            </w:pPr>
            <w:r w:rsidRPr="0099365D">
              <w:rPr>
                <w:color w:val="000000" w:themeColor="text1"/>
                <w:szCs w:val="20"/>
              </w:rPr>
              <w:t>On</w:t>
            </w:r>
          </w:p>
          <w:p w:rsidR="00951980" w:rsidRPr="0099365D" w:rsidRDefault="00951980" w:rsidP="00D8535A">
            <w:pPr>
              <w:pStyle w:val="ListParagraph"/>
              <w:numPr>
                <w:ilvl w:val="0"/>
                <w:numId w:val="10"/>
              </w:numPr>
              <w:rPr>
                <w:color w:val="000000" w:themeColor="text1"/>
                <w:szCs w:val="20"/>
              </w:rPr>
            </w:pPr>
            <w:r w:rsidRPr="0099365D">
              <w:rPr>
                <w:color w:val="000000" w:themeColor="text1"/>
                <w:szCs w:val="20"/>
              </w:rPr>
              <w:t>Off</w:t>
            </w:r>
          </w:p>
        </w:tc>
      </w:tr>
      <w:tr w:rsidR="004C466E"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4C466E" w:rsidRPr="0099365D" w:rsidRDefault="004C466E" w:rsidP="004C466E">
            <w:pPr>
              <w:rPr>
                <w:bCs/>
                <w:szCs w:val="20"/>
              </w:rPr>
            </w:pPr>
            <w:r w:rsidRPr="0099365D">
              <w:rPr>
                <w:bCs/>
                <w:szCs w:val="20"/>
              </w:rPr>
              <w:t>Print Total Quantity Line for Transaction Type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4C466E" w:rsidRPr="0099365D" w:rsidRDefault="004C466E" w:rsidP="007C7208">
            <w:pPr>
              <w:rPr>
                <w:szCs w:val="20"/>
              </w:rPr>
            </w:pPr>
            <w:r w:rsidRPr="0099365D">
              <w:rPr>
                <w:szCs w:val="20"/>
              </w:rPr>
              <w:t>Determines by transaction type if the total quantity line is printed on the receipt</w:t>
            </w:r>
            <w:r w:rsidR="001C1AB1" w:rsidRPr="0099365D">
              <w:rPr>
                <w:szCs w:val="20"/>
              </w:rPr>
              <w:t>.</w:t>
            </w:r>
          </w:p>
          <w:p w:rsidR="001C1AB1" w:rsidRPr="0099365D" w:rsidRDefault="001C1AB1" w:rsidP="007C7208">
            <w:pPr>
              <w:rPr>
                <w:szCs w:val="20"/>
              </w:rPr>
            </w:pPr>
          </w:p>
          <w:p w:rsidR="001C1AB1" w:rsidRPr="0099365D" w:rsidRDefault="001C1AB1" w:rsidP="007C7208">
            <w:pPr>
              <w:rPr>
                <w:szCs w:val="20"/>
              </w:rPr>
            </w:pPr>
            <w:r w:rsidRPr="0099365D">
              <w:rPr>
                <w:szCs w:val="20"/>
              </w:rPr>
              <w:t xml:space="preserve">Eligilble Item Types (may be changed): </w:t>
            </w:r>
            <w:r w:rsidRPr="0099365D">
              <w:rPr>
                <w:rFonts w:cs="Arial"/>
                <w:szCs w:val="20"/>
              </w:rPr>
              <w:t>'MERCH', 'CCCON', 'HDCON', 'DRCON', 'GENMCH', 'CONSIN', or 'MAGT'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4C466E" w:rsidRPr="0099365D" w:rsidRDefault="004C466E" w:rsidP="004E690F">
            <w:pPr>
              <w:rPr>
                <w:color w:val="000000" w:themeColor="text1"/>
                <w:szCs w:val="20"/>
              </w:rPr>
            </w:pPr>
            <w:r w:rsidRPr="0099365D">
              <w:rPr>
                <w:color w:val="000000" w:themeColor="text1"/>
                <w:szCs w:val="20"/>
              </w:rPr>
              <w:t>Available Transaction Types:</w:t>
            </w:r>
          </w:p>
          <w:p w:rsidR="004C466E" w:rsidRPr="0099365D" w:rsidRDefault="004C466E" w:rsidP="00D8535A">
            <w:pPr>
              <w:pStyle w:val="ListParagraph"/>
              <w:numPr>
                <w:ilvl w:val="0"/>
                <w:numId w:val="10"/>
              </w:numPr>
              <w:rPr>
                <w:color w:val="000000" w:themeColor="text1"/>
                <w:szCs w:val="20"/>
              </w:rPr>
            </w:pPr>
            <w:r w:rsidRPr="0099365D">
              <w:rPr>
                <w:color w:val="000000" w:themeColor="text1"/>
                <w:szCs w:val="20"/>
              </w:rPr>
              <w:t>Sale</w:t>
            </w:r>
          </w:p>
          <w:p w:rsidR="004C466E" w:rsidRPr="0099365D" w:rsidRDefault="004C466E" w:rsidP="00D8535A">
            <w:pPr>
              <w:pStyle w:val="ListParagraph"/>
              <w:numPr>
                <w:ilvl w:val="0"/>
                <w:numId w:val="10"/>
              </w:numPr>
              <w:rPr>
                <w:color w:val="000000" w:themeColor="text1"/>
                <w:szCs w:val="20"/>
              </w:rPr>
            </w:pPr>
            <w:r w:rsidRPr="0099365D">
              <w:rPr>
                <w:color w:val="000000" w:themeColor="text1"/>
                <w:szCs w:val="20"/>
              </w:rPr>
              <w:t>Suspended</w:t>
            </w:r>
          </w:p>
          <w:p w:rsidR="004C466E" w:rsidRPr="0099365D" w:rsidRDefault="004C466E" w:rsidP="00D8535A">
            <w:pPr>
              <w:pStyle w:val="ListParagraph"/>
              <w:numPr>
                <w:ilvl w:val="0"/>
                <w:numId w:val="10"/>
              </w:numPr>
              <w:rPr>
                <w:color w:val="000000" w:themeColor="text1"/>
                <w:szCs w:val="20"/>
              </w:rPr>
            </w:pPr>
            <w:r w:rsidRPr="0099365D">
              <w:rPr>
                <w:color w:val="000000" w:themeColor="text1"/>
                <w:szCs w:val="20"/>
              </w:rPr>
              <w:t>Transaction Void</w:t>
            </w:r>
          </w:p>
          <w:p w:rsidR="004C466E" w:rsidRPr="0099365D" w:rsidRDefault="004C466E" w:rsidP="00D8535A">
            <w:pPr>
              <w:pStyle w:val="ListParagraph"/>
              <w:numPr>
                <w:ilvl w:val="0"/>
                <w:numId w:val="10"/>
              </w:numPr>
              <w:rPr>
                <w:color w:val="000000" w:themeColor="text1"/>
                <w:szCs w:val="20"/>
              </w:rPr>
            </w:pPr>
            <w:r w:rsidRPr="0099365D">
              <w:rPr>
                <w:color w:val="000000" w:themeColor="text1"/>
                <w:szCs w:val="20"/>
              </w:rPr>
              <w:t>Receipt Reprint</w:t>
            </w:r>
          </w:p>
        </w:tc>
      </w:tr>
      <w:tr w:rsidR="007C7208" w:rsidRPr="0099365D" w:rsidTr="00141A39">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7C7208" w:rsidRPr="0099365D" w:rsidRDefault="003A40A1" w:rsidP="008A23CB">
            <w:pPr>
              <w:rPr>
                <w:bCs/>
                <w:szCs w:val="20"/>
              </w:rPr>
            </w:pPr>
            <w:r w:rsidRPr="0099365D">
              <w:rPr>
                <w:bCs/>
                <w:szCs w:val="20"/>
              </w:rPr>
              <w:t>Total Quantity Merchandise Item Attribute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7C7208" w:rsidRPr="0099365D" w:rsidRDefault="007C7208" w:rsidP="007C7208">
            <w:pPr>
              <w:rPr>
                <w:szCs w:val="20"/>
              </w:rPr>
            </w:pPr>
            <w:r w:rsidRPr="0099365D">
              <w:rPr>
                <w:szCs w:val="20"/>
              </w:rPr>
              <w:t xml:space="preserve">Determines by item which items </w:t>
            </w:r>
            <w:r w:rsidR="003A40A1" w:rsidRPr="0099365D">
              <w:rPr>
                <w:szCs w:val="20"/>
              </w:rPr>
              <w:t>are to be counted for the Total Quantity line on the receipt.</w:t>
            </w:r>
            <w:r w:rsidRPr="0099365D">
              <w:rPr>
                <w:szCs w:val="20"/>
              </w:rPr>
              <w:t xml:space="preserve"> </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C7208" w:rsidRPr="0099365D" w:rsidRDefault="007C7208" w:rsidP="00D8535A">
            <w:pPr>
              <w:pStyle w:val="ListParagraph"/>
              <w:numPr>
                <w:ilvl w:val="0"/>
                <w:numId w:val="9"/>
              </w:numPr>
              <w:rPr>
                <w:szCs w:val="20"/>
              </w:rPr>
            </w:pPr>
            <w:r w:rsidRPr="0099365D">
              <w:rPr>
                <w:szCs w:val="20"/>
              </w:rPr>
              <w:t>On</w:t>
            </w:r>
          </w:p>
          <w:p w:rsidR="007C7208" w:rsidRPr="0099365D" w:rsidRDefault="007C7208" w:rsidP="00D8535A">
            <w:pPr>
              <w:pStyle w:val="ListParagraph"/>
              <w:numPr>
                <w:ilvl w:val="0"/>
                <w:numId w:val="9"/>
              </w:numPr>
              <w:rPr>
                <w:szCs w:val="20"/>
              </w:rPr>
            </w:pPr>
            <w:r w:rsidRPr="0099365D">
              <w:rPr>
                <w:szCs w:val="20"/>
              </w:rPr>
              <w:t>Off</w:t>
            </w:r>
          </w:p>
        </w:tc>
      </w:tr>
    </w:tbl>
    <w:p w:rsidR="00D8448E" w:rsidRPr="0099365D" w:rsidRDefault="00D8448E" w:rsidP="00D8448E">
      <w:pPr>
        <w:pStyle w:val="Heading2"/>
      </w:pPr>
      <w:bookmarkStart w:id="559" w:name="_Toc400439037"/>
      <w:r w:rsidRPr="0099365D">
        <w:t>Interfaces</w:t>
      </w:r>
      <w:bookmarkEnd w:id="556"/>
      <w:bookmarkEnd w:id="55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99365D" w:rsidTr="00CE1AC2">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99365D" w:rsidRDefault="00D8448E" w:rsidP="00CE1AC2">
            <w:pPr>
              <w:rPr>
                <w:b/>
              </w:rPr>
            </w:pPr>
            <w:r w:rsidRPr="0099365D">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99365D" w:rsidRDefault="00D8448E" w:rsidP="00CE1AC2">
            <w:pPr>
              <w:rPr>
                <w:b/>
                <w:vanish/>
                <w:szCs w:val="20"/>
              </w:rPr>
            </w:pPr>
            <w:r w:rsidRPr="0099365D">
              <w:rPr>
                <w:b/>
                <w:szCs w:val="20"/>
              </w:rPr>
              <w:t>Description</w:t>
            </w:r>
          </w:p>
        </w:tc>
      </w:tr>
      <w:tr w:rsidR="004043A8" w:rsidRPr="0099365D" w:rsidTr="00CE1AC2">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4043A8" w:rsidRPr="0099365D" w:rsidRDefault="00FA2D36" w:rsidP="00CE1AC2">
            <w:pPr>
              <w:rPr>
                <w:bCs/>
                <w:szCs w:val="20"/>
              </w:rPr>
            </w:pPr>
            <w:r w:rsidRPr="0099365D">
              <w:rPr>
                <w:bCs/>
                <w:szCs w:val="20"/>
              </w:rPr>
              <w:lastRenderedPageBreak/>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4043A8" w:rsidRPr="0099365D" w:rsidRDefault="004043A8" w:rsidP="00CE1AC2">
            <w:pPr>
              <w:rPr>
                <w:szCs w:val="20"/>
              </w:rPr>
            </w:pPr>
          </w:p>
        </w:tc>
      </w:tr>
    </w:tbl>
    <w:p w:rsidR="00FD5BA1" w:rsidRPr="0099365D" w:rsidRDefault="00FD5BA1" w:rsidP="00FD5BA1">
      <w:pPr>
        <w:pStyle w:val="Heading1"/>
        <w:rPr>
          <w:i/>
        </w:rPr>
      </w:pPr>
      <w:bookmarkStart w:id="560" w:name="_Toc400439038"/>
      <w:r w:rsidRPr="0099365D">
        <w:rPr>
          <w:i/>
        </w:rPr>
        <w:t xml:space="preserve">USE CASE: </w:t>
      </w:r>
      <w:bookmarkEnd w:id="557"/>
      <w:r w:rsidR="00CE1AC2" w:rsidRPr="0099365D">
        <w:rPr>
          <w:i/>
        </w:rPr>
        <w:t>Basic Sales Receipt</w:t>
      </w:r>
      <w:bookmarkEnd w:id="560"/>
    </w:p>
    <w:p w:rsidR="00DF194D" w:rsidRPr="0099365D" w:rsidRDefault="00DF194D" w:rsidP="00DF194D">
      <w:pPr>
        <w:pStyle w:val="Heading2"/>
      </w:pPr>
      <w:bookmarkStart w:id="561" w:name="_Toc325030868"/>
      <w:bookmarkStart w:id="562" w:name="_Toc290020122"/>
      <w:bookmarkStart w:id="563" w:name="_Toc400439039"/>
      <w:r w:rsidRPr="0099365D">
        <w:t>Feature Flow</w:t>
      </w:r>
      <w:bookmarkEnd w:id="561"/>
      <w:bookmarkEnd w:id="563"/>
    </w:p>
    <w:tbl>
      <w:tblPr>
        <w:tblW w:w="4900" w:type="pct"/>
        <w:tblInd w:w="144" w:type="dxa"/>
        <w:tblLook w:val="04A0" w:firstRow="1" w:lastRow="0" w:firstColumn="1" w:lastColumn="0" w:noHBand="0" w:noVBand="1"/>
      </w:tblPr>
      <w:tblGrid>
        <w:gridCol w:w="6552"/>
        <w:gridCol w:w="4032"/>
      </w:tblGrid>
      <w:tr w:rsidR="00DF194D" w:rsidRPr="0099365D" w:rsidTr="00E86B14">
        <w:tc>
          <w:tcPr>
            <w:tcW w:w="6590" w:type="dxa"/>
          </w:tcPr>
          <w:bookmarkEnd w:id="562"/>
          <w:p w:rsidR="00DF194D" w:rsidRPr="0099365D" w:rsidRDefault="00EB0FC7" w:rsidP="00FD272B">
            <w:pPr>
              <w:pStyle w:val="BodyText"/>
              <w:ind w:left="720"/>
              <w:rPr>
                <w:color w:val="00B050"/>
              </w:rPr>
            </w:pPr>
            <w:r w:rsidRPr="0099365D">
              <w:rPr>
                <w:noProof/>
                <w:color w:val="00B050"/>
              </w:rPr>
              <mc:AlternateContent>
                <mc:Choice Requires="wps">
                  <w:drawing>
                    <wp:anchor distT="0" distB="0" distL="114300" distR="114300" simplePos="0" relativeHeight="251614720" behindDoc="0" locked="0" layoutInCell="1" allowOverlap="1" wp14:anchorId="58AB0C09" wp14:editId="34F98E23">
                      <wp:simplePos x="0" y="0"/>
                      <wp:positionH relativeFrom="column">
                        <wp:posOffset>3647440</wp:posOffset>
                      </wp:positionH>
                      <wp:positionV relativeFrom="paragraph">
                        <wp:posOffset>3763010</wp:posOffset>
                      </wp:positionV>
                      <wp:extent cx="90170" cy="3183890"/>
                      <wp:effectExtent l="5080" t="13970" r="9525" b="12065"/>
                      <wp:wrapNone/>
                      <wp:docPr id="239"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3183890"/>
                              </a:xfrm>
                              <a:prstGeom prst="rightBrace">
                                <a:avLst>
                                  <a:gd name="adj1" fmla="val 29424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01F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6" o:spid="_x0000_s1026" type="#_x0000_t88" style="position:absolute;margin-left:287.2pt;margin-top:296.3pt;width:7.1pt;height:250.7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"/>
                  </w:pict>
                </mc:Fallback>
              </mc:AlternateContent>
            </w:r>
            <w:r w:rsidRPr="0099365D">
              <w:rPr>
                <w:noProof/>
                <w:color w:val="00B050"/>
              </w:rPr>
              <mc:AlternateContent>
                <mc:Choice Requires="wps">
                  <w:drawing>
                    <wp:anchor distT="0" distB="0" distL="114300" distR="114300" simplePos="0" relativeHeight="251615744" behindDoc="0" locked="0" layoutInCell="1" allowOverlap="1" wp14:anchorId="64CE9886" wp14:editId="64BE3547">
                      <wp:simplePos x="0" y="0"/>
                      <wp:positionH relativeFrom="column">
                        <wp:posOffset>3646805</wp:posOffset>
                      </wp:positionH>
                      <wp:positionV relativeFrom="paragraph">
                        <wp:posOffset>3463925</wp:posOffset>
                      </wp:positionV>
                      <wp:extent cx="90805" cy="299085"/>
                      <wp:effectExtent l="13970" t="10160" r="9525" b="5080"/>
                      <wp:wrapNone/>
                      <wp:docPr id="23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99085"/>
                              </a:xfrm>
                              <a:prstGeom prst="rightBrace">
                                <a:avLst>
                                  <a:gd name="adj1" fmla="val 274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48CDA" id="AutoShape 68" o:spid="_x0000_s1026" type="#_x0000_t88" style="position:absolute;margin-left:287.15pt;margin-top:272.75pt;width:7.15pt;height:23.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Y5gwIAAC8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"/>
                  </w:pict>
                </mc:Fallback>
              </mc:AlternateContent>
            </w:r>
            <w:r w:rsidRPr="0099365D">
              <w:rPr>
                <w:noProof/>
                <w:color w:val="00B050"/>
              </w:rPr>
              <mc:AlternateContent>
                <mc:Choice Requires="wps">
                  <w:drawing>
                    <wp:anchor distT="0" distB="0" distL="114300" distR="114300" simplePos="0" relativeHeight="251616768" behindDoc="0" locked="0" layoutInCell="1" allowOverlap="1" wp14:anchorId="700ED482" wp14:editId="03FB78C4">
                      <wp:simplePos x="0" y="0"/>
                      <wp:positionH relativeFrom="column">
                        <wp:posOffset>3646805</wp:posOffset>
                      </wp:positionH>
                      <wp:positionV relativeFrom="paragraph">
                        <wp:posOffset>2339975</wp:posOffset>
                      </wp:positionV>
                      <wp:extent cx="90805" cy="803910"/>
                      <wp:effectExtent l="13970" t="10160" r="9525" b="5080"/>
                      <wp:wrapNone/>
                      <wp:docPr id="23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03910"/>
                              </a:xfrm>
                              <a:prstGeom prst="rightBrace">
                                <a:avLst>
                                  <a:gd name="adj1" fmla="val 737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EF8B9" id="AutoShape 63" o:spid="_x0000_s1026" type="#_x0000_t88" style="position:absolute;margin-left:287.15pt;margin-top:184.25pt;width:7.15pt;height:63.3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rRhAIAAC8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"/>
                  </w:pict>
                </mc:Fallback>
              </mc:AlternateContent>
            </w:r>
            <w:r w:rsidRPr="0099365D">
              <w:rPr>
                <w:noProof/>
                <w:color w:val="00B050"/>
              </w:rPr>
              <mc:AlternateContent>
                <mc:Choice Requires="wps">
                  <w:drawing>
                    <wp:anchor distT="0" distB="0" distL="114300" distR="114300" simplePos="0" relativeHeight="251617792" behindDoc="0" locked="0" layoutInCell="1" allowOverlap="1" wp14:anchorId="61549C4A" wp14:editId="05FCBFB8">
                      <wp:simplePos x="0" y="0"/>
                      <wp:positionH relativeFrom="column">
                        <wp:posOffset>3646805</wp:posOffset>
                      </wp:positionH>
                      <wp:positionV relativeFrom="paragraph">
                        <wp:posOffset>3143885</wp:posOffset>
                      </wp:positionV>
                      <wp:extent cx="90805" cy="243840"/>
                      <wp:effectExtent l="13970" t="13970" r="9525" b="8890"/>
                      <wp:wrapNone/>
                      <wp:docPr id="236"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43840"/>
                              </a:xfrm>
                              <a:prstGeom prst="rightBrace">
                                <a:avLst>
                                  <a:gd name="adj1" fmla="val 223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A7F90" id="AutoShape 65" o:spid="_x0000_s1026" type="#_x0000_t88" style="position:absolute;margin-left:287.15pt;margin-top:247.55pt;width:7.15pt;height:19.2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"/>
                  </w:pict>
                </mc:Fallback>
              </mc:AlternateContent>
            </w:r>
            <w:r w:rsidRPr="0099365D">
              <w:rPr>
                <w:noProof/>
                <w:color w:val="00B050"/>
              </w:rPr>
              <mc:AlternateContent>
                <mc:Choice Requires="wps">
                  <w:drawing>
                    <wp:anchor distT="0" distB="0" distL="114300" distR="114300" simplePos="0" relativeHeight="251618816" behindDoc="0" locked="0" layoutInCell="1" allowOverlap="1" wp14:anchorId="4C539A7C" wp14:editId="3E5A5A11">
                      <wp:simplePos x="0" y="0"/>
                      <wp:positionH relativeFrom="column">
                        <wp:posOffset>3646805</wp:posOffset>
                      </wp:positionH>
                      <wp:positionV relativeFrom="paragraph">
                        <wp:posOffset>1562735</wp:posOffset>
                      </wp:positionV>
                      <wp:extent cx="90805" cy="219075"/>
                      <wp:effectExtent l="13970" t="13970" r="9525" b="5080"/>
                      <wp:wrapNone/>
                      <wp:docPr id="2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19075"/>
                              </a:xfrm>
                              <a:prstGeom prst="rightBrace">
                                <a:avLst>
                                  <a:gd name="adj1" fmla="val 201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C2BF1" id="AutoShape 67" o:spid="_x0000_s1026" type="#_x0000_t88" style="position:absolute;margin-left:287.15pt;margin-top:123.05pt;width:7.15pt;height:17.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2TeggIAAC8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"/>
                  </w:pict>
                </mc:Fallback>
              </mc:AlternateContent>
            </w:r>
            <w:r w:rsidRPr="0099365D">
              <w:rPr>
                <w:noProof/>
                <w:color w:val="00B050"/>
              </w:rPr>
              <mc:AlternateContent>
                <mc:Choice Requires="wps">
                  <w:drawing>
                    <wp:anchor distT="0" distB="0" distL="114300" distR="114300" simplePos="0" relativeHeight="251619840" behindDoc="0" locked="0" layoutInCell="1" allowOverlap="1" wp14:anchorId="2B3E21E8" wp14:editId="09A7920F">
                      <wp:simplePos x="0" y="0"/>
                      <wp:positionH relativeFrom="column">
                        <wp:posOffset>3646805</wp:posOffset>
                      </wp:positionH>
                      <wp:positionV relativeFrom="paragraph">
                        <wp:posOffset>1867535</wp:posOffset>
                      </wp:positionV>
                      <wp:extent cx="90805" cy="300990"/>
                      <wp:effectExtent l="13970" t="13970" r="9525" b="8890"/>
                      <wp:wrapNone/>
                      <wp:docPr id="233"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00990"/>
                              </a:xfrm>
                              <a:prstGeom prst="rightBrace">
                                <a:avLst>
                                  <a:gd name="adj1" fmla="val 276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1634C" id="AutoShape 62" o:spid="_x0000_s1026" type="#_x0000_t88" style="position:absolute;margin-left:287.15pt;margin-top:147.05pt;width:7.15pt;height:23.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"/>
                  </w:pict>
                </mc:Fallback>
              </mc:AlternateContent>
            </w:r>
            <w:r w:rsidRPr="0099365D">
              <w:rPr>
                <w:noProof/>
                <w:color w:val="00B050"/>
              </w:rPr>
              <mc:AlternateContent>
                <mc:Choice Requires="wps">
                  <w:drawing>
                    <wp:anchor distT="0" distB="0" distL="114300" distR="114300" simplePos="0" relativeHeight="251620864" behindDoc="0" locked="0" layoutInCell="1" allowOverlap="1" wp14:anchorId="7C9AF594" wp14:editId="5FCC2E71">
                      <wp:simplePos x="0" y="0"/>
                      <wp:positionH relativeFrom="column">
                        <wp:posOffset>3646805</wp:posOffset>
                      </wp:positionH>
                      <wp:positionV relativeFrom="paragraph">
                        <wp:posOffset>5080</wp:posOffset>
                      </wp:positionV>
                      <wp:extent cx="90805" cy="496570"/>
                      <wp:effectExtent l="13970" t="8890" r="9525" b="8890"/>
                      <wp:wrapNone/>
                      <wp:docPr id="231"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96570"/>
                              </a:xfrm>
                              <a:prstGeom prst="rightBrace">
                                <a:avLst>
                                  <a:gd name="adj1" fmla="val 455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49859" id="AutoShape 64" o:spid="_x0000_s1026" type="#_x0000_t88" style="position:absolute;margin-left:287.15pt;margin-top:.4pt;width:7.15pt;height:39.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"/>
                  </w:pict>
                </mc:Fallback>
              </mc:AlternateContent>
            </w:r>
            <w:r w:rsidRPr="0099365D">
              <w:rPr>
                <w:noProof/>
                <w:color w:val="00B050"/>
              </w:rPr>
              <mc:AlternateContent>
                <mc:Choice Requires="wps">
                  <w:drawing>
                    <wp:anchor distT="0" distB="0" distL="114300" distR="114300" simplePos="0" relativeHeight="251621888" behindDoc="0" locked="0" layoutInCell="1" allowOverlap="1" wp14:anchorId="371E92AC" wp14:editId="2AEDA05C">
                      <wp:simplePos x="0" y="0"/>
                      <wp:positionH relativeFrom="column">
                        <wp:posOffset>3646805</wp:posOffset>
                      </wp:positionH>
                      <wp:positionV relativeFrom="paragraph">
                        <wp:posOffset>577850</wp:posOffset>
                      </wp:positionV>
                      <wp:extent cx="90805" cy="428625"/>
                      <wp:effectExtent l="13970" t="10160" r="9525" b="8890"/>
                      <wp:wrapNone/>
                      <wp:docPr id="230"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28625"/>
                              </a:xfrm>
                              <a:prstGeom prst="rightBrace">
                                <a:avLst>
                                  <a:gd name="adj1" fmla="val 393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21AF8" id="AutoShape 60" o:spid="_x0000_s1026" type="#_x0000_t88" style="position:absolute;margin-left:287.15pt;margin-top:45.5pt;width:7.15pt;height:33.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BTkhQIAAC8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"/>
                  </w:pict>
                </mc:Fallback>
              </mc:AlternateContent>
            </w:r>
            <w:r w:rsidRPr="0099365D">
              <w:rPr>
                <w:noProof/>
                <w:color w:val="00B050"/>
              </w:rPr>
              <mc:AlternateContent>
                <mc:Choice Requires="wps">
                  <w:drawing>
                    <wp:anchor distT="0" distB="0" distL="114300" distR="114300" simplePos="0" relativeHeight="251622912" behindDoc="0" locked="0" layoutInCell="1" allowOverlap="1" wp14:anchorId="792DB505" wp14:editId="69868B95">
                      <wp:simplePos x="0" y="0"/>
                      <wp:positionH relativeFrom="column">
                        <wp:posOffset>3646805</wp:posOffset>
                      </wp:positionH>
                      <wp:positionV relativeFrom="paragraph">
                        <wp:posOffset>1063625</wp:posOffset>
                      </wp:positionV>
                      <wp:extent cx="90805" cy="428625"/>
                      <wp:effectExtent l="13970" t="10160" r="9525" b="8890"/>
                      <wp:wrapNone/>
                      <wp:docPr id="22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28625"/>
                              </a:xfrm>
                              <a:prstGeom prst="rightBrace">
                                <a:avLst>
                                  <a:gd name="adj1" fmla="val 393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D5EF8" id="AutoShape 61" o:spid="_x0000_s1026" type="#_x0000_t88" style="position:absolute;margin-left:287.15pt;margin-top:83.75pt;width:7.15pt;height:33.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"/>
                  </w:pict>
                </mc:Fallback>
              </mc:AlternateContent>
            </w:r>
            <w:r w:rsidRPr="0099365D">
              <w:rPr>
                <w:noProof/>
                <w:color w:val="00B050"/>
              </w:rPr>
              <mc:AlternateContent>
                <mc:Choice Requires="wps">
                  <w:drawing>
                    <wp:inline distT="0" distB="0" distL="0" distR="0" wp14:anchorId="69A5BC40" wp14:editId="1633DD63">
                      <wp:extent cx="3184525" cy="7677785"/>
                      <wp:effectExtent l="5715" t="13335" r="10160" b="5080"/>
                      <wp:docPr id="228"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4525" cy="7677785"/>
                              </a:xfrm>
                              <a:prstGeom prst="rect">
                                <a:avLst/>
                              </a:prstGeom>
                              <a:solidFill>
                                <a:srgbClr val="FFFFFF"/>
                              </a:solidFill>
                              <a:ln w="9525">
                                <a:solidFill>
                                  <a:srgbClr val="000000"/>
                                </a:solidFill>
                                <a:miter lim="800000"/>
                                <a:headEnd/>
                                <a:tailEnd/>
                              </a:ln>
                            </wps:spPr>
                            <wps:txbx>
                              <w:txbxContent>
                                <w:p w:rsidR="0099365D" w:rsidRPr="0034389B" w:rsidRDefault="0099365D" w:rsidP="00DF194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DF194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DF194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DF194D">
                                  <w:pPr>
                                    <w:jc w:val="center"/>
                                    <w:rPr>
                                      <w:rFonts w:cs="Arial"/>
                                      <w:sz w:val="18"/>
                                      <w:szCs w:val="18"/>
                                    </w:rPr>
                                  </w:pPr>
                                  <w:r w:rsidRPr="0034389B">
                                    <w:rPr>
                                      <w:rFonts w:ascii="Courier New" w:hAnsi="Courier New" w:cs="Courier New"/>
                                      <w:sz w:val="18"/>
                                      <w:szCs w:val="18"/>
                                    </w:rPr>
                                    <w:t>POS LAB TESTING</w:t>
                                  </w:r>
                                </w:p>
                                <w:p w:rsidR="0099365D" w:rsidRDefault="0099365D" w:rsidP="00DF194D">
                                  <w:pPr>
                                    <w:jc w:val="center"/>
                                    <w:rPr>
                                      <w:rFonts w:cs="Arial"/>
                                      <w:sz w:val="18"/>
                                      <w:szCs w:val="18"/>
                                    </w:rPr>
                                  </w:pPr>
                                </w:p>
                                <w:p w:rsidR="0099365D" w:rsidRPr="00CA26DC" w:rsidRDefault="0099365D" w:rsidP="00DF194D">
                                  <w:pPr>
                                    <w:jc w:val="center"/>
                                    <w:rPr>
                                      <w:rFonts w:cs="Arial"/>
                                      <w:sz w:val="18"/>
                                      <w:szCs w:val="18"/>
                                    </w:rPr>
                                  </w:pPr>
                                  <w:r>
                                    <w:rPr>
                                      <w:rFonts w:ascii="Courier" w:hAnsi="Courier"/>
                                      <w:noProof/>
                                    </w:rPr>
                                    <w:drawing>
                                      <wp:inline distT="0" distB="0" distL="0" distR="0" wp14:anchorId="2D43B3E3" wp14:editId="1958D220">
                                        <wp:extent cx="2552065" cy="287020"/>
                                        <wp:effectExtent l="19050" t="0" r="63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DF194D">
                                  <w:pPr>
                                    <w:rPr>
                                      <w:rFonts w:cs="Arial"/>
                                      <w:sz w:val="18"/>
                                      <w:szCs w:val="18"/>
                                    </w:rPr>
                                  </w:pPr>
                                </w:p>
                                <w:p w:rsidR="0099365D" w:rsidRPr="0034389B" w:rsidRDefault="0099365D" w:rsidP="00DF194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DF194D">
                                  <w:pPr>
                                    <w:jc w:val="center"/>
                                    <w:rPr>
                                      <w:rFonts w:ascii="Courier New" w:hAnsi="Courier New" w:cs="Courier New"/>
                                      <w:sz w:val="18"/>
                                      <w:szCs w:val="18"/>
                                    </w:rPr>
                                  </w:pPr>
                                </w:p>
                                <w:p w:rsidR="0099365D" w:rsidRPr="0034389B" w:rsidRDefault="0099365D" w:rsidP="00DF194D">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DF194D">
                                  <w:pPr>
                                    <w:jc w:val="center"/>
                                    <w:rPr>
                                      <w:rFonts w:ascii="Courier New" w:hAnsi="Courier New" w:cs="Courier New"/>
                                      <w:sz w:val="18"/>
                                      <w:szCs w:val="18"/>
                                    </w:rPr>
                                  </w:pPr>
                                </w:p>
                                <w:p w:rsidR="0099365D" w:rsidRPr="004A6638" w:rsidRDefault="0099365D" w:rsidP="00DF194D">
                                  <w:pPr>
                                    <w:jc w:val="center"/>
                                    <w:rPr>
                                      <w:rFonts w:cs="Arial"/>
                                      <w:b/>
                                      <w:sz w:val="22"/>
                                      <w:szCs w:val="22"/>
                                    </w:rPr>
                                  </w:pPr>
                                  <w:r w:rsidRPr="004A6638">
                                    <w:rPr>
                                      <w:rFonts w:cs="Arial"/>
                                      <w:b/>
                                      <w:sz w:val="22"/>
                                      <w:szCs w:val="22"/>
                                    </w:rPr>
                                    <w:t>SALE</w:t>
                                  </w:r>
                                </w:p>
                                <w:p w:rsidR="0099365D" w:rsidRDefault="0099365D" w:rsidP="00DF194D">
                                  <w:pPr>
                                    <w:jc w:val="center"/>
                                    <w:rPr>
                                      <w:rFonts w:ascii="Courier New" w:hAnsi="Courier New" w:cs="Courier New"/>
                                      <w:sz w:val="18"/>
                                      <w:szCs w:val="18"/>
                                    </w:rPr>
                                  </w:pPr>
                                </w:p>
                                <w:p w:rsidR="0099365D" w:rsidRPr="0034389B"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DF194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DF194D">
                                  <w:pPr>
                                    <w:tabs>
                                      <w:tab w:val="left" w:pos="1080"/>
                                      <w:tab w:val="decimal" w:pos="3780"/>
                                    </w:tabs>
                                    <w:rPr>
                                      <w:rFonts w:ascii="Courier New" w:hAnsi="Courier New" w:cs="Courier New"/>
                                      <w:sz w:val="18"/>
                                      <w:szCs w:val="18"/>
                                    </w:rPr>
                                  </w:pPr>
                                </w:p>
                                <w:p w:rsidR="0099365D" w:rsidRPr="0034389B" w:rsidRDefault="0099365D" w:rsidP="00DF194D">
                                  <w:pPr>
                                    <w:tabs>
                                      <w:tab w:val="left" w:pos="1080"/>
                                      <w:tab w:val="decimal" w:pos="3780"/>
                                    </w:tabs>
                                    <w:rPr>
                                      <w:rFonts w:ascii="Courier New" w:hAnsi="Courier New" w:cs="Courier New"/>
                                      <w:sz w:val="18"/>
                                      <w:szCs w:val="18"/>
                                    </w:rPr>
                                  </w:pPr>
                                  <w:r w:rsidRPr="0034389B">
                                    <w:rPr>
                                      <w:rFonts w:ascii="Courier New" w:hAnsi="Courier New" w:cs="Courier New"/>
                                      <w:sz w:val="18"/>
                                      <w:szCs w:val="18"/>
                                    </w:rPr>
                                    <w:t xml:space="preserve">  </w:t>
                                  </w:r>
                                </w:p>
                                <w:p w:rsidR="0099365D" w:rsidRPr="0034389B" w:rsidRDefault="0099365D" w:rsidP="00DF194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DF194D">
                                  <w:pPr>
                                    <w:tabs>
                                      <w:tab w:val="right" w:pos="3179"/>
                                      <w:tab w:val="decimal" w:pos="3780"/>
                                    </w:tabs>
                                    <w:rPr>
                                      <w:rFonts w:ascii="Courier New" w:hAnsi="Courier New" w:cs="Courier New"/>
                                      <w:sz w:val="18"/>
                                      <w:szCs w:val="18"/>
                                    </w:rPr>
                                  </w:pPr>
                                  <w:r>
                                    <w:rPr>
                                      <w:rFonts w:ascii="Courier New" w:hAnsi="Courier New" w:cs="Courier New"/>
                                      <w:sz w:val="18"/>
                                      <w:szCs w:val="18"/>
                                    </w:rPr>
                                    <w:tab/>
                                  </w:r>
                                </w:p>
                                <w:p w:rsidR="0099365D" w:rsidRPr="0034389B" w:rsidRDefault="0099365D" w:rsidP="00DF194D">
                                  <w:pPr>
                                    <w:tabs>
                                      <w:tab w:val="right" w:pos="3179"/>
                                      <w:tab w:val="decimal" w:pos="3780"/>
                                    </w:tabs>
                                    <w:rPr>
                                      <w:rFonts w:ascii="Courier New" w:hAnsi="Courier New" w:cs="Courier New"/>
                                      <w:sz w:val="18"/>
                                      <w:szCs w:val="18"/>
                                    </w:rPr>
                                  </w:pPr>
                                  <w:r>
                                    <w:rPr>
                                      <w:rFonts w:ascii="Courier New" w:hAnsi="Courier New" w:cs="Courier New"/>
                                      <w:sz w:val="18"/>
                                      <w:szCs w:val="18"/>
                                    </w:rPr>
                                    <w:t>SUBTOTAL</w:t>
                                  </w:r>
                                  <w:r>
                                    <w:rPr>
                                      <w:rFonts w:ascii="Courier New" w:hAnsi="Courier New" w:cs="Courier New"/>
                                      <w:sz w:val="18"/>
                                      <w:szCs w:val="18"/>
                                    </w:rPr>
                                    <w:tab/>
                                    <w:t xml:space="preserve">   </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DF194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DF194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DF194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DF194D">
                                  <w:pPr>
                                    <w:tabs>
                                      <w:tab w:val="right" w:pos="3179"/>
                                      <w:tab w:val="decimal" w:pos="3780"/>
                                    </w:tabs>
                                    <w:rPr>
                                      <w:rFonts w:ascii="Courier New" w:hAnsi="Courier New" w:cs="Courier New"/>
                                      <w:sz w:val="18"/>
                                      <w:szCs w:val="18"/>
                                    </w:rPr>
                                  </w:pPr>
                                </w:p>
                                <w:p w:rsidR="0099365D" w:rsidRDefault="0099365D" w:rsidP="00DF194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299.99</w:t>
                                  </w:r>
                                </w:p>
                                <w:p w:rsidR="0099365D" w:rsidRDefault="0099365D" w:rsidP="00DF194D">
                                  <w:pPr>
                                    <w:tabs>
                                      <w:tab w:val="left" w:pos="1080"/>
                                      <w:tab w:val="decimal" w:pos="3780"/>
                                    </w:tabs>
                                    <w:rPr>
                                      <w:rFonts w:ascii="Courier New" w:hAnsi="Courier New" w:cs="Courier New"/>
                                      <w:sz w:val="18"/>
                                      <w:szCs w:val="18"/>
                                    </w:rPr>
                                  </w:pP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GST Reg</w:t>
                                  </w:r>
                                  <w:proofErr w:type="gramStart"/>
                                  <w:r>
                                    <w:rPr>
                                      <w:rFonts w:ascii="Courier New" w:hAnsi="Courier New" w:cs="Courier New"/>
                                      <w:sz w:val="18"/>
                                      <w:szCs w:val="18"/>
                                    </w:rPr>
                                    <w:t>.#</w:t>
                                  </w:r>
                                  <w:proofErr w:type="gramEnd"/>
                                  <w:r>
                                    <w:rPr>
                                      <w:rFonts w:ascii="Courier New" w:hAnsi="Courier New" w:cs="Courier New"/>
                                      <w:sz w:val="18"/>
                                      <w:szCs w:val="18"/>
                                    </w:rPr>
                                    <w:t xml:space="preserve"> R135664738</w:t>
                                  </w:r>
                                </w:p>
                                <w:p w:rsidR="0099365D" w:rsidRDefault="0099365D" w:rsidP="00DF194D">
                                  <w:pPr>
                                    <w:tabs>
                                      <w:tab w:val="left" w:pos="1080"/>
                                      <w:tab w:val="decimal" w:pos="3780"/>
                                    </w:tabs>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Turn on your career – we have fast-paced</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Opportunities in a fun environment!</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Log on to bestbuy.ca today!</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YOUR CUSTOMER SERVICE PIN IS:</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0960 001 0410 120811</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TELL US HOW WE’RE DOING!</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TAKE OUR SURVEY IN THE NEXT 30 DAYS</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AND ENTER FOR A CHANCE TO WIN A</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$500 BEST BUY GIFT CARD.</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 xml:space="preserve">Go to: </w:t>
                                  </w:r>
                                  <w:hyperlink r:id="rId14" w:history="1">
                                    <w:r w:rsidRPr="00283F3C">
                                      <w:rPr>
                                        <w:rStyle w:val="Hyperlink"/>
                                        <w:rFonts w:ascii="Courier New" w:hAnsi="Courier New" w:cs="Courier New"/>
                                        <w:sz w:val="18"/>
                                        <w:szCs w:val="18"/>
                                      </w:rPr>
                                      <w:t>www.bestbuycanadacares.ca</w:t>
                                    </w:r>
                                  </w:hyperlink>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&amp; enter the following codes:</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Group A:  098010</w:t>
                                  </w: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Group B:  6410</w:t>
                                  </w: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Group C:  10211835W700</w:t>
                                  </w:r>
                                </w:p>
                                <w:p w:rsidR="0099365D" w:rsidRDefault="0099365D" w:rsidP="00DF194D">
                                  <w:pPr>
                                    <w:tabs>
                                      <w:tab w:val="left" w:pos="1080"/>
                                      <w:tab w:val="decimal" w:pos="3780"/>
                                    </w:tabs>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 xml:space="preserve">See customer service desk or go to </w:t>
                                  </w:r>
                                  <w:hyperlink r:id="rId15" w:history="1">
                                    <w:r w:rsidRPr="00283F3C">
                                      <w:rPr>
                                        <w:rStyle w:val="Hyperlink"/>
                                        <w:rFonts w:ascii="Courier New" w:hAnsi="Courier New" w:cs="Courier New"/>
                                        <w:sz w:val="18"/>
                                        <w:szCs w:val="18"/>
                                      </w:rPr>
                                      <w:t>www.bestbuycanadacares.cas</w:t>
                                    </w:r>
                                  </w:hyperlink>
                                  <w:r>
                                    <w:rPr>
                                      <w:rFonts w:ascii="Courier New" w:hAnsi="Courier New" w:cs="Courier New"/>
                                      <w:sz w:val="18"/>
                                      <w:szCs w:val="18"/>
                                    </w:rPr>
                                    <w:t xml:space="preserve"> for full contest rules and details</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rPr>
                                      <w:rFonts w:ascii="Courier New" w:hAnsi="Courier New" w:cs="Courier New"/>
                                      <w:sz w:val="18"/>
                                      <w:szCs w:val="18"/>
                                    </w:rPr>
                                  </w:pPr>
                                </w:p>
                                <w:p w:rsidR="0099365D" w:rsidRPr="001B4590" w:rsidRDefault="0099365D" w:rsidP="00DF194D">
                                  <w:pPr>
                                    <w:tabs>
                                      <w:tab w:val="left" w:pos="1080"/>
                                      <w:tab w:val="decimal" w:pos="3780"/>
                                    </w:tabs>
                                    <w:rPr>
                                      <w:rFonts w:ascii="Courier New" w:hAnsi="Courier New" w:cs="Courier New"/>
                                      <w:b/>
                                      <w:sz w:val="18"/>
                                      <w:szCs w:val="18"/>
                                    </w:rPr>
                                  </w:pPr>
                                  <w:r w:rsidRPr="00D3173A">
                                    <w:rPr>
                                      <w:rFonts w:ascii="Courier New" w:hAnsi="Courier New" w:cs="Courier New"/>
                                      <w:b/>
                                      <w:sz w:val="18"/>
                                      <w:szCs w:val="18"/>
                                    </w:rPr>
                                    <w:t>Total Qty: 1</w:t>
                                  </w:r>
                                </w:p>
                                <w:p w:rsidR="0099365D" w:rsidRDefault="0099365D" w:rsidP="00DF194D">
                                  <w:pPr>
                                    <w:tabs>
                                      <w:tab w:val="left" w:pos="1080"/>
                                      <w:tab w:val="decimal" w:pos="3780"/>
                                    </w:tabs>
                                    <w:rPr>
                                      <w:rFonts w:cs="Arial"/>
                                      <w:b/>
                                      <w:sz w:val="18"/>
                                      <w:szCs w:val="18"/>
                                    </w:rPr>
                                  </w:pPr>
                                </w:p>
                                <w:p w:rsidR="0099365D" w:rsidRDefault="0099365D" w:rsidP="00DF194D">
                                  <w:pPr>
                                    <w:tabs>
                                      <w:tab w:val="left" w:pos="1080"/>
                                      <w:tab w:val="decimal" w:pos="3780"/>
                                    </w:tabs>
                                    <w:rPr>
                                      <w:rFonts w:cs="Arial"/>
                                      <w:b/>
                                      <w:sz w:val="18"/>
                                      <w:szCs w:val="18"/>
                                    </w:rPr>
                                  </w:pPr>
                                </w:p>
                                <w:p w:rsidR="0099365D" w:rsidRDefault="0099365D" w:rsidP="00DF194D">
                                  <w:pPr>
                                    <w:tabs>
                                      <w:tab w:val="left" w:pos="1080"/>
                                      <w:tab w:val="decimal" w:pos="3780"/>
                                    </w:tabs>
                                    <w:rPr>
                                      <w:rFonts w:cs="Arial"/>
                                      <w:b/>
                                      <w:sz w:val="18"/>
                                      <w:szCs w:val="18"/>
                                    </w:rPr>
                                  </w:pPr>
                                </w:p>
                                <w:p w:rsidR="0099365D" w:rsidRPr="005A1ACA" w:rsidRDefault="0099365D" w:rsidP="00DF194D">
                                  <w:pPr>
                                    <w:tabs>
                                      <w:tab w:val="left" w:pos="1080"/>
                                      <w:tab w:val="decimal" w:pos="3780"/>
                                    </w:tabs>
                                    <w:rPr>
                                      <w:rFonts w:cs="Arial"/>
                                      <w:b/>
                                      <w:sz w:val="18"/>
                                      <w:szCs w:val="18"/>
                                    </w:rPr>
                                  </w:pPr>
                                </w:p>
                                <w:p w:rsidR="0099365D" w:rsidRPr="001E30CB" w:rsidRDefault="0099365D" w:rsidP="00DF194D">
                                  <w:pPr>
                                    <w:rPr>
                                      <w:szCs w:val="16"/>
                                    </w:rPr>
                                  </w:pPr>
                                </w:p>
                              </w:txbxContent>
                            </wps:txbx>
                            <wps:bodyPr rot="0" vert="horz" wrap="square" lIns="91440" tIns="45720" rIns="91440" bIns="45720" anchor="t" anchorCtr="0" upright="1">
                              <a:noAutofit/>
                            </wps:bodyPr>
                          </wps:wsp>
                        </a:graphicData>
                      </a:graphic>
                    </wp:inline>
                  </w:drawing>
                </mc:Choice>
                <mc:Fallback>
                  <w:pict>
                    <v:shapetype w14:anchorId="69A5BC40" id="_x0000_t202" coordsize="21600,21600" o:spt="202" path="m,l,21600r21600,l21600,xe">
                      <v:stroke joinstyle="miter"/>
                      <v:path gradientshapeok="t" o:connecttype="rect"/>
                    </v:shapetype>
                    <v:shape id="Text Box 304" o:spid="_x0000_s1026" type="#_x0000_t202" style="width:250.75pt;height:6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">
                      <v:textbox>
                        <w:txbxContent>
                          <w:p w:rsidR="0099365D" w:rsidRPr="0034389B" w:rsidRDefault="0099365D" w:rsidP="00DF194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DF194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DF194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DF194D">
                            <w:pPr>
                              <w:jc w:val="center"/>
                              <w:rPr>
                                <w:rFonts w:cs="Arial"/>
                                <w:sz w:val="18"/>
                                <w:szCs w:val="18"/>
                              </w:rPr>
                            </w:pPr>
                            <w:r w:rsidRPr="0034389B">
                              <w:rPr>
                                <w:rFonts w:ascii="Courier New" w:hAnsi="Courier New" w:cs="Courier New"/>
                                <w:sz w:val="18"/>
                                <w:szCs w:val="18"/>
                              </w:rPr>
                              <w:t>POS LAB TESTING</w:t>
                            </w:r>
                          </w:p>
                          <w:p w:rsidR="0099365D" w:rsidRDefault="0099365D" w:rsidP="00DF194D">
                            <w:pPr>
                              <w:jc w:val="center"/>
                              <w:rPr>
                                <w:rFonts w:cs="Arial"/>
                                <w:sz w:val="18"/>
                                <w:szCs w:val="18"/>
                              </w:rPr>
                            </w:pPr>
                          </w:p>
                          <w:p w:rsidR="0099365D" w:rsidRPr="00CA26DC" w:rsidRDefault="0099365D" w:rsidP="00DF194D">
                            <w:pPr>
                              <w:jc w:val="center"/>
                              <w:rPr>
                                <w:rFonts w:cs="Arial"/>
                                <w:sz w:val="18"/>
                                <w:szCs w:val="18"/>
                              </w:rPr>
                            </w:pPr>
                            <w:r>
                              <w:rPr>
                                <w:rFonts w:ascii="Courier" w:hAnsi="Courier"/>
                                <w:noProof/>
                              </w:rPr>
                              <w:drawing>
                                <wp:inline distT="0" distB="0" distL="0" distR="0" wp14:anchorId="2D43B3E3" wp14:editId="1958D220">
                                  <wp:extent cx="2552065" cy="287020"/>
                                  <wp:effectExtent l="19050" t="0" r="63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DF194D">
                            <w:pPr>
                              <w:rPr>
                                <w:rFonts w:cs="Arial"/>
                                <w:sz w:val="18"/>
                                <w:szCs w:val="18"/>
                              </w:rPr>
                            </w:pPr>
                          </w:p>
                          <w:p w:rsidR="0099365D" w:rsidRPr="0034389B" w:rsidRDefault="0099365D" w:rsidP="00DF194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DF194D">
                            <w:pPr>
                              <w:jc w:val="center"/>
                              <w:rPr>
                                <w:rFonts w:ascii="Courier New" w:hAnsi="Courier New" w:cs="Courier New"/>
                                <w:sz w:val="18"/>
                                <w:szCs w:val="18"/>
                              </w:rPr>
                            </w:pPr>
                          </w:p>
                          <w:p w:rsidR="0099365D" w:rsidRPr="0034389B" w:rsidRDefault="0099365D" w:rsidP="00DF194D">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DF194D">
                            <w:pPr>
                              <w:jc w:val="center"/>
                              <w:rPr>
                                <w:rFonts w:ascii="Courier New" w:hAnsi="Courier New" w:cs="Courier New"/>
                                <w:sz w:val="18"/>
                                <w:szCs w:val="18"/>
                              </w:rPr>
                            </w:pPr>
                          </w:p>
                          <w:p w:rsidR="0099365D" w:rsidRPr="004A6638" w:rsidRDefault="0099365D" w:rsidP="00DF194D">
                            <w:pPr>
                              <w:jc w:val="center"/>
                              <w:rPr>
                                <w:rFonts w:cs="Arial"/>
                                <w:b/>
                                <w:sz w:val="22"/>
                                <w:szCs w:val="22"/>
                              </w:rPr>
                            </w:pPr>
                            <w:r w:rsidRPr="004A6638">
                              <w:rPr>
                                <w:rFonts w:cs="Arial"/>
                                <w:b/>
                                <w:sz w:val="22"/>
                                <w:szCs w:val="22"/>
                              </w:rPr>
                              <w:t>SALE</w:t>
                            </w:r>
                          </w:p>
                          <w:p w:rsidR="0099365D" w:rsidRDefault="0099365D" w:rsidP="00DF194D">
                            <w:pPr>
                              <w:jc w:val="center"/>
                              <w:rPr>
                                <w:rFonts w:ascii="Courier New" w:hAnsi="Courier New" w:cs="Courier New"/>
                                <w:sz w:val="18"/>
                                <w:szCs w:val="18"/>
                              </w:rPr>
                            </w:pPr>
                          </w:p>
                          <w:p w:rsidR="0099365D" w:rsidRPr="0034389B"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DF194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DF194D">
                            <w:pPr>
                              <w:tabs>
                                <w:tab w:val="left" w:pos="1080"/>
                                <w:tab w:val="decimal" w:pos="3780"/>
                              </w:tabs>
                              <w:rPr>
                                <w:rFonts w:ascii="Courier New" w:hAnsi="Courier New" w:cs="Courier New"/>
                                <w:sz w:val="18"/>
                                <w:szCs w:val="18"/>
                              </w:rPr>
                            </w:pPr>
                          </w:p>
                          <w:p w:rsidR="0099365D" w:rsidRPr="0034389B" w:rsidRDefault="0099365D" w:rsidP="00DF194D">
                            <w:pPr>
                              <w:tabs>
                                <w:tab w:val="left" w:pos="1080"/>
                                <w:tab w:val="decimal" w:pos="3780"/>
                              </w:tabs>
                              <w:rPr>
                                <w:rFonts w:ascii="Courier New" w:hAnsi="Courier New" w:cs="Courier New"/>
                                <w:sz w:val="18"/>
                                <w:szCs w:val="18"/>
                              </w:rPr>
                            </w:pPr>
                            <w:r w:rsidRPr="0034389B">
                              <w:rPr>
                                <w:rFonts w:ascii="Courier New" w:hAnsi="Courier New" w:cs="Courier New"/>
                                <w:sz w:val="18"/>
                                <w:szCs w:val="18"/>
                              </w:rPr>
                              <w:t xml:space="preserve">  </w:t>
                            </w:r>
                          </w:p>
                          <w:p w:rsidR="0099365D" w:rsidRPr="0034389B" w:rsidRDefault="0099365D" w:rsidP="00DF194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DF194D">
                            <w:pPr>
                              <w:tabs>
                                <w:tab w:val="right" w:pos="3179"/>
                                <w:tab w:val="decimal" w:pos="3780"/>
                              </w:tabs>
                              <w:rPr>
                                <w:rFonts w:ascii="Courier New" w:hAnsi="Courier New" w:cs="Courier New"/>
                                <w:sz w:val="18"/>
                                <w:szCs w:val="18"/>
                              </w:rPr>
                            </w:pPr>
                            <w:r>
                              <w:rPr>
                                <w:rFonts w:ascii="Courier New" w:hAnsi="Courier New" w:cs="Courier New"/>
                                <w:sz w:val="18"/>
                                <w:szCs w:val="18"/>
                              </w:rPr>
                              <w:tab/>
                            </w:r>
                          </w:p>
                          <w:p w:rsidR="0099365D" w:rsidRPr="0034389B" w:rsidRDefault="0099365D" w:rsidP="00DF194D">
                            <w:pPr>
                              <w:tabs>
                                <w:tab w:val="right" w:pos="3179"/>
                                <w:tab w:val="decimal" w:pos="3780"/>
                              </w:tabs>
                              <w:rPr>
                                <w:rFonts w:ascii="Courier New" w:hAnsi="Courier New" w:cs="Courier New"/>
                                <w:sz w:val="18"/>
                                <w:szCs w:val="18"/>
                              </w:rPr>
                            </w:pPr>
                            <w:r>
                              <w:rPr>
                                <w:rFonts w:ascii="Courier New" w:hAnsi="Courier New" w:cs="Courier New"/>
                                <w:sz w:val="18"/>
                                <w:szCs w:val="18"/>
                              </w:rPr>
                              <w:t>SUBTOTAL</w:t>
                            </w:r>
                            <w:r>
                              <w:rPr>
                                <w:rFonts w:ascii="Courier New" w:hAnsi="Courier New" w:cs="Courier New"/>
                                <w:sz w:val="18"/>
                                <w:szCs w:val="18"/>
                              </w:rPr>
                              <w:tab/>
                              <w:t xml:space="preserve">   </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DF194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DF194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DF194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DF194D">
                            <w:pPr>
                              <w:tabs>
                                <w:tab w:val="right" w:pos="3179"/>
                                <w:tab w:val="decimal" w:pos="3780"/>
                              </w:tabs>
                              <w:rPr>
                                <w:rFonts w:ascii="Courier New" w:hAnsi="Courier New" w:cs="Courier New"/>
                                <w:sz w:val="18"/>
                                <w:szCs w:val="18"/>
                              </w:rPr>
                            </w:pPr>
                          </w:p>
                          <w:p w:rsidR="0099365D" w:rsidRDefault="0099365D" w:rsidP="00DF194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299.99</w:t>
                            </w:r>
                          </w:p>
                          <w:p w:rsidR="0099365D" w:rsidRDefault="0099365D" w:rsidP="00DF194D">
                            <w:pPr>
                              <w:tabs>
                                <w:tab w:val="left" w:pos="1080"/>
                                <w:tab w:val="decimal" w:pos="3780"/>
                              </w:tabs>
                              <w:rPr>
                                <w:rFonts w:ascii="Courier New" w:hAnsi="Courier New" w:cs="Courier New"/>
                                <w:sz w:val="18"/>
                                <w:szCs w:val="18"/>
                              </w:rPr>
                            </w:pP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GST Reg</w:t>
                            </w:r>
                            <w:proofErr w:type="gramStart"/>
                            <w:r>
                              <w:rPr>
                                <w:rFonts w:ascii="Courier New" w:hAnsi="Courier New" w:cs="Courier New"/>
                                <w:sz w:val="18"/>
                                <w:szCs w:val="18"/>
                              </w:rPr>
                              <w:t>.#</w:t>
                            </w:r>
                            <w:proofErr w:type="gramEnd"/>
                            <w:r>
                              <w:rPr>
                                <w:rFonts w:ascii="Courier New" w:hAnsi="Courier New" w:cs="Courier New"/>
                                <w:sz w:val="18"/>
                                <w:szCs w:val="18"/>
                              </w:rPr>
                              <w:t xml:space="preserve"> R135664738</w:t>
                            </w:r>
                          </w:p>
                          <w:p w:rsidR="0099365D" w:rsidRDefault="0099365D" w:rsidP="00DF194D">
                            <w:pPr>
                              <w:tabs>
                                <w:tab w:val="left" w:pos="1080"/>
                                <w:tab w:val="decimal" w:pos="3780"/>
                              </w:tabs>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Turn on your career – we have fast-paced</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Opportunities in a fun environment!</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Log on to bestbuy.ca today!</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YOUR CUSTOMER SERVICE PIN IS:</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0960 001 0410 120811</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TELL US HOW WE’RE DOING!</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TAKE OUR SURVEY IN THE NEXT 30 DAYS</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AND ENTER FOR A CHANCE TO WIN A</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$500 BEST BUY GIFT CARD.</w:t>
                            </w: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 xml:space="preserve">Go to: </w:t>
                            </w:r>
                            <w:hyperlink r:id="rId16" w:history="1">
                              <w:r w:rsidRPr="00283F3C">
                                <w:rPr>
                                  <w:rStyle w:val="Hyperlink"/>
                                  <w:rFonts w:ascii="Courier New" w:hAnsi="Courier New" w:cs="Courier New"/>
                                  <w:sz w:val="18"/>
                                  <w:szCs w:val="18"/>
                                </w:rPr>
                                <w:t>www.bestbuycanadacares.ca</w:t>
                              </w:r>
                            </w:hyperlink>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&amp; enter the following codes:</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Group A:  098010</w:t>
                            </w: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Group B:  6410</w:t>
                            </w:r>
                          </w:p>
                          <w:p w:rsidR="0099365D" w:rsidRDefault="0099365D" w:rsidP="00DF194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Group C:  10211835W700</w:t>
                            </w:r>
                          </w:p>
                          <w:p w:rsidR="0099365D" w:rsidRDefault="0099365D" w:rsidP="00DF194D">
                            <w:pPr>
                              <w:tabs>
                                <w:tab w:val="left" w:pos="1080"/>
                                <w:tab w:val="decimal" w:pos="3780"/>
                              </w:tabs>
                              <w:rPr>
                                <w:rFonts w:ascii="Courier New" w:hAnsi="Courier New" w:cs="Courier New"/>
                                <w:sz w:val="18"/>
                                <w:szCs w:val="18"/>
                              </w:rPr>
                            </w:pPr>
                          </w:p>
                          <w:p w:rsidR="0099365D" w:rsidRDefault="0099365D" w:rsidP="00DF194D">
                            <w:pPr>
                              <w:tabs>
                                <w:tab w:val="left" w:pos="1080"/>
                                <w:tab w:val="decimal" w:pos="3780"/>
                              </w:tabs>
                              <w:jc w:val="center"/>
                              <w:rPr>
                                <w:rFonts w:ascii="Courier New" w:hAnsi="Courier New" w:cs="Courier New"/>
                                <w:sz w:val="18"/>
                                <w:szCs w:val="18"/>
                              </w:rPr>
                            </w:pPr>
                            <w:r>
                              <w:rPr>
                                <w:rFonts w:ascii="Courier New" w:hAnsi="Courier New" w:cs="Courier New"/>
                                <w:sz w:val="18"/>
                                <w:szCs w:val="18"/>
                              </w:rPr>
                              <w:t xml:space="preserve">See customer service desk or go to </w:t>
                            </w:r>
                            <w:hyperlink r:id="rId17" w:history="1">
                              <w:r w:rsidRPr="00283F3C">
                                <w:rPr>
                                  <w:rStyle w:val="Hyperlink"/>
                                  <w:rFonts w:ascii="Courier New" w:hAnsi="Courier New" w:cs="Courier New"/>
                                  <w:sz w:val="18"/>
                                  <w:szCs w:val="18"/>
                                </w:rPr>
                                <w:t>www.bestbuycanadacares.cas</w:t>
                              </w:r>
                            </w:hyperlink>
                            <w:r>
                              <w:rPr>
                                <w:rFonts w:ascii="Courier New" w:hAnsi="Courier New" w:cs="Courier New"/>
                                <w:sz w:val="18"/>
                                <w:szCs w:val="18"/>
                              </w:rPr>
                              <w:t xml:space="preserve"> for full contest rules and details</w:t>
                            </w:r>
                          </w:p>
                          <w:p w:rsidR="0099365D" w:rsidRDefault="0099365D" w:rsidP="00DF194D">
                            <w:pPr>
                              <w:tabs>
                                <w:tab w:val="left" w:pos="1080"/>
                                <w:tab w:val="decimal" w:pos="3780"/>
                              </w:tabs>
                              <w:jc w:val="center"/>
                              <w:rPr>
                                <w:rFonts w:ascii="Courier New" w:hAnsi="Courier New" w:cs="Courier New"/>
                                <w:sz w:val="18"/>
                                <w:szCs w:val="18"/>
                              </w:rPr>
                            </w:pPr>
                          </w:p>
                          <w:p w:rsidR="0099365D" w:rsidRDefault="0099365D" w:rsidP="00DF194D">
                            <w:pPr>
                              <w:tabs>
                                <w:tab w:val="left" w:pos="1080"/>
                                <w:tab w:val="decimal" w:pos="3780"/>
                              </w:tabs>
                              <w:rPr>
                                <w:rFonts w:ascii="Courier New" w:hAnsi="Courier New" w:cs="Courier New"/>
                                <w:sz w:val="18"/>
                                <w:szCs w:val="18"/>
                              </w:rPr>
                            </w:pPr>
                          </w:p>
                          <w:p w:rsidR="0099365D" w:rsidRPr="001B4590" w:rsidRDefault="0099365D" w:rsidP="00DF194D">
                            <w:pPr>
                              <w:tabs>
                                <w:tab w:val="left" w:pos="1080"/>
                                <w:tab w:val="decimal" w:pos="3780"/>
                              </w:tabs>
                              <w:rPr>
                                <w:rFonts w:ascii="Courier New" w:hAnsi="Courier New" w:cs="Courier New"/>
                                <w:b/>
                                <w:sz w:val="18"/>
                                <w:szCs w:val="18"/>
                              </w:rPr>
                            </w:pPr>
                            <w:r w:rsidRPr="00D3173A">
                              <w:rPr>
                                <w:rFonts w:ascii="Courier New" w:hAnsi="Courier New" w:cs="Courier New"/>
                                <w:b/>
                                <w:sz w:val="18"/>
                                <w:szCs w:val="18"/>
                              </w:rPr>
                              <w:t>Total Qty: 1</w:t>
                            </w:r>
                          </w:p>
                          <w:p w:rsidR="0099365D" w:rsidRDefault="0099365D" w:rsidP="00DF194D">
                            <w:pPr>
                              <w:tabs>
                                <w:tab w:val="left" w:pos="1080"/>
                                <w:tab w:val="decimal" w:pos="3780"/>
                              </w:tabs>
                              <w:rPr>
                                <w:rFonts w:cs="Arial"/>
                                <w:b/>
                                <w:sz w:val="18"/>
                                <w:szCs w:val="18"/>
                              </w:rPr>
                            </w:pPr>
                          </w:p>
                          <w:p w:rsidR="0099365D" w:rsidRDefault="0099365D" w:rsidP="00DF194D">
                            <w:pPr>
                              <w:tabs>
                                <w:tab w:val="left" w:pos="1080"/>
                                <w:tab w:val="decimal" w:pos="3780"/>
                              </w:tabs>
                              <w:rPr>
                                <w:rFonts w:cs="Arial"/>
                                <w:b/>
                                <w:sz w:val="18"/>
                                <w:szCs w:val="18"/>
                              </w:rPr>
                            </w:pPr>
                          </w:p>
                          <w:p w:rsidR="0099365D" w:rsidRDefault="0099365D" w:rsidP="00DF194D">
                            <w:pPr>
                              <w:tabs>
                                <w:tab w:val="left" w:pos="1080"/>
                                <w:tab w:val="decimal" w:pos="3780"/>
                              </w:tabs>
                              <w:rPr>
                                <w:rFonts w:cs="Arial"/>
                                <w:b/>
                                <w:sz w:val="18"/>
                                <w:szCs w:val="18"/>
                              </w:rPr>
                            </w:pPr>
                          </w:p>
                          <w:p w:rsidR="0099365D" w:rsidRPr="005A1ACA" w:rsidRDefault="0099365D" w:rsidP="00DF194D">
                            <w:pPr>
                              <w:tabs>
                                <w:tab w:val="left" w:pos="1080"/>
                                <w:tab w:val="decimal" w:pos="3780"/>
                              </w:tabs>
                              <w:rPr>
                                <w:rFonts w:cs="Arial"/>
                                <w:b/>
                                <w:sz w:val="18"/>
                                <w:szCs w:val="18"/>
                              </w:rPr>
                            </w:pPr>
                          </w:p>
                          <w:p w:rsidR="0099365D" w:rsidRPr="001E30CB" w:rsidRDefault="0099365D" w:rsidP="00DF194D">
                            <w:pPr>
                              <w:rPr>
                                <w:szCs w:val="16"/>
                              </w:rPr>
                            </w:pPr>
                          </w:p>
                        </w:txbxContent>
                      </v:textbox>
                      <w10:anchorlock/>
                    </v:shape>
                  </w:pict>
                </mc:Fallback>
              </mc:AlternateContent>
            </w:r>
            <w:r w:rsidR="00FD272B" w:rsidRPr="0099365D">
              <w:rPr>
                <w:rFonts w:ascii="Courier New" w:hAnsi="Courier New" w:cs="Courier New"/>
                <w:b/>
                <w:noProof/>
                <w:sz w:val="18"/>
                <w:szCs w:val="18"/>
              </w:rPr>
              <w:drawing>
                <wp:inline distT="0" distB="0" distL="0" distR="0" wp14:anchorId="5EC0D549" wp14:editId="26C345CF">
                  <wp:extent cx="101136" cy="695325"/>
                  <wp:effectExtent l="19050" t="0" r="0" b="0"/>
                  <wp:docPr id="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101136" cy="695325"/>
                          </a:xfrm>
                          <a:prstGeom prst="rect">
                            <a:avLst/>
                          </a:prstGeom>
                          <a:noFill/>
                          <a:ln w="9525">
                            <a:noFill/>
                            <a:miter lim="800000"/>
                            <a:headEnd/>
                            <a:tailEnd/>
                          </a:ln>
                        </pic:spPr>
                      </pic:pic>
                    </a:graphicData>
                  </a:graphic>
                </wp:inline>
              </w:drawing>
            </w:r>
            <w:r w:rsidR="00FD272B" w:rsidRPr="0099365D">
              <w:rPr>
                <w:color w:val="00B050"/>
              </w:rPr>
              <w:t xml:space="preserve">          </w:t>
            </w:r>
          </w:p>
        </w:tc>
        <w:tc>
          <w:tcPr>
            <w:tcW w:w="4206" w:type="dxa"/>
          </w:tcPr>
          <w:p w:rsidR="00DF194D" w:rsidRPr="0099365D" w:rsidRDefault="00DF194D" w:rsidP="00E86B14">
            <w:pPr>
              <w:pStyle w:val="BodyText"/>
              <w:spacing w:after="0"/>
            </w:pPr>
          </w:p>
          <w:p w:rsidR="00DF194D" w:rsidRPr="0099365D" w:rsidRDefault="00DF194D" w:rsidP="00E86B14">
            <w:pPr>
              <w:pStyle w:val="BodyText"/>
              <w:spacing w:after="0"/>
            </w:pPr>
            <w:r w:rsidRPr="0099365D">
              <w:t>Store Details</w:t>
            </w:r>
          </w:p>
          <w:p w:rsidR="00DF194D" w:rsidRPr="0099365D" w:rsidRDefault="00DF194D" w:rsidP="00E86B14">
            <w:pPr>
              <w:pStyle w:val="BodyText"/>
              <w:spacing w:after="0"/>
            </w:pPr>
            <w:r w:rsidRPr="0099365D">
              <w:t>Header Messaging</w:t>
            </w: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r w:rsidRPr="0099365D">
              <w:t>Barcode</w:t>
            </w: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r w:rsidRPr="0099365D">
              <w:t>Transaction Key Details</w:t>
            </w: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tabs>
                <w:tab w:val="left" w:pos="2400"/>
              </w:tabs>
              <w:spacing w:after="0"/>
            </w:pPr>
            <w:r w:rsidRPr="0099365D">
              <w:t>Receipt Transaction Description</w:t>
            </w:r>
          </w:p>
          <w:p w:rsidR="00DF194D" w:rsidRPr="0099365D" w:rsidRDefault="00DF194D" w:rsidP="00E86B14">
            <w:pPr>
              <w:pStyle w:val="BodyText"/>
              <w:spacing w:after="0"/>
            </w:pPr>
          </w:p>
          <w:p w:rsidR="00DF194D" w:rsidRPr="0099365D" w:rsidRDefault="00DF194D" w:rsidP="00E86B14">
            <w:pPr>
              <w:pStyle w:val="BodyText"/>
              <w:spacing w:after="0"/>
            </w:pPr>
            <w:r w:rsidRPr="0099365D">
              <w:t>Transaction Item Details</w:t>
            </w: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r w:rsidRPr="0099365D">
              <w:t>Total Details</w:t>
            </w: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r w:rsidRPr="0099365D">
              <w:t xml:space="preserve">Tender </w:t>
            </w:r>
          </w:p>
          <w:p w:rsidR="00DF194D" w:rsidRPr="0099365D" w:rsidRDefault="00DF194D" w:rsidP="00E86B14">
            <w:pPr>
              <w:pStyle w:val="BodyText"/>
              <w:tabs>
                <w:tab w:val="left" w:pos="1185"/>
              </w:tabs>
              <w:spacing w:after="0"/>
            </w:pPr>
            <w:r w:rsidRPr="0099365D">
              <w:tab/>
            </w:r>
          </w:p>
          <w:p w:rsidR="00DF194D" w:rsidRPr="0099365D" w:rsidRDefault="00DF194D" w:rsidP="00E86B14">
            <w:pPr>
              <w:pStyle w:val="BodyText"/>
              <w:spacing w:after="0"/>
            </w:pPr>
            <w:r w:rsidRPr="0099365D">
              <w:t>Tax Identification Number(s)</w:t>
            </w: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p>
          <w:p w:rsidR="00DF194D" w:rsidRPr="0099365D" w:rsidRDefault="00DF194D" w:rsidP="00E86B14">
            <w:pPr>
              <w:pStyle w:val="BodyText"/>
              <w:spacing w:after="0"/>
            </w:pPr>
            <w:r w:rsidRPr="0099365D">
              <w:t>Messaging Section – Item Messaging, Transaction Messaging Prefooter and Footer Message Details</w:t>
            </w:r>
            <w:r w:rsidR="00531B26" w:rsidRPr="0099365D">
              <w:t xml:space="preserve"> (optional)</w:t>
            </w:r>
          </w:p>
          <w:p w:rsidR="00DF194D" w:rsidRPr="0099365D" w:rsidRDefault="00DF194D"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p>
          <w:p w:rsidR="00FD272B" w:rsidRPr="0099365D" w:rsidRDefault="00FD272B" w:rsidP="00E86B14">
            <w:pPr>
              <w:pStyle w:val="BodyText"/>
              <w:spacing w:after="0"/>
            </w:pPr>
            <w:r w:rsidRPr="0099365D">
              <w:t>Total Quantity Line</w:t>
            </w:r>
            <w:r w:rsidR="00531B26" w:rsidRPr="0099365D">
              <w:t xml:space="preserve"> (optional)</w:t>
            </w:r>
          </w:p>
        </w:tc>
      </w:tr>
    </w:tbl>
    <w:p w:rsidR="00FD5BA1" w:rsidRPr="0099365D" w:rsidRDefault="00CE1AC2" w:rsidP="00FD5BA1">
      <w:pPr>
        <w:pStyle w:val="Heading2"/>
      </w:pPr>
      <w:bookmarkStart w:id="564" w:name="_Toc400439040"/>
      <w:r w:rsidRPr="0099365D">
        <w:lastRenderedPageBreak/>
        <w:t>Receipt Section Details</w:t>
      </w:r>
      <w:bookmarkEnd w:id="564"/>
    </w:p>
    <w:tbl>
      <w:tblPr>
        <w:tblW w:w="4883"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316"/>
        <w:gridCol w:w="7212"/>
      </w:tblGrid>
      <w:tr w:rsidR="00CE1AC2" w:rsidRPr="0099365D" w:rsidTr="00CE1AC2">
        <w:trPr>
          <w:cantSplit/>
        </w:trPr>
        <w:tc>
          <w:tcPr>
            <w:tcW w:w="1575" w:type="pct"/>
            <w:tcBorders>
              <w:top w:val="single" w:sz="8" w:space="0" w:color="4F81BD"/>
              <w:left w:val="single" w:sz="8" w:space="0" w:color="4F81BD"/>
              <w:bottom w:val="single" w:sz="18" w:space="0" w:color="4F81BD"/>
              <w:right w:val="single" w:sz="8" w:space="0" w:color="4F81BD"/>
            </w:tcBorders>
          </w:tcPr>
          <w:p w:rsidR="00CE1AC2" w:rsidRPr="0099365D" w:rsidRDefault="00CE1AC2" w:rsidP="00CE1AC2">
            <w:pPr>
              <w:rPr>
                <w:rFonts w:cs="Arial"/>
                <w:b/>
                <w:szCs w:val="20"/>
              </w:rPr>
            </w:pPr>
            <w:bookmarkStart w:id="565" w:name="_Ref319591184"/>
            <w:r w:rsidRPr="0099365D">
              <w:rPr>
                <w:rFonts w:cs="Arial"/>
                <w:b/>
                <w:szCs w:val="20"/>
              </w:rPr>
              <w:t>Receipt Section</w:t>
            </w:r>
          </w:p>
        </w:tc>
        <w:tc>
          <w:tcPr>
            <w:tcW w:w="3425" w:type="pct"/>
            <w:tcBorders>
              <w:top w:val="single" w:sz="8" w:space="0" w:color="4F81BD"/>
              <w:left w:val="single" w:sz="8" w:space="0" w:color="4F81BD"/>
              <w:bottom w:val="single" w:sz="18" w:space="0" w:color="4F81BD"/>
              <w:right w:val="single" w:sz="8" w:space="0" w:color="4F81BD"/>
            </w:tcBorders>
          </w:tcPr>
          <w:p w:rsidR="00CE1AC2" w:rsidRPr="0099365D" w:rsidRDefault="00CE1AC2" w:rsidP="00CE1AC2">
            <w:pPr>
              <w:rPr>
                <w:rFonts w:cs="Arial"/>
                <w:b/>
                <w:vanish/>
                <w:szCs w:val="20"/>
              </w:rPr>
            </w:pPr>
            <w:r w:rsidRPr="0099365D">
              <w:rPr>
                <w:rFonts w:cs="Arial"/>
                <w:b/>
                <w:szCs w:val="20"/>
              </w:rPr>
              <w:t>Description</w:t>
            </w:r>
          </w:p>
        </w:tc>
      </w:tr>
      <w:tr w:rsidR="00CE1AC2" w:rsidRPr="0099365D" w:rsidTr="00CE1AC2">
        <w:trPr>
          <w:cantSplit/>
        </w:trPr>
        <w:tc>
          <w:tcPr>
            <w:tcW w:w="1575" w:type="pct"/>
            <w:tcBorders>
              <w:top w:val="single" w:sz="1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rFonts w:cs="Arial"/>
                <w:szCs w:val="20"/>
              </w:rPr>
            </w:pPr>
            <w:r w:rsidRPr="0099365D">
              <w:rPr>
                <w:rFonts w:cs="Arial"/>
                <w:szCs w:val="20"/>
              </w:rPr>
              <w:t>Store Details, Header Messaging</w:t>
            </w:r>
          </w:p>
        </w:tc>
        <w:tc>
          <w:tcPr>
            <w:tcW w:w="3425" w:type="pct"/>
            <w:tcBorders>
              <w:top w:val="single" w:sz="18" w:space="0" w:color="4F81BD"/>
              <w:left w:val="single" w:sz="8" w:space="0" w:color="4F81BD"/>
              <w:bottom w:val="single" w:sz="8" w:space="0" w:color="4F81BD"/>
              <w:right w:val="single" w:sz="8" w:space="0" w:color="4F81BD"/>
            </w:tcBorders>
            <w:shd w:val="clear" w:color="auto" w:fill="D3DFEE"/>
          </w:tcPr>
          <w:p w:rsidR="00CE1AC2" w:rsidRPr="0099365D" w:rsidRDefault="00801E41" w:rsidP="00CE1AC2">
            <w:pPr>
              <w:rPr>
                <w:rFonts w:cs="Arial"/>
                <w:szCs w:val="20"/>
              </w:rPr>
            </w:pPr>
            <w:r w:rsidRPr="0099365D">
              <w:rPr>
                <w:rFonts w:cs="Arial"/>
                <w:szCs w:val="20"/>
              </w:rPr>
              <w:t xml:space="preserve">The receipt header information </w:t>
            </w:r>
            <w:r w:rsidR="00174751" w:rsidRPr="0099365D">
              <w:rPr>
                <w:rFonts w:cs="Arial"/>
                <w:szCs w:val="20"/>
              </w:rPr>
              <w:t xml:space="preserve">is </w:t>
            </w:r>
            <w:r w:rsidR="00DD768E" w:rsidRPr="0099365D">
              <w:rPr>
                <w:rFonts w:cs="Arial"/>
                <w:szCs w:val="20"/>
              </w:rPr>
              <w:t>message data set up for the store and for the transaction type (</w:t>
            </w:r>
            <w:r w:rsidR="00B87F7A" w:rsidRPr="0099365D">
              <w:rPr>
                <w:rFonts w:cs="Arial"/>
                <w:szCs w:val="20"/>
              </w:rPr>
              <w:t>S</w:t>
            </w:r>
            <w:r w:rsidR="00DD768E" w:rsidRPr="0099365D">
              <w:rPr>
                <w:rFonts w:cs="Arial"/>
                <w:szCs w:val="20"/>
              </w:rPr>
              <w:t xml:space="preserve">ee section </w:t>
            </w:r>
            <w:r w:rsidR="00FA2D36" w:rsidRPr="0099365D">
              <w:rPr>
                <w:rFonts w:cs="Arial"/>
                <w:szCs w:val="20"/>
              </w:rPr>
              <w:t xml:space="preserve">Transaction Types </w:t>
            </w:r>
            <w:r w:rsidR="00DD768E" w:rsidRPr="0099365D">
              <w:rPr>
                <w:rFonts w:cs="Arial"/>
                <w:szCs w:val="20"/>
              </w:rPr>
              <w:t xml:space="preserve">for the details on the transaction types).  </w:t>
            </w:r>
          </w:p>
          <w:p w:rsidR="00B87F7A" w:rsidRPr="0099365D" w:rsidRDefault="00B87F7A" w:rsidP="00CE1AC2">
            <w:pPr>
              <w:rPr>
                <w:rFonts w:cs="Arial"/>
                <w:szCs w:val="20"/>
              </w:rPr>
            </w:pPr>
          </w:p>
          <w:p w:rsidR="00B87F7A" w:rsidRPr="0099365D" w:rsidRDefault="00B87F7A" w:rsidP="00CE1AC2">
            <w:pPr>
              <w:rPr>
                <w:rFonts w:cs="Arial"/>
                <w:szCs w:val="20"/>
              </w:rPr>
            </w:pPr>
            <w:r w:rsidRPr="0099365D">
              <w:rPr>
                <w:rFonts w:cs="Arial"/>
                <w:szCs w:val="20"/>
              </w:rPr>
              <w:t>Gift Receipt contains its own header information.</w:t>
            </w:r>
          </w:p>
        </w:tc>
      </w:tr>
      <w:tr w:rsidR="00CE1AC2"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rFonts w:cs="Arial"/>
                <w:szCs w:val="20"/>
              </w:rPr>
            </w:pPr>
            <w:r w:rsidRPr="0099365D">
              <w:rPr>
                <w:rFonts w:cs="Arial"/>
                <w:szCs w:val="20"/>
              </w:rPr>
              <w:t>Barcode</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417CF9" w:rsidRPr="0099365D" w:rsidRDefault="00417CF9" w:rsidP="00417CF9">
            <w:pPr>
              <w:rPr>
                <w:rFonts w:cs="Arial"/>
                <w:szCs w:val="20"/>
              </w:rPr>
            </w:pPr>
            <w:r w:rsidRPr="0099365D">
              <w:rPr>
                <w:rFonts w:cs="Arial"/>
                <w:szCs w:val="20"/>
              </w:rPr>
              <w:t>The barcode consists of:</w:t>
            </w:r>
          </w:p>
          <w:p w:rsidR="00417CF9" w:rsidRPr="0099365D" w:rsidRDefault="00417CF9" w:rsidP="00D8535A">
            <w:pPr>
              <w:pStyle w:val="ListParagraph"/>
              <w:numPr>
                <w:ilvl w:val="0"/>
                <w:numId w:val="6"/>
              </w:numPr>
              <w:contextualSpacing w:val="0"/>
              <w:rPr>
                <w:rFonts w:cs="Arial"/>
                <w:szCs w:val="20"/>
              </w:rPr>
            </w:pPr>
            <w:r w:rsidRPr="0099365D">
              <w:rPr>
                <w:rFonts w:cs="Arial"/>
                <w:szCs w:val="20"/>
              </w:rPr>
              <w:t>2 digit receipt type</w:t>
            </w:r>
          </w:p>
          <w:p w:rsidR="00417CF9" w:rsidRPr="0099365D" w:rsidRDefault="00417CF9" w:rsidP="00D8535A">
            <w:pPr>
              <w:pStyle w:val="ListParagraph"/>
              <w:numPr>
                <w:ilvl w:val="1"/>
                <w:numId w:val="6"/>
              </w:numPr>
              <w:contextualSpacing w:val="0"/>
              <w:rPr>
                <w:rFonts w:cs="Arial"/>
                <w:szCs w:val="20"/>
              </w:rPr>
            </w:pPr>
            <w:r w:rsidRPr="0099365D">
              <w:rPr>
                <w:rFonts w:cs="Arial"/>
                <w:szCs w:val="20"/>
              </w:rPr>
              <w:t xml:space="preserve">If the transaction is a Sale, Employee Sale, Exchange, Employee Exchange, or </w:t>
            </w:r>
            <w:r w:rsidR="008463AE" w:rsidRPr="0099365D">
              <w:rPr>
                <w:rFonts w:cs="Arial"/>
                <w:szCs w:val="20"/>
              </w:rPr>
              <w:t>Adjustment</w:t>
            </w:r>
            <w:r w:rsidRPr="0099365D">
              <w:rPr>
                <w:rFonts w:cs="Arial"/>
                <w:szCs w:val="20"/>
              </w:rPr>
              <w:t>:</w:t>
            </w:r>
          </w:p>
          <w:p w:rsidR="00417CF9" w:rsidRPr="0099365D" w:rsidRDefault="00417CF9" w:rsidP="00D8535A">
            <w:pPr>
              <w:pStyle w:val="ListParagraph"/>
              <w:numPr>
                <w:ilvl w:val="2"/>
                <w:numId w:val="6"/>
              </w:numPr>
              <w:contextualSpacing w:val="0"/>
              <w:rPr>
                <w:rFonts w:cs="Arial"/>
                <w:szCs w:val="20"/>
              </w:rPr>
            </w:pPr>
            <w:r w:rsidRPr="0099365D">
              <w:rPr>
                <w:rFonts w:cs="Arial"/>
                <w:szCs w:val="20"/>
              </w:rPr>
              <w:t>If it’s a Store copy then receipt type = “05” else receipt type = “01”</w:t>
            </w:r>
          </w:p>
          <w:p w:rsidR="00417CF9" w:rsidRPr="0099365D" w:rsidRDefault="00417CF9" w:rsidP="00D8535A">
            <w:pPr>
              <w:pStyle w:val="ListParagraph"/>
              <w:numPr>
                <w:ilvl w:val="1"/>
                <w:numId w:val="6"/>
              </w:numPr>
              <w:contextualSpacing w:val="0"/>
              <w:rPr>
                <w:rFonts w:cs="Arial"/>
                <w:szCs w:val="20"/>
              </w:rPr>
            </w:pPr>
            <w:r w:rsidRPr="0099365D">
              <w:rPr>
                <w:rFonts w:cs="Arial"/>
                <w:szCs w:val="20"/>
              </w:rPr>
              <w:t>If the transaction is a Return or Employee Return:</w:t>
            </w:r>
          </w:p>
          <w:p w:rsidR="00417CF9" w:rsidRPr="0099365D" w:rsidRDefault="00417CF9" w:rsidP="00D8535A">
            <w:pPr>
              <w:pStyle w:val="ListParagraph"/>
              <w:numPr>
                <w:ilvl w:val="2"/>
                <w:numId w:val="6"/>
              </w:numPr>
              <w:contextualSpacing w:val="0"/>
              <w:rPr>
                <w:rFonts w:cs="Arial"/>
                <w:szCs w:val="20"/>
              </w:rPr>
            </w:pPr>
            <w:r w:rsidRPr="0099365D">
              <w:rPr>
                <w:rFonts w:cs="Arial"/>
                <w:szCs w:val="20"/>
              </w:rPr>
              <w:t>If it’s a Store copy then receipt type = “06” else receipt type = “02”</w:t>
            </w:r>
          </w:p>
          <w:p w:rsidR="00417CF9" w:rsidRPr="0099365D" w:rsidRDefault="00417CF9" w:rsidP="00D8535A">
            <w:pPr>
              <w:pStyle w:val="ListParagraph"/>
              <w:numPr>
                <w:ilvl w:val="0"/>
                <w:numId w:val="6"/>
              </w:numPr>
              <w:contextualSpacing w:val="0"/>
              <w:rPr>
                <w:rFonts w:cs="Arial"/>
                <w:szCs w:val="20"/>
              </w:rPr>
            </w:pPr>
            <w:r w:rsidRPr="0099365D">
              <w:rPr>
                <w:rFonts w:cs="Arial"/>
                <w:szCs w:val="20"/>
              </w:rPr>
              <w:t>4 digit store number (zero padded on the left)</w:t>
            </w:r>
          </w:p>
          <w:p w:rsidR="00417CF9" w:rsidRPr="0099365D" w:rsidRDefault="00417CF9" w:rsidP="00D8535A">
            <w:pPr>
              <w:pStyle w:val="ListParagraph"/>
              <w:numPr>
                <w:ilvl w:val="0"/>
                <w:numId w:val="6"/>
              </w:numPr>
              <w:contextualSpacing w:val="0"/>
              <w:rPr>
                <w:rFonts w:cs="Arial"/>
                <w:szCs w:val="20"/>
              </w:rPr>
            </w:pPr>
            <w:r w:rsidRPr="0099365D">
              <w:rPr>
                <w:rFonts w:cs="Arial"/>
                <w:szCs w:val="20"/>
              </w:rPr>
              <w:t>3 digit register number (zero padded on the left)</w:t>
            </w:r>
          </w:p>
          <w:p w:rsidR="00417CF9" w:rsidRPr="0099365D" w:rsidRDefault="00417CF9" w:rsidP="00D8535A">
            <w:pPr>
              <w:pStyle w:val="ListParagraph"/>
              <w:numPr>
                <w:ilvl w:val="0"/>
                <w:numId w:val="6"/>
              </w:numPr>
              <w:contextualSpacing w:val="0"/>
              <w:rPr>
                <w:rFonts w:cs="Arial"/>
                <w:szCs w:val="20"/>
              </w:rPr>
            </w:pPr>
            <w:r w:rsidRPr="0099365D">
              <w:rPr>
                <w:rFonts w:cs="Arial"/>
                <w:szCs w:val="20"/>
              </w:rPr>
              <w:t>4 digit transaction number (zero padded on the left)</w:t>
            </w:r>
          </w:p>
          <w:p w:rsidR="00417CF9" w:rsidRPr="0099365D" w:rsidRDefault="00417CF9" w:rsidP="00D8535A">
            <w:pPr>
              <w:pStyle w:val="ListParagraph"/>
              <w:numPr>
                <w:ilvl w:val="0"/>
                <w:numId w:val="6"/>
              </w:numPr>
              <w:contextualSpacing w:val="0"/>
              <w:rPr>
                <w:rFonts w:cs="Arial"/>
                <w:szCs w:val="20"/>
              </w:rPr>
            </w:pPr>
            <w:r w:rsidRPr="0099365D">
              <w:rPr>
                <w:rFonts w:cs="Arial"/>
                <w:szCs w:val="20"/>
              </w:rPr>
              <w:t>8 digit date, format mmddyyyy</w:t>
            </w:r>
          </w:p>
          <w:p w:rsidR="00417CF9" w:rsidRPr="0099365D" w:rsidRDefault="00417CF9" w:rsidP="00D8535A">
            <w:pPr>
              <w:pStyle w:val="ListParagraph"/>
              <w:numPr>
                <w:ilvl w:val="0"/>
                <w:numId w:val="6"/>
              </w:numPr>
              <w:contextualSpacing w:val="0"/>
              <w:rPr>
                <w:rFonts w:cs="Arial"/>
                <w:szCs w:val="20"/>
              </w:rPr>
            </w:pPr>
            <w:r w:rsidRPr="0099365D">
              <w:rPr>
                <w:rFonts w:cs="Arial"/>
                <w:szCs w:val="20"/>
              </w:rPr>
              <w:t>Check digit, calculated using the algorithm that goes with Receipt Barcode (CDGT_ID=12000) format</w:t>
            </w:r>
          </w:p>
          <w:p w:rsidR="00417CF9" w:rsidRPr="0099365D" w:rsidRDefault="00417CF9" w:rsidP="00D8535A">
            <w:pPr>
              <w:pStyle w:val="ListParagraph"/>
              <w:numPr>
                <w:ilvl w:val="0"/>
                <w:numId w:val="6"/>
              </w:numPr>
              <w:contextualSpacing w:val="0"/>
              <w:rPr>
                <w:rFonts w:cs="Arial"/>
                <w:szCs w:val="20"/>
              </w:rPr>
            </w:pPr>
            <w:r w:rsidRPr="0099365D">
              <w:rPr>
                <w:rFonts w:cs="Arial"/>
                <w:szCs w:val="20"/>
              </w:rPr>
              <w:t>Gift Receipt indicator</w:t>
            </w:r>
          </w:p>
        </w:tc>
      </w:tr>
      <w:tr w:rsidR="00CE1AC2"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rFonts w:cs="Arial"/>
                <w:szCs w:val="20"/>
              </w:rPr>
            </w:pPr>
            <w:r w:rsidRPr="0099365D">
              <w:rPr>
                <w:rFonts w:cs="Arial"/>
                <w:szCs w:val="20"/>
              </w:rPr>
              <w:t>Transaction Key Details</w:t>
            </w:r>
            <w:r w:rsidR="0041738E" w:rsidRPr="0099365D">
              <w:rPr>
                <w:rFonts w:cs="Arial"/>
                <w:szCs w:val="20"/>
              </w:rPr>
              <w:t xml:space="preserve"> Line</w:t>
            </w:r>
            <w:r w:rsidR="00417CF9" w:rsidRPr="0099365D">
              <w:rPr>
                <w:rFonts w:cs="Arial"/>
                <w:szCs w:val="20"/>
              </w:rPr>
              <w:t>:</w:t>
            </w:r>
          </w:p>
          <w:p w:rsidR="007E15E6" w:rsidRPr="0099365D" w:rsidRDefault="007E15E6" w:rsidP="00CE1AC2">
            <w:pPr>
              <w:rPr>
                <w:rFonts w:cs="Arial"/>
                <w:szCs w:val="20"/>
              </w:rPr>
            </w:pPr>
          </w:p>
          <w:p w:rsidR="007E15E6" w:rsidRPr="0099365D" w:rsidRDefault="007E15E6" w:rsidP="007E15E6">
            <w:pPr>
              <w:rPr>
                <w:rFonts w:cs="Arial"/>
                <w:szCs w:val="20"/>
              </w:rPr>
            </w:pPr>
            <w:r w:rsidRPr="0099365D">
              <w:rPr>
                <w:rFonts w:cs="Arial"/>
                <w:szCs w:val="20"/>
              </w:rPr>
              <w:t>Val # 1234-2432-2344-2542</w:t>
            </w:r>
          </w:p>
          <w:p w:rsidR="007E15E6" w:rsidRPr="0099365D" w:rsidRDefault="007E15E6" w:rsidP="00CE1AC2">
            <w:pPr>
              <w:rPr>
                <w:rFonts w:cs="Arial"/>
                <w:szCs w:val="20"/>
              </w:rPr>
            </w:pP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8463AE" w:rsidRPr="0099365D" w:rsidRDefault="008463AE" w:rsidP="00CE1AC2">
            <w:r w:rsidRPr="0099365D">
              <w:t>The validation number is an encrypted number that consists of the following:</w:t>
            </w:r>
          </w:p>
          <w:p w:rsidR="008463AE" w:rsidRPr="0099365D" w:rsidRDefault="008463AE" w:rsidP="00D8535A">
            <w:pPr>
              <w:pStyle w:val="ListParagraph"/>
              <w:numPr>
                <w:ilvl w:val="0"/>
                <w:numId w:val="8"/>
              </w:numPr>
              <w:rPr>
                <w:rFonts w:cs="Arial"/>
                <w:color w:val="000000"/>
                <w:szCs w:val="20"/>
              </w:rPr>
            </w:pPr>
            <w:r w:rsidRPr="0099365D">
              <w:t xml:space="preserve">2 digit month value </w:t>
            </w:r>
          </w:p>
          <w:p w:rsidR="008463AE" w:rsidRPr="0099365D" w:rsidRDefault="008463AE" w:rsidP="00D8535A">
            <w:pPr>
              <w:pStyle w:val="ListParagraph"/>
              <w:numPr>
                <w:ilvl w:val="0"/>
                <w:numId w:val="8"/>
              </w:numPr>
              <w:rPr>
                <w:rFonts w:cs="Arial"/>
                <w:color w:val="000000"/>
                <w:szCs w:val="20"/>
              </w:rPr>
            </w:pPr>
            <w:r w:rsidRPr="0099365D">
              <w:t xml:space="preserve">2 digit day value </w:t>
            </w:r>
          </w:p>
          <w:p w:rsidR="008463AE" w:rsidRPr="0099365D" w:rsidRDefault="008463AE" w:rsidP="00D8535A">
            <w:pPr>
              <w:pStyle w:val="ListParagraph"/>
              <w:numPr>
                <w:ilvl w:val="0"/>
                <w:numId w:val="8"/>
              </w:numPr>
              <w:rPr>
                <w:rFonts w:cs="Arial"/>
                <w:color w:val="000000"/>
                <w:szCs w:val="20"/>
              </w:rPr>
            </w:pPr>
            <w:r w:rsidRPr="0099365D">
              <w:t xml:space="preserve">5 digit price without cents where cents round up price to next whole dollar (not including tax) </w:t>
            </w:r>
          </w:p>
          <w:p w:rsidR="008463AE" w:rsidRPr="0099365D" w:rsidRDefault="008463AE" w:rsidP="00D8535A">
            <w:pPr>
              <w:pStyle w:val="ListParagraph"/>
              <w:numPr>
                <w:ilvl w:val="0"/>
                <w:numId w:val="8"/>
              </w:numPr>
              <w:rPr>
                <w:rFonts w:cs="Arial"/>
                <w:color w:val="000000"/>
                <w:szCs w:val="20"/>
              </w:rPr>
            </w:pPr>
            <w:r w:rsidRPr="0099365D">
              <w:t>4 digit tender code (1 = Cash, 2 = credit, 4 = check, 8 = Scrip, 16 = Voucher/Gift card) plus the 2 digit register number plus 1 check digit.   (For multiple tender add up the values, i.e. if cash and credit we’re used then value = 3, if cash, credit and Gift card we’re used value = 19)</w:t>
            </w:r>
          </w:p>
          <w:p w:rsidR="008463AE" w:rsidRPr="0099365D" w:rsidRDefault="008463AE" w:rsidP="00D8535A">
            <w:pPr>
              <w:pStyle w:val="ListParagraph"/>
              <w:numPr>
                <w:ilvl w:val="0"/>
                <w:numId w:val="8"/>
              </w:numPr>
              <w:rPr>
                <w:rFonts w:cs="Arial"/>
                <w:color w:val="000000"/>
                <w:szCs w:val="20"/>
              </w:rPr>
            </w:pPr>
            <w:r w:rsidRPr="0099365D">
              <w:t>1 digit check digit value</w:t>
            </w:r>
          </w:p>
          <w:p w:rsidR="00660530" w:rsidRPr="0099365D" w:rsidRDefault="00660530" w:rsidP="00CE1AC2">
            <w:pPr>
              <w:rPr>
                <w:rFonts w:cs="Arial"/>
                <w:color w:val="000000"/>
                <w:szCs w:val="20"/>
              </w:rPr>
            </w:pPr>
          </w:p>
          <w:p w:rsidR="00CE1AC2" w:rsidRPr="0099365D" w:rsidRDefault="008463AE" w:rsidP="008463AE">
            <w:pPr>
              <w:rPr>
                <w:rFonts w:cs="Arial"/>
                <w:szCs w:val="20"/>
              </w:rPr>
            </w:pPr>
            <w:r w:rsidRPr="0099365D">
              <w:rPr>
                <w:rFonts w:cs="Arial"/>
                <w:color w:val="000000"/>
                <w:szCs w:val="20"/>
              </w:rPr>
              <w:t>The Val # is used during returns if the transaction is not found.</w:t>
            </w:r>
          </w:p>
        </w:tc>
      </w:tr>
      <w:tr w:rsidR="007E15E6"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Transaction Key Details</w:t>
            </w:r>
            <w:r w:rsidR="0041738E" w:rsidRPr="0099365D">
              <w:rPr>
                <w:rFonts w:cs="Arial"/>
                <w:szCs w:val="20"/>
              </w:rPr>
              <w:t xml:space="preserve"> Lines</w:t>
            </w:r>
            <w:r w:rsidR="00417CF9" w:rsidRPr="0099365D">
              <w:rPr>
                <w:rFonts w:cs="Arial"/>
                <w:szCs w:val="20"/>
              </w:rPr>
              <w:t>:</w:t>
            </w:r>
          </w:p>
          <w:p w:rsidR="007E15E6" w:rsidRPr="0099365D" w:rsidRDefault="007E15E6" w:rsidP="00CE1AC2">
            <w:pPr>
              <w:rPr>
                <w:rFonts w:cs="Arial"/>
                <w:szCs w:val="20"/>
              </w:rPr>
            </w:pPr>
          </w:p>
          <w:p w:rsidR="007E15E6" w:rsidRPr="0099365D" w:rsidRDefault="007E15E6" w:rsidP="00CE1AC2">
            <w:pPr>
              <w:rPr>
                <w:rFonts w:cs="Arial"/>
                <w:szCs w:val="20"/>
              </w:rPr>
            </w:pPr>
            <w:r w:rsidRPr="0099365D">
              <w:rPr>
                <w:rFonts w:cs="Arial"/>
                <w:szCs w:val="20"/>
              </w:rPr>
              <w:t>0004 001 9620 09/29/05</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The four part key</w:t>
            </w:r>
            <w:r w:rsidR="00417CF9" w:rsidRPr="0099365D">
              <w:rPr>
                <w:rFonts w:cs="Arial"/>
                <w:szCs w:val="20"/>
              </w:rPr>
              <w:t xml:space="preserve"> for the transaction</w:t>
            </w:r>
            <w:r w:rsidR="008463AE" w:rsidRPr="0099365D">
              <w:rPr>
                <w:rFonts w:cs="Arial"/>
                <w:szCs w:val="20"/>
              </w:rPr>
              <w:t xml:space="preserve"> </w:t>
            </w:r>
            <w:r w:rsidR="00417CF9" w:rsidRPr="0099365D">
              <w:rPr>
                <w:rFonts w:cs="Arial"/>
                <w:szCs w:val="20"/>
              </w:rPr>
              <w:t>consists of the following:</w:t>
            </w:r>
          </w:p>
          <w:p w:rsidR="00417CF9" w:rsidRPr="0099365D" w:rsidRDefault="00417CF9" w:rsidP="00CE1AC2">
            <w:pPr>
              <w:rPr>
                <w:rFonts w:cs="Arial"/>
                <w:szCs w:val="20"/>
              </w:rPr>
            </w:pPr>
          </w:p>
          <w:p w:rsidR="00417CF9" w:rsidRPr="0099365D" w:rsidRDefault="00417CF9" w:rsidP="00D8535A">
            <w:pPr>
              <w:pStyle w:val="ListParagraph"/>
              <w:numPr>
                <w:ilvl w:val="0"/>
                <w:numId w:val="7"/>
              </w:numPr>
              <w:rPr>
                <w:rFonts w:cs="Arial"/>
                <w:szCs w:val="20"/>
              </w:rPr>
            </w:pPr>
            <w:r w:rsidRPr="0099365D">
              <w:rPr>
                <w:rFonts w:cs="Arial"/>
                <w:szCs w:val="20"/>
              </w:rPr>
              <w:t>0004 – 4 digit store number (zero padded on the left)</w:t>
            </w:r>
          </w:p>
          <w:p w:rsidR="00417CF9" w:rsidRPr="0099365D" w:rsidRDefault="00417CF9" w:rsidP="00D8535A">
            <w:pPr>
              <w:pStyle w:val="ListParagraph"/>
              <w:numPr>
                <w:ilvl w:val="0"/>
                <w:numId w:val="7"/>
              </w:numPr>
              <w:rPr>
                <w:rFonts w:cs="Arial"/>
                <w:szCs w:val="20"/>
              </w:rPr>
            </w:pPr>
            <w:r w:rsidRPr="0099365D">
              <w:rPr>
                <w:rFonts w:cs="Arial"/>
                <w:szCs w:val="20"/>
              </w:rPr>
              <w:t>001 – 3 digit store register number (zero padded on the left)</w:t>
            </w:r>
          </w:p>
          <w:p w:rsidR="00417CF9" w:rsidRPr="0099365D" w:rsidRDefault="00417CF9" w:rsidP="00D8535A">
            <w:pPr>
              <w:pStyle w:val="ListParagraph"/>
              <w:numPr>
                <w:ilvl w:val="0"/>
                <w:numId w:val="7"/>
              </w:numPr>
              <w:rPr>
                <w:rFonts w:cs="Arial"/>
                <w:szCs w:val="20"/>
              </w:rPr>
            </w:pPr>
            <w:r w:rsidRPr="0099365D">
              <w:rPr>
                <w:rFonts w:cs="Arial"/>
                <w:szCs w:val="20"/>
              </w:rPr>
              <w:t xml:space="preserve">9620 – 4 digit </w:t>
            </w:r>
            <w:r w:rsidR="00382750" w:rsidRPr="0099365D">
              <w:rPr>
                <w:rFonts w:cs="Arial"/>
                <w:szCs w:val="20"/>
              </w:rPr>
              <w:t>register</w:t>
            </w:r>
            <w:r w:rsidRPr="0099365D">
              <w:rPr>
                <w:rFonts w:cs="Arial"/>
                <w:szCs w:val="20"/>
              </w:rPr>
              <w:t xml:space="preserve"> transaction number (zero padded on the left)</w:t>
            </w:r>
          </w:p>
          <w:p w:rsidR="00417CF9" w:rsidRPr="0099365D" w:rsidRDefault="00417CF9" w:rsidP="00D8535A">
            <w:pPr>
              <w:pStyle w:val="ListParagraph"/>
              <w:numPr>
                <w:ilvl w:val="0"/>
                <w:numId w:val="7"/>
              </w:numPr>
              <w:rPr>
                <w:rFonts w:cs="Arial"/>
                <w:szCs w:val="20"/>
              </w:rPr>
            </w:pPr>
            <w:r w:rsidRPr="0099365D">
              <w:rPr>
                <w:rFonts w:cs="Arial"/>
                <w:szCs w:val="20"/>
              </w:rPr>
              <w:t>09/29/05 – date of the transaction in the format of MM/DD/YY</w:t>
            </w:r>
          </w:p>
        </w:tc>
      </w:tr>
      <w:tr w:rsidR="007E15E6"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Transaction Key Details</w:t>
            </w:r>
            <w:r w:rsidR="0041738E" w:rsidRPr="0099365D">
              <w:rPr>
                <w:rFonts w:cs="Arial"/>
                <w:szCs w:val="20"/>
              </w:rPr>
              <w:t xml:space="preserve"> Lines</w:t>
            </w:r>
            <w:r w:rsidR="00417CF9" w:rsidRPr="0099365D">
              <w:rPr>
                <w:rFonts w:cs="Arial"/>
                <w:szCs w:val="20"/>
              </w:rPr>
              <w:t>:</w:t>
            </w:r>
          </w:p>
          <w:p w:rsidR="007E15E6" w:rsidRPr="0099365D" w:rsidRDefault="007E15E6" w:rsidP="00CE1AC2">
            <w:pPr>
              <w:rPr>
                <w:rFonts w:cs="Arial"/>
                <w:szCs w:val="20"/>
              </w:rPr>
            </w:pPr>
          </w:p>
          <w:p w:rsidR="007E15E6" w:rsidRPr="0099365D" w:rsidRDefault="007E15E6" w:rsidP="00CE1AC2">
            <w:pPr>
              <w:rPr>
                <w:rFonts w:cs="Arial"/>
                <w:szCs w:val="20"/>
              </w:rPr>
            </w:pPr>
            <w:r w:rsidRPr="0099365D">
              <w:rPr>
                <w:rFonts w:cs="Arial"/>
                <w:szCs w:val="20"/>
              </w:rPr>
              <w:t>W735</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417CF9">
            <w:pPr>
              <w:rPr>
                <w:rFonts w:cs="Arial"/>
                <w:szCs w:val="20"/>
              </w:rPr>
            </w:pPr>
            <w:r w:rsidRPr="0099365D">
              <w:rPr>
                <w:rFonts w:cs="Arial"/>
                <w:szCs w:val="20"/>
              </w:rPr>
              <w:t xml:space="preserve">The BBX ID associated with the operator sign on user name. </w:t>
            </w:r>
          </w:p>
        </w:tc>
      </w:tr>
      <w:tr w:rsidR="007E15E6"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141A39">
            <w:pPr>
              <w:rPr>
                <w:rFonts w:cs="Arial"/>
                <w:szCs w:val="20"/>
              </w:rPr>
            </w:pPr>
            <w:r w:rsidRPr="0099365D">
              <w:rPr>
                <w:rFonts w:cs="Arial"/>
                <w:szCs w:val="20"/>
              </w:rPr>
              <w:t xml:space="preserve">Receipt Transaction </w:t>
            </w:r>
            <w:r w:rsidR="00141A39" w:rsidRPr="0099365D">
              <w:rPr>
                <w:rFonts w:cs="Arial"/>
                <w:szCs w:val="20"/>
              </w:rPr>
              <w:t>Description</w:t>
            </w:r>
            <w:r w:rsidRPr="0099365D">
              <w:rPr>
                <w:rFonts w:cs="Arial"/>
                <w:szCs w:val="20"/>
              </w:rPr>
              <w:t xml:space="preserve"> </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 xml:space="preserve">Each transaction type or sub-transaction type </w:t>
            </w:r>
            <w:r w:rsidR="00417CF9" w:rsidRPr="0099365D">
              <w:rPr>
                <w:rFonts w:cs="Arial"/>
                <w:szCs w:val="20"/>
              </w:rPr>
              <w:t>(</w:t>
            </w:r>
            <w:r w:rsidRPr="0099365D">
              <w:rPr>
                <w:rFonts w:cs="Arial"/>
                <w:szCs w:val="20"/>
              </w:rPr>
              <w:t>for example Tax Exempt</w:t>
            </w:r>
            <w:r w:rsidR="00417CF9" w:rsidRPr="0099365D">
              <w:rPr>
                <w:rFonts w:cs="Arial"/>
                <w:szCs w:val="20"/>
              </w:rPr>
              <w:t>)</w:t>
            </w:r>
            <w:r w:rsidRPr="0099365D">
              <w:rPr>
                <w:rFonts w:cs="Arial"/>
                <w:szCs w:val="20"/>
              </w:rPr>
              <w:t xml:space="preserve"> has the option to print a different transaction header.  </w:t>
            </w:r>
            <w:r w:rsidR="00A65602" w:rsidRPr="0099365D">
              <w:rPr>
                <w:rFonts w:cs="Arial"/>
                <w:szCs w:val="20"/>
              </w:rPr>
              <w:t>The value is configurable text data.</w:t>
            </w:r>
          </w:p>
          <w:p w:rsidR="007E15E6" w:rsidRPr="0099365D" w:rsidRDefault="007E15E6" w:rsidP="00CE1AC2">
            <w:pPr>
              <w:rPr>
                <w:rFonts w:cs="Arial"/>
                <w:szCs w:val="20"/>
              </w:rPr>
            </w:pPr>
          </w:p>
          <w:p w:rsidR="007E15E6" w:rsidRPr="0099365D" w:rsidRDefault="007E15E6" w:rsidP="00CE1AC2">
            <w:pPr>
              <w:rPr>
                <w:rFonts w:cs="Arial"/>
                <w:szCs w:val="20"/>
              </w:rPr>
            </w:pPr>
            <w:r w:rsidRPr="0099365D">
              <w:rPr>
                <w:rFonts w:cs="Arial"/>
                <w:szCs w:val="20"/>
              </w:rPr>
              <w:t>For a straight sale transaction, the transaction header of ‘Sale’ is not printed.  This is on a parameter.</w:t>
            </w:r>
          </w:p>
        </w:tc>
      </w:tr>
      <w:tr w:rsidR="007E15E6"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Transaction Item Details</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4F2162" w:rsidP="00FA2D36">
            <w:pPr>
              <w:rPr>
                <w:rFonts w:cs="Arial"/>
                <w:szCs w:val="20"/>
              </w:rPr>
            </w:pPr>
            <w:r w:rsidRPr="0099365D">
              <w:rPr>
                <w:rFonts w:cs="Arial"/>
                <w:szCs w:val="20"/>
              </w:rPr>
              <w:t>See the examples in section</w:t>
            </w:r>
            <w:r w:rsidR="00FA2D36" w:rsidRPr="0099365D">
              <w:rPr>
                <w:rFonts w:cs="Arial"/>
                <w:szCs w:val="20"/>
              </w:rPr>
              <w:t xml:space="preserve"> Receipt Examples f</w:t>
            </w:r>
            <w:r w:rsidRPr="0099365D">
              <w:rPr>
                <w:rFonts w:cs="Arial"/>
                <w:szCs w:val="20"/>
              </w:rPr>
              <w:t>or details on the data to print on the receipt.</w:t>
            </w:r>
          </w:p>
        </w:tc>
      </w:tr>
      <w:tr w:rsidR="007E15E6"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Total Details</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 xml:space="preserve">Each tax jurisdiction (such as GST and BC PST) applied in the transaction will be listed separately below the subtotal line. </w:t>
            </w:r>
            <w:r w:rsidR="00801E41" w:rsidRPr="0099365D">
              <w:rPr>
                <w:rFonts w:cs="Arial"/>
                <w:szCs w:val="20"/>
              </w:rPr>
              <w:t xml:space="preserve">  The text to display for each jurisdiction is pulled from the tax data</w:t>
            </w:r>
            <w:r w:rsidR="00B87F7A" w:rsidRPr="0099365D">
              <w:rPr>
                <w:rFonts w:cs="Arial"/>
                <w:szCs w:val="20"/>
              </w:rPr>
              <w:t xml:space="preserve"> received from external system</w:t>
            </w:r>
            <w:proofErr w:type="gramStart"/>
            <w:r w:rsidR="00B87F7A" w:rsidRPr="0099365D">
              <w:rPr>
                <w:rFonts w:cs="Arial"/>
                <w:szCs w:val="20"/>
              </w:rPr>
              <w:t>.</w:t>
            </w:r>
            <w:r w:rsidR="00801E41" w:rsidRPr="0099365D">
              <w:rPr>
                <w:rFonts w:cs="Arial"/>
                <w:szCs w:val="20"/>
              </w:rPr>
              <w:t>.</w:t>
            </w:r>
            <w:proofErr w:type="gramEnd"/>
          </w:p>
          <w:p w:rsidR="004F2162" w:rsidRPr="0099365D" w:rsidRDefault="004F2162" w:rsidP="00CE1AC2">
            <w:pPr>
              <w:rPr>
                <w:rFonts w:cs="Arial"/>
                <w:szCs w:val="20"/>
              </w:rPr>
            </w:pPr>
          </w:p>
          <w:p w:rsidR="00801E41" w:rsidRPr="0099365D" w:rsidRDefault="004F2162" w:rsidP="00CE1AC2">
            <w:pPr>
              <w:rPr>
                <w:rFonts w:cs="Arial"/>
                <w:szCs w:val="20"/>
              </w:rPr>
            </w:pPr>
            <w:r w:rsidRPr="0099365D">
              <w:rPr>
                <w:rFonts w:cs="Arial"/>
                <w:szCs w:val="20"/>
              </w:rPr>
              <w:t xml:space="preserve">The SUBTOTAL and TOTAL </w:t>
            </w:r>
            <w:r w:rsidR="00801E41" w:rsidRPr="0099365D">
              <w:rPr>
                <w:rFonts w:cs="Arial"/>
                <w:szCs w:val="20"/>
              </w:rPr>
              <w:t>is configurable text data.</w:t>
            </w:r>
          </w:p>
        </w:tc>
      </w:tr>
      <w:tr w:rsidR="004F2162"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4F2162" w:rsidRPr="0099365D" w:rsidRDefault="004F2162" w:rsidP="00CE1AC2">
            <w:pPr>
              <w:rPr>
                <w:rFonts w:cs="Arial"/>
                <w:szCs w:val="20"/>
              </w:rPr>
            </w:pPr>
            <w:r w:rsidRPr="0099365D">
              <w:rPr>
                <w:rFonts w:cs="Arial"/>
                <w:szCs w:val="20"/>
              </w:rPr>
              <w:lastRenderedPageBreak/>
              <w:t>Tender</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4F2162" w:rsidRPr="0099365D" w:rsidRDefault="004F2162" w:rsidP="00FA2D36">
            <w:pPr>
              <w:rPr>
                <w:rFonts w:cs="Arial"/>
                <w:szCs w:val="20"/>
              </w:rPr>
            </w:pPr>
            <w:r w:rsidRPr="0099365D">
              <w:rPr>
                <w:rFonts w:cs="Arial"/>
                <w:szCs w:val="20"/>
              </w:rPr>
              <w:t>See the tender examples for Credit and Gift Card in section</w:t>
            </w:r>
            <w:r w:rsidR="00FA2D36" w:rsidRPr="0099365D">
              <w:rPr>
                <w:rFonts w:cs="Arial"/>
                <w:szCs w:val="20"/>
              </w:rPr>
              <w:t xml:space="preserve"> Receipt Examples</w:t>
            </w:r>
            <w:r w:rsidRPr="0099365D">
              <w:rPr>
                <w:rFonts w:cs="Arial"/>
                <w:szCs w:val="20"/>
              </w:rPr>
              <w:t xml:space="preserve"> for details on the data to print on the receipt.</w:t>
            </w:r>
          </w:p>
        </w:tc>
      </w:tr>
      <w:tr w:rsidR="007E15E6" w:rsidRPr="0099365D" w:rsidTr="00CE1AC2">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7E15E6" w:rsidP="00CE1AC2">
            <w:pPr>
              <w:rPr>
                <w:rFonts w:cs="Arial"/>
                <w:szCs w:val="20"/>
              </w:rPr>
            </w:pPr>
            <w:r w:rsidRPr="0099365D">
              <w:rPr>
                <w:rFonts w:cs="Arial"/>
                <w:szCs w:val="20"/>
              </w:rPr>
              <w:t>Messaging Details</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7E15E6" w:rsidRPr="0099365D" w:rsidRDefault="00DD768E" w:rsidP="00CE1AC2">
            <w:pPr>
              <w:rPr>
                <w:rFonts w:cs="Arial"/>
                <w:szCs w:val="20"/>
              </w:rPr>
            </w:pPr>
            <w:r w:rsidRPr="0099365D">
              <w:rPr>
                <w:rFonts w:cs="Arial"/>
                <w:szCs w:val="20"/>
              </w:rPr>
              <w:t xml:space="preserve">The </w:t>
            </w:r>
            <w:r w:rsidR="00B87F7A" w:rsidRPr="0099365D">
              <w:rPr>
                <w:rFonts w:cs="Arial"/>
                <w:szCs w:val="20"/>
              </w:rPr>
              <w:t xml:space="preserve">receipt messaging below the tender information contains Transaction and Item level messaging in addition to standard footer and pre-footer information.  </w:t>
            </w:r>
            <w:r w:rsidR="006B349F" w:rsidRPr="0099365D">
              <w:rPr>
                <w:rFonts w:cs="Arial"/>
                <w:szCs w:val="20"/>
              </w:rPr>
              <w:t xml:space="preserve">The footer and pre-footer message text is defined by transaction type.  </w:t>
            </w:r>
            <w:r w:rsidR="00B87F7A" w:rsidRPr="0099365D">
              <w:rPr>
                <w:rFonts w:cs="Arial"/>
                <w:szCs w:val="20"/>
              </w:rPr>
              <w:t>See section</w:t>
            </w:r>
            <w:r w:rsidR="00951E31" w:rsidRPr="0099365D">
              <w:rPr>
                <w:rFonts w:cs="Arial"/>
                <w:szCs w:val="20"/>
              </w:rPr>
              <w:t>s</w:t>
            </w:r>
            <w:r w:rsidR="00FA2D36" w:rsidRPr="0099365D">
              <w:rPr>
                <w:rFonts w:cs="Arial"/>
                <w:szCs w:val="20"/>
              </w:rPr>
              <w:t xml:space="preserve"> Item Receipt Messaging and Receipt Post Item Details</w:t>
            </w:r>
            <w:r w:rsidR="002433CF" w:rsidRPr="0099365D">
              <w:rPr>
                <w:rFonts w:cs="Arial"/>
                <w:szCs w:val="20"/>
              </w:rPr>
              <w:t xml:space="preserve"> </w:t>
            </w:r>
            <w:r w:rsidR="00B87F7A" w:rsidRPr="0099365D">
              <w:rPr>
                <w:rFonts w:cs="Arial"/>
                <w:szCs w:val="20"/>
              </w:rPr>
              <w:t>for more information on the date and the order of the data.</w:t>
            </w:r>
          </w:p>
          <w:p w:rsidR="00B87F7A" w:rsidRPr="0099365D" w:rsidRDefault="00B87F7A" w:rsidP="00CE1AC2">
            <w:pPr>
              <w:rPr>
                <w:rFonts w:cs="Arial"/>
                <w:szCs w:val="20"/>
              </w:rPr>
            </w:pPr>
          </w:p>
          <w:p w:rsidR="007E15E6" w:rsidRPr="0099365D" w:rsidRDefault="00B87F7A" w:rsidP="00CE1AC2">
            <w:pPr>
              <w:rPr>
                <w:rFonts w:cs="Arial"/>
                <w:szCs w:val="20"/>
              </w:rPr>
            </w:pPr>
            <w:r w:rsidRPr="0099365D">
              <w:rPr>
                <w:rFonts w:cs="Arial"/>
                <w:szCs w:val="20"/>
              </w:rPr>
              <w:t>Gift Receipt messaging details contains its own text and it will not print specific transaction and item level messaging that is not defined within the Gift Receipt Footer messaging.</w:t>
            </w:r>
          </w:p>
        </w:tc>
      </w:tr>
      <w:tr w:rsidR="00531B26" w:rsidRPr="0099365D" w:rsidTr="00531B26">
        <w:trPr>
          <w:cantSplit/>
        </w:trPr>
        <w:tc>
          <w:tcPr>
            <w:tcW w:w="1575" w:type="pct"/>
            <w:tcBorders>
              <w:top w:val="single" w:sz="8" w:space="0" w:color="4F81BD"/>
              <w:left w:val="single" w:sz="8" w:space="0" w:color="4F81BD"/>
              <w:bottom w:val="single" w:sz="8" w:space="0" w:color="4F81BD"/>
              <w:right w:val="single" w:sz="8" w:space="0" w:color="4F81BD"/>
            </w:tcBorders>
            <w:shd w:val="clear" w:color="auto" w:fill="D3DFEE"/>
          </w:tcPr>
          <w:p w:rsidR="00531B26" w:rsidRPr="0099365D" w:rsidRDefault="00531B26" w:rsidP="00531B26">
            <w:pPr>
              <w:rPr>
                <w:rFonts w:cs="Arial"/>
                <w:szCs w:val="20"/>
              </w:rPr>
            </w:pPr>
            <w:bookmarkStart w:id="566" w:name="_Ref323201989"/>
            <w:bookmarkStart w:id="567" w:name="_Ref323156640"/>
            <w:bookmarkStart w:id="568" w:name="_Ref323124767"/>
            <w:bookmarkEnd w:id="565"/>
            <w:r w:rsidRPr="0099365D">
              <w:rPr>
                <w:rFonts w:cs="Arial"/>
                <w:szCs w:val="20"/>
              </w:rPr>
              <w:t>Total Quantity</w:t>
            </w:r>
          </w:p>
        </w:tc>
        <w:tc>
          <w:tcPr>
            <w:tcW w:w="3425" w:type="pct"/>
            <w:tcBorders>
              <w:top w:val="single" w:sz="8" w:space="0" w:color="4F81BD"/>
              <w:left w:val="single" w:sz="8" w:space="0" w:color="4F81BD"/>
              <w:bottom w:val="single" w:sz="8" w:space="0" w:color="4F81BD"/>
              <w:right w:val="single" w:sz="8" w:space="0" w:color="4F81BD"/>
            </w:tcBorders>
            <w:shd w:val="clear" w:color="auto" w:fill="D3DFEE"/>
          </w:tcPr>
          <w:p w:rsidR="00531B26" w:rsidRPr="0099365D" w:rsidRDefault="00531B26" w:rsidP="00531B26">
            <w:pPr>
              <w:rPr>
                <w:rFonts w:cs="Arial"/>
                <w:szCs w:val="20"/>
              </w:rPr>
            </w:pPr>
            <w:r w:rsidRPr="0099365D">
              <w:rPr>
                <w:rFonts w:cs="Arial"/>
                <w:szCs w:val="20"/>
              </w:rPr>
              <w:t>The total number of items sold in a transaction, in bold, not to include returned items or service items but rather the number of physical items sold.</w:t>
            </w:r>
          </w:p>
        </w:tc>
      </w:tr>
    </w:tbl>
    <w:p w:rsidR="00951E31" w:rsidRPr="0099365D" w:rsidRDefault="00951E31" w:rsidP="00951E31">
      <w:pPr>
        <w:pStyle w:val="Heading2"/>
      </w:pPr>
      <w:bookmarkStart w:id="569" w:name="_Toc400439041"/>
      <w:r w:rsidRPr="0099365D">
        <w:t>Receipt Formatting</w:t>
      </w:r>
      <w:bookmarkEnd w:id="566"/>
      <w:bookmarkEnd w:id="569"/>
    </w:p>
    <w:p w:rsidR="00951E31" w:rsidRPr="0099365D" w:rsidRDefault="00951E31" w:rsidP="00951E31">
      <w:pPr>
        <w:pStyle w:val="BodyText"/>
      </w:pPr>
      <w:r w:rsidRPr="0099365D">
        <w:t>By default the recei</w:t>
      </w:r>
      <w:r w:rsidR="001B2480" w:rsidRPr="0099365D">
        <w:t xml:space="preserve">pt data is not bolded, not centered and not </w:t>
      </w:r>
      <w:r w:rsidRPr="0099365D">
        <w:t>italicized</w:t>
      </w:r>
      <w:r w:rsidR="001B2480" w:rsidRPr="0099365D">
        <w:t xml:space="preserve"> and the text is</w:t>
      </w:r>
      <w:r w:rsidRPr="0099365D">
        <w:t xml:space="preserve"> single height and width.  </w:t>
      </w:r>
      <w:r w:rsidR="001B2480" w:rsidRPr="0099365D">
        <w:t>Format tags</w:t>
      </w:r>
      <w:r w:rsidRPr="0099365D">
        <w:t xml:space="preserve"> may be added to </w:t>
      </w:r>
      <w:r w:rsidR="001B2480" w:rsidRPr="0099365D">
        <w:t>text to change the default format</w:t>
      </w:r>
      <w:r w:rsidRPr="0099365D">
        <w:t>.  Multiple tags can be added to the same line of text.</w:t>
      </w:r>
    </w:p>
    <w:tbl>
      <w:tblPr>
        <w:tblW w:w="4883"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346"/>
        <w:gridCol w:w="8182"/>
      </w:tblGrid>
      <w:tr w:rsidR="00951E31" w:rsidRPr="0099365D" w:rsidTr="00FA2D36">
        <w:trPr>
          <w:cantSplit/>
        </w:trPr>
        <w:tc>
          <w:tcPr>
            <w:tcW w:w="1114" w:type="pct"/>
            <w:tcBorders>
              <w:top w:val="single" w:sz="8" w:space="0" w:color="4F81BD"/>
              <w:left w:val="single" w:sz="8" w:space="0" w:color="4F81BD"/>
              <w:bottom w:val="single" w:sz="18" w:space="0" w:color="4F81BD"/>
              <w:right w:val="single" w:sz="8" w:space="0" w:color="4F81BD"/>
            </w:tcBorders>
          </w:tcPr>
          <w:p w:rsidR="00951E31" w:rsidRPr="0099365D" w:rsidRDefault="00951E31" w:rsidP="00FA2D36">
            <w:pPr>
              <w:rPr>
                <w:b/>
                <w:szCs w:val="20"/>
              </w:rPr>
            </w:pPr>
            <w:r w:rsidRPr="0099365D">
              <w:rPr>
                <w:b/>
                <w:szCs w:val="20"/>
              </w:rPr>
              <w:t>Format Tags</w:t>
            </w:r>
          </w:p>
        </w:tc>
        <w:tc>
          <w:tcPr>
            <w:tcW w:w="3886" w:type="pct"/>
            <w:tcBorders>
              <w:top w:val="single" w:sz="8" w:space="0" w:color="4F81BD"/>
              <w:left w:val="single" w:sz="8" w:space="0" w:color="4F81BD"/>
              <w:bottom w:val="single" w:sz="18" w:space="0" w:color="4F81BD"/>
              <w:right w:val="single" w:sz="8" w:space="0" w:color="4F81BD"/>
            </w:tcBorders>
          </w:tcPr>
          <w:p w:rsidR="00951E31" w:rsidRPr="0099365D" w:rsidRDefault="00951E31" w:rsidP="00FA2D36">
            <w:pPr>
              <w:rPr>
                <w:b/>
                <w:vanish/>
                <w:szCs w:val="20"/>
              </w:rPr>
            </w:pPr>
            <w:r w:rsidRPr="0099365D">
              <w:rPr>
                <w:b/>
                <w:szCs w:val="20"/>
              </w:rPr>
              <w:t>Result</w:t>
            </w:r>
          </w:p>
        </w:tc>
      </w:tr>
      <w:tr w:rsidR="00951E31" w:rsidRPr="0099365D" w:rsidTr="00FA2D36">
        <w:trPr>
          <w:cantSplit/>
        </w:trPr>
        <w:tc>
          <w:tcPr>
            <w:tcW w:w="1114" w:type="pct"/>
            <w:tcBorders>
              <w:top w:val="single" w:sz="1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rFonts w:cs="Arial"/>
                <w:szCs w:val="20"/>
              </w:rPr>
            </w:pPr>
            <w:r w:rsidRPr="0099365D">
              <w:rPr>
                <w:szCs w:val="20"/>
              </w:rPr>
              <w:t>|ESC|bC</w:t>
            </w:r>
          </w:p>
        </w:tc>
        <w:tc>
          <w:tcPr>
            <w:tcW w:w="3886" w:type="pct"/>
            <w:tcBorders>
              <w:top w:val="single" w:sz="1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szCs w:val="20"/>
              </w:rPr>
            </w:pPr>
            <w:r w:rsidRPr="0099365D">
              <w:rPr>
                <w:szCs w:val="20"/>
              </w:rPr>
              <w:t>The text preceding the format tag is bolded until the line is reset.</w:t>
            </w:r>
          </w:p>
        </w:tc>
      </w:tr>
      <w:tr w:rsidR="00951E31"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rFonts w:cs="Arial"/>
                <w:szCs w:val="20"/>
              </w:rPr>
            </w:pPr>
            <w:r w:rsidRPr="0099365D">
              <w:rPr>
                <w:szCs w:val="20"/>
              </w:rPr>
              <w:t>|ESC|uC</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szCs w:val="20"/>
              </w:rPr>
            </w:pPr>
            <w:r w:rsidRPr="0099365D">
              <w:rPr>
                <w:szCs w:val="20"/>
              </w:rPr>
              <w:t>The text preceding the format tag is underlined until the line is reset.</w:t>
            </w:r>
          </w:p>
        </w:tc>
      </w:tr>
      <w:tr w:rsidR="00951E31"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rFonts w:cs="Arial"/>
                <w:szCs w:val="20"/>
              </w:rPr>
            </w:pPr>
            <w:r w:rsidRPr="0099365D">
              <w:rPr>
                <w:szCs w:val="20"/>
              </w:rPr>
              <w:t>|ESC|cA</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szCs w:val="20"/>
              </w:rPr>
            </w:pPr>
            <w:r w:rsidRPr="0099365D">
              <w:rPr>
                <w:szCs w:val="20"/>
              </w:rPr>
              <w:t>The text preceding the format tag is centered until the line is reset.</w:t>
            </w:r>
          </w:p>
        </w:tc>
      </w:tr>
      <w:tr w:rsidR="00951E31"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rFonts w:cs="Arial"/>
                <w:szCs w:val="20"/>
              </w:rPr>
            </w:pPr>
            <w:r w:rsidRPr="0099365D">
              <w:rPr>
                <w:szCs w:val="20"/>
              </w:rPr>
              <w:t>|ESC|#C</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szCs w:val="20"/>
              </w:rPr>
            </w:pPr>
            <w:r w:rsidRPr="0099365D">
              <w:rPr>
                <w:szCs w:val="20"/>
              </w:rPr>
              <w:t>The text preceding the format tag is increased in size by the value entered, for example |ESC|3C will print the text 3 times higher than the standard default.</w:t>
            </w:r>
          </w:p>
        </w:tc>
      </w:tr>
      <w:tr w:rsidR="00951E31"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rFonts w:cs="Arial"/>
                <w:szCs w:val="20"/>
              </w:rPr>
            </w:pPr>
            <w:r w:rsidRPr="0099365D">
              <w:rPr>
                <w:szCs w:val="20"/>
              </w:rPr>
              <w:t>|ESC|N</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951E31" w:rsidRPr="0099365D" w:rsidRDefault="00951E31" w:rsidP="00FA2D36">
            <w:pPr>
              <w:rPr>
                <w:szCs w:val="20"/>
              </w:rPr>
            </w:pPr>
            <w:r w:rsidRPr="0099365D">
              <w:rPr>
                <w:szCs w:val="20"/>
              </w:rPr>
              <w:t>The indicator that resets text to the default format and ends all other formats.</w:t>
            </w:r>
          </w:p>
        </w:tc>
      </w:tr>
    </w:tbl>
    <w:p w:rsidR="0041738E" w:rsidRPr="0099365D" w:rsidRDefault="0041738E" w:rsidP="00FD5BA1">
      <w:pPr>
        <w:pStyle w:val="Heading2"/>
      </w:pPr>
      <w:bookmarkStart w:id="570" w:name="_Toc400439042"/>
      <w:r w:rsidRPr="0099365D">
        <w:t>Transaction Type Messaging</w:t>
      </w:r>
      <w:bookmarkEnd w:id="570"/>
    </w:p>
    <w:p w:rsidR="0041738E" w:rsidRPr="0099365D" w:rsidRDefault="0041738E" w:rsidP="0041738E">
      <w:pPr>
        <w:pStyle w:val="BodyText"/>
      </w:pPr>
      <w:r w:rsidRPr="0099365D">
        <w:t xml:space="preserve">The header, prefooter and </w:t>
      </w:r>
      <w:r w:rsidR="00744D35" w:rsidRPr="0099365D">
        <w:t>footer message</w:t>
      </w:r>
      <w:r w:rsidRPr="0099365D">
        <w:t xml:space="preserve"> </w:t>
      </w:r>
      <w:r w:rsidR="00744D35" w:rsidRPr="0099365D">
        <w:t xml:space="preserve">sections </w:t>
      </w:r>
      <w:r w:rsidRPr="0099365D">
        <w:t>are defined for a transaction ty</w:t>
      </w:r>
      <w:r w:rsidR="00744D35" w:rsidRPr="0099365D">
        <w:t>pe</w:t>
      </w:r>
      <w:r w:rsidR="00223019" w:rsidRPr="0099365D">
        <w:t xml:space="preserve"> – this includes difference between Sale and Employee Sale</w:t>
      </w:r>
      <w:r w:rsidR="00744D35" w:rsidRPr="0099365D">
        <w:t>.  Gift Receipts have their own gift receipt header and gift receipt footer message section and those are defined for a transaction type.</w:t>
      </w:r>
    </w:p>
    <w:p w:rsidR="00744D35" w:rsidRPr="0099365D" w:rsidRDefault="00744D35">
      <w:pPr>
        <w:rPr>
          <w:rFonts w:cs="Arial"/>
          <w:b/>
          <w:bCs/>
          <w:iCs/>
          <w:sz w:val="24"/>
          <w:szCs w:val="28"/>
        </w:rPr>
      </w:pPr>
      <w:r w:rsidRPr="0099365D">
        <w:br w:type="page"/>
      </w:r>
    </w:p>
    <w:p w:rsidR="002433CF" w:rsidRPr="0099365D" w:rsidRDefault="002433CF" w:rsidP="00FD5BA1">
      <w:pPr>
        <w:pStyle w:val="Heading2"/>
      </w:pPr>
      <w:bookmarkStart w:id="571" w:name="_Toc400439043"/>
      <w:r w:rsidRPr="0099365D">
        <w:lastRenderedPageBreak/>
        <w:t xml:space="preserve">Item Receipt </w:t>
      </w:r>
      <w:bookmarkEnd w:id="567"/>
      <w:r w:rsidR="00FA2D36" w:rsidRPr="0099365D">
        <w:t>Messaging</w:t>
      </w:r>
      <w:bookmarkEnd w:id="571"/>
    </w:p>
    <w:p w:rsidR="001B2480" w:rsidRPr="0099365D" w:rsidRDefault="001B2480" w:rsidP="001B2480">
      <w:pPr>
        <w:pStyle w:val="BodyText"/>
      </w:pPr>
      <w:r w:rsidRPr="0099365D">
        <w:t>An item may have additional receipt message that needs to be printed.  The messages are defined at different merchandise hierarchy levels –</w:t>
      </w:r>
      <w:r w:rsidR="00D07969" w:rsidRPr="0099365D">
        <w:t xml:space="preserve"> Department, Class, Sub</w:t>
      </w:r>
      <w:r w:rsidRPr="0099365D">
        <w:t>class, and/or Item.  The message</w:t>
      </w:r>
      <w:r w:rsidR="00D07969" w:rsidRPr="0099365D">
        <w:t>s</w:t>
      </w:r>
      <w:r w:rsidRPr="0099365D">
        <w:t xml:space="preserve"> are defined by whether it is a sale or return item</w:t>
      </w:r>
      <w:r w:rsidR="00D07969" w:rsidRPr="0099365D">
        <w:t>.</w:t>
      </w:r>
    </w:p>
    <w:p w:rsidR="001B2480" w:rsidRPr="0099365D" w:rsidRDefault="001B2480" w:rsidP="001B2480">
      <w:pPr>
        <w:pStyle w:val="BodyText"/>
      </w:pPr>
      <w:r w:rsidRPr="0099365D">
        <w:t>The message is defined to be printed below the item</w:t>
      </w:r>
      <w:r w:rsidR="00D07969" w:rsidRPr="0099365D">
        <w:t xml:space="preserve"> (after all other details are printed for the item)</w:t>
      </w:r>
      <w:r w:rsidRPr="0099365D">
        <w:t xml:space="preserve"> within the transaction details section or within the </w:t>
      </w:r>
      <w:r w:rsidR="00D07969" w:rsidRPr="0099365D">
        <w:t>Messaging S</w:t>
      </w:r>
      <w:r w:rsidRPr="0099365D">
        <w:t>ection below tenders (see section</w:t>
      </w:r>
      <w:r w:rsidR="00FA2D36" w:rsidRPr="0099365D">
        <w:t xml:space="preserve"> Receipt Item Details</w:t>
      </w:r>
      <w:r w:rsidRPr="0099365D">
        <w:t xml:space="preserve"> for exact location).  </w:t>
      </w:r>
    </w:p>
    <w:p w:rsidR="00D07969" w:rsidRPr="0099365D" w:rsidRDefault="00D07969" w:rsidP="001B2480">
      <w:pPr>
        <w:pStyle w:val="BodyText"/>
      </w:pPr>
      <w:r w:rsidRPr="0099365D">
        <w:t>If the same message is to be printed in the Messaging Section for multiple items, the message will only printed once.  For example, if two Warranty items are sold in the transaction and both of the items have the same warranty message to be printed on the receipt after the tender, that message will only print once.</w:t>
      </w:r>
    </w:p>
    <w:p w:rsidR="00D07969" w:rsidRPr="0099365D" w:rsidRDefault="00D07969" w:rsidP="001B2480">
      <w:pPr>
        <w:pStyle w:val="BodyText"/>
      </w:pPr>
      <w:r w:rsidRPr="0099365D">
        <w:t xml:space="preserve">If the same message is </w:t>
      </w:r>
      <w:r w:rsidR="00571118" w:rsidRPr="0099365D">
        <w:t xml:space="preserve">to </w:t>
      </w:r>
      <w:r w:rsidRPr="0099365D">
        <w:t>be printed multiple times for the same item, the message will only print once.</w:t>
      </w:r>
    </w:p>
    <w:p w:rsidR="00D07969" w:rsidRPr="0099365D" w:rsidRDefault="00D07969" w:rsidP="001B2480">
      <w:pPr>
        <w:pStyle w:val="BodyText"/>
      </w:pPr>
      <w:r w:rsidRPr="0099365D">
        <w:t>If an item has multiple different messages to be printed, each one will be printed in customer defined order of the messages.  This is the same if printed with the item or in the Messaging Section.</w:t>
      </w:r>
    </w:p>
    <w:tbl>
      <w:tblPr>
        <w:tblW w:w="4900" w:type="pct"/>
        <w:tblInd w:w="144" w:type="dxa"/>
        <w:tblLook w:val="04A0" w:firstRow="1" w:lastRow="0" w:firstColumn="1" w:lastColumn="0" w:noHBand="0" w:noVBand="1"/>
      </w:tblPr>
      <w:tblGrid>
        <w:gridCol w:w="5292"/>
        <w:gridCol w:w="5292"/>
      </w:tblGrid>
      <w:tr w:rsidR="00596F62" w:rsidRPr="0099365D" w:rsidTr="00596F62">
        <w:tc>
          <w:tcPr>
            <w:tcW w:w="5398" w:type="dxa"/>
          </w:tcPr>
          <w:p w:rsidR="00596F62" w:rsidRPr="0099365D" w:rsidRDefault="00EB0FC7" w:rsidP="00596F62">
            <w:pPr>
              <w:pStyle w:val="BodyText"/>
              <w:jc w:val="center"/>
            </w:pPr>
            <w:r w:rsidRPr="0099365D">
              <w:rPr>
                <w:noProof/>
                <w:color w:val="FF0000"/>
              </w:rPr>
              <mc:AlternateContent>
                <mc:Choice Requires="wps">
                  <w:drawing>
                    <wp:inline distT="0" distB="0" distL="0" distR="0" wp14:anchorId="2C59EC71" wp14:editId="10D08784">
                      <wp:extent cx="2980690" cy="3018155"/>
                      <wp:effectExtent l="7620" t="12065" r="12065" b="8255"/>
                      <wp:docPr id="22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018155"/>
                              </a:xfrm>
                              <a:prstGeom prst="rect">
                                <a:avLst/>
                              </a:prstGeom>
                              <a:solidFill>
                                <a:srgbClr val="FFFFFF"/>
                              </a:solidFill>
                              <a:ln w="9525">
                                <a:solidFill>
                                  <a:srgbClr val="000000"/>
                                </a:solidFill>
                                <a:miter lim="800000"/>
                                <a:headEnd/>
                                <a:tailEnd/>
                              </a:ln>
                            </wps:spPr>
                            <wps:txbx>
                              <w:txbxContent>
                                <w:p w:rsidR="0099365D" w:rsidRDefault="0099365D" w:rsidP="00596F62">
                                  <w:pPr>
                                    <w:rPr>
                                      <w:rFonts w:cs="Arial"/>
                                      <w:sz w:val="16"/>
                                      <w:szCs w:val="16"/>
                                    </w:rPr>
                                  </w:pPr>
                                  <w:r>
                                    <w:rPr>
                                      <w:rFonts w:cs="Arial"/>
                                      <w:sz w:val="16"/>
                                      <w:szCs w:val="16"/>
                                    </w:rPr>
                                    <w:t>…</w:t>
                                  </w:r>
                                </w:p>
                                <w:p w:rsidR="0099365D" w:rsidRPr="0034389B"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175.00 </w:t>
                                  </w:r>
                                  <w:r w:rsidRPr="0034389B">
                                    <w:rPr>
                                      <w:rFonts w:ascii="Courier New" w:hAnsi="Courier New" w:cs="Courier New"/>
                                      <w:sz w:val="18"/>
                                      <w:szCs w:val="18"/>
                                    </w:rPr>
                                    <w:t xml:space="preserve">       </w:t>
                                  </w:r>
                                </w:p>
                                <w:p w:rsidR="0099365D" w:rsidRDefault="0099365D" w:rsidP="00596F6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Database Defined Text for the Item</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596F6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596F6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596F62">
                                  <w:pPr>
                                    <w:tabs>
                                      <w:tab w:val="right" w:pos="3179"/>
                                      <w:tab w:val="decimal" w:pos="3780"/>
                                    </w:tabs>
                                    <w:rPr>
                                      <w:rFonts w:ascii="Courier New" w:hAnsi="Courier New" w:cs="Courier New"/>
                                      <w:sz w:val="18"/>
                                      <w:szCs w:val="18"/>
                                    </w:rPr>
                                  </w:pPr>
                                </w:p>
                                <w:p w:rsidR="0099365D" w:rsidRPr="0034389B" w:rsidRDefault="0099365D" w:rsidP="00596F62">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596F62">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596F62">
                                  <w:pPr>
                                    <w:tabs>
                                      <w:tab w:val="left" w:pos="1080"/>
                                      <w:tab w:val="decimal" w:pos="3780"/>
                                    </w:tabs>
                                    <w:rPr>
                                      <w:rFonts w:ascii="Courier New" w:hAnsi="Courier New" w:cs="Courier New"/>
                                      <w:sz w:val="18"/>
                                      <w:szCs w:val="18"/>
                                    </w:rPr>
                                  </w:pPr>
                                </w:p>
                                <w:p w:rsidR="0099365D" w:rsidRPr="001B16C1" w:rsidRDefault="0099365D" w:rsidP="00596F62">
                                  <w:pPr>
                                    <w:rPr>
                                      <w:rFonts w:cs="Arial"/>
                                      <w:b/>
                                      <w:sz w:val="18"/>
                                      <w:szCs w:val="18"/>
                                    </w:rPr>
                                  </w:pPr>
                                  <w:r w:rsidRPr="001B16C1">
                                    <w:rPr>
                                      <w:rFonts w:cs="Arial"/>
                                      <w:b/>
                                      <w:sz w:val="18"/>
                                      <w:szCs w:val="18"/>
                                    </w:rPr>
                                    <w:t>***********************************************************</w:t>
                                  </w:r>
                                </w:p>
                                <w:p w:rsidR="0099365D" w:rsidRPr="001B16C1" w:rsidRDefault="0099365D" w:rsidP="00596F62">
                                  <w:pPr>
                                    <w:tabs>
                                      <w:tab w:val="left" w:pos="1080"/>
                                      <w:tab w:val="decimal" w:pos="3780"/>
                                    </w:tabs>
                                    <w:rPr>
                                      <w:rFonts w:cs="Arial"/>
                                      <w:sz w:val="18"/>
                                      <w:szCs w:val="18"/>
                                    </w:rPr>
                                  </w:pPr>
                                  <w:r w:rsidRPr="001B16C1">
                                    <w:rPr>
                                      <w:rFonts w:cs="Arial"/>
                                      <w:sz w:val="18"/>
                                      <w:szCs w:val="18"/>
                                    </w:rPr>
                                    <w:t>RECEIPT PRE- FOOTER from DB</w:t>
                                  </w:r>
                                </w:p>
                                <w:p w:rsidR="0099365D" w:rsidRDefault="0099365D" w:rsidP="00596F62">
                                  <w:pPr>
                                    <w:tabs>
                                      <w:tab w:val="left" w:pos="1080"/>
                                      <w:tab w:val="decimal" w:pos="3780"/>
                                    </w:tabs>
                                    <w:rPr>
                                      <w:rFonts w:ascii="Courier New" w:hAnsi="Courier New" w:cs="Courier New"/>
                                      <w:sz w:val="18"/>
                                      <w:szCs w:val="18"/>
                                    </w:rPr>
                                  </w:pPr>
                                  <w:r w:rsidRPr="001B16C1">
                                    <w:rPr>
                                      <w:rFonts w:cs="Arial"/>
                                      <w:b/>
                                      <w:sz w:val="18"/>
                                      <w:szCs w:val="18"/>
                                    </w:rPr>
                                    <w:t>***********************************************************</w:t>
                                  </w:r>
                                </w:p>
                                <w:p w:rsidR="0099365D" w:rsidRPr="00B65171" w:rsidRDefault="0099365D" w:rsidP="00596F62">
                                  <w:pPr>
                                    <w:rPr>
                                      <w:rFonts w:cs="Arial"/>
                                      <w:sz w:val="16"/>
                                      <w:szCs w:val="16"/>
                                    </w:rPr>
                                  </w:pPr>
                                  <w:r>
                                    <w:rPr>
                                      <w:rFonts w:cs="Arial"/>
                                      <w:sz w:val="16"/>
                                      <w:szCs w:val="16"/>
                                    </w:rPr>
                                    <w:t>…</w:t>
                                  </w:r>
                                </w:p>
                                <w:p w:rsidR="0099365D" w:rsidRPr="00DB0E97" w:rsidRDefault="0099365D" w:rsidP="00596F62">
                                  <w:pPr>
                                    <w:rPr>
                                      <w:szCs w:val="18"/>
                                    </w:rPr>
                                  </w:pPr>
                                </w:p>
                              </w:txbxContent>
                            </wps:txbx>
                            <wps:bodyPr rot="0" vert="horz" wrap="square" lIns="91440" tIns="45720" rIns="91440" bIns="45720" anchor="t" anchorCtr="0" upright="1">
                              <a:noAutofit/>
                            </wps:bodyPr>
                          </wps:wsp>
                        </a:graphicData>
                      </a:graphic>
                    </wp:inline>
                  </w:drawing>
                </mc:Choice>
                <mc:Fallback>
                  <w:pict>
                    <v:shape w14:anchorId="2C59EC71" id="Text Box 303" o:spid="_x0000_s1027" type="#_x0000_t202" style="width:234.7pt;height:2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">
                      <v:textbox>
                        <w:txbxContent>
                          <w:p w:rsidR="0099365D" w:rsidRDefault="0099365D" w:rsidP="00596F62">
                            <w:pPr>
                              <w:rPr>
                                <w:rFonts w:cs="Arial"/>
                                <w:sz w:val="16"/>
                                <w:szCs w:val="16"/>
                              </w:rPr>
                            </w:pPr>
                            <w:r>
                              <w:rPr>
                                <w:rFonts w:cs="Arial"/>
                                <w:sz w:val="16"/>
                                <w:szCs w:val="16"/>
                              </w:rPr>
                              <w:t>…</w:t>
                            </w:r>
                          </w:p>
                          <w:p w:rsidR="0099365D" w:rsidRPr="0034389B"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175.00 </w:t>
                            </w:r>
                            <w:r w:rsidRPr="0034389B">
                              <w:rPr>
                                <w:rFonts w:ascii="Courier New" w:hAnsi="Courier New" w:cs="Courier New"/>
                                <w:sz w:val="18"/>
                                <w:szCs w:val="18"/>
                              </w:rPr>
                              <w:t xml:space="preserve">       </w:t>
                            </w:r>
                          </w:p>
                          <w:p w:rsidR="0099365D" w:rsidRDefault="0099365D" w:rsidP="00596F6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Database Defined Text for the Item</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596F6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596F6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596F62">
                            <w:pPr>
                              <w:tabs>
                                <w:tab w:val="right" w:pos="3179"/>
                                <w:tab w:val="decimal" w:pos="3780"/>
                              </w:tabs>
                              <w:rPr>
                                <w:rFonts w:ascii="Courier New" w:hAnsi="Courier New" w:cs="Courier New"/>
                                <w:sz w:val="18"/>
                                <w:szCs w:val="18"/>
                              </w:rPr>
                            </w:pPr>
                          </w:p>
                          <w:p w:rsidR="0099365D" w:rsidRPr="0034389B" w:rsidRDefault="0099365D" w:rsidP="00596F62">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596F62">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596F62">
                            <w:pPr>
                              <w:tabs>
                                <w:tab w:val="left" w:pos="1080"/>
                                <w:tab w:val="decimal" w:pos="3780"/>
                              </w:tabs>
                              <w:rPr>
                                <w:rFonts w:ascii="Courier New" w:hAnsi="Courier New" w:cs="Courier New"/>
                                <w:sz w:val="18"/>
                                <w:szCs w:val="18"/>
                              </w:rPr>
                            </w:pPr>
                          </w:p>
                          <w:p w:rsidR="0099365D" w:rsidRPr="001B16C1" w:rsidRDefault="0099365D" w:rsidP="00596F62">
                            <w:pPr>
                              <w:rPr>
                                <w:rFonts w:cs="Arial"/>
                                <w:b/>
                                <w:sz w:val="18"/>
                                <w:szCs w:val="18"/>
                              </w:rPr>
                            </w:pPr>
                            <w:r w:rsidRPr="001B16C1">
                              <w:rPr>
                                <w:rFonts w:cs="Arial"/>
                                <w:b/>
                                <w:sz w:val="18"/>
                                <w:szCs w:val="18"/>
                              </w:rPr>
                              <w:t>***********************************************************</w:t>
                            </w:r>
                          </w:p>
                          <w:p w:rsidR="0099365D" w:rsidRPr="001B16C1" w:rsidRDefault="0099365D" w:rsidP="00596F62">
                            <w:pPr>
                              <w:tabs>
                                <w:tab w:val="left" w:pos="1080"/>
                                <w:tab w:val="decimal" w:pos="3780"/>
                              </w:tabs>
                              <w:rPr>
                                <w:rFonts w:cs="Arial"/>
                                <w:sz w:val="18"/>
                                <w:szCs w:val="18"/>
                              </w:rPr>
                            </w:pPr>
                            <w:r w:rsidRPr="001B16C1">
                              <w:rPr>
                                <w:rFonts w:cs="Arial"/>
                                <w:sz w:val="18"/>
                                <w:szCs w:val="18"/>
                              </w:rPr>
                              <w:t>RECEIPT PRE- FOOTER from DB</w:t>
                            </w:r>
                          </w:p>
                          <w:p w:rsidR="0099365D" w:rsidRDefault="0099365D" w:rsidP="00596F62">
                            <w:pPr>
                              <w:tabs>
                                <w:tab w:val="left" w:pos="1080"/>
                                <w:tab w:val="decimal" w:pos="3780"/>
                              </w:tabs>
                              <w:rPr>
                                <w:rFonts w:ascii="Courier New" w:hAnsi="Courier New" w:cs="Courier New"/>
                                <w:sz w:val="18"/>
                                <w:szCs w:val="18"/>
                              </w:rPr>
                            </w:pPr>
                            <w:r w:rsidRPr="001B16C1">
                              <w:rPr>
                                <w:rFonts w:cs="Arial"/>
                                <w:b/>
                                <w:sz w:val="18"/>
                                <w:szCs w:val="18"/>
                              </w:rPr>
                              <w:t>***********************************************************</w:t>
                            </w:r>
                          </w:p>
                          <w:p w:rsidR="0099365D" w:rsidRPr="00B65171" w:rsidRDefault="0099365D" w:rsidP="00596F62">
                            <w:pPr>
                              <w:rPr>
                                <w:rFonts w:cs="Arial"/>
                                <w:sz w:val="16"/>
                                <w:szCs w:val="16"/>
                              </w:rPr>
                            </w:pPr>
                            <w:r>
                              <w:rPr>
                                <w:rFonts w:cs="Arial"/>
                                <w:sz w:val="16"/>
                                <w:szCs w:val="16"/>
                              </w:rPr>
                              <w:t>…</w:t>
                            </w:r>
                          </w:p>
                          <w:p w:rsidR="0099365D" w:rsidRPr="00DB0E97" w:rsidRDefault="0099365D" w:rsidP="00596F62">
                            <w:pPr>
                              <w:rPr>
                                <w:szCs w:val="18"/>
                              </w:rPr>
                            </w:pPr>
                          </w:p>
                        </w:txbxContent>
                      </v:textbox>
                      <w10:anchorlock/>
                    </v:shape>
                  </w:pict>
                </mc:Fallback>
              </mc:AlternateContent>
            </w:r>
          </w:p>
        </w:tc>
        <w:tc>
          <w:tcPr>
            <w:tcW w:w="5398" w:type="dxa"/>
          </w:tcPr>
          <w:p w:rsidR="00596F62" w:rsidRPr="0099365D" w:rsidRDefault="00EB0FC7" w:rsidP="00596F62">
            <w:pPr>
              <w:pStyle w:val="BodyText"/>
              <w:jc w:val="center"/>
            </w:pPr>
            <w:r w:rsidRPr="0099365D">
              <w:rPr>
                <w:noProof/>
                <w:color w:val="FF0000"/>
              </w:rPr>
              <mc:AlternateContent>
                <mc:Choice Requires="wps">
                  <w:drawing>
                    <wp:inline distT="0" distB="0" distL="0" distR="0" wp14:anchorId="2AEB8BFA" wp14:editId="2965B210">
                      <wp:extent cx="2980690" cy="3018155"/>
                      <wp:effectExtent l="6350" t="12065" r="13335" b="8255"/>
                      <wp:docPr id="226"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018155"/>
                              </a:xfrm>
                              <a:prstGeom prst="rect">
                                <a:avLst/>
                              </a:prstGeom>
                              <a:solidFill>
                                <a:srgbClr val="FFFFFF"/>
                              </a:solidFill>
                              <a:ln w="9525">
                                <a:solidFill>
                                  <a:srgbClr val="000000"/>
                                </a:solidFill>
                                <a:miter lim="800000"/>
                                <a:headEnd/>
                                <a:tailEnd/>
                              </a:ln>
                            </wps:spPr>
                            <wps:txbx>
                              <w:txbxContent>
                                <w:p w:rsidR="0099365D" w:rsidRPr="0034389B"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596F6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596F6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596F6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596F62">
                                  <w:pPr>
                                    <w:tabs>
                                      <w:tab w:val="right" w:pos="3179"/>
                                      <w:tab w:val="decimal" w:pos="3780"/>
                                    </w:tabs>
                                    <w:rPr>
                                      <w:rFonts w:ascii="Courier New" w:hAnsi="Courier New" w:cs="Courier New"/>
                                      <w:sz w:val="18"/>
                                      <w:szCs w:val="18"/>
                                    </w:rPr>
                                  </w:pPr>
                                </w:p>
                                <w:p w:rsidR="0099365D" w:rsidRPr="0034389B" w:rsidRDefault="0099365D" w:rsidP="00596F62">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596F62">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596F62">
                                  <w:pPr>
                                    <w:tabs>
                                      <w:tab w:val="left" w:pos="1080"/>
                                      <w:tab w:val="decimal" w:pos="3780"/>
                                    </w:tabs>
                                    <w:rPr>
                                      <w:rFonts w:ascii="Courier New" w:hAnsi="Courier New" w:cs="Courier New"/>
                                      <w:sz w:val="18"/>
                                      <w:szCs w:val="18"/>
                                    </w:rPr>
                                  </w:pP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Database Defined Text for the Item</w:t>
                                  </w:r>
                                </w:p>
                                <w:p w:rsidR="0099365D" w:rsidRDefault="0099365D" w:rsidP="00596F62">
                                  <w:pPr>
                                    <w:tabs>
                                      <w:tab w:val="left" w:pos="1080"/>
                                      <w:tab w:val="decimal" w:pos="3780"/>
                                    </w:tabs>
                                    <w:rPr>
                                      <w:rFonts w:ascii="Courier New" w:hAnsi="Courier New" w:cs="Courier New"/>
                                      <w:sz w:val="18"/>
                                      <w:szCs w:val="18"/>
                                    </w:rPr>
                                  </w:pPr>
                                </w:p>
                                <w:p w:rsidR="0099365D" w:rsidRPr="001B16C1" w:rsidRDefault="0099365D" w:rsidP="00596F62">
                                  <w:pPr>
                                    <w:rPr>
                                      <w:rFonts w:cs="Arial"/>
                                      <w:b/>
                                      <w:sz w:val="18"/>
                                      <w:szCs w:val="18"/>
                                    </w:rPr>
                                  </w:pPr>
                                  <w:r w:rsidRPr="001B16C1">
                                    <w:rPr>
                                      <w:rFonts w:cs="Arial"/>
                                      <w:b/>
                                      <w:sz w:val="18"/>
                                      <w:szCs w:val="18"/>
                                    </w:rPr>
                                    <w:t>***********************************************************</w:t>
                                  </w:r>
                                </w:p>
                                <w:p w:rsidR="0099365D" w:rsidRPr="001B16C1" w:rsidRDefault="0099365D" w:rsidP="00596F62">
                                  <w:pPr>
                                    <w:tabs>
                                      <w:tab w:val="left" w:pos="1080"/>
                                      <w:tab w:val="decimal" w:pos="3780"/>
                                    </w:tabs>
                                    <w:rPr>
                                      <w:rFonts w:cs="Arial"/>
                                      <w:sz w:val="18"/>
                                      <w:szCs w:val="18"/>
                                    </w:rPr>
                                  </w:pPr>
                                  <w:r w:rsidRPr="001B16C1">
                                    <w:rPr>
                                      <w:rFonts w:cs="Arial"/>
                                      <w:sz w:val="18"/>
                                      <w:szCs w:val="18"/>
                                    </w:rPr>
                                    <w:t>RECEIPT PRE- FOOTER from DB</w:t>
                                  </w:r>
                                </w:p>
                                <w:p w:rsidR="0099365D" w:rsidRDefault="0099365D" w:rsidP="00596F62">
                                  <w:pPr>
                                    <w:tabs>
                                      <w:tab w:val="left" w:pos="1080"/>
                                      <w:tab w:val="decimal" w:pos="3780"/>
                                    </w:tabs>
                                    <w:rPr>
                                      <w:rFonts w:ascii="Courier New" w:hAnsi="Courier New" w:cs="Courier New"/>
                                      <w:sz w:val="18"/>
                                      <w:szCs w:val="18"/>
                                    </w:rPr>
                                  </w:pPr>
                                  <w:r w:rsidRPr="001B16C1">
                                    <w:rPr>
                                      <w:rFonts w:cs="Arial"/>
                                      <w:b/>
                                      <w:sz w:val="18"/>
                                      <w:szCs w:val="18"/>
                                    </w:rPr>
                                    <w:t>***********************************************************</w:t>
                                  </w:r>
                                </w:p>
                                <w:p w:rsidR="0099365D" w:rsidRPr="00B65171" w:rsidRDefault="0099365D" w:rsidP="00596F62">
                                  <w:pPr>
                                    <w:rPr>
                                      <w:rFonts w:cs="Arial"/>
                                      <w:sz w:val="16"/>
                                      <w:szCs w:val="16"/>
                                    </w:rPr>
                                  </w:pPr>
                                  <w:r>
                                    <w:rPr>
                                      <w:rFonts w:cs="Arial"/>
                                      <w:sz w:val="16"/>
                                      <w:szCs w:val="16"/>
                                    </w:rPr>
                                    <w:t>…</w:t>
                                  </w:r>
                                </w:p>
                                <w:p w:rsidR="0099365D" w:rsidRDefault="0099365D" w:rsidP="00596F62">
                                  <w:pPr>
                                    <w:tabs>
                                      <w:tab w:val="left" w:pos="1080"/>
                                      <w:tab w:val="decimal" w:pos="3780"/>
                                    </w:tabs>
                                    <w:rPr>
                                      <w:rFonts w:ascii="Microsoft Sans Serif" w:hAnsi="Microsoft Sans Serif" w:cs="Microsoft Sans Serif"/>
                                      <w:sz w:val="18"/>
                                      <w:szCs w:val="18"/>
                                    </w:rPr>
                                  </w:pPr>
                                </w:p>
                                <w:p w:rsidR="0099365D" w:rsidRPr="00DB0E97" w:rsidRDefault="0099365D" w:rsidP="00596F62">
                                  <w:pPr>
                                    <w:rPr>
                                      <w:szCs w:val="16"/>
                                    </w:rPr>
                                  </w:pPr>
                                </w:p>
                              </w:txbxContent>
                            </wps:txbx>
                            <wps:bodyPr rot="0" vert="horz" wrap="square" lIns="91440" tIns="45720" rIns="91440" bIns="45720" anchor="t" anchorCtr="0" upright="1">
                              <a:noAutofit/>
                            </wps:bodyPr>
                          </wps:wsp>
                        </a:graphicData>
                      </a:graphic>
                    </wp:inline>
                  </w:drawing>
                </mc:Choice>
                <mc:Fallback>
                  <w:pict>
                    <v:shape w14:anchorId="2AEB8BFA" id="Text Box 302" o:spid="_x0000_s1028" type="#_x0000_t202" style="width:234.7pt;height:2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xJLwIAAFwEAAAOAAAAZHJzL2Uyb0RvYy54bWysVNtu2zAMfR+wfxD0vvjSJEu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">
                      <v:textbox>
                        <w:txbxContent>
                          <w:p w:rsidR="0099365D" w:rsidRPr="0034389B"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596F6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596F6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596F6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596F6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596F62">
                            <w:pPr>
                              <w:tabs>
                                <w:tab w:val="right" w:pos="3179"/>
                                <w:tab w:val="decimal" w:pos="3780"/>
                              </w:tabs>
                              <w:rPr>
                                <w:rFonts w:ascii="Courier New" w:hAnsi="Courier New" w:cs="Courier New"/>
                                <w:sz w:val="18"/>
                                <w:szCs w:val="18"/>
                              </w:rPr>
                            </w:pPr>
                          </w:p>
                          <w:p w:rsidR="0099365D" w:rsidRPr="0034389B" w:rsidRDefault="0099365D" w:rsidP="00596F62">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596F62">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596F62">
                            <w:pPr>
                              <w:tabs>
                                <w:tab w:val="left" w:pos="1080"/>
                                <w:tab w:val="decimal" w:pos="3780"/>
                              </w:tabs>
                              <w:rPr>
                                <w:rFonts w:ascii="Courier New" w:hAnsi="Courier New" w:cs="Courier New"/>
                                <w:sz w:val="18"/>
                                <w:szCs w:val="18"/>
                              </w:rPr>
                            </w:pPr>
                          </w:p>
                          <w:p w:rsidR="0099365D" w:rsidRDefault="0099365D" w:rsidP="00596F62">
                            <w:pPr>
                              <w:tabs>
                                <w:tab w:val="left" w:pos="1080"/>
                                <w:tab w:val="decimal" w:pos="3780"/>
                              </w:tabs>
                              <w:rPr>
                                <w:rFonts w:ascii="Courier New" w:hAnsi="Courier New" w:cs="Courier New"/>
                                <w:sz w:val="18"/>
                                <w:szCs w:val="18"/>
                              </w:rPr>
                            </w:pPr>
                            <w:r>
                              <w:rPr>
                                <w:rFonts w:ascii="Courier New" w:hAnsi="Courier New" w:cs="Courier New"/>
                                <w:sz w:val="18"/>
                                <w:szCs w:val="18"/>
                              </w:rPr>
                              <w:t>Database Defined Text for the Item</w:t>
                            </w:r>
                          </w:p>
                          <w:p w:rsidR="0099365D" w:rsidRDefault="0099365D" w:rsidP="00596F62">
                            <w:pPr>
                              <w:tabs>
                                <w:tab w:val="left" w:pos="1080"/>
                                <w:tab w:val="decimal" w:pos="3780"/>
                              </w:tabs>
                              <w:rPr>
                                <w:rFonts w:ascii="Courier New" w:hAnsi="Courier New" w:cs="Courier New"/>
                                <w:sz w:val="18"/>
                                <w:szCs w:val="18"/>
                              </w:rPr>
                            </w:pPr>
                          </w:p>
                          <w:p w:rsidR="0099365D" w:rsidRPr="001B16C1" w:rsidRDefault="0099365D" w:rsidP="00596F62">
                            <w:pPr>
                              <w:rPr>
                                <w:rFonts w:cs="Arial"/>
                                <w:b/>
                                <w:sz w:val="18"/>
                                <w:szCs w:val="18"/>
                              </w:rPr>
                            </w:pPr>
                            <w:r w:rsidRPr="001B16C1">
                              <w:rPr>
                                <w:rFonts w:cs="Arial"/>
                                <w:b/>
                                <w:sz w:val="18"/>
                                <w:szCs w:val="18"/>
                              </w:rPr>
                              <w:t>***********************************************************</w:t>
                            </w:r>
                          </w:p>
                          <w:p w:rsidR="0099365D" w:rsidRPr="001B16C1" w:rsidRDefault="0099365D" w:rsidP="00596F62">
                            <w:pPr>
                              <w:tabs>
                                <w:tab w:val="left" w:pos="1080"/>
                                <w:tab w:val="decimal" w:pos="3780"/>
                              </w:tabs>
                              <w:rPr>
                                <w:rFonts w:cs="Arial"/>
                                <w:sz w:val="18"/>
                                <w:szCs w:val="18"/>
                              </w:rPr>
                            </w:pPr>
                            <w:r w:rsidRPr="001B16C1">
                              <w:rPr>
                                <w:rFonts w:cs="Arial"/>
                                <w:sz w:val="18"/>
                                <w:szCs w:val="18"/>
                              </w:rPr>
                              <w:t>RECEIPT PRE- FOOTER from DB</w:t>
                            </w:r>
                          </w:p>
                          <w:p w:rsidR="0099365D" w:rsidRDefault="0099365D" w:rsidP="00596F62">
                            <w:pPr>
                              <w:tabs>
                                <w:tab w:val="left" w:pos="1080"/>
                                <w:tab w:val="decimal" w:pos="3780"/>
                              </w:tabs>
                              <w:rPr>
                                <w:rFonts w:ascii="Courier New" w:hAnsi="Courier New" w:cs="Courier New"/>
                                <w:sz w:val="18"/>
                                <w:szCs w:val="18"/>
                              </w:rPr>
                            </w:pPr>
                            <w:r w:rsidRPr="001B16C1">
                              <w:rPr>
                                <w:rFonts w:cs="Arial"/>
                                <w:b/>
                                <w:sz w:val="18"/>
                                <w:szCs w:val="18"/>
                              </w:rPr>
                              <w:t>***********************************************************</w:t>
                            </w:r>
                          </w:p>
                          <w:p w:rsidR="0099365D" w:rsidRPr="00B65171" w:rsidRDefault="0099365D" w:rsidP="00596F62">
                            <w:pPr>
                              <w:rPr>
                                <w:rFonts w:cs="Arial"/>
                                <w:sz w:val="16"/>
                                <w:szCs w:val="16"/>
                              </w:rPr>
                            </w:pPr>
                            <w:r>
                              <w:rPr>
                                <w:rFonts w:cs="Arial"/>
                                <w:sz w:val="16"/>
                                <w:szCs w:val="16"/>
                              </w:rPr>
                              <w:t>…</w:t>
                            </w:r>
                          </w:p>
                          <w:p w:rsidR="0099365D" w:rsidRDefault="0099365D" w:rsidP="00596F62">
                            <w:pPr>
                              <w:tabs>
                                <w:tab w:val="left" w:pos="1080"/>
                                <w:tab w:val="decimal" w:pos="3780"/>
                              </w:tabs>
                              <w:rPr>
                                <w:rFonts w:ascii="Microsoft Sans Serif" w:hAnsi="Microsoft Sans Serif" w:cs="Microsoft Sans Serif"/>
                                <w:sz w:val="18"/>
                                <w:szCs w:val="18"/>
                              </w:rPr>
                            </w:pPr>
                          </w:p>
                          <w:p w:rsidR="0099365D" w:rsidRPr="00DB0E97" w:rsidRDefault="0099365D" w:rsidP="00596F62">
                            <w:pPr>
                              <w:rPr>
                                <w:szCs w:val="16"/>
                              </w:rPr>
                            </w:pPr>
                          </w:p>
                        </w:txbxContent>
                      </v:textbox>
                      <w10:anchorlock/>
                    </v:shape>
                  </w:pict>
                </mc:Fallback>
              </mc:AlternateContent>
            </w:r>
          </w:p>
        </w:tc>
      </w:tr>
      <w:tr w:rsidR="00596F62" w:rsidRPr="0099365D" w:rsidTr="00596F62">
        <w:tc>
          <w:tcPr>
            <w:tcW w:w="5398" w:type="dxa"/>
          </w:tcPr>
          <w:p w:rsidR="00596F62" w:rsidRPr="0099365D" w:rsidRDefault="00596F62" w:rsidP="00E86B14">
            <w:pPr>
              <w:pStyle w:val="Caption"/>
              <w:rPr>
                <w:color w:val="FF0000"/>
              </w:rPr>
            </w:pPr>
            <w:r w:rsidRPr="0099365D">
              <w:t xml:space="preserve">Figure </w:t>
            </w:r>
            <w:r w:rsidR="00E86B14" w:rsidRPr="0099365D">
              <w:t>1</w:t>
            </w:r>
            <w:r w:rsidRPr="0099365D">
              <w:t xml:space="preserve">: Item Receipt Message – Below Item </w:t>
            </w:r>
          </w:p>
        </w:tc>
        <w:tc>
          <w:tcPr>
            <w:tcW w:w="5398" w:type="dxa"/>
          </w:tcPr>
          <w:p w:rsidR="00596F62" w:rsidRPr="0099365D" w:rsidRDefault="00596F62" w:rsidP="00E86B14">
            <w:pPr>
              <w:pStyle w:val="Caption"/>
              <w:rPr>
                <w:color w:val="FF0000"/>
              </w:rPr>
            </w:pPr>
            <w:r w:rsidRPr="0099365D">
              <w:t xml:space="preserve">Figure </w:t>
            </w:r>
            <w:r w:rsidR="00E86B14" w:rsidRPr="0099365D">
              <w:t>2</w:t>
            </w:r>
            <w:r w:rsidRPr="0099365D">
              <w:t>: Item Receipt Message – Above Pre-Footer</w:t>
            </w:r>
          </w:p>
        </w:tc>
      </w:tr>
    </w:tbl>
    <w:p w:rsidR="00F761B5" w:rsidRPr="0099365D" w:rsidRDefault="00F761B5" w:rsidP="00F761B5">
      <w:pPr>
        <w:pStyle w:val="BodyText"/>
      </w:pPr>
      <w:bookmarkStart w:id="572" w:name="_Ref323203463"/>
      <w:bookmarkStart w:id="573" w:name="_Ref323203468"/>
    </w:p>
    <w:p w:rsidR="00744D35" w:rsidRPr="0099365D" w:rsidRDefault="00744D35" w:rsidP="00744D35">
      <w:pPr>
        <w:pStyle w:val="BodyText"/>
        <w:rPr>
          <w:rFonts w:cs="Arial"/>
          <w:sz w:val="24"/>
          <w:szCs w:val="28"/>
        </w:rPr>
      </w:pPr>
      <w:r w:rsidRPr="0099365D">
        <w:br w:type="page"/>
      </w:r>
    </w:p>
    <w:p w:rsidR="00FD5BA1" w:rsidRPr="0099365D" w:rsidRDefault="00CE1AC2" w:rsidP="00FD5BA1">
      <w:pPr>
        <w:pStyle w:val="Heading2"/>
      </w:pPr>
      <w:bookmarkStart w:id="574" w:name="_Ref400438902"/>
      <w:bookmarkStart w:id="575" w:name="_Ref400438906"/>
      <w:bookmarkStart w:id="576" w:name="_Toc400439044"/>
      <w:r w:rsidRPr="0099365D">
        <w:lastRenderedPageBreak/>
        <w:t>Receipt Post Item Details</w:t>
      </w:r>
      <w:bookmarkEnd w:id="568"/>
      <w:bookmarkEnd w:id="572"/>
      <w:bookmarkEnd w:id="573"/>
      <w:bookmarkEnd w:id="574"/>
      <w:bookmarkEnd w:id="575"/>
      <w:bookmarkEnd w:id="576"/>
    </w:p>
    <w:p w:rsidR="00951E31" w:rsidRPr="0099365D" w:rsidRDefault="001B2480" w:rsidP="00951E31">
      <w:pPr>
        <w:pStyle w:val="BodyText"/>
      </w:pPr>
      <w:r w:rsidRPr="0099365D">
        <w:t>After the transaction item details, the following is the order the receipt data will be gener</w:t>
      </w:r>
      <w:r w:rsidR="00FA2D36" w:rsidRPr="0099365D">
        <w:t>ated and printed.</w:t>
      </w:r>
    </w:p>
    <w:tbl>
      <w:tblPr>
        <w:tblW w:w="4883"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554"/>
        <w:gridCol w:w="8974"/>
      </w:tblGrid>
      <w:tr w:rsidR="00CE1AC2" w:rsidRPr="0099365D" w:rsidTr="00CE1AC2">
        <w:trPr>
          <w:cantSplit/>
        </w:trPr>
        <w:tc>
          <w:tcPr>
            <w:tcW w:w="738" w:type="pct"/>
            <w:tcBorders>
              <w:top w:val="single" w:sz="8" w:space="0" w:color="4F81BD"/>
              <w:left w:val="single" w:sz="8" w:space="0" w:color="4F81BD"/>
              <w:bottom w:val="single" w:sz="18" w:space="0" w:color="4F81BD"/>
              <w:right w:val="single" w:sz="8" w:space="0" w:color="4F81BD"/>
            </w:tcBorders>
          </w:tcPr>
          <w:p w:rsidR="00CE1AC2" w:rsidRPr="0099365D" w:rsidRDefault="00CE1AC2" w:rsidP="00CE1AC2">
            <w:pPr>
              <w:rPr>
                <w:b/>
              </w:rPr>
            </w:pPr>
            <w:r w:rsidRPr="0099365D">
              <w:rPr>
                <w:b/>
              </w:rPr>
              <w:t>Order</w:t>
            </w:r>
          </w:p>
        </w:tc>
        <w:tc>
          <w:tcPr>
            <w:tcW w:w="4262" w:type="pct"/>
            <w:tcBorders>
              <w:top w:val="single" w:sz="8" w:space="0" w:color="4F81BD"/>
              <w:left w:val="single" w:sz="8" w:space="0" w:color="4F81BD"/>
              <w:bottom w:val="single" w:sz="18" w:space="0" w:color="4F81BD"/>
              <w:right w:val="single" w:sz="8" w:space="0" w:color="4F81BD"/>
            </w:tcBorders>
          </w:tcPr>
          <w:p w:rsidR="00CE1AC2" w:rsidRPr="0099365D" w:rsidRDefault="00CE1AC2" w:rsidP="00CE1AC2">
            <w:pPr>
              <w:rPr>
                <w:b/>
                <w:vanish/>
                <w:szCs w:val="20"/>
              </w:rPr>
            </w:pPr>
            <w:r w:rsidRPr="0099365D">
              <w:rPr>
                <w:b/>
                <w:szCs w:val="20"/>
              </w:rPr>
              <w:t>Description</w:t>
            </w:r>
          </w:p>
        </w:tc>
      </w:tr>
      <w:tr w:rsidR="00CE1AC2" w:rsidRPr="0099365D" w:rsidTr="00CE1AC2">
        <w:trPr>
          <w:cantSplit/>
        </w:trPr>
        <w:tc>
          <w:tcPr>
            <w:tcW w:w="738" w:type="pct"/>
            <w:tcBorders>
              <w:top w:val="single" w:sz="1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1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Training Mode</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Transaction Totals</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1E6F17">
            <w:pPr>
              <w:rPr>
                <w:szCs w:val="20"/>
              </w:rPr>
            </w:pPr>
            <w:r w:rsidRPr="0099365D">
              <w:rPr>
                <w:szCs w:val="20"/>
              </w:rPr>
              <w:t>Layaway Deposit Details</w:t>
            </w:r>
            <w:r w:rsidR="00A65602" w:rsidRPr="0099365D">
              <w:rPr>
                <w:szCs w:val="20"/>
              </w:rPr>
              <w:t xml:space="preserve"> </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Transaction Salesperson Capture</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Transaction Tax Override</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Transaction Tax Exempt</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All Tenders Details</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B164C6" w:rsidP="00CE1AC2">
            <w:pPr>
              <w:rPr>
                <w:szCs w:val="20"/>
              </w:rPr>
            </w:pPr>
            <w:r w:rsidRPr="0099365D">
              <w:rPr>
                <w:szCs w:val="20"/>
              </w:rPr>
              <w:t xml:space="preserve">Loyalty </w:t>
            </w:r>
            <w:r w:rsidR="00CE1AC2" w:rsidRPr="0099365D">
              <w:rPr>
                <w:szCs w:val="20"/>
              </w:rPr>
              <w:t>Points Summary</w:t>
            </w:r>
            <w:r w:rsidR="00A65602" w:rsidRPr="0099365D">
              <w:rPr>
                <w:szCs w:val="20"/>
              </w:rPr>
              <w:t xml:space="preserve"> </w:t>
            </w:r>
            <w:r w:rsidR="00A65602" w:rsidRPr="0099365D">
              <w:rPr>
                <w:b/>
                <w:szCs w:val="20"/>
              </w:rPr>
              <w:t>(out of scope for Pilot)</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B164C6" w:rsidP="00CE1AC2">
            <w:pPr>
              <w:rPr>
                <w:szCs w:val="20"/>
              </w:rPr>
            </w:pPr>
            <w:r w:rsidRPr="0099365D">
              <w:rPr>
                <w:szCs w:val="20"/>
              </w:rPr>
              <w:t xml:space="preserve">Loyalty </w:t>
            </w:r>
            <w:r w:rsidR="00CE1AC2" w:rsidRPr="0099365D">
              <w:rPr>
                <w:szCs w:val="20"/>
              </w:rPr>
              <w:t>Discounts</w:t>
            </w:r>
            <w:r w:rsidR="00A65602" w:rsidRPr="0099365D">
              <w:rPr>
                <w:szCs w:val="20"/>
              </w:rPr>
              <w:t xml:space="preserve"> </w:t>
            </w:r>
            <w:r w:rsidR="00A65602" w:rsidRPr="0099365D">
              <w:rPr>
                <w:b/>
                <w:szCs w:val="20"/>
              </w:rPr>
              <w:t>(out of scope for Pilot)</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120475" w:rsidP="00CE1AC2">
            <w:pPr>
              <w:rPr>
                <w:szCs w:val="20"/>
              </w:rPr>
            </w:pPr>
            <w:r w:rsidRPr="0099365D">
              <w:rPr>
                <w:szCs w:val="20"/>
              </w:rPr>
              <w:t>Gift Card and SVC</w:t>
            </w:r>
            <w:r w:rsidR="00CE1AC2" w:rsidRPr="0099365D">
              <w:rPr>
                <w:szCs w:val="20"/>
              </w:rPr>
              <w:t xml:space="preserve"> Summary Data</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Subtotal/Global Package Summary (not Returns)</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Rebate Summary</w:t>
            </w:r>
            <w:r w:rsidR="00A65602" w:rsidRPr="0099365D">
              <w:rPr>
                <w:szCs w:val="20"/>
              </w:rPr>
              <w:t xml:space="preserve"> </w:t>
            </w:r>
            <w:r w:rsidR="00A65602" w:rsidRPr="0099365D">
              <w:rPr>
                <w:b/>
                <w:szCs w:val="20"/>
              </w:rPr>
              <w:t>(out of scope for Pilot)</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OMS Delivery Info</w:t>
            </w:r>
            <w:r w:rsidR="00A65602" w:rsidRPr="0099365D">
              <w:rPr>
                <w:szCs w:val="20"/>
              </w:rPr>
              <w:t xml:space="preserve"> </w:t>
            </w:r>
            <w:r w:rsidR="00A65602" w:rsidRPr="0099365D">
              <w:rPr>
                <w:b/>
                <w:szCs w:val="20"/>
              </w:rPr>
              <w:t>(out of scope for Pilot)</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Item Receipt Text</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Open Box Item messaging</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Tax Identification Number</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Prefooter messaging</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Footer based on different transaction types</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Signature line for employee sale</w:t>
            </w:r>
            <w:r w:rsidR="00A65602" w:rsidRPr="0099365D">
              <w:rPr>
                <w:szCs w:val="20"/>
              </w:rPr>
              <w:t xml:space="preserve"> </w:t>
            </w:r>
            <w:r w:rsidR="00A65602" w:rsidRPr="0099365D">
              <w:rPr>
                <w:b/>
                <w:szCs w:val="20"/>
              </w:rPr>
              <w:t>(out of scope for Pilot)</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Loyalty trailer</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EC1C58">
            <w:pPr>
              <w:rPr>
                <w:szCs w:val="20"/>
              </w:rPr>
            </w:pPr>
            <w:r w:rsidRPr="0099365D">
              <w:rPr>
                <w:szCs w:val="20"/>
              </w:rPr>
              <w:t>Total Quantity line</w:t>
            </w:r>
            <w:r w:rsidR="00A65602" w:rsidRPr="0099365D">
              <w:rPr>
                <w:szCs w:val="20"/>
              </w:rPr>
              <w:t xml:space="preserve"> </w:t>
            </w:r>
          </w:p>
        </w:tc>
      </w:tr>
      <w:tr w:rsidR="00CE1AC2" w:rsidRPr="0099365D" w:rsidTr="00CE1AC2">
        <w:trPr>
          <w:cantSplit/>
        </w:trPr>
        <w:tc>
          <w:tcPr>
            <w:tcW w:w="738" w:type="pct"/>
            <w:tcBorders>
              <w:top w:val="single" w:sz="8" w:space="0" w:color="4F81BD"/>
              <w:left w:val="single" w:sz="8" w:space="0" w:color="4F81BD"/>
              <w:bottom w:val="single" w:sz="8" w:space="0" w:color="4F81BD"/>
              <w:right w:val="single" w:sz="8" w:space="0" w:color="4F81BD"/>
            </w:tcBorders>
            <w:shd w:val="clear" w:color="auto" w:fill="D3DFEE"/>
            <w:tcMar>
              <w:left w:w="0" w:type="dxa"/>
              <w:right w:w="0" w:type="dxa"/>
            </w:tcMar>
          </w:tcPr>
          <w:p w:rsidR="00CE1AC2" w:rsidRPr="0099365D" w:rsidRDefault="00CE1AC2" w:rsidP="00D8535A">
            <w:pPr>
              <w:pStyle w:val="ListParagraph"/>
              <w:numPr>
                <w:ilvl w:val="0"/>
                <w:numId w:val="5"/>
              </w:numPr>
              <w:rPr>
                <w:rFonts w:cs="Arial"/>
                <w:sz w:val="18"/>
                <w:szCs w:val="18"/>
              </w:rPr>
            </w:pPr>
          </w:p>
        </w:tc>
        <w:tc>
          <w:tcPr>
            <w:tcW w:w="4262" w:type="pct"/>
            <w:tcBorders>
              <w:top w:val="single" w:sz="8" w:space="0" w:color="4F81BD"/>
              <w:left w:val="single" w:sz="8" w:space="0" w:color="4F81BD"/>
              <w:bottom w:val="single" w:sz="8" w:space="0" w:color="4F81BD"/>
              <w:right w:val="single" w:sz="8" w:space="0" w:color="4F81BD"/>
            </w:tcBorders>
            <w:shd w:val="clear" w:color="auto" w:fill="D3DFEE"/>
          </w:tcPr>
          <w:p w:rsidR="00CE1AC2" w:rsidRPr="0099365D" w:rsidRDefault="00CE1AC2" w:rsidP="00CE1AC2">
            <w:pPr>
              <w:rPr>
                <w:szCs w:val="20"/>
              </w:rPr>
            </w:pPr>
            <w:r w:rsidRPr="0099365D">
              <w:rPr>
                <w:szCs w:val="20"/>
              </w:rPr>
              <w:t>Store Copy Tag</w:t>
            </w:r>
            <w:r w:rsidR="00A65602" w:rsidRPr="0099365D">
              <w:rPr>
                <w:szCs w:val="20"/>
              </w:rPr>
              <w:t xml:space="preserve"> </w:t>
            </w:r>
            <w:r w:rsidR="00A65602" w:rsidRPr="0099365D">
              <w:rPr>
                <w:b/>
                <w:szCs w:val="20"/>
              </w:rPr>
              <w:t>(out of scope for Pilot)</w:t>
            </w:r>
          </w:p>
        </w:tc>
      </w:tr>
    </w:tbl>
    <w:p w:rsidR="00531B26" w:rsidRPr="0099365D" w:rsidRDefault="00531B26" w:rsidP="00531B26">
      <w:pPr>
        <w:pStyle w:val="Heading2"/>
      </w:pPr>
      <w:bookmarkStart w:id="577" w:name="_Toc335164878"/>
      <w:bookmarkStart w:id="578" w:name="_Toc290020126"/>
      <w:bookmarkStart w:id="579" w:name="_Ref323124179"/>
      <w:bookmarkStart w:id="580" w:name="_Toc400439045"/>
      <w:r w:rsidRPr="0099365D">
        <w:t>Total Quantity Line</w:t>
      </w:r>
      <w:bookmarkEnd w:id="577"/>
      <w:bookmarkEnd w:id="580"/>
    </w:p>
    <w:p w:rsidR="00531B26" w:rsidRPr="0099365D" w:rsidRDefault="00D6002A" w:rsidP="00531B26">
      <w:pPr>
        <w:pStyle w:val="BodyText"/>
      </w:pPr>
      <w:r w:rsidRPr="0099365D">
        <w:t>If the Print Total Quantity Line for Transaction Type parameter is enabled for the transaction type, t</w:t>
      </w:r>
      <w:r w:rsidR="00531B26" w:rsidRPr="0099365D">
        <w:t xml:space="preserve">he system prints the number of merchandise items sold in the transaction when the item quantity is greater than or equal to 1.    </w:t>
      </w:r>
    </w:p>
    <w:p w:rsidR="00531B26" w:rsidRPr="0099365D" w:rsidRDefault="00531B26" w:rsidP="00531B26">
      <w:pPr>
        <w:pStyle w:val="BodyText"/>
      </w:pPr>
      <w:r w:rsidRPr="0099365D">
        <w:t>Merchandise items are identified by an item attribute</w:t>
      </w:r>
      <w:r w:rsidR="00FD7E0D" w:rsidRPr="0099365D">
        <w:t xml:space="preserve"> (item type code of </w:t>
      </w:r>
      <w:r w:rsidR="00FD7E0D" w:rsidRPr="0099365D">
        <w:rPr>
          <w:rFonts w:cs="Arial"/>
        </w:rPr>
        <w:t>'MERCH', 'CCCON', 'HDCON', 'DRCON', 'GENMCH', 'CONSIN', or 'MAGT' – where the eligible item type codes are configurable)</w:t>
      </w:r>
      <w:r w:rsidR="00FD7E0D" w:rsidRPr="0099365D">
        <w:t xml:space="preserve"> </w:t>
      </w:r>
      <w:r w:rsidRPr="0099365D">
        <w:t xml:space="preserve"> with the following exceptions: Rain checked Item</w:t>
      </w:r>
      <w:r w:rsidR="00D6002A" w:rsidRPr="0099365D">
        <w:t xml:space="preserve"> </w:t>
      </w:r>
      <w:r w:rsidR="00D6002A" w:rsidRPr="0099365D">
        <w:rPr>
          <w:i/>
        </w:rPr>
        <w:t>(future)</w:t>
      </w:r>
      <w:r w:rsidRPr="0099365D">
        <w:t>, Item processed through RIP/HDS (order management system) or WFMS/GRID (service order scheduling system), return items.</w:t>
      </w:r>
    </w:p>
    <w:p w:rsidR="008D020D" w:rsidRPr="0099365D" w:rsidRDefault="008D020D" w:rsidP="008D020D">
      <w:pPr>
        <w:pStyle w:val="Heading2"/>
      </w:pPr>
      <w:bookmarkStart w:id="581" w:name="_Toc400439046"/>
      <w:r w:rsidRPr="0099365D">
        <w:t xml:space="preserve">E-Journal </w:t>
      </w:r>
      <w:r w:rsidR="001B2480" w:rsidRPr="0099365D">
        <w:t xml:space="preserve">Clean </w:t>
      </w:r>
      <w:r w:rsidRPr="0099365D">
        <w:t>Receipt Details</w:t>
      </w:r>
      <w:bookmarkEnd w:id="581"/>
    </w:p>
    <w:p w:rsidR="001D3965" w:rsidRPr="0099365D" w:rsidRDefault="008D020D" w:rsidP="001D3965">
      <w:pPr>
        <w:pStyle w:val="BodyText"/>
      </w:pPr>
      <w:r w:rsidRPr="0099365D">
        <w:t xml:space="preserve">The printed receipt data gets logged in the E-Journal.  </w:t>
      </w:r>
      <w:r w:rsidR="00561023" w:rsidRPr="0099365D">
        <w:t>The exact line of text is logged, this includes format tags</w:t>
      </w:r>
      <w:r w:rsidR="00951E31" w:rsidRPr="0099365D">
        <w:t xml:space="preserve"> (see section</w:t>
      </w:r>
      <w:r w:rsidR="00FA2D36" w:rsidRPr="0099365D">
        <w:t xml:space="preserve"> Receipt Formatting</w:t>
      </w:r>
      <w:r w:rsidR="00951E31" w:rsidRPr="0099365D">
        <w:t>)</w:t>
      </w:r>
      <w:r w:rsidR="00561023" w:rsidRPr="0099365D">
        <w:t xml:space="preserve">.  As each line is logged in the E-Journal a prefix </w:t>
      </w:r>
      <w:r w:rsidR="00750D0F" w:rsidRPr="0099365D">
        <w:t>is</w:t>
      </w:r>
      <w:r w:rsidR="00561023" w:rsidRPr="0099365D">
        <w:t xml:space="preserve"> added to</w:t>
      </w:r>
      <w:r w:rsidR="00750D0F" w:rsidRPr="0099365D">
        <w:t xml:space="preserve"> the</w:t>
      </w:r>
      <w:r w:rsidR="00561023" w:rsidRPr="0099365D">
        <w:t xml:space="preserve"> line to denote the different sections of the receipt data.  </w:t>
      </w:r>
      <w:r w:rsidR="001D3965" w:rsidRPr="0099365D">
        <w:t xml:space="preserve">This value is used by </w:t>
      </w:r>
      <w:r w:rsidR="00B34111" w:rsidRPr="0099365D">
        <w:t xml:space="preserve">the different </w:t>
      </w:r>
      <w:r w:rsidR="001D3965" w:rsidRPr="0099365D">
        <w:t xml:space="preserve">applications </w:t>
      </w:r>
      <w:r w:rsidR="00951E31" w:rsidRPr="0099365D">
        <w:t>that reprint or display receipt data to filter out certain data</w:t>
      </w:r>
      <w:r w:rsidR="001D3965" w:rsidRPr="0099365D">
        <w:t>.</w:t>
      </w:r>
    </w:p>
    <w:tbl>
      <w:tblPr>
        <w:tblW w:w="4883"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346"/>
        <w:gridCol w:w="8182"/>
      </w:tblGrid>
      <w:tr w:rsidR="001D3965" w:rsidRPr="0099365D" w:rsidTr="00FA2D36">
        <w:trPr>
          <w:cantSplit/>
        </w:trPr>
        <w:tc>
          <w:tcPr>
            <w:tcW w:w="1114" w:type="pct"/>
            <w:tcBorders>
              <w:top w:val="single" w:sz="8" w:space="0" w:color="4F81BD"/>
              <w:left w:val="single" w:sz="8" w:space="0" w:color="4F81BD"/>
              <w:bottom w:val="single" w:sz="18" w:space="0" w:color="4F81BD"/>
              <w:right w:val="single" w:sz="8" w:space="0" w:color="4F81BD"/>
            </w:tcBorders>
          </w:tcPr>
          <w:p w:rsidR="001D3965" w:rsidRPr="0099365D" w:rsidRDefault="001D3965" w:rsidP="00FA2D36">
            <w:pPr>
              <w:rPr>
                <w:b/>
                <w:szCs w:val="20"/>
              </w:rPr>
            </w:pPr>
            <w:r w:rsidRPr="0099365D">
              <w:rPr>
                <w:b/>
                <w:szCs w:val="20"/>
              </w:rPr>
              <w:t>Prefix to Log</w:t>
            </w:r>
          </w:p>
        </w:tc>
        <w:tc>
          <w:tcPr>
            <w:tcW w:w="3886" w:type="pct"/>
            <w:tcBorders>
              <w:top w:val="single" w:sz="8" w:space="0" w:color="4F81BD"/>
              <w:left w:val="single" w:sz="8" w:space="0" w:color="4F81BD"/>
              <w:bottom w:val="single" w:sz="18" w:space="0" w:color="4F81BD"/>
              <w:right w:val="single" w:sz="8" w:space="0" w:color="4F81BD"/>
            </w:tcBorders>
          </w:tcPr>
          <w:p w:rsidR="001D3965" w:rsidRPr="0099365D" w:rsidRDefault="001D3965" w:rsidP="00FA2D36">
            <w:pPr>
              <w:rPr>
                <w:b/>
                <w:vanish/>
                <w:szCs w:val="20"/>
              </w:rPr>
            </w:pPr>
            <w:r w:rsidRPr="0099365D">
              <w:rPr>
                <w:b/>
                <w:szCs w:val="20"/>
              </w:rPr>
              <w:t>Description</w:t>
            </w:r>
          </w:p>
        </w:tc>
      </w:tr>
      <w:tr w:rsidR="001D3965" w:rsidRPr="0099365D" w:rsidTr="00FA2D36">
        <w:trPr>
          <w:cantSplit/>
        </w:trPr>
        <w:tc>
          <w:tcPr>
            <w:tcW w:w="1114" w:type="pct"/>
            <w:tcBorders>
              <w:top w:val="single" w:sz="1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%$#150%</w:t>
            </w:r>
          </w:p>
        </w:tc>
        <w:tc>
          <w:tcPr>
            <w:tcW w:w="3886" w:type="pct"/>
            <w:tcBorders>
              <w:top w:val="single" w:sz="1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Voucher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%$#200%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Header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%$#210%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Barcode</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%$#230%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Validation Number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%$#240%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Transaction Info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%$#250%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Transaction Type Header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%$#260%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Training Mode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%$#300%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Item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%$#400%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Total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%$#500%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Tender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%$#510%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Discount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%$#520%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Subtotal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%$#530%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Rebate Summary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t>%$#600%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Footer Text</w:t>
            </w:r>
          </w:p>
        </w:tc>
      </w:tr>
      <w:tr w:rsidR="001D3965" w:rsidRPr="0099365D" w:rsidTr="00FA2D36">
        <w:trPr>
          <w:cantSplit/>
        </w:trPr>
        <w:tc>
          <w:tcPr>
            <w:tcW w:w="1114"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rFonts w:cs="Arial"/>
                <w:szCs w:val="20"/>
              </w:rPr>
            </w:pPr>
            <w:r w:rsidRPr="0099365D">
              <w:rPr>
                <w:szCs w:val="20"/>
              </w:rPr>
              <w:lastRenderedPageBreak/>
              <w:t>%$#700%</w:t>
            </w:r>
          </w:p>
        </w:tc>
        <w:tc>
          <w:tcPr>
            <w:tcW w:w="3886" w:type="pct"/>
            <w:tcBorders>
              <w:top w:val="single" w:sz="8" w:space="0" w:color="4F81BD"/>
              <w:left w:val="single" w:sz="8" w:space="0" w:color="4F81BD"/>
              <w:bottom w:val="single" w:sz="8" w:space="0" w:color="4F81BD"/>
              <w:right w:val="single" w:sz="8" w:space="0" w:color="4F81BD"/>
            </w:tcBorders>
            <w:shd w:val="clear" w:color="auto" w:fill="D3DFEE"/>
          </w:tcPr>
          <w:p w:rsidR="001D3965" w:rsidRPr="0099365D" w:rsidRDefault="001D3965" w:rsidP="00FA2D36">
            <w:pPr>
              <w:rPr>
                <w:szCs w:val="20"/>
              </w:rPr>
            </w:pPr>
            <w:r w:rsidRPr="0099365D">
              <w:rPr>
                <w:szCs w:val="20"/>
              </w:rPr>
              <w:t>Loyalty Trailer Text</w:t>
            </w:r>
          </w:p>
        </w:tc>
      </w:tr>
    </w:tbl>
    <w:p w:rsidR="00FD5BA1" w:rsidRPr="0099365D" w:rsidRDefault="00D00226" w:rsidP="00994CCD">
      <w:pPr>
        <w:pStyle w:val="Heading2"/>
      </w:pPr>
      <w:bookmarkStart w:id="582" w:name="_Ref400438914"/>
      <w:bookmarkStart w:id="583" w:name="_Ref400438918"/>
      <w:bookmarkStart w:id="584" w:name="_Toc400439047"/>
      <w:r w:rsidRPr="0099365D">
        <w:t>Transaction Types</w:t>
      </w:r>
      <w:bookmarkEnd w:id="578"/>
      <w:bookmarkEnd w:id="579"/>
      <w:bookmarkEnd w:id="582"/>
      <w:bookmarkEnd w:id="583"/>
      <w:bookmarkEnd w:id="584"/>
    </w:p>
    <w:p w:rsidR="007A7C38" w:rsidRPr="0099365D" w:rsidRDefault="007A7C38" w:rsidP="007A7C38">
      <w:pPr>
        <w:pStyle w:val="BodyText"/>
      </w:pPr>
      <w:r w:rsidRPr="0099365D">
        <w:t xml:space="preserve">The transaction type is used to determine the </w:t>
      </w:r>
      <w:r w:rsidR="001D3965" w:rsidRPr="0099365D">
        <w:t xml:space="preserve">receipt </w:t>
      </w:r>
      <w:r w:rsidRPr="0099365D">
        <w:t>message data tha</w:t>
      </w:r>
      <w:r w:rsidR="001D3965" w:rsidRPr="0099365D">
        <w:t>t may get printed for each transaction type.  The value is also logged in the POSLog to identify the transaction type to the customers back-end systems (</w:t>
      </w:r>
      <w:r w:rsidR="00951E31" w:rsidRPr="0099365D">
        <w:t xml:space="preserve">For example, a basic sale contains the following </w:t>
      </w:r>
      <w:r w:rsidRPr="0099365D">
        <w:t>&lt;RetailTransaction SchemaVersion=”1.60” TypeCode=”1”&gt;</w:t>
      </w:r>
      <w:r w:rsidR="001D3965" w:rsidRPr="0099365D">
        <w: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005"/>
        <w:gridCol w:w="6399"/>
        <w:gridCol w:w="2160"/>
      </w:tblGrid>
      <w:tr w:rsidR="00D00226" w:rsidRPr="0099365D" w:rsidTr="00CE1AC2">
        <w:trPr>
          <w:cantSplit/>
        </w:trPr>
        <w:tc>
          <w:tcPr>
            <w:tcW w:w="2029" w:type="dxa"/>
            <w:tcBorders>
              <w:top w:val="single" w:sz="8" w:space="0" w:color="4F81BD"/>
              <w:left w:val="single" w:sz="8" w:space="0" w:color="4F81BD"/>
              <w:bottom w:val="single" w:sz="18" w:space="0" w:color="4F81BD"/>
              <w:right w:val="single" w:sz="8" w:space="0" w:color="4F81BD"/>
            </w:tcBorders>
          </w:tcPr>
          <w:p w:rsidR="00D00226" w:rsidRPr="0099365D" w:rsidRDefault="00D00226" w:rsidP="00CE1AC2">
            <w:pPr>
              <w:rPr>
                <w:b/>
              </w:rPr>
            </w:pPr>
            <w:r w:rsidRPr="0099365D">
              <w:rPr>
                <w:b/>
              </w:rPr>
              <w:t>Transaction Type</w:t>
            </w:r>
          </w:p>
        </w:tc>
        <w:tc>
          <w:tcPr>
            <w:tcW w:w="6582" w:type="dxa"/>
            <w:tcBorders>
              <w:top w:val="single" w:sz="8" w:space="0" w:color="4F81BD"/>
              <w:left w:val="single" w:sz="8" w:space="0" w:color="4F81BD"/>
              <w:bottom w:val="single" w:sz="18" w:space="0" w:color="4F81BD"/>
              <w:right w:val="single" w:sz="8" w:space="0" w:color="4F81BD"/>
            </w:tcBorders>
          </w:tcPr>
          <w:p w:rsidR="00D00226" w:rsidRPr="0099365D" w:rsidRDefault="00D00226" w:rsidP="00CE1AC2">
            <w:pPr>
              <w:rPr>
                <w:b/>
                <w:vanish/>
                <w:szCs w:val="20"/>
              </w:rPr>
            </w:pPr>
            <w:r w:rsidRPr="0099365D">
              <w:rPr>
                <w:b/>
                <w:szCs w:val="20"/>
              </w:rPr>
              <w:t>Description</w:t>
            </w:r>
          </w:p>
        </w:tc>
        <w:tc>
          <w:tcPr>
            <w:tcW w:w="2198" w:type="dxa"/>
            <w:tcBorders>
              <w:top w:val="single" w:sz="8" w:space="0" w:color="4F81BD"/>
              <w:left w:val="single" w:sz="8" w:space="0" w:color="4F81BD"/>
              <w:bottom w:val="single" w:sz="18" w:space="0" w:color="4F81BD"/>
              <w:right w:val="single" w:sz="8" w:space="0" w:color="4F81BD"/>
            </w:tcBorders>
          </w:tcPr>
          <w:p w:rsidR="00D00226" w:rsidRPr="0099365D" w:rsidRDefault="00D00226" w:rsidP="00CE1AC2">
            <w:pPr>
              <w:rPr>
                <w:b/>
                <w:szCs w:val="20"/>
              </w:rPr>
            </w:pPr>
            <w:r w:rsidRPr="0099365D">
              <w:rPr>
                <w:b/>
                <w:szCs w:val="20"/>
              </w:rPr>
              <w:t>POSLog Tran Type</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rFonts w:cs="Arial"/>
                <w:color w:val="000000"/>
                <w:sz w:val="18"/>
                <w:szCs w:val="18"/>
              </w:rPr>
              <w:t>Sale</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Sale of Items</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1</w:t>
            </w:r>
          </w:p>
        </w:tc>
      </w:tr>
      <w:tr w:rsidR="00D3173A" w:rsidRPr="0099365D" w:rsidTr="00D3173A">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szCs w:val="20"/>
              </w:rPr>
              <w:t>Suspend</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szCs w:val="20"/>
              </w:rPr>
              <w:t>Suspend transaction from Tran Modify</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szCs w:val="20"/>
              </w:rPr>
              <w:t>1</w:t>
            </w:r>
          </w:p>
        </w:tc>
      </w:tr>
      <w:tr w:rsidR="00D3173A" w:rsidRPr="0099365D" w:rsidTr="00D3173A">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szCs w:val="20"/>
              </w:rPr>
              <w:t>Tax Exempt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rFonts w:cs="Arial"/>
                <w:color w:val="000000"/>
                <w:sz w:val="18"/>
                <w:szCs w:val="18"/>
              </w:rPr>
              <w:t>When a Transaction Tax Exempt is done on a transaction, the title on the receipt will be Tax Exempt – but the POSLog Transaction Type remains sale.</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szCs w:val="20"/>
              </w:rPr>
              <w:t>1</w:t>
            </w:r>
          </w:p>
        </w:tc>
      </w:tr>
      <w:tr w:rsidR="00D3173A" w:rsidRPr="0099365D" w:rsidTr="00D3173A">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szCs w:val="20"/>
              </w:rPr>
              <w:t>Receipt Reprint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B713C3" w:rsidP="00D3173A">
            <w:pPr>
              <w:rPr>
                <w:rFonts w:cs="Arial"/>
                <w:color w:val="000000"/>
                <w:sz w:val="18"/>
                <w:szCs w:val="18"/>
              </w:rPr>
            </w:pPr>
            <w:r w:rsidRPr="0099365D">
              <w:rPr>
                <w:rFonts w:cs="Arial"/>
                <w:color w:val="000000"/>
                <w:sz w:val="18"/>
                <w:szCs w:val="18"/>
              </w:rPr>
              <w:t>Used for reprint of receipt or gift receipt.</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3173A" w:rsidRPr="0099365D" w:rsidRDefault="00D3173A" w:rsidP="00D3173A">
            <w:pPr>
              <w:rPr>
                <w:szCs w:val="20"/>
              </w:rPr>
            </w:pPr>
            <w:r w:rsidRPr="0099365D">
              <w:rPr>
                <w:szCs w:val="20"/>
              </w:rPr>
              <w:t>98</w:t>
            </w:r>
          </w:p>
        </w:tc>
      </w:tr>
      <w:tr w:rsidR="00810C8E"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810C8E" w:rsidRPr="0099365D" w:rsidRDefault="00810C8E" w:rsidP="00CE1AC2">
            <w:pPr>
              <w:rPr>
                <w:szCs w:val="20"/>
              </w:rPr>
            </w:pPr>
            <w:r w:rsidRPr="0099365D">
              <w:rPr>
                <w:szCs w:val="20"/>
              </w:rPr>
              <w:t>Employee</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810C8E" w:rsidRPr="0099365D" w:rsidRDefault="00810C8E" w:rsidP="00CE1AC2">
            <w:pPr>
              <w:rPr>
                <w:szCs w:val="20"/>
              </w:rPr>
            </w:pPr>
            <w:r w:rsidRPr="0099365D">
              <w:rPr>
                <w:rFonts w:cs="Arial"/>
                <w:color w:val="000000"/>
                <w:sz w:val="18"/>
                <w:szCs w:val="18"/>
              </w:rPr>
              <w:t>With any transaction that has an employee attached to it, the transaction type will change (adding a 6 in front of the regular one) and the receipt header will be specific for that function.  Normally “Employee” will be added, but that is defined in the database for each brand.</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810C8E" w:rsidRPr="0099365D" w:rsidRDefault="00810C8E" w:rsidP="00810C8E">
            <w:pPr>
              <w:rPr>
                <w:szCs w:val="20"/>
              </w:rPr>
            </w:pPr>
            <w:r w:rsidRPr="0099365D">
              <w:rPr>
                <w:szCs w:val="20"/>
              </w:rPr>
              <w:t>6# - for example 61 for sale, 62 for return, 63 for exchange</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Layaway Deposit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rFonts w:cs="Arial"/>
                <w:color w:val="000000"/>
                <w:sz w:val="18"/>
                <w:szCs w:val="18"/>
              </w:rPr>
              <w:t>Under Tran Modify menu select Layaway Deposit option prior to adding any item to the transaction, the receipt header changes to Layaway Deposit.</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97</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Pre-Sale Deposit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Under Tran Modify menu select Pre-Sale Deposit option prior to adding any item to the transaction, the receipt header changes to Pre-Sale Deposit</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96</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Payment on Account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Under Admin menu select Payment on Account option, the receipt header changes to Payment on Account</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79</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Account Refund</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Under Admin menu select Account Refund option, the receipt header changes to Account Refund</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95</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Cash In</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D27D8D">
            <w:pPr>
              <w:rPr>
                <w:szCs w:val="20"/>
              </w:rPr>
            </w:pPr>
            <w:r w:rsidRPr="0099365D">
              <w:rPr>
                <w:szCs w:val="20"/>
              </w:rPr>
              <w:t>Under Admin menu select Cash In option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80</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Cash Out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D27D8D">
            <w:pPr>
              <w:rPr>
                <w:szCs w:val="20"/>
              </w:rPr>
            </w:pPr>
            <w:r w:rsidRPr="0099365D">
              <w:rPr>
                <w:szCs w:val="20"/>
              </w:rPr>
              <w:t>Under Admin menu select Cash Out option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90</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No Sale</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D27D8D">
            <w:pPr>
              <w:rPr>
                <w:szCs w:val="20"/>
              </w:rPr>
            </w:pPr>
            <w:r w:rsidRPr="0099365D">
              <w:rPr>
                <w:szCs w:val="20"/>
              </w:rPr>
              <w:t>Under Admin menu select No Sale option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Return</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Select Return-Standard Return.  Most processes that happen here will have the one receipt label “Return”.  Instances where it is different is documented in each section.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2</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Exchange</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When doing Return-Standard Return and switching to Sale mode and adding sale items to the transaction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3</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MFG Warranty</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 xml:space="preserve">Select Return – Service Return and Exchange – MFG Warranty.  </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8</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PSP Exchange</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rFonts w:cs="Arial"/>
                <w:color w:val="000000"/>
                <w:sz w:val="18"/>
                <w:szCs w:val="18"/>
              </w:rPr>
              <w:t>Select Return – Service Return and Exchange – PSP Exchange or performed Return-Standard Return and processed the return as a Comparable SKU.</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9</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Lost and Damaged</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Select Return – Lost and Damaged</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10</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Exception</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Select Return – Service Return and Exchange – Exception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13</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Service</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When doing Return – Standard Return and selected the service benefit</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Product Service Upgrade</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Select Product Service Upgrade from the POS Main Menu screen.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Price Match – Adjustment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Select Adjustment – Price Match</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4</w:t>
            </w:r>
          </w:p>
        </w:tc>
      </w:tr>
      <w:tr w:rsidR="00D00226" w:rsidRPr="0099365D" w:rsidTr="00CE1AC2">
        <w:trPr>
          <w:cantSplit/>
        </w:trPr>
        <w:tc>
          <w:tcPr>
            <w:tcW w:w="2029"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Price Correction – Adjustment</w:t>
            </w:r>
          </w:p>
        </w:tc>
        <w:tc>
          <w:tcPr>
            <w:tcW w:w="6582"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rFonts w:cs="Arial"/>
                <w:b/>
                <w:color w:val="000000"/>
                <w:sz w:val="18"/>
                <w:szCs w:val="18"/>
              </w:rPr>
            </w:pPr>
            <w:r w:rsidRPr="0099365D">
              <w:rPr>
                <w:rFonts w:cs="Arial"/>
                <w:b/>
                <w:color w:val="000000"/>
                <w:sz w:val="18"/>
                <w:szCs w:val="18"/>
              </w:rPr>
              <w:t>Not part of Pilot.</w:t>
            </w:r>
          </w:p>
          <w:p w:rsidR="00D00226" w:rsidRPr="0099365D" w:rsidRDefault="00D00226" w:rsidP="00CE1AC2">
            <w:pPr>
              <w:rPr>
                <w:szCs w:val="20"/>
              </w:rPr>
            </w:pPr>
            <w:r w:rsidRPr="0099365D">
              <w:rPr>
                <w:szCs w:val="20"/>
              </w:rPr>
              <w:t>Select Adjustment – Price Correction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tcPr>
          <w:p w:rsidR="00D00226" w:rsidRPr="0099365D" w:rsidRDefault="00D00226" w:rsidP="00CE1AC2">
            <w:pPr>
              <w:rPr>
                <w:szCs w:val="20"/>
              </w:rPr>
            </w:pPr>
            <w:r w:rsidRPr="0099365D">
              <w:rPr>
                <w:szCs w:val="20"/>
              </w:rPr>
              <w:t>6</w:t>
            </w:r>
          </w:p>
        </w:tc>
      </w:tr>
    </w:tbl>
    <w:p w:rsidR="00FD5BA1" w:rsidRPr="0099365D" w:rsidRDefault="00CE1AC2" w:rsidP="00FD5BA1">
      <w:pPr>
        <w:pStyle w:val="Heading1"/>
        <w:rPr>
          <w:i/>
        </w:rPr>
      </w:pPr>
      <w:bookmarkStart w:id="585" w:name="_Toc290020127"/>
      <w:bookmarkStart w:id="586" w:name="_Ref323121806"/>
      <w:bookmarkStart w:id="587" w:name="_Toc400439048"/>
      <w:r w:rsidRPr="0099365D">
        <w:rPr>
          <w:i/>
        </w:rPr>
        <w:lastRenderedPageBreak/>
        <w:t>Receipt</w:t>
      </w:r>
      <w:r w:rsidR="00D00226" w:rsidRPr="0099365D">
        <w:rPr>
          <w:i/>
        </w:rPr>
        <w:t xml:space="preserve"> Examples</w:t>
      </w:r>
      <w:bookmarkEnd w:id="585"/>
      <w:bookmarkEnd w:id="586"/>
      <w:bookmarkEnd w:id="587"/>
    </w:p>
    <w:p w:rsidR="00854792" w:rsidRPr="0099365D" w:rsidRDefault="00854792" w:rsidP="00B951D2">
      <w:pPr>
        <w:pStyle w:val="Heading2"/>
      </w:pPr>
      <w:bookmarkStart w:id="588" w:name="_Toc320880017"/>
      <w:bookmarkStart w:id="589" w:name="_Toc400439049"/>
      <w:r w:rsidRPr="0099365D">
        <w:t>Operator Sign On</w:t>
      </w:r>
      <w:bookmarkEnd w:id="589"/>
    </w:p>
    <w:p w:rsidR="007D603B" w:rsidRPr="0099365D" w:rsidRDefault="007D603B" w:rsidP="007D603B">
      <w:pPr>
        <w:pStyle w:val="BodyText"/>
      </w:pPr>
      <w:r w:rsidRPr="0099365D">
        <w:t xml:space="preserve">The </w:t>
      </w:r>
      <w:r w:rsidR="00596032" w:rsidRPr="0099365D">
        <w:t>ID used for the successful login is not logged on the receipt.  For each ID, there is an alias associated with it that is called BBX ID.  This BBX ID gets printed on the receipt.  In the example below the operator signed into the application using ‘JOHNDOE’ and the BBX ID associated with it is W735, so W735</w:t>
      </w:r>
      <w:r w:rsidRPr="0099365D">
        <w:t xml:space="preserve"> </w:t>
      </w:r>
      <w:r w:rsidR="00596032" w:rsidRPr="0099365D">
        <w:t>is printed on the receipt.</w:t>
      </w:r>
    </w:p>
    <w:tbl>
      <w:tblPr>
        <w:tblW w:w="4900" w:type="pct"/>
        <w:tblInd w:w="144" w:type="dxa"/>
        <w:tblLook w:val="04A0" w:firstRow="1" w:lastRow="0" w:firstColumn="1" w:lastColumn="0" w:noHBand="0" w:noVBand="1"/>
      </w:tblPr>
      <w:tblGrid>
        <w:gridCol w:w="5465"/>
        <w:gridCol w:w="5119"/>
      </w:tblGrid>
      <w:tr w:rsidR="007D603B" w:rsidRPr="0099365D" w:rsidTr="007A7C38">
        <w:tc>
          <w:tcPr>
            <w:tcW w:w="5486" w:type="dxa"/>
          </w:tcPr>
          <w:p w:rsidR="00E86B14" w:rsidRPr="0099365D" w:rsidRDefault="00EB0FC7" w:rsidP="00E01B02">
            <w:pPr>
              <w:pStyle w:val="BodyText"/>
              <w:jc w:val="center"/>
              <w:rPr>
                <w:color w:val="FF0000"/>
              </w:rPr>
            </w:pPr>
            <w:r w:rsidRPr="0099365D">
              <w:rPr>
                <w:noProof/>
                <w:color w:val="FF0000"/>
              </w:rPr>
              <mc:AlternateContent>
                <mc:Choice Requires="wps">
                  <w:drawing>
                    <wp:inline distT="0" distB="0" distL="0" distR="0" wp14:anchorId="3D6CEB27" wp14:editId="1685FAC2">
                      <wp:extent cx="2980690" cy="1991995"/>
                      <wp:effectExtent l="6985" t="13335" r="12700" b="13970"/>
                      <wp:docPr id="225"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991995"/>
                              </a:xfrm>
                              <a:prstGeom prst="rect">
                                <a:avLst/>
                              </a:prstGeom>
                              <a:solidFill>
                                <a:srgbClr val="FFFFFF"/>
                              </a:solidFill>
                              <a:ln w="9525">
                                <a:solidFill>
                                  <a:srgbClr val="000000"/>
                                </a:solidFill>
                                <a:miter lim="800000"/>
                                <a:headEnd/>
                                <a:tailEnd/>
                              </a:ln>
                            </wps:spPr>
                            <wps:txbx>
                              <w:txbxContent>
                                <w:p w:rsidR="0099365D" w:rsidRPr="0034389B" w:rsidRDefault="0099365D" w:rsidP="007D603B">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7D603B">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7D603B">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7D603B">
                                  <w:pPr>
                                    <w:jc w:val="center"/>
                                    <w:rPr>
                                      <w:rFonts w:cs="Arial"/>
                                      <w:sz w:val="18"/>
                                      <w:szCs w:val="18"/>
                                    </w:rPr>
                                  </w:pPr>
                                  <w:r w:rsidRPr="0034389B">
                                    <w:rPr>
                                      <w:rFonts w:ascii="Courier New" w:hAnsi="Courier New" w:cs="Courier New"/>
                                      <w:sz w:val="18"/>
                                      <w:szCs w:val="18"/>
                                    </w:rPr>
                                    <w:t>POS LAB TESTING</w:t>
                                  </w:r>
                                </w:p>
                                <w:p w:rsidR="0099365D" w:rsidRDefault="0099365D" w:rsidP="007D603B">
                                  <w:pPr>
                                    <w:jc w:val="center"/>
                                    <w:rPr>
                                      <w:rFonts w:cs="Arial"/>
                                      <w:sz w:val="18"/>
                                      <w:szCs w:val="18"/>
                                    </w:rPr>
                                  </w:pPr>
                                </w:p>
                                <w:p w:rsidR="0099365D" w:rsidRPr="00CA26DC" w:rsidRDefault="0099365D" w:rsidP="007D603B">
                                  <w:pPr>
                                    <w:jc w:val="center"/>
                                    <w:rPr>
                                      <w:rFonts w:cs="Arial"/>
                                      <w:sz w:val="18"/>
                                      <w:szCs w:val="18"/>
                                    </w:rPr>
                                  </w:pPr>
                                  <w:r>
                                    <w:rPr>
                                      <w:rFonts w:ascii="Courier" w:hAnsi="Courier"/>
                                      <w:noProof/>
                                    </w:rPr>
                                    <w:drawing>
                                      <wp:inline distT="0" distB="0" distL="0" distR="0" wp14:anchorId="4B838473" wp14:editId="0F7D09C5">
                                        <wp:extent cx="2552065" cy="287020"/>
                                        <wp:effectExtent l="19050" t="0" r="63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7D603B">
                                  <w:pPr>
                                    <w:rPr>
                                      <w:rFonts w:cs="Arial"/>
                                      <w:sz w:val="18"/>
                                      <w:szCs w:val="18"/>
                                    </w:rPr>
                                  </w:pPr>
                                </w:p>
                                <w:p w:rsidR="0099365D" w:rsidRPr="0034389B" w:rsidRDefault="0099365D" w:rsidP="007D603B">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7D603B">
                                  <w:pPr>
                                    <w:jc w:val="center"/>
                                    <w:rPr>
                                      <w:rFonts w:ascii="Courier New" w:hAnsi="Courier New" w:cs="Courier New"/>
                                      <w:sz w:val="18"/>
                                      <w:szCs w:val="18"/>
                                    </w:rPr>
                                  </w:pPr>
                                </w:p>
                                <w:p w:rsidR="0099365D" w:rsidRPr="0034389B" w:rsidRDefault="0099365D" w:rsidP="007D603B">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7D603B">
                                  <w:pPr>
                                    <w:jc w:val="center"/>
                                    <w:rPr>
                                      <w:rFonts w:ascii="Courier New" w:hAnsi="Courier New" w:cs="Courier New"/>
                                      <w:sz w:val="18"/>
                                      <w:szCs w:val="18"/>
                                    </w:rPr>
                                  </w:pPr>
                                </w:p>
                                <w:p w:rsidR="0099365D" w:rsidRPr="004A6638" w:rsidRDefault="0099365D" w:rsidP="007D603B">
                                  <w:pPr>
                                    <w:jc w:val="center"/>
                                    <w:rPr>
                                      <w:rFonts w:cs="Arial"/>
                                      <w:b/>
                                      <w:sz w:val="22"/>
                                      <w:szCs w:val="22"/>
                                    </w:rPr>
                                  </w:pPr>
                                  <w:r w:rsidRPr="004A6638">
                                    <w:rPr>
                                      <w:rFonts w:cs="Arial"/>
                                      <w:b/>
                                      <w:sz w:val="22"/>
                                      <w:szCs w:val="22"/>
                                    </w:rPr>
                                    <w:t>SALE</w:t>
                                  </w:r>
                                </w:p>
                                <w:p w:rsidR="0099365D" w:rsidRDefault="0099365D" w:rsidP="007D603B">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Default="0099365D" w:rsidP="007D603B">
                                  <w:pPr>
                                    <w:tabs>
                                      <w:tab w:val="left" w:pos="1080"/>
                                      <w:tab w:val="decimal" w:pos="3780"/>
                                    </w:tabs>
                                    <w:rPr>
                                      <w:rFonts w:ascii="Microsoft Sans Serif" w:hAnsi="Microsoft Sans Serif" w:cs="Microsoft Sans Serif"/>
                                      <w:sz w:val="18"/>
                                      <w:szCs w:val="18"/>
                                    </w:rPr>
                                  </w:pPr>
                                </w:p>
                                <w:p w:rsidR="0099365D" w:rsidRDefault="0099365D" w:rsidP="007D603B">
                                  <w:pPr>
                                    <w:tabs>
                                      <w:tab w:val="left" w:pos="1080"/>
                                      <w:tab w:val="decimal" w:pos="3780"/>
                                    </w:tabs>
                                    <w:rPr>
                                      <w:rFonts w:cs="Arial"/>
                                      <w:b/>
                                      <w:sz w:val="18"/>
                                      <w:szCs w:val="18"/>
                                    </w:rPr>
                                  </w:pPr>
                                </w:p>
                                <w:p w:rsidR="0099365D" w:rsidRPr="005A1ACA" w:rsidRDefault="0099365D" w:rsidP="007D603B">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3D6CEB27" id="Text Box 301" o:spid="_x0000_s1029" type="#_x0000_t202" style="width:234.7pt;height:1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">
                      <v:textbox>
                        <w:txbxContent>
                          <w:p w:rsidR="0099365D" w:rsidRPr="0034389B" w:rsidRDefault="0099365D" w:rsidP="007D603B">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7D603B">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7D603B">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7D603B">
                            <w:pPr>
                              <w:jc w:val="center"/>
                              <w:rPr>
                                <w:rFonts w:cs="Arial"/>
                                <w:sz w:val="18"/>
                                <w:szCs w:val="18"/>
                              </w:rPr>
                            </w:pPr>
                            <w:r w:rsidRPr="0034389B">
                              <w:rPr>
                                <w:rFonts w:ascii="Courier New" w:hAnsi="Courier New" w:cs="Courier New"/>
                                <w:sz w:val="18"/>
                                <w:szCs w:val="18"/>
                              </w:rPr>
                              <w:t>POS LAB TESTING</w:t>
                            </w:r>
                          </w:p>
                          <w:p w:rsidR="0099365D" w:rsidRDefault="0099365D" w:rsidP="007D603B">
                            <w:pPr>
                              <w:jc w:val="center"/>
                              <w:rPr>
                                <w:rFonts w:cs="Arial"/>
                                <w:sz w:val="18"/>
                                <w:szCs w:val="18"/>
                              </w:rPr>
                            </w:pPr>
                          </w:p>
                          <w:p w:rsidR="0099365D" w:rsidRPr="00CA26DC" w:rsidRDefault="0099365D" w:rsidP="007D603B">
                            <w:pPr>
                              <w:jc w:val="center"/>
                              <w:rPr>
                                <w:rFonts w:cs="Arial"/>
                                <w:sz w:val="18"/>
                                <w:szCs w:val="18"/>
                              </w:rPr>
                            </w:pPr>
                            <w:r>
                              <w:rPr>
                                <w:rFonts w:ascii="Courier" w:hAnsi="Courier"/>
                                <w:noProof/>
                              </w:rPr>
                              <w:drawing>
                                <wp:inline distT="0" distB="0" distL="0" distR="0" wp14:anchorId="4B838473" wp14:editId="0F7D09C5">
                                  <wp:extent cx="2552065" cy="287020"/>
                                  <wp:effectExtent l="19050" t="0" r="63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7D603B">
                            <w:pPr>
                              <w:rPr>
                                <w:rFonts w:cs="Arial"/>
                                <w:sz w:val="18"/>
                                <w:szCs w:val="18"/>
                              </w:rPr>
                            </w:pPr>
                          </w:p>
                          <w:p w:rsidR="0099365D" w:rsidRPr="0034389B" w:rsidRDefault="0099365D" w:rsidP="007D603B">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7D603B">
                            <w:pPr>
                              <w:jc w:val="center"/>
                              <w:rPr>
                                <w:rFonts w:ascii="Courier New" w:hAnsi="Courier New" w:cs="Courier New"/>
                                <w:sz w:val="18"/>
                                <w:szCs w:val="18"/>
                              </w:rPr>
                            </w:pPr>
                          </w:p>
                          <w:p w:rsidR="0099365D" w:rsidRPr="0034389B" w:rsidRDefault="0099365D" w:rsidP="007D603B">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7D603B">
                            <w:pPr>
                              <w:jc w:val="center"/>
                              <w:rPr>
                                <w:rFonts w:ascii="Courier New" w:hAnsi="Courier New" w:cs="Courier New"/>
                                <w:sz w:val="18"/>
                                <w:szCs w:val="18"/>
                              </w:rPr>
                            </w:pPr>
                          </w:p>
                          <w:p w:rsidR="0099365D" w:rsidRPr="004A6638" w:rsidRDefault="0099365D" w:rsidP="007D603B">
                            <w:pPr>
                              <w:jc w:val="center"/>
                              <w:rPr>
                                <w:rFonts w:cs="Arial"/>
                                <w:b/>
                                <w:sz w:val="22"/>
                                <w:szCs w:val="22"/>
                              </w:rPr>
                            </w:pPr>
                            <w:r w:rsidRPr="004A6638">
                              <w:rPr>
                                <w:rFonts w:cs="Arial"/>
                                <w:b/>
                                <w:sz w:val="22"/>
                                <w:szCs w:val="22"/>
                              </w:rPr>
                              <w:t>SALE</w:t>
                            </w:r>
                          </w:p>
                          <w:p w:rsidR="0099365D" w:rsidRDefault="0099365D" w:rsidP="007D603B">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Default="0099365D" w:rsidP="007D603B">
                            <w:pPr>
                              <w:tabs>
                                <w:tab w:val="left" w:pos="1080"/>
                                <w:tab w:val="decimal" w:pos="3780"/>
                              </w:tabs>
                              <w:rPr>
                                <w:rFonts w:ascii="Microsoft Sans Serif" w:hAnsi="Microsoft Sans Serif" w:cs="Microsoft Sans Serif"/>
                                <w:sz w:val="18"/>
                                <w:szCs w:val="18"/>
                              </w:rPr>
                            </w:pPr>
                          </w:p>
                          <w:p w:rsidR="0099365D" w:rsidRDefault="0099365D" w:rsidP="007D603B">
                            <w:pPr>
                              <w:tabs>
                                <w:tab w:val="left" w:pos="1080"/>
                                <w:tab w:val="decimal" w:pos="3780"/>
                              </w:tabs>
                              <w:rPr>
                                <w:rFonts w:cs="Arial"/>
                                <w:b/>
                                <w:sz w:val="18"/>
                                <w:szCs w:val="18"/>
                              </w:rPr>
                            </w:pPr>
                          </w:p>
                          <w:p w:rsidR="0099365D" w:rsidRPr="005A1ACA" w:rsidRDefault="0099365D" w:rsidP="007D603B">
                            <w:pPr>
                              <w:tabs>
                                <w:tab w:val="left" w:pos="1080"/>
                                <w:tab w:val="decimal" w:pos="3780"/>
                              </w:tabs>
                              <w:rPr>
                                <w:rFonts w:cs="Arial"/>
                                <w:b/>
                                <w:sz w:val="18"/>
                                <w:szCs w:val="18"/>
                              </w:rPr>
                            </w:pPr>
                          </w:p>
                        </w:txbxContent>
                      </v:textbox>
                      <w10:anchorlock/>
                    </v:shape>
                  </w:pict>
                </mc:Fallback>
              </mc:AlternateContent>
            </w:r>
          </w:p>
        </w:tc>
        <w:tc>
          <w:tcPr>
            <w:tcW w:w="5310" w:type="dxa"/>
          </w:tcPr>
          <w:p w:rsidR="007D603B" w:rsidRPr="0099365D" w:rsidRDefault="007D603B" w:rsidP="007A7C38">
            <w:pPr>
              <w:pStyle w:val="BodyText"/>
              <w:jc w:val="center"/>
            </w:pPr>
          </w:p>
        </w:tc>
      </w:tr>
    </w:tbl>
    <w:p w:rsidR="00A36851" w:rsidRPr="0099365D" w:rsidRDefault="00D00226" w:rsidP="00B951D2">
      <w:pPr>
        <w:pStyle w:val="Heading2"/>
      </w:pPr>
      <w:bookmarkStart w:id="590" w:name="_Toc400439050"/>
      <w:r w:rsidRPr="0099365D">
        <w:t>Basic Sale</w:t>
      </w:r>
      <w:bookmarkEnd w:id="590"/>
      <w:r w:rsidRPr="0099365D">
        <w:t xml:space="preserve"> </w:t>
      </w:r>
      <w:bookmarkEnd w:id="588"/>
    </w:p>
    <w:p w:rsidR="00596032" w:rsidRPr="0099365D" w:rsidRDefault="00596032" w:rsidP="00596032">
      <w:pPr>
        <w:pStyle w:val="BodyText"/>
      </w:pPr>
      <w:r w:rsidRPr="0099365D">
        <w:t>The data for a basic sale item includes the Item ID, Item Short Description, Item Long Description and price.  If the item was sold via UPC or Open Box Tag, the Item ID associated with them is what is printed on the receipt (see Open Box Item for more details on the receipt printing).  The description data</w:t>
      </w:r>
      <w:r w:rsidR="00D160A9" w:rsidRPr="0099365D">
        <w:t xml:space="preserve"> is setup by the customer and defined for all available languages.  The price is the final selling price of the item – see free gift card promotion section for details on how that is represented on the receipt.</w:t>
      </w:r>
    </w:p>
    <w:p w:rsidR="00D160A9" w:rsidRPr="0099365D" w:rsidRDefault="00D160A9" w:rsidP="00596032">
      <w:pPr>
        <w:pStyle w:val="BodyText"/>
      </w:pPr>
      <w:r w:rsidRPr="0099365D">
        <w:t>The ‘N’ indicator is printed on the receipt if the item that is not taxable, either the item is by default not taxable (PIM code setup) or if tax exempted all jurisdictions.  The ‘N’ is written for all languages.</w:t>
      </w:r>
    </w:p>
    <w:tbl>
      <w:tblPr>
        <w:tblW w:w="4900" w:type="pct"/>
        <w:tblInd w:w="144" w:type="dxa"/>
        <w:tblLook w:val="04A0" w:firstRow="1" w:lastRow="0" w:firstColumn="1" w:lastColumn="0" w:noHBand="0" w:noVBand="1"/>
      </w:tblPr>
      <w:tblGrid>
        <w:gridCol w:w="5292"/>
        <w:gridCol w:w="5292"/>
      </w:tblGrid>
      <w:tr w:rsidR="00CE1AC2" w:rsidRPr="0099365D" w:rsidTr="00CE1AC2">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2CF191CF" wp14:editId="4A7387EB">
                      <wp:extent cx="2980690" cy="649605"/>
                      <wp:effectExtent l="7620" t="10795" r="12065" b="6350"/>
                      <wp:docPr id="224"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649605"/>
                              </a:xfrm>
                              <a:prstGeom prst="rect">
                                <a:avLst/>
                              </a:prstGeom>
                              <a:solidFill>
                                <a:srgbClr val="FFFFFF"/>
                              </a:solidFill>
                              <a:ln w="9525">
                                <a:solidFill>
                                  <a:srgbClr val="000000"/>
                                </a:solidFill>
                                <a:miter lim="800000"/>
                                <a:headEnd/>
                                <a:tailEnd/>
                              </a:ln>
                            </wps:spPr>
                            <wps:txb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2CF191CF" id="Text Box 300" o:spid="_x0000_s1030" type="#_x0000_t202" style="width:234.7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">
                      <v:textbo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v:textbox>
                      <w10:anchorlock/>
                    </v:shape>
                  </w:pict>
                </mc:Fallback>
              </mc:AlternateContent>
            </w:r>
          </w:p>
        </w:tc>
        <w:tc>
          <w:tcPr>
            <w:tcW w:w="5398" w:type="dxa"/>
          </w:tcPr>
          <w:p w:rsidR="00B64FDD" w:rsidRPr="0099365D" w:rsidRDefault="00EB0FC7" w:rsidP="00B64FDD">
            <w:pPr>
              <w:pStyle w:val="BodyText"/>
              <w:jc w:val="center"/>
              <w:rPr>
                <w:color w:val="FF0000"/>
              </w:rPr>
            </w:pPr>
            <w:r w:rsidRPr="0099365D">
              <w:rPr>
                <w:noProof/>
                <w:color w:val="FF0000"/>
              </w:rPr>
              <mc:AlternateContent>
                <mc:Choice Requires="wps">
                  <w:drawing>
                    <wp:inline distT="0" distB="0" distL="0" distR="0" wp14:anchorId="4D32146B" wp14:editId="154622BE">
                      <wp:extent cx="2980690" cy="650240"/>
                      <wp:effectExtent l="6350" t="10795" r="13335" b="5715"/>
                      <wp:docPr id="95"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650240"/>
                              </a:xfrm>
                              <a:prstGeom prst="rect">
                                <a:avLst/>
                              </a:prstGeom>
                              <a:solidFill>
                                <a:srgbClr val="FFFFFF"/>
                              </a:solidFill>
                              <a:ln w="9525">
                                <a:solidFill>
                                  <a:srgbClr val="000000"/>
                                </a:solidFill>
                                <a:miter lim="800000"/>
                                <a:headEnd/>
                                <a:tailEnd/>
                              </a:ln>
                            </wps:spPr>
                            <wps:txb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r>
                                    <w:rPr>
                                      <w:rFonts w:ascii="Courier New" w:hAnsi="Courier New" w:cs="Courier New"/>
                                      <w:sz w:val="18"/>
                                      <w:szCs w:val="18"/>
                                    </w:rPr>
                                    <w:t>N</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B65171" w:rsidRDefault="0099365D" w:rsidP="00CE1AC2">
                                  <w:pPr>
                                    <w:rPr>
                                      <w:rFonts w:cs="Arial"/>
                                      <w:sz w:val="16"/>
                                      <w:szCs w:val="16"/>
                                    </w:rPr>
                                  </w:pPr>
                                  <w:r>
                                    <w:rPr>
                                      <w:rFonts w:cs="Arial"/>
                                      <w:sz w:val="16"/>
                                      <w:szCs w:val="16"/>
                                    </w:rPr>
                                    <w:t>…</w:t>
                                  </w:r>
                                </w:p>
                                <w:p w:rsidR="0099365D" w:rsidRPr="007E6E06" w:rsidRDefault="0099365D" w:rsidP="00CE1AC2">
                                  <w:pPr>
                                    <w:rPr>
                                      <w:rFonts w:ascii="Microsoft Sans Serif" w:hAnsi="Microsoft Sans Serif" w:cs="Microsoft Sans Serif"/>
                                      <w:sz w:val="16"/>
                                      <w:szCs w:val="16"/>
                                    </w:rPr>
                                  </w:pPr>
                                </w:p>
                              </w:txbxContent>
                            </wps:txbx>
                            <wps:bodyPr rot="0" vert="horz" wrap="square" lIns="91440" tIns="45720" rIns="91440" bIns="45720" anchor="t" anchorCtr="0" upright="1">
                              <a:noAutofit/>
                            </wps:bodyPr>
                          </wps:wsp>
                        </a:graphicData>
                      </a:graphic>
                    </wp:inline>
                  </w:drawing>
                </mc:Choice>
                <mc:Fallback>
                  <w:pict>
                    <v:shape w14:anchorId="4D32146B" id="Text Box 299" o:spid="_x0000_s1031" type="#_x0000_t202" style="width:234.7pt;height: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">
                      <v:textbo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r>
                              <w:rPr>
                                <w:rFonts w:ascii="Courier New" w:hAnsi="Courier New" w:cs="Courier New"/>
                                <w:sz w:val="18"/>
                                <w:szCs w:val="18"/>
                              </w:rPr>
                              <w:t>N</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B65171" w:rsidRDefault="0099365D" w:rsidP="00CE1AC2">
                            <w:pPr>
                              <w:rPr>
                                <w:rFonts w:cs="Arial"/>
                                <w:sz w:val="16"/>
                                <w:szCs w:val="16"/>
                              </w:rPr>
                            </w:pPr>
                            <w:r>
                              <w:rPr>
                                <w:rFonts w:cs="Arial"/>
                                <w:sz w:val="16"/>
                                <w:szCs w:val="16"/>
                              </w:rPr>
                              <w:t>…</w:t>
                            </w:r>
                          </w:p>
                          <w:p w:rsidR="0099365D" w:rsidRPr="007E6E06" w:rsidRDefault="0099365D" w:rsidP="00CE1AC2">
                            <w:pPr>
                              <w:rPr>
                                <w:rFonts w:ascii="Microsoft Sans Serif" w:hAnsi="Microsoft Sans Serif" w:cs="Microsoft Sans Serif"/>
                                <w:sz w:val="16"/>
                                <w:szCs w:val="16"/>
                              </w:rPr>
                            </w:pPr>
                          </w:p>
                        </w:txbxContent>
                      </v:textbox>
                      <w10:anchorlock/>
                    </v:shape>
                  </w:pict>
                </mc:Fallback>
              </mc:AlternateContent>
            </w:r>
          </w:p>
        </w:tc>
      </w:tr>
      <w:tr w:rsidR="00B64FDD" w:rsidRPr="0099365D" w:rsidTr="00B64FDD">
        <w:tc>
          <w:tcPr>
            <w:tcW w:w="5398" w:type="dxa"/>
          </w:tcPr>
          <w:p w:rsidR="00B64FDD" w:rsidRPr="0099365D" w:rsidRDefault="00B64FDD" w:rsidP="00B64FDD">
            <w:pPr>
              <w:pStyle w:val="Caption"/>
              <w:rPr>
                <w:color w:val="FF0000"/>
              </w:rPr>
            </w:pPr>
            <w:r w:rsidRPr="0099365D">
              <w:t xml:space="preserve">Figure </w:t>
            </w:r>
            <w:r w:rsidR="00D54837" w:rsidRPr="0099365D">
              <w:fldChar w:fldCharType="begin"/>
            </w:r>
            <w:r w:rsidR="005D70AC" w:rsidRPr="0099365D">
              <w:instrText xml:space="preserve"> SEQ Figure \* ARABIC </w:instrText>
            </w:r>
            <w:r w:rsidR="00D54837" w:rsidRPr="0099365D">
              <w:fldChar w:fldCharType="separate"/>
            </w:r>
            <w:r w:rsidR="00A33797">
              <w:rPr>
                <w:noProof/>
              </w:rPr>
              <w:t>1</w:t>
            </w:r>
            <w:r w:rsidR="00D54837" w:rsidRPr="0099365D">
              <w:fldChar w:fldCharType="end"/>
            </w:r>
            <w:r w:rsidRPr="0099365D">
              <w:t>: Basic Sale</w:t>
            </w:r>
          </w:p>
        </w:tc>
        <w:tc>
          <w:tcPr>
            <w:tcW w:w="5398" w:type="dxa"/>
          </w:tcPr>
          <w:p w:rsidR="00B64FDD" w:rsidRPr="0099365D" w:rsidRDefault="00B64FDD" w:rsidP="00B64FDD">
            <w:pPr>
              <w:pStyle w:val="Caption"/>
              <w:rPr>
                <w:color w:val="FF0000"/>
              </w:rPr>
            </w:pPr>
            <w:r w:rsidRPr="0099365D">
              <w:t xml:space="preserve">Figure </w:t>
            </w:r>
            <w:r w:rsidR="00D54837" w:rsidRPr="0099365D">
              <w:fldChar w:fldCharType="begin"/>
            </w:r>
            <w:r w:rsidR="005D70AC" w:rsidRPr="0099365D">
              <w:instrText xml:space="preserve"> SEQ Figure \* ARABIC </w:instrText>
            </w:r>
            <w:r w:rsidR="00D54837" w:rsidRPr="0099365D">
              <w:fldChar w:fldCharType="separate"/>
            </w:r>
            <w:r w:rsidR="00A33797">
              <w:rPr>
                <w:noProof/>
              </w:rPr>
              <w:t>2</w:t>
            </w:r>
            <w:r w:rsidR="00D54837" w:rsidRPr="0099365D">
              <w:fldChar w:fldCharType="end"/>
            </w:r>
            <w:r w:rsidRPr="0099365D">
              <w:t>: Basic Sale – Non Taxable Item</w:t>
            </w:r>
          </w:p>
        </w:tc>
      </w:tr>
    </w:tbl>
    <w:p w:rsidR="00A36851" w:rsidRPr="0099365D" w:rsidRDefault="00D00226" w:rsidP="00B951D2">
      <w:pPr>
        <w:pStyle w:val="Heading2"/>
      </w:pPr>
      <w:bookmarkStart w:id="591" w:name="_Toc400439051"/>
      <w:r w:rsidRPr="0099365D">
        <w:t>Serial Number</w:t>
      </w:r>
      <w:bookmarkEnd w:id="591"/>
    </w:p>
    <w:p w:rsidR="00D160A9" w:rsidRPr="0099365D" w:rsidRDefault="00D160A9" w:rsidP="00D160A9">
      <w:pPr>
        <w:pStyle w:val="BodyText"/>
      </w:pPr>
      <w:r w:rsidRPr="0099365D">
        <w:t xml:space="preserve">The serial number entered by the operator is logged on the receipt after item long description line.  </w:t>
      </w:r>
    </w:p>
    <w:p w:rsidR="00D160A9" w:rsidRPr="0099365D" w:rsidRDefault="00D160A9" w:rsidP="00D160A9">
      <w:pPr>
        <w:pStyle w:val="BodyText"/>
      </w:pPr>
      <w:r w:rsidRPr="0099365D">
        <w:t>The tag ‘SERIAL #’ is a configurable message.</w:t>
      </w:r>
    </w:p>
    <w:tbl>
      <w:tblPr>
        <w:tblW w:w="4900" w:type="pct"/>
        <w:tblInd w:w="144" w:type="dxa"/>
        <w:tblLook w:val="04A0" w:firstRow="1" w:lastRow="0" w:firstColumn="1" w:lastColumn="0" w:noHBand="0" w:noVBand="1"/>
      </w:tblPr>
      <w:tblGrid>
        <w:gridCol w:w="5465"/>
        <w:gridCol w:w="5119"/>
      </w:tblGrid>
      <w:tr w:rsidR="00CE1AC2" w:rsidRPr="0099365D" w:rsidTr="00CE1AC2">
        <w:tc>
          <w:tcPr>
            <w:tcW w:w="5486" w:type="dxa"/>
          </w:tcPr>
          <w:p w:rsidR="00E86B14" w:rsidRPr="0099365D" w:rsidRDefault="00EB0FC7" w:rsidP="00E01B02">
            <w:pPr>
              <w:pStyle w:val="BodyText"/>
              <w:jc w:val="center"/>
              <w:rPr>
                <w:color w:val="FF0000"/>
              </w:rPr>
            </w:pPr>
            <w:r w:rsidRPr="0099365D">
              <w:rPr>
                <w:noProof/>
                <w:color w:val="FF0000"/>
              </w:rPr>
              <mc:AlternateContent>
                <mc:Choice Requires="wps">
                  <w:drawing>
                    <wp:inline distT="0" distB="0" distL="0" distR="0" wp14:anchorId="3EAF8CA5" wp14:editId="6FB36391">
                      <wp:extent cx="2980690" cy="742315"/>
                      <wp:effectExtent l="6985" t="5080" r="12700" b="5080"/>
                      <wp:docPr id="94"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742315"/>
                              </a:xfrm>
                              <a:prstGeom prst="rect">
                                <a:avLst/>
                              </a:prstGeom>
                              <a:solidFill>
                                <a:srgbClr val="FFFFFF"/>
                              </a:solidFill>
                              <a:ln w="9525">
                                <a:solidFill>
                                  <a:srgbClr val="000000"/>
                                </a:solidFill>
                                <a:miter lim="800000"/>
                                <a:headEnd/>
                                <a:tailEnd/>
                              </a:ln>
                            </wps:spPr>
                            <wps:txb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2012391</w:t>
                                  </w:r>
                                  <w:r>
                                    <w:rPr>
                                      <w:rFonts w:ascii="Courier New" w:hAnsi="Courier New" w:cs="Courier New"/>
                                      <w:sz w:val="18"/>
                                      <w:szCs w:val="18"/>
                                    </w:rPr>
                                    <w:tab/>
                                    <w:t>Killer Rats</w:t>
                                  </w:r>
                                  <w:r>
                                    <w:rPr>
                                      <w:rFonts w:ascii="Courier New" w:hAnsi="Courier New" w:cs="Courier New"/>
                                      <w:sz w:val="18"/>
                                      <w:szCs w:val="18"/>
                                    </w:rPr>
                                    <w:tab/>
                                    <w:t xml:space="preserve"> 25.99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SF/HORROR DVD – KILLLER RATS</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SERIAL # 321326546544564655</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3EAF8CA5" id="Text Box 298" o:spid="_x0000_s1032" type="#_x0000_t202" style="width:234.7pt;height:5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">
                      <v:textbo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2012391</w:t>
                            </w:r>
                            <w:r>
                              <w:rPr>
                                <w:rFonts w:ascii="Courier New" w:hAnsi="Courier New" w:cs="Courier New"/>
                                <w:sz w:val="18"/>
                                <w:szCs w:val="18"/>
                              </w:rPr>
                              <w:tab/>
                              <w:t>Killer Rats</w:t>
                            </w:r>
                            <w:r>
                              <w:rPr>
                                <w:rFonts w:ascii="Courier New" w:hAnsi="Courier New" w:cs="Courier New"/>
                                <w:sz w:val="18"/>
                                <w:szCs w:val="18"/>
                              </w:rPr>
                              <w:tab/>
                              <w:t xml:space="preserve"> 25.99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SF/HORROR DVD – KILLLER RATS</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SERIAL # 321326546544564655</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v:textbox>
                      <w10:anchorlock/>
                    </v:shape>
                  </w:pict>
                </mc:Fallback>
              </mc:AlternateContent>
            </w:r>
          </w:p>
        </w:tc>
        <w:tc>
          <w:tcPr>
            <w:tcW w:w="5310" w:type="dxa"/>
          </w:tcPr>
          <w:p w:rsidR="00CE1AC2" w:rsidRPr="0099365D" w:rsidRDefault="00CE1AC2" w:rsidP="00CE1AC2">
            <w:pPr>
              <w:pStyle w:val="BodyText"/>
              <w:jc w:val="center"/>
            </w:pPr>
          </w:p>
        </w:tc>
      </w:tr>
    </w:tbl>
    <w:p w:rsidR="00A36851" w:rsidRPr="0099365D" w:rsidRDefault="00D00226" w:rsidP="00B951D2">
      <w:pPr>
        <w:pStyle w:val="Heading2"/>
      </w:pPr>
      <w:bookmarkStart w:id="592" w:name="_Toc400439052"/>
      <w:r w:rsidRPr="0099365D">
        <w:t>Price Required</w:t>
      </w:r>
      <w:bookmarkEnd w:id="592"/>
    </w:p>
    <w:p w:rsidR="00CE1AC2" w:rsidRPr="0099365D" w:rsidRDefault="00CE1AC2" w:rsidP="00CE1AC2">
      <w:pPr>
        <w:pStyle w:val="BodyText"/>
      </w:pPr>
      <w:r w:rsidRPr="0099365D">
        <w:t xml:space="preserve">The printed receipt does not display any indication that the item was a price required item. </w:t>
      </w:r>
    </w:p>
    <w:p w:rsidR="00A36851" w:rsidRPr="0099365D" w:rsidRDefault="00D00226" w:rsidP="00B951D2">
      <w:pPr>
        <w:pStyle w:val="Heading2"/>
      </w:pPr>
      <w:bookmarkStart w:id="593" w:name="_Toc400439053"/>
      <w:r w:rsidRPr="0099365D">
        <w:t>Age Verification</w:t>
      </w:r>
      <w:bookmarkEnd w:id="593"/>
    </w:p>
    <w:p w:rsidR="00CE1AC2" w:rsidRPr="0099365D" w:rsidRDefault="00CE1AC2" w:rsidP="00CE1AC2">
      <w:pPr>
        <w:pStyle w:val="BodyText"/>
      </w:pPr>
      <w:r w:rsidRPr="0099365D">
        <w:t>The printed receipt does not display any indication that the item was an age verification item.</w:t>
      </w:r>
    </w:p>
    <w:p w:rsidR="00A36851" w:rsidRPr="0099365D" w:rsidRDefault="00D00226" w:rsidP="00B951D2">
      <w:pPr>
        <w:pStyle w:val="Heading2"/>
      </w:pPr>
      <w:bookmarkStart w:id="594" w:name="_Toc400439054"/>
      <w:r w:rsidRPr="0099365D">
        <w:lastRenderedPageBreak/>
        <w:t>Open Box Item</w:t>
      </w:r>
      <w:bookmarkEnd w:id="594"/>
    </w:p>
    <w:p w:rsidR="00CE1AC2" w:rsidRPr="0099365D" w:rsidRDefault="00CE1AC2" w:rsidP="00CE1AC2">
      <w:pPr>
        <w:pStyle w:val="BodyText"/>
      </w:pPr>
      <w:r w:rsidRPr="0099365D">
        <w:t>The scanned or entered Open Box Tag number prints with the item details.  In addition a special receipt message may be printed if it exists in the receipt messaging data.</w:t>
      </w:r>
    </w:p>
    <w:p w:rsidR="00D160A9" w:rsidRPr="0099365D" w:rsidRDefault="00D160A9" w:rsidP="00CE1AC2">
      <w:pPr>
        <w:pStyle w:val="BodyText"/>
      </w:pPr>
      <w:r w:rsidRPr="0099365D">
        <w:t>The tag ‘LP #’ is a configurable message.</w:t>
      </w:r>
    </w:p>
    <w:tbl>
      <w:tblPr>
        <w:tblW w:w="4900" w:type="pct"/>
        <w:tblInd w:w="144" w:type="dxa"/>
        <w:tblLook w:val="04A0" w:firstRow="1" w:lastRow="0" w:firstColumn="1" w:lastColumn="0" w:noHBand="0" w:noVBand="1"/>
      </w:tblPr>
      <w:tblGrid>
        <w:gridCol w:w="5465"/>
        <w:gridCol w:w="5119"/>
      </w:tblGrid>
      <w:tr w:rsidR="00CE1AC2" w:rsidRPr="0099365D" w:rsidTr="00CE1AC2">
        <w:tc>
          <w:tcPr>
            <w:tcW w:w="5486" w:type="dxa"/>
          </w:tcPr>
          <w:p w:rsidR="008C6C9D" w:rsidRPr="0099365D" w:rsidRDefault="00EB0FC7" w:rsidP="00E01B02">
            <w:pPr>
              <w:pStyle w:val="BodyText"/>
              <w:jc w:val="center"/>
              <w:rPr>
                <w:color w:val="FF0000"/>
              </w:rPr>
            </w:pPr>
            <w:r w:rsidRPr="0099365D">
              <w:rPr>
                <w:noProof/>
                <w:color w:val="FF0000"/>
              </w:rPr>
              <mc:AlternateContent>
                <mc:Choice Requires="wps">
                  <w:drawing>
                    <wp:inline distT="0" distB="0" distL="0" distR="0" wp14:anchorId="4FFF9268" wp14:editId="1AA08CCE">
                      <wp:extent cx="2980690" cy="832485"/>
                      <wp:effectExtent l="6985" t="5715" r="12700" b="9525"/>
                      <wp:docPr id="93"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832485"/>
                              </a:xfrm>
                              <a:prstGeom prst="rect">
                                <a:avLst/>
                              </a:prstGeom>
                              <a:solidFill>
                                <a:srgbClr val="FFFFFF"/>
                              </a:solidFill>
                              <a:ln w="9525">
                                <a:solidFill>
                                  <a:srgbClr val="000000"/>
                                </a:solidFill>
                                <a:miter lim="800000"/>
                                <a:headEnd/>
                                <a:tailEnd/>
                              </a:ln>
                            </wps:spPr>
                            <wps:txb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10011956</w:t>
                                  </w:r>
                                  <w:r>
                                    <w:rPr>
                                      <w:rFonts w:ascii="Courier New" w:hAnsi="Courier New" w:cs="Courier New"/>
                                      <w:sz w:val="18"/>
                                      <w:szCs w:val="18"/>
                                    </w:rPr>
                                    <w:tab/>
                                    <w:t>ST4301</w:t>
                                  </w:r>
                                  <w:r>
                                    <w:rPr>
                                      <w:rFonts w:ascii="Courier New" w:hAnsi="Courier New" w:cs="Courier New"/>
                                      <w:sz w:val="18"/>
                                      <w:szCs w:val="18"/>
                                    </w:rPr>
                                    <w:tab/>
                                    <w:t xml:space="preserve"> 22.99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TOSHIBA ST4301</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24.97 WITH 1.98 DISC</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LP # 77A0QTVH</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4FFF9268" id="Text Box 297" o:spid="_x0000_s1033" type="#_x0000_t202" style="width:234.7pt;height:6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">
                      <v:textbox>
                        <w:txbxContent>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10011956</w:t>
                            </w:r>
                            <w:r>
                              <w:rPr>
                                <w:rFonts w:ascii="Courier New" w:hAnsi="Courier New" w:cs="Courier New"/>
                                <w:sz w:val="18"/>
                                <w:szCs w:val="18"/>
                              </w:rPr>
                              <w:tab/>
                              <w:t>ST4301</w:t>
                            </w:r>
                            <w:r>
                              <w:rPr>
                                <w:rFonts w:ascii="Courier New" w:hAnsi="Courier New" w:cs="Courier New"/>
                                <w:sz w:val="18"/>
                                <w:szCs w:val="18"/>
                              </w:rPr>
                              <w:tab/>
                              <w:t xml:space="preserve"> 22.99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TOSHIBA ST4301</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24.97 WITH 1.98 DISC</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LP # 77A0QTVH</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v:textbox>
                      <w10:anchorlock/>
                    </v:shape>
                  </w:pict>
                </mc:Fallback>
              </mc:AlternateContent>
            </w:r>
          </w:p>
        </w:tc>
        <w:tc>
          <w:tcPr>
            <w:tcW w:w="5310" w:type="dxa"/>
          </w:tcPr>
          <w:p w:rsidR="00CE1AC2" w:rsidRPr="0099365D" w:rsidRDefault="00CE1AC2" w:rsidP="00CE1AC2">
            <w:pPr>
              <w:pStyle w:val="BodyText"/>
              <w:jc w:val="center"/>
            </w:pPr>
          </w:p>
        </w:tc>
      </w:tr>
    </w:tbl>
    <w:p w:rsidR="00546319" w:rsidRPr="0099365D" w:rsidRDefault="00854792" w:rsidP="00D00226">
      <w:pPr>
        <w:pStyle w:val="Heading2"/>
      </w:pPr>
      <w:bookmarkStart w:id="595" w:name="_Toc400439055"/>
      <w:r w:rsidRPr="0099365D">
        <w:t xml:space="preserve">Related </w:t>
      </w:r>
      <w:r w:rsidR="00546319" w:rsidRPr="0099365D">
        <w:t>Item</w:t>
      </w:r>
      <w:bookmarkEnd w:id="595"/>
    </w:p>
    <w:p w:rsidR="00CE1AC2" w:rsidRPr="0099365D" w:rsidRDefault="00CE1AC2" w:rsidP="00CE1AC2">
      <w:pPr>
        <w:pStyle w:val="BodyText"/>
      </w:pPr>
      <w:r w:rsidRPr="0099365D">
        <w:t>The printed receipt does not display any indication of the linked items.</w:t>
      </w:r>
    </w:p>
    <w:p w:rsidR="00D3173A" w:rsidRPr="0099365D" w:rsidRDefault="00D3173A" w:rsidP="00D3173A">
      <w:pPr>
        <w:pStyle w:val="Heading2"/>
      </w:pPr>
      <w:bookmarkStart w:id="596" w:name="_Toc335164889"/>
      <w:bookmarkStart w:id="597" w:name="_Ref326826434"/>
      <w:bookmarkStart w:id="598" w:name="_Toc400439056"/>
      <w:r w:rsidRPr="0099365D">
        <w:t>Custom Prompt</w:t>
      </w:r>
      <w:bookmarkEnd w:id="596"/>
      <w:bookmarkEnd w:id="598"/>
    </w:p>
    <w:p w:rsidR="00D3173A" w:rsidRPr="0099365D" w:rsidRDefault="00D3173A" w:rsidP="00D3173A">
      <w:pPr>
        <w:pStyle w:val="BodyText"/>
      </w:pPr>
      <w:r w:rsidRPr="0099365D">
        <w:t>The data collected during a customer database prompt do not always print on the receipt.  It is dependent on the data that is collected.  The printing of the custom prompt data on the receipt is determined by the print setting for the custom prompt:</w:t>
      </w:r>
    </w:p>
    <w:p w:rsidR="00D3173A" w:rsidRPr="0099365D" w:rsidRDefault="00D3173A" w:rsidP="00D8535A">
      <w:pPr>
        <w:pStyle w:val="PlainText"/>
        <w:numPr>
          <w:ilvl w:val="0"/>
          <w:numId w:val="11"/>
        </w:numPr>
        <w:spacing w:after="120"/>
        <w:rPr>
          <w:rFonts w:ascii="Arial" w:hAnsi="Arial" w:cs="Times New Roman"/>
        </w:rPr>
      </w:pPr>
      <w:r w:rsidRPr="0099365D">
        <w:rPr>
          <w:rFonts w:ascii="Arial" w:hAnsi="Arial" w:cs="Times New Roman"/>
        </w:rPr>
        <w:t>0, then POS does not print the additional information to the receipt</w:t>
      </w:r>
    </w:p>
    <w:p w:rsidR="00D3173A" w:rsidRPr="0099365D" w:rsidRDefault="00D3173A" w:rsidP="00D8535A">
      <w:pPr>
        <w:pStyle w:val="PlainText"/>
        <w:numPr>
          <w:ilvl w:val="0"/>
          <w:numId w:val="11"/>
        </w:numPr>
        <w:spacing w:after="120"/>
        <w:rPr>
          <w:rFonts w:ascii="Arial" w:hAnsi="Arial" w:cs="Times New Roman"/>
        </w:rPr>
      </w:pPr>
      <w:r w:rsidRPr="0099365D">
        <w:rPr>
          <w:rFonts w:ascii="Arial" w:hAnsi="Arial" w:cs="Times New Roman"/>
        </w:rPr>
        <w:t>1, then POS prints the captured additional information without the prompt names.</w:t>
      </w:r>
    </w:p>
    <w:p w:rsidR="00D3173A" w:rsidRPr="0099365D" w:rsidRDefault="00D3173A" w:rsidP="00D8535A">
      <w:pPr>
        <w:pStyle w:val="PlainText"/>
        <w:numPr>
          <w:ilvl w:val="0"/>
          <w:numId w:val="11"/>
        </w:numPr>
        <w:spacing w:after="120"/>
        <w:rPr>
          <w:rFonts w:ascii="Arial" w:hAnsi="Arial" w:cs="Times New Roman"/>
        </w:rPr>
      </w:pPr>
      <w:r w:rsidRPr="0099365D">
        <w:rPr>
          <w:rFonts w:ascii="Arial" w:hAnsi="Arial" w:cs="Times New Roman"/>
        </w:rPr>
        <w:t>5, then POS prints the captured additional information right justified with the prompt names.</w:t>
      </w:r>
    </w:p>
    <w:p w:rsidR="00D3173A" w:rsidRPr="0099365D" w:rsidRDefault="00D3173A" w:rsidP="00D8535A">
      <w:pPr>
        <w:pStyle w:val="PlainText"/>
        <w:numPr>
          <w:ilvl w:val="0"/>
          <w:numId w:val="11"/>
        </w:numPr>
        <w:spacing w:after="120"/>
        <w:rPr>
          <w:rFonts w:ascii="Arial" w:hAnsi="Arial" w:cs="Arial"/>
        </w:rPr>
      </w:pPr>
      <w:r w:rsidRPr="0099365D">
        <w:rPr>
          <w:rFonts w:ascii="Arial" w:hAnsi="Arial" w:cs="Arial"/>
        </w:rPr>
        <w:t xml:space="preserve">17, then POS prints the captured </w:t>
      </w:r>
      <w:r w:rsidRPr="0099365D">
        <w:rPr>
          <w:rFonts w:ascii="Arial" w:hAnsi="Arial" w:cs="Times New Roman"/>
        </w:rPr>
        <w:t xml:space="preserve">additional </w:t>
      </w:r>
      <w:r w:rsidRPr="0099365D">
        <w:rPr>
          <w:rFonts w:ascii="Arial" w:hAnsi="Arial" w:cs="Arial"/>
        </w:rPr>
        <w:t>information left justified without the prompt names.</w:t>
      </w:r>
    </w:p>
    <w:p w:rsidR="00D3173A" w:rsidRPr="0099365D" w:rsidRDefault="00D3173A" w:rsidP="00D8535A">
      <w:pPr>
        <w:pStyle w:val="PlainText"/>
        <w:numPr>
          <w:ilvl w:val="0"/>
          <w:numId w:val="11"/>
        </w:numPr>
        <w:spacing w:after="120"/>
        <w:rPr>
          <w:rFonts w:ascii="Arial" w:hAnsi="Arial" w:cs="Times New Roman"/>
        </w:rPr>
      </w:pPr>
      <w:r w:rsidRPr="0099365D">
        <w:rPr>
          <w:rFonts w:ascii="Arial" w:hAnsi="Arial" w:cs="Arial"/>
        </w:rPr>
        <w:t xml:space="preserve">21, then POS prints the captured </w:t>
      </w:r>
      <w:r w:rsidRPr="0099365D">
        <w:rPr>
          <w:rFonts w:ascii="Arial" w:hAnsi="Arial" w:cs="Times New Roman"/>
        </w:rPr>
        <w:t xml:space="preserve">additional </w:t>
      </w:r>
      <w:r w:rsidRPr="0099365D">
        <w:rPr>
          <w:rFonts w:ascii="Arial" w:hAnsi="Arial" w:cs="Arial"/>
        </w:rPr>
        <w:t>information left justified with the prompt names.</w:t>
      </w:r>
    </w:p>
    <w:p w:rsidR="00D3173A" w:rsidRPr="0099365D" w:rsidRDefault="00D3173A" w:rsidP="00D3173A">
      <w:pPr>
        <w:pStyle w:val="BodyText"/>
      </w:pPr>
      <w:r w:rsidRPr="0099365D">
        <w:t xml:space="preserve">Below is an example of a cell phone plan sale where an IMEI and Cellular custom prompts were captured.  The data entered for each custom prompt are printed on the receipt.  </w:t>
      </w:r>
    </w:p>
    <w:p w:rsidR="00D3173A" w:rsidRPr="0099365D" w:rsidRDefault="00D3173A" w:rsidP="00D3173A">
      <w:pPr>
        <w:pStyle w:val="BodyText"/>
      </w:pPr>
      <w:r w:rsidRPr="0099365D">
        <w:t>The tags ‘IMEI #’ and ‘Cellular #’ are the custom prompt tags that are displayed on the screen.</w:t>
      </w:r>
    </w:p>
    <w:tbl>
      <w:tblPr>
        <w:tblW w:w="4900" w:type="pct"/>
        <w:tblInd w:w="144" w:type="dxa"/>
        <w:tblLook w:val="04A0" w:firstRow="1" w:lastRow="0" w:firstColumn="1" w:lastColumn="0" w:noHBand="0" w:noVBand="1"/>
      </w:tblPr>
      <w:tblGrid>
        <w:gridCol w:w="5465"/>
        <w:gridCol w:w="5119"/>
      </w:tblGrid>
      <w:tr w:rsidR="00D3173A" w:rsidRPr="0099365D" w:rsidTr="00D3173A">
        <w:tc>
          <w:tcPr>
            <w:tcW w:w="5486" w:type="dxa"/>
          </w:tcPr>
          <w:p w:rsidR="00D3173A" w:rsidRPr="0099365D" w:rsidRDefault="00EB0FC7" w:rsidP="00D3173A">
            <w:pPr>
              <w:pStyle w:val="BodyText"/>
              <w:jc w:val="center"/>
              <w:rPr>
                <w:color w:val="FF0000"/>
              </w:rPr>
            </w:pPr>
            <w:r w:rsidRPr="0099365D">
              <w:rPr>
                <w:noProof/>
                <w:color w:val="FF0000"/>
              </w:rPr>
              <mc:AlternateContent>
                <mc:Choice Requires="wps">
                  <w:drawing>
                    <wp:inline distT="0" distB="0" distL="0" distR="0" wp14:anchorId="1C467954" wp14:editId="56A951B9">
                      <wp:extent cx="2980690" cy="998855"/>
                      <wp:effectExtent l="6985" t="8255" r="12700" b="12065"/>
                      <wp:docPr id="92"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998855"/>
                              </a:xfrm>
                              <a:prstGeom prst="rect">
                                <a:avLst/>
                              </a:prstGeom>
                              <a:solidFill>
                                <a:srgbClr val="FFFFFF"/>
                              </a:solidFill>
                              <a:ln w="9525">
                                <a:solidFill>
                                  <a:srgbClr val="000000"/>
                                </a:solidFill>
                                <a:miter lim="800000"/>
                                <a:headEnd/>
                                <a:tailEnd/>
                              </a:ln>
                            </wps:spPr>
                            <wps:txbx>
                              <w:txbxContent>
                                <w:p w:rsidR="0099365D" w:rsidRDefault="0099365D" w:rsidP="00D3173A">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D3173A">
                                  <w:pPr>
                                    <w:tabs>
                                      <w:tab w:val="left" w:pos="1080"/>
                                      <w:tab w:val="decimal" w:pos="3780"/>
                                    </w:tabs>
                                    <w:rPr>
                                      <w:rFonts w:ascii="Courier New" w:hAnsi="Courier New" w:cs="Courier New"/>
                                      <w:sz w:val="18"/>
                                      <w:szCs w:val="18"/>
                                    </w:rPr>
                                  </w:pPr>
                                  <w:r>
                                    <w:rPr>
                                      <w:rFonts w:ascii="Courier New" w:hAnsi="Courier New" w:cs="Courier New"/>
                                      <w:sz w:val="18"/>
                                      <w:szCs w:val="18"/>
                                    </w:rPr>
                                    <w:t>10107937</w:t>
                                  </w:r>
                                  <w:r>
                                    <w:rPr>
                                      <w:rFonts w:ascii="Courier New" w:hAnsi="Courier New" w:cs="Courier New"/>
                                      <w:sz w:val="18"/>
                                      <w:szCs w:val="18"/>
                                    </w:rPr>
                                    <w:tab/>
                                    <w:t>3 YR VCE &amp;</w:t>
                                  </w:r>
                                  <w:r>
                                    <w:rPr>
                                      <w:rFonts w:ascii="Courier New" w:hAnsi="Courier New" w:cs="Courier New"/>
                                      <w:sz w:val="18"/>
                                      <w:szCs w:val="18"/>
                                    </w:rPr>
                                    <w:tab/>
                                    <w:t xml:space="preserve"> 0.00 N </w:t>
                                  </w:r>
                                  <w:r w:rsidRPr="0034389B">
                                    <w:rPr>
                                      <w:rFonts w:ascii="Courier New" w:hAnsi="Courier New" w:cs="Courier New"/>
                                      <w:sz w:val="18"/>
                                      <w:szCs w:val="18"/>
                                    </w:rPr>
                                    <w:t xml:space="preserve">       </w:t>
                                  </w:r>
                                </w:p>
                                <w:p w:rsidR="0099365D" w:rsidRDefault="0099365D" w:rsidP="00D3173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3 YR VCE &amp; DATA COMBO</w:t>
                                  </w:r>
                                </w:p>
                                <w:p w:rsidR="0099365D" w:rsidRDefault="0099365D" w:rsidP="00D3173A">
                                  <w:pPr>
                                    <w:tabs>
                                      <w:tab w:val="left" w:pos="1080"/>
                                      <w:tab w:val="decimal" w:pos="3780"/>
                                    </w:tabs>
                                    <w:rPr>
                                      <w:rFonts w:ascii="Courier New" w:hAnsi="Courier New" w:cs="Courier New"/>
                                      <w:sz w:val="18"/>
                                      <w:szCs w:val="18"/>
                                    </w:rPr>
                                  </w:pPr>
                                </w:p>
                                <w:p w:rsidR="0099365D" w:rsidRDefault="0099365D" w:rsidP="00D3173A">
                                  <w:pPr>
                                    <w:tabs>
                                      <w:tab w:val="left" w:pos="1080"/>
                                      <w:tab w:val="decimal" w:pos="3780"/>
                                    </w:tabs>
                                    <w:rPr>
                                      <w:rFonts w:ascii="Courier New" w:hAnsi="Courier New" w:cs="Courier New"/>
                                      <w:sz w:val="18"/>
                                      <w:szCs w:val="18"/>
                                    </w:rPr>
                                  </w:pPr>
                                  <w:r w:rsidRPr="00D55464">
                                    <w:rPr>
                                      <w:rFonts w:ascii="Courier New" w:hAnsi="Courier New" w:cs="Courier New"/>
                                      <w:sz w:val="18"/>
                                      <w:szCs w:val="18"/>
                                    </w:rPr>
                                    <w:t>IMEI #          5745878541548</w:t>
                                  </w:r>
                                </w:p>
                                <w:p w:rsidR="0099365D" w:rsidRPr="00B65171" w:rsidRDefault="0099365D" w:rsidP="00D3173A">
                                  <w:pPr>
                                    <w:rPr>
                                      <w:rFonts w:cs="Arial"/>
                                      <w:sz w:val="16"/>
                                      <w:szCs w:val="16"/>
                                    </w:rPr>
                                  </w:pPr>
                                  <w:r>
                                    <w:rPr>
                                      <w:rFonts w:ascii="Courier New" w:hAnsi="Courier New" w:cs="Courier New"/>
                                      <w:sz w:val="18"/>
                                      <w:szCs w:val="18"/>
                                    </w:rPr>
                                    <w:t>Cellular #         6045151212</w:t>
                                  </w:r>
                                </w:p>
                                <w:p w:rsidR="0099365D" w:rsidRPr="00B65171" w:rsidRDefault="0099365D" w:rsidP="00D3173A">
                                  <w:pPr>
                                    <w:rPr>
                                      <w:rFonts w:cs="Arial"/>
                                      <w:sz w:val="16"/>
                                      <w:szCs w:val="16"/>
                                    </w:rPr>
                                  </w:pPr>
                                  <w:r>
                                    <w:rPr>
                                      <w:rFonts w:cs="Arial"/>
                                      <w:sz w:val="16"/>
                                      <w:szCs w:val="16"/>
                                    </w:rPr>
                                    <w:t>…</w:t>
                                  </w:r>
                                </w:p>
                                <w:p w:rsidR="0099365D" w:rsidRPr="005A1ACA" w:rsidRDefault="0099365D" w:rsidP="00D3173A">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1C467954" id="Text Box 296" o:spid="_x0000_s1034" type="#_x0000_t202" style="width:234.7pt;height: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">
                      <v:textbox>
                        <w:txbxContent>
                          <w:p w:rsidR="0099365D" w:rsidRDefault="0099365D" w:rsidP="00D3173A">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D3173A">
                            <w:pPr>
                              <w:tabs>
                                <w:tab w:val="left" w:pos="1080"/>
                                <w:tab w:val="decimal" w:pos="3780"/>
                              </w:tabs>
                              <w:rPr>
                                <w:rFonts w:ascii="Courier New" w:hAnsi="Courier New" w:cs="Courier New"/>
                                <w:sz w:val="18"/>
                                <w:szCs w:val="18"/>
                              </w:rPr>
                            </w:pPr>
                            <w:r>
                              <w:rPr>
                                <w:rFonts w:ascii="Courier New" w:hAnsi="Courier New" w:cs="Courier New"/>
                                <w:sz w:val="18"/>
                                <w:szCs w:val="18"/>
                              </w:rPr>
                              <w:t>10107937</w:t>
                            </w:r>
                            <w:r>
                              <w:rPr>
                                <w:rFonts w:ascii="Courier New" w:hAnsi="Courier New" w:cs="Courier New"/>
                                <w:sz w:val="18"/>
                                <w:szCs w:val="18"/>
                              </w:rPr>
                              <w:tab/>
                              <w:t>3 YR VCE &amp;</w:t>
                            </w:r>
                            <w:r>
                              <w:rPr>
                                <w:rFonts w:ascii="Courier New" w:hAnsi="Courier New" w:cs="Courier New"/>
                                <w:sz w:val="18"/>
                                <w:szCs w:val="18"/>
                              </w:rPr>
                              <w:tab/>
                              <w:t xml:space="preserve"> 0.00 N </w:t>
                            </w:r>
                            <w:r w:rsidRPr="0034389B">
                              <w:rPr>
                                <w:rFonts w:ascii="Courier New" w:hAnsi="Courier New" w:cs="Courier New"/>
                                <w:sz w:val="18"/>
                                <w:szCs w:val="18"/>
                              </w:rPr>
                              <w:t xml:space="preserve">       </w:t>
                            </w:r>
                          </w:p>
                          <w:p w:rsidR="0099365D" w:rsidRDefault="0099365D" w:rsidP="00D3173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3 YR VCE &amp; DATA COMBO</w:t>
                            </w:r>
                          </w:p>
                          <w:p w:rsidR="0099365D" w:rsidRDefault="0099365D" w:rsidP="00D3173A">
                            <w:pPr>
                              <w:tabs>
                                <w:tab w:val="left" w:pos="1080"/>
                                <w:tab w:val="decimal" w:pos="3780"/>
                              </w:tabs>
                              <w:rPr>
                                <w:rFonts w:ascii="Courier New" w:hAnsi="Courier New" w:cs="Courier New"/>
                                <w:sz w:val="18"/>
                                <w:szCs w:val="18"/>
                              </w:rPr>
                            </w:pPr>
                          </w:p>
                          <w:p w:rsidR="0099365D" w:rsidRDefault="0099365D" w:rsidP="00D3173A">
                            <w:pPr>
                              <w:tabs>
                                <w:tab w:val="left" w:pos="1080"/>
                                <w:tab w:val="decimal" w:pos="3780"/>
                              </w:tabs>
                              <w:rPr>
                                <w:rFonts w:ascii="Courier New" w:hAnsi="Courier New" w:cs="Courier New"/>
                                <w:sz w:val="18"/>
                                <w:szCs w:val="18"/>
                              </w:rPr>
                            </w:pPr>
                            <w:r w:rsidRPr="00D55464">
                              <w:rPr>
                                <w:rFonts w:ascii="Courier New" w:hAnsi="Courier New" w:cs="Courier New"/>
                                <w:sz w:val="18"/>
                                <w:szCs w:val="18"/>
                              </w:rPr>
                              <w:t>IMEI #          5745878541548</w:t>
                            </w:r>
                          </w:p>
                          <w:p w:rsidR="0099365D" w:rsidRPr="00B65171" w:rsidRDefault="0099365D" w:rsidP="00D3173A">
                            <w:pPr>
                              <w:rPr>
                                <w:rFonts w:cs="Arial"/>
                                <w:sz w:val="16"/>
                                <w:szCs w:val="16"/>
                              </w:rPr>
                            </w:pPr>
                            <w:r>
                              <w:rPr>
                                <w:rFonts w:ascii="Courier New" w:hAnsi="Courier New" w:cs="Courier New"/>
                                <w:sz w:val="18"/>
                                <w:szCs w:val="18"/>
                              </w:rPr>
                              <w:t>Cellular #         6045151212</w:t>
                            </w:r>
                          </w:p>
                          <w:p w:rsidR="0099365D" w:rsidRPr="00B65171" w:rsidRDefault="0099365D" w:rsidP="00D3173A">
                            <w:pPr>
                              <w:rPr>
                                <w:rFonts w:cs="Arial"/>
                                <w:sz w:val="16"/>
                                <w:szCs w:val="16"/>
                              </w:rPr>
                            </w:pPr>
                            <w:r>
                              <w:rPr>
                                <w:rFonts w:cs="Arial"/>
                                <w:sz w:val="16"/>
                                <w:szCs w:val="16"/>
                              </w:rPr>
                              <w:t>…</w:t>
                            </w:r>
                          </w:p>
                          <w:p w:rsidR="0099365D" w:rsidRPr="005A1ACA" w:rsidRDefault="0099365D" w:rsidP="00D3173A">
                            <w:pPr>
                              <w:tabs>
                                <w:tab w:val="left" w:pos="1080"/>
                                <w:tab w:val="decimal" w:pos="3780"/>
                              </w:tabs>
                              <w:rPr>
                                <w:rFonts w:cs="Arial"/>
                                <w:b/>
                                <w:sz w:val="18"/>
                                <w:szCs w:val="18"/>
                              </w:rPr>
                            </w:pPr>
                          </w:p>
                        </w:txbxContent>
                      </v:textbox>
                      <w10:anchorlock/>
                    </v:shape>
                  </w:pict>
                </mc:Fallback>
              </mc:AlternateContent>
            </w:r>
          </w:p>
        </w:tc>
        <w:tc>
          <w:tcPr>
            <w:tcW w:w="5310" w:type="dxa"/>
          </w:tcPr>
          <w:p w:rsidR="00D3173A" w:rsidRPr="0099365D" w:rsidRDefault="00D3173A" w:rsidP="00D3173A">
            <w:pPr>
              <w:pStyle w:val="BodyText"/>
              <w:jc w:val="center"/>
            </w:pPr>
          </w:p>
        </w:tc>
      </w:tr>
    </w:tbl>
    <w:p w:rsidR="00D55464" w:rsidRPr="0099365D" w:rsidRDefault="00D55464" w:rsidP="00D55464">
      <w:pPr>
        <w:pStyle w:val="Heading2"/>
      </w:pPr>
      <w:bookmarkStart w:id="599" w:name="_Toc400439057"/>
      <w:r w:rsidRPr="0099365D">
        <w:t>Capture Credit Card</w:t>
      </w:r>
      <w:bookmarkEnd w:id="599"/>
      <w:r w:rsidRPr="0099365D">
        <w:t xml:space="preserve"> </w:t>
      </w:r>
    </w:p>
    <w:p w:rsidR="00D55464" w:rsidRPr="0099365D" w:rsidRDefault="00D55464" w:rsidP="00D55464">
      <w:pPr>
        <w:pStyle w:val="BodyText"/>
      </w:pPr>
      <w:r w:rsidRPr="0099365D">
        <w:t>The printed receipt does not display any indication that a credit card was captured within the transaction for any reason, other than as a tender.  The customer’s credit card may be captured for reasons of monthly payments due on a warranty or installment plan.</w:t>
      </w:r>
    </w:p>
    <w:p w:rsidR="00D00226" w:rsidRPr="0099365D" w:rsidRDefault="00D00226" w:rsidP="00D00226">
      <w:pPr>
        <w:pStyle w:val="Heading2"/>
      </w:pPr>
      <w:bookmarkStart w:id="600" w:name="_Toc400439058"/>
      <w:r w:rsidRPr="0099365D">
        <w:t xml:space="preserve">Warranty </w:t>
      </w:r>
      <w:bookmarkEnd w:id="597"/>
      <w:r w:rsidR="003A5BBA" w:rsidRPr="0099365D">
        <w:t xml:space="preserve">– </w:t>
      </w:r>
      <w:r w:rsidR="00EE0208" w:rsidRPr="0099365D">
        <w:t xml:space="preserve">Sell </w:t>
      </w:r>
      <w:proofErr w:type="gramStart"/>
      <w:r w:rsidR="00EE0208" w:rsidRPr="0099365D">
        <w:t>Through</w:t>
      </w:r>
      <w:proofErr w:type="gramEnd"/>
      <w:r w:rsidR="00EE0208" w:rsidRPr="0099365D">
        <w:t xml:space="preserve"> </w:t>
      </w:r>
      <w:r w:rsidR="003A5BBA" w:rsidRPr="0099365D">
        <w:t>Suggested Sell</w:t>
      </w:r>
      <w:bookmarkEnd w:id="600"/>
    </w:p>
    <w:p w:rsidR="00CE1AC2" w:rsidRPr="0099365D" w:rsidRDefault="00CE1AC2" w:rsidP="00CE1AC2">
      <w:pPr>
        <w:pStyle w:val="BodyText"/>
      </w:pPr>
      <w:r w:rsidRPr="0099365D">
        <w:t>Below is an example of a PSP/PRP that is sold in the same transaction as the product SKU.  The EXP DATE line is the calculated expiration date based upon the PSP/PRP term length and the date to start the PSP/PRP.</w:t>
      </w:r>
    </w:p>
    <w:p w:rsidR="00D160A9" w:rsidRPr="0099365D" w:rsidRDefault="00D160A9" w:rsidP="00CE1AC2">
      <w:pPr>
        <w:pStyle w:val="BodyText"/>
      </w:pPr>
      <w:r w:rsidRPr="0099365D">
        <w:t>The tags ‘SKU #’ and ‘EXP DATE’ are configurable messages.</w:t>
      </w:r>
    </w:p>
    <w:tbl>
      <w:tblPr>
        <w:tblW w:w="4900" w:type="pct"/>
        <w:tblInd w:w="144" w:type="dxa"/>
        <w:tblLook w:val="04A0" w:firstRow="1" w:lastRow="0" w:firstColumn="1" w:lastColumn="0" w:noHBand="0" w:noVBand="1"/>
      </w:tblPr>
      <w:tblGrid>
        <w:gridCol w:w="5465"/>
        <w:gridCol w:w="5119"/>
      </w:tblGrid>
      <w:tr w:rsidR="00CE1AC2" w:rsidRPr="0099365D" w:rsidTr="00CE1AC2">
        <w:tc>
          <w:tcPr>
            <w:tcW w:w="5486" w:type="dxa"/>
          </w:tcPr>
          <w:p w:rsidR="008C6C9D" w:rsidRPr="0099365D" w:rsidRDefault="00EB0FC7" w:rsidP="00546319">
            <w:pPr>
              <w:pStyle w:val="BodyText"/>
              <w:jc w:val="center"/>
              <w:rPr>
                <w:color w:val="FF0000"/>
              </w:rPr>
            </w:pPr>
            <w:r w:rsidRPr="0099365D">
              <w:rPr>
                <w:noProof/>
                <w:color w:val="FF0000"/>
              </w:rPr>
              <w:lastRenderedPageBreak/>
              <mc:AlternateContent>
                <mc:Choice Requires="wps">
                  <w:drawing>
                    <wp:inline distT="0" distB="0" distL="0" distR="0" wp14:anchorId="38B1079D" wp14:editId="7A7DF0F7">
                      <wp:extent cx="2980690" cy="1089025"/>
                      <wp:effectExtent l="6985" t="6350" r="12700" b="9525"/>
                      <wp:docPr id="91"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08902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87407</w:t>
                                  </w:r>
                                  <w:r>
                                    <w:rPr>
                                      <w:rFonts w:ascii="Courier New" w:hAnsi="Courier New" w:cs="Courier New"/>
                                      <w:sz w:val="18"/>
                                      <w:szCs w:val="18"/>
                                    </w:rPr>
                                    <w:tab/>
                                    <w:t>PSP 9YR* SP</w:t>
                                  </w:r>
                                  <w:r>
                                    <w:rPr>
                                      <w:rFonts w:ascii="Courier New" w:hAnsi="Courier New" w:cs="Courier New"/>
                                      <w:sz w:val="18"/>
                                      <w:szCs w:val="18"/>
                                    </w:rPr>
                                    <w:tab/>
                                    <w:t xml:space="preserve"> 39.99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PSP 9YR* SPKR</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EXP DATE 12/08/2020</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38B1079D" id="Text Box 295" o:spid="_x0000_s1035" type="#_x0000_t202" style="width:234.7pt;height: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87407</w:t>
                            </w:r>
                            <w:r>
                              <w:rPr>
                                <w:rFonts w:ascii="Courier New" w:hAnsi="Courier New" w:cs="Courier New"/>
                                <w:sz w:val="18"/>
                                <w:szCs w:val="18"/>
                              </w:rPr>
                              <w:tab/>
                              <w:t>PSP 9YR* SP</w:t>
                            </w:r>
                            <w:r>
                              <w:rPr>
                                <w:rFonts w:ascii="Courier New" w:hAnsi="Courier New" w:cs="Courier New"/>
                                <w:sz w:val="18"/>
                                <w:szCs w:val="18"/>
                              </w:rPr>
                              <w:tab/>
                              <w:t xml:space="preserve"> 39.99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PSP 9YR* SPKR</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EXP DATE 12/08/2020</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v:textbox>
                      <w10:anchorlock/>
                    </v:shape>
                  </w:pict>
                </mc:Fallback>
              </mc:AlternateContent>
            </w:r>
          </w:p>
        </w:tc>
        <w:tc>
          <w:tcPr>
            <w:tcW w:w="5310" w:type="dxa"/>
          </w:tcPr>
          <w:p w:rsidR="00CE1AC2" w:rsidRPr="0099365D" w:rsidRDefault="00CE1AC2" w:rsidP="00CE1AC2">
            <w:pPr>
              <w:pStyle w:val="BodyText"/>
              <w:jc w:val="center"/>
            </w:pPr>
          </w:p>
        </w:tc>
      </w:tr>
    </w:tbl>
    <w:p w:rsidR="00EE0208" w:rsidRPr="0099365D" w:rsidRDefault="00D96D1B" w:rsidP="00D96D1B">
      <w:pPr>
        <w:pStyle w:val="Heading2"/>
      </w:pPr>
      <w:bookmarkStart w:id="601" w:name="_Toc400439059"/>
      <w:r w:rsidRPr="0099365D">
        <w:t xml:space="preserve">Warranty – </w:t>
      </w:r>
      <w:r w:rsidR="003A5BBA" w:rsidRPr="0099365D">
        <w:t>Bundled</w:t>
      </w:r>
      <w:bookmarkEnd w:id="601"/>
      <w:r w:rsidR="003A5BBA" w:rsidRPr="0099365D">
        <w:t xml:space="preserve"> </w:t>
      </w:r>
    </w:p>
    <w:p w:rsidR="00D96D1B" w:rsidRPr="0099365D" w:rsidRDefault="00EE0208" w:rsidP="00EE0208">
      <w:pPr>
        <w:pStyle w:val="Heading3"/>
      </w:pPr>
      <w:r w:rsidRPr="0099365D">
        <w:t xml:space="preserve">Link to Items in </w:t>
      </w:r>
      <w:r w:rsidR="00D96D1B" w:rsidRPr="0099365D">
        <w:t>Same Transaction</w:t>
      </w:r>
    </w:p>
    <w:p w:rsidR="00546319" w:rsidRPr="0099365D" w:rsidRDefault="00546319" w:rsidP="00546319">
      <w:pPr>
        <w:pStyle w:val="BodyText"/>
      </w:pPr>
      <w:r w:rsidRPr="0099365D">
        <w:t>All of the covered items will be listed under the warranty item.</w:t>
      </w:r>
    </w:p>
    <w:p w:rsidR="00546319" w:rsidRPr="0099365D" w:rsidRDefault="00EB0FC7" w:rsidP="00546319">
      <w:pPr>
        <w:pStyle w:val="BodyText"/>
        <w:keepNext/>
        <w:keepLines/>
        <w:ind w:left="720"/>
        <w:rPr>
          <w:color w:val="FF0000"/>
        </w:rPr>
      </w:pPr>
      <w:r w:rsidRPr="0099365D">
        <w:rPr>
          <w:noProof/>
          <w:color w:val="FF0000"/>
        </w:rPr>
        <mc:AlternateContent>
          <mc:Choice Requires="wps">
            <w:drawing>
              <wp:inline distT="0" distB="0" distL="0" distR="0" wp14:anchorId="4C923941" wp14:editId="20AB4077">
                <wp:extent cx="2980690" cy="1746885"/>
                <wp:effectExtent l="9525" t="12065" r="10160" b="12700"/>
                <wp:docPr id="90"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746885"/>
                        </a:xfrm>
                        <a:prstGeom prst="rect">
                          <a:avLst/>
                        </a:prstGeom>
                        <a:solidFill>
                          <a:srgbClr val="FFFFFF"/>
                        </a:solidFill>
                        <a:ln w="9525">
                          <a:solidFill>
                            <a:srgbClr val="000000"/>
                          </a:solidFill>
                          <a:miter lim="800000"/>
                          <a:headEnd/>
                          <a:tailEnd/>
                        </a:ln>
                      </wps:spPr>
                      <wps:txbx>
                        <w:txbxContent>
                          <w:p w:rsidR="0099365D" w:rsidRDefault="0099365D" w:rsidP="00546319">
                            <w:pPr>
                              <w:rPr>
                                <w:rFonts w:cs="Arial"/>
                                <w:sz w:val="16"/>
                                <w:szCs w:val="16"/>
                              </w:rPr>
                            </w:pPr>
                            <w:r>
                              <w:rPr>
                                <w:rFonts w:cs="Arial"/>
                                <w:sz w:val="16"/>
                                <w:szCs w:val="16"/>
                              </w:rPr>
                              <w:t>…</w:t>
                            </w:r>
                          </w:p>
                          <w:p w:rsidR="0099365D" w:rsidRDefault="0099365D" w:rsidP="00546319">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10001000  Item</w:t>
                            </w:r>
                            <w:proofErr w:type="gramEnd"/>
                            <w:r>
                              <w:rPr>
                                <w:rFonts w:ascii="Courier New" w:hAnsi="Courier New" w:cs="Courier New"/>
                                <w:sz w:val="18"/>
                                <w:szCs w:val="18"/>
                              </w:rPr>
                              <w:t xml:space="preserve"> Description      399.99</w:t>
                            </w:r>
                          </w:p>
                          <w:p w:rsidR="0099365D"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Item Long Description</w:t>
                            </w:r>
                          </w:p>
                          <w:p w:rsidR="0099365D" w:rsidRDefault="0099365D" w:rsidP="00546319">
                            <w:pPr>
                              <w:tabs>
                                <w:tab w:val="left" w:pos="1080"/>
                                <w:tab w:val="decimal" w:pos="3780"/>
                              </w:tabs>
                              <w:rPr>
                                <w:rFonts w:ascii="Courier New" w:hAnsi="Courier New" w:cs="Courier New"/>
                                <w:sz w:val="18"/>
                                <w:szCs w:val="18"/>
                              </w:rPr>
                            </w:pPr>
                          </w:p>
                          <w:p w:rsidR="0099365D" w:rsidRDefault="0099365D" w:rsidP="00546319">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10000341  Item</w:t>
                            </w:r>
                            <w:proofErr w:type="gramEnd"/>
                            <w:r>
                              <w:rPr>
                                <w:rFonts w:ascii="Courier New" w:hAnsi="Courier New" w:cs="Courier New"/>
                                <w:sz w:val="18"/>
                                <w:szCs w:val="18"/>
                              </w:rPr>
                              <w:t xml:space="preserve"> Description      399.99</w:t>
                            </w:r>
                          </w:p>
                          <w:p w:rsidR="0099365D"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Item Long Description</w:t>
                            </w:r>
                          </w:p>
                          <w:p w:rsidR="0099365D" w:rsidRDefault="0099365D" w:rsidP="00546319">
                            <w:pPr>
                              <w:tabs>
                                <w:tab w:val="left" w:pos="1080"/>
                                <w:tab w:val="decimal" w:pos="3780"/>
                              </w:tabs>
                              <w:rPr>
                                <w:rFonts w:ascii="Courier New" w:hAnsi="Courier New" w:cs="Courier New"/>
                                <w:sz w:val="18"/>
                                <w:szCs w:val="18"/>
                              </w:rPr>
                            </w:pPr>
                          </w:p>
                          <w:p w:rsidR="0099365D" w:rsidRPr="0034389B"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87407</w:t>
                            </w:r>
                            <w:r>
                              <w:rPr>
                                <w:rFonts w:ascii="Courier New" w:hAnsi="Courier New" w:cs="Courier New"/>
                                <w:sz w:val="18"/>
                                <w:szCs w:val="18"/>
                              </w:rPr>
                              <w:tab/>
                              <w:t>Warranty Desc</w:t>
                            </w:r>
                            <w:r>
                              <w:rPr>
                                <w:rFonts w:ascii="Courier New" w:hAnsi="Courier New" w:cs="Courier New"/>
                                <w:sz w:val="18"/>
                                <w:szCs w:val="18"/>
                              </w:rPr>
                              <w:tab/>
                              <w:t xml:space="preserve"> 4.99    </w:t>
                            </w:r>
                          </w:p>
                          <w:p w:rsidR="0099365D" w:rsidRDefault="0099365D" w:rsidP="0054631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Warranty</w:t>
                            </w:r>
                            <w:r w:rsidRPr="001E30CB">
                              <w:rPr>
                                <w:rFonts w:ascii="Courier New" w:hAnsi="Courier New" w:cs="Courier New"/>
                                <w:sz w:val="18"/>
                                <w:szCs w:val="18"/>
                              </w:rPr>
                              <w:t xml:space="preserve"> long description</w:t>
                            </w:r>
                            <w:r>
                              <w:rPr>
                                <w:rFonts w:ascii="Courier New" w:hAnsi="Courier New" w:cs="Courier New"/>
                                <w:sz w:val="18"/>
                                <w:szCs w:val="18"/>
                              </w:rPr>
                              <w:tab/>
                            </w:r>
                          </w:p>
                          <w:p w:rsidR="0099365D"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Pr="0034389B"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10000341</w:t>
                            </w:r>
                          </w:p>
                          <w:p w:rsidR="0099365D" w:rsidRDefault="0099365D" w:rsidP="0054631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EXP DATE 05/01/2018 </w:t>
                            </w:r>
                          </w:p>
                          <w:p w:rsidR="0099365D" w:rsidRPr="00B65171" w:rsidRDefault="0099365D" w:rsidP="00546319">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w14:anchorId="4C923941" id="Text Box 294" o:spid="_x0000_s1036" type="#_x0000_t202" style="width:234.7pt;height:1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">
                <v:textbox>
                  <w:txbxContent>
                    <w:p w:rsidR="0099365D" w:rsidRDefault="0099365D" w:rsidP="00546319">
                      <w:pPr>
                        <w:rPr>
                          <w:rFonts w:cs="Arial"/>
                          <w:sz w:val="16"/>
                          <w:szCs w:val="16"/>
                        </w:rPr>
                      </w:pPr>
                      <w:r>
                        <w:rPr>
                          <w:rFonts w:cs="Arial"/>
                          <w:sz w:val="16"/>
                          <w:szCs w:val="16"/>
                        </w:rPr>
                        <w:t>…</w:t>
                      </w:r>
                    </w:p>
                    <w:p w:rsidR="0099365D" w:rsidRDefault="0099365D" w:rsidP="00546319">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10001000  Item</w:t>
                      </w:r>
                      <w:proofErr w:type="gramEnd"/>
                      <w:r>
                        <w:rPr>
                          <w:rFonts w:ascii="Courier New" w:hAnsi="Courier New" w:cs="Courier New"/>
                          <w:sz w:val="18"/>
                          <w:szCs w:val="18"/>
                        </w:rPr>
                        <w:t xml:space="preserve"> Description      399.99</w:t>
                      </w:r>
                    </w:p>
                    <w:p w:rsidR="0099365D"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Item Long Description</w:t>
                      </w:r>
                    </w:p>
                    <w:p w:rsidR="0099365D" w:rsidRDefault="0099365D" w:rsidP="00546319">
                      <w:pPr>
                        <w:tabs>
                          <w:tab w:val="left" w:pos="1080"/>
                          <w:tab w:val="decimal" w:pos="3780"/>
                        </w:tabs>
                        <w:rPr>
                          <w:rFonts w:ascii="Courier New" w:hAnsi="Courier New" w:cs="Courier New"/>
                          <w:sz w:val="18"/>
                          <w:szCs w:val="18"/>
                        </w:rPr>
                      </w:pPr>
                    </w:p>
                    <w:p w:rsidR="0099365D" w:rsidRDefault="0099365D" w:rsidP="00546319">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10000341  Item</w:t>
                      </w:r>
                      <w:proofErr w:type="gramEnd"/>
                      <w:r>
                        <w:rPr>
                          <w:rFonts w:ascii="Courier New" w:hAnsi="Courier New" w:cs="Courier New"/>
                          <w:sz w:val="18"/>
                          <w:szCs w:val="18"/>
                        </w:rPr>
                        <w:t xml:space="preserve"> Description      399.99</w:t>
                      </w:r>
                    </w:p>
                    <w:p w:rsidR="0099365D"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Item Long Description</w:t>
                      </w:r>
                    </w:p>
                    <w:p w:rsidR="0099365D" w:rsidRDefault="0099365D" w:rsidP="00546319">
                      <w:pPr>
                        <w:tabs>
                          <w:tab w:val="left" w:pos="1080"/>
                          <w:tab w:val="decimal" w:pos="3780"/>
                        </w:tabs>
                        <w:rPr>
                          <w:rFonts w:ascii="Courier New" w:hAnsi="Courier New" w:cs="Courier New"/>
                          <w:sz w:val="18"/>
                          <w:szCs w:val="18"/>
                        </w:rPr>
                      </w:pPr>
                    </w:p>
                    <w:p w:rsidR="0099365D" w:rsidRPr="0034389B"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87407</w:t>
                      </w:r>
                      <w:r>
                        <w:rPr>
                          <w:rFonts w:ascii="Courier New" w:hAnsi="Courier New" w:cs="Courier New"/>
                          <w:sz w:val="18"/>
                          <w:szCs w:val="18"/>
                        </w:rPr>
                        <w:tab/>
                        <w:t>Warranty Desc</w:t>
                      </w:r>
                      <w:r>
                        <w:rPr>
                          <w:rFonts w:ascii="Courier New" w:hAnsi="Courier New" w:cs="Courier New"/>
                          <w:sz w:val="18"/>
                          <w:szCs w:val="18"/>
                        </w:rPr>
                        <w:tab/>
                        <w:t xml:space="preserve"> 4.99    </w:t>
                      </w:r>
                    </w:p>
                    <w:p w:rsidR="0099365D" w:rsidRDefault="0099365D" w:rsidP="0054631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Warranty</w:t>
                      </w:r>
                      <w:r w:rsidRPr="001E30CB">
                        <w:rPr>
                          <w:rFonts w:ascii="Courier New" w:hAnsi="Courier New" w:cs="Courier New"/>
                          <w:sz w:val="18"/>
                          <w:szCs w:val="18"/>
                        </w:rPr>
                        <w:t xml:space="preserve"> long description</w:t>
                      </w:r>
                      <w:r>
                        <w:rPr>
                          <w:rFonts w:ascii="Courier New" w:hAnsi="Courier New" w:cs="Courier New"/>
                          <w:sz w:val="18"/>
                          <w:szCs w:val="18"/>
                        </w:rPr>
                        <w:tab/>
                      </w:r>
                    </w:p>
                    <w:p w:rsidR="0099365D"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Pr="0034389B" w:rsidRDefault="0099365D" w:rsidP="00546319">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10000341</w:t>
                      </w:r>
                    </w:p>
                    <w:p w:rsidR="0099365D" w:rsidRDefault="0099365D" w:rsidP="0054631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EXP DATE 05/01/2018 </w:t>
                      </w:r>
                    </w:p>
                    <w:p w:rsidR="0099365D" w:rsidRPr="00B65171" w:rsidRDefault="0099365D" w:rsidP="00546319">
                      <w:pPr>
                        <w:rPr>
                          <w:rFonts w:cs="Arial"/>
                          <w:sz w:val="16"/>
                          <w:szCs w:val="16"/>
                        </w:rPr>
                      </w:pPr>
                      <w:r>
                        <w:rPr>
                          <w:rFonts w:cs="Arial"/>
                          <w:sz w:val="16"/>
                          <w:szCs w:val="16"/>
                        </w:rPr>
                        <w:t>…</w:t>
                      </w:r>
                    </w:p>
                  </w:txbxContent>
                </v:textbox>
                <w10:anchorlock/>
              </v:shape>
            </w:pict>
          </mc:Fallback>
        </mc:AlternateContent>
      </w:r>
    </w:p>
    <w:p w:rsidR="00AE2690" w:rsidRPr="0099365D" w:rsidRDefault="00AE2690" w:rsidP="00AE2690">
      <w:pPr>
        <w:pStyle w:val="Heading2"/>
        <w:keepLines/>
      </w:pPr>
      <w:bookmarkStart w:id="602" w:name="_Toc335164895"/>
      <w:bookmarkStart w:id="603" w:name="_Toc400439060"/>
      <w:r w:rsidRPr="0099365D">
        <w:t>Warranty – Monthly</w:t>
      </w:r>
      <w:bookmarkEnd w:id="602"/>
      <w:bookmarkEnd w:id="603"/>
      <w:r w:rsidRPr="0099365D">
        <w:t xml:space="preserve"> </w:t>
      </w:r>
    </w:p>
    <w:p w:rsidR="00AE2690" w:rsidRPr="0099365D" w:rsidRDefault="00AE2690" w:rsidP="00AE2690">
      <w:pPr>
        <w:pStyle w:val="BodyText"/>
      </w:pPr>
      <w:r w:rsidRPr="0099365D">
        <w:t>The printed receipt does not display anything to determine that the warranty item is a monthly warranty.</w:t>
      </w:r>
    </w:p>
    <w:p w:rsidR="00AE2690" w:rsidRPr="0099365D" w:rsidRDefault="00EB0FC7" w:rsidP="00AE2690">
      <w:pPr>
        <w:pStyle w:val="BodyText"/>
        <w:keepNext/>
        <w:keepLines/>
        <w:ind w:left="720"/>
        <w:rPr>
          <w:color w:val="FF0000"/>
        </w:rPr>
      </w:pPr>
      <w:r w:rsidRPr="0099365D">
        <w:rPr>
          <w:noProof/>
          <w:color w:val="FF0000"/>
        </w:rPr>
        <mc:AlternateContent>
          <mc:Choice Requires="wps">
            <w:drawing>
              <wp:inline distT="0" distB="0" distL="0" distR="0" wp14:anchorId="64D4E481" wp14:editId="564F0972">
                <wp:extent cx="2980690" cy="1889760"/>
                <wp:effectExtent l="9525" t="9525" r="10160" b="5715"/>
                <wp:docPr id="89"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889760"/>
                        </a:xfrm>
                        <a:prstGeom prst="rect">
                          <a:avLst/>
                        </a:prstGeom>
                        <a:solidFill>
                          <a:srgbClr val="FFFFFF"/>
                        </a:solidFill>
                        <a:ln w="9525">
                          <a:solidFill>
                            <a:srgbClr val="000000"/>
                          </a:solidFill>
                          <a:miter lim="800000"/>
                          <a:headEnd/>
                          <a:tailEnd/>
                        </a:ln>
                      </wps:spPr>
                      <wps:txbx>
                        <w:txbxContent>
                          <w:p w:rsidR="0099365D" w:rsidRDefault="0099365D" w:rsidP="00AE2690">
                            <w:pPr>
                              <w:rPr>
                                <w:rFonts w:cs="Arial"/>
                                <w:sz w:val="16"/>
                                <w:szCs w:val="16"/>
                              </w:rPr>
                            </w:pPr>
                            <w:r>
                              <w:rPr>
                                <w:rFonts w:cs="Arial"/>
                                <w:sz w:val="16"/>
                                <w:szCs w:val="16"/>
                              </w:rPr>
                              <w:t>…</w:t>
                            </w:r>
                          </w:p>
                          <w:p w:rsidR="0099365D" w:rsidRDefault="0099365D" w:rsidP="00AE2690">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10001000  Item</w:t>
                            </w:r>
                            <w:proofErr w:type="gramEnd"/>
                            <w:r>
                              <w:rPr>
                                <w:rFonts w:ascii="Courier New" w:hAnsi="Courier New" w:cs="Courier New"/>
                                <w:sz w:val="18"/>
                                <w:szCs w:val="18"/>
                              </w:rPr>
                              <w:t xml:space="preserve"> Description      399.99</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Item Long Description</w:t>
                            </w:r>
                          </w:p>
                          <w:p w:rsidR="0099365D" w:rsidRDefault="0099365D" w:rsidP="00AE2690">
                            <w:pPr>
                              <w:tabs>
                                <w:tab w:val="left" w:pos="1080"/>
                                <w:tab w:val="decimal" w:pos="3780"/>
                              </w:tabs>
                              <w:rPr>
                                <w:rFonts w:ascii="Courier New" w:hAnsi="Courier New" w:cs="Courier New"/>
                                <w:sz w:val="18"/>
                                <w:szCs w:val="18"/>
                              </w:rPr>
                            </w:pPr>
                          </w:p>
                          <w:p w:rsidR="0099365D" w:rsidRPr="0034389B"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20002000</w:t>
                            </w:r>
                            <w:r>
                              <w:rPr>
                                <w:rFonts w:ascii="Courier New" w:hAnsi="Courier New" w:cs="Courier New"/>
                                <w:sz w:val="18"/>
                                <w:szCs w:val="18"/>
                              </w:rPr>
                              <w:tab/>
                              <w:t>Warranty Desc</w:t>
                            </w:r>
                            <w:r>
                              <w:rPr>
                                <w:rFonts w:ascii="Courier New" w:hAnsi="Courier New" w:cs="Courier New"/>
                                <w:sz w:val="18"/>
                                <w:szCs w:val="18"/>
                              </w:rPr>
                              <w:tab/>
                              <w:t xml:space="preserve"> 4.99    </w:t>
                            </w:r>
                          </w:p>
                          <w:p w:rsidR="0099365D" w:rsidRDefault="0099365D" w:rsidP="00AE2690">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Warranty</w:t>
                            </w:r>
                            <w:r w:rsidRPr="001E30CB">
                              <w:rPr>
                                <w:rFonts w:ascii="Courier New" w:hAnsi="Courier New" w:cs="Courier New"/>
                                <w:sz w:val="18"/>
                                <w:szCs w:val="18"/>
                              </w:rPr>
                              <w:t xml:space="preserve"> long description</w:t>
                            </w:r>
                            <w:r>
                              <w:rPr>
                                <w:rFonts w:ascii="Courier New" w:hAnsi="Courier New" w:cs="Courier New"/>
                                <w:sz w:val="18"/>
                                <w:szCs w:val="18"/>
                              </w:rPr>
                              <w:tab/>
                            </w:r>
                          </w:p>
                          <w:p w:rsidR="0099365D" w:rsidRPr="0034389B"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Default="0099365D" w:rsidP="00AE2690">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EXP DATE MM/DD/YYYY </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Z2AC</w:t>
                            </w:r>
                          </w:p>
                          <w:p w:rsidR="0099365D" w:rsidRDefault="0099365D" w:rsidP="00AE2690">
                            <w:pPr>
                              <w:tabs>
                                <w:tab w:val="left" w:pos="1080"/>
                                <w:tab w:val="decimal" w:pos="3780"/>
                              </w:tabs>
                              <w:rPr>
                                <w:rFonts w:ascii="Courier New" w:hAnsi="Courier New" w:cs="Courier New"/>
                                <w:sz w:val="18"/>
                                <w:szCs w:val="18"/>
                              </w:rPr>
                            </w:pP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30003000 Monthly Tracking SKU     0.00</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Monthly Tracking long description</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Z2AC</w:t>
                            </w:r>
                          </w:p>
                          <w:p w:rsidR="0099365D" w:rsidRPr="00B65171" w:rsidRDefault="0099365D" w:rsidP="00AE2690">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w14:anchorId="64D4E481" id="Text Box 293" o:spid="_x0000_s1037" type="#_x0000_t202" style="width:234.7pt;height:14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">
                <v:textbox>
                  <w:txbxContent>
                    <w:p w:rsidR="0099365D" w:rsidRDefault="0099365D" w:rsidP="00AE2690">
                      <w:pPr>
                        <w:rPr>
                          <w:rFonts w:cs="Arial"/>
                          <w:sz w:val="16"/>
                          <w:szCs w:val="16"/>
                        </w:rPr>
                      </w:pPr>
                      <w:r>
                        <w:rPr>
                          <w:rFonts w:cs="Arial"/>
                          <w:sz w:val="16"/>
                          <w:szCs w:val="16"/>
                        </w:rPr>
                        <w:t>…</w:t>
                      </w:r>
                    </w:p>
                    <w:p w:rsidR="0099365D" w:rsidRDefault="0099365D" w:rsidP="00AE2690">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10001000  Item</w:t>
                      </w:r>
                      <w:proofErr w:type="gramEnd"/>
                      <w:r>
                        <w:rPr>
                          <w:rFonts w:ascii="Courier New" w:hAnsi="Courier New" w:cs="Courier New"/>
                          <w:sz w:val="18"/>
                          <w:szCs w:val="18"/>
                        </w:rPr>
                        <w:t xml:space="preserve"> Description      399.99</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Item Long Description</w:t>
                      </w:r>
                    </w:p>
                    <w:p w:rsidR="0099365D" w:rsidRDefault="0099365D" w:rsidP="00AE2690">
                      <w:pPr>
                        <w:tabs>
                          <w:tab w:val="left" w:pos="1080"/>
                          <w:tab w:val="decimal" w:pos="3780"/>
                        </w:tabs>
                        <w:rPr>
                          <w:rFonts w:ascii="Courier New" w:hAnsi="Courier New" w:cs="Courier New"/>
                          <w:sz w:val="18"/>
                          <w:szCs w:val="18"/>
                        </w:rPr>
                      </w:pPr>
                    </w:p>
                    <w:p w:rsidR="0099365D" w:rsidRPr="0034389B"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20002000</w:t>
                      </w:r>
                      <w:r>
                        <w:rPr>
                          <w:rFonts w:ascii="Courier New" w:hAnsi="Courier New" w:cs="Courier New"/>
                          <w:sz w:val="18"/>
                          <w:szCs w:val="18"/>
                        </w:rPr>
                        <w:tab/>
                        <w:t>Warranty Desc</w:t>
                      </w:r>
                      <w:r>
                        <w:rPr>
                          <w:rFonts w:ascii="Courier New" w:hAnsi="Courier New" w:cs="Courier New"/>
                          <w:sz w:val="18"/>
                          <w:szCs w:val="18"/>
                        </w:rPr>
                        <w:tab/>
                        <w:t xml:space="preserve"> 4.99    </w:t>
                      </w:r>
                    </w:p>
                    <w:p w:rsidR="0099365D" w:rsidRDefault="0099365D" w:rsidP="00AE2690">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Warranty</w:t>
                      </w:r>
                      <w:r w:rsidRPr="001E30CB">
                        <w:rPr>
                          <w:rFonts w:ascii="Courier New" w:hAnsi="Courier New" w:cs="Courier New"/>
                          <w:sz w:val="18"/>
                          <w:szCs w:val="18"/>
                        </w:rPr>
                        <w:t xml:space="preserve"> long description</w:t>
                      </w:r>
                      <w:r>
                        <w:rPr>
                          <w:rFonts w:ascii="Courier New" w:hAnsi="Courier New" w:cs="Courier New"/>
                          <w:sz w:val="18"/>
                          <w:szCs w:val="18"/>
                        </w:rPr>
                        <w:tab/>
                      </w:r>
                    </w:p>
                    <w:p w:rsidR="0099365D" w:rsidRPr="0034389B"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Default="0099365D" w:rsidP="00AE2690">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EXP DATE MM/DD/YYYY </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Z2AC</w:t>
                      </w:r>
                    </w:p>
                    <w:p w:rsidR="0099365D" w:rsidRDefault="0099365D" w:rsidP="00AE2690">
                      <w:pPr>
                        <w:tabs>
                          <w:tab w:val="left" w:pos="1080"/>
                          <w:tab w:val="decimal" w:pos="3780"/>
                        </w:tabs>
                        <w:rPr>
                          <w:rFonts w:ascii="Courier New" w:hAnsi="Courier New" w:cs="Courier New"/>
                          <w:sz w:val="18"/>
                          <w:szCs w:val="18"/>
                        </w:rPr>
                      </w:pP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30003000 Monthly Tracking SKU     0.00</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Monthly Tracking long description</w:t>
                      </w:r>
                    </w:p>
                    <w:p w:rsidR="0099365D"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Z2AC</w:t>
                      </w:r>
                    </w:p>
                    <w:p w:rsidR="0099365D" w:rsidRPr="00B65171" w:rsidRDefault="0099365D" w:rsidP="00AE2690">
                      <w:pPr>
                        <w:rPr>
                          <w:rFonts w:cs="Arial"/>
                          <w:sz w:val="16"/>
                          <w:szCs w:val="16"/>
                        </w:rPr>
                      </w:pPr>
                      <w:r>
                        <w:rPr>
                          <w:rFonts w:cs="Arial"/>
                          <w:sz w:val="16"/>
                          <w:szCs w:val="16"/>
                        </w:rPr>
                        <w:t>…</w:t>
                      </w:r>
                    </w:p>
                  </w:txbxContent>
                </v:textbox>
                <w10:anchorlock/>
              </v:shape>
            </w:pict>
          </mc:Fallback>
        </mc:AlternateContent>
      </w:r>
    </w:p>
    <w:p w:rsidR="00A90D38" w:rsidRPr="0099365D" w:rsidRDefault="00A90D38" w:rsidP="00A90D38">
      <w:pPr>
        <w:pStyle w:val="Heading2"/>
      </w:pPr>
      <w:bookmarkStart w:id="604" w:name="_Ref326763438"/>
      <w:bookmarkStart w:id="605" w:name="_Toc400439061"/>
      <w:r w:rsidRPr="0099365D">
        <w:t xml:space="preserve">Warrany – </w:t>
      </w:r>
      <w:r w:rsidR="00CE2384" w:rsidRPr="0099365D">
        <w:t>Sell through Item Entry</w:t>
      </w:r>
      <w:bookmarkEnd w:id="605"/>
      <w:r w:rsidR="00CE2384" w:rsidRPr="0099365D">
        <w:t xml:space="preserve"> </w:t>
      </w:r>
    </w:p>
    <w:p w:rsidR="00CE2384" w:rsidRPr="0099365D" w:rsidRDefault="00CE2384" w:rsidP="00CE2384">
      <w:pPr>
        <w:pStyle w:val="Heading3"/>
      </w:pPr>
      <w:r w:rsidRPr="0099365D">
        <w:t>Link to Item in Same Transaction</w:t>
      </w:r>
    </w:p>
    <w:p w:rsidR="00CE2384" w:rsidRPr="0099365D" w:rsidRDefault="00CE2384" w:rsidP="00CE2384">
      <w:pPr>
        <w:pStyle w:val="BodyText"/>
      </w:pPr>
      <w:r w:rsidRPr="0099365D">
        <w:t xml:space="preserve">When a warranty item is sold by entering the item in item entry and the warranty item is linked to an item within the same transction, the receipt will look the same as if it was sold through the suggested sell list.  See Section </w:t>
      </w:r>
      <w:r w:rsidR="0099365D" w:rsidRPr="0099365D">
        <w:fldChar w:fldCharType="begin"/>
      </w:r>
      <w:r w:rsidR="0099365D" w:rsidRPr="0099365D">
        <w:instrText xml:space="preserve"> REF _Ref326826434 \n \h  \* MERGEFORMAT </w:instrText>
      </w:r>
      <w:r w:rsidR="0099365D" w:rsidRPr="0099365D">
        <w:fldChar w:fldCharType="separate"/>
      </w:r>
      <w:r w:rsidR="00A33797">
        <w:t>3.8</w:t>
      </w:r>
      <w:r w:rsidR="0099365D" w:rsidRPr="0099365D">
        <w:fldChar w:fldCharType="end"/>
      </w:r>
      <w:r w:rsidRPr="0099365D">
        <w:t>.</w:t>
      </w:r>
    </w:p>
    <w:p w:rsidR="00CE2384" w:rsidRPr="0099365D" w:rsidRDefault="00CE2384" w:rsidP="00CE2384">
      <w:pPr>
        <w:pStyle w:val="Heading3"/>
      </w:pPr>
      <w:r w:rsidRPr="0099365D">
        <w:t>Link to Item in Different Transaction</w:t>
      </w:r>
    </w:p>
    <w:p w:rsidR="00CE2384" w:rsidRPr="0099365D" w:rsidRDefault="00CE2384" w:rsidP="00CE2384">
      <w:pPr>
        <w:pStyle w:val="BodyText"/>
      </w:pPr>
      <w:r w:rsidRPr="0099365D">
        <w:t>When a warranty item is sold by entering the item in item entry and the warranty item is linked to an item within a different transaction, the receipt will include the original transaction key along with the other warranty information.  The original transaction number is in the format of SSSS RR TTTT MM/DD/YYYY – where SSSS is the store number, RR is the register number and TTTT is the transaction number.</w:t>
      </w:r>
    </w:p>
    <w:p w:rsidR="00CE2384" w:rsidRPr="0099365D" w:rsidRDefault="00CE2384" w:rsidP="00CE2384">
      <w:pPr>
        <w:pStyle w:val="BodyText"/>
      </w:pPr>
      <w:r w:rsidRPr="0099365D">
        <w:t>The tags ‘SKU #’, ‘ORIG TRAN #’ and ‘EXP DATE’ are configurable messages.</w:t>
      </w:r>
    </w:p>
    <w:p w:rsidR="00CE2384" w:rsidRPr="0099365D" w:rsidRDefault="00EB0FC7" w:rsidP="00CE2384">
      <w:pPr>
        <w:pStyle w:val="BodyText"/>
        <w:ind w:left="720"/>
        <w:rPr>
          <w:color w:val="FF0000"/>
        </w:rPr>
      </w:pPr>
      <w:r w:rsidRPr="0099365D">
        <w:rPr>
          <w:noProof/>
          <w:color w:val="FF0000"/>
        </w:rPr>
        <w:lastRenderedPageBreak/>
        <mc:AlternateContent>
          <mc:Choice Requires="wps">
            <w:drawing>
              <wp:inline distT="0" distB="0" distL="0" distR="0" wp14:anchorId="312A396D" wp14:editId="3BE9CA5D">
                <wp:extent cx="2980690" cy="1049655"/>
                <wp:effectExtent l="9525" t="13335" r="10160" b="13335"/>
                <wp:docPr id="88"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049655"/>
                        </a:xfrm>
                        <a:prstGeom prst="rect">
                          <a:avLst/>
                        </a:prstGeom>
                        <a:solidFill>
                          <a:srgbClr val="FFFFFF"/>
                        </a:solidFill>
                        <a:ln w="9525">
                          <a:solidFill>
                            <a:srgbClr val="000000"/>
                          </a:solidFill>
                          <a:miter lim="800000"/>
                          <a:headEnd/>
                          <a:tailEnd/>
                        </a:ln>
                      </wps:spPr>
                      <wps:txbx>
                        <w:txbxContent>
                          <w:p w:rsidR="0099365D" w:rsidRDefault="0099365D" w:rsidP="00CE2384">
                            <w:pPr>
                              <w:rPr>
                                <w:rFonts w:cs="Arial"/>
                                <w:sz w:val="16"/>
                                <w:szCs w:val="16"/>
                              </w:rPr>
                            </w:pPr>
                            <w:r>
                              <w:rPr>
                                <w:rFonts w:cs="Arial"/>
                                <w:sz w:val="16"/>
                                <w:szCs w:val="16"/>
                              </w:rPr>
                              <w:t>…</w:t>
                            </w:r>
                          </w:p>
                          <w:p w:rsidR="0099365D" w:rsidRPr="0034389B" w:rsidRDefault="0099365D" w:rsidP="00CE2384">
                            <w:pPr>
                              <w:tabs>
                                <w:tab w:val="left" w:pos="1080"/>
                                <w:tab w:val="decimal" w:pos="3780"/>
                              </w:tabs>
                              <w:rPr>
                                <w:rFonts w:ascii="Courier New" w:hAnsi="Courier New" w:cs="Courier New"/>
                                <w:sz w:val="18"/>
                                <w:szCs w:val="18"/>
                              </w:rPr>
                            </w:pPr>
                            <w:r>
                              <w:rPr>
                                <w:rFonts w:ascii="Courier New" w:hAnsi="Courier New" w:cs="Courier New"/>
                                <w:sz w:val="18"/>
                                <w:szCs w:val="18"/>
                              </w:rPr>
                              <w:t>20002000</w:t>
                            </w:r>
                            <w:r>
                              <w:rPr>
                                <w:rFonts w:ascii="Courier New" w:hAnsi="Courier New" w:cs="Courier New"/>
                                <w:sz w:val="18"/>
                                <w:szCs w:val="18"/>
                              </w:rPr>
                              <w:tab/>
                              <w:t>Warranty Desc</w:t>
                            </w:r>
                            <w:r>
                              <w:rPr>
                                <w:rFonts w:ascii="Courier New" w:hAnsi="Courier New" w:cs="Courier New"/>
                                <w:sz w:val="18"/>
                                <w:szCs w:val="18"/>
                              </w:rPr>
                              <w:tab/>
                              <w:t xml:space="preserve"> 79.99    </w:t>
                            </w:r>
                          </w:p>
                          <w:p w:rsidR="0099365D" w:rsidRDefault="0099365D" w:rsidP="00CE238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Warranty</w:t>
                            </w:r>
                            <w:r w:rsidRPr="001E30CB">
                              <w:rPr>
                                <w:rFonts w:ascii="Courier New" w:hAnsi="Courier New" w:cs="Courier New"/>
                                <w:sz w:val="18"/>
                                <w:szCs w:val="18"/>
                              </w:rPr>
                              <w:t xml:space="preserve"> long description</w:t>
                            </w:r>
                          </w:p>
                          <w:p w:rsidR="0099365D" w:rsidRPr="0034389B" w:rsidRDefault="0099365D" w:rsidP="00CE238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Default="0099365D" w:rsidP="00CE238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ORIG TRAN # 668 41 1141 06/07/2012</w:t>
                            </w:r>
                          </w:p>
                          <w:p w:rsidR="0099365D" w:rsidRPr="001E30CB" w:rsidRDefault="0099365D" w:rsidP="00CE238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EXP DATE 09/14/2015  </w:t>
                            </w:r>
                          </w:p>
                          <w:p w:rsidR="0099365D" w:rsidRPr="00B65171" w:rsidRDefault="0099365D" w:rsidP="00CE2384">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w14:anchorId="312A396D" id="Text Box 292" o:spid="_x0000_s1038" type="#_x0000_t202" style="width:234.7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">
                <v:textbox>
                  <w:txbxContent>
                    <w:p w:rsidR="0099365D" w:rsidRDefault="0099365D" w:rsidP="00CE2384">
                      <w:pPr>
                        <w:rPr>
                          <w:rFonts w:cs="Arial"/>
                          <w:sz w:val="16"/>
                          <w:szCs w:val="16"/>
                        </w:rPr>
                      </w:pPr>
                      <w:r>
                        <w:rPr>
                          <w:rFonts w:cs="Arial"/>
                          <w:sz w:val="16"/>
                          <w:szCs w:val="16"/>
                        </w:rPr>
                        <w:t>…</w:t>
                      </w:r>
                    </w:p>
                    <w:p w:rsidR="0099365D" w:rsidRPr="0034389B" w:rsidRDefault="0099365D" w:rsidP="00CE2384">
                      <w:pPr>
                        <w:tabs>
                          <w:tab w:val="left" w:pos="1080"/>
                          <w:tab w:val="decimal" w:pos="3780"/>
                        </w:tabs>
                        <w:rPr>
                          <w:rFonts w:ascii="Courier New" w:hAnsi="Courier New" w:cs="Courier New"/>
                          <w:sz w:val="18"/>
                          <w:szCs w:val="18"/>
                        </w:rPr>
                      </w:pPr>
                      <w:r>
                        <w:rPr>
                          <w:rFonts w:ascii="Courier New" w:hAnsi="Courier New" w:cs="Courier New"/>
                          <w:sz w:val="18"/>
                          <w:szCs w:val="18"/>
                        </w:rPr>
                        <w:t>20002000</w:t>
                      </w:r>
                      <w:r>
                        <w:rPr>
                          <w:rFonts w:ascii="Courier New" w:hAnsi="Courier New" w:cs="Courier New"/>
                          <w:sz w:val="18"/>
                          <w:szCs w:val="18"/>
                        </w:rPr>
                        <w:tab/>
                        <w:t>Warranty Desc</w:t>
                      </w:r>
                      <w:r>
                        <w:rPr>
                          <w:rFonts w:ascii="Courier New" w:hAnsi="Courier New" w:cs="Courier New"/>
                          <w:sz w:val="18"/>
                          <w:szCs w:val="18"/>
                        </w:rPr>
                        <w:tab/>
                        <w:t xml:space="preserve"> 79.99    </w:t>
                      </w:r>
                    </w:p>
                    <w:p w:rsidR="0099365D" w:rsidRDefault="0099365D" w:rsidP="00CE238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Warranty</w:t>
                      </w:r>
                      <w:r w:rsidRPr="001E30CB">
                        <w:rPr>
                          <w:rFonts w:ascii="Courier New" w:hAnsi="Courier New" w:cs="Courier New"/>
                          <w:sz w:val="18"/>
                          <w:szCs w:val="18"/>
                        </w:rPr>
                        <w:t xml:space="preserve"> long description</w:t>
                      </w:r>
                    </w:p>
                    <w:p w:rsidR="0099365D" w:rsidRPr="0034389B" w:rsidRDefault="0099365D" w:rsidP="00CE238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Default="0099365D" w:rsidP="00CE238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ORIG TRAN # 668 41 1141 06/07/2012</w:t>
                      </w:r>
                    </w:p>
                    <w:p w:rsidR="0099365D" w:rsidRPr="001E30CB" w:rsidRDefault="0099365D" w:rsidP="00CE238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EXP DATE 09/14/2015  </w:t>
                      </w:r>
                    </w:p>
                    <w:p w:rsidR="0099365D" w:rsidRPr="00B65171" w:rsidRDefault="0099365D" w:rsidP="00CE2384">
                      <w:pPr>
                        <w:rPr>
                          <w:rFonts w:cs="Arial"/>
                          <w:sz w:val="16"/>
                          <w:szCs w:val="16"/>
                        </w:rPr>
                      </w:pPr>
                      <w:r>
                        <w:rPr>
                          <w:rFonts w:cs="Arial"/>
                          <w:sz w:val="16"/>
                          <w:szCs w:val="16"/>
                        </w:rPr>
                        <w:t>…</w:t>
                      </w:r>
                    </w:p>
                  </w:txbxContent>
                </v:textbox>
                <w10:anchorlock/>
              </v:shape>
            </w:pict>
          </mc:Fallback>
        </mc:AlternateContent>
      </w:r>
    </w:p>
    <w:p w:rsidR="00CE2384" w:rsidRPr="0099365D" w:rsidRDefault="00CE2384" w:rsidP="00CE2384">
      <w:pPr>
        <w:pStyle w:val="BodyText"/>
      </w:pPr>
    </w:p>
    <w:p w:rsidR="00AE2690" w:rsidRPr="0099365D" w:rsidRDefault="00AE2690" w:rsidP="00AE2690">
      <w:pPr>
        <w:pStyle w:val="Heading2"/>
      </w:pPr>
      <w:bookmarkStart w:id="606" w:name="_Toc400439062"/>
      <w:r w:rsidRPr="0099365D">
        <w:t>Activation (Phone Card, 3</w:t>
      </w:r>
      <w:r w:rsidRPr="0099365D">
        <w:rPr>
          <w:vertAlign w:val="superscript"/>
        </w:rPr>
        <w:t>rd</w:t>
      </w:r>
      <w:r w:rsidRPr="0099365D">
        <w:t xml:space="preserve"> Party Gift Cards, etc)</w:t>
      </w:r>
      <w:bookmarkEnd w:id="606"/>
    </w:p>
    <w:p w:rsidR="00AE2690" w:rsidRPr="0099365D" w:rsidRDefault="00AE2690" w:rsidP="00AE2690">
      <w:pPr>
        <w:pStyle w:val="Heading3"/>
      </w:pPr>
      <w:r w:rsidRPr="0099365D">
        <w:t>Physical Phone Card Example</w:t>
      </w:r>
    </w:p>
    <w:p w:rsidR="00AE2690" w:rsidRPr="0099365D" w:rsidRDefault="00AE2690" w:rsidP="00AE2690">
      <w:pPr>
        <w:pStyle w:val="BodyText"/>
      </w:pPr>
      <w:r w:rsidRPr="0099365D">
        <w:t>While selling the phone card, the system prompts to capture the serial number on the physical product.  That number is logged as a ‘Serial #’ on the item.  (NOTE: In the EJ and POSLog this value is not logged as a serial number but is logged as the card number – in the POSLog it is logged within the AuthorizedItem node.)</w:t>
      </w:r>
    </w:p>
    <w:tbl>
      <w:tblPr>
        <w:tblW w:w="4900" w:type="pct"/>
        <w:tblInd w:w="144" w:type="dxa"/>
        <w:tblLook w:val="04A0" w:firstRow="1" w:lastRow="0" w:firstColumn="1" w:lastColumn="0" w:noHBand="0" w:noVBand="1"/>
      </w:tblPr>
      <w:tblGrid>
        <w:gridCol w:w="5465"/>
        <w:gridCol w:w="5119"/>
      </w:tblGrid>
      <w:tr w:rsidR="00AE2690" w:rsidRPr="0099365D" w:rsidTr="00796BCD">
        <w:tc>
          <w:tcPr>
            <w:tcW w:w="5486" w:type="dxa"/>
          </w:tcPr>
          <w:p w:rsidR="00AE2690" w:rsidRPr="0099365D" w:rsidRDefault="00EB0FC7" w:rsidP="00796BCD">
            <w:pPr>
              <w:pStyle w:val="BodyText"/>
              <w:jc w:val="center"/>
              <w:rPr>
                <w:color w:val="FF0000"/>
              </w:rPr>
            </w:pPr>
            <w:r w:rsidRPr="0099365D">
              <w:rPr>
                <w:noProof/>
                <w:color w:val="FF0000"/>
              </w:rPr>
              <mc:AlternateContent>
                <mc:Choice Requires="wps">
                  <w:drawing>
                    <wp:inline distT="0" distB="0" distL="0" distR="0" wp14:anchorId="13051B5E" wp14:editId="45F7A6DC">
                      <wp:extent cx="2980690" cy="691515"/>
                      <wp:effectExtent l="6985" t="8890" r="12700" b="13970"/>
                      <wp:docPr id="87"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691515"/>
                              </a:xfrm>
                              <a:prstGeom prst="rect">
                                <a:avLst/>
                              </a:prstGeom>
                              <a:solidFill>
                                <a:srgbClr val="FFFFFF"/>
                              </a:solidFill>
                              <a:ln w="9525">
                                <a:solidFill>
                                  <a:srgbClr val="000000"/>
                                </a:solidFill>
                                <a:miter lim="800000"/>
                                <a:headEnd/>
                                <a:tailEnd/>
                              </a:ln>
                            </wps:spPr>
                            <wps:txbx>
                              <w:txbxContent>
                                <w:p w:rsidR="0099365D" w:rsidRDefault="0099365D" w:rsidP="00AE2690">
                                  <w:pPr>
                                    <w:rPr>
                                      <w:rFonts w:cs="Arial"/>
                                      <w:sz w:val="16"/>
                                      <w:szCs w:val="16"/>
                                    </w:rPr>
                                  </w:pPr>
                                  <w:r>
                                    <w:rPr>
                                      <w:rFonts w:cs="Arial"/>
                                      <w:sz w:val="16"/>
                                      <w:szCs w:val="16"/>
                                    </w:rPr>
                                    <w:t>…</w:t>
                                  </w:r>
                                </w:p>
                                <w:p w:rsidR="0099365D" w:rsidRPr="0034389B"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10069378</w:t>
                                  </w:r>
                                  <w:r>
                                    <w:rPr>
                                      <w:rFonts w:ascii="Courier New" w:hAnsi="Courier New" w:cs="Courier New"/>
                                      <w:sz w:val="18"/>
                                      <w:szCs w:val="18"/>
                                    </w:rPr>
                                    <w:tab/>
                                    <w:t>NA</w:t>
                                  </w:r>
                                  <w:r>
                                    <w:rPr>
                                      <w:rFonts w:ascii="Courier New" w:hAnsi="Courier New" w:cs="Courier New"/>
                                      <w:sz w:val="18"/>
                                      <w:szCs w:val="18"/>
                                    </w:rPr>
                                    <w:tab/>
                                    <w:t xml:space="preserve"> 10.00 </w:t>
                                  </w:r>
                                  <w:r w:rsidRPr="0034389B">
                                    <w:rPr>
                                      <w:rFonts w:ascii="Courier New" w:hAnsi="Courier New" w:cs="Courier New"/>
                                      <w:sz w:val="18"/>
                                      <w:szCs w:val="18"/>
                                    </w:rPr>
                                    <w:t xml:space="preserve">       </w:t>
                                  </w:r>
                                </w:p>
                                <w:p w:rsidR="0099365D" w:rsidRPr="001E30CB" w:rsidRDefault="0099365D" w:rsidP="00AE2690">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ULTRA EVOX $10 CARD</w:t>
                                  </w:r>
                                </w:p>
                                <w:p w:rsidR="0099365D" w:rsidRPr="001E30CB" w:rsidRDefault="0099365D" w:rsidP="00AE2690">
                                  <w:pPr>
                                    <w:tabs>
                                      <w:tab w:val="left" w:pos="1080"/>
                                      <w:tab w:val="decimal" w:pos="3780"/>
                                    </w:tabs>
                                    <w:rPr>
                                      <w:rFonts w:ascii="Courier New" w:hAnsi="Courier New" w:cs="Courier New"/>
                                      <w:sz w:val="18"/>
                                      <w:szCs w:val="18"/>
                                    </w:rPr>
                                  </w:pPr>
                                  <w:r>
                                    <w:rPr>
                                      <w:rFonts w:cs="Arial"/>
                                      <w:sz w:val="16"/>
                                      <w:szCs w:val="16"/>
                                    </w:rPr>
                                    <w:t xml:space="preserve">     </w:t>
                                  </w:r>
                                  <w:r>
                                    <w:rPr>
                                      <w:rFonts w:ascii="Courier New" w:hAnsi="Courier New" w:cs="Courier New"/>
                                      <w:sz w:val="18"/>
                                      <w:szCs w:val="18"/>
                                    </w:rPr>
                                    <w:t xml:space="preserve">SERIAL # </w:t>
                                  </w:r>
                                  <w:r w:rsidRPr="00437157">
                                    <w:rPr>
                                      <w:rFonts w:ascii="Courier New" w:hAnsi="Courier New" w:cs="Courier New"/>
                                      <w:sz w:val="18"/>
                                      <w:szCs w:val="18"/>
                                    </w:rPr>
                                    <w:t>5049989072785542</w:t>
                                  </w:r>
                                </w:p>
                                <w:p w:rsidR="0099365D" w:rsidRPr="00B65171" w:rsidRDefault="0099365D" w:rsidP="00AE2690">
                                  <w:pPr>
                                    <w:rPr>
                                      <w:rFonts w:cs="Arial"/>
                                      <w:sz w:val="16"/>
                                      <w:szCs w:val="16"/>
                                    </w:rPr>
                                  </w:pPr>
                                  <w:r>
                                    <w:rPr>
                                      <w:rFonts w:cs="Arial"/>
                                      <w:sz w:val="16"/>
                                      <w:szCs w:val="16"/>
                                    </w:rPr>
                                    <w:t>…</w:t>
                                  </w:r>
                                </w:p>
                                <w:p w:rsidR="0099365D" w:rsidRDefault="0099365D" w:rsidP="00AE2690">
                                  <w:pPr>
                                    <w:tabs>
                                      <w:tab w:val="left" w:pos="1080"/>
                                      <w:tab w:val="decimal" w:pos="3780"/>
                                    </w:tabs>
                                    <w:rPr>
                                      <w:rFonts w:ascii="Microsoft Sans Serif" w:hAnsi="Microsoft Sans Serif" w:cs="Microsoft Sans Serif"/>
                                      <w:sz w:val="18"/>
                                      <w:szCs w:val="18"/>
                                    </w:rPr>
                                  </w:pPr>
                                </w:p>
                                <w:p w:rsidR="0099365D" w:rsidRDefault="0099365D" w:rsidP="00AE2690">
                                  <w:pPr>
                                    <w:tabs>
                                      <w:tab w:val="left" w:pos="1080"/>
                                      <w:tab w:val="decimal" w:pos="3780"/>
                                    </w:tabs>
                                    <w:rPr>
                                      <w:rFonts w:cs="Arial"/>
                                      <w:b/>
                                      <w:sz w:val="18"/>
                                      <w:szCs w:val="18"/>
                                    </w:rPr>
                                  </w:pPr>
                                </w:p>
                                <w:p w:rsidR="0099365D" w:rsidRPr="005A1ACA" w:rsidRDefault="0099365D" w:rsidP="00AE2690">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13051B5E" id="Text Box 291" o:spid="_x0000_s1039" type="#_x0000_t202" style="width:234.7pt;height:5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">
                      <v:textbox>
                        <w:txbxContent>
                          <w:p w:rsidR="0099365D" w:rsidRDefault="0099365D" w:rsidP="00AE2690">
                            <w:pPr>
                              <w:rPr>
                                <w:rFonts w:cs="Arial"/>
                                <w:sz w:val="16"/>
                                <w:szCs w:val="16"/>
                              </w:rPr>
                            </w:pPr>
                            <w:r>
                              <w:rPr>
                                <w:rFonts w:cs="Arial"/>
                                <w:sz w:val="16"/>
                                <w:szCs w:val="16"/>
                              </w:rPr>
                              <w:t>…</w:t>
                            </w:r>
                          </w:p>
                          <w:p w:rsidR="0099365D" w:rsidRPr="0034389B" w:rsidRDefault="0099365D" w:rsidP="00AE2690">
                            <w:pPr>
                              <w:tabs>
                                <w:tab w:val="left" w:pos="1080"/>
                                <w:tab w:val="decimal" w:pos="3780"/>
                              </w:tabs>
                              <w:rPr>
                                <w:rFonts w:ascii="Courier New" w:hAnsi="Courier New" w:cs="Courier New"/>
                                <w:sz w:val="18"/>
                                <w:szCs w:val="18"/>
                              </w:rPr>
                            </w:pPr>
                            <w:r>
                              <w:rPr>
                                <w:rFonts w:ascii="Courier New" w:hAnsi="Courier New" w:cs="Courier New"/>
                                <w:sz w:val="18"/>
                                <w:szCs w:val="18"/>
                              </w:rPr>
                              <w:t>10069378</w:t>
                            </w:r>
                            <w:r>
                              <w:rPr>
                                <w:rFonts w:ascii="Courier New" w:hAnsi="Courier New" w:cs="Courier New"/>
                                <w:sz w:val="18"/>
                                <w:szCs w:val="18"/>
                              </w:rPr>
                              <w:tab/>
                              <w:t>NA</w:t>
                            </w:r>
                            <w:r>
                              <w:rPr>
                                <w:rFonts w:ascii="Courier New" w:hAnsi="Courier New" w:cs="Courier New"/>
                                <w:sz w:val="18"/>
                                <w:szCs w:val="18"/>
                              </w:rPr>
                              <w:tab/>
                              <w:t xml:space="preserve"> 10.00 </w:t>
                            </w:r>
                            <w:r w:rsidRPr="0034389B">
                              <w:rPr>
                                <w:rFonts w:ascii="Courier New" w:hAnsi="Courier New" w:cs="Courier New"/>
                                <w:sz w:val="18"/>
                                <w:szCs w:val="18"/>
                              </w:rPr>
                              <w:t xml:space="preserve">       </w:t>
                            </w:r>
                          </w:p>
                          <w:p w:rsidR="0099365D" w:rsidRPr="001E30CB" w:rsidRDefault="0099365D" w:rsidP="00AE2690">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ULTRA EVOX $10 CARD</w:t>
                            </w:r>
                          </w:p>
                          <w:p w:rsidR="0099365D" w:rsidRPr="001E30CB" w:rsidRDefault="0099365D" w:rsidP="00AE2690">
                            <w:pPr>
                              <w:tabs>
                                <w:tab w:val="left" w:pos="1080"/>
                                <w:tab w:val="decimal" w:pos="3780"/>
                              </w:tabs>
                              <w:rPr>
                                <w:rFonts w:ascii="Courier New" w:hAnsi="Courier New" w:cs="Courier New"/>
                                <w:sz w:val="18"/>
                                <w:szCs w:val="18"/>
                              </w:rPr>
                            </w:pPr>
                            <w:r>
                              <w:rPr>
                                <w:rFonts w:cs="Arial"/>
                                <w:sz w:val="16"/>
                                <w:szCs w:val="16"/>
                              </w:rPr>
                              <w:t xml:space="preserve">     </w:t>
                            </w:r>
                            <w:r>
                              <w:rPr>
                                <w:rFonts w:ascii="Courier New" w:hAnsi="Courier New" w:cs="Courier New"/>
                                <w:sz w:val="18"/>
                                <w:szCs w:val="18"/>
                              </w:rPr>
                              <w:t xml:space="preserve">SERIAL # </w:t>
                            </w:r>
                            <w:r w:rsidRPr="00437157">
                              <w:rPr>
                                <w:rFonts w:ascii="Courier New" w:hAnsi="Courier New" w:cs="Courier New"/>
                                <w:sz w:val="18"/>
                                <w:szCs w:val="18"/>
                              </w:rPr>
                              <w:t>5049989072785542</w:t>
                            </w:r>
                          </w:p>
                          <w:p w:rsidR="0099365D" w:rsidRPr="00B65171" w:rsidRDefault="0099365D" w:rsidP="00AE2690">
                            <w:pPr>
                              <w:rPr>
                                <w:rFonts w:cs="Arial"/>
                                <w:sz w:val="16"/>
                                <w:szCs w:val="16"/>
                              </w:rPr>
                            </w:pPr>
                            <w:r>
                              <w:rPr>
                                <w:rFonts w:cs="Arial"/>
                                <w:sz w:val="16"/>
                                <w:szCs w:val="16"/>
                              </w:rPr>
                              <w:t>…</w:t>
                            </w:r>
                          </w:p>
                          <w:p w:rsidR="0099365D" w:rsidRDefault="0099365D" w:rsidP="00AE2690">
                            <w:pPr>
                              <w:tabs>
                                <w:tab w:val="left" w:pos="1080"/>
                                <w:tab w:val="decimal" w:pos="3780"/>
                              </w:tabs>
                              <w:rPr>
                                <w:rFonts w:ascii="Microsoft Sans Serif" w:hAnsi="Microsoft Sans Serif" w:cs="Microsoft Sans Serif"/>
                                <w:sz w:val="18"/>
                                <w:szCs w:val="18"/>
                              </w:rPr>
                            </w:pPr>
                          </w:p>
                          <w:p w:rsidR="0099365D" w:rsidRDefault="0099365D" w:rsidP="00AE2690">
                            <w:pPr>
                              <w:tabs>
                                <w:tab w:val="left" w:pos="1080"/>
                                <w:tab w:val="decimal" w:pos="3780"/>
                              </w:tabs>
                              <w:rPr>
                                <w:rFonts w:cs="Arial"/>
                                <w:b/>
                                <w:sz w:val="18"/>
                                <w:szCs w:val="18"/>
                              </w:rPr>
                            </w:pPr>
                          </w:p>
                          <w:p w:rsidR="0099365D" w:rsidRPr="005A1ACA" w:rsidRDefault="0099365D" w:rsidP="00AE2690">
                            <w:pPr>
                              <w:tabs>
                                <w:tab w:val="left" w:pos="1080"/>
                                <w:tab w:val="decimal" w:pos="3780"/>
                              </w:tabs>
                              <w:rPr>
                                <w:rFonts w:cs="Arial"/>
                                <w:b/>
                                <w:sz w:val="18"/>
                                <w:szCs w:val="18"/>
                              </w:rPr>
                            </w:pPr>
                          </w:p>
                        </w:txbxContent>
                      </v:textbox>
                      <w10:anchorlock/>
                    </v:shape>
                  </w:pict>
                </mc:Fallback>
              </mc:AlternateContent>
            </w:r>
          </w:p>
        </w:tc>
        <w:tc>
          <w:tcPr>
            <w:tcW w:w="5310" w:type="dxa"/>
          </w:tcPr>
          <w:p w:rsidR="00AE2690" w:rsidRPr="0099365D" w:rsidRDefault="00AE2690" w:rsidP="00796BCD">
            <w:pPr>
              <w:pStyle w:val="BodyText"/>
              <w:jc w:val="center"/>
            </w:pPr>
          </w:p>
        </w:tc>
      </w:tr>
    </w:tbl>
    <w:p w:rsidR="00AE2690" w:rsidRPr="0099365D" w:rsidRDefault="00AE2690" w:rsidP="00AE2690">
      <w:pPr>
        <w:pStyle w:val="Heading3"/>
      </w:pPr>
      <w:r w:rsidRPr="0099365D">
        <w:t>Virtual Phone Card Example</w:t>
      </w:r>
    </w:p>
    <w:p w:rsidR="00D00226" w:rsidRPr="0099365D" w:rsidRDefault="00D00226" w:rsidP="00D00226">
      <w:pPr>
        <w:pStyle w:val="Heading2"/>
      </w:pPr>
      <w:bookmarkStart w:id="607" w:name="_Toc400439063"/>
      <w:bookmarkEnd w:id="604"/>
      <w:r w:rsidRPr="0099365D">
        <w:t>Customer</w:t>
      </w:r>
      <w:bookmarkEnd w:id="607"/>
      <w:r w:rsidRPr="0099365D">
        <w:t xml:space="preserve"> </w:t>
      </w:r>
    </w:p>
    <w:p w:rsidR="00CE1AC2" w:rsidRPr="0099365D" w:rsidRDefault="00CE1AC2" w:rsidP="00CE1AC2">
      <w:pPr>
        <w:pStyle w:val="BodyText"/>
      </w:pPr>
      <w:r w:rsidRPr="0099365D">
        <w:t>The printed receipt does not display any indication that a customer was captured within the transaction for any reason.</w:t>
      </w:r>
    </w:p>
    <w:p w:rsidR="001E6F17" w:rsidRPr="0099365D" w:rsidRDefault="001E6F17" w:rsidP="00D00226">
      <w:pPr>
        <w:pStyle w:val="Heading2"/>
      </w:pPr>
      <w:bookmarkStart w:id="608" w:name="_Toc400439064"/>
      <w:r w:rsidRPr="0099365D">
        <w:t>Customer, Update Info</w:t>
      </w:r>
      <w:bookmarkEnd w:id="608"/>
    </w:p>
    <w:p w:rsidR="001E6F17" w:rsidRPr="0099365D" w:rsidRDefault="001E6F17" w:rsidP="001E6F17">
      <w:pPr>
        <w:pStyle w:val="BodyText"/>
      </w:pPr>
      <w:r w:rsidRPr="0099365D">
        <w:t>The printed receipt does not display any indication that a customer was captured within the transaction for any reason.</w:t>
      </w:r>
    </w:p>
    <w:p w:rsidR="00D00226" w:rsidRPr="0099365D" w:rsidRDefault="00D00226" w:rsidP="00D00226">
      <w:pPr>
        <w:pStyle w:val="Heading2"/>
      </w:pPr>
      <w:bookmarkStart w:id="609" w:name="_Toc400439065"/>
      <w:r w:rsidRPr="0099365D">
        <w:t>Signature Capture with Terms</w:t>
      </w:r>
      <w:bookmarkEnd w:id="609"/>
    </w:p>
    <w:p w:rsidR="00CE1AC2" w:rsidRPr="0099365D" w:rsidRDefault="00CE1AC2" w:rsidP="00CE1AC2">
      <w:pPr>
        <w:pStyle w:val="BodyText"/>
        <w:rPr>
          <w:rFonts w:cs="Arial"/>
        </w:rPr>
      </w:pPr>
      <w:r w:rsidRPr="0099365D">
        <w:rPr>
          <w:rFonts w:cs="Arial"/>
        </w:rPr>
        <w:t>The customer copy of the printed receipts includes the verbiage for the terms and conditions as displayed on the sigpad.</w:t>
      </w:r>
    </w:p>
    <w:p w:rsidR="00D00226" w:rsidRPr="0099365D" w:rsidRDefault="004369B2" w:rsidP="00D00226">
      <w:pPr>
        <w:pStyle w:val="Heading2"/>
      </w:pPr>
      <w:bookmarkStart w:id="610" w:name="_Toc400439066"/>
      <w:r w:rsidRPr="0099365D">
        <w:t xml:space="preserve">Gift Card Issue and </w:t>
      </w:r>
      <w:r w:rsidR="00D00226" w:rsidRPr="0099365D">
        <w:t>Activation</w:t>
      </w:r>
      <w:r w:rsidRPr="0099365D">
        <w:t>/Deactivation</w:t>
      </w:r>
      <w:bookmarkEnd w:id="610"/>
    </w:p>
    <w:p w:rsidR="00D160A9" w:rsidRPr="0099365D" w:rsidRDefault="002C6EE2" w:rsidP="00D160A9">
      <w:pPr>
        <w:pStyle w:val="BodyText"/>
      </w:pPr>
      <w:r w:rsidRPr="0099365D">
        <w:t>When a gift card is sold in the transaction, a line item gets added to the transaction details section for the amount to apply to the card.  The gift card number is written to the receipt, and a parameter defines if the number is masked on the receipt.  The approval number returned from the authorization service is printed as a second line of text for the item.</w:t>
      </w:r>
    </w:p>
    <w:p w:rsidR="002C6EE2" w:rsidRPr="0099365D" w:rsidRDefault="002C6EE2" w:rsidP="00D160A9">
      <w:pPr>
        <w:pStyle w:val="BodyText"/>
      </w:pPr>
      <w:r w:rsidRPr="0099365D">
        <w:t>The balance details for the card are printed on the receipt.  The Original Balance is the amount that is on the card prior to applying the current transaction amount.  The Transaction Amount is the amount that will be applied to the card.  The Remaining Balance is the amount that card will contain after this transaction is completed.</w:t>
      </w:r>
    </w:p>
    <w:p w:rsidR="002C6EE2" w:rsidRPr="0099365D" w:rsidRDefault="002C6EE2" w:rsidP="00D160A9">
      <w:pPr>
        <w:pStyle w:val="BodyText"/>
      </w:pPr>
      <w:r w:rsidRPr="0099365D">
        <w:t>The tags ‘ORIGINAL BALANCE: &lt;old_balance&gt;’, ‘TRANSACTION AMOUNT: &lt;tran_amount&gt;’ and ‘REMAINING BALANCE: &lt;new_balance&gt;’ are configurable messages</w:t>
      </w:r>
      <w:r w:rsidR="00236CCC" w:rsidRPr="0099365D">
        <w:t>.</w:t>
      </w:r>
    </w:p>
    <w:tbl>
      <w:tblPr>
        <w:tblW w:w="4900" w:type="pct"/>
        <w:tblInd w:w="144" w:type="dxa"/>
        <w:tblLook w:val="04A0" w:firstRow="1" w:lastRow="0" w:firstColumn="1" w:lastColumn="0" w:noHBand="0" w:noVBand="1"/>
      </w:tblPr>
      <w:tblGrid>
        <w:gridCol w:w="5465"/>
        <w:gridCol w:w="5119"/>
      </w:tblGrid>
      <w:tr w:rsidR="00CE1AC2" w:rsidRPr="0099365D" w:rsidTr="00CE1AC2">
        <w:tc>
          <w:tcPr>
            <w:tcW w:w="5486" w:type="dxa"/>
          </w:tcPr>
          <w:p w:rsidR="000876F6" w:rsidRPr="0099365D" w:rsidRDefault="00EB0FC7" w:rsidP="003A40A1">
            <w:pPr>
              <w:pStyle w:val="BodyText"/>
              <w:jc w:val="center"/>
              <w:rPr>
                <w:color w:val="FF0000"/>
              </w:rPr>
            </w:pPr>
            <w:r w:rsidRPr="0099365D">
              <w:rPr>
                <w:noProof/>
                <w:color w:val="FF0000"/>
              </w:rPr>
              <w:lastRenderedPageBreak/>
              <mc:AlternateContent>
                <mc:Choice Requires="wps">
                  <w:drawing>
                    <wp:inline distT="0" distB="0" distL="0" distR="0" wp14:anchorId="48C92B3A" wp14:editId="688C19B9">
                      <wp:extent cx="2980690" cy="2182495"/>
                      <wp:effectExtent l="6985" t="5080" r="12700" b="12700"/>
                      <wp:docPr id="86"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18249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xxxxxxxxxxxx2460</w:t>
                                  </w:r>
                                  <w:proofErr w:type="gramEnd"/>
                                  <w:r>
                                    <w:rPr>
                                      <w:rFonts w:ascii="Courier New" w:hAnsi="Courier New" w:cs="Courier New"/>
                                      <w:sz w:val="18"/>
                                      <w:szCs w:val="18"/>
                                    </w:rPr>
                                    <w:t xml:space="preserve"> SVC</w:t>
                                  </w:r>
                                  <w:r>
                                    <w:rPr>
                                      <w:rFonts w:ascii="Courier New" w:hAnsi="Courier New" w:cs="Courier New"/>
                                      <w:sz w:val="18"/>
                                      <w:szCs w:val="18"/>
                                    </w:rPr>
                                    <w:tab/>
                                    <w:t xml:space="preserve"> 100.00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182153</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100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105</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105.00</w:t>
                                  </w:r>
                                </w:p>
                                <w:p w:rsidR="0099365D" w:rsidRDefault="0099365D" w:rsidP="00CE1AC2">
                                  <w:pPr>
                                    <w:tabs>
                                      <w:tab w:val="left" w:pos="1080"/>
                                      <w:tab w:val="decimal" w:pos="3780"/>
                                    </w:tabs>
                                    <w:rPr>
                                      <w:rFonts w:ascii="Courier New" w:hAnsi="Courier New" w:cs="Courier New"/>
                                      <w:sz w:val="18"/>
                                      <w:szCs w:val="18"/>
                                    </w:rPr>
                                  </w:pP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100.00</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100.00</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48C92B3A" id="Text Box 290" o:spid="_x0000_s1040" type="#_x0000_t202" style="width:234.7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xxxxxxxxxxxx2460</w:t>
                            </w:r>
                            <w:proofErr w:type="gramEnd"/>
                            <w:r>
                              <w:rPr>
                                <w:rFonts w:ascii="Courier New" w:hAnsi="Courier New" w:cs="Courier New"/>
                                <w:sz w:val="18"/>
                                <w:szCs w:val="18"/>
                              </w:rPr>
                              <w:t xml:space="preserve"> SVC</w:t>
                            </w:r>
                            <w:r>
                              <w:rPr>
                                <w:rFonts w:ascii="Courier New" w:hAnsi="Courier New" w:cs="Courier New"/>
                                <w:sz w:val="18"/>
                                <w:szCs w:val="18"/>
                              </w:rPr>
                              <w:tab/>
                              <w:t xml:space="preserve"> 100.00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182153</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100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105</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105.00</w:t>
                            </w:r>
                          </w:p>
                          <w:p w:rsidR="0099365D" w:rsidRDefault="0099365D" w:rsidP="00CE1AC2">
                            <w:pPr>
                              <w:tabs>
                                <w:tab w:val="left" w:pos="1080"/>
                                <w:tab w:val="decimal" w:pos="3780"/>
                              </w:tabs>
                              <w:rPr>
                                <w:rFonts w:ascii="Courier New" w:hAnsi="Courier New" w:cs="Courier New"/>
                                <w:sz w:val="18"/>
                                <w:szCs w:val="18"/>
                              </w:rPr>
                            </w:pP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100.00</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100.00</w:t>
                            </w:r>
                          </w:p>
                          <w:p w:rsidR="0099365D" w:rsidRPr="00B65171" w:rsidRDefault="0099365D" w:rsidP="00CE1AC2">
                            <w:pPr>
                              <w:rPr>
                                <w:rFonts w:cs="Arial"/>
                                <w:sz w:val="16"/>
                                <w:szCs w:val="16"/>
                              </w:rPr>
                            </w:pPr>
                            <w:r>
                              <w:rPr>
                                <w:rFonts w:cs="Arial"/>
                                <w:sz w:val="16"/>
                                <w:szCs w:val="16"/>
                              </w:rPr>
                              <w:t>…</w:t>
                            </w:r>
                          </w:p>
                          <w:p w:rsidR="0099365D" w:rsidRDefault="0099365D" w:rsidP="00CE1AC2">
                            <w:pPr>
                              <w:tabs>
                                <w:tab w:val="left" w:pos="1080"/>
                                <w:tab w:val="decimal" w:pos="3780"/>
                              </w:tabs>
                              <w:rPr>
                                <w:rFonts w:ascii="Microsoft Sans Serif" w:hAnsi="Microsoft Sans Serif" w:cs="Microsoft Sans Serif"/>
                                <w:sz w:val="18"/>
                                <w:szCs w:val="18"/>
                              </w:rPr>
                            </w:pPr>
                          </w:p>
                          <w:p w:rsidR="0099365D" w:rsidRDefault="0099365D" w:rsidP="00CE1AC2">
                            <w:pPr>
                              <w:tabs>
                                <w:tab w:val="left" w:pos="1080"/>
                                <w:tab w:val="decimal" w:pos="3780"/>
                              </w:tabs>
                              <w:rPr>
                                <w:rFonts w:cs="Arial"/>
                                <w:b/>
                                <w:sz w:val="18"/>
                                <w:szCs w:val="18"/>
                              </w:rPr>
                            </w:pPr>
                          </w:p>
                          <w:p w:rsidR="0099365D" w:rsidRPr="005A1ACA" w:rsidRDefault="0099365D" w:rsidP="00CE1AC2">
                            <w:pPr>
                              <w:tabs>
                                <w:tab w:val="left" w:pos="1080"/>
                                <w:tab w:val="decimal" w:pos="3780"/>
                              </w:tabs>
                              <w:rPr>
                                <w:rFonts w:cs="Arial"/>
                                <w:b/>
                                <w:sz w:val="18"/>
                                <w:szCs w:val="18"/>
                              </w:rPr>
                            </w:pPr>
                          </w:p>
                        </w:txbxContent>
                      </v:textbox>
                      <w10:anchorlock/>
                    </v:shape>
                  </w:pict>
                </mc:Fallback>
              </mc:AlternateContent>
            </w:r>
          </w:p>
        </w:tc>
        <w:tc>
          <w:tcPr>
            <w:tcW w:w="5310" w:type="dxa"/>
          </w:tcPr>
          <w:p w:rsidR="00CE1AC2" w:rsidRPr="0099365D" w:rsidRDefault="00CE1AC2" w:rsidP="00CE1AC2">
            <w:pPr>
              <w:pStyle w:val="BodyText"/>
              <w:jc w:val="center"/>
            </w:pPr>
          </w:p>
        </w:tc>
      </w:tr>
    </w:tbl>
    <w:p w:rsidR="00D96D1B" w:rsidRPr="0099365D" w:rsidRDefault="00D96D1B" w:rsidP="00D96D1B">
      <w:pPr>
        <w:pStyle w:val="Heading2"/>
      </w:pPr>
      <w:bookmarkStart w:id="611" w:name="_Toc400439067"/>
      <w:r w:rsidRPr="0099365D">
        <w:t>Loyalty Usage</w:t>
      </w:r>
      <w:bookmarkEnd w:id="611"/>
    </w:p>
    <w:p w:rsidR="00E86A72" w:rsidRPr="0099365D" w:rsidRDefault="00B06FF8" w:rsidP="000876F6">
      <w:pPr>
        <w:pStyle w:val="BodyText"/>
      </w:pPr>
      <w:r w:rsidRPr="0099365D">
        <w:t xml:space="preserve">The loyalty </w:t>
      </w:r>
      <w:r w:rsidR="009F173D" w:rsidRPr="0099365D">
        <w:t xml:space="preserve">enrollment </w:t>
      </w:r>
      <w:r w:rsidRPr="0099365D">
        <w:t xml:space="preserve">SKU </w:t>
      </w:r>
      <w:r w:rsidR="009F173D" w:rsidRPr="0099365D">
        <w:t>and loyalty usage SKU (if different) are</w:t>
      </w:r>
      <w:r w:rsidRPr="0099365D">
        <w:t xml:space="preserve"> listed on the receipt in exactly the same manner as loyalty enrollment.  </w:t>
      </w:r>
    </w:p>
    <w:p w:rsidR="00F1422B" w:rsidRPr="0099365D" w:rsidRDefault="00F1422B">
      <w:pPr>
        <w:rPr>
          <w:rFonts w:cs="Arial"/>
          <w:b/>
          <w:bCs/>
          <w:iCs/>
          <w:sz w:val="24"/>
          <w:szCs w:val="28"/>
        </w:rPr>
      </w:pPr>
      <w:bookmarkStart w:id="612" w:name="_Toc335164901"/>
      <w:r w:rsidRPr="0099365D">
        <w:br w:type="page"/>
      </w:r>
    </w:p>
    <w:p w:rsidR="0025660F" w:rsidRPr="0099365D" w:rsidRDefault="0025660F" w:rsidP="0025660F">
      <w:pPr>
        <w:pStyle w:val="Heading2"/>
      </w:pPr>
      <w:bookmarkStart w:id="613" w:name="_Toc400439068"/>
      <w:r w:rsidRPr="0099365D">
        <w:lastRenderedPageBreak/>
        <w:t>Loyalty Enrollment</w:t>
      </w:r>
      <w:bookmarkEnd w:id="612"/>
      <w:bookmarkEnd w:id="613"/>
    </w:p>
    <w:p w:rsidR="0025660F" w:rsidRPr="0099365D" w:rsidRDefault="0025660F" w:rsidP="0025660F">
      <w:pPr>
        <w:pStyle w:val="BodyText"/>
      </w:pPr>
      <w:r w:rsidRPr="0099365D">
        <w:t xml:space="preserve">The loyalty SKU is listed on the receipt with a zero price, as well as the masked loyalty ID number, and the masking is parameterized. </w:t>
      </w:r>
    </w:p>
    <w:p w:rsidR="0025660F" w:rsidRPr="0099365D" w:rsidRDefault="0025660F" w:rsidP="0025660F">
      <w:pPr>
        <w:pStyle w:val="BodyText"/>
      </w:pPr>
      <w:r w:rsidRPr="0099365D">
        <w:t xml:space="preserve">The tag “SERIAL ID #’ is a configurable message.  </w:t>
      </w:r>
    </w:p>
    <w:p w:rsidR="0025660F" w:rsidRPr="0099365D" w:rsidRDefault="00EB0FC7" w:rsidP="0025660F">
      <w:pPr>
        <w:pStyle w:val="BodyText"/>
        <w:ind w:left="720"/>
        <w:rPr>
          <w:color w:val="FF0000"/>
        </w:rPr>
      </w:pPr>
      <w:r w:rsidRPr="0099365D">
        <w:rPr>
          <w:noProof/>
          <w:color w:val="FF0000"/>
        </w:rPr>
        <mc:AlternateContent>
          <mc:Choice Requires="wps">
            <w:drawing>
              <wp:inline distT="0" distB="0" distL="0" distR="0" wp14:anchorId="61C3BD40" wp14:editId="2D40216F">
                <wp:extent cx="2980690" cy="721995"/>
                <wp:effectExtent l="9525" t="5715" r="10160" b="5715"/>
                <wp:docPr id="85"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721995"/>
                        </a:xfrm>
                        <a:prstGeom prst="rect">
                          <a:avLst/>
                        </a:prstGeom>
                        <a:solidFill>
                          <a:srgbClr val="FFFFFF"/>
                        </a:solidFill>
                        <a:ln w="9525">
                          <a:solidFill>
                            <a:srgbClr val="000000"/>
                          </a:solidFill>
                          <a:miter lim="800000"/>
                          <a:headEnd/>
                          <a:tailEnd/>
                        </a:ln>
                      </wps:spPr>
                      <wps:txbx>
                        <w:txbxContent>
                          <w:p w:rsidR="0099365D"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10091097</w:t>
                            </w:r>
                            <w:r>
                              <w:rPr>
                                <w:rFonts w:ascii="Courier New" w:hAnsi="Courier New" w:cs="Courier New"/>
                                <w:sz w:val="18"/>
                                <w:szCs w:val="18"/>
                              </w:rPr>
                              <w:tab/>
                              <w:t>RZ ENROLLE</w:t>
                            </w:r>
                            <w:r>
                              <w:rPr>
                                <w:rFonts w:ascii="Courier New" w:hAnsi="Courier New" w:cs="Courier New"/>
                                <w:sz w:val="18"/>
                                <w:szCs w:val="18"/>
                              </w:rPr>
                              <w:tab/>
                              <w:t xml:space="preserve"> 0.00 </w:t>
                            </w:r>
                            <w:r w:rsidRPr="0034389B">
                              <w:rPr>
                                <w:rFonts w:ascii="Courier New" w:hAnsi="Courier New" w:cs="Courier New"/>
                                <w:sz w:val="18"/>
                                <w:szCs w:val="18"/>
                              </w:rPr>
                              <w:t xml:space="preserve"> </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3B244C">
                              <w:rPr>
                                <w:rFonts w:ascii="Courier New" w:hAnsi="Courier New" w:cs="Courier New"/>
                                <w:sz w:val="18"/>
                                <w:szCs w:val="18"/>
                              </w:rPr>
                              <w:t>REWARD ZONE CORE-EN</w:t>
                            </w:r>
                            <w:r w:rsidRPr="0034389B">
                              <w:rPr>
                                <w:rFonts w:ascii="Courier New" w:hAnsi="Courier New" w:cs="Courier New"/>
                                <w:sz w:val="18"/>
                                <w:szCs w:val="18"/>
                              </w:rPr>
                              <w:t xml:space="preserve">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SERIAL ID # xxxxxxxxx1234</w:t>
                            </w:r>
                          </w:p>
                          <w:p w:rsidR="0099365D" w:rsidRPr="003B244C" w:rsidRDefault="0099365D" w:rsidP="0025660F">
                            <w:pPr>
                              <w:tabs>
                                <w:tab w:val="left" w:pos="1080"/>
                                <w:tab w:val="decimal" w:pos="3780"/>
                              </w:tabs>
                              <w:rPr>
                                <w:rFonts w:ascii="Courier New" w:hAnsi="Courier New" w:cs="Courier New"/>
                                <w:sz w:val="18"/>
                                <w:szCs w:val="18"/>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w14:anchorId="61C3BD40" id="Text Box 289" o:spid="_x0000_s1041" type="#_x0000_t202" style="width:234.7pt;height: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">
                <v:textbox>
                  <w:txbxContent>
                    <w:p w:rsidR="0099365D"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10091097</w:t>
                      </w:r>
                      <w:r>
                        <w:rPr>
                          <w:rFonts w:ascii="Courier New" w:hAnsi="Courier New" w:cs="Courier New"/>
                          <w:sz w:val="18"/>
                          <w:szCs w:val="18"/>
                        </w:rPr>
                        <w:tab/>
                        <w:t>RZ ENROLLE</w:t>
                      </w:r>
                      <w:r>
                        <w:rPr>
                          <w:rFonts w:ascii="Courier New" w:hAnsi="Courier New" w:cs="Courier New"/>
                          <w:sz w:val="18"/>
                          <w:szCs w:val="18"/>
                        </w:rPr>
                        <w:tab/>
                        <w:t xml:space="preserve"> 0.00 </w:t>
                      </w:r>
                      <w:r w:rsidRPr="0034389B">
                        <w:rPr>
                          <w:rFonts w:ascii="Courier New" w:hAnsi="Courier New" w:cs="Courier New"/>
                          <w:sz w:val="18"/>
                          <w:szCs w:val="18"/>
                        </w:rPr>
                        <w:t xml:space="preserve"> </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3B244C">
                        <w:rPr>
                          <w:rFonts w:ascii="Courier New" w:hAnsi="Courier New" w:cs="Courier New"/>
                          <w:sz w:val="18"/>
                          <w:szCs w:val="18"/>
                        </w:rPr>
                        <w:t>REWARD ZONE CORE-EN</w:t>
                      </w:r>
                      <w:r w:rsidRPr="0034389B">
                        <w:rPr>
                          <w:rFonts w:ascii="Courier New" w:hAnsi="Courier New" w:cs="Courier New"/>
                          <w:sz w:val="18"/>
                          <w:szCs w:val="18"/>
                        </w:rPr>
                        <w:t xml:space="preserve">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SERIAL ID # xxxxxxxxx1234</w:t>
                      </w:r>
                    </w:p>
                    <w:p w:rsidR="0099365D" w:rsidRPr="003B244C" w:rsidRDefault="0099365D" w:rsidP="0025660F">
                      <w:pPr>
                        <w:tabs>
                          <w:tab w:val="left" w:pos="1080"/>
                          <w:tab w:val="decimal" w:pos="3780"/>
                        </w:tabs>
                        <w:rPr>
                          <w:rFonts w:ascii="Courier New" w:hAnsi="Courier New" w:cs="Courier New"/>
                          <w:sz w:val="18"/>
                          <w:szCs w:val="18"/>
                        </w:rPr>
                      </w:pPr>
                      <w:r>
                        <w:rPr>
                          <w:rFonts w:cs="Arial"/>
                          <w:sz w:val="16"/>
                          <w:szCs w:val="16"/>
                        </w:rPr>
                        <w:t>…</w:t>
                      </w:r>
                    </w:p>
                  </w:txbxContent>
                </v:textbox>
                <w10:anchorlock/>
              </v:shape>
            </w:pict>
          </mc:Fallback>
        </mc:AlternateContent>
      </w:r>
    </w:p>
    <w:p w:rsidR="00B61B15" w:rsidRPr="0099365D" w:rsidRDefault="00B61B15" w:rsidP="00B61B15">
      <w:pPr>
        <w:pStyle w:val="Heading2"/>
      </w:pPr>
      <w:bookmarkStart w:id="614" w:name="_Toc400439069"/>
      <w:r w:rsidRPr="0099365D">
        <w:t>Service Order Scheduling</w:t>
      </w:r>
      <w:bookmarkEnd w:id="614"/>
    </w:p>
    <w:p w:rsidR="00B61B15" w:rsidRPr="0099365D" w:rsidRDefault="00B61B15" w:rsidP="00B61B15">
      <w:pPr>
        <w:pStyle w:val="BodyText"/>
      </w:pPr>
      <w:r w:rsidRPr="0099365D">
        <w:t xml:space="preserve">The scheduled </w:t>
      </w:r>
      <w:r w:rsidR="007269A3" w:rsidRPr="0099365D">
        <w:t>service</w:t>
      </w:r>
      <w:r w:rsidRPr="0099365D">
        <w:t xml:space="preserve"> timeframe and </w:t>
      </w:r>
      <w:r w:rsidR="007269A3" w:rsidRPr="0099365D">
        <w:t>service</w:t>
      </w:r>
      <w:r w:rsidRPr="0099365D">
        <w:t xml:space="preserve"> order number is printed on the receipt.  </w:t>
      </w:r>
    </w:p>
    <w:p w:rsidR="007269A3" w:rsidRPr="0099365D" w:rsidRDefault="007269A3" w:rsidP="007269A3">
      <w:pPr>
        <w:pStyle w:val="BodyText"/>
      </w:pPr>
      <w:r w:rsidRPr="0099365D">
        <w:t>All data displayed is returned from Service Order Scheduling Import Web Service:</w:t>
      </w:r>
    </w:p>
    <w:p w:rsidR="007269A3" w:rsidRPr="0099365D" w:rsidRDefault="007269A3" w:rsidP="00D8535A">
      <w:pPr>
        <w:pStyle w:val="BodyText"/>
        <w:numPr>
          <w:ilvl w:val="0"/>
          <w:numId w:val="13"/>
        </w:numPr>
      </w:pPr>
      <w:r w:rsidRPr="0099365D">
        <w:t xml:space="preserve">I Order #: ## -- </w:t>
      </w:r>
    </w:p>
    <w:p w:rsidR="007269A3" w:rsidRPr="0099365D" w:rsidRDefault="007269A3" w:rsidP="00D8535A">
      <w:pPr>
        <w:pStyle w:val="BodyText"/>
        <w:numPr>
          <w:ilvl w:val="1"/>
          <w:numId w:val="13"/>
        </w:numPr>
      </w:pPr>
      <w:r w:rsidRPr="0099365D">
        <w:t>Fulfillment Type– Order\OrderLines\OrderLine @FulfillmentMethod</w:t>
      </w:r>
    </w:p>
    <w:p w:rsidR="007269A3" w:rsidRPr="0099365D" w:rsidRDefault="007269A3" w:rsidP="00D8535A">
      <w:pPr>
        <w:pStyle w:val="BodyText"/>
        <w:numPr>
          <w:ilvl w:val="2"/>
          <w:numId w:val="13"/>
        </w:numPr>
      </w:pPr>
      <w:r w:rsidRPr="0099365D">
        <w:t xml:space="preserve"> INSTALLATION is the only valid value from import response, value is ‘I’ on the receipt</w:t>
      </w:r>
    </w:p>
    <w:p w:rsidR="007269A3" w:rsidRPr="0099365D" w:rsidRDefault="007269A3" w:rsidP="00D8535A">
      <w:pPr>
        <w:pStyle w:val="BodyText"/>
        <w:numPr>
          <w:ilvl w:val="1"/>
          <w:numId w:val="13"/>
        </w:numPr>
      </w:pPr>
      <w:r w:rsidRPr="0099365D">
        <w:t xml:space="preserve">Order Number – Order @OrderNo </w:t>
      </w:r>
    </w:p>
    <w:p w:rsidR="007269A3" w:rsidRPr="0099365D" w:rsidRDefault="007269A3" w:rsidP="00D8535A">
      <w:pPr>
        <w:pStyle w:val="BodyText"/>
        <w:numPr>
          <w:ilvl w:val="0"/>
          <w:numId w:val="13"/>
        </w:numPr>
      </w:pPr>
      <w:r w:rsidRPr="0099365D">
        <w:t>Service Date –</w:t>
      </w:r>
    </w:p>
    <w:p w:rsidR="007269A3" w:rsidRPr="0099365D" w:rsidRDefault="007269A3" w:rsidP="00D8535A">
      <w:pPr>
        <w:pStyle w:val="BodyText"/>
        <w:numPr>
          <w:ilvl w:val="1"/>
          <w:numId w:val="13"/>
        </w:numPr>
      </w:pPr>
      <w:r w:rsidRPr="0099365D">
        <w:t>If there is no Order/OrderLines/OrderLine/ @PromisedApptStartDate information returned, then POS prints “Service to be scheduled”</w:t>
      </w:r>
    </w:p>
    <w:p w:rsidR="007269A3" w:rsidRPr="0099365D" w:rsidRDefault="007269A3" w:rsidP="00D8535A">
      <w:pPr>
        <w:pStyle w:val="BodyText"/>
        <w:numPr>
          <w:ilvl w:val="1"/>
          <w:numId w:val="13"/>
        </w:numPr>
      </w:pPr>
      <w:r w:rsidRPr="0099365D">
        <w:t xml:space="preserve">If Order/OrderLines/OrderLine/ @PromisedApptStartDate is not empty, POS prints “Service Date: MM/DD/YY HH:MM – HH:MM”, where the timeslot is taken from Order/OrderLines/OrderLine/ @PromisedApptStartDate and @PromisedApptEndDate. </w:t>
      </w:r>
    </w:p>
    <w:p w:rsidR="007269A3" w:rsidRPr="0099365D" w:rsidRDefault="007269A3" w:rsidP="007269A3">
      <w:pPr>
        <w:pStyle w:val="BodyText"/>
      </w:pPr>
      <w:r w:rsidRPr="0099365D">
        <w:t xml:space="preserve">If this data is greater than the available room on the receipt line, it is truncated.  </w:t>
      </w:r>
    </w:p>
    <w:p w:rsidR="00B61B15" w:rsidRPr="0099365D" w:rsidRDefault="007269A3" w:rsidP="00B61B15">
      <w:pPr>
        <w:pStyle w:val="BodyText"/>
      </w:pPr>
      <w:r w:rsidRPr="0099365D">
        <w:t xml:space="preserve">The tags ‘Order #’, </w:t>
      </w:r>
      <w:r w:rsidR="00B61B15" w:rsidRPr="0099365D">
        <w:t>‘</w:t>
      </w:r>
      <w:r w:rsidRPr="0099365D">
        <w:t>Service</w:t>
      </w:r>
      <w:r w:rsidR="00B61B15" w:rsidRPr="0099365D">
        <w:t xml:space="preserve"> Date:’</w:t>
      </w:r>
      <w:r w:rsidRPr="0099365D">
        <w:t xml:space="preserve"> and ‘Service to be scheduled’</w:t>
      </w:r>
      <w:r w:rsidR="00B61B15" w:rsidRPr="0099365D">
        <w:t xml:space="preserve"> are configurable messages.</w:t>
      </w:r>
    </w:p>
    <w:tbl>
      <w:tblPr>
        <w:tblW w:w="4900" w:type="pct"/>
        <w:tblInd w:w="144" w:type="dxa"/>
        <w:tblLook w:val="04A0" w:firstRow="1" w:lastRow="0" w:firstColumn="1" w:lastColumn="0" w:noHBand="0" w:noVBand="1"/>
      </w:tblPr>
      <w:tblGrid>
        <w:gridCol w:w="5292"/>
        <w:gridCol w:w="5292"/>
      </w:tblGrid>
      <w:tr w:rsidR="007269A3" w:rsidRPr="0099365D" w:rsidTr="007269A3">
        <w:tc>
          <w:tcPr>
            <w:tcW w:w="5398" w:type="dxa"/>
          </w:tcPr>
          <w:p w:rsidR="007269A3" w:rsidRPr="0099365D" w:rsidRDefault="00EB0FC7" w:rsidP="007269A3">
            <w:pPr>
              <w:pStyle w:val="BodyText"/>
              <w:jc w:val="center"/>
            </w:pPr>
            <w:r w:rsidRPr="0099365D">
              <w:rPr>
                <w:noProof/>
                <w:color w:val="FF0000"/>
              </w:rPr>
              <mc:AlternateContent>
                <mc:Choice Requires="wps">
                  <w:drawing>
                    <wp:inline distT="0" distB="0" distL="0" distR="0" wp14:anchorId="104F695B" wp14:editId="51898D37">
                      <wp:extent cx="2980690" cy="675640"/>
                      <wp:effectExtent l="7620" t="13970" r="12065" b="5715"/>
                      <wp:docPr id="84"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675640"/>
                              </a:xfrm>
                              <a:prstGeom prst="rect">
                                <a:avLst/>
                              </a:prstGeom>
                              <a:solidFill>
                                <a:srgbClr val="FFFFFF"/>
                              </a:solidFill>
                              <a:ln w="9525">
                                <a:solidFill>
                                  <a:srgbClr val="000000"/>
                                </a:solidFill>
                                <a:miter lim="800000"/>
                                <a:headEnd/>
                                <a:tailEnd/>
                              </a:ln>
                            </wps:spPr>
                            <wps:txbx>
                              <w:txbxContent>
                                <w:p w:rsidR="0099365D" w:rsidRDefault="0099365D" w:rsidP="007269A3">
                                  <w:pPr>
                                    <w:tabs>
                                      <w:tab w:val="left" w:pos="1080"/>
                                      <w:tab w:val="decimal" w:pos="3780"/>
                                    </w:tabs>
                                    <w:rPr>
                                      <w:rFonts w:cs="Arial"/>
                                      <w:sz w:val="18"/>
                                      <w:szCs w:val="18"/>
                                    </w:rPr>
                                  </w:pPr>
                                  <w:r>
                                    <w:rPr>
                                      <w:rFonts w:cs="Arial"/>
                                      <w:sz w:val="18"/>
                                      <w:szCs w:val="18"/>
                                    </w:rPr>
                                    <w:t>2312345</w:t>
                                  </w:r>
                                  <w:r>
                                    <w:rPr>
                                      <w:rFonts w:cs="Arial"/>
                                      <w:sz w:val="18"/>
                                      <w:szCs w:val="18"/>
                                    </w:rPr>
                                    <w:tab/>
                                    <w:t>SERVICE</w:t>
                                  </w:r>
                                  <w:r>
                                    <w:rPr>
                                      <w:rFonts w:cs="Arial"/>
                                      <w:sz w:val="18"/>
                                      <w:szCs w:val="18"/>
                                    </w:rPr>
                                    <w:tab/>
                                    <w:t>29.50</w:t>
                                  </w:r>
                                </w:p>
                                <w:p w:rsidR="0099365D" w:rsidRDefault="0099365D" w:rsidP="007269A3">
                                  <w:pPr>
                                    <w:tabs>
                                      <w:tab w:val="left" w:pos="360"/>
                                      <w:tab w:val="left" w:pos="1080"/>
                                      <w:tab w:val="decimal" w:pos="3780"/>
                                    </w:tabs>
                                    <w:rPr>
                                      <w:rFonts w:cs="Arial"/>
                                      <w:sz w:val="18"/>
                                      <w:szCs w:val="18"/>
                                    </w:rPr>
                                  </w:pPr>
                                  <w:r>
                                    <w:rPr>
                                      <w:rFonts w:cs="Arial"/>
                                      <w:sz w:val="18"/>
                                      <w:szCs w:val="18"/>
                                    </w:rPr>
                                    <w:tab/>
                                    <w:t>WFMS Service</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ab/>
                                    <w:t>I Order # 14305002</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Service Date:  9/10/11 9:00am – 1:00pm</w:t>
                                  </w:r>
                                </w:p>
                                <w:p w:rsidR="0099365D" w:rsidRPr="00B65171" w:rsidRDefault="0099365D" w:rsidP="007269A3">
                                  <w:pPr>
                                    <w:rPr>
                                      <w:rFonts w:cs="Arial"/>
                                      <w:sz w:val="16"/>
                                      <w:szCs w:val="16"/>
                                    </w:rPr>
                                  </w:pPr>
                                  <w:r>
                                    <w:rPr>
                                      <w:rFonts w:cs="Arial"/>
                                      <w:sz w:val="16"/>
                                      <w:szCs w:val="16"/>
                                    </w:rPr>
                                    <w:t>…</w:t>
                                  </w:r>
                                </w:p>
                                <w:p w:rsidR="0099365D" w:rsidRPr="00DB0E97" w:rsidRDefault="0099365D" w:rsidP="007269A3">
                                  <w:pPr>
                                    <w:rPr>
                                      <w:szCs w:val="18"/>
                                    </w:rPr>
                                  </w:pPr>
                                </w:p>
                              </w:txbxContent>
                            </wps:txbx>
                            <wps:bodyPr rot="0" vert="horz" wrap="square" lIns="91440" tIns="45720" rIns="91440" bIns="45720" anchor="t" anchorCtr="0" upright="1">
                              <a:noAutofit/>
                            </wps:bodyPr>
                          </wps:wsp>
                        </a:graphicData>
                      </a:graphic>
                    </wp:inline>
                  </w:drawing>
                </mc:Choice>
                <mc:Fallback>
                  <w:pict>
                    <v:shape w14:anchorId="104F695B" id="Text Box 288" o:spid="_x0000_s1042" type="#_x0000_t202" style="width:234.7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">
                      <v:textbox>
                        <w:txbxContent>
                          <w:p w:rsidR="0099365D" w:rsidRDefault="0099365D" w:rsidP="007269A3">
                            <w:pPr>
                              <w:tabs>
                                <w:tab w:val="left" w:pos="1080"/>
                                <w:tab w:val="decimal" w:pos="3780"/>
                              </w:tabs>
                              <w:rPr>
                                <w:rFonts w:cs="Arial"/>
                                <w:sz w:val="18"/>
                                <w:szCs w:val="18"/>
                              </w:rPr>
                            </w:pPr>
                            <w:r>
                              <w:rPr>
                                <w:rFonts w:cs="Arial"/>
                                <w:sz w:val="18"/>
                                <w:szCs w:val="18"/>
                              </w:rPr>
                              <w:t>2312345</w:t>
                            </w:r>
                            <w:r>
                              <w:rPr>
                                <w:rFonts w:cs="Arial"/>
                                <w:sz w:val="18"/>
                                <w:szCs w:val="18"/>
                              </w:rPr>
                              <w:tab/>
                              <w:t>SERVICE</w:t>
                            </w:r>
                            <w:r>
                              <w:rPr>
                                <w:rFonts w:cs="Arial"/>
                                <w:sz w:val="18"/>
                                <w:szCs w:val="18"/>
                              </w:rPr>
                              <w:tab/>
                              <w:t>29.50</w:t>
                            </w:r>
                          </w:p>
                          <w:p w:rsidR="0099365D" w:rsidRDefault="0099365D" w:rsidP="007269A3">
                            <w:pPr>
                              <w:tabs>
                                <w:tab w:val="left" w:pos="360"/>
                                <w:tab w:val="left" w:pos="1080"/>
                                <w:tab w:val="decimal" w:pos="3780"/>
                              </w:tabs>
                              <w:rPr>
                                <w:rFonts w:cs="Arial"/>
                                <w:sz w:val="18"/>
                                <w:szCs w:val="18"/>
                              </w:rPr>
                            </w:pPr>
                            <w:r>
                              <w:rPr>
                                <w:rFonts w:cs="Arial"/>
                                <w:sz w:val="18"/>
                                <w:szCs w:val="18"/>
                              </w:rPr>
                              <w:tab/>
                              <w:t>WFMS Service</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ab/>
                              <w:t>I Order # 14305002</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Service Date:  9/10/11 9:00am – 1:00pm</w:t>
                            </w:r>
                          </w:p>
                          <w:p w:rsidR="0099365D" w:rsidRPr="00B65171" w:rsidRDefault="0099365D" w:rsidP="007269A3">
                            <w:pPr>
                              <w:rPr>
                                <w:rFonts w:cs="Arial"/>
                                <w:sz w:val="16"/>
                                <w:szCs w:val="16"/>
                              </w:rPr>
                            </w:pPr>
                            <w:r>
                              <w:rPr>
                                <w:rFonts w:cs="Arial"/>
                                <w:sz w:val="16"/>
                                <w:szCs w:val="16"/>
                              </w:rPr>
                              <w:t>…</w:t>
                            </w:r>
                          </w:p>
                          <w:p w:rsidR="0099365D" w:rsidRPr="00DB0E97" w:rsidRDefault="0099365D" w:rsidP="007269A3">
                            <w:pPr>
                              <w:rPr>
                                <w:szCs w:val="18"/>
                              </w:rPr>
                            </w:pPr>
                          </w:p>
                        </w:txbxContent>
                      </v:textbox>
                      <w10:anchorlock/>
                    </v:shape>
                  </w:pict>
                </mc:Fallback>
              </mc:AlternateContent>
            </w:r>
          </w:p>
        </w:tc>
        <w:tc>
          <w:tcPr>
            <w:tcW w:w="5398" w:type="dxa"/>
          </w:tcPr>
          <w:p w:rsidR="007269A3" w:rsidRPr="0099365D" w:rsidRDefault="00EB0FC7" w:rsidP="007269A3">
            <w:pPr>
              <w:pStyle w:val="BodyText"/>
              <w:jc w:val="center"/>
            </w:pPr>
            <w:r w:rsidRPr="0099365D">
              <w:rPr>
                <w:noProof/>
                <w:color w:val="FF0000"/>
              </w:rPr>
              <mc:AlternateContent>
                <mc:Choice Requires="wps">
                  <w:drawing>
                    <wp:inline distT="0" distB="0" distL="0" distR="0" wp14:anchorId="24FB69EC" wp14:editId="5C1B4EA3">
                      <wp:extent cx="2980690" cy="675005"/>
                      <wp:effectExtent l="6350" t="13970" r="13335" b="6350"/>
                      <wp:docPr id="83"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675005"/>
                              </a:xfrm>
                              <a:prstGeom prst="rect">
                                <a:avLst/>
                              </a:prstGeom>
                              <a:solidFill>
                                <a:srgbClr val="FFFFFF"/>
                              </a:solidFill>
                              <a:ln w="9525">
                                <a:solidFill>
                                  <a:srgbClr val="000000"/>
                                </a:solidFill>
                                <a:miter lim="800000"/>
                                <a:headEnd/>
                                <a:tailEnd/>
                              </a:ln>
                            </wps:spPr>
                            <wps:txbx>
                              <w:txbxContent>
                                <w:p w:rsidR="0099365D" w:rsidRDefault="0099365D" w:rsidP="007269A3">
                                  <w:pPr>
                                    <w:tabs>
                                      <w:tab w:val="left" w:pos="1080"/>
                                      <w:tab w:val="decimal" w:pos="3780"/>
                                    </w:tabs>
                                    <w:rPr>
                                      <w:rFonts w:cs="Arial"/>
                                      <w:sz w:val="18"/>
                                      <w:szCs w:val="18"/>
                                    </w:rPr>
                                  </w:pPr>
                                  <w:r>
                                    <w:rPr>
                                      <w:rFonts w:cs="Arial"/>
                                      <w:sz w:val="18"/>
                                      <w:szCs w:val="18"/>
                                    </w:rPr>
                                    <w:t>2312345</w:t>
                                  </w:r>
                                  <w:r>
                                    <w:rPr>
                                      <w:rFonts w:cs="Arial"/>
                                      <w:sz w:val="18"/>
                                      <w:szCs w:val="18"/>
                                    </w:rPr>
                                    <w:tab/>
                                    <w:t>SERVICE</w:t>
                                  </w:r>
                                  <w:r>
                                    <w:rPr>
                                      <w:rFonts w:cs="Arial"/>
                                      <w:sz w:val="18"/>
                                      <w:szCs w:val="18"/>
                                    </w:rPr>
                                    <w:tab/>
                                    <w:t>29.50</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ab/>
                                    <w:t>WFMS Service</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ab/>
                                    <w:t>I Order # 14305002</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Service to be scheduled</w:t>
                                  </w:r>
                                </w:p>
                                <w:p w:rsidR="0099365D" w:rsidRPr="00B65171" w:rsidRDefault="0099365D" w:rsidP="007269A3">
                                  <w:pPr>
                                    <w:rPr>
                                      <w:rFonts w:cs="Arial"/>
                                      <w:sz w:val="16"/>
                                      <w:szCs w:val="16"/>
                                    </w:rPr>
                                  </w:pPr>
                                  <w:r>
                                    <w:rPr>
                                      <w:rFonts w:cs="Arial"/>
                                      <w:sz w:val="16"/>
                                      <w:szCs w:val="16"/>
                                    </w:rPr>
                                    <w:t>…</w:t>
                                  </w:r>
                                </w:p>
                                <w:p w:rsidR="0099365D" w:rsidRPr="00DB0E97" w:rsidRDefault="0099365D" w:rsidP="007269A3">
                                  <w:pPr>
                                    <w:rPr>
                                      <w:szCs w:val="16"/>
                                    </w:rPr>
                                  </w:pPr>
                                </w:p>
                              </w:txbxContent>
                            </wps:txbx>
                            <wps:bodyPr rot="0" vert="horz" wrap="square" lIns="91440" tIns="45720" rIns="91440" bIns="45720" anchor="t" anchorCtr="0" upright="1">
                              <a:noAutofit/>
                            </wps:bodyPr>
                          </wps:wsp>
                        </a:graphicData>
                      </a:graphic>
                    </wp:inline>
                  </w:drawing>
                </mc:Choice>
                <mc:Fallback>
                  <w:pict>
                    <v:shape w14:anchorId="24FB69EC" id="Text Box 287" o:spid="_x0000_s1043" type="#_x0000_t202" style="width:234.7pt;height:5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">
                      <v:textbox>
                        <w:txbxContent>
                          <w:p w:rsidR="0099365D" w:rsidRDefault="0099365D" w:rsidP="007269A3">
                            <w:pPr>
                              <w:tabs>
                                <w:tab w:val="left" w:pos="1080"/>
                                <w:tab w:val="decimal" w:pos="3780"/>
                              </w:tabs>
                              <w:rPr>
                                <w:rFonts w:cs="Arial"/>
                                <w:sz w:val="18"/>
                                <w:szCs w:val="18"/>
                              </w:rPr>
                            </w:pPr>
                            <w:r>
                              <w:rPr>
                                <w:rFonts w:cs="Arial"/>
                                <w:sz w:val="18"/>
                                <w:szCs w:val="18"/>
                              </w:rPr>
                              <w:t>2312345</w:t>
                            </w:r>
                            <w:r>
                              <w:rPr>
                                <w:rFonts w:cs="Arial"/>
                                <w:sz w:val="18"/>
                                <w:szCs w:val="18"/>
                              </w:rPr>
                              <w:tab/>
                              <w:t>SERVICE</w:t>
                            </w:r>
                            <w:r>
                              <w:rPr>
                                <w:rFonts w:cs="Arial"/>
                                <w:sz w:val="18"/>
                                <w:szCs w:val="18"/>
                              </w:rPr>
                              <w:tab/>
                              <w:t>29.50</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ab/>
                              <w:t>WFMS Service</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ab/>
                              <w:t>I Order # 14305002</w:t>
                            </w:r>
                          </w:p>
                          <w:p w:rsidR="0099365D" w:rsidRPr="007269A3" w:rsidRDefault="0099365D" w:rsidP="007269A3">
                            <w:pPr>
                              <w:tabs>
                                <w:tab w:val="left" w:pos="360"/>
                                <w:tab w:val="left" w:pos="1080"/>
                                <w:tab w:val="decimal" w:pos="3780"/>
                              </w:tabs>
                              <w:rPr>
                                <w:rFonts w:cs="Arial"/>
                                <w:sz w:val="18"/>
                                <w:szCs w:val="18"/>
                              </w:rPr>
                            </w:pPr>
                            <w:r w:rsidRPr="007269A3">
                              <w:rPr>
                                <w:rFonts w:cs="Arial"/>
                                <w:sz w:val="18"/>
                                <w:szCs w:val="18"/>
                              </w:rPr>
                              <w:t>Service to be scheduled</w:t>
                            </w:r>
                          </w:p>
                          <w:p w:rsidR="0099365D" w:rsidRPr="00B65171" w:rsidRDefault="0099365D" w:rsidP="007269A3">
                            <w:pPr>
                              <w:rPr>
                                <w:rFonts w:cs="Arial"/>
                                <w:sz w:val="16"/>
                                <w:szCs w:val="16"/>
                              </w:rPr>
                            </w:pPr>
                            <w:r>
                              <w:rPr>
                                <w:rFonts w:cs="Arial"/>
                                <w:sz w:val="16"/>
                                <w:szCs w:val="16"/>
                              </w:rPr>
                              <w:t>…</w:t>
                            </w:r>
                          </w:p>
                          <w:p w:rsidR="0099365D" w:rsidRPr="00DB0E97" w:rsidRDefault="0099365D" w:rsidP="007269A3">
                            <w:pPr>
                              <w:rPr>
                                <w:szCs w:val="16"/>
                              </w:rPr>
                            </w:pPr>
                          </w:p>
                        </w:txbxContent>
                      </v:textbox>
                      <w10:anchorlock/>
                    </v:shape>
                  </w:pict>
                </mc:Fallback>
              </mc:AlternateContent>
            </w:r>
          </w:p>
        </w:tc>
      </w:tr>
      <w:tr w:rsidR="007269A3" w:rsidRPr="0099365D" w:rsidTr="007269A3">
        <w:tc>
          <w:tcPr>
            <w:tcW w:w="5398" w:type="dxa"/>
          </w:tcPr>
          <w:p w:rsidR="007269A3" w:rsidRPr="0099365D" w:rsidRDefault="007269A3" w:rsidP="007269A3">
            <w:pPr>
              <w:pStyle w:val="Caption"/>
              <w:rPr>
                <w:color w:val="FF0000"/>
              </w:rPr>
            </w:pPr>
            <w:r w:rsidRPr="0099365D">
              <w:t xml:space="preserve">Figure </w:t>
            </w:r>
            <w:fldSimple w:instr=" SEQ Figure \* ARABIC ">
              <w:r w:rsidR="00A33797">
                <w:rPr>
                  <w:noProof/>
                </w:rPr>
                <w:t>3</w:t>
              </w:r>
            </w:fldSimple>
            <w:r w:rsidRPr="0099365D">
              <w:t>: Service Order - Timeframe</w:t>
            </w:r>
          </w:p>
        </w:tc>
        <w:tc>
          <w:tcPr>
            <w:tcW w:w="5398" w:type="dxa"/>
          </w:tcPr>
          <w:p w:rsidR="007269A3" w:rsidRPr="0099365D" w:rsidRDefault="007269A3" w:rsidP="007269A3">
            <w:pPr>
              <w:pStyle w:val="Caption"/>
              <w:rPr>
                <w:color w:val="FF0000"/>
              </w:rPr>
            </w:pPr>
            <w:r w:rsidRPr="0099365D">
              <w:t xml:space="preserve">Figure </w:t>
            </w:r>
            <w:fldSimple w:instr=" SEQ Figure \* ARABIC ">
              <w:r w:rsidR="00A33797">
                <w:rPr>
                  <w:noProof/>
                </w:rPr>
                <w:t>4</w:t>
              </w:r>
            </w:fldSimple>
            <w:r w:rsidRPr="0099365D">
              <w:t>: Service Order – No Timeframe</w:t>
            </w:r>
          </w:p>
        </w:tc>
      </w:tr>
    </w:tbl>
    <w:p w:rsidR="007A3937" w:rsidRPr="0099365D" w:rsidRDefault="007A3937" w:rsidP="007A3937">
      <w:pPr>
        <w:pStyle w:val="Heading2"/>
      </w:pPr>
      <w:bookmarkStart w:id="615" w:name="_Toc371095046"/>
      <w:bookmarkStart w:id="616" w:name="_Toc400439070"/>
      <w:r w:rsidRPr="0099365D">
        <w:lastRenderedPageBreak/>
        <w:t>MCF Web Order – Sale</w:t>
      </w:r>
      <w:bookmarkEnd w:id="615"/>
      <w:bookmarkEnd w:id="616"/>
      <w:r w:rsidRPr="0099365D">
        <w:t xml:space="preserve"> </w:t>
      </w:r>
    </w:p>
    <w:tbl>
      <w:tblPr>
        <w:tblW w:w="4900" w:type="pct"/>
        <w:tblInd w:w="144" w:type="dxa"/>
        <w:tblLook w:val="04A0" w:firstRow="1" w:lastRow="0" w:firstColumn="1" w:lastColumn="0" w:noHBand="0" w:noVBand="1"/>
      </w:tblPr>
      <w:tblGrid>
        <w:gridCol w:w="10227"/>
        <w:gridCol w:w="357"/>
      </w:tblGrid>
      <w:tr w:rsidR="007A3937" w:rsidRPr="0099365D" w:rsidTr="0099365D">
        <w:trPr>
          <w:trHeight w:val="7182"/>
        </w:trPr>
        <w:tc>
          <w:tcPr>
            <w:tcW w:w="5398" w:type="dxa"/>
          </w:tcPr>
          <w:p w:rsidR="007A3937" w:rsidRPr="0099365D" w:rsidRDefault="007A3937" w:rsidP="0099365D">
            <w:pPr>
              <w:pStyle w:val="Heading3"/>
              <w:tabs>
                <w:tab w:val="clear" w:pos="720"/>
                <w:tab w:val="left" w:pos="576"/>
                <w:tab w:val="num" w:pos="864"/>
              </w:tabs>
              <w:ind w:left="1152" w:hanging="1152"/>
            </w:pPr>
            <w:bookmarkStart w:id="617" w:name="_Ref360724508"/>
            <w:r w:rsidRPr="0099365D">
              <w:lastRenderedPageBreak/>
              <w:t>Import Order Messaging</w:t>
            </w:r>
            <w:bookmarkEnd w:id="617"/>
          </w:p>
          <w:p w:rsidR="007A3937" w:rsidRPr="0099365D" w:rsidRDefault="007A3937" w:rsidP="0099365D">
            <w:pPr>
              <w:pStyle w:val="BodyText"/>
            </w:pPr>
            <w:r w:rsidRPr="0099365D">
              <w:t xml:space="preserve">Within the Get Order details, some items may have a value populated in the DependentOnLineKey field.  This represents that the item is a child/related of the line number in the DependentOnLineKey.  </w:t>
            </w:r>
          </w:p>
          <w:p w:rsidR="007A3937" w:rsidRPr="0099365D" w:rsidRDefault="007A3937" w:rsidP="0099365D">
            <w:pPr>
              <w:pStyle w:val="BodyText"/>
            </w:pPr>
            <w:r w:rsidRPr="0099365D">
              <w:t xml:space="preserve">When printing the items in the virtual receipt and on the printed receipt, POS will list the child/related item(s) below the parent item per existing functionality.  </w:t>
            </w:r>
            <w:r w:rsidRPr="0099365D">
              <w:rPr>
                <w:b/>
              </w:rPr>
              <w:t>Note</w:t>
            </w:r>
            <w:r w:rsidRPr="0099365D">
              <w:t>:  If an item is part of a value package or kit, the child/related item(s) are not printed below the parent – per existing functionality.</w:t>
            </w:r>
          </w:p>
          <w:p w:rsidR="007A3937" w:rsidRPr="0099365D" w:rsidRDefault="007A3937" w:rsidP="0099365D">
            <w:pPr>
              <w:pStyle w:val="BodyText"/>
            </w:pPr>
            <w:r w:rsidRPr="0099365D">
              <w:t>For items returned from MCF Import Order Details, POS logs the fulfillment type, order number, service date, shipped to store line (where applicable)  below each item in the order and a generic import order receipt footer messaging.</w:t>
            </w:r>
          </w:p>
          <w:p w:rsidR="007A3937" w:rsidRPr="0099365D" w:rsidRDefault="007A3937" w:rsidP="0099365D">
            <w:pPr>
              <w:pStyle w:val="BodyText"/>
              <w:numPr>
                <w:ilvl w:val="0"/>
                <w:numId w:val="13"/>
              </w:numPr>
              <w:tabs>
                <w:tab w:val="clear" w:pos="720"/>
              </w:tabs>
            </w:pPr>
            <w:r w:rsidRPr="0099365D">
              <w:t xml:space="preserve">Order # is printed below the Transaction Key line on the receipt where MCF Sale Items exist in the transaction (see section </w:t>
            </w:r>
            <w:r w:rsidRPr="0099365D">
              <w:fldChar w:fldCharType="begin"/>
            </w:r>
            <w:r w:rsidRPr="0099365D">
              <w:instrText xml:space="preserve"> REF _Ref361058379 \r \h  \* MERGEFORMAT </w:instrText>
            </w:r>
            <w:r w:rsidRPr="0099365D">
              <w:fldChar w:fldCharType="separate"/>
            </w:r>
            <w:r w:rsidR="00A33797">
              <w:rPr>
                <w:b/>
                <w:bCs/>
              </w:rPr>
              <w:t>Error! Reference source not found.</w:t>
            </w:r>
            <w:r w:rsidRPr="0099365D">
              <w:fldChar w:fldCharType="end"/>
            </w:r>
            <w:r w:rsidRPr="0099365D">
              <w:t xml:space="preserve"> </w:t>
            </w:r>
            <w:proofErr w:type="gramStart"/>
            <w:r w:rsidRPr="0099365D">
              <w:t>for</w:t>
            </w:r>
            <w:proofErr w:type="gramEnd"/>
            <w:r w:rsidRPr="0099365D">
              <w:t xml:space="preserve"> message id).  The Order # is from </w:t>
            </w:r>
            <w:r w:rsidRPr="0099365D">
              <w:rPr>
                <w:b/>
              </w:rPr>
              <w:t xml:space="preserve">&lt;SUBMIT ORDER: createpurchaseorder&gt; </w:t>
            </w:r>
            <w:r w:rsidRPr="0099365D">
              <w:t>orderId.</w:t>
            </w:r>
          </w:p>
          <w:p w:rsidR="007A3937" w:rsidRPr="0099365D" w:rsidRDefault="007A3937" w:rsidP="0099365D">
            <w:pPr>
              <w:pStyle w:val="BodyText"/>
              <w:numPr>
                <w:ilvl w:val="0"/>
                <w:numId w:val="13"/>
              </w:numPr>
              <w:tabs>
                <w:tab w:val="clear" w:pos="720"/>
              </w:tabs>
            </w:pPr>
            <w:r w:rsidRPr="0099365D">
              <w:t xml:space="preserve">Order # </w:t>
            </w:r>
          </w:p>
          <w:p w:rsidR="007A3937" w:rsidRPr="0099365D" w:rsidRDefault="007A3937" w:rsidP="0099365D">
            <w:pPr>
              <w:pStyle w:val="BodyText"/>
              <w:numPr>
                <w:ilvl w:val="1"/>
                <w:numId w:val="13"/>
              </w:numPr>
              <w:tabs>
                <w:tab w:val="clear" w:pos="1080"/>
              </w:tabs>
              <w:ind w:left="1440"/>
            </w:pPr>
            <w:r w:rsidRPr="0099365D">
              <w:t xml:space="preserve">Order Number – </w:t>
            </w:r>
            <w:r w:rsidRPr="0099365D">
              <w:rPr>
                <w:b/>
              </w:rPr>
              <w:t>&lt;SUBMIT ORDER: createpurchaseorder&gt; orderId</w:t>
            </w:r>
          </w:p>
          <w:p w:rsidR="007A3937" w:rsidRPr="0099365D" w:rsidRDefault="007A3937" w:rsidP="0099365D">
            <w:pPr>
              <w:pStyle w:val="BodyText"/>
              <w:numPr>
                <w:ilvl w:val="0"/>
                <w:numId w:val="13"/>
              </w:numPr>
              <w:tabs>
                <w:tab w:val="clear" w:pos="720"/>
              </w:tabs>
            </w:pPr>
            <w:r w:rsidRPr="0099365D">
              <w:t>Est. Shipment Date –</w:t>
            </w:r>
          </w:p>
          <w:p w:rsidR="007A3937" w:rsidRPr="0099365D" w:rsidRDefault="007A3937" w:rsidP="0099365D">
            <w:pPr>
              <w:pStyle w:val="BodyText"/>
              <w:numPr>
                <w:ilvl w:val="1"/>
                <w:numId w:val="13"/>
              </w:numPr>
              <w:tabs>
                <w:tab w:val="clear" w:pos="1080"/>
              </w:tabs>
              <w:ind w:left="1440"/>
            </w:pPr>
            <w:r w:rsidRPr="0099365D">
              <w:t xml:space="preserve">If parameter to Print Estimated Shipment Date (see Section </w:t>
            </w:r>
            <w:r w:rsidRPr="0099365D">
              <w:fldChar w:fldCharType="begin"/>
            </w:r>
            <w:r w:rsidRPr="0099365D">
              <w:instrText xml:space="preserve"> REF _Ref360478598 \r \h  \* MERGEFORMAT </w:instrText>
            </w:r>
            <w:r w:rsidRPr="0099365D">
              <w:fldChar w:fldCharType="separate"/>
            </w:r>
            <w:r w:rsidR="00A33797">
              <w:rPr>
                <w:b/>
                <w:bCs/>
              </w:rPr>
              <w:t>Error! Reference source not found.</w:t>
            </w:r>
            <w:r w:rsidRPr="0099365D">
              <w:fldChar w:fldCharType="end"/>
            </w:r>
            <w:r w:rsidRPr="0099365D">
              <w:t xml:space="preserve">) </w:t>
            </w:r>
            <w:proofErr w:type="gramStart"/>
            <w:r w:rsidRPr="0099365D">
              <w:t>is</w:t>
            </w:r>
            <w:proofErr w:type="gramEnd"/>
            <w:r w:rsidRPr="0099365D">
              <w:t xml:space="preserve"> disabled or not present, then POS dos not print the estimated shipment date line on the receipt.  </w:t>
            </w:r>
          </w:p>
          <w:p w:rsidR="007A3937" w:rsidRPr="0099365D" w:rsidRDefault="007A3937" w:rsidP="0099365D">
            <w:pPr>
              <w:pStyle w:val="BodyText"/>
              <w:numPr>
                <w:ilvl w:val="1"/>
                <w:numId w:val="13"/>
              </w:numPr>
              <w:tabs>
                <w:tab w:val="clear" w:pos="1080"/>
              </w:tabs>
              <w:ind w:left="1440"/>
            </w:pPr>
            <w:r w:rsidRPr="0099365D">
              <w:t>If parameter to Print Estimated Shipment Date is enabled, then POS checks the PromisedApptStartDate</w:t>
            </w:r>
          </w:p>
          <w:p w:rsidR="007A3937" w:rsidRPr="0099365D" w:rsidRDefault="007A3937" w:rsidP="0099365D">
            <w:pPr>
              <w:pStyle w:val="BodyText"/>
              <w:numPr>
                <w:ilvl w:val="2"/>
                <w:numId w:val="13"/>
              </w:numPr>
              <w:tabs>
                <w:tab w:val="clear" w:pos="1440"/>
              </w:tabs>
              <w:ind w:left="2160" w:hanging="180"/>
            </w:pPr>
            <w:r w:rsidRPr="0099365D">
              <w:t>If there is no Order/OrderLines/OrderLine/ @PromisedApptStartDate information returned, then POS does not print the estimated shipment date line on the receipt.</w:t>
            </w:r>
          </w:p>
          <w:p w:rsidR="007A3937" w:rsidRPr="0099365D" w:rsidRDefault="007A3937" w:rsidP="0099365D">
            <w:pPr>
              <w:pStyle w:val="BodyText"/>
              <w:numPr>
                <w:ilvl w:val="2"/>
                <w:numId w:val="13"/>
              </w:numPr>
              <w:tabs>
                <w:tab w:val="clear" w:pos="1440"/>
              </w:tabs>
              <w:ind w:left="2160" w:hanging="180"/>
            </w:pPr>
            <w:r w:rsidRPr="0099365D">
              <w:t>If Order/OrderLines/OrderLine/ @PromisedApptStartDate is not empty, POS prints “Est. Shipment Date: MM/DD/YYYY”, where the timeslot is taken from Order/OrderLines/OrderLine/ @PromisedApptStartDate and @PromisedApptEndDate. The system will only print the date, the timeframe is not printed.</w:t>
            </w:r>
          </w:p>
          <w:p w:rsidR="007A3937" w:rsidRPr="0099365D" w:rsidRDefault="007A3937" w:rsidP="0099365D">
            <w:pPr>
              <w:pStyle w:val="BodyText"/>
              <w:numPr>
                <w:ilvl w:val="0"/>
                <w:numId w:val="13"/>
              </w:numPr>
              <w:tabs>
                <w:tab w:val="clear" w:pos="720"/>
              </w:tabs>
            </w:pPr>
            <w:r w:rsidRPr="0099365D">
              <w:t xml:space="preserve">Shipped to </w:t>
            </w:r>
          </w:p>
          <w:p w:rsidR="007A3937" w:rsidRPr="0099365D" w:rsidRDefault="007A3937" w:rsidP="0099365D">
            <w:pPr>
              <w:pStyle w:val="BodyText"/>
              <w:numPr>
                <w:ilvl w:val="1"/>
                <w:numId w:val="13"/>
              </w:numPr>
              <w:tabs>
                <w:tab w:val="clear" w:pos="1080"/>
              </w:tabs>
              <w:ind w:left="1440"/>
            </w:pPr>
            <w:r w:rsidRPr="0099365D">
              <w:t>If the ShipNode is populated and the value starts with BBY_, the system looks up the stores city and prints the line on the receipt with the information.</w:t>
            </w:r>
          </w:p>
          <w:p w:rsidR="007A3937" w:rsidRPr="0099365D" w:rsidRDefault="007A3937" w:rsidP="0099365D">
            <w:pPr>
              <w:pStyle w:val="BodyText"/>
              <w:numPr>
                <w:ilvl w:val="2"/>
                <w:numId w:val="13"/>
              </w:numPr>
              <w:tabs>
                <w:tab w:val="clear" w:pos="1440"/>
              </w:tabs>
              <w:ind w:left="2160" w:hanging="180"/>
            </w:pPr>
            <w:r w:rsidRPr="0099365D">
              <w:t>If the stores information is not available, the system prints the message with just the store number and the store name is not printed.</w:t>
            </w:r>
          </w:p>
          <w:p w:rsidR="007A3937" w:rsidRPr="0099365D" w:rsidRDefault="007A3937" w:rsidP="0099365D">
            <w:pPr>
              <w:pStyle w:val="BodyText"/>
              <w:numPr>
                <w:ilvl w:val="1"/>
                <w:numId w:val="13"/>
              </w:numPr>
              <w:tabs>
                <w:tab w:val="clear" w:pos="1080"/>
              </w:tabs>
              <w:ind w:left="1440"/>
            </w:pPr>
            <w:r w:rsidRPr="0099365D">
              <w:t xml:space="preserve">If the ShipNode does not contain a </w:t>
            </w:r>
            <w:proofErr w:type="gramStart"/>
            <w:r w:rsidRPr="0099365D">
              <w:t>value ,</w:t>
            </w:r>
            <w:proofErr w:type="gramEnd"/>
            <w:r w:rsidRPr="0099365D">
              <w:t xml:space="preserve"> then POS prints a generic message on the receipt to say the product is shipped to the customers home.</w:t>
            </w:r>
          </w:p>
          <w:p w:rsidR="007A3937" w:rsidRPr="0099365D" w:rsidRDefault="007A3937" w:rsidP="0099365D">
            <w:pPr>
              <w:pStyle w:val="BodyText"/>
              <w:numPr>
                <w:ilvl w:val="0"/>
                <w:numId w:val="13"/>
              </w:numPr>
              <w:tabs>
                <w:tab w:val="clear" w:pos="720"/>
              </w:tabs>
            </w:pPr>
            <w:r w:rsidRPr="0099365D">
              <w:t xml:space="preserve">Import Order Receipt Footer Messaging </w:t>
            </w:r>
          </w:p>
          <w:p w:rsidR="007A3937" w:rsidRPr="0099365D" w:rsidRDefault="007A3937" w:rsidP="0099365D">
            <w:pPr>
              <w:spacing w:after="120"/>
            </w:pPr>
            <w:r w:rsidRPr="0099365D">
              <w:t>The system prints the Import Order Receipt Footer Messaging as the first of the footer messages.</w:t>
            </w:r>
          </w:p>
          <w:p w:rsidR="007A3937" w:rsidRPr="0099365D" w:rsidRDefault="007A3937" w:rsidP="0099365D">
            <w:pPr>
              <w:spacing w:after="120"/>
            </w:pPr>
            <w:r w:rsidRPr="0099365D">
              <w:t xml:space="preserve">If this data is greater than the available room on the receipt line, it is truncated.    </w:t>
            </w:r>
          </w:p>
          <w:p w:rsidR="007A3937" w:rsidRPr="0099365D" w:rsidRDefault="00EB0FC7" w:rsidP="0099365D">
            <w:pPr>
              <w:spacing w:after="120"/>
              <w:jc w:val="center"/>
            </w:pPr>
            <w:r w:rsidRPr="0099365D">
              <w:rPr>
                <w:noProof/>
              </w:rPr>
              <w:lastRenderedPageBreak/>
              <mc:AlternateContent>
                <mc:Choice Requires="wps">
                  <w:drawing>
                    <wp:anchor distT="0" distB="0" distL="114300" distR="114300" simplePos="0" relativeHeight="251623936" behindDoc="0" locked="0" layoutInCell="1" allowOverlap="1" wp14:anchorId="1EA49D22" wp14:editId="2C2CD3A1">
                      <wp:simplePos x="0" y="0"/>
                      <wp:positionH relativeFrom="column">
                        <wp:posOffset>3375660</wp:posOffset>
                      </wp:positionH>
                      <wp:positionV relativeFrom="paragraph">
                        <wp:posOffset>12065</wp:posOffset>
                      </wp:positionV>
                      <wp:extent cx="2857500" cy="5046980"/>
                      <wp:effectExtent l="9525" t="13970" r="9525" b="6350"/>
                      <wp:wrapNone/>
                      <wp:docPr id="8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46980"/>
                              </a:xfrm>
                              <a:prstGeom prst="rect">
                                <a:avLst/>
                              </a:prstGeom>
                              <a:solidFill>
                                <a:srgbClr val="FFFFFF"/>
                              </a:solidFill>
                              <a:ln w="9525">
                                <a:solidFill>
                                  <a:srgbClr val="000000"/>
                                </a:solidFill>
                                <a:miter lim="800000"/>
                                <a:headEnd/>
                                <a:tailEnd/>
                              </a:ln>
                            </wps:spPr>
                            <wps:txb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449106A8" wp14:editId="0AB9395F">
                                        <wp:extent cx="2552700" cy="285750"/>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52700" cy="285750"/>
                                                </a:xfrm>
                                                <a:prstGeom prst="rect">
                                                  <a:avLst/>
                                                </a:prstGeom>
                                                <a:noFill/>
                                                <a:ln w="9525">
                                                  <a:noFill/>
                                                  <a:miter lim="800000"/>
                                                  <a:headEnd/>
                                                  <a:tailEnd/>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xml:space="preserve">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Pr="008009B9"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w:t>
                                  </w:r>
                                  <w:r w:rsidRPr="008009B9">
                                    <w:rPr>
                                      <w:rFonts w:cs="Arial"/>
                                      <w:color w:val="0070C0"/>
                                      <w:sz w:val="18"/>
                                      <w:szCs w:val="18"/>
                                    </w:rPr>
                                    <w:t>rder # 14305002</w:t>
                                  </w:r>
                                </w:p>
                                <w:p w:rsidR="0099365D" w:rsidRDefault="0099365D" w:rsidP="007A3937">
                                  <w:pPr>
                                    <w:tabs>
                                      <w:tab w:val="left" w:pos="360"/>
                                      <w:tab w:val="left" w:pos="1080"/>
                                      <w:tab w:val="decimal" w:pos="3780"/>
                                    </w:tabs>
                                    <w:rPr>
                                      <w:rFonts w:cs="Arial"/>
                                      <w:color w:val="0070C0"/>
                                      <w:sz w:val="18"/>
                                      <w:szCs w:val="18"/>
                                    </w:rPr>
                                  </w:pPr>
                                  <w:r w:rsidRPr="00D73BCF">
                                    <w:rPr>
                                      <w:rFonts w:cs="Arial"/>
                                      <w:color w:val="0070C0"/>
                                      <w:sz w:val="18"/>
                                      <w:szCs w:val="18"/>
                                    </w:rPr>
                                    <w:t>Shipped to Customers home</w:t>
                                  </w:r>
                                </w:p>
                                <w:p w:rsidR="0099365D" w:rsidRDefault="0099365D" w:rsidP="007A3937">
                                  <w:pPr>
                                    <w:tabs>
                                      <w:tab w:val="left" w:pos="1080"/>
                                      <w:tab w:val="decimal" w:pos="3780"/>
                                    </w:tabs>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1099011</w:t>
                                  </w:r>
                                  <w:r>
                                    <w:rPr>
                                      <w:rFonts w:cs="Arial"/>
                                      <w:sz w:val="18"/>
                                      <w:szCs w:val="18"/>
                                    </w:rPr>
                                    <w:tab/>
                                    <w:t>SHIPPING</w:t>
                                  </w:r>
                                  <w:r>
                                    <w:rPr>
                                      <w:rFonts w:cs="Arial"/>
                                      <w:sz w:val="18"/>
                                      <w:szCs w:val="18"/>
                                    </w:rPr>
                                    <w:tab/>
                                    <w:t>0.00</w:t>
                                  </w:r>
                                </w:p>
                                <w:p w:rsidR="0099365D" w:rsidRDefault="0099365D" w:rsidP="007A3937">
                                  <w:pPr>
                                    <w:tabs>
                                      <w:tab w:val="left" w:pos="360"/>
                                      <w:tab w:val="left" w:pos="1080"/>
                                      <w:tab w:val="decimal" w:pos="3780"/>
                                    </w:tabs>
                                    <w:rPr>
                                      <w:rFonts w:cs="Arial"/>
                                      <w:sz w:val="18"/>
                                      <w:szCs w:val="18"/>
                                    </w:rPr>
                                  </w:pPr>
                                  <w:r>
                                    <w:rPr>
                                      <w:rFonts w:cs="Arial"/>
                                      <w:sz w:val="18"/>
                                      <w:szCs w:val="18"/>
                                    </w:rPr>
                                    <w:tab/>
                                    <w:t>SHIPPING</w:t>
                                  </w:r>
                                </w:p>
                                <w:p w:rsidR="0099365D" w:rsidRDefault="0099365D" w:rsidP="007A3937">
                                  <w:pPr>
                                    <w:tabs>
                                      <w:tab w:val="left" w:pos="360"/>
                                      <w:tab w:val="left" w:pos="1080"/>
                                      <w:tab w:val="decimal" w:pos="3780"/>
                                    </w:tabs>
                                    <w:rPr>
                                      <w:rFonts w:cs="Arial"/>
                                      <w:sz w:val="18"/>
                                      <w:szCs w:val="18"/>
                                    </w:rPr>
                                  </w:pP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Default="0099365D" w:rsidP="007A3937">
                                  <w:pPr>
                                    <w:tabs>
                                      <w:tab w:val="left" w:pos="360"/>
                                      <w:tab w:val="left" w:pos="1080"/>
                                      <w:tab w:val="decimal" w:pos="3780"/>
                                    </w:tabs>
                                    <w:rPr>
                                      <w:rFonts w:cs="Arial"/>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49D22" id="Text Box 238" o:spid="_x0000_s1044" type="#_x0000_t202" style="position:absolute;left:0;text-align:left;margin-left:265.8pt;margin-top:.95pt;width:225pt;height:397.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">
                      <v:textbo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449106A8" wp14:editId="0AB9395F">
                                  <wp:extent cx="2552700" cy="285750"/>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52700" cy="285750"/>
                                          </a:xfrm>
                                          <a:prstGeom prst="rect">
                                            <a:avLst/>
                                          </a:prstGeom>
                                          <a:noFill/>
                                          <a:ln w="9525">
                                            <a:noFill/>
                                            <a:miter lim="800000"/>
                                            <a:headEnd/>
                                            <a:tailEnd/>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xml:space="preserve">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Pr="008009B9"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w:t>
                            </w:r>
                            <w:r w:rsidRPr="008009B9">
                              <w:rPr>
                                <w:rFonts w:cs="Arial"/>
                                <w:color w:val="0070C0"/>
                                <w:sz w:val="18"/>
                                <w:szCs w:val="18"/>
                              </w:rPr>
                              <w:t>rder # 14305002</w:t>
                            </w:r>
                          </w:p>
                          <w:p w:rsidR="0099365D" w:rsidRDefault="0099365D" w:rsidP="007A3937">
                            <w:pPr>
                              <w:tabs>
                                <w:tab w:val="left" w:pos="360"/>
                                <w:tab w:val="left" w:pos="1080"/>
                                <w:tab w:val="decimal" w:pos="3780"/>
                              </w:tabs>
                              <w:rPr>
                                <w:rFonts w:cs="Arial"/>
                                <w:color w:val="0070C0"/>
                                <w:sz w:val="18"/>
                                <w:szCs w:val="18"/>
                              </w:rPr>
                            </w:pPr>
                            <w:r w:rsidRPr="00D73BCF">
                              <w:rPr>
                                <w:rFonts w:cs="Arial"/>
                                <w:color w:val="0070C0"/>
                                <w:sz w:val="18"/>
                                <w:szCs w:val="18"/>
                              </w:rPr>
                              <w:t>Shipped to Customers home</w:t>
                            </w:r>
                          </w:p>
                          <w:p w:rsidR="0099365D" w:rsidRDefault="0099365D" w:rsidP="007A3937">
                            <w:pPr>
                              <w:tabs>
                                <w:tab w:val="left" w:pos="1080"/>
                                <w:tab w:val="decimal" w:pos="3780"/>
                              </w:tabs>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1099011</w:t>
                            </w:r>
                            <w:r>
                              <w:rPr>
                                <w:rFonts w:cs="Arial"/>
                                <w:sz w:val="18"/>
                                <w:szCs w:val="18"/>
                              </w:rPr>
                              <w:tab/>
                              <w:t>SHIPPING</w:t>
                            </w:r>
                            <w:r>
                              <w:rPr>
                                <w:rFonts w:cs="Arial"/>
                                <w:sz w:val="18"/>
                                <w:szCs w:val="18"/>
                              </w:rPr>
                              <w:tab/>
                              <w:t>0.00</w:t>
                            </w:r>
                          </w:p>
                          <w:p w:rsidR="0099365D" w:rsidRDefault="0099365D" w:rsidP="007A3937">
                            <w:pPr>
                              <w:tabs>
                                <w:tab w:val="left" w:pos="360"/>
                                <w:tab w:val="left" w:pos="1080"/>
                                <w:tab w:val="decimal" w:pos="3780"/>
                              </w:tabs>
                              <w:rPr>
                                <w:rFonts w:cs="Arial"/>
                                <w:sz w:val="18"/>
                                <w:szCs w:val="18"/>
                              </w:rPr>
                            </w:pPr>
                            <w:r>
                              <w:rPr>
                                <w:rFonts w:cs="Arial"/>
                                <w:sz w:val="18"/>
                                <w:szCs w:val="18"/>
                              </w:rPr>
                              <w:tab/>
                              <w:t>SHIPPING</w:t>
                            </w:r>
                          </w:p>
                          <w:p w:rsidR="0099365D" w:rsidRDefault="0099365D" w:rsidP="007A3937">
                            <w:pPr>
                              <w:tabs>
                                <w:tab w:val="left" w:pos="360"/>
                                <w:tab w:val="left" w:pos="1080"/>
                                <w:tab w:val="decimal" w:pos="3780"/>
                              </w:tabs>
                              <w:rPr>
                                <w:rFonts w:cs="Arial"/>
                                <w:sz w:val="18"/>
                                <w:szCs w:val="18"/>
                              </w:rPr>
                            </w:pP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Default="0099365D" w:rsidP="007A3937">
                            <w:pPr>
                              <w:tabs>
                                <w:tab w:val="left" w:pos="360"/>
                                <w:tab w:val="left" w:pos="1080"/>
                                <w:tab w:val="decimal" w:pos="3780"/>
                              </w:tabs>
                              <w:rPr>
                                <w:rFonts w:cs="Arial"/>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v:textbox>
                    </v:shape>
                  </w:pict>
                </mc:Fallback>
              </mc:AlternateContent>
            </w:r>
            <w:r w:rsidRPr="0099365D">
              <w:rPr>
                <w:noProof/>
              </w:rPr>
              <mc:AlternateContent>
                <mc:Choice Requires="wpc">
                  <w:drawing>
                    <wp:inline distT="0" distB="0" distL="0" distR="0" wp14:anchorId="4EBF9CC2" wp14:editId="27ED8D14">
                      <wp:extent cx="6355715" cy="5146040"/>
                      <wp:effectExtent l="0" t="11430" r="1270" b="0"/>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 name="Text Box 237"/>
                              <wps:cNvSpPr txBox="1">
                                <a:spLocks noChangeArrowheads="1"/>
                              </wps:cNvSpPr>
                              <wps:spPr bwMode="auto">
                                <a:xfrm>
                                  <a:off x="114300" y="0"/>
                                  <a:ext cx="2857500" cy="5053330"/>
                                </a:xfrm>
                                <a:prstGeom prst="rect">
                                  <a:avLst/>
                                </a:prstGeom>
                                <a:solidFill>
                                  <a:srgbClr val="FFFFFF"/>
                                </a:solidFill>
                                <a:ln w="9525">
                                  <a:solidFill>
                                    <a:srgbClr val="000000"/>
                                  </a:solidFill>
                                  <a:miter lim="800000"/>
                                  <a:headEnd/>
                                  <a:tailEnd/>
                                </a:ln>
                              </wps:spPr>
                              <wps:txb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3BB2E12E" wp14:editId="58756944">
                                          <wp:extent cx="2552700" cy="28575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285750"/>
                                                  </a:xfrm>
                                                  <a:prstGeom prst="rect">
                                                    <a:avLst/>
                                                  </a:prstGeom>
                                                  <a:noFill/>
                                                  <a:ln>
                                                    <a:noFill/>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xml:space="preserve">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Pr="008009B9"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w:t>
                                    </w:r>
                                    <w:r w:rsidRPr="008009B9">
                                      <w:rPr>
                                        <w:rFonts w:cs="Arial"/>
                                        <w:color w:val="0070C0"/>
                                        <w:sz w:val="18"/>
                                        <w:szCs w:val="18"/>
                                      </w:rPr>
                                      <w:t>rder # 14305002</w:t>
                                    </w:r>
                                  </w:p>
                                  <w:p w:rsidR="0099365D" w:rsidRDefault="0099365D" w:rsidP="007A3937">
                                    <w:pPr>
                                      <w:tabs>
                                        <w:tab w:val="left" w:pos="360"/>
                                        <w:tab w:val="left" w:pos="1080"/>
                                        <w:tab w:val="decimal" w:pos="3780"/>
                                      </w:tabs>
                                      <w:rPr>
                                        <w:rFonts w:cs="Arial"/>
                                        <w:color w:val="0070C0"/>
                                        <w:sz w:val="18"/>
                                        <w:szCs w:val="18"/>
                                      </w:rPr>
                                    </w:pPr>
                                    <w:r>
                                      <w:rPr>
                                        <w:rFonts w:cs="Arial"/>
                                        <w:color w:val="0070C0"/>
                                        <w:sz w:val="18"/>
                                        <w:szCs w:val="18"/>
                                      </w:rPr>
                                      <w:t>Estimated Shipment</w:t>
                                    </w:r>
                                    <w:r w:rsidRPr="008009B9">
                                      <w:rPr>
                                        <w:rFonts w:cs="Arial"/>
                                        <w:color w:val="0070C0"/>
                                        <w:sz w:val="18"/>
                                        <w:szCs w:val="18"/>
                                      </w:rPr>
                                      <w:t xml:space="preserve"> Date:  </w:t>
                                    </w:r>
                                    <w:r w:rsidRPr="00017EF7">
                                      <w:rPr>
                                        <w:rFonts w:cs="Arial"/>
                                        <w:color w:val="0070C0"/>
                                        <w:sz w:val="18"/>
                                        <w:szCs w:val="18"/>
                                      </w:rPr>
                                      <w:t>9/10/</w:t>
                                    </w:r>
                                    <w:r w:rsidRPr="00017EF7">
                                      <w:rPr>
                                        <w:rFonts w:cs="Arial"/>
                                        <w:color w:val="FF0000"/>
                                        <w:sz w:val="18"/>
                                        <w:szCs w:val="18"/>
                                      </w:rPr>
                                      <w:t>2011</w:t>
                                    </w:r>
                                    <w:r w:rsidRPr="008009B9">
                                      <w:rPr>
                                        <w:rFonts w:cs="Arial"/>
                                        <w:color w:val="0070C0"/>
                                        <w:sz w:val="18"/>
                                        <w:szCs w:val="18"/>
                                      </w:rPr>
                                      <w:t xml:space="preserve"> </w:t>
                                    </w:r>
                                  </w:p>
                                  <w:p w:rsidR="0099365D" w:rsidRDefault="0099365D" w:rsidP="007A3937">
                                    <w:pPr>
                                      <w:tabs>
                                        <w:tab w:val="left" w:pos="360"/>
                                        <w:tab w:val="left" w:pos="1080"/>
                                        <w:tab w:val="decimal" w:pos="3780"/>
                                      </w:tabs>
                                      <w:rPr>
                                        <w:rFonts w:cs="Arial"/>
                                        <w:color w:val="0070C0"/>
                                        <w:sz w:val="18"/>
                                        <w:szCs w:val="18"/>
                                      </w:rPr>
                                    </w:pPr>
                                    <w:r w:rsidRPr="00D73BCF">
                                      <w:rPr>
                                        <w:rFonts w:cs="Arial"/>
                                        <w:color w:val="0070C0"/>
                                        <w:sz w:val="18"/>
                                        <w:szCs w:val="18"/>
                                      </w:rPr>
                                      <w:t>Shipped to Customers home</w:t>
                                    </w:r>
                                  </w:p>
                                  <w:p w:rsidR="0099365D" w:rsidRDefault="0099365D" w:rsidP="007A3937">
                                    <w:pPr>
                                      <w:tabs>
                                        <w:tab w:val="left" w:pos="1080"/>
                                        <w:tab w:val="decimal" w:pos="3780"/>
                                      </w:tabs>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1099011</w:t>
                                    </w:r>
                                    <w:r>
                                      <w:rPr>
                                        <w:rFonts w:cs="Arial"/>
                                        <w:sz w:val="18"/>
                                        <w:szCs w:val="18"/>
                                      </w:rPr>
                                      <w:tab/>
                                      <w:t>SHIPPING</w:t>
                                    </w:r>
                                    <w:r>
                                      <w:rPr>
                                        <w:rFonts w:cs="Arial"/>
                                        <w:sz w:val="18"/>
                                        <w:szCs w:val="18"/>
                                      </w:rPr>
                                      <w:tab/>
                                      <w:t>0.00</w:t>
                                    </w:r>
                                  </w:p>
                                  <w:p w:rsidR="0099365D" w:rsidRDefault="0099365D" w:rsidP="007A3937">
                                    <w:pPr>
                                      <w:tabs>
                                        <w:tab w:val="left" w:pos="360"/>
                                        <w:tab w:val="left" w:pos="1080"/>
                                        <w:tab w:val="decimal" w:pos="3780"/>
                                      </w:tabs>
                                      <w:rPr>
                                        <w:rFonts w:cs="Arial"/>
                                        <w:sz w:val="18"/>
                                        <w:szCs w:val="18"/>
                                      </w:rPr>
                                    </w:pPr>
                                    <w:r>
                                      <w:rPr>
                                        <w:rFonts w:cs="Arial"/>
                                        <w:sz w:val="18"/>
                                        <w:szCs w:val="18"/>
                                      </w:rPr>
                                      <w:tab/>
                                      <w:t>SHIPPING</w:t>
                                    </w: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Default="0099365D" w:rsidP="007A3937">
                                    <w:pPr>
                                      <w:tabs>
                                        <w:tab w:val="left" w:pos="360"/>
                                        <w:tab w:val="left" w:pos="1080"/>
                                        <w:tab w:val="decimal" w:pos="3780"/>
                                      </w:tabs>
                                      <w:rPr>
                                        <w:rFonts w:cs="Arial"/>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wps:txbx>
                              <wps:bodyPr rot="0" vert="horz" wrap="square" lIns="91440" tIns="45720" rIns="91440" bIns="45720" anchor="t" anchorCtr="0" upright="1">
                                <a:noAutofit/>
                              </wps:bodyPr>
                            </wps:wsp>
                          </wpc:wpc>
                        </a:graphicData>
                      </a:graphic>
                    </wp:inline>
                  </w:drawing>
                </mc:Choice>
                <mc:Fallback>
                  <w:pict>
                    <v:group w14:anchorId="4EBF9CC2" id="Canvas 235" o:spid="_x0000_s1045" editas="canvas" style="width:500.45pt;height:405.2pt;mso-position-horizontal-relative:char;mso-position-vertical-relative:line" coordsize="63557,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63557;height:51460;visibility:visible;mso-wrap-style:square">
                        <v:fill o:detectmouseclick="t"/>
                        <v:path o:connecttype="none"/>
                      </v:shape>
                      <v:shape id="Text Box 237" o:spid="_x0000_s1047" type="#_x0000_t202" style="position:absolute;left:1143;width:28575;height:50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3BB2E12E" wp14:editId="58756944">
                                    <wp:extent cx="2552700" cy="28575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285750"/>
                                            </a:xfrm>
                                            <a:prstGeom prst="rect">
                                              <a:avLst/>
                                            </a:prstGeom>
                                            <a:noFill/>
                                            <a:ln>
                                              <a:noFill/>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xml:space="preserve">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Pr="008009B9"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w:t>
                              </w:r>
                              <w:r w:rsidRPr="008009B9">
                                <w:rPr>
                                  <w:rFonts w:cs="Arial"/>
                                  <w:color w:val="0070C0"/>
                                  <w:sz w:val="18"/>
                                  <w:szCs w:val="18"/>
                                </w:rPr>
                                <w:t>rder # 14305002</w:t>
                              </w:r>
                            </w:p>
                            <w:p w:rsidR="0099365D" w:rsidRDefault="0099365D" w:rsidP="007A3937">
                              <w:pPr>
                                <w:tabs>
                                  <w:tab w:val="left" w:pos="360"/>
                                  <w:tab w:val="left" w:pos="1080"/>
                                  <w:tab w:val="decimal" w:pos="3780"/>
                                </w:tabs>
                                <w:rPr>
                                  <w:rFonts w:cs="Arial"/>
                                  <w:color w:val="0070C0"/>
                                  <w:sz w:val="18"/>
                                  <w:szCs w:val="18"/>
                                </w:rPr>
                              </w:pPr>
                              <w:r>
                                <w:rPr>
                                  <w:rFonts w:cs="Arial"/>
                                  <w:color w:val="0070C0"/>
                                  <w:sz w:val="18"/>
                                  <w:szCs w:val="18"/>
                                </w:rPr>
                                <w:t>Estimated Shipment</w:t>
                              </w:r>
                              <w:r w:rsidRPr="008009B9">
                                <w:rPr>
                                  <w:rFonts w:cs="Arial"/>
                                  <w:color w:val="0070C0"/>
                                  <w:sz w:val="18"/>
                                  <w:szCs w:val="18"/>
                                </w:rPr>
                                <w:t xml:space="preserve"> Date:  </w:t>
                              </w:r>
                              <w:r w:rsidRPr="00017EF7">
                                <w:rPr>
                                  <w:rFonts w:cs="Arial"/>
                                  <w:color w:val="0070C0"/>
                                  <w:sz w:val="18"/>
                                  <w:szCs w:val="18"/>
                                </w:rPr>
                                <w:t>9/10/</w:t>
                              </w:r>
                              <w:r w:rsidRPr="00017EF7">
                                <w:rPr>
                                  <w:rFonts w:cs="Arial"/>
                                  <w:color w:val="FF0000"/>
                                  <w:sz w:val="18"/>
                                  <w:szCs w:val="18"/>
                                </w:rPr>
                                <w:t>2011</w:t>
                              </w:r>
                              <w:r w:rsidRPr="008009B9">
                                <w:rPr>
                                  <w:rFonts w:cs="Arial"/>
                                  <w:color w:val="0070C0"/>
                                  <w:sz w:val="18"/>
                                  <w:szCs w:val="18"/>
                                </w:rPr>
                                <w:t xml:space="preserve"> </w:t>
                              </w:r>
                            </w:p>
                            <w:p w:rsidR="0099365D" w:rsidRDefault="0099365D" w:rsidP="007A3937">
                              <w:pPr>
                                <w:tabs>
                                  <w:tab w:val="left" w:pos="360"/>
                                  <w:tab w:val="left" w:pos="1080"/>
                                  <w:tab w:val="decimal" w:pos="3780"/>
                                </w:tabs>
                                <w:rPr>
                                  <w:rFonts w:cs="Arial"/>
                                  <w:color w:val="0070C0"/>
                                  <w:sz w:val="18"/>
                                  <w:szCs w:val="18"/>
                                </w:rPr>
                              </w:pPr>
                              <w:r w:rsidRPr="00D73BCF">
                                <w:rPr>
                                  <w:rFonts w:cs="Arial"/>
                                  <w:color w:val="0070C0"/>
                                  <w:sz w:val="18"/>
                                  <w:szCs w:val="18"/>
                                </w:rPr>
                                <w:t>Shipped to Customers home</w:t>
                              </w:r>
                            </w:p>
                            <w:p w:rsidR="0099365D" w:rsidRDefault="0099365D" w:rsidP="007A3937">
                              <w:pPr>
                                <w:tabs>
                                  <w:tab w:val="left" w:pos="1080"/>
                                  <w:tab w:val="decimal" w:pos="3780"/>
                                </w:tabs>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1099011</w:t>
                              </w:r>
                              <w:r>
                                <w:rPr>
                                  <w:rFonts w:cs="Arial"/>
                                  <w:sz w:val="18"/>
                                  <w:szCs w:val="18"/>
                                </w:rPr>
                                <w:tab/>
                                <w:t>SHIPPING</w:t>
                              </w:r>
                              <w:r>
                                <w:rPr>
                                  <w:rFonts w:cs="Arial"/>
                                  <w:sz w:val="18"/>
                                  <w:szCs w:val="18"/>
                                </w:rPr>
                                <w:tab/>
                                <w:t>0.00</w:t>
                              </w:r>
                            </w:p>
                            <w:p w:rsidR="0099365D" w:rsidRDefault="0099365D" w:rsidP="007A3937">
                              <w:pPr>
                                <w:tabs>
                                  <w:tab w:val="left" w:pos="360"/>
                                  <w:tab w:val="left" w:pos="1080"/>
                                  <w:tab w:val="decimal" w:pos="3780"/>
                                </w:tabs>
                                <w:rPr>
                                  <w:rFonts w:cs="Arial"/>
                                  <w:sz w:val="18"/>
                                  <w:szCs w:val="18"/>
                                </w:rPr>
                              </w:pPr>
                              <w:r>
                                <w:rPr>
                                  <w:rFonts w:cs="Arial"/>
                                  <w:sz w:val="18"/>
                                  <w:szCs w:val="18"/>
                                </w:rPr>
                                <w:tab/>
                                <w:t>SHIPPING</w:t>
                              </w: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Default="0099365D" w:rsidP="007A3937">
                              <w:pPr>
                                <w:tabs>
                                  <w:tab w:val="left" w:pos="360"/>
                                  <w:tab w:val="left" w:pos="1080"/>
                                  <w:tab w:val="decimal" w:pos="3780"/>
                                </w:tabs>
                                <w:rPr>
                                  <w:rFonts w:cs="Arial"/>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v:textbox>
                      </v:shape>
                      <w10:anchorlock/>
                    </v:group>
                  </w:pict>
                </mc:Fallback>
              </mc:AlternateContent>
            </w:r>
          </w:p>
          <w:tbl>
            <w:tblPr>
              <w:tblW w:w="0" w:type="auto"/>
              <w:tblInd w:w="144" w:type="dxa"/>
              <w:tblCellMar>
                <w:left w:w="115" w:type="dxa"/>
                <w:right w:w="115" w:type="dxa"/>
              </w:tblCellMar>
              <w:tblLook w:val="04A0" w:firstRow="1" w:lastRow="0" w:firstColumn="1" w:lastColumn="0" w:noHBand="0" w:noVBand="1"/>
            </w:tblPr>
            <w:tblGrid>
              <w:gridCol w:w="4921"/>
              <w:gridCol w:w="4946"/>
            </w:tblGrid>
            <w:tr w:rsidR="007A3937" w:rsidRPr="0099365D" w:rsidTr="0099365D">
              <w:tc>
                <w:tcPr>
                  <w:tcW w:w="5429" w:type="dxa"/>
                </w:tcPr>
                <w:p w:rsidR="007A3937" w:rsidRPr="0099365D" w:rsidRDefault="007A3937" w:rsidP="0099365D">
                  <w:pPr>
                    <w:pStyle w:val="Caption"/>
                  </w:pPr>
                  <w:r w:rsidRPr="0099365D">
                    <w:t xml:space="preserve">Figure </w:t>
                  </w:r>
                  <w:fldSimple w:instr=" SEQ Figure \* ARABIC ">
                    <w:r w:rsidR="00A33797">
                      <w:rPr>
                        <w:noProof/>
                      </w:rPr>
                      <w:t>5</w:t>
                    </w:r>
                  </w:fldSimple>
                  <w:r w:rsidRPr="0099365D">
                    <w:t>: Estimated Shipment Date</w:t>
                  </w:r>
                </w:p>
              </w:tc>
              <w:tc>
                <w:tcPr>
                  <w:tcW w:w="5457" w:type="dxa"/>
                </w:tcPr>
                <w:p w:rsidR="007A3937" w:rsidRPr="0099365D" w:rsidRDefault="007A3937" w:rsidP="0099365D">
                  <w:pPr>
                    <w:pStyle w:val="Caption"/>
                  </w:pPr>
                  <w:r w:rsidRPr="0099365D">
                    <w:t xml:space="preserve">Figure </w:t>
                  </w:r>
                  <w:fldSimple w:instr=" SEQ Figure \* ARABIC ">
                    <w:r w:rsidR="00A33797">
                      <w:rPr>
                        <w:noProof/>
                      </w:rPr>
                      <w:t>6</w:t>
                    </w:r>
                  </w:fldSimple>
                  <w:r w:rsidRPr="0099365D">
                    <w:t>: Do Not Print Shipment Date or Date Not Present in Response</w:t>
                  </w:r>
                </w:p>
              </w:tc>
            </w:tr>
          </w:tbl>
          <w:p w:rsidR="007A3937" w:rsidRPr="0099365D" w:rsidRDefault="007A3937" w:rsidP="0099365D">
            <w:pPr>
              <w:pStyle w:val="BodyText"/>
            </w:pPr>
          </w:p>
          <w:p w:rsidR="007A3937" w:rsidRPr="0099365D" w:rsidRDefault="00EB0FC7" w:rsidP="0099365D">
            <w:pPr>
              <w:spacing w:after="120"/>
              <w:jc w:val="center"/>
            </w:pPr>
            <w:r w:rsidRPr="0099365D">
              <w:rPr>
                <w:noProof/>
              </w:rPr>
              <w:lastRenderedPageBreak/>
              <mc:AlternateContent>
                <mc:Choice Requires="wps">
                  <w:drawing>
                    <wp:anchor distT="0" distB="0" distL="114300" distR="114300" simplePos="0" relativeHeight="251624960" behindDoc="0" locked="0" layoutInCell="1" allowOverlap="1" wp14:anchorId="5F4A007F" wp14:editId="3501E5DF">
                      <wp:simplePos x="0" y="0"/>
                      <wp:positionH relativeFrom="column">
                        <wp:posOffset>3375660</wp:posOffset>
                      </wp:positionH>
                      <wp:positionV relativeFrom="paragraph">
                        <wp:posOffset>12065</wp:posOffset>
                      </wp:positionV>
                      <wp:extent cx="2857500" cy="4552315"/>
                      <wp:effectExtent l="9525" t="13970" r="9525" b="5715"/>
                      <wp:wrapNone/>
                      <wp:docPr id="80"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552315"/>
                              </a:xfrm>
                              <a:prstGeom prst="rect">
                                <a:avLst/>
                              </a:prstGeom>
                              <a:solidFill>
                                <a:srgbClr val="FFFFFF"/>
                              </a:solidFill>
                              <a:ln w="9525">
                                <a:solidFill>
                                  <a:srgbClr val="000000"/>
                                </a:solidFill>
                                <a:miter lim="800000"/>
                                <a:headEnd/>
                                <a:tailEnd/>
                              </a:ln>
                            </wps:spPr>
                            <wps:txb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3990F5EB" wp14:editId="0936FC7C">
                                        <wp:extent cx="2552700" cy="285750"/>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52700" cy="285750"/>
                                                </a:xfrm>
                                                <a:prstGeom prst="rect">
                                                  <a:avLst/>
                                                </a:prstGeom>
                                                <a:noFill/>
                                                <a:ln w="9525">
                                                  <a:noFill/>
                                                  <a:miter lim="800000"/>
                                                  <a:headEnd/>
                                                  <a:tailEnd/>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Order</w:t>
                                  </w:r>
                                  <w:r w:rsidRPr="008009B9">
                                    <w:rPr>
                                      <w:rFonts w:cs="Arial"/>
                                      <w:color w:val="0070C0"/>
                                      <w:sz w:val="18"/>
                                      <w:szCs w:val="18"/>
                                    </w:rPr>
                                    <w:t xml:space="preserve"> # 14305002</w:t>
                                  </w:r>
                                </w:p>
                                <w:p w:rsidR="0099365D" w:rsidRDefault="0099365D" w:rsidP="007A3937">
                                  <w:pPr>
                                    <w:tabs>
                                      <w:tab w:val="left" w:pos="360"/>
                                      <w:tab w:val="left" w:pos="1080"/>
                                      <w:tab w:val="decimal" w:pos="3780"/>
                                    </w:tabs>
                                    <w:rPr>
                                      <w:rFonts w:cs="Arial"/>
                                      <w:color w:val="0070C0"/>
                                      <w:sz w:val="18"/>
                                      <w:szCs w:val="18"/>
                                    </w:rPr>
                                  </w:pPr>
                                  <w:r>
                                    <w:rPr>
                                      <w:rFonts w:cs="Arial"/>
                                      <w:color w:val="0070C0"/>
                                      <w:sz w:val="18"/>
                                      <w:szCs w:val="18"/>
                                    </w:rPr>
                                    <w:t>Estimated Shipment</w:t>
                                  </w:r>
                                  <w:r w:rsidRPr="008009B9">
                                    <w:rPr>
                                      <w:rFonts w:cs="Arial"/>
                                      <w:color w:val="0070C0"/>
                                      <w:sz w:val="18"/>
                                      <w:szCs w:val="18"/>
                                    </w:rPr>
                                    <w:t xml:space="preserve"> Date:  9/10/</w:t>
                                  </w:r>
                                  <w:r w:rsidRPr="00017EF7">
                                    <w:rPr>
                                      <w:rFonts w:cs="Arial"/>
                                      <w:color w:val="FF0000"/>
                                      <w:sz w:val="18"/>
                                      <w:szCs w:val="18"/>
                                    </w:rPr>
                                    <w:t>2011</w:t>
                                  </w:r>
                                </w:p>
                                <w:p w:rsidR="0099365D" w:rsidRPr="008009B9" w:rsidRDefault="0099365D" w:rsidP="007A3937">
                                  <w:pPr>
                                    <w:tabs>
                                      <w:tab w:val="left" w:pos="360"/>
                                      <w:tab w:val="left" w:pos="1080"/>
                                      <w:tab w:val="decimal" w:pos="3780"/>
                                    </w:tabs>
                                    <w:rPr>
                                      <w:rFonts w:cs="Arial"/>
                                      <w:color w:val="0070C0"/>
                                      <w:sz w:val="18"/>
                                      <w:szCs w:val="18"/>
                                    </w:rPr>
                                  </w:pPr>
                                  <w:r w:rsidRPr="00D73BCF">
                                    <w:rPr>
                                      <w:rFonts w:cs="Arial"/>
                                      <w:color w:val="0070C0"/>
                                      <w:sz w:val="18"/>
                                      <w:szCs w:val="18"/>
                                    </w:rPr>
                                    <w:t>Shipped to store #923</w:t>
                                  </w:r>
                                </w:p>
                                <w:p w:rsidR="0099365D" w:rsidRDefault="0099365D" w:rsidP="007A3937">
                                  <w:pPr>
                                    <w:tabs>
                                      <w:tab w:val="left" w:pos="360"/>
                                      <w:tab w:val="left" w:pos="1080"/>
                                      <w:tab w:val="decimal" w:pos="3780"/>
                                    </w:tabs>
                                    <w:rPr>
                                      <w:rFonts w:cs="Arial"/>
                                      <w:sz w:val="18"/>
                                      <w:szCs w:val="18"/>
                                    </w:rPr>
                                  </w:pP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Pr="00536AF9" w:rsidRDefault="0099365D" w:rsidP="007A3937">
                                  <w:pPr>
                                    <w:tabs>
                                      <w:tab w:val="left" w:pos="360"/>
                                      <w:tab w:val="left" w:pos="1080"/>
                                      <w:tab w:val="decimal" w:pos="3780"/>
                                    </w:tabs>
                                    <w:rPr>
                                      <w:rFonts w:cs="Arial"/>
                                      <w:color w:val="0070C0"/>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A007F" id="Text Box 239" o:spid="_x0000_s1048" type="#_x0000_t202" style="position:absolute;left:0;text-align:left;margin-left:265.8pt;margin-top:.95pt;width:225pt;height:358.4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">
                      <v:textbo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3990F5EB" wp14:editId="0936FC7C">
                                  <wp:extent cx="2552700" cy="285750"/>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52700" cy="285750"/>
                                          </a:xfrm>
                                          <a:prstGeom prst="rect">
                                            <a:avLst/>
                                          </a:prstGeom>
                                          <a:noFill/>
                                          <a:ln w="9525">
                                            <a:noFill/>
                                            <a:miter lim="800000"/>
                                            <a:headEnd/>
                                            <a:tailEnd/>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Order</w:t>
                            </w:r>
                            <w:r w:rsidRPr="008009B9">
                              <w:rPr>
                                <w:rFonts w:cs="Arial"/>
                                <w:color w:val="0070C0"/>
                                <w:sz w:val="18"/>
                                <w:szCs w:val="18"/>
                              </w:rPr>
                              <w:t xml:space="preserve"> # 14305002</w:t>
                            </w:r>
                          </w:p>
                          <w:p w:rsidR="0099365D" w:rsidRDefault="0099365D" w:rsidP="007A3937">
                            <w:pPr>
                              <w:tabs>
                                <w:tab w:val="left" w:pos="360"/>
                                <w:tab w:val="left" w:pos="1080"/>
                                <w:tab w:val="decimal" w:pos="3780"/>
                              </w:tabs>
                              <w:rPr>
                                <w:rFonts w:cs="Arial"/>
                                <w:color w:val="0070C0"/>
                                <w:sz w:val="18"/>
                                <w:szCs w:val="18"/>
                              </w:rPr>
                            </w:pPr>
                            <w:r>
                              <w:rPr>
                                <w:rFonts w:cs="Arial"/>
                                <w:color w:val="0070C0"/>
                                <w:sz w:val="18"/>
                                <w:szCs w:val="18"/>
                              </w:rPr>
                              <w:t>Estimated Shipment</w:t>
                            </w:r>
                            <w:r w:rsidRPr="008009B9">
                              <w:rPr>
                                <w:rFonts w:cs="Arial"/>
                                <w:color w:val="0070C0"/>
                                <w:sz w:val="18"/>
                                <w:szCs w:val="18"/>
                              </w:rPr>
                              <w:t xml:space="preserve"> Date:  9/10/</w:t>
                            </w:r>
                            <w:r w:rsidRPr="00017EF7">
                              <w:rPr>
                                <w:rFonts w:cs="Arial"/>
                                <w:color w:val="FF0000"/>
                                <w:sz w:val="18"/>
                                <w:szCs w:val="18"/>
                              </w:rPr>
                              <w:t>2011</w:t>
                            </w:r>
                          </w:p>
                          <w:p w:rsidR="0099365D" w:rsidRPr="008009B9" w:rsidRDefault="0099365D" w:rsidP="007A3937">
                            <w:pPr>
                              <w:tabs>
                                <w:tab w:val="left" w:pos="360"/>
                                <w:tab w:val="left" w:pos="1080"/>
                                <w:tab w:val="decimal" w:pos="3780"/>
                              </w:tabs>
                              <w:rPr>
                                <w:rFonts w:cs="Arial"/>
                                <w:color w:val="0070C0"/>
                                <w:sz w:val="18"/>
                                <w:szCs w:val="18"/>
                              </w:rPr>
                            </w:pPr>
                            <w:r w:rsidRPr="00D73BCF">
                              <w:rPr>
                                <w:rFonts w:cs="Arial"/>
                                <w:color w:val="0070C0"/>
                                <w:sz w:val="18"/>
                                <w:szCs w:val="18"/>
                              </w:rPr>
                              <w:t>Shipped to store #923</w:t>
                            </w:r>
                          </w:p>
                          <w:p w:rsidR="0099365D" w:rsidRDefault="0099365D" w:rsidP="007A3937">
                            <w:pPr>
                              <w:tabs>
                                <w:tab w:val="left" w:pos="360"/>
                                <w:tab w:val="left" w:pos="1080"/>
                                <w:tab w:val="decimal" w:pos="3780"/>
                              </w:tabs>
                              <w:rPr>
                                <w:rFonts w:cs="Arial"/>
                                <w:sz w:val="18"/>
                                <w:szCs w:val="18"/>
                              </w:rPr>
                            </w:pP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Pr="00536AF9" w:rsidRDefault="0099365D" w:rsidP="007A3937">
                            <w:pPr>
                              <w:tabs>
                                <w:tab w:val="left" w:pos="360"/>
                                <w:tab w:val="left" w:pos="1080"/>
                                <w:tab w:val="decimal" w:pos="3780"/>
                              </w:tabs>
                              <w:rPr>
                                <w:rFonts w:cs="Arial"/>
                                <w:color w:val="0070C0"/>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v:textbox>
                    </v:shape>
                  </w:pict>
                </mc:Fallback>
              </mc:AlternateContent>
            </w:r>
            <w:r w:rsidRPr="0099365D">
              <w:rPr>
                <w:noProof/>
              </w:rPr>
              <mc:AlternateContent>
                <mc:Choice Requires="wpc">
                  <w:drawing>
                    <wp:inline distT="0" distB="0" distL="0" distR="0" wp14:anchorId="24DC7EC5" wp14:editId="39F80E7A">
                      <wp:extent cx="6281420" cy="4652645"/>
                      <wp:effectExtent l="4445" t="11430" r="635" b="3175"/>
                      <wp:docPr id="232" name="Canvas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9" name="Text Box 234"/>
                              <wps:cNvSpPr txBox="1">
                                <a:spLocks noChangeArrowheads="1"/>
                              </wps:cNvSpPr>
                              <wps:spPr bwMode="auto">
                                <a:xfrm>
                                  <a:off x="114300" y="0"/>
                                  <a:ext cx="2857500" cy="4559300"/>
                                </a:xfrm>
                                <a:prstGeom prst="rect">
                                  <a:avLst/>
                                </a:prstGeom>
                                <a:solidFill>
                                  <a:srgbClr val="FFFFFF"/>
                                </a:solidFill>
                                <a:ln w="9525">
                                  <a:solidFill>
                                    <a:srgbClr val="000000"/>
                                  </a:solidFill>
                                  <a:miter lim="800000"/>
                                  <a:headEnd/>
                                  <a:tailEnd/>
                                </a:ln>
                              </wps:spPr>
                              <wps:txb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489155C0" wp14:editId="0A938EFB">
                                          <wp:extent cx="255270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285750"/>
                                                  </a:xfrm>
                                                  <a:prstGeom prst="rect">
                                                    <a:avLst/>
                                                  </a:prstGeom>
                                                  <a:noFill/>
                                                  <a:ln>
                                                    <a:noFill/>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Pr="008009B9"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w:t>
                                    </w:r>
                                    <w:r w:rsidRPr="008009B9">
                                      <w:rPr>
                                        <w:rFonts w:cs="Arial"/>
                                        <w:color w:val="0070C0"/>
                                        <w:sz w:val="18"/>
                                        <w:szCs w:val="18"/>
                                      </w:rPr>
                                      <w:t>rder # 14305002</w:t>
                                    </w:r>
                                  </w:p>
                                  <w:p w:rsidR="0099365D" w:rsidRDefault="0099365D" w:rsidP="007A3937">
                                    <w:pPr>
                                      <w:tabs>
                                        <w:tab w:val="left" w:pos="360"/>
                                        <w:tab w:val="left" w:pos="1080"/>
                                        <w:tab w:val="decimal" w:pos="3780"/>
                                      </w:tabs>
                                      <w:rPr>
                                        <w:rFonts w:cs="Arial"/>
                                        <w:color w:val="0070C0"/>
                                        <w:sz w:val="18"/>
                                        <w:szCs w:val="18"/>
                                      </w:rPr>
                                    </w:pPr>
                                    <w:r>
                                      <w:rPr>
                                        <w:rFonts w:cs="Arial"/>
                                        <w:color w:val="0070C0"/>
                                        <w:sz w:val="18"/>
                                        <w:szCs w:val="18"/>
                                      </w:rPr>
                                      <w:t>Estimated Shipment</w:t>
                                    </w:r>
                                    <w:r w:rsidRPr="008009B9">
                                      <w:rPr>
                                        <w:rFonts w:cs="Arial"/>
                                        <w:color w:val="0070C0"/>
                                        <w:sz w:val="18"/>
                                        <w:szCs w:val="18"/>
                                      </w:rPr>
                                      <w:t xml:space="preserve"> Date:  9/10/</w:t>
                                    </w:r>
                                    <w:r w:rsidRPr="00017EF7">
                                      <w:rPr>
                                        <w:rFonts w:cs="Arial"/>
                                        <w:color w:val="FF0000"/>
                                        <w:sz w:val="18"/>
                                        <w:szCs w:val="18"/>
                                      </w:rPr>
                                      <w:t>2011</w:t>
                                    </w:r>
                                    <w:r w:rsidRPr="008009B9">
                                      <w:rPr>
                                        <w:rFonts w:cs="Arial"/>
                                        <w:color w:val="0070C0"/>
                                        <w:sz w:val="18"/>
                                        <w:szCs w:val="18"/>
                                      </w:rPr>
                                      <w:t xml:space="preserve"> </w:t>
                                    </w:r>
                                  </w:p>
                                  <w:p w:rsidR="0099365D" w:rsidRPr="008009B9" w:rsidRDefault="0099365D" w:rsidP="007A3937">
                                    <w:pPr>
                                      <w:tabs>
                                        <w:tab w:val="left" w:pos="360"/>
                                        <w:tab w:val="left" w:pos="1080"/>
                                        <w:tab w:val="decimal" w:pos="3780"/>
                                      </w:tabs>
                                      <w:rPr>
                                        <w:rFonts w:cs="Arial"/>
                                        <w:color w:val="0070C0"/>
                                        <w:sz w:val="18"/>
                                        <w:szCs w:val="18"/>
                                      </w:rPr>
                                    </w:pPr>
                                    <w:r>
                                      <w:rPr>
                                        <w:rFonts w:cs="Arial"/>
                                        <w:color w:val="0070C0"/>
                                        <w:sz w:val="18"/>
                                        <w:szCs w:val="18"/>
                                      </w:rPr>
                                      <w:t>Shipped to store #923 Vancouver</w:t>
                                    </w: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Pr="00536AF9" w:rsidRDefault="0099365D" w:rsidP="007A3937">
                                    <w:pPr>
                                      <w:tabs>
                                        <w:tab w:val="left" w:pos="360"/>
                                        <w:tab w:val="left" w:pos="1080"/>
                                        <w:tab w:val="decimal" w:pos="3780"/>
                                      </w:tabs>
                                      <w:rPr>
                                        <w:rFonts w:cs="Arial"/>
                                        <w:color w:val="0070C0"/>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wps:txbx>
                              <wps:bodyPr rot="0" vert="horz" wrap="square" lIns="91440" tIns="45720" rIns="91440" bIns="45720" anchor="t" anchorCtr="0" upright="1">
                                <a:noAutofit/>
                              </wps:bodyPr>
                            </wps:wsp>
                          </wpc:wpc>
                        </a:graphicData>
                      </a:graphic>
                    </wp:inline>
                  </w:drawing>
                </mc:Choice>
                <mc:Fallback>
                  <w:pict>
                    <v:group w14:anchorId="24DC7EC5" id="Canvas 232" o:spid="_x0000_s1049" editas="canvas" style="width:494.6pt;height:366.35pt;mso-position-horizontal-relative:char;mso-position-vertical-relative:line" coordsize="62814,46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">
                      <v:shape id="_x0000_s1050" type="#_x0000_t75" style="position:absolute;width:62814;height:46526;visibility:visible;mso-wrap-style:square">
                        <v:fill o:detectmouseclick="t"/>
                        <v:path o:connecttype="none"/>
                      </v:shape>
                      <v:shape id="Text Box 234" o:spid="_x0000_s1051" type="#_x0000_t202" style="position:absolute;left:1143;width:28575;height:45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99365D" w:rsidRDefault="0099365D" w:rsidP="007A3937">
                              <w:pPr>
                                <w:jc w:val="center"/>
                                <w:rPr>
                                  <w:rFonts w:cs="Arial"/>
                                  <w:sz w:val="18"/>
                                  <w:szCs w:val="18"/>
                                </w:rPr>
                              </w:pPr>
                              <w:r w:rsidRPr="00CA26DC">
                                <w:rPr>
                                  <w:rFonts w:cs="Arial"/>
                                  <w:sz w:val="18"/>
                                  <w:szCs w:val="18"/>
                                </w:rPr>
                                <w:t>Welcome to the POS</w:t>
                              </w:r>
                            </w:p>
                            <w:p w:rsidR="0099365D" w:rsidRDefault="0099365D" w:rsidP="007A3937">
                              <w:pPr>
                                <w:jc w:val="center"/>
                                <w:rPr>
                                  <w:rFonts w:cs="Arial"/>
                                  <w:sz w:val="18"/>
                                  <w:szCs w:val="18"/>
                                </w:rPr>
                              </w:pPr>
                              <w:r>
                                <w:rPr>
                                  <w:rFonts w:cs="Arial"/>
                                  <w:sz w:val="18"/>
                                  <w:szCs w:val="18"/>
                                </w:rPr>
                                <w:t>Corporate Office</w:t>
                              </w:r>
                            </w:p>
                            <w:p w:rsidR="0099365D" w:rsidRDefault="0099365D" w:rsidP="007A3937">
                              <w:pPr>
                                <w:jc w:val="center"/>
                                <w:rPr>
                                  <w:rFonts w:cs="Arial"/>
                                  <w:sz w:val="18"/>
                                  <w:szCs w:val="18"/>
                                </w:rPr>
                              </w:pPr>
                              <w:r>
                                <w:rPr>
                                  <w:rFonts w:cs="Arial"/>
                                  <w:sz w:val="18"/>
                                  <w:szCs w:val="18"/>
                                </w:rPr>
                                <w:t>(999) 999-9999</w:t>
                              </w:r>
                            </w:p>
                            <w:p w:rsidR="0099365D" w:rsidRDefault="0099365D" w:rsidP="007A3937">
                              <w:pPr>
                                <w:jc w:val="center"/>
                                <w:rPr>
                                  <w:rFonts w:cs="Arial"/>
                                  <w:sz w:val="18"/>
                                  <w:szCs w:val="18"/>
                                </w:rPr>
                              </w:pPr>
                              <w:r>
                                <w:rPr>
                                  <w:rFonts w:cs="Arial"/>
                                  <w:sz w:val="18"/>
                                  <w:szCs w:val="18"/>
                                </w:rPr>
                                <w:t>POS LAB TESTING</w:t>
                              </w:r>
                            </w:p>
                            <w:p w:rsidR="0099365D" w:rsidRPr="00CA26DC" w:rsidRDefault="0099365D" w:rsidP="007A3937">
                              <w:pPr>
                                <w:jc w:val="center"/>
                                <w:rPr>
                                  <w:rFonts w:cs="Arial"/>
                                  <w:sz w:val="18"/>
                                  <w:szCs w:val="18"/>
                                </w:rPr>
                              </w:pPr>
                            </w:p>
                            <w:p w:rsidR="0099365D" w:rsidRPr="00CA26DC" w:rsidRDefault="0099365D" w:rsidP="007A3937">
                              <w:pPr>
                                <w:jc w:val="center"/>
                                <w:rPr>
                                  <w:rFonts w:cs="Arial"/>
                                  <w:sz w:val="18"/>
                                  <w:szCs w:val="18"/>
                                </w:rPr>
                              </w:pPr>
                              <w:r>
                                <w:rPr>
                                  <w:rFonts w:ascii="Courier" w:hAnsi="Courier"/>
                                  <w:noProof/>
                                </w:rPr>
                                <w:drawing>
                                  <wp:inline distT="0" distB="0" distL="0" distR="0" wp14:anchorId="489155C0" wp14:editId="0A938EFB">
                                    <wp:extent cx="255270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285750"/>
                                            </a:xfrm>
                                            <a:prstGeom prst="rect">
                                              <a:avLst/>
                                            </a:prstGeom>
                                            <a:noFill/>
                                            <a:ln>
                                              <a:noFill/>
                                            </a:ln>
                                          </pic:spPr>
                                        </pic:pic>
                                      </a:graphicData>
                                    </a:graphic>
                                  </wp:inline>
                                </w:drawing>
                              </w:r>
                            </w:p>
                            <w:p w:rsidR="0099365D" w:rsidRPr="00CA26DC" w:rsidRDefault="0099365D" w:rsidP="007A3937">
                              <w:pPr>
                                <w:rPr>
                                  <w:rFonts w:cs="Arial"/>
                                  <w:sz w:val="18"/>
                                  <w:szCs w:val="18"/>
                                </w:rPr>
                              </w:pPr>
                            </w:p>
                            <w:p w:rsidR="0099365D" w:rsidRDefault="0099365D" w:rsidP="007A3937">
                              <w:pPr>
                                <w:rPr>
                                  <w:rFonts w:cs="Arial"/>
                                  <w:sz w:val="18"/>
                                  <w:szCs w:val="18"/>
                                </w:rPr>
                              </w:pPr>
                              <w:r w:rsidRPr="00CA26DC">
                                <w:rPr>
                                  <w:rFonts w:cs="Arial"/>
                                  <w:sz w:val="18"/>
                                  <w:szCs w:val="18"/>
                                </w:rPr>
                                <w:t>Val</w:t>
                              </w:r>
                              <w:r>
                                <w:rPr>
                                  <w:rFonts w:cs="Arial"/>
                                  <w:sz w:val="18"/>
                                  <w:szCs w:val="18"/>
                                </w:rPr>
                                <w:t xml:space="preserve"> # 1234-2432-2344-2542</w:t>
                              </w:r>
                            </w:p>
                            <w:p w:rsidR="0099365D" w:rsidRDefault="0099365D" w:rsidP="007A3937">
                              <w:pPr>
                                <w:rPr>
                                  <w:rFonts w:cs="Arial"/>
                                  <w:sz w:val="18"/>
                                  <w:szCs w:val="18"/>
                                </w:rPr>
                              </w:pPr>
                              <w:proofErr w:type="gramStart"/>
                              <w:r>
                                <w:rPr>
                                  <w:rFonts w:cs="Arial"/>
                                  <w:sz w:val="18"/>
                                  <w:szCs w:val="18"/>
                                </w:rPr>
                                <w:t>0934  001</w:t>
                              </w:r>
                              <w:proofErr w:type="gramEnd"/>
                              <w:r>
                                <w:rPr>
                                  <w:rFonts w:cs="Arial"/>
                                  <w:sz w:val="18"/>
                                  <w:szCs w:val="18"/>
                                </w:rPr>
                                <w:t xml:space="preserve">  9620    08/29/11       </w:t>
                              </w:r>
                              <w:r>
                                <w:rPr>
                                  <w:rFonts w:cs="Arial"/>
                                  <w:sz w:val="18"/>
                                  <w:szCs w:val="18"/>
                                </w:rPr>
                                <w:tab/>
                                <w:t xml:space="preserve">  15:31   G1X4</w:t>
                              </w:r>
                            </w:p>
                            <w:p w:rsidR="0099365D" w:rsidRPr="00D679A0" w:rsidRDefault="0099365D" w:rsidP="007A3937">
                              <w:pPr>
                                <w:rPr>
                                  <w:rFonts w:cs="Arial"/>
                                  <w:color w:val="548DD4" w:themeColor="text2" w:themeTint="99"/>
                                  <w:sz w:val="18"/>
                                  <w:szCs w:val="18"/>
                                </w:rPr>
                              </w:pPr>
                              <w:r w:rsidRPr="009B47E8">
                                <w:rPr>
                                  <w:rFonts w:cs="Arial"/>
                                  <w:color w:val="FF0000"/>
                                  <w:sz w:val="18"/>
                                  <w:szCs w:val="18"/>
                                </w:rPr>
                                <w:t>Online</w:t>
                              </w:r>
                              <w:r>
                                <w:rPr>
                                  <w:rFonts w:cs="Arial"/>
                                  <w:color w:val="548DD4" w:themeColor="text2" w:themeTint="99"/>
                                  <w:sz w:val="18"/>
                                  <w:szCs w:val="18"/>
                                </w:rPr>
                                <w:t xml:space="preserve"> Order #</w:t>
                              </w:r>
                              <w:r w:rsidRPr="00D679A0">
                                <w:rPr>
                                  <w:rFonts w:cs="Arial"/>
                                  <w:color w:val="548DD4" w:themeColor="text2" w:themeTint="99"/>
                                  <w:sz w:val="18"/>
                                  <w:szCs w:val="18"/>
                                </w:rPr>
                                <w:t>: 14305002</w:t>
                              </w:r>
                            </w:p>
                            <w:p w:rsidR="0099365D" w:rsidRDefault="0099365D" w:rsidP="007A3937">
                              <w:pPr>
                                <w:rPr>
                                  <w:rFonts w:cs="Arial"/>
                                  <w:sz w:val="18"/>
                                  <w:szCs w:val="18"/>
                                </w:rPr>
                              </w:pPr>
                            </w:p>
                            <w:p w:rsidR="0099365D" w:rsidRPr="005A1ACA" w:rsidRDefault="0099365D" w:rsidP="007A3937">
                              <w:pPr>
                                <w:jc w:val="center"/>
                                <w:rPr>
                                  <w:rFonts w:cs="Arial"/>
                                  <w:b/>
                                  <w:sz w:val="24"/>
                                </w:rPr>
                              </w:pPr>
                              <w:smartTag w:uri="urn:schemas-microsoft-com:office:smarttags" w:element="place">
                                <w:smartTag w:uri="urn:schemas-microsoft-com:office:smarttags" w:element="City">
                                  <w:r>
                                    <w:rPr>
                                      <w:rFonts w:cs="Arial"/>
                                      <w:b/>
                                      <w:sz w:val="24"/>
                                    </w:rPr>
                                    <w:t>SALE</w:t>
                                  </w:r>
                                </w:smartTag>
                              </w:smartTag>
                            </w:p>
                            <w:p w:rsidR="0099365D" w:rsidRDefault="0099365D" w:rsidP="007A3937">
                              <w:pPr>
                                <w:rPr>
                                  <w:rFonts w:cs="Arial"/>
                                  <w:sz w:val="18"/>
                                  <w:szCs w:val="18"/>
                                </w:rPr>
                              </w:pPr>
                            </w:p>
                            <w:p w:rsidR="0099365D" w:rsidRDefault="0099365D" w:rsidP="007A3937">
                              <w:pPr>
                                <w:tabs>
                                  <w:tab w:val="left" w:pos="1080"/>
                                  <w:tab w:val="decimal" w:pos="3780"/>
                                </w:tabs>
                                <w:rPr>
                                  <w:rFonts w:cs="Arial"/>
                                  <w:sz w:val="18"/>
                                  <w:szCs w:val="18"/>
                                </w:rPr>
                              </w:pPr>
                              <w:r>
                                <w:rPr>
                                  <w:rFonts w:cs="Arial"/>
                                  <w:sz w:val="18"/>
                                  <w:szCs w:val="18"/>
                                </w:rPr>
                                <w:t>2312345</w:t>
                              </w:r>
                              <w:r>
                                <w:rPr>
                                  <w:rFonts w:cs="Arial"/>
                                  <w:sz w:val="18"/>
                                  <w:szCs w:val="18"/>
                                </w:rPr>
                                <w:tab/>
                                <w:t>ITEMA</w:t>
                              </w:r>
                              <w:r>
                                <w:rPr>
                                  <w:rFonts w:cs="Arial"/>
                                  <w:sz w:val="18"/>
                                  <w:szCs w:val="18"/>
                                </w:rPr>
                                <w:tab/>
                                <w:t>29.50</w:t>
                              </w:r>
                            </w:p>
                            <w:p w:rsidR="0099365D" w:rsidRDefault="0099365D" w:rsidP="007A3937">
                              <w:pPr>
                                <w:tabs>
                                  <w:tab w:val="left" w:pos="360"/>
                                  <w:tab w:val="left" w:pos="1080"/>
                                  <w:tab w:val="decimal" w:pos="3780"/>
                                </w:tabs>
                                <w:rPr>
                                  <w:rFonts w:cs="Arial"/>
                                  <w:sz w:val="18"/>
                                  <w:szCs w:val="18"/>
                                </w:rPr>
                              </w:pPr>
                              <w:r>
                                <w:rPr>
                                  <w:rFonts w:cs="Arial"/>
                                  <w:sz w:val="18"/>
                                  <w:szCs w:val="18"/>
                                </w:rPr>
                                <w:tab/>
                                <w:t xml:space="preserve">ITEM </w:t>
                              </w:r>
                              <w:proofErr w:type="gramStart"/>
                              <w:r>
                                <w:rPr>
                                  <w:rFonts w:cs="Arial"/>
                                  <w:sz w:val="18"/>
                                  <w:szCs w:val="18"/>
                                </w:rPr>
                                <w:t>A</w:t>
                              </w:r>
                              <w:proofErr w:type="gramEnd"/>
                              <w:r>
                                <w:rPr>
                                  <w:rFonts w:cs="Arial"/>
                                  <w:sz w:val="18"/>
                                  <w:szCs w:val="18"/>
                                </w:rPr>
                                <w:t xml:space="preserve"> DESC</w:t>
                              </w:r>
                            </w:p>
                            <w:p w:rsidR="0099365D" w:rsidRPr="008009B9" w:rsidRDefault="0099365D" w:rsidP="007A3937">
                              <w:pPr>
                                <w:tabs>
                                  <w:tab w:val="left" w:pos="360"/>
                                  <w:tab w:val="left" w:pos="1080"/>
                                  <w:tab w:val="decimal" w:pos="3780"/>
                                </w:tabs>
                                <w:rPr>
                                  <w:rFonts w:cs="Arial"/>
                                  <w:color w:val="0070C0"/>
                                  <w:sz w:val="18"/>
                                  <w:szCs w:val="18"/>
                                </w:rPr>
                              </w:pPr>
                              <w:r w:rsidRPr="009212C8">
                                <w:rPr>
                                  <w:rFonts w:cs="Arial"/>
                                  <w:sz w:val="18"/>
                                  <w:szCs w:val="18"/>
                                </w:rPr>
                                <w:tab/>
                              </w:r>
                              <w:r w:rsidRPr="009B47E8">
                                <w:rPr>
                                  <w:rFonts w:cs="Arial"/>
                                  <w:color w:val="FF0000"/>
                                  <w:sz w:val="18"/>
                                  <w:szCs w:val="18"/>
                                </w:rPr>
                                <w:t>Online</w:t>
                              </w:r>
                              <w:r>
                                <w:rPr>
                                  <w:rFonts w:cs="Arial"/>
                                  <w:sz w:val="18"/>
                                  <w:szCs w:val="18"/>
                                </w:rPr>
                                <w:t xml:space="preserve"> </w:t>
                              </w:r>
                              <w:r w:rsidRPr="00CB4D97">
                                <w:rPr>
                                  <w:rFonts w:cs="Arial"/>
                                  <w:color w:val="365F91"/>
                                  <w:sz w:val="18"/>
                                  <w:szCs w:val="18"/>
                                </w:rPr>
                                <w:t>O</w:t>
                              </w:r>
                              <w:r w:rsidRPr="008009B9">
                                <w:rPr>
                                  <w:rFonts w:cs="Arial"/>
                                  <w:color w:val="0070C0"/>
                                  <w:sz w:val="18"/>
                                  <w:szCs w:val="18"/>
                                </w:rPr>
                                <w:t>rder # 14305002</w:t>
                              </w:r>
                            </w:p>
                            <w:p w:rsidR="0099365D" w:rsidRDefault="0099365D" w:rsidP="007A3937">
                              <w:pPr>
                                <w:tabs>
                                  <w:tab w:val="left" w:pos="360"/>
                                  <w:tab w:val="left" w:pos="1080"/>
                                  <w:tab w:val="decimal" w:pos="3780"/>
                                </w:tabs>
                                <w:rPr>
                                  <w:rFonts w:cs="Arial"/>
                                  <w:color w:val="0070C0"/>
                                  <w:sz w:val="18"/>
                                  <w:szCs w:val="18"/>
                                </w:rPr>
                              </w:pPr>
                              <w:r>
                                <w:rPr>
                                  <w:rFonts w:cs="Arial"/>
                                  <w:color w:val="0070C0"/>
                                  <w:sz w:val="18"/>
                                  <w:szCs w:val="18"/>
                                </w:rPr>
                                <w:t>Estimated Shipment</w:t>
                              </w:r>
                              <w:r w:rsidRPr="008009B9">
                                <w:rPr>
                                  <w:rFonts w:cs="Arial"/>
                                  <w:color w:val="0070C0"/>
                                  <w:sz w:val="18"/>
                                  <w:szCs w:val="18"/>
                                </w:rPr>
                                <w:t xml:space="preserve"> Date:  9/10/</w:t>
                              </w:r>
                              <w:r w:rsidRPr="00017EF7">
                                <w:rPr>
                                  <w:rFonts w:cs="Arial"/>
                                  <w:color w:val="FF0000"/>
                                  <w:sz w:val="18"/>
                                  <w:szCs w:val="18"/>
                                </w:rPr>
                                <w:t>2011</w:t>
                              </w:r>
                              <w:r w:rsidRPr="008009B9">
                                <w:rPr>
                                  <w:rFonts w:cs="Arial"/>
                                  <w:color w:val="0070C0"/>
                                  <w:sz w:val="18"/>
                                  <w:szCs w:val="18"/>
                                </w:rPr>
                                <w:t xml:space="preserve"> </w:t>
                              </w:r>
                            </w:p>
                            <w:p w:rsidR="0099365D" w:rsidRPr="008009B9" w:rsidRDefault="0099365D" w:rsidP="007A3937">
                              <w:pPr>
                                <w:tabs>
                                  <w:tab w:val="left" w:pos="360"/>
                                  <w:tab w:val="left" w:pos="1080"/>
                                  <w:tab w:val="decimal" w:pos="3780"/>
                                </w:tabs>
                                <w:rPr>
                                  <w:rFonts w:cs="Arial"/>
                                  <w:color w:val="0070C0"/>
                                  <w:sz w:val="18"/>
                                  <w:szCs w:val="18"/>
                                </w:rPr>
                              </w:pPr>
                              <w:r>
                                <w:rPr>
                                  <w:rFonts w:cs="Arial"/>
                                  <w:color w:val="0070C0"/>
                                  <w:sz w:val="18"/>
                                  <w:szCs w:val="18"/>
                                </w:rPr>
                                <w:t>Shipped to store #923 Vancouver</w:t>
                              </w:r>
                            </w:p>
                            <w:p w:rsidR="0099365D" w:rsidRPr="009212C8" w:rsidRDefault="0099365D" w:rsidP="007A3937">
                              <w:pPr>
                                <w:tabs>
                                  <w:tab w:val="left" w:pos="360"/>
                                  <w:tab w:val="left" w:pos="1080"/>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SUBTOTAL</w:t>
                              </w:r>
                              <w:r>
                                <w:rPr>
                                  <w:rFonts w:cs="Arial"/>
                                  <w:sz w:val="18"/>
                                  <w:szCs w:val="18"/>
                                </w:rPr>
                                <w:tab/>
                                <w:t>29.50</w:t>
                              </w:r>
                            </w:p>
                            <w:p w:rsidR="0099365D" w:rsidRDefault="0099365D" w:rsidP="007A3937">
                              <w:pPr>
                                <w:tabs>
                                  <w:tab w:val="right" w:pos="3179"/>
                                  <w:tab w:val="decimal" w:pos="3780"/>
                                </w:tabs>
                                <w:rPr>
                                  <w:rFonts w:cs="Arial"/>
                                  <w:sz w:val="18"/>
                                  <w:szCs w:val="18"/>
                                </w:rPr>
                              </w:pPr>
                              <w:r>
                                <w:rPr>
                                  <w:rFonts w:cs="Arial"/>
                                  <w:sz w:val="18"/>
                                  <w:szCs w:val="18"/>
                                </w:rPr>
                                <w:tab/>
                                <w:t>12% TAX</w:t>
                              </w:r>
                              <w:r>
                                <w:rPr>
                                  <w:rFonts w:cs="Arial"/>
                                  <w:sz w:val="18"/>
                                  <w:szCs w:val="18"/>
                                </w:rPr>
                                <w:tab/>
                                <w:t>3.54</w:t>
                              </w:r>
                            </w:p>
                            <w:p w:rsidR="0099365D" w:rsidRDefault="0099365D" w:rsidP="007A3937">
                              <w:pPr>
                                <w:tabs>
                                  <w:tab w:val="right" w:pos="3179"/>
                                  <w:tab w:val="decimal" w:pos="3780"/>
                                </w:tabs>
                                <w:rPr>
                                  <w:rFonts w:cs="Arial"/>
                                  <w:sz w:val="18"/>
                                  <w:szCs w:val="18"/>
                                </w:rPr>
                              </w:pPr>
                            </w:p>
                            <w:p w:rsidR="0099365D" w:rsidRDefault="0099365D" w:rsidP="007A3937">
                              <w:pPr>
                                <w:pBdr>
                                  <w:top w:val="double" w:sz="4" w:space="1" w:color="auto"/>
                                </w:pBdr>
                                <w:tabs>
                                  <w:tab w:val="right" w:pos="3179"/>
                                  <w:tab w:val="decimal" w:pos="3780"/>
                                </w:tabs>
                                <w:ind w:left="3366"/>
                                <w:rPr>
                                  <w:rFonts w:cs="Arial"/>
                                  <w:sz w:val="18"/>
                                  <w:szCs w:val="18"/>
                                </w:rPr>
                              </w:pPr>
                              <w:r>
                                <w:rPr>
                                  <w:rFonts w:cs="Arial"/>
                                  <w:sz w:val="18"/>
                                  <w:szCs w:val="18"/>
                                </w:rPr>
                                <w:tab/>
                              </w:r>
                            </w:p>
                            <w:p w:rsidR="0099365D" w:rsidRDefault="0099365D" w:rsidP="007A3937">
                              <w:pPr>
                                <w:tabs>
                                  <w:tab w:val="right" w:pos="3179"/>
                                  <w:tab w:val="decimal" w:pos="3780"/>
                                </w:tabs>
                                <w:rPr>
                                  <w:rFonts w:cs="Arial"/>
                                  <w:sz w:val="18"/>
                                  <w:szCs w:val="18"/>
                                </w:rPr>
                              </w:pPr>
                              <w:r>
                                <w:rPr>
                                  <w:rFonts w:cs="Arial"/>
                                  <w:sz w:val="18"/>
                                  <w:szCs w:val="18"/>
                                </w:rPr>
                                <w:tab/>
                                <w:t>TOTAL</w:t>
                              </w:r>
                              <w:r>
                                <w:rPr>
                                  <w:rFonts w:cs="Arial"/>
                                  <w:sz w:val="18"/>
                                  <w:szCs w:val="18"/>
                                </w:rPr>
                                <w:tab/>
                                <w:t>33.04</w:t>
                              </w:r>
                            </w:p>
                            <w:p w:rsidR="0099365D" w:rsidRDefault="0099365D" w:rsidP="007A3937">
                              <w:pPr>
                                <w:tabs>
                                  <w:tab w:val="right" w:pos="3179"/>
                                  <w:tab w:val="decimal" w:pos="3780"/>
                                </w:tabs>
                                <w:rPr>
                                  <w:rFonts w:cs="Arial"/>
                                  <w:sz w:val="18"/>
                                  <w:szCs w:val="18"/>
                                </w:rPr>
                              </w:pPr>
                            </w:p>
                            <w:p w:rsidR="0099365D" w:rsidRDefault="0099365D" w:rsidP="007A3937">
                              <w:pPr>
                                <w:tabs>
                                  <w:tab w:val="right" w:pos="3179"/>
                                  <w:tab w:val="decimal" w:pos="3780"/>
                                </w:tabs>
                                <w:rPr>
                                  <w:rFonts w:cs="Arial"/>
                                  <w:sz w:val="18"/>
                                  <w:szCs w:val="18"/>
                                </w:rPr>
                              </w:pPr>
                              <w:r>
                                <w:rPr>
                                  <w:rFonts w:cs="Arial"/>
                                  <w:sz w:val="18"/>
                                  <w:szCs w:val="18"/>
                                </w:rPr>
                                <w:tab/>
                                <w:t>CASH</w:t>
                              </w:r>
                              <w:r>
                                <w:rPr>
                                  <w:rFonts w:cs="Arial"/>
                                  <w:sz w:val="18"/>
                                  <w:szCs w:val="18"/>
                                </w:rPr>
                                <w:tab/>
                                <w:t>33.04</w:t>
                              </w:r>
                            </w:p>
                            <w:p w:rsidR="0099365D" w:rsidRDefault="0099365D" w:rsidP="007A3937">
                              <w:pPr>
                                <w:tabs>
                                  <w:tab w:val="left" w:pos="360"/>
                                  <w:tab w:val="left" w:pos="1080"/>
                                  <w:tab w:val="decimal" w:pos="3780"/>
                                </w:tabs>
                                <w:rPr>
                                  <w:rFonts w:cs="Arial"/>
                                  <w:sz w:val="18"/>
                                  <w:szCs w:val="18"/>
                                </w:rPr>
                              </w:pPr>
                            </w:p>
                            <w:p w:rsidR="0099365D" w:rsidRPr="00536AF9" w:rsidRDefault="0099365D" w:rsidP="007A3937">
                              <w:pPr>
                                <w:rPr>
                                  <w:rFonts w:cs="Arial"/>
                                  <w:b/>
                                  <w:color w:val="0070C0"/>
                                  <w:sz w:val="18"/>
                                  <w:szCs w:val="18"/>
                                </w:rPr>
                              </w:pPr>
                              <w:r w:rsidRPr="00536AF9">
                                <w:rPr>
                                  <w:rFonts w:cs="Arial"/>
                                  <w:b/>
                                  <w:color w:val="0070C0"/>
                                  <w:sz w:val="18"/>
                                  <w:szCs w:val="18"/>
                                </w:rPr>
                                <w:t>***********************************************************</w:t>
                              </w:r>
                            </w:p>
                            <w:p w:rsidR="0099365D" w:rsidRPr="00536AF9" w:rsidRDefault="0099365D" w:rsidP="007A3937">
                              <w:pPr>
                                <w:tabs>
                                  <w:tab w:val="left" w:pos="1080"/>
                                  <w:tab w:val="decimal" w:pos="3780"/>
                                </w:tabs>
                                <w:rPr>
                                  <w:rFonts w:cs="Arial"/>
                                  <w:color w:val="0070C0"/>
                                  <w:sz w:val="18"/>
                                  <w:szCs w:val="18"/>
                                </w:rPr>
                              </w:pPr>
                              <w:r w:rsidRPr="00536AF9">
                                <w:rPr>
                                  <w:rFonts w:cs="Arial"/>
                                  <w:color w:val="0070C0"/>
                                  <w:sz w:val="18"/>
                                  <w:szCs w:val="18"/>
                                </w:rPr>
                                <w:t>Configurable IMPORT ORDER RECEIPT from DB</w:t>
                              </w:r>
                            </w:p>
                            <w:p w:rsidR="0099365D" w:rsidRPr="00536AF9" w:rsidRDefault="0099365D" w:rsidP="007A3937">
                              <w:pPr>
                                <w:tabs>
                                  <w:tab w:val="left" w:pos="360"/>
                                  <w:tab w:val="left" w:pos="1080"/>
                                  <w:tab w:val="decimal" w:pos="3780"/>
                                </w:tabs>
                                <w:rPr>
                                  <w:rFonts w:cs="Arial"/>
                                  <w:color w:val="0070C0"/>
                                  <w:sz w:val="18"/>
                                  <w:szCs w:val="18"/>
                                </w:rPr>
                              </w:pPr>
                              <w:r w:rsidRPr="00536AF9">
                                <w:rPr>
                                  <w:rFonts w:cs="Arial"/>
                                  <w:b/>
                                  <w:color w:val="0070C0"/>
                                  <w:sz w:val="18"/>
                                  <w:szCs w:val="18"/>
                                </w:rPr>
                                <w:t>***********************************************************</w:t>
                              </w:r>
                            </w:p>
                            <w:p w:rsidR="0099365D" w:rsidRPr="005A1ACA" w:rsidRDefault="0099365D" w:rsidP="007A3937">
                              <w:pPr>
                                <w:rPr>
                                  <w:rFonts w:cs="Arial"/>
                                  <w:b/>
                                  <w:sz w:val="18"/>
                                  <w:szCs w:val="18"/>
                                </w:rPr>
                              </w:pPr>
                              <w:r>
                                <w:rPr>
                                  <w:rFonts w:cs="Arial"/>
                                  <w:b/>
                                  <w:sz w:val="18"/>
                                  <w:szCs w:val="18"/>
                                </w:rPr>
                                <w:t>***********************************************************</w:t>
                              </w:r>
                            </w:p>
                            <w:p w:rsidR="0099365D" w:rsidRPr="00F40A00" w:rsidRDefault="0099365D" w:rsidP="007A3937">
                              <w:pPr>
                                <w:tabs>
                                  <w:tab w:val="left" w:pos="1080"/>
                                  <w:tab w:val="decimal" w:pos="3780"/>
                                </w:tabs>
                                <w:rPr>
                                  <w:rFonts w:cs="Arial"/>
                                  <w:sz w:val="18"/>
                                  <w:szCs w:val="18"/>
                                </w:rPr>
                              </w:pPr>
                              <w:r>
                                <w:rPr>
                                  <w:rFonts w:cs="Arial"/>
                                  <w:sz w:val="18"/>
                                  <w:szCs w:val="18"/>
                                </w:rPr>
                                <w:t>Configurable RECEIPT FOOTER from DB</w:t>
                              </w:r>
                            </w:p>
                            <w:p w:rsidR="0099365D" w:rsidRPr="005A1ACA" w:rsidRDefault="0099365D" w:rsidP="007A3937">
                              <w:pPr>
                                <w:rPr>
                                  <w:rFonts w:cs="Arial"/>
                                  <w:b/>
                                  <w:sz w:val="18"/>
                                  <w:szCs w:val="18"/>
                                </w:rPr>
                              </w:pPr>
                              <w:r>
                                <w:rPr>
                                  <w:rFonts w:cs="Arial"/>
                                  <w:b/>
                                  <w:sz w:val="18"/>
                                  <w:szCs w:val="18"/>
                                </w:rPr>
                                <w:t>***********************************************************</w:t>
                              </w:r>
                            </w:p>
                            <w:p w:rsidR="0099365D" w:rsidRDefault="0099365D" w:rsidP="007A3937">
                              <w:pPr>
                                <w:tabs>
                                  <w:tab w:val="left" w:pos="360"/>
                                  <w:tab w:val="left" w:pos="1080"/>
                                  <w:tab w:val="decimal" w:pos="3780"/>
                                </w:tabs>
                                <w:rPr>
                                  <w:rFonts w:cs="Arial"/>
                                  <w:sz w:val="18"/>
                                  <w:szCs w:val="18"/>
                                </w:rPr>
                              </w:pPr>
                            </w:p>
                          </w:txbxContent>
                        </v:textbox>
                      </v:shape>
                      <w10:anchorlock/>
                    </v:group>
                  </w:pict>
                </mc:Fallback>
              </mc:AlternateContent>
            </w:r>
          </w:p>
          <w:tbl>
            <w:tblPr>
              <w:tblW w:w="0" w:type="auto"/>
              <w:tblInd w:w="144" w:type="dxa"/>
              <w:tblCellMar>
                <w:left w:w="115" w:type="dxa"/>
                <w:right w:w="115" w:type="dxa"/>
              </w:tblCellMar>
              <w:tblLook w:val="04A0" w:firstRow="1" w:lastRow="0" w:firstColumn="1" w:lastColumn="0" w:noHBand="0" w:noVBand="1"/>
            </w:tblPr>
            <w:tblGrid>
              <w:gridCol w:w="4903"/>
              <w:gridCol w:w="4964"/>
            </w:tblGrid>
            <w:tr w:rsidR="007A3937" w:rsidRPr="0099365D" w:rsidTr="0099365D">
              <w:tc>
                <w:tcPr>
                  <w:tcW w:w="5429" w:type="dxa"/>
                </w:tcPr>
                <w:p w:rsidR="007A3937" w:rsidRPr="0099365D" w:rsidRDefault="007A3937" w:rsidP="0099365D">
                  <w:pPr>
                    <w:pStyle w:val="Caption"/>
                  </w:pPr>
                  <w:r w:rsidRPr="0099365D">
                    <w:t xml:space="preserve">Figure </w:t>
                  </w:r>
                  <w:fldSimple w:instr=" SEQ Figure \* ARABIC ">
                    <w:r w:rsidR="00A33797">
                      <w:rPr>
                        <w:noProof/>
                      </w:rPr>
                      <w:t>7</w:t>
                    </w:r>
                  </w:fldSimple>
                  <w:r w:rsidRPr="0099365D">
                    <w:t>: Shipped to Store</w:t>
                  </w:r>
                </w:p>
              </w:tc>
              <w:tc>
                <w:tcPr>
                  <w:tcW w:w="5457" w:type="dxa"/>
                </w:tcPr>
                <w:p w:rsidR="007A3937" w:rsidRPr="0099365D" w:rsidRDefault="007A3937" w:rsidP="0099365D">
                  <w:pPr>
                    <w:pStyle w:val="Caption"/>
                  </w:pPr>
                  <w:r w:rsidRPr="0099365D">
                    <w:t xml:space="preserve">Figure </w:t>
                  </w:r>
                  <w:fldSimple w:instr=" SEQ Figure \* ARABIC ">
                    <w:r w:rsidR="00A33797">
                      <w:rPr>
                        <w:noProof/>
                      </w:rPr>
                      <w:t>8</w:t>
                    </w:r>
                  </w:fldSimple>
                  <w:r w:rsidRPr="0099365D">
                    <w:t>: Shipped to Store – Store Information Not Available</w:t>
                  </w:r>
                </w:p>
              </w:tc>
            </w:tr>
          </w:tbl>
          <w:p w:rsidR="007A3937" w:rsidRPr="0099365D" w:rsidRDefault="007A3937" w:rsidP="0099365D">
            <w:pPr>
              <w:pStyle w:val="BodyText"/>
            </w:pPr>
          </w:p>
        </w:tc>
        <w:tc>
          <w:tcPr>
            <w:tcW w:w="5398" w:type="dxa"/>
          </w:tcPr>
          <w:p w:rsidR="007A3937" w:rsidRPr="0099365D" w:rsidRDefault="007A3937" w:rsidP="0099365D">
            <w:pPr>
              <w:pStyle w:val="BodyText"/>
              <w:jc w:val="center"/>
            </w:pPr>
          </w:p>
        </w:tc>
      </w:tr>
    </w:tbl>
    <w:p w:rsidR="00D00226" w:rsidRPr="0099365D" w:rsidRDefault="00D00226" w:rsidP="00D00226">
      <w:pPr>
        <w:pStyle w:val="Heading2"/>
      </w:pPr>
      <w:bookmarkStart w:id="618" w:name="_Toc400439071"/>
      <w:r w:rsidRPr="0099365D">
        <w:lastRenderedPageBreak/>
        <w:t>Manual Item Discount</w:t>
      </w:r>
      <w:bookmarkEnd w:id="618"/>
    </w:p>
    <w:p w:rsidR="002C6EE2" w:rsidRPr="0099365D" w:rsidRDefault="002C6EE2" w:rsidP="002C6EE2">
      <w:pPr>
        <w:pStyle w:val="BodyText"/>
      </w:pPr>
      <w:r w:rsidRPr="0099365D">
        <w:t xml:space="preserve">The final selling price is listed on line one for the item, with the details of the discount added on a separate line.  The details contain the original price of the item with the </w:t>
      </w:r>
      <w:r w:rsidR="00CE586A" w:rsidRPr="0099365D">
        <w:t>discount that was applied whether it was a percent or dollar off.</w:t>
      </w:r>
    </w:p>
    <w:p w:rsidR="002C6EE2" w:rsidRPr="0099365D" w:rsidRDefault="002C6EE2" w:rsidP="002C6EE2">
      <w:pPr>
        <w:pStyle w:val="BodyText"/>
      </w:pPr>
      <w:r w:rsidRPr="0099365D">
        <w:t xml:space="preserve">The tags ‘REG &lt;old price&gt; WITH &lt;value&gt; OFF’ and ‘REG &lt;old price&gt; WITH &lt;value&gt; DOLLARS OFF’ are configurable messages. </w:t>
      </w:r>
    </w:p>
    <w:tbl>
      <w:tblPr>
        <w:tblW w:w="4900" w:type="pct"/>
        <w:tblInd w:w="144" w:type="dxa"/>
        <w:tblLook w:val="04A0" w:firstRow="1" w:lastRow="0" w:firstColumn="1" w:lastColumn="0" w:noHBand="0" w:noVBand="1"/>
      </w:tblPr>
      <w:tblGrid>
        <w:gridCol w:w="5292"/>
        <w:gridCol w:w="5292"/>
      </w:tblGrid>
      <w:tr w:rsidR="00CE1AC2" w:rsidRPr="0099365D" w:rsidTr="00CE1AC2">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7C504006" wp14:editId="2DB520FD">
                      <wp:extent cx="2980690" cy="742315"/>
                      <wp:effectExtent l="7620" t="10160" r="12065" b="9525"/>
                      <wp:docPr id="7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74231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149.99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25.00% OFF</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8"/>
                                    </w:rPr>
                                  </w:pPr>
                                </w:p>
                              </w:txbxContent>
                            </wps:txbx>
                            <wps:bodyPr rot="0" vert="horz" wrap="square" lIns="91440" tIns="45720" rIns="91440" bIns="45720" anchor="t" anchorCtr="0" upright="1">
                              <a:noAutofit/>
                            </wps:bodyPr>
                          </wps:wsp>
                        </a:graphicData>
                      </a:graphic>
                    </wp:inline>
                  </w:drawing>
                </mc:Choice>
                <mc:Fallback>
                  <w:pict>
                    <v:shape w14:anchorId="7C504006" id="Text Box 284" o:spid="_x0000_s1052" type="#_x0000_t202" style="width:234.7pt;height:5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149.99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25.00% OFF</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8"/>
                              </w:rPr>
                            </w:pPr>
                          </w:p>
                        </w:txbxContent>
                      </v:textbox>
                      <w10:anchorlock/>
                    </v:shape>
                  </w:pict>
                </mc:Fallback>
              </mc:AlternateContent>
            </w:r>
          </w:p>
        </w:tc>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18BF58AA" wp14:editId="7FB9218F">
                      <wp:extent cx="2980690" cy="742315"/>
                      <wp:effectExtent l="6350" t="10160" r="13335" b="9525"/>
                      <wp:docPr id="77"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74231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149.99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50.00 DOLLARS OFF</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6"/>
                                    </w:rPr>
                                  </w:pPr>
                                </w:p>
                              </w:txbxContent>
                            </wps:txbx>
                            <wps:bodyPr rot="0" vert="horz" wrap="square" lIns="91440" tIns="45720" rIns="91440" bIns="45720" anchor="t" anchorCtr="0" upright="1">
                              <a:noAutofit/>
                            </wps:bodyPr>
                          </wps:wsp>
                        </a:graphicData>
                      </a:graphic>
                    </wp:inline>
                  </w:drawing>
                </mc:Choice>
                <mc:Fallback>
                  <w:pict>
                    <v:shape w14:anchorId="18BF58AA" id="Text Box 283" o:spid="_x0000_s1053" type="#_x0000_t202" style="width:234.7pt;height:5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149.99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50.00 DOLLARS OFF</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6"/>
                              </w:rPr>
                            </w:pPr>
                          </w:p>
                        </w:txbxContent>
                      </v:textbox>
                      <w10:anchorlock/>
                    </v:shape>
                  </w:pict>
                </mc:Fallback>
              </mc:AlternateContent>
            </w:r>
          </w:p>
        </w:tc>
      </w:tr>
      <w:tr w:rsidR="003A40A1" w:rsidRPr="0099365D" w:rsidTr="003A40A1">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9</w:t>
              </w:r>
            </w:fldSimple>
            <w:r w:rsidRPr="0099365D">
              <w:t>: Manual Item Discount – Percent Off</w:t>
            </w:r>
          </w:p>
        </w:tc>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10</w:t>
              </w:r>
            </w:fldSimple>
            <w:r w:rsidRPr="0099365D">
              <w:t>: Manual Item Discount – Dollar Off</w:t>
            </w:r>
          </w:p>
        </w:tc>
      </w:tr>
    </w:tbl>
    <w:p w:rsidR="00F1422B" w:rsidRPr="0099365D" w:rsidRDefault="00F1422B" w:rsidP="00F1422B">
      <w:pPr>
        <w:pStyle w:val="BodyText"/>
        <w:rPr>
          <w:rFonts w:cs="Arial"/>
          <w:sz w:val="24"/>
          <w:szCs w:val="28"/>
        </w:rPr>
      </w:pPr>
      <w:r w:rsidRPr="0099365D">
        <w:br w:type="page"/>
      </w:r>
    </w:p>
    <w:p w:rsidR="00D00226" w:rsidRPr="0099365D" w:rsidRDefault="00D00226" w:rsidP="00D00226">
      <w:pPr>
        <w:pStyle w:val="Heading2"/>
      </w:pPr>
      <w:bookmarkStart w:id="619" w:name="_Toc400439072"/>
      <w:r w:rsidRPr="0099365D">
        <w:lastRenderedPageBreak/>
        <w:t>Price Override</w:t>
      </w:r>
      <w:bookmarkEnd w:id="619"/>
    </w:p>
    <w:p w:rsidR="00CE586A" w:rsidRPr="0099365D" w:rsidRDefault="00CE586A" w:rsidP="00CE586A">
      <w:pPr>
        <w:pStyle w:val="BodyText"/>
      </w:pPr>
      <w:r w:rsidRPr="0099365D">
        <w:t>The final selling price is listed on the line one for the item, with the details of the price override added on a separate line.  The details contain the original selling price with the amount of the reductions and the price override reason.</w:t>
      </w:r>
    </w:p>
    <w:p w:rsidR="00CE586A" w:rsidRPr="0099365D" w:rsidRDefault="00CE586A" w:rsidP="00CE586A">
      <w:pPr>
        <w:pStyle w:val="BodyText"/>
      </w:pPr>
      <w:r w:rsidRPr="0099365D">
        <w:t>The tag ‘REG &lt;old price&gt; WITH &lt;reduced amount&gt; &lt;PRICE OVERRIDE REASON&gt;’ is configurable messages defined for each price override reason.</w:t>
      </w:r>
    </w:p>
    <w:tbl>
      <w:tblPr>
        <w:tblW w:w="4900" w:type="pct"/>
        <w:tblInd w:w="144" w:type="dxa"/>
        <w:tblLook w:val="04A0" w:firstRow="1" w:lastRow="0" w:firstColumn="1" w:lastColumn="0" w:noHBand="0" w:noVBand="1"/>
      </w:tblPr>
      <w:tblGrid>
        <w:gridCol w:w="5292"/>
        <w:gridCol w:w="5292"/>
      </w:tblGrid>
      <w:tr w:rsidR="00CE1AC2" w:rsidRPr="0099365D" w:rsidTr="00CE1AC2">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7C4966CD" wp14:editId="26F9D06B">
                      <wp:extent cx="2980690" cy="855345"/>
                      <wp:effectExtent l="7620" t="8890" r="12065" b="12065"/>
                      <wp:docPr id="76"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85534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175.00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24.99 COMPETITOR PRICE MATCH</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8"/>
                                    </w:rPr>
                                  </w:pPr>
                                </w:p>
                              </w:txbxContent>
                            </wps:txbx>
                            <wps:bodyPr rot="0" vert="horz" wrap="square" lIns="91440" tIns="45720" rIns="91440" bIns="45720" anchor="t" anchorCtr="0" upright="1">
                              <a:noAutofit/>
                            </wps:bodyPr>
                          </wps:wsp>
                        </a:graphicData>
                      </a:graphic>
                    </wp:inline>
                  </w:drawing>
                </mc:Choice>
                <mc:Fallback>
                  <w:pict>
                    <v:shape w14:anchorId="7C4966CD" id="Text Box 282" o:spid="_x0000_s1054" type="#_x0000_t202" style="width:234.7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w2LwIAAFsEAAAOAAAAZHJzL2Uyb0RvYy54bWysVNtu2zAMfR+wfxD0vtjx4jQ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175.00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24.99 COMPETITOR PRICE MATCH</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8"/>
                              </w:rPr>
                            </w:pPr>
                          </w:p>
                        </w:txbxContent>
                      </v:textbox>
                      <w10:anchorlock/>
                    </v:shape>
                  </w:pict>
                </mc:Fallback>
              </mc:AlternateContent>
            </w:r>
          </w:p>
        </w:tc>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58BD5BC8" wp14:editId="7376E95C">
                      <wp:extent cx="2980690" cy="855345"/>
                      <wp:effectExtent l="6350" t="8890" r="13335" b="12065"/>
                      <wp:docPr id="75"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85534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180.00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19.99 APPROVED PRICE OVERRIDE</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6"/>
                                    </w:rPr>
                                  </w:pPr>
                                </w:p>
                              </w:txbxContent>
                            </wps:txbx>
                            <wps:bodyPr rot="0" vert="horz" wrap="square" lIns="91440" tIns="45720" rIns="91440" bIns="45720" anchor="t" anchorCtr="0" upright="1">
                              <a:noAutofit/>
                            </wps:bodyPr>
                          </wps:wsp>
                        </a:graphicData>
                      </a:graphic>
                    </wp:inline>
                  </w:drawing>
                </mc:Choice>
                <mc:Fallback>
                  <w:pict>
                    <v:shape w14:anchorId="58BD5BC8" id="Text Box 281" o:spid="_x0000_s1055" type="#_x0000_t202" style="width:234.7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180.00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199.99 WITH 19.99 APPROVED PRICE OVERRIDE</w:t>
                            </w:r>
                          </w:p>
                          <w:p w:rsidR="0099365D" w:rsidRPr="00B65171" w:rsidRDefault="0099365D" w:rsidP="00CE1AC2">
                            <w:pPr>
                              <w:rPr>
                                <w:rFonts w:cs="Arial"/>
                                <w:sz w:val="16"/>
                                <w:szCs w:val="16"/>
                              </w:rPr>
                            </w:pPr>
                            <w:r>
                              <w:rPr>
                                <w:rFonts w:cs="Arial"/>
                                <w:sz w:val="16"/>
                                <w:szCs w:val="16"/>
                              </w:rPr>
                              <w:t>…</w:t>
                            </w:r>
                          </w:p>
                          <w:p w:rsidR="0099365D" w:rsidRPr="00DB0E97" w:rsidRDefault="0099365D" w:rsidP="00CE1AC2">
                            <w:pPr>
                              <w:rPr>
                                <w:szCs w:val="16"/>
                              </w:rPr>
                            </w:pPr>
                          </w:p>
                        </w:txbxContent>
                      </v:textbox>
                      <w10:anchorlock/>
                    </v:shape>
                  </w:pict>
                </mc:Fallback>
              </mc:AlternateContent>
            </w:r>
          </w:p>
        </w:tc>
      </w:tr>
      <w:tr w:rsidR="003A40A1" w:rsidRPr="0099365D" w:rsidTr="003A40A1">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11</w:t>
              </w:r>
            </w:fldSimple>
            <w:r w:rsidRPr="0099365D">
              <w:t>: Price Override - Competitor</w:t>
            </w:r>
          </w:p>
        </w:tc>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12</w:t>
              </w:r>
            </w:fldSimple>
            <w:r w:rsidRPr="0099365D">
              <w:t>: Price Override – Non-Competitor</w:t>
            </w:r>
          </w:p>
        </w:tc>
      </w:tr>
    </w:tbl>
    <w:p w:rsidR="00D00226" w:rsidRPr="0099365D" w:rsidRDefault="00D00226" w:rsidP="00D00226">
      <w:pPr>
        <w:pStyle w:val="Heading2"/>
      </w:pPr>
      <w:bookmarkStart w:id="620" w:name="_Toc400439073"/>
      <w:r w:rsidRPr="0099365D">
        <w:t>Tax Override</w:t>
      </w:r>
      <w:bookmarkEnd w:id="620"/>
    </w:p>
    <w:p w:rsidR="00744D35" w:rsidRPr="0099365D" w:rsidRDefault="00597ADB" w:rsidP="00744D35">
      <w:pPr>
        <w:pStyle w:val="BodyText"/>
      </w:pPr>
      <w:r w:rsidRPr="0099365D">
        <w:t>The selected tax province is written at the level that the tax override happened at.  For the item tax override, the information is written with the line item.  For the transaction tax override, the information is written below the total</w:t>
      </w:r>
      <w:r w:rsidR="00744D35" w:rsidRPr="0099365D">
        <w:t xml:space="preserve"> – see section Receipt Post Total Details section for exact location.</w:t>
      </w:r>
    </w:p>
    <w:p w:rsidR="00597ADB" w:rsidRPr="0099365D" w:rsidRDefault="00597ADB" w:rsidP="00597ADB">
      <w:pPr>
        <w:pStyle w:val="BodyText"/>
      </w:pPr>
      <w:r w:rsidRPr="0099365D">
        <w:t>The tags ‘ITEM TAX &lt;province name&gt;’ and ‘TRAN TAX MODIFY &lt;province name&gt;’ are configurable messages.</w:t>
      </w:r>
    </w:p>
    <w:tbl>
      <w:tblPr>
        <w:tblW w:w="4900" w:type="pct"/>
        <w:tblInd w:w="144" w:type="dxa"/>
        <w:tblLook w:val="04A0" w:firstRow="1" w:lastRow="0" w:firstColumn="1" w:lastColumn="0" w:noHBand="0" w:noVBand="1"/>
      </w:tblPr>
      <w:tblGrid>
        <w:gridCol w:w="5292"/>
        <w:gridCol w:w="5292"/>
      </w:tblGrid>
      <w:tr w:rsidR="00CE1AC2" w:rsidRPr="0099365D" w:rsidTr="00CE1AC2">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33E3693B" wp14:editId="3648CB2F">
                      <wp:extent cx="2980690" cy="2062480"/>
                      <wp:effectExtent l="7620" t="9525" r="12065" b="13970"/>
                      <wp:docPr id="74"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062480"/>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ITEM TAX BRITISH COLUMBIA</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24</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223</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8"/>
                                    </w:rPr>
                                  </w:pPr>
                                </w:p>
                              </w:txbxContent>
                            </wps:txbx>
                            <wps:bodyPr rot="0" vert="horz" wrap="square" lIns="91440" tIns="45720" rIns="91440" bIns="45720" anchor="t" anchorCtr="0" upright="1">
                              <a:noAutofit/>
                            </wps:bodyPr>
                          </wps:wsp>
                        </a:graphicData>
                      </a:graphic>
                    </wp:inline>
                  </w:drawing>
                </mc:Choice>
                <mc:Fallback>
                  <w:pict>
                    <v:shape w14:anchorId="33E3693B" id="Text Box 280" o:spid="_x0000_s1056" type="#_x0000_t202" style="width:234.7pt;height:1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ITEM TAX BRITISH COLUMBIA</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24</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223</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8"/>
                              </w:rPr>
                            </w:pPr>
                          </w:p>
                        </w:txbxContent>
                      </v:textbox>
                      <w10:anchorlock/>
                    </v:shape>
                  </w:pict>
                </mc:Fallback>
              </mc:AlternateContent>
            </w:r>
          </w:p>
        </w:tc>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21A7A03E" wp14:editId="36BB4004">
                      <wp:extent cx="2980690" cy="2061845"/>
                      <wp:effectExtent l="6350" t="9525" r="13335" b="5080"/>
                      <wp:docPr id="73"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06184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ON</w:t>
                                  </w:r>
                                  <w:r w:rsidRPr="0034389B">
                                    <w:rPr>
                                      <w:rFonts w:ascii="Courier New" w:hAnsi="Courier New" w:cs="Courier New"/>
                                      <w:sz w:val="18"/>
                                      <w:szCs w:val="18"/>
                                    </w:rPr>
                                    <w:tab/>
                                  </w:r>
                                  <w:r>
                                    <w:rPr>
                                      <w:rFonts w:ascii="Courier New" w:hAnsi="Courier New" w:cs="Courier New"/>
                                      <w:sz w:val="18"/>
                                      <w:szCs w:val="18"/>
                                    </w:rPr>
                                    <w:t>32</w:t>
                                  </w:r>
                                  <w:r w:rsidRPr="0034389B">
                                    <w:rPr>
                                      <w:rFonts w:ascii="Courier New" w:hAnsi="Courier New" w:cs="Courier New"/>
                                      <w:sz w:val="18"/>
                                      <w:szCs w:val="18"/>
                                    </w:rPr>
                                    <w:t>.</w:t>
                                  </w:r>
                                  <w:r>
                                    <w:rPr>
                                      <w:rFonts w:ascii="Courier New" w:hAnsi="Courier New" w:cs="Courier New"/>
                                      <w:sz w:val="18"/>
                                      <w:szCs w:val="18"/>
                                    </w:rPr>
                                    <w:t>49</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282</w:t>
                                  </w:r>
                                  <w:r w:rsidRPr="0034389B">
                                    <w:rPr>
                                      <w:rFonts w:ascii="Courier New" w:hAnsi="Courier New" w:cs="Courier New"/>
                                      <w:sz w:val="18"/>
                                      <w:szCs w:val="18"/>
                                    </w:rPr>
                                    <w:t>.</w:t>
                                  </w:r>
                                  <w:r>
                                    <w:rPr>
                                      <w:rFonts w:ascii="Courier New" w:hAnsi="Courier New" w:cs="Courier New"/>
                                      <w:sz w:val="18"/>
                                      <w:szCs w:val="18"/>
                                    </w:rPr>
                                    <w:t>45</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sidRPr="009C6714">
                                    <w:rPr>
                                      <w:rFonts w:ascii="Courier New" w:hAnsi="Courier New" w:cs="Courier New"/>
                                      <w:sz w:val="18"/>
                                      <w:szCs w:val="18"/>
                                    </w:rPr>
                                    <w:t>TRAN TAX MODIFY</w:t>
                                  </w:r>
                                </w:p>
                                <w:p w:rsidR="0099365D" w:rsidRPr="0034389B" w:rsidRDefault="0099365D" w:rsidP="00CE1AC2">
                                  <w:pPr>
                                    <w:tabs>
                                      <w:tab w:val="right" w:pos="3179"/>
                                      <w:tab w:val="decimal" w:pos="3780"/>
                                    </w:tabs>
                                    <w:rPr>
                                      <w:rFonts w:ascii="Courier New" w:hAnsi="Courier New" w:cs="Courier New"/>
                                      <w:sz w:val="18"/>
                                      <w:szCs w:val="18"/>
                                    </w:rPr>
                                  </w:pPr>
                                  <w:r w:rsidRPr="009C6714">
                                    <w:rPr>
                                      <w:rFonts w:ascii="Courier New" w:hAnsi="Courier New" w:cs="Courier New"/>
                                      <w:sz w:val="18"/>
                                      <w:szCs w:val="18"/>
                                    </w:rPr>
                                    <w:t xml:space="preserve">   ONTARIO</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6"/>
                                    </w:rPr>
                                  </w:pPr>
                                </w:p>
                              </w:txbxContent>
                            </wps:txbx>
                            <wps:bodyPr rot="0" vert="horz" wrap="square" lIns="91440" tIns="45720" rIns="91440" bIns="45720" anchor="t" anchorCtr="0" upright="1">
                              <a:noAutofit/>
                            </wps:bodyPr>
                          </wps:wsp>
                        </a:graphicData>
                      </a:graphic>
                    </wp:inline>
                  </w:drawing>
                </mc:Choice>
                <mc:Fallback>
                  <w:pict>
                    <v:shape w14:anchorId="21A7A03E" id="Text Box 279" o:spid="_x0000_s1057" type="#_x0000_t202" style="width:234.7pt;height:1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GJMAIAAFw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ON</w:t>
                            </w:r>
                            <w:r w:rsidRPr="0034389B">
                              <w:rPr>
                                <w:rFonts w:ascii="Courier New" w:hAnsi="Courier New" w:cs="Courier New"/>
                                <w:sz w:val="18"/>
                                <w:szCs w:val="18"/>
                              </w:rPr>
                              <w:tab/>
                            </w:r>
                            <w:r>
                              <w:rPr>
                                <w:rFonts w:ascii="Courier New" w:hAnsi="Courier New" w:cs="Courier New"/>
                                <w:sz w:val="18"/>
                                <w:szCs w:val="18"/>
                              </w:rPr>
                              <w:t>32</w:t>
                            </w:r>
                            <w:r w:rsidRPr="0034389B">
                              <w:rPr>
                                <w:rFonts w:ascii="Courier New" w:hAnsi="Courier New" w:cs="Courier New"/>
                                <w:sz w:val="18"/>
                                <w:szCs w:val="18"/>
                              </w:rPr>
                              <w:t>.</w:t>
                            </w:r>
                            <w:r>
                              <w:rPr>
                                <w:rFonts w:ascii="Courier New" w:hAnsi="Courier New" w:cs="Courier New"/>
                                <w:sz w:val="18"/>
                                <w:szCs w:val="18"/>
                              </w:rPr>
                              <w:t>49</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282</w:t>
                            </w:r>
                            <w:r w:rsidRPr="0034389B">
                              <w:rPr>
                                <w:rFonts w:ascii="Courier New" w:hAnsi="Courier New" w:cs="Courier New"/>
                                <w:sz w:val="18"/>
                                <w:szCs w:val="18"/>
                              </w:rPr>
                              <w:t>.</w:t>
                            </w:r>
                            <w:r>
                              <w:rPr>
                                <w:rFonts w:ascii="Courier New" w:hAnsi="Courier New" w:cs="Courier New"/>
                                <w:sz w:val="18"/>
                                <w:szCs w:val="18"/>
                              </w:rPr>
                              <w:t>45</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sidRPr="009C6714">
                              <w:rPr>
                                <w:rFonts w:ascii="Courier New" w:hAnsi="Courier New" w:cs="Courier New"/>
                                <w:sz w:val="18"/>
                                <w:szCs w:val="18"/>
                              </w:rPr>
                              <w:t>TRAN TAX MODIFY</w:t>
                            </w:r>
                          </w:p>
                          <w:p w:rsidR="0099365D" w:rsidRPr="0034389B" w:rsidRDefault="0099365D" w:rsidP="00CE1AC2">
                            <w:pPr>
                              <w:tabs>
                                <w:tab w:val="right" w:pos="3179"/>
                                <w:tab w:val="decimal" w:pos="3780"/>
                              </w:tabs>
                              <w:rPr>
                                <w:rFonts w:ascii="Courier New" w:hAnsi="Courier New" w:cs="Courier New"/>
                                <w:sz w:val="18"/>
                                <w:szCs w:val="18"/>
                              </w:rPr>
                            </w:pPr>
                            <w:r w:rsidRPr="009C6714">
                              <w:rPr>
                                <w:rFonts w:ascii="Courier New" w:hAnsi="Courier New" w:cs="Courier New"/>
                                <w:sz w:val="18"/>
                                <w:szCs w:val="18"/>
                              </w:rPr>
                              <w:t xml:space="preserve">   ONTARIO</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6"/>
                              </w:rPr>
                            </w:pPr>
                          </w:p>
                        </w:txbxContent>
                      </v:textbox>
                      <w10:anchorlock/>
                    </v:shape>
                  </w:pict>
                </mc:Fallback>
              </mc:AlternateContent>
            </w:r>
          </w:p>
        </w:tc>
      </w:tr>
      <w:tr w:rsidR="003A40A1" w:rsidRPr="0099365D" w:rsidTr="003A40A1">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13</w:t>
              </w:r>
            </w:fldSimple>
            <w:r w:rsidRPr="0099365D">
              <w:t xml:space="preserve">: Tax Override – Item </w:t>
            </w:r>
          </w:p>
        </w:tc>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14</w:t>
              </w:r>
            </w:fldSimple>
            <w:r w:rsidRPr="0099365D">
              <w:t>: Tax Override - Transaction</w:t>
            </w:r>
          </w:p>
        </w:tc>
      </w:tr>
    </w:tbl>
    <w:p w:rsidR="00F1422B" w:rsidRPr="0099365D" w:rsidRDefault="00F1422B" w:rsidP="00F1422B">
      <w:pPr>
        <w:pStyle w:val="BodyText"/>
        <w:rPr>
          <w:rFonts w:cs="Arial"/>
          <w:sz w:val="24"/>
          <w:szCs w:val="28"/>
        </w:rPr>
      </w:pPr>
      <w:r w:rsidRPr="0099365D">
        <w:br w:type="page"/>
      </w:r>
    </w:p>
    <w:p w:rsidR="00D00226" w:rsidRPr="0099365D" w:rsidRDefault="00D00226" w:rsidP="00D00226">
      <w:pPr>
        <w:pStyle w:val="Heading2"/>
      </w:pPr>
      <w:bookmarkStart w:id="621" w:name="_Toc400439074"/>
      <w:r w:rsidRPr="0099365D">
        <w:lastRenderedPageBreak/>
        <w:t>Tax Exempt</w:t>
      </w:r>
      <w:bookmarkEnd w:id="621"/>
    </w:p>
    <w:p w:rsidR="00744D35" w:rsidRPr="0099365D" w:rsidRDefault="00CE1AC2" w:rsidP="00744D35">
      <w:pPr>
        <w:pStyle w:val="BodyText"/>
      </w:pPr>
      <w:r w:rsidRPr="0099365D">
        <w:t>The transaction level tax exempt changes the receipt header to Tax Exempt – item level tax exempt does not change the transaction type.</w:t>
      </w:r>
      <w:r w:rsidR="00597ADB" w:rsidRPr="0099365D">
        <w:t xml:space="preserve">  The tax exempt reason details are written at the level it happened.  For the item tax exempt, the information is written with the line item.  For the transaction tax exempt, the information is written below the total –</w:t>
      </w:r>
      <w:r w:rsidR="00744D35" w:rsidRPr="0099365D">
        <w:t xml:space="preserve"> see section Receipt Post Total Details section for exact location.</w:t>
      </w:r>
    </w:p>
    <w:p w:rsidR="00597ADB" w:rsidRPr="0099365D" w:rsidRDefault="00597ADB" w:rsidP="00597ADB">
      <w:pPr>
        <w:pStyle w:val="BodyText"/>
      </w:pPr>
      <w:r w:rsidRPr="0099365D">
        <w:t>The tags ‘ITEM TAX EXEMPT’, &lt;selected reason code text&gt;’ and ‘TRAN TAX EXEMPT’ are configurable messages.</w:t>
      </w:r>
    </w:p>
    <w:tbl>
      <w:tblPr>
        <w:tblW w:w="4900" w:type="pct"/>
        <w:tblInd w:w="144" w:type="dxa"/>
        <w:tblLook w:val="04A0" w:firstRow="1" w:lastRow="0" w:firstColumn="1" w:lastColumn="0" w:noHBand="0" w:noVBand="1"/>
      </w:tblPr>
      <w:tblGrid>
        <w:gridCol w:w="5292"/>
        <w:gridCol w:w="5292"/>
      </w:tblGrid>
      <w:tr w:rsidR="00CE1AC2" w:rsidRPr="0099365D" w:rsidTr="00CE1AC2">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4893BCF5" wp14:editId="66C4E53C">
                      <wp:extent cx="2980690" cy="3769995"/>
                      <wp:effectExtent l="7620" t="12065" r="12065" b="8890"/>
                      <wp:docPr id="72"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769995"/>
                              </a:xfrm>
                              <a:prstGeom prst="rect">
                                <a:avLst/>
                              </a:prstGeom>
                              <a:solidFill>
                                <a:srgbClr val="FFFFFF"/>
                              </a:solidFill>
                              <a:ln w="9525">
                                <a:solidFill>
                                  <a:srgbClr val="000000"/>
                                </a:solidFill>
                                <a:miter lim="800000"/>
                                <a:headEnd/>
                                <a:tailEnd/>
                              </a:ln>
                            </wps:spPr>
                            <wps:txbx>
                              <w:txbxContent>
                                <w:p w:rsidR="0099365D" w:rsidRPr="0034389B" w:rsidRDefault="0099365D" w:rsidP="00CE1AC2">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CE1AC2">
                                  <w:pPr>
                                    <w:jc w:val="center"/>
                                    <w:rPr>
                                      <w:rFonts w:cs="Arial"/>
                                      <w:sz w:val="18"/>
                                      <w:szCs w:val="18"/>
                                    </w:rPr>
                                  </w:pPr>
                                  <w:r w:rsidRPr="0034389B">
                                    <w:rPr>
                                      <w:rFonts w:ascii="Courier New" w:hAnsi="Courier New" w:cs="Courier New"/>
                                      <w:sz w:val="18"/>
                                      <w:szCs w:val="18"/>
                                    </w:rPr>
                                    <w:t>POS LAB TESTING</w:t>
                                  </w:r>
                                </w:p>
                                <w:p w:rsidR="0099365D" w:rsidRDefault="0099365D" w:rsidP="00CE1AC2">
                                  <w:pPr>
                                    <w:jc w:val="center"/>
                                    <w:rPr>
                                      <w:rFonts w:cs="Arial"/>
                                      <w:sz w:val="18"/>
                                      <w:szCs w:val="18"/>
                                    </w:rPr>
                                  </w:pPr>
                                </w:p>
                                <w:p w:rsidR="0099365D" w:rsidRPr="00CA26DC" w:rsidRDefault="0099365D" w:rsidP="00CE1AC2">
                                  <w:pPr>
                                    <w:jc w:val="center"/>
                                    <w:rPr>
                                      <w:rFonts w:cs="Arial"/>
                                      <w:sz w:val="18"/>
                                      <w:szCs w:val="18"/>
                                    </w:rPr>
                                  </w:pPr>
                                  <w:r>
                                    <w:rPr>
                                      <w:rFonts w:ascii="Courier" w:hAnsi="Courier"/>
                                      <w:noProof/>
                                    </w:rPr>
                                    <w:drawing>
                                      <wp:inline distT="0" distB="0" distL="0" distR="0" wp14:anchorId="15CEBBE1" wp14:editId="370A67C7">
                                        <wp:extent cx="2552065" cy="287020"/>
                                        <wp:effectExtent l="19050" t="0" r="63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CE1AC2">
                                  <w:pPr>
                                    <w:rPr>
                                      <w:rFonts w:cs="Arial"/>
                                      <w:sz w:val="18"/>
                                      <w:szCs w:val="18"/>
                                    </w:rPr>
                                  </w:pPr>
                                </w:p>
                                <w:p w:rsidR="0099365D" w:rsidRPr="0034389B" w:rsidRDefault="0099365D" w:rsidP="00CE1AC2">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CE1AC2">
                                  <w:pPr>
                                    <w:jc w:val="center"/>
                                    <w:rPr>
                                      <w:rFonts w:ascii="Courier New" w:hAnsi="Courier New" w:cs="Courier New"/>
                                      <w:sz w:val="18"/>
                                      <w:szCs w:val="18"/>
                                    </w:rPr>
                                  </w:pPr>
                                </w:p>
                                <w:p w:rsidR="0099365D" w:rsidRPr="0034389B" w:rsidRDefault="0099365D" w:rsidP="00CE1AC2">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CE1AC2">
                                  <w:pPr>
                                    <w:rPr>
                                      <w:rFonts w:cs="Arial"/>
                                      <w:sz w:val="16"/>
                                      <w:szCs w:val="16"/>
                                    </w:rPr>
                                  </w:pPr>
                                </w:p>
                                <w:p w:rsidR="0099365D" w:rsidRDefault="0099365D" w:rsidP="00CE1AC2">
                                  <w:pPr>
                                    <w:tabs>
                                      <w:tab w:val="left" w:pos="1080"/>
                                      <w:tab w:val="decimal" w:pos="3780"/>
                                    </w:tabs>
                                    <w:rPr>
                                      <w:rFonts w:ascii="Courier New" w:hAnsi="Courier New" w:cs="Courier New"/>
                                      <w:sz w:val="18"/>
                                      <w:szCs w:val="18"/>
                                    </w:rPr>
                                  </w:pP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proofErr w:type="gramStart"/>
                                  <w:r>
                                    <w:rPr>
                                      <w:rFonts w:ascii="Courier New" w:hAnsi="Courier New" w:cs="Courier New"/>
                                      <w:sz w:val="18"/>
                                      <w:szCs w:val="18"/>
                                    </w:rPr>
                                    <w:t xml:space="preserve">199.99 </w:t>
                                  </w:r>
                                  <w:r w:rsidRPr="0034389B">
                                    <w:rPr>
                                      <w:rFonts w:ascii="Courier New" w:hAnsi="Courier New" w:cs="Courier New"/>
                                      <w:sz w:val="18"/>
                                      <w:szCs w:val="18"/>
                                    </w:rPr>
                                    <w:t xml:space="preserve"> </w:t>
                                  </w:r>
                                  <w:r>
                                    <w:rPr>
                                      <w:rFonts w:ascii="Courier New" w:hAnsi="Courier New" w:cs="Courier New"/>
                                      <w:sz w:val="18"/>
                                      <w:szCs w:val="18"/>
                                    </w:rPr>
                                    <w:t>N</w:t>
                                  </w:r>
                                  <w:proofErr w:type="gramEnd"/>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ITEM TAX EXEMPT</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Native Status (all taxes)</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6.00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255</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8"/>
                                    </w:rPr>
                                  </w:pPr>
                                </w:p>
                              </w:txbxContent>
                            </wps:txbx>
                            <wps:bodyPr rot="0" vert="horz" wrap="square" lIns="91440" tIns="45720" rIns="91440" bIns="45720" anchor="t" anchorCtr="0" upright="1">
                              <a:noAutofit/>
                            </wps:bodyPr>
                          </wps:wsp>
                        </a:graphicData>
                      </a:graphic>
                    </wp:inline>
                  </w:drawing>
                </mc:Choice>
                <mc:Fallback>
                  <w:pict>
                    <v:shape w14:anchorId="4893BCF5" id="Text Box 278" o:spid="_x0000_s1058" type="#_x0000_t202" style="width:234.7pt;height:2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">
                      <v:textbox>
                        <w:txbxContent>
                          <w:p w:rsidR="0099365D" w:rsidRPr="0034389B" w:rsidRDefault="0099365D" w:rsidP="00CE1AC2">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CE1AC2">
                            <w:pPr>
                              <w:jc w:val="center"/>
                              <w:rPr>
                                <w:rFonts w:cs="Arial"/>
                                <w:sz w:val="18"/>
                                <w:szCs w:val="18"/>
                              </w:rPr>
                            </w:pPr>
                            <w:r w:rsidRPr="0034389B">
                              <w:rPr>
                                <w:rFonts w:ascii="Courier New" w:hAnsi="Courier New" w:cs="Courier New"/>
                                <w:sz w:val="18"/>
                                <w:szCs w:val="18"/>
                              </w:rPr>
                              <w:t>POS LAB TESTING</w:t>
                            </w:r>
                          </w:p>
                          <w:p w:rsidR="0099365D" w:rsidRDefault="0099365D" w:rsidP="00CE1AC2">
                            <w:pPr>
                              <w:jc w:val="center"/>
                              <w:rPr>
                                <w:rFonts w:cs="Arial"/>
                                <w:sz w:val="18"/>
                                <w:szCs w:val="18"/>
                              </w:rPr>
                            </w:pPr>
                          </w:p>
                          <w:p w:rsidR="0099365D" w:rsidRPr="00CA26DC" w:rsidRDefault="0099365D" w:rsidP="00CE1AC2">
                            <w:pPr>
                              <w:jc w:val="center"/>
                              <w:rPr>
                                <w:rFonts w:cs="Arial"/>
                                <w:sz w:val="18"/>
                                <w:szCs w:val="18"/>
                              </w:rPr>
                            </w:pPr>
                            <w:r>
                              <w:rPr>
                                <w:rFonts w:ascii="Courier" w:hAnsi="Courier"/>
                                <w:noProof/>
                              </w:rPr>
                              <w:drawing>
                                <wp:inline distT="0" distB="0" distL="0" distR="0" wp14:anchorId="15CEBBE1" wp14:editId="370A67C7">
                                  <wp:extent cx="2552065" cy="287020"/>
                                  <wp:effectExtent l="19050" t="0" r="63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CE1AC2">
                            <w:pPr>
                              <w:rPr>
                                <w:rFonts w:cs="Arial"/>
                                <w:sz w:val="18"/>
                                <w:szCs w:val="18"/>
                              </w:rPr>
                            </w:pPr>
                          </w:p>
                          <w:p w:rsidR="0099365D" w:rsidRPr="0034389B" w:rsidRDefault="0099365D" w:rsidP="00CE1AC2">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CE1AC2">
                            <w:pPr>
                              <w:jc w:val="center"/>
                              <w:rPr>
                                <w:rFonts w:ascii="Courier New" w:hAnsi="Courier New" w:cs="Courier New"/>
                                <w:sz w:val="18"/>
                                <w:szCs w:val="18"/>
                              </w:rPr>
                            </w:pPr>
                          </w:p>
                          <w:p w:rsidR="0099365D" w:rsidRPr="0034389B" w:rsidRDefault="0099365D" w:rsidP="00CE1AC2">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CE1AC2">
                            <w:pPr>
                              <w:rPr>
                                <w:rFonts w:cs="Arial"/>
                                <w:sz w:val="16"/>
                                <w:szCs w:val="16"/>
                              </w:rPr>
                            </w:pPr>
                          </w:p>
                          <w:p w:rsidR="0099365D" w:rsidRDefault="0099365D" w:rsidP="00CE1AC2">
                            <w:pPr>
                              <w:tabs>
                                <w:tab w:val="left" w:pos="1080"/>
                                <w:tab w:val="decimal" w:pos="3780"/>
                              </w:tabs>
                              <w:rPr>
                                <w:rFonts w:ascii="Courier New" w:hAnsi="Courier New" w:cs="Courier New"/>
                                <w:sz w:val="18"/>
                                <w:szCs w:val="18"/>
                              </w:rPr>
                            </w:pP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proofErr w:type="gramStart"/>
                            <w:r>
                              <w:rPr>
                                <w:rFonts w:ascii="Courier New" w:hAnsi="Courier New" w:cs="Courier New"/>
                                <w:sz w:val="18"/>
                                <w:szCs w:val="18"/>
                              </w:rPr>
                              <w:t xml:space="preserve">199.99 </w:t>
                            </w:r>
                            <w:r w:rsidRPr="0034389B">
                              <w:rPr>
                                <w:rFonts w:ascii="Courier New" w:hAnsi="Courier New" w:cs="Courier New"/>
                                <w:sz w:val="18"/>
                                <w:szCs w:val="18"/>
                              </w:rPr>
                              <w:t xml:space="preserve"> </w:t>
                            </w:r>
                            <w:r>
                              <w:rPr>
                                <w:rFonts w:ascii="Courier New" w:hAnsi="Courier New" w:cs="Courier New"/>
                                <w:sz w:val="18"/>
                                <w:szCs w:val="18"/>
                              </w:rPr>
                              <w:t>N</w:t>
                            </w:r>
                            <w:proofErr w:type="gramEnd"/>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ITEM TAX EXEMPT</w:t>
                            </w: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Native Status (all taxes)</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6.00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255</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8"/>
                              </w:rPr>
                            </w:pPr>
                          </w:p>
                        </w:txbxContent>
                      </v:textbox>
                      <w10:anchorlock/>
                    </v:shape>
                  </w:pict>
                </mc:Fallback>
              </mc:AlternateContent>
            </w:r>
          </w:p>
        </w:tc>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2A9B0DA8" wp14:editId="1967BE39">
                      <wp:extent cx="2980690" cy="3769995"/>
                      <wp:effectExtent l="6350" t="12065" r="13335" b="8890"/>
                      <wp:docPr id="71"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769995"/>
                              </a:xfrm>
                              <a:prstGeom prst="rect">
                                <a:avLst/>
                              </a:prstGeom>
                              <a:solidFill>
                                <a:srgbClr val="FFFFFF"/>
                              </a:solidFill>
                              <a:ln w="9525">
                                <a:solidFill>
                                  <a:srgbClr val="000000"/>
                                </a:solidFill>
                                <a:miter lim="800000"/>
                                <a:headEnd/>
                                <a:tailEnd/>
                              </a:ln>
                            </wps:spPr>
                            <wps:txbx>
                              <w:txbxContent>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CE1AC2">
                                  <w:pPr>
                                    <w:jc w:val="center"/>
                                    <w:rPr>
                                      <w:rFonts w:cs="Arial"/>
                                      <w:sz w:val="18"/>
                                      <w:szCs w:val="18"/>
                                    </w:rPr>
                                  </w:pPr>
                                  <w:r w:rsidRPr="0034389B">
                                    <w:rPr>
                                      <w:rFonts w:ascii="Courier New" w:hAnsi="Courier New" w:cs="Courier New"/>
                                      <w:sz w:val="18"/>
                                      <w:szCs w:val="18"/>
                                    </w:rPr>
                                    <w:t>POS LAB TESTING</w:t>
                                  </w:r>
                                </w:p>
                                <w:p w:rsidR="0099365D" w:rsidRDefault="0099365D" w:rsidP="00CE1AC2">
                                  <w:pPr>
                                    <w:jc w:val="center"/>
                                    <w:rPr>
                                      <w:rFonts w:cs="Arial"/>
                                      <w:sz w:val="18"/>
                                      <w:szCs w:val="18"/>
                                    </w:rPr>
                                  </w:pPr>
                                </w:p>
                                <w:p w:rsidR="0099365D" w:rsidRPr="00CA26DC" w:rsidRDefault="0099365D" w:rsidP="00CE1AC2">
                                  <w:pPr>
                                    <w:jc w:val="center"/>
                                    <w:rPr>
                                      <w:rFonts w:cs="Arial"/>
                                      <w:sz w:val="18"/>
                                      <w:szCs w:val="18"/>
                                    </w:rPr>
                                  </w:pPr>
                                  <w:r>
                                    <w:rPr>
                                      <w:rFonts w:ascii="Courier" w:hAnsi="Courier"/>
                                      <w:noProof/>
                                    </w:rPr>
                                    <w:drawing>
                                      <wp:inline distT="0" distB="0" distL="0" distR="0" wp14:anchorId="020E7AFF" wp14:editId="00912EEE">
                                        <wp:extent cx="2552065" cy="287020"/>
                                        <wp:effectExtent l="19050" t="0" r="635"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CE1AC2">
                                  <w:pPr>
                                    <w:rPr>
                                      <w:rFonts w:cs="Arial"/>
                                      <w:sz w:val="18"/>
                                      <w:szCs w:val="18"/>
                                    </w:rPr>
                                  </w:pPr>
                                </w:p>
                                <w:p w:rsidR="0099365D" w:rsidRPr="0034389B" w:rsidRDefault="0099365D" w:rsidP="00CE1AC2">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CE1AC2">
                                  <w:pPr>
                                    <w:jc w:val="center"/>
                                    <w:rPr>
                                      <w:rFonts w:ascii="Courier New" w:hAnsi="Courier New" w:cs="Courier New"/>
                                      <w:sz w:val="18"/>
                                      <w:szCs w:val="18"/>
                                    </w:rPr>
                                  </w:pPr>
                                </w:p>
                                <w:p w:rsidR="0099365D" w:rsidRPr="0034389B" w:rsidRDefault="0099365D" w:rsidP="00CE1AC2">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CE1AC2">
                                  <w:pPr>
                                    <w:rPr>
                                      <w:rFonts w:cs="Arial"/>
                                      <w:sz w:val="16"/>
                                      <w:szCs w:val="16"/>
                                    </w:rPr>
                                  </w:pPr>
                                </w:p>
                                <w:p w:rsidR="0099365D" w:rsidRPr="004A6638" w:rsidRDefault="0099365D" w:rsidP="00CE1AC2">
                                  <w:pPr>
                                    <w:jc w:val="center"/>
                                    <w:rPr>
                                      <w:rFonts w:cs="Arial"/>
                                      <w:b/>
                                      <w:sz w:val="22"/>
                                      <w:szCs w:val="22"/>
                                    </w:rPr>
                                  </w:pPr>
                                  <w:r>
                                    <w:rPr>
                                      <w:rFonts w:cs="Arial"/>
                                      <w:b/>
                                      <w:sz w:val="22"/>
                                      <w:szCs w:val="22"/>
                                    </w:rPr>
                                    <w:t>TAX EXEMPT</w:t>
                                  </w:r>
                                </w:p>
                                <w:p w:rsidR="0099365D" w:rsidRDefault="0099365D" w:rsidP="00CE1AC2">
                                  <w:pPr>
                                    <w:tabs>
                                      <w:tab w:val="left" w:pos="1080"/>
                                      <w:tab w:val="decimal" w:pos="3780"/>
                                    </w:tabs>
                                    <w:rPr>
                                      <w:rFonts w:ascii="Courier New" w:hAnsi="Courier New" w:cs="Courier New"/>
                                      <w:sz w:val="18"/>
                                      <w:szCs w:val="18"/>
                                    </w:rPr>
                                  </w:pP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N</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N</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399</w:t>
                                  </w:r>
                                  <w:r w:rsidRPr="0034389B">
                                    <w:rPr>
                                      <w:rFonts w:ascii="Courier New" w:hAnsi="Courier New" w:cs="Courier New"/>
                                      <w:sz w:val="18"/>
                                      <w:szCs w:val="18"/>
                                    </w:rPr>
                                    <w:t>.</w:t>
                                  </w:r>
                                  <w:r>
                                    <w:rPr>
                                      <w:rFonts w:ascii="Courier New" w:hAnsi="Courier New" w:cs="Courier New"/>
                                      <w:sz w:val="18"/>
                                      <w:szCs w:val="18"/>
                                    </w:rPr>
                                    <w:t>98</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399</w:t>
                                  </w:r>
                                  <w:r w:rsidRPr="0034389B">
                                    <w:rPr>
                                      <w:rFonts w:ascii="Courier New" w:hAnsi="Courier New" w:cs="Courier New"/>
                                      <w:sz w:val="18"/>
                                      <w:szCs w:val="18"/>
                                    </w:rPr>
                                    <w:t>.</w:t>
                                  </w:r>
                                  <w:r>
                                    <w:rPr>
                                      <w:rFonts w:ascii="Courier New" w:hAnsi="Courier New" w:cs="Courier New"/>
                                      <w:sz w:val="18"/>
                                      <w:szCs w:val="18"/>
                                    </w:rPr>
                                    <w:t>98</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TRAN TAX EXEMPT</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Native Status (all taxes)</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6"/>
                                    </w:rPr>
                                  </w:pPr>
                                </w:p>
                              </w:txbxContent>
                            </wps:txbx>
                            <wps:bodyPr rot="0" vert="horz" wrap="square" lIns="91440" tIns="45720" rIns="91440" bIns="45720" anchor="t" anchorCtr="0" upright="1">
                              <a:noAutofit/>
                            </wps:bodyPr>
                          </wps:wsp>
                        </a:graphicData>
                      </a:graphic>
                    </wp:inline>
                  </w:drawing>
                </mc:Choice>
                <mc:Fallback>
                  <w:pict>
                    <v:shape w14:anchorId="2A9B0DA8" id="Text Box 277" o:spid="_x0000_s1059" type="#_x0000_t202" style="width:234.7pt;height:2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">
                      <v:textbox>
                        <w:txbxContent>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CE1AC2">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CE1AC2">
                            <w:pPr>
                              <w:jc w:val="center"/>
                              <w:rPr>
                                <w:rFonts w:cs="Arial"/>
                                <w:sz w:val="18"/>
                                <w:szCs w:val="18"/>
                              </w:rPr>
                            </w:pPr>
                            <w:r w:rsidRPr="0034389B">
                              <w:rPr>
                                <w:rFonts w:ascii="Courier New" w:hAnsi="Courier New" w:cs="Courier New"/>
                                <w:sz w:val="18"/>
                                <w:szCs w:val="18"/>
                              </w:rPr>
                              <w:t>POS LAB TESTING</w:t>
                            </w:r>
                          </w:p>
                          <w:p w:rsidR="0099365D" w:rsidRDefault="0099365D" w:rsidP="00CE1AC2">
                            <w:pPr>
                              <w:jc w:val="center"/>
                              <w:rPr>
                                <w:rFonts w:cs="Arial"/>
                                <w:sz w:val="18"/>
                                <w:szCs w:val="18"/>
                              </w:rPr>
                            </w:pPr>
                          </w:p>
                          <w:p w:rsidR="0099365D" w:rsidRPr="00CA26DC" w:rsidRDefault="0099365D" w:rsidP="00CE1AC2">
                            <w:pPr>
                              <w:jc w:val="center"/>
                              <w:rPr>
                                <w:rFonts w:cs="Arial"/>
                                <w:sz w:val="18"/>
                                <w:szCs w:val="18"/>
                              </w:rPr>
                            </w:pPr>
                            <w:r>
                              <w:rPr>
                                <w:rFonts w:ascii="Courier" w:hAnsi="Courier"/>
                                <w:noProof/>
                              </w:rPr>
                              <w:drawing>
                                <wp:inline distT="0" distB="0" distL="0" distR="0" wp14:anchorId="020E7AFF" wp14:editId="00912EEE">
                                  <wp:extent cx="2552065" cy="287020"/>
                                  <wp:effectExtent l="19050" t="0" r="635"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CE1AC2">
                            <w:pPr>
                              <w:rPr>
                                <w:rFonts w:cs="Arial"/>
                                <w:sz w:val="18"/>
                                <w:szCs w:val="18"/>
                              </w:rPr>
                            </w:pPr>
                          </w:p>
                          <w:p w:rsidR="0099365D" w:rsidRPr="0034389B" w:rsidRDefault="0099365D" w:rsidP="00CE1AC2">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CE1AC2">
                            <w:pPr>
                              <w:jc w:val="center"/>
                              <w:rPr>
                                <w:rFonts w:ascii="Courier New" w:hAnsi="Courier New" w:cs="Courier New"/>
                                <w:sz w:val="18"/>
                                <w:szCs w:val="18"/>
                              </w:rPr>
                            </w:pPr>
                          </w:p>
                          <w:p w:rsidR="0099365D" w:rsidRPr="0034389B" w:rsidRDefault="0099365D" w:rsidP="00CE1AC2">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CE1AC2">
                            <w:pPr>
                              <w:rPr>
                                <w:rFonts w:cs="Arial"/>
                                <w:sz w:val="16"/>
                                <w:szCs w:val="16"/>
                              </w:rPr>
                            </w:pPr>
                          </w:p>
                          <w:p w:rsidR="0099365D" w:rsidRPr="004A6638" w:rsidRDefault="0099365D" w:rsidP="00CE1AC2">
                            <w:pPr>
                              <w:jc w:val="center"/>
                              <w:rPr>
                                <w:rFonts w:cs="Arial"/>
                                <w:b/>
                                <w:sz w:val="22"/>
                                <w:szCs w:val="22"/>
                              </w:rPr>
                            </w:pPr>
                            <w:r>
                              <w:rPr>
                                <w:rFonts w:cs="Arial"/>
                                <w:b/>
                                <w:sz w:val="22"/>
                                <w:szCs w:val="22"/>
                              </w:rPr>
                              <w:t>TAX EXEMPT</w:t>
                            </w:r>
                          </w:p>
                          <w:p w:rsidR="0099365D" w:rsidRDefault="0099365D" w:rsidP="00CE1AC2">
                            <w:pPr>
                              <w:tabs>
                                <w:tab w:val="left" w:pos="1080"/>
                                <w:tab w:val="decimal" w:pos="3780"/>
                              </w:tabs>
                              <w:rPr>
                                <w:rFonts w:ascii="Courier New" w:hAnsi="Courier New" w:cs="Courier New"/>
                                <w:sz w:val="18"/>
                                <w:szCs w:val="18"/>
                              </w:rPr>
                            </w:pP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N</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N</w:t>
                            </w:r>
                            <w:r w:rsidRPr="0034389B">
                              <w:rPr>
                                <w:rFonts w:ascii="Courier New" w:hAnsi="Courier New" w:cs="Courier New"/>
                                <w:sz w:val="18"/>
                                <w:szCs w:val="18"/>
                              </w:rPr>
                              <w:t xml:space="preserve">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399</w:t>
                            </w:r>
                            <w:r w:rsidRPr="0034389B">
                              <w:rPr>
                                <w:rFonts w:ascii="Courier New" w:hAnsi="Courier New" w:cs="Courier New"/>
                                <w:sz w:val="18"/>
                                <w:szCs w:val="18"/>
                              </w:rPr>
                              <w:t>.</w:t>
                            </w:r>
                            <w:r>
                              <w:rPr>
                                <w:rFonts w:ascii="Courier New" w:hAnsi="Courier New" w:cs="Courier New"/>
                                <w:sz w:val="18"/>
                                <w:szCs w:val="18"/>
                              </w:rPr>
                              <w:t>98</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399</w:t>
                            </w:r>
                            <w:r w:rsidRPr="0034389B">
                              <w:rPr>
                                <w:rFonts w:ascii="Courier New" w:hAnsi="Courier New" w:cs="Courier New"/>
                                <w:sz w:val="18"/>
                                <w:szCs w:val="18"/>
                              </w:rPr>
                              <w:t>.</w:t>
                            </w:r>
                            <w:r>
                              <w:rPr>
                                <w:rFonts w:ascii="Courier New" w:hAnsi="Courier New" w:cs="Courier New"/>
                                <w:sz w:val="18"/>
                                <w:szCs w:val="18"/>
                              </w:rPr>
                              <w:t>98</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TRAN TAX EXEMPT</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Native Status (all taxes)</w:t>
                            </w:r>
                          </w:p>
                          <w:p w:rsidR="0099365D" w:rsidRDefault="0099365D" w:rsidP="00CE1AC2">
                            <w:pPr>
                              <w:tabs>
                                <w:tab w:val="right" w:pos="3179"/>
                                <w:tab w:val="decimal" w:pos="3780"/>
                              </w:tabs>
                              <w:rPr>
                                <w:rFonts w:ascii="Courier New" w:hAnsi="Courier New" w:cs="Courier New"/>
                                <w:sz w:val="18"/>
                                <w:szCs w:val="18"/>
                              </w:rPr>
                            </w:pP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199.99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6"/>
                              </w:rPr>
                            </w:pPr>
                          </w:p>
                        </w:txbxContent>
                      </v:textbox>
                      <w10:anchorlock/>
                    </v:shape>
                  </w:pict>
                </mc:Fallback>
              </mc:AlternateContent>
            </w:r>
          </w:p>
        </w:tc>
      </w:tr>
      <w:tr w:rsidR="003A40A1" w:rsidRPr="0099365D" w:rsidTr="003A40A1">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15</w:t>
              </w:r>
            </w:fldSimple>
            <w:r w:rsidRPr="0099365D">
              <w:t xml:space="preserve">: Tax Exempt – Item </w:t>
            </w:r>
          </w:p>
        </w:tc>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16</w:t>
              </w:r>
            </w:fldSimple>
            <w:r w:rsidRPr="0099365D">
              <w:t>: Tax Exempt – Transaction</w:t>
            </w:r>
          </w:p>
        </w:tc>
      </w:tr>
    </w:tbl>
    <w:p w:rsidR="00D00226" w:rsidRPr="0099365D" w:rsidRDefault="00D00226" w:rsidP="00D00226">
      <w:pPr>
        <w:pStyle w:val="Heading2"/>
      </w:pPr>
      <w:bookmarkStart w:id="622" w:name="_Toc400439075"/>
      <w:r w:rsidRPr="0099365D">
        <w:t>Salesperson Capture</w:t>
      </w:r>
      <w:bookmarkEnd w:id="622"/>
    </w:p>
    <w:p w:rsidR="00597ADB" w:rsidRPr="0099365D" w:rsidRDefault="00597ADB" w:rsidP="00597ADB">
      <w:pPr>
        <w:pStyle w:val="BodyText"/>
      </w:pPr>
      <w:r w:rsidRPr="0099365D">
        <w:t>The ID entered for the salesperson capture is not logged on the receipt.  For each ID, there</w:t>
      </w:r>
      <w:r w:rsidR="00F1422B" w:rsidRPr="0099365D">
        <w:t xml:space="preserve"> is an alias associated with it</w:t>
      </w:r>
      <w:r w:rsidRPr="0099365D">
        <w:t>that is called BBX ID.  This BBX ID gets printed on the receipt.  In the example below the entered salesperson was ‘JANEDOE and the BBX ID associated with it is Z2AC, so Z2AC is printed on the receipt.</w:t>
      </w:r>
    </w:p>
    <w:p w:rsidR="00744D35" w:rsidRPr="0099365D" w:rsidRDefault="00597ADB" w:rsidP="00744D35">
      <w:pPr>
        <w:pStyle w:val="BodyText"/>
      </w:pPr>
      <w:r w:rsidRPr="0099365D">
        <w:t xml:space="preserve">The salesperson data is written at the level it happened.  For the item </w:t>
      </w:r>
      <w:r w:rsidR="00134C46" w:rsidRPr="0099365D">
        <w:t>salesperson capture</w:t>
      </w:r>
      <w:r w:rsidRPr="0099365D">
        <w:t xml:space="preserve">, the information is written with the line item.  For the </w:t>
      </w:r>
      <w:r w:rsidR="00134C46" w:rsidRPr="0099365D">
        <w:t>transaction salesperson capture</w:t>
      </w:r>
      <w:r w:rsidRPr="0099365D">
        <w:t>, the information is written below the total –</w:t>
      </w:r>
      <w:r w:rsidR="00744D35" w:rsidRPr="0099365D">
        <w:t xml:space="preserve"> see section Receipt Post Total Details section for exact location.</w:t>
      </w:r>
    </w:p>
    <w:p w:rsidR="00134C46" w:rsidRPr="0099365D" w:rsidRDefault="00134C46" w:rsidP="00134C46">
      <w:pPr>
        <w:pStyle w:val="BodyText"/>
      </w:pPr>
      <w:r w:rsidRPr="0099365D">
        <w:t>The tag ‘Associate #’ is a configurable message.</w:t>
      </w:r>
    </w:p>
    <w:tbl>
      <w:tblPr>
        <w:tblW w:w="4900" w:type="pct"/>
        <w:tblInd w:w="144" w:type="dxa"/>
        <w:tblLook w:val="04A0" w:firstRow="1" w:lastRow="0" w:firstColumn="1" w:lastColumn="0" w:noHBand="0" w:noVBand="1"/>
      </w:tblPr>
      <w:tblGrid>
        <w:gridCol w:w="5292"/>
        <w:gridCol w:w="5292"/>
      </w:tblGrid>
      <w:tr w:rsidR="00CE1AC2" w:rsidRPr="0099365D" w:rsidTr="00CE1AC2">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3BF96288" wp14:editId="6945BC5E">
                      <wp:extent cx="2980690" cy="1632585"/>
                      <wp:effectExtent l="7620" t="12700" r="12065" b="12065"/>
                      <wp:docPr id="70"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32585"/>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Z2AC  </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8"/>
                                    </w:rPr>
                                  </w:pPr>
                                </w:p>
                              </w:txbxContent>
                            </wps:txbx>
                            <wps:bodyPr rot="0" vert="horz" wrap="square" lIns="91440" tIns="45720" rIns="91440" bIns="45720" anchor="t" anchorCtr="0" upright="1">
                              <a:noAutofit/>
                            </wps:bodyPr>
                          </wps:wsp>
                        </a:graphicData>
                      </a:graphic>
                    </wp:inline>
                  </w:drawing>
                </mc:Choice>
                <mc:Fallback>
                  <w:pict>
                    <v:shape w14:anchorId="3BF96288" id="Text Box 276" o:spid="_x0000_s1060" type="#_x0000_t202" style="width:234.7pt;height:1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1E30C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Z2AC  </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8"/>
                              </w:rPr>
                            </w:pPr>
                          </w:p>
                        </w:txbxContent>
                      </v:textbox>
                      <w10:anchorlock/>
                    </v:shape>
                  </w:pict>
                </mc:Fallback>
              </mc:AlternateContent>
            </w:r>
          </w:p>
        </w:tc>
        <w:tc>
          <w:tcPr>
            <w:tcW w:w="5398" w:type="dxa"/>
          </w:tcPr>
          <w:p w:rsidR="00CE1AC2" w:rsidRPr="0099365D" w:rsidRDefault="00EB0FC7" w:rsidP="00CE1AC2">
            <w:pPr>
              <w:pStyle w:val="BodyText"/>
              <w:jc w:val="center"/>
            </w:pPr>
            <w:r w:rsidRPr="0099365D">
              <w:rPr>
                <w:noProof/>
                <w:color w:val="FF0000"/>
              </w:rPr>
              <mc:AlternateContent>
                <mc:Choice Requires="wps">
                  <w:drawing>
                    <wp:inline distT="0" distB="0" distL="0" distR="0" wp14:anchorId="33584E7F" wp14:editId="5DC82AA3">
                      <wp:extent cx="2980690" cy="1633220"/>
                      <wp:effectExtent l="6350" t="12700" r="13335" b="11430"/>
                      <wp:docPr id="69"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33220"/>
                              </a:xfrm>
                              <a:prstGeom prst="rect">
                                <a:avLst/>
                              </a:prstGeom>
                              <a:solidFill>
                                <a:srgbClr val="FFFFFF"/>
                              </a:solidFill>
                              <a:ln w="9525">
                                <a:solidFill>
                                  <a:srgbClr val="000000"/>
                                </a:solidFill>
                                <a:miter lim="800000"/>
                                <a:headEnd/>
                                <a:tailEnd/>
                              </a:ln>
                            </wps:spPr>
                            <wps:txb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CE1AC2">
                                  <w:pPr>
                                    <w:tabs>
                                      <w:tab w:val="right" w:pos="3179"/>
                                      <w:tab w:val="decimal" w:pos="3780"/>
                                    </w:tabs>
                                    <w:rPr>
                                      <w:rFonts w:ascii="Courier New" w:hAnsi="Courier New" w:cs="Courier New"/>
                                      <w:sz w:val="18"/>
                                      <w:szCs w:val="18"/>
                                    </w:rPr>
                                  </w:pP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Associate # Z2AC</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209.99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6"/>
                                    </w:rPr>
                                  </w:pPr>
                                </w:p>
                              </w:txbxContent>
                            </wps:txbx>
                            <wps:bodyPr rot="0" vert="horz" wrap="square" lIns="91440" tIns="45720" rIns="91440" bIns="45720" anchor="t" anchorCtr="0" upright="1">
                              <a:noAutofit/>
                            </wps:bodyPr>
                          </wps:wsp>
                        </a:graphicData>
                      </a:graphic>
                    </wp:inline>
                  </w:drawing>
                </mc:Choice>
                <mc:Fallback>
                  <w:pict>
                    <v:shape w14:anchorId="33584E7F" id="Text Box 275" o:spid="_x0000_s1061" type="#_x0000_t202" style="width:234.7pt;height:1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">
                      <v:textbox>
                        <w:txbxContent>
                          <w:p w:rsidR="0099365D" w:rsidRDefault="0099365D" w:rsidP="00CE1AC2">
                            <w:pPr>
                              <w:rPr>
                                <w:rFonts w:cs="Arial"/>
                                <w:sz w:val="16"/>
                                <w:szCs w:val="16"/>
                              </w:rPr>
                            </w:pPr>
                            <w:r>
                              <w:rPr>
                                <w:rFonts w:cs="Arial"/>
                                <w:sz w:val="16"/>
                                <w:szCs w:val="16"/>
                              </w:rPr>
                              <w:t>…</w:t>
                            </w:r>
                          </w:p>
                          <w:p w:rsidR="0099365D" w:rsidRPr="0034389B" w:rsidRDefault="0099365D" w:rsidP="00CE1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CE1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CE1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CE1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CE1AC2">
                            <w:pPr>
                              <w:tabs>
                                <w:tab w:val="right" w:pos="3179"/>
                                <w:tab w:val="decimal" w:pos="3780"/>
                              </w:tabs>
                              <w:rPr>
                                <w:rFonts w:ascii="Courier New" w:hAnsi="Courier New" w:cs="Courier New"/>
                                <w:sz w:val="18"/>
                                <w:szCs w:val="18"/>
                              </w:rPr>
                            </w:pPr>
                          </w:p>
                          <w:p w:rsidR="0099365D" w:rsidRPr="0034389B"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Associate # Z2AC</w:t>
                            </w:r>
                          </w:p>
                          <w:p w:rsidR="0099365D" w:rsidRDefault="0099365D" w:rsidP="00CE1AC2">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209.99</w:t>
                            </w:r>
                          </w:p>
                          <w:p w:rsidR="0099365D" w:rsidRPr="00B65171" w:rsidRDefault="0099365D" w:rsidP="00CE1AC2">
                            <w:pPr>
                              <w:rPr>
                                <w:rFonts w:cs="Arial"/>
                                <w:sz w:val="16"/>
                                <w:szCs w:val="16"/>
                              </w:rPr>
                            </w:pPr>
                            <w:r>
                              <w:rPr>
                                <w:rFonts w:cs="Arial"/>
                                <w:sz w:val="16"/>
                                <w:szCs w:val="16"/>
                              </w:rPr>
                              <w:t>…</w:t>
                            </w:r>
                          </w:p>
                          <w:p w:rsidR="0099365D" w:rsidRPr="008073B4" w:rsidRDefault="0099365D" w:rsidP="00CE1AC2">
                            <w:pPr>
                              <w:rPr>
                                <w:szCs w:val="16"/>
                              </w:rPr>
                            </w:pPr>
                          </w:p>
                        </w:txbxContent>
                      </v:textbox>
                      <w10:anchorlock/>
                    </v:shape>
                  </w:pict>
                </mc:Fallback>
              </mc:AlternateContent>
            </w:r>
          </w:p>
        </w:tc>
      </w:tr>
      <w:tr w:rsidR="003A40A1" w:rsidRPr="0099365D" w:rsidTr="003A40A1">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17</w:t>
              </w:r>
            </w:fldSimple>
            <w:r w:rsidRPr="0099365D">
              <w:t xml:space="preserve">: Salesperson Capture – Item </w:t>
            </w:r>
          </w:p>
        </w:tc>
        <w:tc>
          <w:tcPr>
            <w:tcW w:w="5398" w:type="dxa"/>
          </w:tcPr>
          <w:p w:rsidR="003A40A1" w:rsidRPr="0099365D" w:rsidRDefault="003A40A1" w:rsidP="003A40A1">
            <w:pPr>
              <w:pStyle w:val="Caption"/>
              <w:rPr>
                <w:color w:val="FF0000"/>
              </w:rPr>
            </w:pPr>
            <w:r w:rsidRPr="0099365D">
              <w:t xml:space="preserve">Figure </w:t>
            </w:r>
            <w:fldSimple w:instr=" SEQ Figure \* ARABIC ">
              <w:r w:rsidR="00A33797">
                <w:rPr>
                  <w:noProof/>
                </w:rPr>
                <w:t>18</w:t>
              </w:r>
            </w:fldSimple>
            <w:r w:rsidRPr="0099365D">
              <w:t xml:space="preserve">: Salesperson Capture – Transaction </w:t>
            </w:r>
          </w:p>
        </w:tc>
      </w:tr>
    </w:tbl>
    <w:p w:rsidR="00207244" w:rsidRPr="0099365D" w:rsidRDefault="00207244" w:rsidP="00740EF1">
      <w:pPr>
        <w:pStyle w:val="Heading2"/>
      </w:pPr>
      <w:bookmarkStart w:id="623" w:name="_Toc400439076"/>
      <w:r w:rsidRPr="0099365D">
        <w:lastRenderedPageBreak/>
        <w:t>Raincheck</w:t>
      </w:r>
      <w:bookmarkEnd w:id="623"/>
    </w:p>
    <w:p w:rsidR="00207244" w:rsidRPr="0099365D" w:rsidRDefault="00207244" w:rsidP="00207244">
      <w:pPr>
        <w:pStyle w:val="Heading3"/>
      </w:pPr>
      <w:r w:rsidRPr="0099365D">
        <w:t>Raincheck Issue</w:t>
      </w:r>
    </w:p>
    <w:p w:rsidR="00207244" w:rsidRPr="0099365D" w:rsidRDefault="00207244" w:rsidP="00207244">
      <w:pPr>
        <w:pStyle w:val="BodyText"/>
      </w:pPr>
      <w:r w:rsidRPr="0099365D">
        <w:t xml:space="preserve">Raincheck Issue Receipt contains all items that were issued a raincheck.  The receipt contains a barcode for each item.  The footer receipt message is specific for raincheck.  </w:t>
      </w:r>
    </w:p>
    <w:p w:rsidR="00207244" w:rsidRPr="0099365D" w:rsidRDefault="00207244" w:rsidP="00207244">
      <w:pPr>
        <w:pStyle w:val="BodyText"/>
      </w:pPr>
      <w:r w:rsidRPr="0099365D">
        <w:t>The items marked as Raincheck Issue do not show up on the Sale receipt.</w:t>
      </w:r>
    </w:p>
    <w:tbl>
      <w:tblPr>
        <w:tblW w:w="4931" w:type="pct"/>
        <w:tblInd w:w="144" w:type="dxa"/>
        <w:tblLook w:val="04A0" w:firstRow="1" w:lastRow="0" w:firstColumn="1" w:lastColumn="0" w:noHBand="0" w:noVBand="1"/>
      </w:tblPr>
      <w:tblGrid>
        <w:gridCol w:w="5414"/>
        <w:gridCol w:w="5237"/>
      </w:tblGrid>
      <w:tr w:rsidR="00207244" w:rsidRPr="0099365D" w:rsidTr="00207244">
        <w:trPr>
          <w:trHeight w:val="6478"/>
        </w:trPr>
        <w:tc>
          <w:tcPr>
            <w:tcW w:w="5432" w:type="dxa"/>
          </w:tcPr>
          <w:p w:rsidR="00207244" w:rsidRPr="0099365D" w:rsidRDefault="00EB0FC7" w:rsidP="00207244">
            <w:pPr>
              <w:pStyle w:val="BodyText"/>
              <w:jc w:val="center"/>
              <w:rPr>
                <w:color w:val="FF0000"/>
              </w:rPr>
            </w:pPr>
            <w:r w:rsidRPr="0099365D">
              <w:rPr>
                <w:noProof/>
                <w:color w:val="FF0000"/>
              </w:rPr>
              <mc:AlternateContent>
                <mc:Choice Requires="wps">
                  <w:drawing>
                    <wp:inline distT="0" distB="0" distL="0" distR="0" wp14:anchorId="63189A83" wp14:editId="41EC71A0">
                      <wp:extent cx="2980690" cy="4035425"/>
                      <wp:effectExtent l="8890" t="8890" r="10795" b="13335"/>
                      <wp:docPr id="68"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035425"/>
                              </a:xfrm>
                              <a:prstGeom prst="rect">
                                <a:avLst/>
                              </a:prstGeom>
                              <a:solidFill>
                                <a:srgbClr val="FFFFFF"/>
                              </a:solidFill>
                              <a:ln w="9525">
                                <a:solidFill>
                                  <a:srgbClr val="000000"/>
                                </a:solidFill>
                                <a:miter lim="800000"/>
                                <a:headEnd/>
                                <a:tailEnd/>
                              </a:ln>
                            </wps:spPr>
                            <wps:txbx>
                              <w:txbxContent>
                                <w:p w:rsidR="0099365D" w:rsidRPr="0034389B" w:rsidRDefault="0099365D" w:rsidP="002072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207244">
                                  <w:pPr>
                                    <w:jc w:val="center"/>
                                    <w:rPr>
                                      <w:rFonts w:cs="Arial"/>
                                      <w:sz w:val="18"/>
                                      <w:szCs w:val="18"/>
                                    </w:rPr>
                                  </w:pPr>
                                  <w:r w:rsidRPr="0034389B">
                                    <w:rPr>
                                      <w:rFonts w:ascii="Courier New" w:hAnsi="Courier New" w:cs="Courier New"/>
                                      <w:sz w:val="18"/>
                                      <w:szCs w:val="18"/>
                                    </w:rPr>
                                    <w:t>POS LAB TESTING</w:t>
                                  </w:r>
                                </w:p>
                                <w:p w:rsidR="0099365D" w:rsidRDefault="0099365D" w:rsidP="00207244">
                                  <w:pPr>
                                    <w:jc w:val="center"/>
                                    <w:rPr>
                                      <w:rFonts w:cs="Arial"/>
                                      <w:sz w:val="18"/>
                                      <w:szCs w:val="18"/>
                                    </w:rPr>
                                  </w:pPr>
                                </w:p>
                                <w:p w:rsidR="0099365D" w:rsidRDefault="0099365D" w:rsidP="00207244">
                                  <w:pPr>
                                    <w:rPr>
                                      <w:rFonts w:cs="Arial"/>
                                      <w:sz w:val="18"/>
                                      <w:szCs w:val="18"/>
                                    </w:rPr>
                                  </w:pPr>
                                </w:p>
                                <w:p w:rsidR="0099365D" w:rsidRPr="0034389B" w:rsidRDefault="0099365D" w:rsidP="00207244">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07244">
                                  <w:pPr>
                                    <w:jc w:val="center"/>
                                    <w:rPr>
                                      <w:rFonts w:ascii="Courier New" w:hAnsi="Courier New" w:cs="Courier New"/>
                                      <w:sz w:val="18"/>
                                      <w:szCs w:val="18"/>
                                    </w:rPr>
                                  </w:pPr>
                                </w:p>
                                <w:p w:rsidR="0099365D" w:rsidRDefault="0099365D" w:rsidP="002072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1540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07244">
                                  <w:pPr>
                                    <w:rPr>
                                      <w:rFonts w:ascii="Courier New" w:hAnsi="Courier New" w:cs="Courier New"/>
                                      <w:sz w:val="18"/>
                                      <w:szCs w:val="18"/>
                                    </w:rPr>
                                  </w:pPr>
                                </w:p>
                                <w:p w:rsidR="0099365D" w:rsidRDefault="0099365D" w:rsidP="00207244">
                                  <w:pPr>
                                    <w:rPr>
                                      <w:rFonts w:cs="Arial"/>
                                      <w:sz w:val="16"/>
                                      <w:szCs w:val="16"/>
                                    </w:rPr>
                                  </w:pPr>
                                </w:p>
                                <w:p w:rsidR="0099365D" w:rsidRPr="004A6638" w:rsidRDefault="0099365D" w:rsidP="00207244">
                                  <w:pPr>
                                    <w:jc w:val="center"/>
                                    <w:rPr>
                                      <w:rFonts w:cs="Arial"/>
                                      <w:b/>
                                      <w:sz w:val="22"/>
                                      <w:szCs w:val="22"/>
                                    </w:rPr>
                                  </w:pPr>
                                  <w:r>
                                    <w:rPr>
                                      <w:rFonts w:cs="Arial"/>
                                      <w:b/>
                                      <w:sz w:val="22"/>
                                      <w:szCs w:val="22"/>
                                    </w:rPr>
                                    <w:t>RAINCHECK</w:t>
                                  </w:r>
                                </w:p>
                                <w:p w:rsidR="0099365D" w:rsidRDefault="0099365D" w:rsidP="00207244">
                                  <w:pPr>
                                    <w:tabs>
                                      <w:tab w:val="left" w:pos="1080"/>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01B5405E" wp14:editId="2172FD6A">
                                        <wp:extent cx="2552065" cy="287020"/>
                                        <wp:effectExtent l="19050" t="0" r="63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207244">
                                  <w:pPr>
                                    <w:tabs>
                                      <w:tab w:val="right" w:pos="3179"/>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537085E1" wp14:editId="1ECCE653">
                                        <wp:extent cx="2552065" cy="287020"/>
                                        <wp:effectExtent l="19050" t="0" r="63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jc w:val="center"/>
                                    <w:rPr>
                                      <w:rFonts w:ascii="Courier New" w:hAnsi="Courier New" w:cs="Courier New"/>
                                      <w:sz w:val="18"/>
                                      <w:szCs w:val="18"/>
                                    </w:rPr>
                                  </w:pPr>
                                  <w:r>
                                    <w:rPr>
                                      <w:rFonts w:ascii="Courier New" w:hAnsi="Courier New" w:cs="Courier New"/>
                                      <w:sz w:val="18"/>
                                      <w:szCs w:val="18"/>
                                    </w:rPr>
                                    <w:t>&lt;&lt;Configurable Receipt Message for Raincheck&gt;&gt;</w:t>
                                  </w:r>
                                </w:p>
                                <w:p w:rsidR="0099365D" w:rsidRPr="00B65171" w:rsidRDefault="0099365D" w:rsidP="00207244">
                                  <w:pPr>
                                    <w:rPr>
                                      <w:rFonts w:cs="Arial"/>
                                      <w:sz w:val="16"/>
                                      <w:szCs w:val="16"/>
                                    </w:rPr>
                                  </w:pPr>
                                  <w:r>
                                    <w:rPr>
                                      <w:rFonts w:cs="Arial"/>
                                      <w:sz w:val="16"/>
                                      <w:szCs w:val="16"/>
                                    </w:rPr>
                                    <w:t>…</w:t>
                                  </w:r>
                                </w:p>
                                <w:p w:rsidR="0099365D" w:rsidRPr="008073B4" w:rsidRDefault="0099365D" w:rsidP="00207244">
                                  <w:pPr>
                                    <w:rPr>
                                      <w:szCs w:val="18"/>
                                    </w:rPr>
                                  </w:pPr>
                                </w:p>
                              </w:txbxContent>
                            </wps:txbx>
                            <wps:bodyPr rot="0" vert="horz" wrap="square" lIns="91440" tIns="45720" rIns="91440" bIns="45720" anchor="t" anchorCtr="0" upright="1">
                              <a:noAutofit/>
                            </wps:bodyPr>
                          </wps:wsp>
                        </a:graphicData>
                      </a:graphic>
                    </wp:inline>
                  </w:drawing>
                </mc:Choice>
                <mc:Fallback>
                  <w:pict>
                    <v:shape w14:anchorId="63189A83" id="Text Box 274" o:spid="_x0000_s1062" type="#_x0000_t202" style="width:234.7pt;height:3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">
                      <v:textbox>
                        <w:txbxContent>
                          <w:p w:rsidR="0099365D" w:rsidRPr="0034389B" w:rsidRDefault="0099365D" w:rsidP="002072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207244">
                            <w:pPr>
                              <w:jc w:val="center"/>
                              <w:rPr>
                                <w:rFonts w:cs="Arial"/>
                                <w:sz w:val="18"/>
                                <w:szCs w:val="18"/>
                              </w:rPr>
                            </w:pPr>
                            <w:r w:rsidRPr="0034389B">
                              <w:rPr>
                                <w:rFonts w:ascii="Courier New" w:hAnsi="Courier New" w:cs="Courier New"/>
                                <w:sz w:val="18"/>
                                <w:szCs w:val="18"/>
                              </w:rPr>
                              <w:t>POS LAB TESTING</w:t>
                            </w:r>
                          </w:p>
                          <w:p w:rsidR="0099365D" w:rsidRDefault="0099365D" w:rsidP="00207244">
                            <w:pPr>
                              <w:jc w:val="center"/>
                              <w:rPr>
                                <w:rFonts w:cs="Arial"/>
                                <w:sz w:val="18"/>
                                <w:szCs w:val="18"/>
                              </w:rPr>
                            </w:pPr>
                          </w:p>
                          <w:p w:rsidR="0099365D" w:rsidRDefault="0099365D" w:rsidP="00207244">
                            <w:pPr>
                              <w:rPr>
                                <w:rFonts w:cs="Arial"/>
                                <w:sz w:val="18"/>
                                <w:szCs w:val="18"/>
                              </w:rPr>
                            </w:pPr>
                          </w:p>
                          <w:p w:rsidR="0099365D" w:rsidRPr="0034389B" w:rsidRDefault="0099365D" w:rsidP="00207244">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07244">
                            <w:pPr>
                              <w:jc w:val="center"/>
                              <w:rPr>
                                <w:rFonts w:ascii="Courier New" w:hAnsi="Courier New" w:cs="Courier New"/>
                                <w:sz w:val="18"/>
                                <w:szCs w:val="18"/>
                              </w:rPr>
                            </w:pPr>
                          </w:p>
                          <w:p w:rsidR="0099365D" w:rsidRDefault="0099365D" w:rsidP="002072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1540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07244">
                            <w:pPr>
                              <w:rPr>
                                <w:rFonts w:ascii="Courier New" w:hAnsi="Courier New" w:cs="Courier New"/>
                                <w:sz w:val="18"/>
                                <w:szCs w:val="18"/>
                              </w:rPr>
                            </w:pPr>
                          </w:p>
                          <w:p w:rsidR="0099365D" w:rsidRDefault="0099365D" w:rsidP="00207244">
                            <w:pPr>
                              <w:rPr>
                                <w:rFonts w:cs="Arial"/>
                                <w:sz w:val="16"/>
                                <w:szCs w:val="16"/>
                              </w:rPr>
                            </w:pPr>
                          </w:p>
                          <w:p w:rsidR="0099365D" w:rsidRPr="004A6638" w:rsidRDefault="0099365D" w:rsidP="00207244">
                            <w:pPr>
                              <w:jc w:val="center"/>
                              <w:rPr>
                                <w:rFonts w:cs="Arial"/>
                                <w:b/>
                                <w:sz w:val="22"/>
                                <w:szCs w:val="22"/>
                              </w:rPr>
                            </w:pPr>
                            <w:r>
                              <w:rPr>
                                <w:rFonts w:cs="Arial"/>
                                <w:b/>
                                <w:sz w:val="22"/>
                                <w:szCs w:val="22"/>
                              </w:rPr>
                              <w:t>RAINCHECK</w:t>
                            </w:r>
                          </w:p>
                          <w:p w:rsidR="0099365D" w:rsidRDefault="0099365D" w:rsidP="00207244">
                            <w:pPr>
                              <w:tabs>
                                <w:tab w:val="left" w:pos="1080"/>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01B5405E" wp14:editId="2172FD6A">
                                  <wp:extent cx="2552065" cy="287020"/>
                                  <wp:effectExtent l="19050" t="0" r="63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207244">
                            <w:pPr>
                              <w:tabs>
                                <w:tab w:val="right" w:pos="3179"/>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537085E1" wp14:editId="1ECCE653">
                                  <wp:extent cx="2552065" cy="287020"/>
                                  <wp:effectExtent l="19050" t="0" r="63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jc w:val="center"/>
                              <w:rPr>
                                <w:rFonts w:ascii="Courier New" w:hAnsi="Courier New" w:cs="Courier New"/>
                                <w:sz w:val="18"/>
                                <w:szCs w:val="18"/>
                              </w:rPr>
                            </w:pPr>
                            <w:r>
                              <w:rPr>
                                <w:rFonts w:ascii="Courier New" w:hAnsi="Courier New" w:cs="Courier New"/>
                                <w:sz w:val="18"/>
                                <w:szCs w:val="18"/>
                              </w:rPr>
                              <w:t>&lt;&lt;Configurable Receipt Message for Raincheck&gt;&gt;</w:t>
                            </w:r>
                          </w:p>
                          <w:p w:rsidR="0099365D" w:rsidRPr="00B65171" w:rsidRDefault="0099365D" w:rsidP="00207244">
                            <w:pPr>
                              <w:rPr>
                                <w:rFonts w:cs="Arial"/>
                                <w:sz w:val="16"/>
                                <w:szCs w:val="16"/>
                              </w:rPr>
                            </w:pPr>
                            <w:r>
                              <w:rPr>
                                <w:rFonts w:cs="Arial"/>
                                <w:sz w:val="16"/>
                                <w:szCs w:val="16"/>
                              </w:rPr>
                              <w:t>…</w:t>
                            </w:r>
                          </w:p>
                          <w:p w:rsidR="0099365D" w:rsidRPr="008073B4" w:rsidRDefault="0099365D" w:rsidP="00207244">
                            <w:pPr>
                              <w:rPr>
                                <w:szCs w:val="18"/>
                              </w:rPr>
                            </w:pPr>
                          </w:p>
                        </w:txbxContent>
                      </v:textbox>
                      <w10:anchorlock/>
                    </v:shape>
                  </w:pict>
                </mc:Fallback>
              </mc:AlternateContent>
            </w:r>
          </w:p>
        </w:tc>
        <w:tc>
          <w:tcPr>
            <w:tcW w:w="5432" w:type="dxa"/>
          </w:tcPr>
          <w:p w:rsidR="00207244" w:rsidRPr="0099365D" w:rsidRDefault="00207244" w:rsidP="0099365D">
            <w:pPr>
              <w:pStyle w:val="BodyText"/>
              <w:jc w:val="center"/>
            </w:pPr>
          </w:p>
        </w:tc>
      </w:tr>
    </w:tbl>
    <w:p w:rsidR="00F22E34" w:rsidRPr="0099365D" w:rsidRDefault="00F22E34" w:rsidP="00F22E34">
      <w:pPr>
        <w:pStyle w:val="BodyText"/>
        <w:rPr>
          <w:rFonts w:cs="Arial"/>
          <w:szCs w:val="26"/>
        </w:rPr>
      </w:pPr>
      <w:r w:rsidRPr="0099365D">
        <w:br w:type="page"/>
      </w:r>
    </w:p>
    <w:p w:rsidR="00207244" w:rsidRPr="0099365D" w:rsidRDefault="00207244" w:rsidP="00207244">
      <w:pPr>
        <w:pStyle w:val="Heading3"/>
      </w:pPr>
      <w:r w:rsidRPr="0099365D">
        <w:lastRenderedPageBreak/>
        <w:t>Raincheck Redeemed</w:t>
      </w:r>
    </w:p>
    <w:p w:rsidR="00207244" w:rsidRPr="0099365D" w:rsidRDefault="00207244" w:rsidP="00207244">
      <w:pPr>
        <w:pStyle w:val="BodyText"/>
      </w:pPr>
      <w:r w:rsidRPr="0099365D">
        <w:t>Raincheck Redemption Receipt.  The item is marked as Price Override with Raincheck Reason Code.  The raincheck redemption SKU retrieved from the scanned barcode is not printed on the receipt, but logged in the POSLog and EJ.</w:t>
      </w:r>
    </w:p>
    <w:tbl>
      <w:tblPr>
        <w:tblW w:w="5000" w:type="pct"/>
        <w:tblInd w:w="144" w:type="dxa"/>
        <w:tblLook w:val="04A0" w:firstRow="1" w:lastRow="0" w:firstColumn="1" w:lastColumn="0" w:noHBand="0" w:noVBand="1"/>
      </w:tblPr>
      <w:tblGrid>
        <w:gridCol w:w="5512"/>
        <w:gridCol w:w="5288"/>
      </w:tblGrid>
      <w:tr w:rsidR="00207244" w:rsidRPr="0099365D" w:rsidTr="00207244">
        <w:trPr>
          <w:trHeight w:val="4745"/>
        </w:trPr>
        <w:tc>
          <w:tcPr>
            <w:tcW w:w="5540" w:type="dxa"/>
          </w:tcPr>
          <w:p w:rsidR="00207244" w:rsidRPr="0099365D" w:rsidRDefault="00EB0FC7" w:rsidP="00207244">
            <w:pPr>
              <w:pStyle w:val="BodyText"/>
              <w:jc w:val="center"/>
              <w:rPr>
                <w:color w:val="FF0000"/>
              </w:rPr>
            </w:pPr>
            <w:r w:rsidRPr="0099365D">
              <w:rPr>
                <w:noProof/>
                <w:color w:val="FF0000"/>
              </w:rPr>
              <mc:AlternateContent>
                <mc:Choice Requires="wps">
                  <w:drawing>
                    <wp:inline distT="0" distB="0" distL="0" distR="0" wp14:anchorId="26CFDF64" wp14:editId="0FB9D81F">
                      <wp:extent cx="2980690" cy="3200400"/>
                      <wp:effectExtent l="12700" t="11430" r="6985" b="7620"/>
                      <wp:docPr id="67"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200400"/>
                              </a:xfrm>
                              <a:prstGeom prst="rect">
                                <a:avLst/>
                              </a:prstGeom>
                              <a:solidFill>
                                <a:srgbClr val="FFFFFF"/>
                              </a:solidFill>
                              <a:ln w="9525">
                                <a:solidFill>
                                  <a:srgbClr val="000000"/>
                                </a:solidFill>
                                <a:miter lim="800000"/>
                                <a:headEnd/>
                                <a:tailEnd/>
                              </a:ln>
                            </wps:spPr>
                            <wps:txbx>
                              <w:txbxContent>
                                <w:p w:rsidR="0099365D" w:rsidRPr="0034389B" w:rsidRDefault="0099365D" w:rsidP="002072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207244">
                                  <w:pPr>
                                    <w:jc w:val="center"/>
                                    <w:rPr>
                                      <w:rFonts w:cs="Arial"/>
                                      <w:sz w:val="18"/>
                                      <w:szCs w:val="18"/>
                                    </w:rPr>
                                  </w:pPr>
                                  <w:r w:rsidRPr="0034389B">
                                    <w:rPr>
                                      <w:rFonts w:ascii="Courier New" w:hAnsi="Courier New" w:cs="Courier New"/>
                                      <w:sz w:val="18"/>
                                      <w:szCs w:val="18"/>
                                    </w:rPr>
                                    <w:t>POS LAB TESTING</w:t>
                                  </w:r>
                                </w:p>
                                <w:p w:rsidR="0099365D" w:rsidRDefault="0099365D" w:rsidP="00207244">
                                  <w:pPr>
                                    <w:jc w:val="center"/>
                                    <w:rPr>
                                      <w:rFonts w:cs="Arial"/>
                                      <w:sz w:val="18"/>
                                      <w:szCs w:val="18"/>
                                    </w:rPr>
                                  </w:pPr>
                                </w:p>
                                <w:p w:rsidR="0099365D" w:rsidRDefault="0099365D" w:rsidP="00207244">
                                  <w:pPr>
                                    <w:rPr>
                                      <w:rFonts w:cs="Arial"/>
                                      <w:sz w:val="18"/>
                                      <w:szCs w:val="18"/>
                                    </w:rPr>
                                  </w:pPr>
                                </w:p>
                                <w:p w:rsidR="0099365D" w:rsidRPr="0034389B" w:rsidRDefault="0099365D" w:rsidP="00207244">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07244">
                                  <w:pPr>
                                    <w:jc w:val="center"/>
                                    <w:rPr>
                                      <w:rFonts w:ascii="Courier New" w:hAnsi="Courier New" w:cs="Courier New"/>
                                      <w:sz w:val="18"/>
                                      <w:szCs w:val="18"/>
                                    </w:rPr>
                                  </w:pPr>
                                </w:p>
                                <w:p w:rsidR="0099365D" w:rsidRDefault="0099365D" w:rsidP="002072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1541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07244">
                                  <w:pPr>
                                    <w:rPr>
                                      <w:rFonts w:ascii="Courier New" w:hAnsi="Courier New" w:cs="Courier New"/>
                                      <w:sz w:val="18"/>
                                      <w:szCs w:val="18"/>
                                    </w:rPr>
                                  </w:pPr>
                                </w:p>
                                <w:p w:rsidR="0099365D" w:rsidRDefault="0099365D" w:rsidP="00207244">
                                  <w:pPr>
                                    <w:rPr>
                                      <w:rFonts w:cs="Arial"/>
                                      <w:sz w:val="16"/>
                                      <w:szCs w:val="16"/>
                                    </w:rPr>
                                  </w:pPr>
                                </w:p>
                                <w:p w:rsidR="0099365D" w:rsidRPr="004A6638" w:rsidRDefault="0099365D" w:rsidP="00207244">
                                  <w:pPr>
                                    <w:jc w:val="center"/>
                                    <w:rPr>
                                      <w:rFonts w:cs="Arial"/>
                                      <w:b/>
                                      <w:sz w:val="22"/>
                                      <w:szCs w:val="22"/>
                                    </w:rPr>
                                  </w:pPr>
                                  <w:r>
                                    <w:rPr>
                                      <w:rFonts w:cs="Arial"/>
                                      <w:b/>
                                      <w:sz w:val="22"/>
                                      <w:szCs w:val="22"/>
                                    </w:rPr>
                                    <w:t>Sale</w:t>
                                  </w:r>
                                </w:p>
                                <w:p w:rsidR="0099365D" w:rsidRDefault="0099365D" w:rsidP="00207244">
                                  <w:pPr>
                                    <w:tabs>
                                      <w:tab w:val="left" w:pos="1080"/>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4E0454">
                                    <w:rPr>
                                      <w:rFonts w:ascii="Courier New" w:hAnsi="Courier New" w:cs="Courier New"/>
                                      <w:sz w:val="18"/>
                                      <w:szCs w:val="18"/>
                                    </w:rPr>
                                    <w:t>REG 69.97 WITH 17.49 RAINCHECK ADJ DISC</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99365D" w:rsidRDefault="0099365D" w:rsidP="00207244">
                                  <w:pPr>
                                    <w:tabs>
                                      <w:tab w:val="right" w:pos="3179"/>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REG 10.99 WITH 3.51</w:t>
                                  </w:r>
                                  <w:r w:rsidRPr="004E0454">
                                    <w:rPr>
                                      <w:rFonts w:ascii="Courier New" w:hAnsi="Courier New" w:cs="Courier New"/>
                                      <w:sz w:val="18"/>
                                      <w:szCs w:val="18"/>
                                    </w:rPr>
                                    <w:t xml:space="preserve"> RAINCHECK ADJ DISC</w:t>
                                  </w:r>
                                  <w:r>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Associate # AM3G</w:t>
                                  </w:r>
                                </w:p>
                                <w:p w:rsidR="0099365D" w:rsidRPr="00B65171" w:rsidRDefault="0099365D" w:rsidP="00207244">
                                  <w:pPr>
                                    <w:rPr>
                                      <w:rFonts w:cs="Arial"/>
                                      <w:sz w:val="16"/>
                                      <w:szCs w:val="16"/>
                                    </w:rPr>
                                  </w:pPr>
                                  <w:r>
                                    <w:rPr>
                                      <w:rFonts w:cs="Arial"/>
                                      <w:sz w:val="16"/>
                                      <w:szCs w:val="16"/>
                                    </w:rPr>
                                    <w:t>…</w:t>
                                  </w:r>
                                </w:p>
                                <w:p w:rsidR="0099365D" w:rsidRPr="008073B4" w:rsidRDefault="0099365D" w:rsidP="00207244">
                                  <w:pPr>
                                    <w:rPr>
                                      <w:szCs w:val="18"/>
                                    </w:rPr>
                                  </w:pPr>
                                </w:p>
                              </w:txbxContent>
                            </wps:txbx>
                            <wps:bodyPr rot="0" vert="horz" wrap="square" lIns="91440" tIns="45720" rIns="91440" bIns="45720" anchor="t" anchorCtr="0" upright="1">
                              <a:noAutofit/>
                            </wps:bodyPr>
                          </wps:wsp>
                        </a:graphicData>
                      </a:graphic>
                    </wp:inline>
                  </w:drawing>
                </mc:Choice>
                <mc:Fallback>
                  <w:pict>
                    <v:shape w14:anchorId="26CFDF64" id="Text Box 273" o:spid="_x0000_s1063" type="#_x0000_t202" style="width:234.7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">
                      <v:textbox>
                        <w:txbxContent>
                          <w:p w:rsidR="0099365D" w:rsidRPr="0034389B" w:rsidRDefault="0099365D" w:rsidP="002072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207244">
                            <w:pPr>
                              <w:jc w:val="center"/>
                              <w:rPr>
                                <w:rFonts w:cs="Arial"/>
                                <w:sz w:val="18"/>
                                <w:szCs w:val="18"/>
                              </w:rPr>
                            </w:pPr>
                            <w:r w:rsidRPr="0034389B">
                              <w:rPr>
                                <w:rFonts w:ascii="Courier New" w:hAnsi="Courier New" w:cs="Courier New"/>
                                <w:sz w:val="18"/>
                                <w:szCs w:val="18"/>
                              </w:rPr>
                              <w:t>POS LAB TESTING</w:t>
                            </w:r>
                          </w:p>
                          <w:p w:rsidR="0099365D" w:rsidRDefault="0099365D" w:rsidP="00207244">
                            <w:pPr>
                              <w:jc w:val="center"/>
                              <w:rPr>
                                <w:rFonts w:cs="Arial"/>
                                <w:sz w:val="18"/>
                                <w:szCs w:val="18"/>
                              </w:rPr>
                            </w:pPr>
                          </w:p>
                          <w:p w:rsidR="0099365D" w:rsidRDefault="0099365D" w:rsidP="00207244">
                            <w:pPr>
                              <w:rPr>
                                <w:rFonts w:cs="Arial"/>
                                <w:sz w:val="18"/>
                                <w:szCs w:val="18"/>
                              </w:rPr>
                            </w:pPr>
                          </w:p>
                          <w:p w:rsidR="0099365D" w:rsidRPr="0034389B" w:rsidRDefault="0099365D" w:rsidP="00207244">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07244">
                            <w:pPr>
                              <w:jc w:val="center"/>
                              <w:rPr>
                                <w:rFonts w:ascii="Courier New" w:hAnsi="Courier New" w:cs="Courier New"/>
                                <w:sz w:val="18"/>
                                <w:szCs w:val="18"/>
                              </w:rPr>
                            </w:pPr>
                          </w:p>
                          <w:p w:rsidR="0099365D" w:rsidRDefault="0099365D" w:rsidP="002072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1541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07244">
                            <w:pPr>
                              <w:rPr>
                                <w:rFonts w:ascii="Courier New" w:hAnsi="Courier New" w:cs="Courier New"/>
                                <w:sz w:val="18"/>
                                <w:szCs w:val="18"/>
                              </w:rPr>
                            </w:pPr>
                          </w:p>
                          <w:p w:rsidR="0099365D" w:rsidRDefault="0099365D" w:rsidP="00207244">
                            <w:pPr>
                              <w:rPr>
                                <w:rFonts w:cs="Arial"/>
                                <w:sz w:val="16"/>
                                <w:szCs w:val="16"/>
                              </w:rPr>
                            </w:pPr>
                          </w:p>
                          <w:p w:rsidR="0099365D" w:rsidRPr="004A6638" w:rsidRDefault="0099365D" w:rsidP="00207244">
                            <w:pPr>
                              <w:jc w:val="center"/>
                              <w:rPr>
                                <w:rFonts w:cs="Arial"/>
                                <w:b/>
                                <w:sz w:val="22"/>
                                <w:szCs w:val="22"/>
                              </w:rPr>
                            </w:pPr>
                            <w:r>
                              <w:rPr>
                                <w:rFonts w:cs="Arial"/>
                                <w:b/>
                                <w:sz w:val="22"/>
                                <w:szCs w:val="22"/>
                              </w:rPr>
                              <w:t>Sale</w:t>
                            </w:r>
                          </w:p>
                          <w:p w:rsidR="0099365D" w:rsidRDefault="0099365D" w:rsidP="00207244">
                            <w:pPr>
                              <w:tabs>
                                <w:tab w:val="left" w:pos="1080"/>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4E0454">
                              <w:rPr>
                                <w:rFonts w:ascii="Courier New" w:hAnsi="Courier New" w:cs="Courier New"/>
                                <w:sz w:val="18"/>
                                <w:szCs w:val="18"/>
                              </w:rPr>
                              <w:t>REG 69.97 WITH 17.49 RAINCHECK ADJ DISC</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99365D" w:rsidRDefault="0099365D" w:rsidP="00207244">
                            <w:pPr>
                              <w:tabs>
                                <w:tab w:val="right" w:pos="3179"/>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REG 10.99 WITH 3.51</w:t>
                            </w:r>
                            <w:r w:rsidRPr="004E0454">
                              <w:rPr>
                                <w:rFonts w:ascii="Courier New" w:hAnsi="Courier New" w:cs="Courier New"/>
                                <w:sz w:val="18"/>
                                <w:szCs w:val="18"/>
                              </w:rPr>
                              <w:t xml:space="preserve"> RAINCHECK ADJ DISC</w:t>
                            </w:r>
                            <w:r>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Associate # AM3G</w:t>
                            </w:r>
                          </w:p>
                          <w:p w:rsidR="0099365D" w:rsidRPr="00B65171" w:rsidRDefault="0099365D" w:rsidP="00207244">
                            <w:pPr>
                              <w:rPr>
                                <w:rFonts w:cs="Arial"/>
                                <w:sz w:val="16"/>
                                <w:szCs w:val="16"/>
                              </w:rPr>
                            </w:pPr>
                            <w:r>
                              <w:rPr>
                                <w:rFonts w:cs="Arial"/>
                                <w:sz w:val="16"/>
                                <w:szCs w:val="16"/>
                              </w:rPr>
                              <w:t>…</w:t>
                            </w:r>
                          </w:p>
                          <w:p w:rsidR="0099365D" w:rsidRPr="008073B4" w:rsidRDefault="0099365D" w:rsidP="00207244">
                            <w:pPr>
                              <w:rPr>
                                <w:szCs w:val="18"/>
                              </w:rPr>
                            </w:pPr>
                          </w:p>
                        </w:txbxContent>
                      </v:textbox>
                      <w10:anchorlock/>
                    </v:shape>
                  </w:pict>
                </mc:Fallback>
              </mc:AlternateContent>
            </w:r>
          </w:p>
        </w:tc>
        <w:tc>
          <w:tcPr>
            <w:tcW w:w="5541" w:type="dxa"/>
          </w:tcPr>
          <w:p w:rsidR="00207244" w:rsidRPr="0099365D" w:rsidRDefault="00207244" w:rsidP="0099365D">
            <w:pPr>
              <w:pStyle w:val="BodyText"/>
              <w:jc w:val="center"/>
            </w:pPr>
          </w:p>
        </w:tc>
      </w:tr>
    </w:tbl>
    <w:p w:rsidR="00740EF1" w:rsidRPr="0099365D" w:rsidRDefault="00740EF1" w:rsidP="00740EF1">
      <w:pPr>
        <w:pStyle w:val="Heading2"/>
      </w:pPr>
      <w:bookmarkStart w:id="624" w:name="_Toc400439077"/>
      <w:r w:rsidRPr="0099365D">
        <w:t>Employee Capture</w:t>
      </w:r>
      <w:bookmarkEnd w:id="624"/>
    </w:p>
    <w:p w:rsidR="00740EF1" w:rsidRPr="0099365D" w:rsidRDefault="008B5937" w:rsidP="00740EF1">
      <w:pPr>
        <w:pStyle w:val="BodyText"/>
      </w:pPr>
      <w:r w:rsidRPr="0099365D">
        <w:t>The items that are updated with the employee price are logged with an item discount line on the receipt.  The employee Id is printed on the receipt.</w:t>
      </w:r>
    </w:p>
    <w:p w:rsidR="008B5937" w:rsidRPr="0099365D" w:rsidRDefault="00EB0FC7" w:rsidP="00740EF1">
      <w:pPr>
        <w:pStyle w:val="BodyText"/>
      </w:pPr>
      <w:r w:rsidRPr="0099365D">
        <w:rPr>
          <w:noProof/>
          <w:color w:val="FF0000"/>
        </w:rPr>
        <mc:AlternateContent>
          <mc:Choice Requires="wps">
            <w:drawing>
              <wp:inline distT="0" distB="0" distL="0" distR="0" wp14:anchorId="67A4DA1A" wp14:editId="3A50042B">
                <wp:extent cx="2980690" cy="2872740"/>
                <wp:effectExtent l="9525" t="12065" r="10160" b="10795"/>
                <wp:docPr id="66"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872740"/>
                        </a:xfrm>
                        <a:prstGeom prst="rect">
                          <a:avLst/>
                        </a:prstGeom>
                        <a:solidFill>
                          <a:srgbClr val="FFFFFF"/>
                        </a:solidFill>
                        <a:ln w="9525">
                          <a:solidFill>
                            <a:srgbClr val="000000"/>
                          </a:solidFill>
                          <a:miter lim="800000"/>
                          <a:headEnd/>
                          <a:tailEnd/>
                        </a:ln>
                      </wps:spPr>
                      <wps:txbx>
                        <w:txbxContent>
                          <w:p w:rsidR="0099365D" w:rsidRPr="0034389B" w:rsidRDefault="0099365D" w:rsidP="008B5937">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8B5937">
                            <w:pPr>
                              <w:jc w:val="center"/>
                              <w:rPr>
                                <w:rFonts w:ascii="Courier New" w:hAnsi="Courier New" w:cs="Courier New"/>
                                <w:sz w:val="18"/>
                                <w:szCs w:val="18"/>
                              </w:rPr>
                            </w:pPr>
                          </w:p>
                          <w:p w:rsidR="0099365D" w:rsidRPr="0034389B" w:rsidRDefault="0099365D" w:rsidP="008B5937">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8B5937">
                            <w:pPr>
                              <w:rPr>
                                <w:rFonts w:cs="Arial"/>
                                <w:sz w:val="16"/>
                                <w:szCs w:val="16"/>
                              </w:rPr>
                            </w:pPr>
                          </w:p>
                          <w:p w:rsidR="0099365D" w:rsidRPr="004A6638" w:rsidRDefault="0099365D" w:rsidP="008B5937">
                            <w:pPr>
                              <w:jc w:val="center"/>
                              <w:rPr>
                                <w:rFonts w:cs="Arial"/>
                                <w:b/>
                                <w:sz w:val="22"/>
                                <w:szCs w:val="22"/>
                              </w:rPr>
                            </w:pPr>
                            <w:r>
                              <w:rPr>
                                <w:rFonts w:cs="Arial"/>
                                <w:b/>
                                <w:sz w:val="22"/>
                                <w:szCs w:val="22"/>
                              </w:rPr>
                              <w:t>EMPLOYEE SALES</w:t>
                            </w:r>
                          </w:p>
                          <w:p w:rsidR="0099365D" w:rsidRDefault="0099365D" w:rsidP="008B5937">
                            <w:pPr>
                              <w:tabs>
                                <w:tab w:val="left" w:pos="1080"/>
                                <w:tab w:val="decimal" w:pos="3780"/>
                              </w:tabs>
                              <w:rPr>
                                <w:rFonts w:ascii="Courier New" w:hAnsi="Courier New" w:cs="Courier New"/>
                                <w:sz w:val="18"/>
                                <w:szCs w:val="18"/>
                              </w:rPr>
                            </w:pPr>
                          </w:p>
                          <w:p w:rsidR="0099365D"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EMPLOYEE JSMITH</w:t>
                            </w:r>
                          </w:p>
                          <w:p w:rsidR="0099365D" w:rsidRDefault="0099365D" w:rsidP="008B5937">
                            <w:pPr>
                              <w:tabs>
                                <w:tab w:val="left" w:pos="1080"/>
                                <w:tab w:val="decimal" w:pos="3780"/>
                              </w:tabs>
                              <w:rPr>
                                <w:rFonts w:ascii="Courier New" w:hAnsi="Courier New" w:cs="Courier New"/>
                                <w:sz w:val="18"/>
                                <w:szCs w:val="18"/>
                              </w:rPr>
                            </w:pPr>
                          </w:p>
                          <w:p w:rsidR="0099365D" w:rsidRPr="0034389B"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8B593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10080000</w:t>
                            </w:r>
                            <w:r>
                              <w:rPr>
                                <w:rFonts w:ascii="Courier New" w:hAnsi="Courier New" w:cs="Courier New"/>
                                <w:sz w:val="18"/>
                                <w:szCs w:val="18"/>
                              </w:rPr>
                              <w:tab/>
                            </w:r>
                            <w:r w:rsidRPr="00CE2384">
                              <w:rPr>
                                <w:rFonts w:ascii="Courier New" w:hAnsi="Courier New" w:cs="Courier New"/>
                                <w:sz w:val="18"/>
                                <w:szCs w:val="18"/>
                              </w:rPr>
                              <w:t>LC46D62U</w:t>
                            </w:r>
                            <w:r>
                              <w:rPr>
                                <w:rFonts w:ascii="Courier New" w:hAnsi="Courier New" w:cs="Courier New"/>
                                <w:sz w:val="18"/>
                                <w:szCs w:val="18"/>
                              </w:rPr>
                              <w:tab/>
                              <w:t xml:space="preserve"> 1275.16 </w:t>
                            </w:r>
                            <w:r w:rsidRPr="0034389B">
                              <w:rPr>
                                <w:rFonts w:ascii="Courier New" w:hAnsi="Courier New" w:cs="Courier New"/>
                                <w:sz w:val="18"/>
                                <w:szCs w:val="18"/>
                              </w:rPr>
                              <w:t xml:space="preserve">       </w:t>
                            </w:r>
                          </w:p>
                          <w:p w:rsidR="0099365D" w:rsidRDefault="0099365D" w:rsidP="008B593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SHARP AQUOS </w:t>
                            </w:r>
                            <w:r w:rsidRPr="00CE2384">
                              <w:rPr>
                                <w:rFonts w:ascii="Courier New" w:hAnsi="Courier New" w:cs="Courier New"/>
                                <w:sz w:val="18"/>
                                <w:szCs w:val="18"/>
                              </w:rPr>
                              <w:t>LC46D62U</w:t>
                            </w:r>
                          </w:p>
                          <w:p w:rsidR="0099365D" w:rsidRPr="001E30CB"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1,498.97 WITH EMPLOYEE DISCOUNT</w:t>
                            </w:r>
                          </w:p>
                          <w:p w:rsidR="0099365D" w:rsidRPr="0034389B" w:rsidRDefault="0099365D" w:rsidP="008B593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8B5937">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1,475</w:t>
                            </w:r>
                            <w:r w:rsidRPr="0034389B">
                              <w:rPr>
                                <w:rFonts w:ascii="Courier New" w:hAnsi="Courier New" w:cs="Courier New"/>
                                <w:sz w:val="18"/>
                                <w:szCs w:val="18"/>
                              </w:rPr>
                              <w:t>.</w:t>
                            </w:r>
                            <w:r>
                              <w:rPr>
                                <w:rFonts w:ascii="Courier New" w:hAnsi="Courier New" w:cs="Courier New"/>
                                <w:sz w:val="18"/>
                                <w:szCs w:val="18"/>
                              </w:rPr>
                              <w:t>15</w:t>
                            </w:r>
                          </w:p>
                          <w:p w:rsidR="0099365D" w:rsidRPr="0034389B" w:rsidRDefault="0099365D" w:rsidP="008B593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ON</w:t>
                            </w:r>
                            <w:r w:rsidRPr="0034389B">
                              <w:rPr>
                                <w:rFonts w:ascii="Courier New" w:hAnsi="Courier New" w:cs="Courier New"/>
                                <w:sz w:val="18"/>
                                <w:szCs w:val="18"/>
                              </w:rPr>
                              <w:tab/>
                            </w:r>
                            <w:r>
                              <w:rPr>
                                <w:rFonts w:ascii="Courier New" w:hAnsi="Courier New" w:cs="Courier New"/>
                                <w:sz w:val="18"/>
                                <w:szCs w:val="18"/>
                              </w:rPr>
                              <w:t>191.77</w:t>
                            </w:r>
                          </w:p>
                          <w:p w:rsidR="0099365D" w:rsidRPr="0034389B" w:rsidRDefault="0099365D" w:rsidP="008B5937">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8B593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1,666</w:t>
                            </w:r>
                            <w:r w:rsidRPr="0034389B">
                              <w:rPr>
                                <w:rFonts w:ascii="Courier New" w:hAnsi="Courier New" w:cs="Courier New"/>
                                <w:sz w:val="18"/>
                                <w:szCs w:val="18"/>
                              </w:rPr>
                              <w:t>.</w:t>
                            </w:r>
                            <w:r>
                              <w:rPr>
                                <w:rFonts w:ascii="Courier New" w:hAnsi="Courier New" w:cs="Courier New"/>
                                <w:sz w:val="18"/>
                                <w:szCs w:val="18"/>
                              </w:rPr>
                              <w:t>92</w:t>
                            </w:r>
                          </w:p>
                          <w:p w:rsidR="0099365D" w:rsidRDefault="0099365D" w:rsidP="008B5937">
                            <w:pPr>
                              <w:tabs>
                                <w:tab w:val="right" w:pos="3179"/>
                                <w:tab w:val="decimal" w:pos="3780"/>
                              </w:tabs>
                              <w:rPr>
                                <w:rFonts w:ascii="Courier New" w:hAnsi="Courier New" w:cs="Courier New"/>
                                <w:sz w:val="18"/>
                                <w:szCs w:val="18"/>
                              </w:rPr>
                            </w:pPr>
                          </w:p>
                          <w:p w:rsidR="0099365D" w:rsidRDefault="0099365D" w:rsidP="008B5937">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1,666.92</w:t>
                            </w:r>
                          </w:p>
                          <w:p w:rsidR="0099365D" w:rsidRPr="00B65171" w:rsidRDefault="0099365D" w:rsidP="008B5937">
                            <w:pPr>
                              <w:rPr>
                                <w:rFonts w:cs="Arial"/>
                                <w:sz w:val="16"/>
                                <w:szCs w:val="16"/>
                              </w:rPr>
                            </w:pPr>
                            <w:r>
                              <w:rPr>
                                <w:rFonts w:cs="Arial"/>
                                <w:sz w:val="16"/>
                                <w:szCs w:val="16"/>
                              </w:rPr>
                              <w:t>…</w:t>
                            </w:r>
                          </w:p>
                          <w:p w:rsidR="0099365D" w:rsidRPr="008073B4" w:rsidRDefault="0099365D" w:rsidP="008B5937">
                            <w:pPr>
                              <w:rPr>
                                <w:szCs w:val="18"/>
                              </w:rPr>
                            </w:pPr>
                          </w:p>
                        </w:txbxContent>
                      </wps:txbx>
                      <wps:bodyPr rot="0" vert="horz" wrap="square" lIns="91440" tIns="45720" rIns="91440" bIns="45720" anchor="t" anchorCtr="0" upright="1">
                        <a:noAutofit/>
                      </wps:bodyPr>
                    </wps:wsp>
                  </a:graphicData>
                </a:graphic>
              </wp:inline>
            </w:drawing>
          </mc:Choice>
          <mc:Fallback>
            <w:pict>
              <v:shape w14:anchorId="67A4DA1A" id="Text Box 272" o:spid="_x0000_s1064" type="#_x0000_t202" style="width:234.7pt;height:2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">
                <v:textbox>
                  <w:txbxContent>
                    <w:p w:rsidR="0099365D" w:rsidRPr="0034389B" w:rsidRDefault="0099365D" w:rsidP="008B5937">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8B5937">
                      <w:pPr>
                        <w:jc w:val="center"/>
                        <w:rPr>
                          <w:rFonts w:ascii="Courier New" w:hAnsi="Courier New" w:cs="Courier New"/>
                          <w:sz w:val="18"/>
                          <w:szCs w:val="18"/>
                        </w:rPr>
                      </w:pPr>
                    </w:p>
                    <w:p w:rsidR="0099365D" w:rsidRPr="0034389B" w:rsidRDefault="0099365D" w:rsidP="008B5937">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8B5937">
                      <w:pPr>
                        <w:rPr>
                          <w:rFonts w:cs="Arial"/>
                          <w:sz w:val="16"/>
                          <w:szCs w:val="16"/>
                        </w:rPr>
                      </w:pPr>
                    </w:p>
                    <w:p w:rsidR="0099365D" w:rsidRPr="004A6638" w:rsidRDefault="0099365D" w:rsidP="008B5937">
                      <w:pPr>
                        <w:jc w:val="center"/>
                        <w:rPr>
                          <w:rFonts w:cs="Arial"/>
                          <w:b/>
                          <w:sz w:val="22"/>
                          <w:szCs w:val="22"/>
                        </w:rPr>
                      </w:pPr>
                      <w:r>
                        <w:rPr>
                          <w:rFonts w:cs="Arial"/>
                          <w:b/>
                          <w:sz w:val="22"/>
                          <w:szCs w:val="22"/>
                        </w:rPr>
                        <w:t>EMPLOYEE SALES</w:t>
                      </w:r>
                    </w:p>
                    <w:p w:rsidR="0099365D" w:rsidRDefault="0099365D" w:rsidP="008B5937">
                      <w:pPr>
                        <w:tabs>
                          <w:tab w:val="left" w:pos="1080"/>
                          <w:tab w:val="decimal" w:pos="3780"/>
                        </w:tabs>
                        <w:rPr>
                          <w:rFonts w:ascii="Courier New" w:hAnsi="Courier New" w:cs="Courier New"/>
                          <w:sz w:val="18"/>
                          <w:szCs w:val="18"/>
                        </w:rPr>
                      </w:pPr>
                    </w:p>
                    <w:p w:rsidR="0099365D"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EMPLOYEE JSMITH</w:t>
                      </w:r>
                    </w:p>
                    <w:p w:rsidR="0099365D" w:rsidRDefault="0099365D" w:rsidP="008B5937">
                      <w:pPr>
                        <w:tabs>
                          <w:tab w:val="left" w:pos="1080"/>
                          <w:tab w:val="decimal" w:pos="3780"/>
                        </w:tabs>
                        <w:rPr>
                          <w:rFonts w:ascii="Courier New" w:hAnsi="Courier New" w:cs="Courier New"/>
                          <w:sz w:val="18"/>
                          <w:szCs w:val="18"/>
                        </w:rPr>
                      </w:pPr>
                    </w:p>
                    <w:p w:rsidR="0099365D" w:rsidRPr="0034389B"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8B593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10080000</w:t>
                      </w:r>
                      <w:r>
                        <w:rPr>
                          <w:rFonts w:ascii="Courier New" w:hAnsi="Courier New" w:cs="Courier New"/>
                          <w:sz w:val="18"/>
                          <w:szCs w:val="18"/>
                        </w:rPr>
                        <w:tab/>
                      </w:r>
                      <w:r w:rsidRPr="00CE2384">
                        <w:rPr>
                          <w:rFonts w:ascii="Courier New" w:hAnsi="Courier New" w:cs="Courier New"/>
                          <w:sz w:val="18"/>
                          <w:szCs w:val="18"/>
                        </w:rPr>
                        <w:t>LC46D62U</w:t>
                      </w:r>
                      <w:r>
                        <w:rPr>
                          <w:rFonts w:ascii="Courier New" w:hAnsi="Courier New" w:cs="Courier New"/>
                          <w:sz w:val="18"/>
                          <w:szCs w:val="18"/>
                        </w:rPr>
                        <w:tab/>
                        <w:t xml:space="preserve"> 1275.16 </w:t>
                      </w:r>
                      <w:r w:rsidRPr="0034389B">
                        <w:rPr>
                          <w:rFonts w:ascii="Courier New" w:hAnsi="Courier New" w:cs="Courier New"/>
                          <w:sz w:val="18"/>
                          <w:szCs w:val="18"/>
                        </w:rPr>
                        <w:t xml:space="preserve">       </w:t>
                      </w:r>
                    </w:p>
                    <w:p w:rsidR="0099365D" w:rsidRDefault="0099365D" w:rsidP="008B593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SHARP AQUOS </w:t>
                      </w:r>
                      <w:r w:rsidRPr="00CE2384">
                        <w:rPr>
                          <w:rFonts w:ascii="Courier New" w:hAnsi="Courier New" w:cs="Courier New"/>
                          <w:sz w:val="18"/>
                          <w:szCs w:val="18"/>
                        </w:rPr>
                        <w:t>LC46D62U</w:t>
                      </w:r>
                    </w:p>
                    <w:p w:rsidR="0099365D" w:rsidRPr="001E30CB" w:rsidRDefault="0099365D" w:rsidP="008B5937">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1,498.97 WITH EMPLOYEE DISCOUNT</w:t>
                      </w:r>
                    </w:p>
                    <w:p w:rsidR="0099365D" w:rsidRPr="0034389B" w:rsidRDefault="0099365D" w:rsidP="008B593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8B5937">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1,475</w:t>
                      </w:r>
                      <w:r w:rsidRPr="0034389B">
                        <w:rPr>
                          <w:rFonts w:ascii="Courier New" w:hAnsi="Courier New" w:cs="Courier New"/>
                          <w:sz w:val="18"/>
                          <w:szCs w:val="18"/>
                        </w:rPr>
                        <w:t>.</w:t>
                      </w:r>
                      <w:r>
                        <w:rPr>
                          <w:rFonts w:ascii="Courier New" w:hAnsi="Courier New" w:cs="Courier New"/>
                          <w:sz w:val="18"/>
                          <w:szCs w:val="18"/>
                        </w:rPr>
                        <w:t>15</w:t>
                      </w:r>
                    </w:p>
                    <w:p w:rsidR="0099365D" w:rsidRPr="0034389B" w:rsidRDefault="0099365D" w:rsidP="008B593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ON</w:t>
                      </w:r>
                      <w:r w:rsidRPr="0034389B">
                        <w:rPr>
                          <w:rFonts w:ascii="Courier New" w:hAnsi="Courier New" w:cs="Courier New"/>
                          <w:sz w:val="18"/>
                          <w:szCs w:val="18"/>
                        </w:rPr>
                        <w:tab/>
                      </w:r>
                      <w:r>
                        <w:rPr>
                          <w:rFonts w:ascii="Courier New" w:hAnsi="Courier New" w:cs="Courier New"/>
                          <w:sz w:val="18"/>
                          <w:szCs w:val="18"/>
                        </w:rPr>
                        <w:t>191.77</w:t>
                      </w:r>
                    </w:p>
                    <w:p w:rsidR="0099365D" w:rsidRPr="0034389B" w:rsidRDefault="0099365D" w:rsidP="008B5937">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8B593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1,666</w:t>
                      </w:r>
                      <w:r w:rsidRPr="0034389B">
                        <w:rPr>
                          <w:rFonts w:ascii="Courier New" w:hAnsi="Courier New" w:cs="Courier New"/>
                          <w:sz w:val="18"/>
                          <w:szCs w:val="18"/>
                        </w:rPr>
                        <w:t>.</w:t>
                      </w:r>
                      <w:r>
                        <w:rPr>
                          <w:rFonts w:ascii="Courier New" w:hAnsi="Courier New" w:cs="Courier New"/>
                          <w:sz w:val="18"/>
                          <w:szCs w:val="18"/>
                        </w:rPr>
                        <w:t>92</w:t>
                      </w:r>
                    </w:p>
                    <w:p w:rsidR="0099365D" w:rsidRDefault="0099365D" w:rsidP="008B5937">
                      <w:pPr>
                        <w:tabs>
                          <w:tab w:val="right" w:pos="3179"/>
                          <w:tab w:val="decimal" w:pos="3780"/>
                        </w:tabs>
                        <w:rPr>
                          <w:rFonts w:ascii="Courier New" w:hAnsi="Courier New" w:cs="Courier New"/>
                          <w:sz w:val="18"/>
                          <w:szCs w:val="18"/>
                        </w:rPr>
                      </w:pPr>
                    </w:p>
                    <w:p w:rsidR="0099365D" w:rsidRDefault="0099365D" w:rsidP="008B5937">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1,666.92</w:t>
                      </w:r>
                    </w:p>
                    <w:p w:rsidR="0099365D" w:rsidRPr="00B65171" w:rsidRDefault="0099365D" w:rsidP="008B5937">
                      <w:pPr>
                        <w:rPr>
                          <w:rFonts w:cs="Arial"/>
                          <w:sz w:val="16"/>
                          <w:szCs w:val="16"/>
                        </w:rPr>
                      </w:pPr>
                      <w:r>
                        <w:rPr>
                          <w:rFonts w:cs="Arial"/>
                          <w:sz w:val="16"/>
                          <w:szCs w:val="16"/>
                        </w:rPr>
                        <w:t>…</w:t>
                      </w:r>
                    </w:p>
                    <w:p w:rsidR="0099365D" w:rsidRPr="008073B4" w:rsidRDefault="0099365D" w:rsidP="008B5937">
                      <w:pPr>
                        <w:rPr>
                          <w:szCs w:val="18"/>
                        </w:rPr>
                      </w:pPr>
                    </w:p>
                  </w:txbxContent>
                </v:textbox>
                <w10:anchorlock/>
              </v:shape>
            </w:pict>
          </mc:Fallback>
        </mc:AlternateContent>
      </w:r>
    </w:p>
    <w:p w:rsidR="00F22E34" w:rsidRPr="0099365D" w:rsidRDefault="00F22E34">
      <w:pPr>
        <w:rPr>
          <w:rFonts w:cs="Arial"/>
          <w:b/>
          <w:bCs/>
          <w:iCs/>
          <w:sz w:val="24"/>
          <w:szCs w:val="28"/>
        </w:rPr>
      </w:pPr>
      <w:r w:rsidRPr="0099365D">
        <w:br w:type="page"/>
      </w:r>
    </w:p>
    <w:p w:rsidR="00D00226" w:rsidRPr="0099365D" w:rsidRDefault="00D00226" w:rsidP="00D00226">
      <w:pPr>
        <w:pStyle w:val="Heading2"/>
      </w:pPr>
      <w:bookmarkStart w:id="625" w:name="_Toc400439078"/>
      <w:r w:rsidRPr="0099365D">
        <w:lastRenderedPageBreak/>
        <w:t>Kits on the Fly</w:t>
      </w:r>
      <w:bookmarkEnd w:id="625"/>
    </w:p>
    <w:p w:rsidR="00134C46" w:rsidRPr="0099365D" w:rsidRDefault="00134C46" w:rsidP="00134C46">
      <w:pPr>
        <w:pStyle w:val="BodyText"/>
      </w:pPr>
      <w:r w:rsidRPr="0099365D">
        <w:t>The items in the Kit on the Fly are grouped together on the printed receipt.  The system generated Kit Name will be printed on the receipt with the entered Kit price on the same line.  The items within the kit do not have the final selling price printed on the receipt.</w:t>
      </w:r>
    </w:p>
    <w:tbl>
      <w:tblPr>
        <w:tblW w:w="4900" w:type="pct"/>
        <w:tblInd w:w="144" w:type="dxa"/>
        <w:tblLook w:val="04A0" w:firstRow="1" w:lastRow="0" w:firstColumn="1" w:lastColumn="0" w:noHBand="0" w:noVBand="1"/>
      </w:tblPr>
      <w:tblGrid>
        <w:gridCol w:w="5465"/>
        <w:gridCol w:w="5119"/>
      </w:tblGrid>
      <w:tr w:rsidR="00B64FDD" w:rsidRPr="0099365D" w:rsidTr="00B64FDD">
        <w:tc>
          <w:tcPr>
            <w:tcW w:w="5486" w:type="dxa"/>
          </w:tcPr>
          <w:p w:rsidR="00E469A3" w:rsidRPr="0099365D" w:rsidRDefault="00EB0FC7" w:rsidP="003A40A1">
            <w:pPr>
              <w:pStyle w:val="BodyText"/>
              <w:jc w:val="center"/>
              <w:rPr>
                <w:color w:val="FF0000"/>
              </w:rPr>
            </w:pPr>
            <w:r w:rsidRPr="0099365D">
              <w:rPr>
                <w:noProof/>
                <w:color w:val="FF0000"/>
              </w:rPr>
              <mc:AlternateContent>
                <mc:Choice Requires="wps">
                  <w:drawing>
                    <wp:inline distT="0" distB="0" distL="0" distR="0" wp14:anchorId="2ABCAE9A" wp14:editId="238320A4">
                      <wp:extent cx="2980690" cy="2011680"/>
                      <wp:effectExtent l="6985" t="5715" r="12700" b="11430"/>
                      <wp:docPr id="65"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011680"/>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Kit 1</w:t>
                                  </w:r>
                                  <w:r>
                                    <w:rPr>
                                      <w:rFonts w:ascii="Courier New" w:hAnsi="Courier New" w:cs="Courier New"/>
                                      <w:sz w:val="18"/>
                                      <w:szCs w:val="18"/>
                                    </w:rPr>
                                    <w:tab/>
                                  </w:r>
                                  <w:r>
                                    <w:rPr>
                                      <w:rFonts w:ascii="Courier New" w:hAnsi="Courier New" w:cs="Courier New"/>
                                      <w:sz w:val="18"/>
                                      <w:szCs w:val="18"/>
                                    </w:rPr>
                                    <w:tab/>
                                    <w:t xml:space="preserve"> 550.00 </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87407</w:t>
                                  </w:r>
                                  <w:r>
                                    <w:rPr>
                                      <w:rFonts w:ascii="Courier New" w:hAnsi="Courier New" w:cs="Courier New"/>
                                      <w:sz w:val="18"/>
                                      <w:szCs w:val="18"/>
                                    </w:rPr>
                                    <w:tab/>
                                    <w:t>PSP 9YR* SP</w:t>
                                  </w:r>
                                  <w:r>
                                    <w:rPr>
                                      <w:rFonts w:ascii="Courier New" w:hAnsi="Courier New" w:cs="Courier New"/>
                                      <w:sz w:val="18"/>
                                      <w:szCs w:val="18"/>
                                    </w:rPr>
                                    <w:tab/>
                                    <w:t xml:space="preserve"> 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PSP 9YR* SPKR</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Pr="001E30C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EXP DATE 12/08/2020</w:t>
                                  </w:r>
                                </w:p>
                                <w:p w:rsidR="0099365D" w:rsidRPr="00B65171"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2ABCAE9A" id="Text Box 271" o:spid="_x0000_s1065" type="#_x0000_t202" style="width:234.7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">
                      <v:textbox>
                        <w:txbxContent>
                          <w:p w:rsidR="0099365D"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Kit 1</w:t>
                            </w:r>
                            <w:r>
                              <w:rPr>
                                <w:rFonts w:ascii="Courier New" w:hAnsi="Courier New" w:cs="Courier New"/>
                                <w:sz w:val="18"/>
                                <w:szCs w:val="18"/>
                              </w:rPr>
                              <w:tab/>
                            </w:r>
                            <w:r>
                              <w:rPr>
                                <w:rFonts w:ascii="Courier New" w:hAnsi="Courier New" w:cs="Courier New"/>
                                <w:sz w:val="18"/>
                                <w:szCs w:val="18"/>
                              </w:rPr>
                              <w:tab/>
                              <w:t xml:space="preserve"> 550.00 </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87407</w:t>
                            </w:r>
                            <w:r>
                              <w:rPr>
                                <w:rFonts w:ascii="Courier New" w:hAnsi="Courier New" w:cs="Courier New"/>
                                <w:sz w:val="18"/>
                                <w:szCs w:val="18"/>
                              </w:rPr>
                              <w:tab/>
                              <w:t>PSP 9YR* SP</w:t>
                            </w:r>
                            <w:r>
                              <w:rPr>
                                <w:rFonts w:ascii="Courier New" w:hAnsi="Courier New" w:cs="Courier New"/>
                                <w:sz w:val="18"/>
                                <w:szCs w:val="18"/>
                              </w:rPr>
                              <w:tab/>
                              <w:t xml:space="preserve"> 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PSP 9YR* SPKR</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SKU # 10001000</w:t>
                            </w:r>
                          </w:p>
                          <w:p w:rsidR="0099365D" w:rsidRPr="001E30C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EXP DATE 12/08/2020</w:t>
                            </w:r>
                          </w:p>
                          <w:p w:rsidR="0099365D" w:rsidRPr="00B65171"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v:textbox>
                      <w10:anchorlock/>
                    </v:shape>
                  </w:pict>
                </mc:Fallback>
              </mc:AlternateContent>
            </w:r>
          </w:p>
        </w:tc>
        <w:tc>
          <w:tcPr>
            <w:tcW w:w="5310" w:type="dxa"/>
          </w:tcPr>
          <w:p w:rsidR="00B64FDD" w:rsidRPr="0099365D" w:rsidRDefault="00B64FDD" w:rsidP="00B64FDD">
            <w:pPr>
              <w:pStyle w:val="BodyText"/>
              <w:jc w:val="center"/>
            </w:pPr>
          </w:p>
        </w:tc>
      </w:tr>
    </w:tbl>
    <w:p w:rsidR="00D00226" w:rsidRPr="0099365D" w:rsidRDefault="00D00226" w:rsidP="00D00226">
      <w:pPr>
        <w:pStyle w:val="Heading2"/>
      </w:pPr>
      <w:bookmarkStart w:id="626" w:name="_Toc400439079"/>
      <w:r w:rsidRPr="0099365D">
        <w:t>Promotion</w:t>
      </w:r>
      <w:bookmarkEnd w:id="626"/>
    </w:p>
    <w:p w:rsidR="00515803" w:rsidRPr="0099365D" w:rsidRDefault="00515803" w:rsidP="00515803">
      <w:pPr>
        <w:pStyle w:val="Heading3"/>
      </w:pPr>
      <w:r w:rsidRPr="0099365D">
        <w:t>Dollar Off or Percent Off</w:t>
      </w:r>
    </w:p>
    <w:p w:rsidR="00134C46" w:rsidRPr="0099365D" w:rsidRDefault="00134C46" w:rsidP="00134C46">
      <w:pPr>
        <w:pStyle w:val="BodyText"/>
      </w:pPr>
      <w:r w:rsidRPr="0099365D">
        <w:t xml:space="preserve">The items sold within the promotion are grouped together on the printed receipt.  The discount applied to item is printed with the line item details.  </w:t>
      </w:r>
    </w:p>
    <w:p w:rsidR="00134C46" w:rsidRPr="0099365D" w:rsidRDefault="00134C46" w:rsidP="00134C46">
      <w:pPr>
        <w:pStyle w:val="BodyText"/>
      </w:pPr>
      <w:r w:rsidRPr="0099365D">
        <w:t xml:space="preserve">The tag ‘REG &lt;old price&gt; WITH &lt;value&gt; DOLLARS OFF’ is a configurable messages </w:t>
      </w:r>
    </w:p>
    <w:tbl>
      <w:tblPr>
        <w:tblW w:w="4900" w:type="pct"/>
        <w:tblInd w:w="144" w:type="dxa"/>
        <w:tblLook w:val="04A0" w:firstRow="1" w:lastRow="0" w:firstColumn="1" w:lastColumn="0" w:noHBand="0" w:noVBand="1"/>
      </w:tblPr>
      <w:tblGrid>
        <w:gridCol w:w="5381"/>
        <w:gridCol w:w="5203"/>
      </w:tblGrid>
      <w:tr w:rsidR="00B64FDD" w:rsidRPr="0099365D" w:rsidTr="00B64FDD">
        <w:tc>
          <w:tcPr>
            <w:tcW w:w="5398" w:type="dxa"/>
          </w:tcPr>
          <w:p w:rsidR="00E469A3" w:rsidRPr="0099365D" w:rsidRDefault="00EB0FC7" w:rsidP="003A40A1">
            <w:pPr>
              <w:pStyle w:val="BodyText"/>
              <w:jc w:val="center"/>
              <w:rPr>
                <w:color w:val="FF0000"/>
              </w:rPr>
            </w:pPr>
            <w:r w:rsidRPr="0099365D">
              <w:rPr>
                <w:noProof/>
                <w:color w:val="FF0000"/>
              </w:rPr>
              <mc:AlternateContent>
                <mc:Choice Requires="wps">
                  <w:drawing>
                    <wp:inline distT="0" distB="0" distL="0" distR="0" wp14:anchorId="7887ED1F" wp14:editId="11A0AB49">
                      <wp:extent cx="2980690" cy="1212850"/>
                      <wp:effectExtent l="7620" t="12700" r="12065" b="12700"/>
                      <wp:docPr id="64"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212850"/>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SOLUTIONS PLUS39695*************************************</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10087206</w:t>
                                  </w:r>
                                  <w:r>
                                    <w:rPr>
                                      <w:rFonts w:ascii="Courier New" w:hAnsi="Courier New" w:cs="Courier New"/>
                                      <w:sz w:val="18"/>
                                      <w:szCs w:val="18"/>
                                    </w:rPr>
                                    <w:tab/>
                                    <w:t>B4J-00123</w:t>
                                  </w:r>
                                  <w:r>
                                    <w:rPr>
                                      <w:rFonts w:ascii="Courier New" w:hAnsi="Courier New" w:cs="Courier New"/>
                                      <w:sz w:val="18"/>
                                      <w:szCs w:val="18"/>
                                    </w:rPr>
                                    <w:tab/>
                                    <w:t xml:space="preserve"> 449.99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XBOX 360 ELITE BLK</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SERIAL # 123456789</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10087206</w:t>
                                  </w:r>
                                  <w:r>
                                    <w:rPr>
                                      <w:rFonts w:ascii="Courier New" w:hAnsi="Courier New" w:cs="Courier New"/>
                                      <w:sz w:val="18"/>
                                      <w:szCs w:val="18"/>
                                    </w:rPr>
                                    <w:tab/>
                                    <w:t>S75-00158</w:t>
                                  </w:r>
                                  <w:r>
                                    <w:rPr>
                                      <w:rFonts w:ascii="Courier New" w:hAnsi="Courier New" w:cs="Courier New"/>
                                      <w:sz w:val="18"/>
                                      <w:szCs w:val="18"/>
                                    </w:rPr>
                                    <w:tab/>
                                    <w:t xml:space="preserve"> 0.00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360 VIVA PINATA</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9.99 WITH -9.99 DOLLARS OFF</w:t>
                                  </w:r>
                                </w:p>
                                <w:p w:rsidR="0099365D" w:rsidRPr="00B65171" w:rsidRDefault="0099365D" w:rsidP="00B64FDD">
                                  <w:pPr>
                                    <w:rPr>
                                      <w:rFonts w:cs="Arial"/>
                                      <w:sz w:val="16"/>
                                      <w:szCs w:val="16"/>
                                    </w:rPr>
                                  </w:pPr>
                                  <w:r>
                                    <w:rPr>
                                      <w:rFonts w:cs="Arial"/>
                                      <w:sz w:val="16"/>
                                      <w:szCs w:val="16"/>
                                    </w:rPr>
                                    <w:t>…</w:t>
                                  </w:r>
                                </w:p>
                                <w:p w:rsidR="0099365D" w:rsidRPr="00DB0E97" w:rsidRDefault="0099365D" w:rsidP="00B64FDD">
                                  <w:pPr>
                                    <w:rPr>
                                      <w:szCs w:val="18"/>
                                    </w:rPr>
                                  </w:pPr>
                                </w:p>
                              </w:txbxContent>
                            </wps:txbx>
                            <wps:bodyPr rot="0" vert="horz" wrap="square" lIns="91440" tIns="45720" rIns="91440" bIns="45720" anchor="t" anchorCtr="0" upright="1">
                              <a:noAutofit/>
                            </wps:bodyPr>
                          </wps:wsp>
                        </a:graphicData>
                      </a:graphic>
                    </wp:inline>
                  </w:drawing>
                </mc:Choice>
                <mc:Fallback>
                  <w:pict>
                    <v:shape w14:anchorId="7887ED1F" id="Text Box 270" o:spid="_x0000_s1066" type="#_x0000_t202" style="width:234.7pt;height: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">
                      <v:textbo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SOLUTIONS PLUS39695*************************************</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10087206</w:t>
                            </w:r>
                            <w:r>
                              <w:rPr>
                                <w:rFonts w:ascii="Courier New" w:hAnsi="Courier New" w:cs="Courier New"/>
                                <w:sz w:val="18"/>
                                <w:szCs w:val="18"/>
                              </w:rPr>
                              <w:tab/>
                              <w:t>B4J-00123</w:t>
                            </w:r>
                            <w:r>
                              <w:rPr>
                                <w:rFonts w:ascii="Courier New" w:hAnsi="Courier New" w:cs="Courier New"/>
                                <w:sz w:val="18"/>
                                <w:szCs w:val="18"/>
                              </w:rPr>
                              <w:tab/>
                              <w:t xml:space="preserve"> 449.99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XBOX 360 ELITE BLK</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SERIAL # 123456789</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10087206</w:t>
                            </w:r>
                            <w:r>
                              <w:rPr>
                                <w:rFonts w:ascii="Courier New" w:hAnsi="Courier New" w:cs="Courier New"/>
                                <w:sz w:val="18"/>
                                <w:szCs w:val="18"/>
                              </w:rPr>
                              <w:tab/>
                              <w:t>S75-00158</w:t>
                            </w:r>
                            <w:r>
                              <w:rPr>
                                <w:rFonts w:ascii="Courier New" w:hAnsi="Courier New" w:cs="Courier New"/>
                                <w:sz w:val="18"/>
                                <w:szCs w:val="18"/>
                              </w:rPr>
                              <w:tab/>
                              <w:t xml:space="preserve"> 0.00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360 VIVA PINATA</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9.99 WITH -9.99 DOLLARS OFF</w:t>
                            </w:r>
                          </w:p>
                          <w:p w:rsidR="0099365D" w:rsidRPr="00B65171" w:rsidRDefault="0099365D" w:rsidP="00B64FDD">
                            <w:pPr>
                              <w:rPr>
                                <w:rFonts w:cs="Arial"/>
                                <w:sz w:val="16"/>
                                <w:szCs w:val="16"/>
                              </w:rPr>
                            </w:pPr>
                            <w:r>
                              <w:rPr>
                                <w:rFonts w:cs="Arial"/>
                                <w:sz w:val="16"/>
                                <w:szCs w:val="16"/>
                              </w:rPr>
                              <w:t>…</w:t>
                            </w:r>
                          </w:p>
                          <w:p w:rsidR="0099365D" w:rsidRPr="00DB0E97" w:rsidRDefault="0099365D" w:rsidP="00B64FDD">
                            <w:pPr>
                              <w:rPr>
                                <w:szCs w:val="18"/>
                              </w:rPr>
                            </w:pPr>
                          </w:p>
                        </w:txbxContent>
                      </v:textbox>
                      <w10:anchorlock/>
                    </v:shape>
                  </w:pict>
                </mc:Fallback>
              </mc:AlternateContent>
            </w:r>
          </w:p>
        </w:tc>
        <w:tc>
          <w:tcPr>
            <w:tcW w:w="5398" w:type="dxa"/>
          </w:tcPr>
          <w:p w:rsidR="00B64FDD" w:rsidRPr="0099365D" w:rsidRDefault="00B64FDD" w:rsidP="00B64FDD">
            <w:pPr>
              <w:pStyle w:val="BodyText"/>
              <w:jc w:val="center"/>
            </w:pPr>
          </w:p>
        </w:tc>
      </w:tr>
    </w:tbl>
    <w:p w:rsidR="00F22E34" w:rsidRPr="0099365D" w:rsidRDefault="00F22E34" w:rsidP="00F22E34">
      <w:pPr>
        <w:pStyle w:val="BodyText"/>
        <w:rPr>
          <w:rFonts w:cs="Arial"/>
          <w:szCs w:val="26"/>
        </w:rPr>
      </w:pPr>
      <w:r w:rsidRPr="0099365D">
        <w:br w:type="page"/>
      </w:r>
    </w:p>
    <w:p w:rsidR="00515803" w:rsidRPr="0099365D" w:rsidRDefault="00515803" w:rsidP="00515803">
      <w:pPr>
        <w:pStyle w:val="Heading3"/>
      </w:pPr>
      <w:r w:rsidRPr="0099365D">
        <w:lastRenderedPageBreak/>
        <w:t>Free Gift Card – Vendor Funded</w:t>
      </w:r>
    </w:p>
    <w:p w:rsidR="00134C46" w:rsidRPr="0099365D" w:rsidRDefault="00134C46" w:rsidP="00B64FDD">
      <w:pPr>
        <w:pStyle w:val="BodyText"/>
      </w:pPr>
      <w:r w:rsidRPr="0099365D">
        <w:t xml:space="preserve">The items sold within the promotion are grouped together on the printed receipt.  </w:t>
      </w:r>
    </w:p>
    <w:p w:rsidR="00B64FDD" w:rsidRPr="0099365D" w:rsidRDefault="00B64FDD" w:rsidP="00B64FDD">
      <w:pPr>
        <w:pStyle w:val="BodyText"/>
      </w:pPr>
      <w:r w:rsidRPr="0099365D">
        <w:t>This is an example of a free gift card promotion where the gift card is fully vendor funded.  The prorated amount (setup on the promotion) of the gift card to be applied to each item in the promotion is noted on the receipt.  The portion that is internally funded is the “PACKAGE GIFT CARD VA…” and the portion that is vendor funded is the “Prorate Value…</w:t>
      </w:r>
      <w:proofErr w:type="gramStart"/>
      <w:r w:rsidRPr="0099365D">
        <w:t>”.</w:t>
      </w:r>
      <w:proofErr w:type="gramEnd"/>
    </w:p>
    <w:p w:rsidR="00B64FDD" w:rsidRPr="0099365D" w:rsidRDefault="00B64FDD" w:rsidP="00B64FDD">
      <w:pPr>
        <w:pStyle w:val="BodyText"/>
      </w:pPr>
      <w:r w:rsidRPr="0099365D">
        <w:t>A gift card is issued in the transaction, but is added as a $0.00 item.</w:t>
      </w:r>
    </w:p>
    <w:p w:rsidR="00134C46" w:rsidRPr="0099365D" w:rsidRDefault="00134C46" w:rsidP="00B64FDD">
      <w:pPr>
        <w:pStyle w:val="BodyText"/>
        <w:rPr>
          <w:rFonts w:cs="Arial"/>
        </w:rPr>
      </w:pPr>
      <w:r w:rsidRPr="0099365D">
        <w:rPr>
          <w:rFonts w:cs="Arial"/>
        </w:rPr>
        <w:t>The tag ‘PACKAGE GIFT CARD VALUE’ is a configurable message.</w:t>
      </w:r>
    </w:p>
    <w:p w:rsidR="00236CCC" w:rsidRPr="0099365D" w:rsidRDefault="00236CCC" w:rsidP="00236CCC">
      <w:pPr>
        <w:pStyle w:val="BodyText"/>
      </w:pPr>
      <w:r w:rsidRPr="0099365D">
        <w:t>The gift card number is written to the receipt, and a parameter defines if the number is masked on the receipt.  The approval number returned from the authorization service is printed as a second line of text for the item.</w:t>
      </w:r>
    </w:p>
    <w:p w:rsidR="00236CCC" w:rsidRPr="0099365D" w:rsidRDefault="00236CCC" w:rsidP="00236CCC">
      <w:pPr>
        <w:pStyle w:val="BodyText"/>
      </w:pPr>
      <w:r w:rsidRPr="0099365D">
        <w:t>The balance details for the card are printed on the receipt.  The Original Balance is the amount that is on the card prior to applying the current transaction amount.  The Transaction Amount is the amount that will be applied to the card.  The Remaining Balance is the amount that card will contain after this transaction is completed.</w:t>
      </w:r>
    </w:p>
    <w:p w:rsidR="00236CCC" w:rsidRPr="0099365D" w:rsidRDefault="00236CCC" w:rsidP="00236CCC">
      <w:pPr>
        <w:pStyle w:val="BodyText"/>
      </w:pPr>
      <w:r w:rsidRPr="0099365D">
        <w:t>The tags ‘ORIGINAL BALANCE: &lt;old_balance&gt;’, ‘TRANSACTION AMOUNT: &lt;tran_amount&gt;’ and ‘REMAINING BALANCE: &lt;new_balance&gt;’ are configurable messages.</w:t>
      </w:r>
    </w:p>
    <w:tbl>
      <w:tblPr>
        <w:tblW w:w="4900" w:type="pct"/>
        <w:tblInd w:w="144" w:type="dxa"/>
        <w:tblLook w:val="04A0" w:firstRow="1" w:lastRow="0" w:firstColumn="1" w:lastColumn="0" w:noHBand="0" w:noVBand="1"/>
      </w:tblPr>
      <w:tblGrid>
        <w:gridCol w:w="5381"/>
        <w:gridCol w:w="5203"/>
      </w:tblGrid>
      <w:tr w:rsidR="00B64FDD" w:rsidRPr="0099365D" w:rsidTr="00B64FDD">
        <w:tc>
          <w:tcPr>
            <w:tcW w:w="5398" w:type="dxa"/>
          </w:tcPr>
          <w:p w:rsidR="00B64FDD" w:rsidRPr="0099365D" w:rsidRDefault="00EB0FC7" w:rsidP="00B64FDD">
            <w:pPr>
              <w:pStyle w:val="BodyText"/>
              <w:jc w:val="center"/>
            </w:pPr>
            <w:r w:rsidRPr="0099365D">
              <w:rPr>
                <w:noProof/>
                <w:color w:val="FF0000"/>
              </w:rPr>
              <mc:AlternateContent>
                <mc:Choice Requires="wps">
                  <w:drawing>
                    <wp:inline distT="0" distB="0" distL="0" distR="0" wp14:anchorId="5BD7CE15" wp14:editId="0109EF2C">
                      <wp:extent cx="2980690" cy="3822065"/>
                      <wp:effectExtent l="7620" t="8255" r="12065" b="8255"/>
                      <wp:docPr id="6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822065"/>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PACKAGE1360**************************************************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10063529</w:t>
                                  </w:r>
                                  <w:r>
                                    <w:rPr>
                                      <w:rFonts w:ascii="Courier New" w:hAnsi="Courier New" w:cs="Courier New"/>
                                      <w:sz w:val="18"/>
                                      <w:szCs w:val="18"/>
                                    </w:rPr>
                                    <w:tab/>
                                    <w:t>GN4140</w:t>
                                  </w:r>
                                  <w:r>
                                    <w:rPr>
                                      <w:rFonts w:ascii="Courier New" w:hAnsi="Courier New" w:cs="Courier New"/>
                                      <w:sz w:val="18"/>
                                      <w:szCs w:val="18"/>
                                    </w:rPr>
                                    <w:tab/>
                                    <w:t xml:space="preserve"> 79.99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10.42</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10063530</w:t>
                                  </w:r>
                                  <w:r>
                                    <w:rPr>
                                      <w:rFonts w:ascii="Courier New" w:hAnsi="Courier New" w:cs="Courier New"/>
                                      <w:sz w:val="18"/>
                                      <w:szCs w:val="18"/>
                                    </w:rPr>
                                    <w:tab/>
                                    <w:t>GN4150</w:t>
                                  </w:r>
                                  <w:r>
                                    <w:rPr>
                                      <w:rFonts w:ascii="Courier New" w:hAnsi="Courier New" w:cs="Courier New"/>
                                      <w:sz w:val="18"/>
                                      <w:szCs w:val="18"/>
                                    </w:rPr>
                                    <w:tab/>
                                    <w:t xml:space="preserve"> 99.99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13.75</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10063531</w:t>
                                  </w:r>
                                  <w:r>
                                    <w:rPr>
                                      <w:rFonts w:ascii="Courier New" w:hAnsi="Courier New" w:cs="Courier New"/>
                                      <w:sz w:val="18"/>
                                      <w:szCs w:val="18"/>
                                    </w:rPr>
                                    <w:tab/>
                                    <w:t>GN5140</w:t>
                                  </w:r>
                                  <w:r>
                                    <w:rPr>
                                      <w:rFonts w:ascii="Courier New" w:hAnsi="Courier New" w:cs="Courier New"/>
                                      <w:sz w:val="18"/>
                                      <w:szCs w:val="18"/>
                                    </w:rPr>
                                    <w:tab/>
                                    <w:t xml:space="preserve"> 139.99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5.83</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Xxxxxxxxxxxx6409 PACKAGE SV</w:t>
                                  </w:r>
                                  <w:r>
                                    <w:rPr>
                                      <w:rFonts w:ascii="Courier New" w:hAnsi="Courier New" w:cs="Courier New"/>
                                      <w:sz w:val="18"/>
                                      <w:szCs w:val="18"/>
                                    </w:rPr>
                                    <w:tab/>
                                    <w:t xml:space="preserve"> 0.00 N</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175840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30.00 Balance</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GFT CRD RET&amp;RELOAD</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0.00</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319</w:t>
                                  </w:r>
                                  <w:r w:rsidRPr="0034389B">
                                    <w:rPr>
                                      <w:rFonts w:ascii="Courier New" w:hAnsi="Courier New" w:cs="Courier New"/>
                                      <w:sz w:val="18"/>
                                      <w:szCs w:val="18"/>
                                    </w:rPr>
                                    <w:t>.</w:t>
                                  </w:r>
                                  <w:r>
                                    <w:rPr>
                                      <w:rFonts w:ascii="Courier New" w:hAnsi="Courier New" w:cs="Courier New"/>
                                      <w:sz w:val="18"/>
                                      <w:szCs w:val="18"/>
                                    </w:rPr>
                                    <w:t>97</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14</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334</w:t>
                                  </w:r>
                                  <w:r w:rsidRPr="0034389B">
                                    <w:rPr>
                                      <w:rFonts w:ascii="Courier New" w:hAnsi="Courier New" w:cs="Courier New"/>
                                      <w:sz w:val="18"/>
                                      <w:szCs w:val="18"/>
                                    </w:rPr>
                                    <w:t>.</w:t>
                                  </w:r>
                                  <w:r>
                                    <w:rPr>
                                      <w:rFonts w:ascii="Courier New" w:hAnsi="Courier New" w:cs="Courier New"/>
                                      <w:sz w:val="18"/>
                                      <w:szCs w:val="18"/>
                                    </w:rPr>
                                    <w:t>47</w:t>
                                  </w:r>
                                </w:p>
                                <w:p w:rsidR="0099365D" w:rsidRPr="0034389B"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334.47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30.00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30.00</w:t>
                                  </w:r>
                                </w:p>
                                <w:p w:rsidR="0099365D" w:rsidRPr="00B65171" w:rsidRDefault="0099365D" w:rsidP="00B64FDD">
                                  <w:pPr>
                                    <w:rPr>
                                      <w:rFonts w:cs="Arial"/>
                                      <w:sz w:val="16"/>
                                      <w:szCs w:val="16"/>
                                    </w:rPr>
                                  </w:pPr>
                                  <w:r>
                                    <w:rPr>
                                      <w:rFonts w:cs="Arial"/>
                                      <w:sz w:val="16"/>
                                      <w:szCs w:val="16"/>
                                    </w:rPr>
                                    <w:t>…</w:t>
                                  </w:r>
                                </w:p>
                                <w:p w:rsidR="0099365D" w:rsidRPr="008073B4" w:rsidRDefault="0099365D" w:rsidP="00B64FDD">
                                  <w:pPr>
                                    <w:rPr>
                                      <w:szCs w:val="18"/>
                                    </w:rPr>
                                  </w:pPr>
                                </w:p>
                              </w:txbxContent>
                            </wps:txbx>
                            <wps:bodyPr rot="0" vert="horz" wrap="square" lIns="91440" tIns="45720" rIns="91440" bIns="45720" anchor="t" anchorCtr="0" upright="1">
                              <a:noAutofit/>
                            </wps:bodyPr>
                          </wps:wsp>
                        </a:graphicData>
                      </a:graphic>
                    </wp:inline>
                  </w:drawing>
                </mc:Choice>
                <mc:Fallback>
                  <w:pict>
                    <v:shape w14:anchorId="5BD7CE15" id="Text Box 269" o:spid="_x0000_s1067" type="#_x0000_t202" style="width:234.7pt;height:30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">
                      <v:textbo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PACKAGE1360**************************************************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10063529</w:t>
                            </w:r>
                            <w:r>
                              <w:rPr>
                                <w:rFonts w:ascii="Courier New" w:hAnsi="Courier New" w:cs="Courier New"/>
                                <w:sz w:val="18"/>
                                <w:szCs w:val="18"/>
                              </w:rPr>
                              <w:tab/>
                              <w:t>GN4140</w:t>
                            </w:r>
                            <w:r>
                              <w:rPr>
                                <w:rFonts w:ascii="Courier New" w:hAnsi="Courier New" w:cs="Courier New"/>
                                <w:sz w:val="18"/>
                                <w:szCs w:val="18"/>
                              </w:rPr>
                              <w:tab/>
                              <w:t xml:space="preserve"> 79.99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10.42</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10063530</w:t>
                            </w:r>
                            <w:r>
                              <w:rPr>
                                <w:rFonts w:ascii="Courier New" w:hAnsi="Courier New" w:cs="Courier New"/>
                                <w:sz w:val="18"/>
                                <w:szCs w:val="18"/>
                              </w:rPr>
                              <w:tab/>
                              <w:t>GN4150</w:t>
                            </w:r>
                            <w:r>
                              <w:rPr>
                                <w:rFonts w:ascii="Courier New" w:hAnsi="Courier New" w:cs="Courier New"/>
                                <w:sz w:val="18"/>
                                <w:szCs w:val="18"/>
                              </w:rPr>
                              <w:tab/>
                              <w:t xml:space="preserve"> 99.99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13.75</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10063531</w:t>
                            </w:r>
                            <w:r>
                              <w:rPr>
                                <w:rFonts w:ascii="Courier New" w:hAnsi="Courier New" w:cs="Courier New"/>
                                <w:sz w:val="18"/>
                                <w:szCs w:val="18"/>
                              </w:rPr>
                              <w:tab/>
                              <w:t>GN5140</w:t>
                            </w:r>
                            <w:r>
                              <w:rPr>
                                <w:rFonts w:ascii="Courier New" w:hAnsi="Courier New" w:cs="Courier New"/>
                                <w:sz w:val="18"/>
                                <w:szCs w:val="18"/>
                              </w:rPr>
                              <w:tab/>
                              <w:t xml:space="preserve"> 139.99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5.83</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Xxxxxxxxxxxx6409 PACKAGE SV</w:t>
                            </w:r>
                            <w:r>
                              <w:rPr>
                                <w:rFonts w:ascii="Courier New" w:hAnsi="Courier New" w:cs="Courier New"/>
                                <w:sz w:val="18"/>
                                <w:szCs w:val="18"/>
                              </w:rPr>
                              <w:tab/>
                              <w:t xml:space="preserve"> 0.00 N</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175840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30.00 Balance</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GFT CRD RET&amp;RELOAD</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0.00</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319</w:t>
                            </w:r>
                            <w:r w:rsidRPr="0034389B">
                              <w:rPr>
                                <w:rFonts w:ascii="Courier New" w:hAnsi="Courier New" w:cs="Courier New"/>
                                <w:sz w:val="18"/>
                                <w:szCs w:val="18"/>
                              </w:rPr>
                              <w:t>.</w:t>
                            </w:r>
                            <w:r>
                              <w:rPr>
                                <w:rFonts w:ascii="Courier New" w:hAnsi="Courier New" w:cs="Courier New"/>
                                <w:sz w:val="18"/>
                                <w:szCs w:val="18"/>
                              </w:rPr>
                              <w:t>97</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14</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334</w:t>
                            </w:r>
                            <w:r w:rsidRPr="0034389B">
                              <w:rPr>
                                <w:rFonts w:ascii="Courier New" w:hAnsi="Courier New" w:cs="Courier New"/>
                                <w:sz w:val="18"/>
                                <w:szCs w:val="18"/>
                              </w:rPr>
                              <w:t>.</w:t>
                            </w:r>
                            <w:r>
                              <w:rPr>
                                <w:rFonts w:ascii="Courier New" w:hAnsi="Courier New" w:cs="Courier New"/>
                                <w:sz w:val="18"/>
                                <w:szCs w:val="18"/>
                              </w:rPr>
                              <w:t>47</w:t>
                            </w:r>
                          </w:p>
                          <w:p w:rsidR="0099365D" w:rsidRPr="0034389B"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334.47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30.00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30.00</w:t>
                            </w:r>
                          </w:p>
                          <w:p w:rsidR="0099365D" w:rsidRPr="00B65171" w:rsidRDefault="0099365D" w:rsidP="00B64FDD">
                            <w:pPr>
                              <w:rPr>
                                <w:rFonts w:cs="Arial"/>
                                <w:sz w:val="16"/>
                                <w:szCs w:val="16"/>
                              </w:rPr>
                            </w:pPr>
                            <w:r>
                              <w:rPr>
                                <w:rFonts w:cs="Arial"/>
                                <w:sz w:val="16"/>
                                <w:szCs w:val="16"/>
                              </w:rPr>
                              <w:t>…</w:t>
                            </w:r>
                          </w:p>
                          <w:p w:rsidR="0099365D" w:rsidRPr="008073B4" w:rsidRDefault="0099365D" w:rsidP="00B64FDD">
                            <w:pPr>
                              <w:rPr>
                                <w:szCs w:val="18"/>
                              </w:rPr>
                            </w:pPr>
                          </w:p>
                        </w:txbxContent>
                      </v:textbox>
                      <w10:anchorlock/>
                    </v:shape>
                  </w:pict>
                </mc:Fallback>
              </mc:AlternateContent>
            </w:r>
          </w:p>
        </w:tc>
        <w:tc>
          <w:tcPr>
            <w:tcW w:w="5398" w:type="dxa"/>
          </w:tcPr>
          <w:p w:rsidR="00B64FDD" w:rsidRPr="0099365D" w:rsidRDefault="00B64FDD" w:rsidP="00B64FDD">
            <w:pPr>
              <w:pStyle w:val="BodyText"/>
              <w:jc w:val="center"/>
            </w:pPr>
          </w:p>
        </w:tc>
      </w:tr>
    </w:tbl>
    <w:p w:rsidR="00A7187E" w:rsidRPr="0099365D" w:rsidRDefault="00A7187E" w:rsidP="00A7187E">
      <w:pPr>
        <w:pStyle w:val="BodyText"/>
        <w:rPr>
          <w:rFonts w:cs="Arial"/>
          <w:szCs w:val="26"/>
        </w:rPr>
      </w:pPr>
      <w:r w:rsidRPr="0099365D">
        <w:br w:type="page"/>
      </w:r>
    </w:p>
    <w:p w:rsidR="00515803" w:rsidRPr="0099365D" w:rsidRDefault="00515803" w:rsidP="00515803">
      <w:pPr>
        <w:pStyle w:val="Heading3"/>
      </w:pPr>
      <w:r w:rsidRPr="0099365D">
        <w:lastRenderedPageBreak/>
        <w:t>Free Gift Card – Internally Funded</w:t>
      </w:r>
    </w:p>
    <w:p w:rsidR="00134C46" w:rsidRPr="0099365D" w:rsidRDefault="00134C46" w:rsidP="00B64FDD">
      <w:pPr>
        <w:pStyle w:val="BodyText"/>
      </w:pPr>
      <w:r w:rsidRPr="0099365D">
        <w:t xml:space="preserve">The items sold within the promotion are grouped together on the printed receipt.  </w:t>
      </w:r>
    </w:p>
    <w:p w:rsidR="00B64FDD" w:rsidRPr="0099365D" w:rsidRDefault="00B64FDD" w:rsidP="00B64FDD">
      <w:pPr>
        <w:pStyle w:val="BodyText"/>
      </w:pPr>
      <w:r w:rsidRPr="0099365D">
        <w:t>This is an example of a free gift card promotion where the gift card is not vendor funded.  The prorated amount (setup on the promotion) of the gift card to be applied to each item in the promotion is noted on the receipt.</w:t>
      </w:r>
    </w:p>
    <w:p w:rsidR="00B64FDD" w:rsidRPr="0099365D" w:rsidRDefault="00B64FDD" w:rsidP="00B64FDD">
      <w:pPr>
        <w:pStyle w:val="BodyText"/>
      </w:pPr>
      <w:r w:rsidRPr="0099365D">
        <w:t>A gift card is issued in the transaction, but is added as a $0.00 item.</w:t>
      </w:r>
    </w:p>
    <w:p w:rsidR="00134C46" w:rsidRPr="0099365D" w:rsidRDefault="00134C46" w:rsidP="00134C46">
      <w:pPr>
        <w:pStyle w:val="BodyText"/>
        <w:rPr>
          <w:rFonts w:cs="Arial"/>
        </w:rPr>
      </w:pPr>
      <w:r w:rsidRPr="0099365D">
        <w:rPr>
          <w:rFonts w:cs="Arial"/>
        </w:rPr>
        <w:t>The tag ‘PACKAGE GIFT CARD VALUE’ is a configurable message.</w:t>
      </w:r>
    </w:p>
    <w:p w:rsidR="00236CCC" w:rsidRPr="0099365D" w:rsidRDefault="00236CCC" w:rsidP="00236CCC">
      <w:pPr>
        <w:pStyle w:val="BodyText"/>
      </w:pPr>
      <w:r w:rsidRPr="0099365D">
        <w:t>The gift card number is written to the receipt, and a parameter defines if the number is masked on the receipt.  The approval number returned from the authorization service is printed as a second line of text for the item.</w:t>
      </w:r>
    </w:p>
    <w:p w:rsidR="00236CCC" w:rsidRPr="0099365D" w:rsidRDefault="00236CCC" w:rsidP="00236CCC">
      <w:pPr>
        <w:pStyle w:val="BodyText"/>
      </w:pPr>
      <w:r w:rsidRPr="0099365D">
        <w:t>The balance details for the card are printed on the receipt.  The Original Balance is the amount that is on the card prior to applying the current transaction amount.  The Transaction Amount is the amount that will be applied to the card.  The Remaining Balance is the amount that card will contain after this transaction is completed.</w:t>
      </w:r>
    </w:p>
    <w:p w:rsidR="00236CCC" w:rsidRPr="0099365D" w:rsidRDefault="00236CCC" w:rsidP="00236CCC">
      <w:pPr>
        <w:pStyle w:val="BodyText"/>
      </w:pPr>
      <w:r w:rsidRPr="0099365D">
        <w:t>The tags ‘ORIGINAL BALANCE: &lt;old_balance&gt;’, ‘TRANSACTION AMOUNT: &lt;tran_amount&gt;’ and ‘REMAINING BALANCE: &lt;new_balance&gt;’ are configurable messages.</w:t>
      </w:r>
    </w:p>
    <w:p w:rsidR="00B64FDD" w:rsidRPr="0099365D" w:rsidRDefault="00EB0FC7" w:rsidP="00E469A3">
      <w:pPr>
        <w:pStyle w:val="BodyText"/>
        <w:ind w:left="720"/>
        <w:rPr>
          <w:color w:val="FF0000"/>
        </w:rPr>
      </w:pPr>
      <w:r w:rsidRPr="0099365D">
        <w:rPr>
          <w:noProof/>
          <w:color w:val="FF0000"/>
        </w:rPr>
        <mc:AlternateContent>
          <mc:Choice Requires="wps">
            <w:drawing>
              <wp:inline distT="0" distB="0" distL="0" distR="0" wp14:anchorId="752921E7" wp14:editId="4606A097">
                <wp:extent cx="2980690" cy="3822065"/>
                <wp:effectExtent l="9525" t="5080" r="10160" b="11430"/>
                <wp:docPr id="62"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822065"/>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PACKAGE1340**************************************************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10063529</w:t>
                            </w:r>
                            <w:r>
                              <w:rPr>
                                <w:rFonts w:ascii="Courier New" w:hAnsi="Courier New" w:cs="Courier New"/>
                                <w:sz w:val="18"/>
                                <w:szCs w:val="18"/>
                              </w:rPr>
                              <w:tab/>
                              <w:t>GN4140</w:t>
                            </w:r>
                            <w:r>
                              <w:rPr>
                                <w:rFonts w:ascii="Courier New" w:hAnsi="Courier New" w:cs="Courier New"/>
                                <w:sz w:val="18"/>
                                <w:szCs w:val="18"/>
                              </w:rPr>
                              <w:tab/>
                              <w:t xml:space="preserve"> 79.99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10063530</w:t>
                            </w:r>
                            <w:r>
                              <w:rPr>
                                <w:rFonts w:ascii="Courier New" w:hAnsi="Courier New" w:cs="Courier New"/>
                                <w:sz w:val="18"/>
                                <w:szCs w:val="18"/>
                              </w:rPr>
                              <w:tab/>
                              <w:t>GN4150</w:t>
                            </w:r>
                            <w:r>
                              <w:rPr>
                                <w:rFonts w:ascii="Courier New" w:hAnsi="Courier New" w:cs="Courier New"/>
                                <w:sz w:val="18"/>
                                <w:szCs w:val="18"/>
                              </w:rPr>
                              <w:tab/>
                              <w:t xml:space="preserve"> 99.99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10063531</w:t>
                            </w:r>
                            <w:r>
                              <w:rPr>
                                <w:rFonts w:ascii="Courier New" w:hAnsi="Courier New" w:cs="Courier New"/>
                                <w:sz w:val="18"/>
                                <w:szCs w:val="18"/>
                              </w:rPr>
                              <w:tab/>
                              <w:t>GN5140</w:t>
                            </w:r>
                            <w:r>
                              <w:rPr>
                                <w:rFonts w:ascii="Courier New" w:hAnsi="Courier New" w:cs="Courier New"/>
                                <w:sz w:val="18"/>
                                <w:szCs w:val="18"/>
                              </w:rPr>
                              <w:tab/>
                              <w:t xml:space="preserve"> 139.99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Pr="0034389B" w:rsidRDefault="0099365D" w:rsidP="00B64FDD">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xxxxxxxxxxxx2460</w:t>
                            </w:r>
                            <w:proofErr w:type="gramEnd"/>
                            <w:r>
                              <w:rPr>
                                <w:rFonts w:ascii="Courier New" w:hAnsi="Courier New" w:cs="Courier New"/>
                                <w:sz w:val="18"/>
                                <w:szCs w:val="18"/>
                              </w:rPr>
                              <w:t xml:space="preserve"> PACKAGE SV</w:t>
                            </w:r>
                            <w:r>
                              <w:rPr>
                                <w:rFonts w:ascii="Courier New" w:hAnsi="Courier New" w:cs="Courier New"/>
                                <w:sz w:val="18"/>
                                <w:szCs w:val="18"/>
                              </w:rPr>
                              <w:tab/>
                              <w:t xml:space="preserve"> 0.00 N</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175840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30.00 Balance</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GFT CRD RET&amp;RELOAD</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0.00</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319</w:t>
                            </w:r>
                            <w:r w:rsidRPr="0034389B">
                              <w:rPr>
                                <w:rFonts w:ascii="Courier New" w:hAnsi="Courier New" w:cs="Courier New"/>
                                <w:sz w:val="18"/>
                                <w:szCs w:val="18"/>
                              </w:rPr>
                              <w:t>.</w:t>
                            </w:r>
                            <w:r>
                              <w:rPr>
                                <w:rFonts w:ascii="Courier New" w:hAnsi="Courier New" w:cs="Courier New"/>
                                <w:sz w:val="18"/>
                                <w:szCs w:val="18"/>
                              </w:rPr>
                              <w:t>97</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14</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334</w:t>
                            </w:r>
                            <w:r w:rsidRPr="0034389B">
                              <w:rPr>
                                <w:rFonts w:ascii="Courier New" w:hAnsi="Courier New" w:cs="Courier New"/>
                                <w:sz w:val="18"/>
                                <w:szCs w:val="18"/>
                              </w:rPr>
                              <w:t>.</w:t>
                            </w:r>
                            <w:r>
                              <w:rPr>
                                <w:rFonts w:ascii="Courier New" w:hAnsi="Courier New" w:cs="Courier New"/>
                                <w:sz w:val="18"/>
                                <w:szCs w:val="18"/>
                              </w:rPr>
                              <w:t>47</w:t>
                            </w:r>
                          </w:p>
                          <w:p w:rsidR="0099365D" w:rsidRPr="0034389B"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334.47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30.00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30.00</w:t>
                            </w:r>
                          </w:p>
                          <w:p w:rsidR="0099365D" w:rsidRPr="00B65171" w:rsidRDefault="0099365D" w:rsidP="00B64FDD">
                            <w:pPr>
                              <w:rPr>
                                <w:rFonts w:cs="Arial"/>
                                <w:sz w:val="16"/>
                                <w:szCs w:val="16"/>
                              </w:rPr>
                            </w:pPr>
                            <w:r>
                              <w:rPr>
                                <w:rFonts w:cs="Arial"/>
                                <w:sz w:val="16"/>
                                <w:szCs w:val="16"/>
                              </w:rPr>
                              <w:t>…</w:t>
                            </w:r>
                          </w:p>
                          <w:p w:rsidR="0099365D" w:rsidRPr="008073B4" w:rsidRDefault="0099365D" w:rsidP="00B64FDD">
                            <w:pPr>
                              <w:rPr>
                                <w:szCs w:val="16"/>
                              </w:rPr>
                            </w:pPr>
                          </w:p>
                        </w:txbxContent>
                      </wps:txbx>
                      <wps:bodyPr rot="0" vert="horz" wrap="square" lIns="91440" tIns="45720" rIns="91440" bIns="45720" anchor="t" anchorCtr="0" upright="1">
                        <a:noAutofit/>
                      </wps:bodyPr>
                    </wps:wsp>
                  </a:graphicData>
                </a:graphic>
              </wp:inline>
            </w:drawing>
          </mc:Choice>
          <mc:Fallback>
            <w:pict>
              <v:shape w14:anchorId="752921E7" id="Text Box 268" o:spid="_x0000_s1068" type="#_x0000_t202" style="width:234.7pt;height:30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">
                <v:textbo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PACKAGE1340**************************************************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10063529</w:t>
                      </w:r>
                      <w:r>
                        <w:rPr>
                          <w:rFonts w:ascii="Courier New" w:hAnsi="Courier New" w:cs="Courier New"/>
                          <w:sz w:val="18"/>
                          <w:szCs w:val="18"/>
                        </w:rPr>
                        <w:tab/>
                        <w:t>GN4140</w:t>
                      </w:r>
                      <w:r>
                        <w:rPr>
                          <w:rFonts w:ascii="Courier New" w:hAnsi="Courier New" w:cs="Courier New"/>
                          <w:sz w:val="18"/>
                          <w:szCs w:val="18"/>
                        </w:rPr>
                        <w:tab/>
                        <w:t xml:space="preserve"> 79.99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10063530</w:t>
                      </w:r>
                      <w:r>
                        <w:rPr>
                          <w:rFonts w:ascii="Courier New" w:hAnsi="Courier New" w:cs="Courier New"/>
                          <w:sz w:val="18"/>
                          <w:szCs w:val="18"/>
                        </w:rPr>
                        <w:tab/>
                        <w:t>GN4150</w:t>
                      </w:r>
                      <w:r>
                        <w:rPr>
                          <w:rFonts w:ascii="Courier New" w:hAnsi="Courier New" w:cs="Courier New"/>
                          <w:sz w:val="18"/>
                          <w:szCs w:val="18"/>
                        </w:rPr>
                        <w:tab/>
                        <w:t xml:space="preserve"> 99.99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10063531</w:t>
                      </w:r>
                      <w:r>
                        <w:rPr>
                          <w:rFonts w:ascii="Courier New" w:hAnsi="Courier New" w:cs="Courier New"/>
                          <w:sz w:val="18"/>
                          <w:szCs w:val="18"/>
                        </w:rPr>
                        <w:tab/>
                        <w:t>GN5140</w:t>
                      </w:r>
                      <w:r>
                        <w:rPr>
                          <w:rFonts w:ascii="Courier New" w:hAnsi="Courier New" w:cs="Courier New"/>
                          <w:sz w:val="18"/>
                          <w:szCs w:val="18"/>
                        </w:rPr>
                        <w:tab/>
                        <w:t xml:space="preserve"> 139.99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Pr="0034389B" w:rsidRDefault="0099365D" w:rsidP="00B64FDD">
                      <w:pPr>
                        <w:tabs>
                          <w:tab w:val="left" w:pos="1080"/>
                          <w:tab w:val="decimal" w:pos="3780"/>
                        </w:tabs>
                        <w:rPr>
                          <w:rFonts w:ascii="Courier New" w:hAnsi="Courier New" w:cs="Courier New"/>
                          <w:sz w:val="18"/>
                          <w:szCs w:val="18"/>
                        </w:rPr>
                      </w:pPr>
                      <w:proofErr w:type="gramStart"/>
                      <w:r>
                        <w:rPr>
                          <w:rFonts w:ascii="Courier New" w:hAnsi="Courier New" w:cs="Courier New"/>
                          <w:sz w:val="18"/>
                          <w:szCs w:val="18"/>
                        </w:rPr>
                        <w:t>xxxxxxxxxxxx2460</w:t>
                      </w:r>
                      <w:proofErr w:type="gramEnd"/>
                      <w:r>
                        <w:rPr>
                          <w:rFonts w:ascii="Courier New" w:hAnsi="Courier New" w:cs="Courier New"/>
                          <w:sz w:val="18"/>
                          <w:szCs w:val="18"/>
                        </w:rPr>
                        <w:t xml:space="preserve"> PACKAGE SV</w:t>
                      </w:r>
                      <w:r>
                        <w:rPr>
                          <w:rFonts w:ascii="Courier New" w:hAnsi="Courier New" w:cs="Courier New"/>
                          <w:sz w:val="18"/>
                          <w:szCs w:val="18"/>
                        </w:rPr>
                        <w:tab/>
                        <w:t xml:space="preserve"> 0.00 N</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175840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30.00 Balance</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GFT CRD RET&amp;RELOAD</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0.00</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319</w:t>
                      </w:r>
                      <w:r w:rsidRPr="0034389B">
                        <w:rPr>
                          <w:rFonts w:ascii="Courier New" w:hAnsi="Courier New" w:cs="Courier New"/>
                          <w:sz w:val="18"/>
                          <w:szCs w:val="18"/>
                        </w:rPr>
                        <w:t>.</w:t>
                      </w:r>
                      <w:r>
                        <w:rPr>
                          <w:rFonts w:ascii="Courier New" w:hAnsi="Courier New" w:cs="Courier New"/>
                          <w:sz w:val="18"/>
                          <w:szCs w:val="18"/>
                        </w:rPr>
                        <w:t>97</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14</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334</w:t>
                      </w:r>
                      <w:r w:rsidRPr="0034389B">
                        <w:rPr>
                          <w:rFonts w:ascii="Courier New" w:hAnsi="Courier New" w:cs="Courier New"/>
                          <w:sz w:val="18"/>
                          <w:szCs w:val="18"/>
                        </w:rPr>
                        <w:t>.</w:t>
                      </w:r>
                      <w:r>
                        <w:rPr>
                          <w:rFonts w:ascii="Courier New" w:hAnsi="Courier New" w:cs="Courier New"/>
                          <w:sz w:val="18"/>
                          <w:szCs w:val="18"/>
                        </w:rPr>
                        <w:t>47</w:t>
                      </w:r>
                    </w:p>
                    <w:p w:rsidR="0099365D" w:rsidRPr="0034389B"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334.47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30.00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30.00</w:t>
                      </w:r>
                    </w:p>
                    <w:p w:rsidR="0099365D" w:rsidRPr="00B65171" w:rsidRDefault="0099365D" w:rsidP="00B64FDD">
                      <w:pPr>
                        <w:rPr>
                          <w:rFonts w:cs="Arial"/>
                          <w:sz w:val="16"/>
                          <w:szCs w:val="16"/>
                        </w:rPr>
                      </w:pPr>
                      <w:r>
                        <w:rPr>
                          <w:rFonts w:cs="Arial"/>
                          <w:sz w:val="16"/>
                          <w:szCs w:val="16"/>
                        </w:rPr>
                        <w:t>…</w:t>
                      </w:r>
                    </w:p>
                    <w:p w:rsidR="0099365D" w:rsidRPr="008073B4" w:rsidRDefault="0099365D" w:rsidP="00B64FDD">
                      <w:pPr>
                        <w:rPr>
                          <w:szCs w:val="16"/>
                        </w:rPr>
                      </w:pPr>
                    </w:p>
                  </w:txbxContent>
                </v:textbox>
                <w10:anchorlock/>
              </v:shape>
            </w:pict>
          </mc:Fallback>
        </mc:AlternateContent>
      </w:r>
    </w:p>
    <w:p w:rsidR="00A7187E" w:rsidRPr="0099365D" w:rsidRDefault="00A7187E">
      <w:pPr>
        <w:rPr>
          <w:rFonts w:cs="Arial"/>
          <w:b/>
          <w:bCs/>
          <w:szCs w:val="26"/>
        </w:rPr>
      </w:pPr>
      <w:r w:rsidRPr="0099365D">
        <w:br w:type="page"/>
      </w:r>
    </w:p>
    <w:p w:rsidR="00515803" w:rsidRPr="0099365D" w:rsidRDefault="00515803" w:rsidP="00515803">
      <w:pPr>
        <w:pStyle w:val="Heading3"/>
      </w:pPr>
      <w:r w:rsidRPr="0099365D">
        <w:lastRenderedPageBreak/>
        <w:t>Free Gift Card – Partially Funded</w:t>
      </w:r>
    </w:p>
    <w:p w:rsidR="00134C46" w:rsidRPr="0099365D" w:rsidRDefault="00134C46" w:rsidP="00134C46">
      <w:pPr>
        <w:pStyle w:val="BodyText"/>
      </w:pPr>
      <w:r w:rsidRPr="0099365D">
        <w:t xml:space="preserve">The items sold within the promotion are grouped together on the printed receipt.  </w:t>
      </w:r>
    </w:p>
    <w:p w:rsidR="00B64FDD" w:rsidRPr="0099365D" w:rsidRDefault="00B64FDD" w:rsidP="00B64FDD">
      <w:pPr>
        <w:pStyle w:val="BodyText"/>
      </w:pPr>
      <w:r w:rsidRPr="0099365D">
        <w:t>This is an example of a free gift card promotion where the gift card is partially vendor funded.  The prorated amount (setup on the promotion) of the gift card to be applied to each item in the promotion is noted on the receipt.  The portion that is internally funded is the “PACKAGE GIFT CARD VA…” and the portion that is vendor funded is the “Prorate Value…”</w:t>
      </w:r>
    </w:p>
    <w:p w:rsidR="00B64FDD" w:rsidRPr="0099365D" w:rsidRDefault="00B64FDD" w:rsidP="00B64FDD">
      <w:pPr>
        <w:pStyle w:val="BodyText"/>
      </w:pPr>
      <w:r w:rsidRPr="0099365D">
        <w:t>A gift card is issued in the transaction, but is added as a $0.00 item.</w:t>
      </w:r>
    </w:p>
    <w:p w:rsidR="00134C46" w:rsidRPr="0099365D" w:rsidRDefault="00134C46" w:rsidP="00134C46">
      <w:pPr>
        <w:pStyle w:val="BodyText"/>
        <w:rPr>
          <w:rFonts w:cs="Arial"/>
        </w:rPr>
      </w:pPr>
      <w:r w:rsidRPr="0099365D">
        <w:rPr>
          <w:rFonts w:cs="Arial"/>
        </w:rPr>
        <w:t>The tag ‘PACKAGE GIFT CARD VALUE’ is a configurable message.</w:t>
      </w:r>
    </w:p>
    <w:p w:rsidR="00236CCC" w:rsidRPr="0099365D" w:rsidRDefault="00236CCC" w:rsidP="00236CCC">
      <w:pPr>
        <w:pStyle w:val="BodyText"/>
      </w:pPr>
      <w:r w:rsidRPr="0099365D">
        <w:t>The gift card number is written to the receipt, and a parameter defines if the number is masked on the receipt.  The approval number returned from the authorization service is printed as a second line of text for the item.</w:t>
      </w:r>
    </w:p>
    <w:p w:rsidR="00236CCC" w:rsidRPr="0099365D" w:rsidRDefault="00236CCC" w:rsidP="00236CCC">
      <w:pPr>
        <w:pStyle w:val="BodyText"/>
      </w:pPr>
      <w:r w:rsidRPr="0099365D">
        <w:t>The balance details for the card are printed on the receipt.  The Original Balance is the amount that is on the card prior to applying the current transaction amount.  The Transaction Amount is the amount that will be applied to the card.  The Remaining Balance is the amount that card will contain after this transaction is completed.</w:t>
      </w:r>
    </w:p>
    <w:p w:rsidR="00236CCC" w:rsidRPr="0099365D" w:rsidRDefault="00236CCC" w:rsidP="00236CCC">
      <w:pPr>
        <w:pStyle w:val="BodyText"/>
      </w:pPr>
      <w:r w:rsidRPr="0099365D">
        <w:t>The tags ‘ORIGINAL BALANCE: &lt;old_balance&gt;’, ‘TRANSACTION AMOUNT: &lt;tran_amount&gt;’ and ‘REMAINING BALANCE: &lt;new_balance&gt;’ are configurable messages.</w:t>
      </w:r>
    </w:p>
    <w:p w:rsidR="00B64FDD" w:rsidRPr="0099365D" w:rsidRDefault="00EB0FC7" w:rsidP="00E469A3">
      <w:pPr>
        <w:pStyle w:val="BodyText"/>
        <w:ind w:left="720"/>
      </w:pPr>
      <w:r w:rsidRPr="0099365D">
        <w:rPr>
          <w:noProof/>
        </w:rPr>
        <mc:AlternateContent>
          <mc:Choice Requires="wps">
            <w:drawing>
              <wp:inline distT="0" distB="0" distL="0" distR="0" wp14:anchorId="074BA809" wp14:editId="7C7A1950">
                <wp:extent cx="2980690" cy="4326255"/>
                <wp:effectExtent l="9525" t="8255" r="10160" b="8890"/>
                <wp:docPr id="61"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326255"/>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PACKAGE1360**************************************************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10063529</w:t>
                            </w:r>
                            <w:r>
                              <w:rPr>
                                <w:rFonts w:ascii="Courier New" w:hAnsi="Courier New" w:cs="Courier New"/>
                                <w:sz w:val="18"/>
                                <w:szCs w:val="18"/>
                              </w:rPr>
                              <w:tab/>
                              <w:t>GN4140</w:t>
                            </w:r>
                            <w:r>
                              <w:rPr>
                                <w:rFonts w:ascii="Courier New" w:hAnsi="Courier New" w:cs="Courier New"/>
                                <w:sz w:val="18"/>
                                <w:szCs w:val="18"/>
                              </w:rPr>
                              <w:tab/>
                              <w:t xml:space="preserve"> 79.99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10.42</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10063530</w:t>
                            </w:r>
                            <w:r>
                              <w:rPr>
                                <w:rFonts w:ascii="Courier New" w:hAnsi="Courier New" w:cs="Courier New"/>
                                <w:sz w:val="18"/>
                                <w:szCs w:val="18"/>
                              </w:rPr>
                              <w:tab/>
                              <w:t>GN4150</w:t>
                            </w:r>
                            <w:r>
                              <w:rPr>
                                <w:rFonts w:ascii="Courier New" w:hAnsi="Courier New" w:cs="Courier New"/>
                                <w:sz w:val="18"/>
                                <w:szCs w:val="18"/>
                              </w:rPr>
                              <w:tab/>
                              <w:t xml:space="preserve"> 99.99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13.75</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10063531</w:t>
                            </w:r>
                            <w:r>
                              <w:rPr>
                                <w:rFonts w:ascii="Courier New" w:hAnsi="Courier New" w:cs="Courier New"/>
                                <w:sz w:val="18"/>
                                <w:szCs w:val="18"/>
                              </w:rPr>
                              <w:tab/>
                              <w:t>GN5140</w:t>
                            </w:r>
                            <w:r>
                              <w:rPr>
                                <w:rFonts w:ascii="Courier New" w:hAnsi="Courier New" w:cs="Courier New"/>
                                <w:sz w:val="18"/>
                                <w:szCs w:val="18"/>
                              </w:rPr>
                              <w:tab/>
                              <w:t xml:space="preserve"> 139.99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5.83</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Xxxxxxxxxxxx6409 PACKAGE SV</w:t>
                            </w:r>
                            <w:r>
                              <w:rPr>
                                <w:rFonts w:ascii="Courier New" w:hAnsi="Courier New" w:cs="Courier New"/>
                                <w:sz w:val="18"/>
                                <w:szCs w:val="18"/>
                              </w:rPr>
                              <w:tab/>
                              <w:t xml:space="preserve"> 0.00 N</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175840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60.00 Balance</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GFT CRD RET&amp;RELOAD</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0.00</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319</w:t>
                            </w:r>
                            <w:r w:rsidRPr="0034389B">
                              <w:rPr>
                                <w:rFonts w:ascii="Courier New" w:hAnsi="Courier New" w:cs="Courier New"/>
                                <w:sz w:val="18"/>
                                <w:szCs w:val="18"/>
                              </w:rPr>
                              <w:t>.</w:t>
                            </w:r>
                            <w:r>
                              <w:rPr>
                                <w:rFonts w:ascii="Courier New" w:hAnsi="Courier New" w:cs="Courier New"/>
                                <w:sz w:val="18"/>
                                <w:szCs w:val="18"/>
                              </w:rPr>
                              <w:t>97</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14</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334</w:t>
                            </w:r>
                            <w:r w:rsidRPr="0034389B">
                              <w:rPr>
                                <w:rFonts w:ascii="Courier New" w:hAnsi="Courier New" w:cs="Courier New"/>
                                <w:sz w:val="18"/>
                                <w:szCs w:val="18"/>
                              </w:rPr>
                              <w:t>.</w:t>
                            </w:r>
                            <w:r>
                              <w:rPr>
                                <w:rFonts w:ascii="Courier New" w:hAnsi="Courier New" w:cs="Courier New"/>
                                <w:sz w:val="18"/>
                                <w:szCs w:val="18"/>
                              </w:rPr>
                              <w:t>47</w:t>
                            </w:r>
                          </w:p>
                          <w:p w:rsidR="0099365D" w:rsidRPr="0034389B"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334.47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60.00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60.00</w:t>
                            </w:r>
                          </w:p>
                          <w:p w:rsidR="0099365D" w:rsidRPr="00B65171" w:rsidRDefault="0099365D" w:rsidP="00B64FDD">
                            <w:pPr>
                              <w:rPr>
                                <w:rFonts w:cs="Arial"/>
                                <w:sz w:val="16"/>
                                <w:szCs w:val="16"/>
                              </w:rPr>
                            </w:pPr>
                            <w:r>
                              <w:rPr>
                                <w:rFonts w:cs="Arial"/>
                                <w:sz w:val="16"/>
                                <w:szCs w:val="16"/>
                              </w:rPr>
                              <w:t>…</w:t>
                            </w:r>
                          </w:p>
                          <w:p w:rsidR="0099365D" w:rsidRPr="00DB0E97" w:rsidRDefault="0099365D" w:rsidP="00B64FDD">
                            <w:pPr>
                              <w:rPr>
                                <w:szCs w:val="18"/>
                              </w:rPr>
                            </w:pPr>
                          </w:p>
                        </w:txbxContent>
                      </wps:txbx>
                      <wps:bodyPr rot="0" vert="horz" wrap="square" lIns="91440" tIns="45720" rIns="91440" bIns="45720" anchor="t" anchorCtr="0" upright="1">
                        <a:noAutofit/>
                      </wps:bodyPr>
                    </wps:wsp>
                  </a:graphicData>
                </a:graphic>
              </wp:inline>
            </w:drawing>
          </mc:Choice>
          <mc:Fallback>
            <w:pict>
              <v:shape w14:anchorId="074BA809" id="Text Box 267" o:spid="_x0000_s1069" type="#_x0000_t202" style="width:234.7pt;height:3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FtMQIAAFw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">
                <v:textbox>
                  <w:txbxContent>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w:t>
                      </w:r>
                    </w:p>
                    <w:p w:rsidR="0099365D" w:rsidRDefault="0099365D" w:rsidP="00B64FDD">
                      <w:pPr>
                        <w:rPr>
                          <w:rFonts w:cs="Arial"/>
                          <w:sz w:val="16"/>
                          <w:szCs w:val="16"/>
                        </w:rPr>
                      </w:pPr>
                      <w:r>
                        <w:rPr>
                          <w:rFonts w:cs="Arial"/>
                          <w:sz w:val="16"/>
                          <w:szCs w:val="16"/>
                        </w:rPr>
                        <w:t>PACKAGE1360**************************************************</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10063529</w:t>
                      </w:r>
                      <w:r>
                        <w:rPr>
                          <w:rFonts w:ascii="Courier New" w:hAnsi="Courier New" w:cs="Courier New"/>
                          <w:sz w:val="18"/>
                          <w:szCs w:val="18"/>
                        </w:rPr>
                        <w:tab/>
                        <w:t>GN4140</w:t>
                      </w:r>
                      <w:r>
                        <w:rPr>
                          <w:rFonts w:ascii="Courier New" w:hAnsi="Courier New" w:cs="Courier New"/>
                          <w:sz w:val="18"/>
                          <w:szCs w:val="18"/>
                        </w:rPr>
                        <w:tab/>
                        <w:t xml:space="preserve"> 79.99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10.42</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10063530</w:t>
                      </w:r>
                      <w:r>
                        <w:rPr>
                          <w:rFonts w:ascii="Courier New" w:hAnsi="Courier New" w:cs="Courier New"/>
                          <w:sz w:val="18"/>
                          <w:szCs w:val="18"/>
                        </w:rPr>
                        <w:tab/>
                        <w:t>GN4150</w:t>
                      </w:r>
                      <w:r>
                        <w:rPr>
                          <w:rFonts w:ascii="Courier New" w:hAnsi="Courier New" w:cs="Courier New"/>
                          <w:sz w:val="18"/>
                          <w:szCs w:val="18"/>
                        </w:rPr>
                        <w:tab/>
                        <w:t xml:space="preserve"> 99.99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13.75</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10063531</w:t>
                      </w:r>
                      <w:r>
                        <w:rPr>
                          <w:rFonts w:ascii="Courier New" w:hAnsi="Courier New" w:cs="Courier New"/>
                          <w:sz w:val="18"/>
                          <w:szCs w:val="18"/>
                        </w:rPr>
                        <w:tab/>
                        <w:t>GN5140</w:t>
                      </w:r>
                      <w:r>
                        <w:rPr>
                          <w:rFonts w:ascii="Courier New" w:hAnsi="Courier New" w:cs="Courier New"/>
                          <w:sz w:val="18"/>
                          <w:szCs w:val="18"/>
                        </w:rPr>
                        <w:tab/>
                        <w:t xml:space="preserve"> 139.99 </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OMEGA GN4140 HEADSET</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10.00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Prorated value         5.83</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Xxxxxxxxxxxx6409 PACKAGE SV</w:t>
                      </w:r>
                      <w:r>
                        <w:rPr>
                          <w:rFonts w:ascii="Courier New" w:hAnsi="Courier New" w:cs="Courier New"/>
                          <w:sz w:val="18"/>
                          <w:szCs w:val="18"/>
                        </w:rPr>
                        <w:tab/>
                        <w:t xml:space="preserve"> 0.00 N</w:t>
                      </w:r>
                      <w:r w:rsidRPr="0034389B">
                        <w:rPr>
                          <w:rFonts w:ascii="Courier New" w:hAnsi="Courier New" w:cs="Courier New"/>
                          <w:sz w:val="18"/>
                          <w:szCs w:val="18"/>
                        </w:rPr>
                        <w:t xml:space="preserve">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ISSUE APPROVAL 175840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60.00 Balance</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GFT CRD RET&amp;RELOAD</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PACKAGE GIFT CARD VA     0.00</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319</w:t>
                      </w:r>
                      <w:r w:rsidRPr="0034389B">
                        <w:rPr>
                          <w:rFonts w:ascii="Courier New" w:hAnsi="Courier New" w:cs="Courier New"/>
                          <w:sz w:val="18"/>
                          <w:szCs w:val="18"/>
                        </w:rPr>
                        <w:t>.</w:t>
                      </w:r>
                      <w:r>
                        <w:rPr>
                          <w:rFonts w:ascii="Courier New" w:hAnsi="Courier New" w:cs="Courier New"/>
                          <w:sz w:val="18"/>
                          <w:szCs w:val="18"/>
                        </w:rPr>
                        <w:t>97</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14</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334</w:t>
                      </w:r>
                      <w:r w:rsidRPr="0034389B">
                        <w:rPr>
                          <w:rFonts w:ascii="Courier New" w:hAnsi="Courier New" w:cs="Courier New"/>
                          <w:sz w:val="18"/>
                          <w:szCs w:val="18"/>
                        </w:rPr>
                        <w:t>.</w:t>
                      </w:r>
                      <w:r>
                        <w:rPr>
                          <w:rFonts w:ascii="Courier New" w:hAnsi="Courier New" w:cs="Courier New"/>
                          <w:sz w:val="18"/>
                          <w:szCs w:val="18"/>
                        </w:rPr>
                        <w:t>47</w:t>
                      </w:r>
                    </w:p>
                    <w:p w:rsidR="0099365D" w:rsidRPr="0034389B"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334.47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xxxxxxxxxxxx2460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60.00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60.00</w:t>
                      </w:r>
                    </w:p>
                    <w:p w:rsidR="0099365D" w:rsidRPr="00B65171" w:rsidRDefault="0099365D" w:rsidP="00B64FDD">
                      <w:pPr>
                        <w:rPr>
                          <w:rFonts w:cs="Arial"/>
                          <w:sz w:val="16"/>
                          <w:szCs w:val="16"/>
                        </w:rPr>
                      </w:pPr>
                      <w:r>
                        <w:rPr>
                          <w:rFonts w:cs="Arial"/>
                          <w:sz w:val="16"/>
                          <w:szCs w:val="16"/>
                        </w:rPr>
                        <w:t>…</w:t>
                      </w:r>
                    </w:p>
                    <w:p w:rsidR="0099365D" w:rsidRPr="00DB0E97" w:rsidRDefault="0099365D" w:rsidP="00B64FDD">
                      <w:pPr>
                        <w:rPr>
                          <w:szCs w:val="18"/>
                        </w:rPr>
                      </w:pPr>
                    </w:p>
                  </w:txbxContent>
                </v:textbox>
                <w10:anchorlock/>
              </v:shape>
            </w:pict>
          </mc:Fallback>
        </mc:AlternateContent>
      </w:r>
    </w:p>
    <w:p w:rsidR="00A7187E" w:rsidRPr="0099365D" w:rsidRDefault="00A7187E">
      <w:pPr>
        <w:rPr>
          <w:rFonts w:cs="Arial"/>
          <w:b/>
          <w:bCs/>
          <w:iCs/>
          <w:sz w:val="24"/>
          <w:szCs w:val="28"/>
        </w:rPr>
      </w:pPr>
      <w:r w:rsidRPr="0099365D">
        <w:br w:type="page"/>
      </w:r>
    </w:p>
    <w:p w:rsidR="00D00226" w:rsidRPr="0099365D" w:rsidRDefault="00D00226" w:rsidP="00D00226">
      <w:pPr>
        <w:pStyle w:val="Heading2"/>
      </w:pPr>
      <w:bookmarkStart w:id="627" w:name="_Toc400439080"/>
      <w:r w:rsidRPr="0099365D">
        <w:lastRenderedPageBreak/>
        <w:t>Transaction Void</w:t>
      </w:r>
      <w:bookmarkEnd w:id="627"/>
    </w:p>
    <w:p w:rsidR="00B64FDD" w:rsidRPr="0099365D" w:rsidRDefault="00B64FDD" w:rsidP="00B64FDD">
      <w:pPr>
        <w:pStyle w:val="BodyText"/>
      </w:pPr>
      <w:r w:rsidRPr="0099365D">
        <w:t>The receipt header is change</w:t>
      </w:r>
      <w:r w:rsidR="00E469A3" w:rsidRPr="0099365D">
        <w:t>d</w:t>
      </w:r>
      <w:r w:rsidRPr="0099365D">
        <w:t xml:space="preserve"> t</w:t>
      </w:r>
      <w:r w:rsidR="00134C46" w:rsidRPr="0099365D">
        <w:t>o Transaction Void which is a configurable message.</w:t>
      </w:r>
    </w:p>
    <w:tbl>
      <w:tblPr>
        <w:tblW w:w="4900" w:type="pct"/>
        <w:tblInd w:w="144" w:type="dxa"/>
        <w:tblLook w:val="04A0" w:firstRow="1" w:lastRow="0" w:firstColumn="1" w:lastColumn="0" w:noHBand="0" w:noVBand="1"/>
      </w:tblPr>
      <w:tblGrid>
        <w:gridCol w:w="5465"/>
        <w:gridCol w:w="5119"/>
      </w:tblGrid>
      <w:tr w:rsidR="00B64FDD" w:rsidRPr="0099365D" w:rsidTr="00B64FDD">
        <w:tc>
          <w:tcPr>
            <w:tcW w:w="5486" w:type="dxa"/>
          </w:tcPr>
          <w:p w:rsidR="00E469A3" w:rsidRPr="0099365D" w:rsidRDefault="00EB0FC7" w:rsidP="003A40A1">
            <w:pPr>
              <w:pStyle w:val="BodyText"/>
              <w:jc w:val="center"/>
              <w:rPr>
                <w:color w:val="FF0000"/>
              </w:rPr>
            </w:pPr>
            <w:r w:rsidRPr="0099365D">
              <w:rPr>
                <w:noProof/>
                <w:color w:val="FF0000"/>
              </w:rPr>
              <mc:AlternateContent>
                <mc:Choice Requires="wps">
                  <w:drawing>
                    <wp:inline distT="0" distB="0" distL="0" distR="0" wp14:anchorId="732A0D2B" wp14:editId="2F48153F">
                      <wp:extent cx="2980690" cy="1899285"/>
                      <wp:effectExtent l="6985" t="8890" r="12700" b="6350"/>
                      <wp:docPr id="60"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899285"/>
                              </a:xfrm>
                              <a:prstGeom prst="rect">
                                <a:avLst/>
                              </a:prstGeom>
                              <a:solidFill>
                                <a:srgbClr val="FFFFFF"/>
                              </a:solidFill>
                              <a:ln w="9525">
                                <a:solidFill>
                                  <a:srgbClr val="000000"/>
                                </a:solidFill>
                                <a:miter lim="800000"/>
                                <a:headEnd/>
                                <a:tailEnd/>
                              </a:ln>
                            </wps:spPr>
                            <wps:txb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0785341C" wp14:editId="1C2CC8D3">
                                        <wp:extent cx="2552065" cy="287020"/>
                                        <wp:effectExtent l="19050" t="0" r="63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t>
                                  </w:r>
                                  <w:r w:rsidRPr="0034389B">
                                    <w:rPr>
                                      <w:rFonts w:ascii="Courier New" w:hAnsi="Courier New" w:cs="Courier New"/>
                                      <w:sz w:val="18"/>
                                      <w:szCs w:val="18"/>
                                    </w:rPr>
                                    <w:t>1234098</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TRANSACTION VOID</w:t>
                                  </w:r>
                                </w:p>
                                <w:p w:rsidR="0099365D" w:rsidRPr="005B7811" w:rsidRDefault="0099365D" w:rsidP="00B64FDD">
                                  <w:pPr>
                                    <w:rPr>
                                      <w:rFonts w:cs="Arial"/>
                                      <w:sz w:val="16"/>
                                      <w:szCs w:val="16"/>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732A0D2B" id="Text Box 266" o:spid="_x0000_s1070" type="#_x0000_t202" style="width:234.7pt;height:14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">
                      <v:textbo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0785341C" wp14:editId="1C2CC8D3">
                                  <wp:extent cx="2552065" cy="287020"/>
                                  <wp:effectExtent l="19050" t="0" r="63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t>
                            </w:r>
                            <w:r w:rsidRPr="0034389B">
                              <w:rPr>
                                <w:rFonts w:ascii="Courier New" w:hAnsi="Courier New" w:cs="Courier New"/>
                                <w:sz w:val="18"/>
                                <w:szCs w:val="18"/>
                              </w:rPr>
                              <w:t>1234098</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TRANSACTION VOID</w:t>
                            </w:r>
                          </w:p>
                          <w:p w:rsidR="0099365D" w:rsidRPr="005B7811" w:rsidRDefault="0099365D" w:rsidP="00B64FDD">
                            <w:pPr>
                              <w:rPr>
                                <w:rFonts w:cs="Arial"/>
                                <w:sz w:val="16"/>
                                <w:szCs w:val="16"/>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v:textbox>
                      <w10:anchorlock/>
                    </v:shape>
                  </w:pict>
                </mc:Fallback>
              </mc:AlternateContent>
            </w:r>
          </w:p>
        </w:tc>
        <w:tc>
          <w:tcPr>
            <w:tcW w:w="5310" w:type="dxa"/>
          </w:tcPr>
          <w:p w:rsidR="00B64FDD" w:rsidRPr="0099365D" w:rsidRDefault="00B64FDD" w:rsidP="00B64FDD">
            <w:pPr>
              <w:pStyle w:val="BodyText"/>
              <w:jc w:val="center"/>
            </w:pPr>
          </w:p>
        </w:tc>
      </w:tr>
    </w:tbl>
    <w:p w:rsidR="00D00226" w:rsidRPr="0099365D" w:rsidRDefault="00D00226" w:rsidP="00E469A3">
      <w:pPr>
        <w:pStyle w:val="Heading2"/>
      </w:pPr>
      <w:bookmarkStart w:id="628" w:name="_Toc400439081"/>
      <w:r w:rsidRPr="0099365D">
        <w:t>Suspend</w:t>
      </w:r>
      <w:bookmarkEnd w:id="628"/>
      <w:r w:rsidRPr="0099365D">
        <w:t xml:space="preserve"> </w:t>
      </w:r>
    </w:p>
    <w:p w:rsidR="00134C46" w:rsidRPr="0099365D" w:rsidRDefault="00134C46" w:rsidP="00E469A3">
      <w:pPr>
        <w:pStyle w:val="BodyText"/>
        <w:keepNext/>
      </w:pPr>
      <w:r w:rsidRPr="0099365D">
        <w:t>The suspend receipt only contains the total details, it does not display any items currently in the transaction.</w:t>
      </w:r>
    </w:p>
    <w:p w:rsidR="00B64FDD" w:rsidRPr="0099365D" w:rsidRDefault="00B64FDD" w:rsidP="00E469A3">
      <w:pPr>
        <w:pStyle w:val="BodyText"/>
        <w:keepNext/>
      </w:pPr>
      <w:r w:rsidRPr="0099365D">
        <w:t>The receipt header is change to Suspend Transaction</w:t>
      </w:r>
      <w:r w:rsidR="00134C46" w:rsidRPr="0099365D">
        <w:t xml:space="preserve"> which is a configurable message</w:t>
      </w:r>
      <w:r w:rsidRPr="0099365D">
        <w:t>.</w:t>
      </w:r>
    </w:p>
    <w:tbl>
      <w:tblPr>
        <w:tblW w:w="4900" w:type="pct"/>
        <w:tblInd w:w="144" w:type="dxa"/>
        <w:tblLook w:val="04A0" w:firstRow="1" w:lastRow="0" w:firstColumn="1" w:lastColumn="0" w:noHBand="0" w:noVBand="1"/>
      </w:tblPr>
      <w:tblGrid>
        <w:gridCol w:w="5465"/>
        <w:gridCol w:w="5119"/>
      </w:tblGrid>
      <w:tr w:rsidR="00B64FDD" w:rsidRPr="0099365D" w:rsidTr="00B64FDD">
        <w:tc>
          <w:tcPr>
            <w:tcW w:w="5486" w:type="dxa"/>
          </w:tcPr>
          <w:p w:rsidR="00E469A3" w:rsidRPr="0099365D" w:rsidRDefault="00EB0FC7" w:rsidP="003A40A1">
            <w:pPr>
              <w:pStyle w:val="BodyText"/>
              <w:keepNext/>
              <w:jc w:val="center"/>
              <w:rPr>
                <w:color w:val="FF0000"/>
              </w:rPr>
            </w:pPr>
            <w:r w:rsidRPr="0099365D">
              <w:rPr>
                <w:noProof/>
                <w:color w:val="FF0000"/>
              </w:rPr>
              <mc:AlternateContent>
                <mc:Choice Requires="wps">
                  <w:drawing>
                    <wp:inline distT="0" distB="0" distL="0" distR="0" wp14:anchorId="7B63D7A4" wp14:editId="4054B2E7">
                      <wp:extent cx="2980690" cy="2821305"/>
                      <wp:effectExtent l="6985" t="9525" r="12700" b="7620"/>
                      <wp:docPr id="59"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821305"/>
                              </a:xfrm>
                              <a:prstGeom prst="rect">
                                <a:avLst/>
                              </a:prstGeom>
                              <a:solidFill>
                                <a:srgbClr val="FFFFFF"/>
                              </a:solidFill>
                              <a:ln w="9525">
                                <a:solidFill>
                                  <a:srgbClr val="000000"/>
                                </a:solidFill>
                                <a:miter lim="800000"/>
                                <a:headEnd/>
                                <a:tailEnd/>
                              </a:ln>
                            </wps:spPr>
                            <wps:txb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676043DC" wp14:editId="73183DAA">
                                        <wp:extent cx="2552065" cy="287020"/>
                                        <wp:effectExtent l="19050" t="0" r="63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SUSPEND TRANSACTION</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399</w:t>
                                  </w:r>
                                  <w:r w:rsidRPr="0034389B">
                                    <w:rPr>
                                      <w:rFonts w:ascii="Courier New" w:hAnsi="Courier New" w:cs="Courier New"/>
                                      <w:sz w:val="18"/>
                                      <w:szCs w:val="18"/>
                                    </w:rPr>
                                    <w:t>.</w:t>
                                  </w:r>
                                  <w:r>
                                    <w:rPr>
                                      <w:rFonts w:ascii="Courier New" w:hAnsi="Courier New" w:cs="Courier New"/>
                                      <w:sz w:val="18"/>
                                      <w:szCs w:val="18"/>
                                    </w:rPr>
                                    <w:t>98</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20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419</w:t>
                                  </w:r>
                                  <w:r w:rsidRPr="0034389B">
                                    <w:rPr>
                                      <w:rFonts w:ascii="Courier New" w:hAnsi="Courier New" w:cs="Courier New"/>
                                      <w:sz w:val="18"/>
                                      <w:szCs w:val="18"/>
                                    </w:rPr>
                                    <w:t>.</w:t>
                                  </w:r>
                                  <w:r>
                                    <w:rPr>
                                      <w:rFonts w:ascii="Courier New" w:hAnsi="Courier New" w:cs="Courier New"/>
                                      <w:sz w:val="18"/>
                                      <w:szCs w:val="18"/>
                                    </w:rPr>
                                    <w:t>98</w:t>
                                  </w: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7B63D7A4" id="Text Box 265" o:spid="_x0000_s1071" type="#_x0000_t202" style="width:234.7pt;height:22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zMAIAAFw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">
                      <v:textbo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676043DC" wp14:editId="73183DAA">
                                  <wp:extent cx="2552065" cy="287020"/>
                                  <wp:effectExtent l="19050" t="0" r="63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SUSPEND TRANSACTION</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399</w:t>
                            </w:r>
                            <w:r w:rsidRPr="0034389B">
                              <w:rPr>
                                <w:rFonts w:ascii="Courier New" w:hAnsi="Courier New" w:cs="Courier New"/>
                                <w:sz w:val="18"/>
                                <w:szCs w:val="18"/>
                              </w:rPr>
                              <w:t>.</w:t>
                            </w:r>
                            <w:r>
                              <w:rPr>
                                <w:rFonts w:ascii="Courier New" w:hAnsi="Courier New" w:cs="Courier New"/>
                                <w:sz w:val="18"/>
                                <w:szCs w:val="18"/>
                              </w:rPr>
                              <w:t>98</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20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419</w:t>
                            </w:r>
                            <w:r w:rsidRPr="0034389B">
                              <w:rPr>
                                <w:rFonts w:ascii="Courier New" w:hAnsi="Courier New" w:cs="Courier New"/>
                                <w:sz w:val="18"/>
                                <w:szCs w:val="18"/>
                              </w:rPr>
                              <w:t>.</w:t>
                            </w:r>
                            <w:r>
                              <w:rPr>
                                <w:rFonts w:ascii="Courier New" w:hAnsi="Courier New" w:cs="Courier New"/>
                                <w:sz w:val="18"/>
                                <w:szCs w:val="18"/>
                              </w:rPr>
                              <w:t>98</w:t>
                            </w: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v:textbox>
                      <w10:anchorlock/>
                    </v:shape>
                  </w:pict>
                </mc:Fallback>
              </mc:AlternateContent>
            </w:r>
          </w:p>
        </w:tc>
        <w:tc>
          <w:tcPr>
            <w:tcW w:w="5310" w:type="dxa"/>
          </w:tcPr>
          <w:p w:rsidR="00B64FDD" w:rsidRPr="0099365D" w:rsidRDefault="00B64FDD" w:rsidP="00E469A3">
            <w:pPr>
              <w:pStyle w:val="BodyText"/>
              <w:keepNext/>
              <w:jc w:val="center"/>
            </w:pPr>
          </w:p>
        </w:tc>
      </w:tr>
    </w:tbl>
    <w:p w:rsidR="00CD524C" w:rsidRPr="0099365D" w:rsidRDefault="00CD524C" w:rsidP="00D00226">
      <w:pPr>
        <w:pStyle w:val="Heading2"/>
      </w:pPr>
      <w:bookmarkStart w:id="629" w:name="_Toc400439082"/>
      <w:r w:rsidRPr="0099365D">
        <w:t>Transaction Transfer</w:t>
      </w:r>
      <w:bookmarkEnd w:id="629"/>
    </w:p>
    <w:p w:rsidR="00CD524C" w:rsidRPr="0099365D" w:rsidRDefault="00CD524C" w:rsidP="00CD524C">
      <w:pPr>
        <w:pStyle w:val="BodyText"/>
      </w:pPr>
      <w:r w:rsidRPr="0099365D">
        <w:t>See Suspend section for details on the receipt to print.</w:t>
      </w:r>
    </w:p>
    <w:p w:rsidR="00D00226" w:rsidRPr="0099365D" w:rsidRDefault="004369B2" w:rsidP="00D00226">
      <w:pPr>
        <w:pStyle w:val="Heading2"/>
      </w:pPr>
      <w:bookmarkStart w:id="630" w:name="_Toc400439083"/>
      <w:r w:rsidRPr="0099365D">
        <w:t xml:space="preserve">Line </w:t>
      </w:r>
      <w:r w:rsidR="00D00226" w:rsidRPr="0099365D">
        <w:t xml:space="preserve">Item </w:t>
      </w:r>
      <w:r w:rsidRPr="0099365D">
        <w:t>Delete</w:t>
      </w:r>
      <w:bookmarkEnd w:id="630"/>
    </w:p>
    <w:p w:rsidR="00B64FDD" w:rsidRPr="0099365D" w:rsidRDefault="00B64FDD" w:rsidP="00B64FDD">
      <w:pPr>
        <w:pStyle w:val="BodyText"/>
      </w:pPr>
      <w:r w:rsidRPr="0099365D">
        <w:t>The printed receipt does not display any indication that an item was voided within the transaction.</w:t>
      </w:r>
    </w:p>
    <w:p w:rsidR="00A7187E" w:rsidRPr="0099365D" w:rsidRDefault="00A7187E">
      <w:pPr>
        <w:rPr>
          <w:rFonts w:cs="Arial"/>
          <w:b/>
          <w:bCs/>
          <w:iCs/>
          <w:sz w:val="24"/>
          <w:szCs w:val="28"/>
        </w:rPr>
      </w:pPr>
      <w:r w:rsidRPr="0099365D">
        <w:br w:type="page"/>
      </w:r>
    </w:p>
    <w:p w:rsidR="00D00226" w:rsidRPr="0099365D" w:rsidRDefault="00D00226" w:rsidP="00D00226">
      <w:pPr>
        <w:pStyle w:val="Heading2"/>
      </w:pPr>
      <w:bookmarkStart w:id="631" w:name="_Toc400439084"/>
      <w:r w:rsidRPr="0099365D">
        <w:lastRenderedPageBreak/>
        <w:t>Gift Receipt</w:t>
      </w:r>
      <w:bookmarkEnd w:id="631"/>
    </w:p>
    <w:p w:rsidR="00134C46" w:rsidRPr="0099365D" w:rsidRDefault="00B64FDD" w:rsidP="00134C46">
      <w:pPr>
        <w:pStyle w:val="BodyText"/>
      </w:pPr>
      <w:r w:rsidRPr="0099365D">
        <w:t>Transaction Gift Receipt and I</w:t>
      </w:r>
      <w:r w:rsidR="00134C46" w:rsidRPr="0099365D">
        <w:t>tem Gift Receipt are the same.  The receipt header is change to Gift Receipt which is a configurable message.</w:t>
      </w:r>
    </w:p>
    <w:p w:rsidR="00134C46" w:rsidRPr="0099365D" w:rsidRDefault="00134C46" w:rsidP="00134C46">
      <w:pPr>
        <w:pStyle w:val="BodyText"/>
      </w:pPr>
      <w:r w:rsidRPr="0099365D">
        <w:t xml:space="preserve">The Gift Receipt contains the item number with a code that contains the </w:t>
      </w:r>
      <w:r w:rsidR="00236CCC" w:rsidRPr="0099365D">
        <w:t xml:space="preserve">item price that is used during a return if the transaction is not found.  </w:t>
      </w:r>
    </w:p>
    <w:p w:rsidR="00236CCC" w:rsidRPr="0099365D" w:rsidRDefault="00236CCC" w:rsidP="00134C46">
      <w:pPr>
        <w:pStyle w:val="BodyText"/>
      </w:pPr>
      <w:r w:rsidRPr="0099365D">
        <w:t xml:space="preserve">Special receipt messaging is defined, the regular sale receipt messages are not printed. </w:t>
      </w:r>
    </w:p>
    <w:tbl>
      <w:tblPr>
        <w:tblW w:w="4900" w:type="pct"/>
        <w:tblInd w:w="144" w:type="dxa"/>
        <w:tblLook w:val="04A0" w:firstRow="1" w:lastRow="0" w:firstColumn="1" w:lastColumn="0" w:noHBand="0" w:noVBand="1"/>
      </w:tblPr>
      <w:tblGrid>
        <w:gridCol w:w="5465"/>
        <w:gridCol w:w="5119"/>
      </w:tblGrid>
      <w:tr w:rsidR="00B64FDD" w:rsidRPr="0099365D" w:rsidTr="00B64FDD">
        <w:tc>
          <w:tcPr>
            <w:tcW w:w="5486" w:type="dxa"/>
          </w:tcPr>
          <w:p w:rsidR="00E469A3" w:rsidRPr="0099365D" w:rsidRDefault="00EB0FC7" w:rsidP="003A40A1">
            <w:pPr>
              <w:pStyle w:val="BodyText"/>
              <w:jc w:val="center"/>
              <w:rPr>
                <w:color w:val="FF0000"/>
              </w:rPr>
            </w:pPr>
            <w:r w:rsidRPr="0099365D">
              <w:rPr>
                <w:noProof/>
                <w:color w:val="FF0000"/>
              </w:rPr>
              <mc:AlternateContent>
                <mc:Choice Requires="wps">
                  <w:drawing>
                    <wp:inline distT="0" distB="0" distL="0" distR="0" wp14:anchorId="0C60195E" wp14:editId="5DB9EFA2">
                      <wp:extent cx="2980690" cy="2993390"/>
                      <wp:effectExtent l="6985" t="12065" r="12700" b="13970"/>
                      <wp:docPr id="58"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993390"/>
                              </a:xfrm>
                              <a:prstGeom prst="rect">
                                <a:avLst/>
                              </a:prstGeom>
                              <a:solidFill>
                                <a:srgbClr val="FFFFFF"/>
                              </a:solidFill>
                              <a:ln w="9525">
                                <a:solidFill>
                                  <a:srgbClr val="000000"/>
                                </a:solidFill>
                                <a:miter lim="800000"/>
                                <a:headEnd/>
                                <a:tailEnd/>
                              </a:ln>
                            </wps:spPr>
                            <wps:txb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1DE88A84" wp14:editId="7D16A585">
                                        <wp:extent cx="2552065" cy="287020"/>
                                        <wp:effectExtent l="19050" t="0" r="63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GIFT RECEIPT</w:t>
                                  </w:r>
                                </w:p>
                                <w:p w:rsidR="0099365D" w:rsidRDefault="0099365D" w:rsidP="00B64FDD">
                                  <w:pPr>
                                    <w:tabs>
                                      <w:tab w:val="left" w:pos="1080"/>
                                      <w:tab w:val="decimal" w:pos="3780"/>
                                    </w:tabs>
                                    <w:rPr>
                                      <w:rFonts w:ascii="Courier New" w:hAnsi="Courier New" w:cs="Courier New"/>
                                      <w:sz w:val="18"/>
                                      <w:szCs w:val="18"/>
                                    </w:rPr>
                                  </w:pPr>
                                </w:p>
                                <w:p w:rsidR="0099365D" w:rsidRPr="00D778F5"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Pr="00D778F5"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Gift Receipt message text</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left" w:pos="1080"/>
                                      <w:tab w:val="decimal" w:pos="3780"/>
                                    </w:tabs>
                                    <w:jc w:val="center"/>
                                    <w:rPr>
                                      <w:rFonts w:ascii="Courier New" w:hAnsi="Courier New" w:cs="Courier New"/>
                                      <w:sz w:val="18"/>
                                      <w:szCs w:val="18"/>
                                    </w:rPr>
                                  </w:pPr>
                                  <w:r>
                                    <w:rPr>
                                      <w:rFonts w:ascii="Courier New" w:hAnsi="Courier New" w:cs="Courier New"/>
                                      <w:sz w:val="18"/>
                                      <w:szCs w:val="18"/>
                                    </w:rPr>
                                    <w:t>YOUR CUSTOMER SERVICE PIN IS:</w:t>
                                  </w:r>
                                </w:p>
                                <w:p w:rsidR="0099365D" w:rsidRDefault="0099365D" w:rsidP="00B64FDD">
                                  <w:pPr>
                                    <w:tabs>
                                      <w:tab w:val="left" w:pos="1080"/>
                                      <w:tab w:val="decimal" w:pos="3780"/>
                                    </w:tabs>
                                    <w:jc w:val="center"/>
                                    <w:rPr>
                                      <w:rFonts w:ascii="Courier New" w:hAnsi="Courier New" w:cs="Courier New"/>
                                      <w:sz w:val="18"/>
                                      <w:szCs w:val="18"/>
                                    </w:rPr>
                                  </w:pPr>
                                  <w:r>
                                    <w:rPr>
                                      <w:rFonts w:ascii="Courier New" w:hAnsi="Courier New" w:cs="Courier New"/>
                                      <w:sz w:val="18"/>
                                      <w:szCs w:val="18"/>
                                    </w:rPr>
                                    <w:t>0960 001 0410 120811</w:t>
                                  </w:r>
                                </w:p>
                                <w:p w:rsidR="0099365D" w:rsidRPr="00D778F5" w:rsidRDefault="0099365D" w:rsidP="00B64FDD">
                                  <w:pPr>
                                    <w:rPr>
                                      <w:szCs w:val="16"/>
                                    </w:rPr>
                                  </w:pP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0C60195E" id="Text Box 264" o:spid="_x0000_s1072" type="#_x0000_t202" style="width:234.7pt;height:2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">
                      <v:textbo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1DE88A84" wp14:editId="7D16A585">
                                  <wp:extent cx="2552065" cy="287020"/>
                                  <wp:effectExtent l="19050" t="0" r="63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GIFT RECEIPT</w:t>
                            </w:r>
                          </w:p>
                          <w:p w:rsidR="0099365D" w:rsidRDefault="0099365D" w:rsidP="00B64FDD">
                            <w:pPr>
                              <w:tabs>
                                <w:tab w:val="left" w:pos="1080"/>
                                <w:tab w:val="decimal" w:pos="3780"/>
                              </w:tabs>
                              <w:rPr>
                                <w:rFonts w:ascii="Courier New" w:hAnsi="Courier New" w:cs="Courier New"/>
                                <w:sz w:val="18"/>
                                <w:szCs w:val="18"/>
                              </w:rPr>
                            </w:pPr>
                          </w:p>
                          <w:p w:rsidR="0099365D" w:rsidRPr="00D778F5"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Pr="00D778F5"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Gift Receipt message text</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left" w:pos="1080"/>
                                <w:tab w:val="decimal" w:pos="3780"/>
                              </w:tabs>
                              <w:jc w:val="center"/>
                              <w:rPr>
                                <w:rFonts w:ascii="Courier New" w:hAnsi="Courier New" w:cs="Courier New"/>
                                <w:sz w:val="18"/>
                                <w:szCs w:val="18"/>
                              </w:rPr>
                            </w:pPr>
                            <w:r>
                              <w:rPr>
                                <w:rFonts w:ascii="Courier New" w:hAnsi="Courier New" w:cs="Courier New"/>
                                <w:sz w:val="18"/>
                                <w:szCs w:val="18"/>
                              </w:rPr>
                              <w:t>YOUR CUSTOMER SERVICE PIN IS:</w:t>
                            </w:r>
                          </w:p>
                          <w:p w:rsidR="0099365D" w:rsidRDefault="0099365D" w:rsidP="00B64FDD">
                            <w:pPr>
                              <w:tabs>
                                <w:tab w:val="left" w:pos="1080"/>
                                <w:tab w:val="decimal" w:pos="3780"/>
                              </w:tabs>
                              <w:jc w:val="center"/>
                              <w:rPr>
                                <w:rFonts w:ascii="Courier New" w:hAnsi="Courier New" w:cs="Courier New"/>
                                <w:sz w:val="18"/>
                                <w:szCs w:val="18"/>
                              </w:rPr>
                            </w:pPr>
                            <w:r>
                              <w:rPr>
                                <w:rFonts w:ascii="Courier New" w:hAnsi="Courier New" w:cs="Courier New"/>
                                <w:sz w:val="18"/>
                                <w:szCs w:val="18"/>
                              </w:rPr>
                              <w:t>0960 001 0410 120811</w:t>
                            </w:r>
                          </w:p>
                          <w:p w:rsidR="0099365D" w:rsidRPr="00D778F5" w:rsidRDefault="0099365D" w:rsidP="00B64FDD">
                            <w:pPr>
                              <w:rPr>
                                <w:szCs w:val="16"/>
                              </w:rPr>
                            </w:pP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v:textbox>
                      <w10:anchorlock/>
                    </v:shape>
                  </w:pict>
                </mc:Fallback>
              </mc:AlternateContent>
            </w:r>
          </w:p>
        </w:tc>
        <w:tc>
          <w:tcPr>
            <w:tcW w:w="5310" w:type="dxa"/>
          </w:tcPr>
          <w:p w:rsidR="00B64FDD" w:rsidRPr="0099365D" w:rsidRDefault="00B64FDD" w:rsidP="00B64FDD">
            <w:pPr>
              <w:pStyle w:val="BodyText"/>
              <w:jc w:val="center"/>
            </w:pPr>
          </w:p>
        </w:tc>
      </w:tr>
    </w:tbl>
    <w:p w:rsidR="00D00226" w:rsidRPr="0099365D" w:rsidRDefault="004369B2" w:rsidP="00D00226">
      <w:pPr>
        <w:pStyle w:val="Heading2"/>
      </w:pPr>
      <w:bookmarkStart w:id="632" w:name="_Toc400439085"/>
      <w:r w:rsidRPr="0099365D">
        <w:t>Credit</w:t>
      </w:r>
      <w:bookmarkEnd w:id="632"/>
      <w:r w:rsidRPr="0099365D">
        <w:t xml:space="preserve">  </w:t>
      </w:r>
    </w:p>
    <w:p w:rsidR="00B64FDD" w:rsidRPr="0099365D" w:rsidRDefault="00B64FDD" w:rsidP="00B64FDD">
      <w:pPr>
        <w:pStyle w:val="BodyText"/>
      </w:pPr>
      <w:r w:rsidRPr="0099365D">
        <w:t>The ‘K’ before VISA is an indication that the card was manually keyed in. The ‘S’ before VISA is an indication that the card was swiped</w:t>
      </w:r>
    </w:p>
    <w:p w:rsidR="00236CCC" w:rsidRPr="0099365D" w:rsidRDefault="00B64FDD" w:rsidP="00B64FDD">
      <w:pPr>
        <w:pStyle w:val="BodyText"/>
      </w:pPr>
      <w:r w:rsidRPr="0099365D">
        <w:t>The data below the line where the card number and amount to tender is data returned from the authorization process.  A card has a default language associated with it, so the data returned from the authorization service may be in a different language than the rest of the receipt.</w:t>
      </w:r>
    </w:p>
    <w:p w:rsidR="00B528F1" w:rsidRPr="0099365D" w:rsidRDefault="00B528F1" w:rsidP="00B528F1">
      <w:pPr>
        <w:pStyle w:val="BodyText"/>
        <w:rPr>
          <w:rFonts w:cs="Arial"/>
        </w:rPr>
      </w:pPr>
      <w:r w:rsidRPr="0099365D">
        <w:rPr>
          <w:rFonts w:cs="Arial"/>
        </w:rPr>
        <w:t>See Manual Signature – Tender section for details on how the store copy of the receipt is printed.</w:t>
      </w:r>
    </w:p>
    <w:tbl>
      <w:tblPr>
        <w:tblW w:w="4900" w:type="pct"/>
        <w:tblInd w:w="144" w:type="dxa"/>
        <w:tblLook w:val="04A0" w:firstRow="1" w:lastRow="0" w:firstColumn="1" w:lastColumn="0" w:noHBand="0" w:noVBand="1"/>
      </w:tblPr>
      <w:tblGrid>
        <w:gridCol w:w="5292"/>
        <w:gridCol w:w="5292"/>
      </w:tblGrid>
      <w:tr w:rsidR="00B64FDD" w:rsidRPr="0099365D" w:rsidTr="00B64FDD">
        <w:tc>
          <w:tcPr>
            <w:tcW w:w="5398" w:type="dxa"/>
          </w:tcPr>
          <w:p w:rsidR="00B64FDD" w:rsidRPr="0099365D" w:rsidRDefault="00EB0FC7" w:rsidP="00B64FDD">
            <w:pPr>
              <w:pStyle w:val="BodyText"/>
              <w:jc w:val="center"/>
            </w:pPr>
            <w:r w:rsidRPr="0099365D">
              <w:rPr>
                <w:noProof/>
                <w:color w:val="FF0000"/>
              </w:rPr>
              <mc:AlternateContent>
                <mc:Choice Requires="wps">
                  <w:drawing>
                    <wp:inline distT="0" distB="0" distL="0" distR="0" wp14:anchorId="412AF471" wp14:editId="27F05DAE">
                      <wp:extent cx="2980690" cy="2402840"/>
                      <wp:effectExtent l="7620" t="6350" r="12065" b="10160"/>
                      <wp:docPr id="57"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402840"/>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B64FDD">
                                  <w:pPr>
                                    <w:tabs>
                                      <w:tab w:val="right" w:pos="3179"/>
                                      <w:tab w:val="decimal" w:pos="3780"/>
                                    </w:tabs>
                                    <w:rPr>
                                      <w:rFonts w:ascii="Courier New" w:hAnsi="Courier New" w:cs="Courier New"/>
                                      <w:sz w:val="18"/>
                                      <w:szCs w:val="18"/>
                                    </w:rPr>
                                  </w:pPr>
                                </w:p>
                                <w:p w:rsidR="0099365D" w:rsidRPr="0034389B" w:rsidRDefault="0099365D" w:rsidP="00B64FDD">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B64FDD">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Pr="001E30C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Pr="00B65171"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412AF471" id="Text Box 263" o:spid="_x0000_s1073" type="#_x0000_t202" style="width:234.7pt;height:1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xMAIAAFw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">
                      <v:textbox>
                        <w:txbxContent>
                          <w:p w:rsidR="0099365D" w:rsidRDefault="0099365D" w:rsidP="00B64FDD">
                            <w:pPr>
                              <w:rPr>
                                <w:rFonts w:cs="Arial"/>
                                <w:sz w:val="16"/>
                                <w:szCs w:val="16"/>
                              </w:rPr>
                            </w:pPr>
                            <w:r>
                              <w:rPr>
                                <w:rFonts w:cs="Arial"/>
                                <w:sz w:val="16"/>
                                <w:szCs w:val="16"/>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B64FDD">
                            <w:pPr>
                              <w:tabs>
                                <w:tab w:val="right" w:pos="3179"/>
                                <w:tab w:val="decimal" w:pos="3780"/>
                              </w:tabs>
                              <w:rPr>
                                <w:rFonts w:ascii="Courier New" w:hAnsi="Courier New" w:cs="Courier New"/>
                                <w:sz w:val="18"/>
                                <w:szCs w:val="18"/>
                              </w:rPr>
                            </w:pPr>
                          </w:p>
                          <w:p w:rsidR="0099365D" w:rsidRPr="0034389B" w:rsidRDefault="0099365D" w:rsidP="00B64FDD">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B64FDD">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Pr="001E30C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Pr="00B65171"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v:textbox>
                      <w10:anchorlock/>
                    </v:shape>
                  </w:pict>
                </mc:Fallback>
              </mc:AlternateContent>
            </w:r>
          </w:p>
        </w:tc>
        <w:tc>
          <w:tcPr>
            <w:tcW w:w="5398" w:type="dxa"/>
          </w:tcPr>
          <w:p w:rsidR="00B64FDD" w:rsidRPr="0099365D" w:rsidRDefault="00EB0FC7" w:rsidP="00B64FDD">
            <w:pPr>
              <w:pStyle w:val="BodyText"/>
              <w:jc w:val="center"/>
            </w:pPr>
            <w:r w:rsidRPr="0099365D">
              <w:rPr>
                <w:noProof/>
                <w:color w:val="FF0000"/>
              </w:rPr>
              <mc:AlternateContent>
                <mc:Choice Requires="wps">
                  <w:drawing>
                    <wp:inline distT="0" distB="0" distL="0" distR="0" wp14:anchorId="4B46B2C1" wp14:editId="72446815">
                      <wp:extent cx="2980690" cy="2403475"/>
                      <wp:effectExtent l="6350" t="6350" r="13335" b="9525"/>
                      <wp:docPr id="56"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403475"/>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B64FDD">
                                  <w:pPr>
                                    <w:tabs>
                                      <w:tab w:val="right" w:pos="3179"/>
                                      <w:tab w:val="decimal" w:pos="3780"/>
                                    </w:tabs>
                                    <w:rPr>
                                      <w:rFonts w:ascii="Courier New" w:hAnsi="Courier New" w:cs="Courier New"/>
                                      <w:sz w:val="18"/>
                                      <w:szCs w:val="18"/>
                                    </w:rPr>
                                  </w:pPr>
                                </w:p>
                                <w:p w:rsidR="0099365D" w:rsidRPr="0034389B" w:rsidRDefault="0099365D" w:rsidP="00B64FDD">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B64FDD">
                                  <w:pPr>
                                    <w:tabs>
                                      <w:tab w:val="right" w:pos="3179"/>
                                      <w:tab w:val="decimal" w:pos="3780"/>
                                    </w:tabs>
                                    <w:rPr>
                                      <w:rFonts w:ascii="Courier New" w:hAnsi="Courier New" w:cs="Courier New"/>
                                      <w:sz w:val="18"/>
                                      <w:szCs w:val="18"/>
                                    </w:rPr>
                                  </w:pPr>
                                  <w:proofErr w:type="gramStart"/>
                                  <w:r>
                                    <w:rPr>
                                      <w:rFonts w:ascii="Courier New" w:hAnsi="Courier New" w:cs="Courier New"/>
                                      <w:sz w:val="18"/>
                                      <w:szCs w:val="18"/>
                                    </w:rPr>
                                    <w:t>xxxxxxxxxxxx2448</w:t>
                                  </w:r>
                                  <w:proofErr w:type="gramEnd"/>
                                  <w:r>
                                    <w:rPr>
                                      <w:rFonts w:ascii="Courier New" w:hAnsi="Courier New" w:cs="Courier New"/>
                                      <w:sz w:val="18"/>
                                      <w:szCs w:val="18"/>
                                    </w:rPr>
                                    <w:t xml:space="preserve"> K</w:t>
                                  </w:r>
                                  <w:r w:rsidRPr="00EF1ED6">
                                    <w:rPr>
                                      <w:rFonts w:ascii="Courier New" w:hAnsi="Courier New" w:cs="Courier New"/>
                                      <w:sz w:val="18"/>
                                      <w:szCs w:val="18"/>
                                    </w:rPr>
                                    <w:t xml:space="preserve">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Approvee 897661</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001001001298</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ACI/ISO 000/01</w:t>
                                  </w:r>
                                </w:p>
                                <w:p w:rsidR="0099365D" w:rsidRPr="001E30C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12/14/2011 15:21:00</w:t>
                                  </w:r>
                                </w:p>
                                <w:p w:rsidR="0099365D" w:rsidRPr="00B65171" w:rsidRDefault="0099365D" w:rsidP="00B64FDD">
                                  <w:pPr>
                                    <w:rPr>
                                      <w:rFonts w:cs="Arial"/>
                                      <w:sz w:val="16"/>
                                      <w:szCs w:val="16"/>
                                    </w:rPr>
                                  </w:pPr>
                                  <w:r>
                                    <w:rPr>
                                      <w:rFonts w:cs="Arial"/>
                                      <w:sz w:val="16"/>
                                      <w:szCs w:val="16"/>
                                    </w:rPr>
                                    <w:t>…</w:t>
                                  </w:r>
                                </w:p>
                                <w:p w:rsidR="0099365D" w:rsidRPr="006C5A81" w:rsidRDefault="0099365D" w:rsidP="00B64FDD">
                                  <w:pPr>
                                    <w:rPr>
                                      <w:szCs w:val="16"/>
                                    </w:rPr>
                                  </w:pPr>
                                </w:p>
                              </w:txbxContent>
                            </wps:txbx>
                            <wps:bodyPr rot="0" vert="horz" wrap="square" lIns="91440" tIns="45720" rIns="91440" bIns="45720" anchor="t" anchorCtr="0" upright="1">
                              <a:noAutofit/>
                            </wps:bodyPr>
                          </wps:wsp>
                        </a:graphicData>
                      </a:graphic>
                    </wp:inline>
                  </w:drawing>
                </mc:Choice>
                <mc:Fallback>
                  <w:pict>
                    <v:shape w14:anchorId="4B46B2C1" id="Text Box 262" o:spid="_x0000_s1074" type="#_x0000_t202" style="width:234.7pt;height:1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iEMAIAAFwEAAAOAAAAZHJzL2Uyb0RvYy54bWysVNtu2zAMfR+wfxD0vtjxnDQ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">
                      <v:textbox>
                        <w:txbxContent>
                          <w:p w:rsidR="0099365D" w:rsidRDefault="0099365D" w:rsidP="00B64FDD">
                            <w:pPr>
                              <w:rPr>
                                <w:rFonts w:cs="Arial"/>
                                <w:sz w:val="16"/>
                                <w:szCs w:val="16"/>
                              </w:rPr>
                            </w:pPr>
                            <w:r>
                              <w:rPr>
                                <w:rFonts w:cs="Arial"/>
                                <w:sz w:val="16"/>
                                <w:szCs w:val="16"/>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B64FDD">
                            <w:pPr>
                              <w:tabs>
                                <w:tab w:val="right" w:pos="3179"/>
                                <w:tab w:val="decimal" w:pos="3780"/>
                              </w:tabs>
                              <w:rPr>
                                <w:rFonts w:ascii="Courier New" w:hAnsi="Courier New" w:cs="Courier New"/>
                                <w:sz w:val="18"/>
                                <w:szCs w:val="18"/>
                              </w:rPr>
                            </w:pPr>
                          </w:p>
                          <w:p w:rsidR="0099365D" w:rsidRPr="0034389B" w:rsidRDefault="0099365D" w:rsidP="00B64FDD">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B64FDD">
                            <w:pPr>
                              <w:tabs>
                                <w:tab w:val="right" w:pos="3179"/>
                                <w:tab w:val="decimal" w:pos="3780"/>
                              </w:tabs>
                              <w:rPr>
                                <w:rFonts w:ascii="Courier New" w:hAnsi="Courier New" w:cs="Courier New"/>
                                <w:sz w:val="18"/>
                                <w:szCs w:val="18"/>
                              </w:rPr>
                            </w:pPr>
                            <w:proofErr w:type="gramStart"/>
                            <w:r>
                              <w:rPr>
                                <w:rFonts w:ascii="Courier New" w:hAnsi="Courier New" w:cs="Courier New"/>
                                <w:sz w:val="18"/>
                                <w:szCs w:val="18"/>
                              </w:rPr>
                              <w:t>xxxxxxxxxxxx2448</w:t>
                            </w:r>
                            <w:proofErr w:type="gramEnd"/>
                            <w:r>
                              <w:rPr>
                                <w:rFonts w:ascii="Courier New" w:hAnsi="Courier New" w:cs="Courier New"/>
                                <w:sz w:val="18"/>
                                <w:szCs w:val="18"/>
                              </w:rPr>
                              <w:t xml:space="preserve"> K</w:t>
                            </w:r>
                            <w:r w:rsidRPr="00EF1ED6">
                              <w:rPr>
                                <w:rFonts w:ascii="Courier New" w:hAnsi="Courier New" w:cs="Courier New"/>
                                <w:sz w:val="18"/>
                                <w:szCs w:val="18"/>
                              </w:rPr>
                              <w:t xml:space="preserve">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Approvee 897661</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001001001298</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ACI/ISO 000/01</w:t>
                            </w:r>
                          </w:p>
                          <w:p w:rsidR="0099365D" w:rsidRPr="001E30C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12/14/2011 15:21:00</w:t>
                            </w:r>
                          </w:p>
                          <w:p w:rsidR="0099365D" w:rsidRPr="00B65171" w:rsidRDefault="0099365D" w:rsidP="00B64FDD">
                            <w:pPr>
                              <w:rPr>
                                <w:rFonts w:cs="Arial"/>
                                <w:sz w:val="16"/>
                                <w:szCs w:val="16"/>
                              </w:rPr>
                            </w:pPr>
                            <w:r>
                              <w:rPr>
                                <w:rFonts w:cs="Arial"/>
                                <w:sz w:val="16"/>
                                <w:szCs w:val="16"/>
                              </w:rPr>
                              <w:t>…</w:t>
                            </w:r>
                          </w:p>
                          <w:p w:rsidR="0099365D" w:rsidRPr="006C5A81" w:rsidRDefault="0099365D" w:rsidP="00B64FDD">
                            <w:pPr>
                              <w:rPr>
                                <w:szCs w:val="16"/>
                              </w:rPr>
                            </w:pPr>
                          </w:p>
                        </w:txbxContent>
                      </v:textbox>
                      <w10:anchorlock/>
                    </v:shape>
                  </w:pict>
                </mc:Fallback>
              </mc:AlternateContent>
            </w:r>
          </w:p>
        </w:tc>
      </w:tr>
      <w:tr w:rsidR="00B64442" w:rsidRPr="0099365D" w:rsidTr="004D7593">
        <w:tc>
          <w:tcPr>
            <w:tcW w:w="5398" w:type="dxa"/>
          </w:tcPr>
          <w:p w:rsidR="00B64442" w:rsidRPr="0099365D" w:rsidRDefault="00B64442" w:rsidP="00B64442">
            <w:pPr>
              <w:pStyle w:val="Caption"/>
              <w:rPr>
                <w:color w:val="FF0000"/>
              </w:rPr>
            </w:pPr>
            <w:r w:rsidRPr="0099365D">
              <w:t xml:space="preserve">Figure </w:t>
            </w:r>
            <w:fldSimple w:instr=" SEQ Figure \* ARABIC ">
              <w:r w:rsidR="00A33797">
                <w:rPr>
                  <w:noProof/>
                </w:rPr>
                <w:t>19</w:t>
              </w:r>
            </w:fldSimple>
            <w:r w:rsidRPr="0099365D">
              <w:t>: Credit – Swipe Entry</w:t>
            </w:r>
          </w:p>
        </w:tc>
        <w:tc>
          <w:tcPr>
            <w:tcW w:w="5398" w:type="dxa"/>
          </w:tcPr>
          <w:p w:rsidR="00B64442" w:rsidRPr="0099365D" w:rsidRDefault="00B64442" w:rsidP="00B64442">
            <w:pPr>
              <w:pStyle w:val="Caption"/>
              <w:rPr>
                <w:color w:val="FF0000"/>
              </w:rPr>
            </w:pPr>
            <w:r w:rsidRPr="0099365D">
              <w:t xml:space="preserve">Figure </w:t>
            </w:r>
            <w:fldSimple w:instr=" SEQ Figure \* ARABIC ">
              <w:r w:rsidR="00A33797">
                <w:rPr>
                  <w:noProof/>
                </w:rPr>
                <w:t>20</w:t>
              </w:r>
            </w:fldSimple>
            <w:r w:rsidRPr="0099365D">
              <w:t>: Credit – Manual Entry</w:t>
            </w:r>
          </w:p>
        </w:tc>
      </w:tr>
    </w:tbl>
    <w:p w:rsidR="00A7187E" w:rsidRPr="0099365D" w:rsidRDefault="00A7187E" w:rsidP="00A7187E">
      <w:pPr>
        <w:pStyle w:val="BodyText"/>
        <w:rPr>
          <w:rFonts w:cs="Arial"/>
          <w:sz w:val="24"/>
          <w:szCs w:val="28"/>
        </w:rPr>
      </w:pPr>
      <w:r w:rsidRPr="0099365D">
        <w:br w:type="page"/>
      </w:r>
    </w:p>
    <w:p w:rsidR="00157CCC" w:rsidRPr="0099365D" w:rsidRDefault="00157CCC" w:rsidP="00157CCC">
      <w:pPr>
        <w:pStyle w:val="Heading2"/>
      </w:pPr>
      <w:bookmarkStart w:id="633" w:name="_Toc340068600"/>
      <w:bookmarkStart w:id="634" w:name="_Toc340068599"/>
      <w:bookmarkStart w:id="635" w:name="_Toc400439086"/>
      <w:r w:rsidRPr="0099365D">
        <w:lastRenderedPageBreak/>
        <w:t>Debit – non-EMV</w:t>
      </w:r>
      <w:bookmarkEnd w:id="633"/>
      <w:bookmarkEnd w:id="635"/>
    </w:p>
    <w:p w:rsidR="00732CCD" w:rsidRPr="0099365D" w:rsidRDefault="00732CCD" w:rsidP="00732CCD">
      <w:pPr>
        <w:pStyle w:val="BodyText"/>
      </w:pPr>
      <w:r w:rsidRPr="0099365D">
        <w:t>The ‘S’ before DEBIT is an indication that the card was swiped.</w:t>
      </w:r>
    </w:p>
    <w:p w:rsidR="00732CCD" w:rsidRPr="0099365D" w:rsidRDefault="00732CCD" w:rsidP="00732CCD">
      <w:pPr>
        <w:pStyle w:val="BodyText"/>
      </w:pPr>
      <w:r w:rsidRPr="0099365D">
        <w:t xml:space="preserve">The data below the line where the card number and amount to tender is data returned from the authorization process.  The difference between Credit and Debit is the displaying of the account that </w:t>
      </w:r>
      <w:r w:rsidR="00163173" w:rsidRPr="0099365D">
        <w:t>is debited – Chequing or Savings – this is returned in the authorization response and the value in the field is printed on the receipt.</w:t>
      </w:r>
      <w:r w:rsidRPr="0099365D">
        <w:t xml:space="preserve">  A card has a default language associated with it, so the data returned from the authorization service may be in a different language than the rest of the receipt.</w:t>
      </w:r>
    </w:p>
    <w:tbl>
      <w:tblPr>
        <w:tblW w:w="4900" w:type="pct"/>
        <w:tblInd w:w="144" w:type="dxa"/>
        <w:tblLook w:val="04A0" w:firstRow="1" w:lastRow="0" w:firstColumn="1" w:lastColumn="0" w:noHBand="0" w:noVBand="1"/>
      </w:tblPr>
      <w:tblGrid>
        <w:gridCol w:w="5381"/>
        <w:gridCol w:w="5203"/>
      </w:tblGrid>
      <w:tr w:rsidR="00732CCD" w:rsidRPr="0099365D" w:rsidTr="00163173">
        <w:tc>
          <w:tcPr>
            <w:tcW w:w="5398" w:type="dxa"/>
          </w:tcPr>
          <w:p w:rsidR="00732CCD" w:rsidRPr="0099365D" w:rsidRDefault="00EB0FC7" w:rsidP="00163173">
            <w:pPr>
              <w:pStyle w:val="BodyText"/>
              <w:jc w:val="center"/>
            </w:pPr>
            <w:r w:rsidRPr="0099365D">
              <w:rPr>
                <w:noProof/>
                <w:color w:val="FF0000"/>
              </w:rPr>
              <mc:AlternateContent>
                <mc:Choice Requires="wps">
                  <w:drawing>
                    <wp:inline distT="0" distB="0" distL="0" distR="0" wp14:anchorId="4559E2E4" wp14:editId="24622902">
                      <wp:extent cx="2980690" cy="2418080"/>
                      <wp:effectExtent l="7620" t="5715" r="12065" b="5080"/>
                      <wp:docPr id="55"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418080"/>
                              </a:xfrm>
                              <a:prstGeom prst="rect">
                                <a:avLst/>
                              </a:prstGeom>
                              <a:solidFill>
                                <a:srgbClr val="FFFFFF"/>
                              </a:solidFill>
                              <a:ln w="9525">
                                <a:solidFill>
                                  <a:srgbClr val="000000"/>
                                </a:solidFill>
                                <a:miter lim="800000"/>
                                <a:headEnd/>
                                <a:tailEnd/>
                              </a:ln>
                            </wps:spPr>
                            <wps:txbx>
                              <w:txbxContent>
                                <w:p w:rsidR="0099365D" w:rsidRDefault="0099365D" w:rsidP="00732CCD">
                                  <w:pPr>
                                    <w:rPr>
                                      <w:rFonts w:cs="Arial"/>
                                      <w:sz w:val="16"/>
                                      <w:szCs w:val="16"/>
                                    </w:rPr>
                                  </w:pPr>
                                  <w:r>
                                    <w:rPr>
                                      <w:rFonts w:cs="Arial"/>
                                      <w:sz w:val="16"/>
                                      <w:szCs w:val="16"/>
                                    </w:rPr>
                                    <w:t>…</w:t>
                                  </w:r>
                                </w:p>
                                <w:p w:rsidR="0099365D" w:rsidRPr="0034389B"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732CC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732CC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732CC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732CC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732CC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732CC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732CCD">
                                  <w:pPr>
                                    <w:tabs>
                                      <w:tab w:val="right" w:pos="3179"/>
                                      <w:tab w:val="decimal" w:pos="3780"/>
                                    </w:tabs>
                                    <w:rPr>
                                      <w:rFonts w:ascii="Courier New" w:hAnsi="Courier New" w:cs="Courier New"/>
                                      <w:sz w:val="18"/>
                                      <w:szCs w:val="18"/>
                                    </w:rPr>
                                  </w:pPr>
                                </w:p>
                                <w:p w:rsidR="0099365D" w:rsidRPr="0034389B" w:rsidRDefault="0099365D" w:rsidP="00732CCD">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732CCD">
                                  <w:pPr>
                                    <w:tabs>
                                      <w:tab w:val="right" w:pos="3179"/>
                                      <w:tab w:val="decimal" w:pos="3780"/>
                                    </w:tabs>
                                    <w:rPr>
                                      <w:rFonts w:ascii="Courier New" w:hAnsi="Courier New" w:cs="Courier New"/>
                                      <w:sz w:val="18"/>
                                      <w:szCs w:val="18"/>
                                    </w:rPr>
                                  </w:pPr>
                                  <w:proofErr w:type="gramStart"/>
                                  <w:r w:rsidRPr="00157CCC">
                                    <w:rPr>
                                      <w:rFonts w:ascii="Courier New" w:hAnsi="Courier New" w:cs="Courier New"/>
                                      <w:sz w:val="18"/>
                                      <w:szCs w:val="18"/>
                                    </w:rPr>
                                    <w:t>xxxxxxxxxxxx8106</w:t>
                                  </w:r>
                                  <w:proofErr w:type="gramEnd"/>
                                  <w:r>
                                    <w:rPr>
                                      <w:rFonts w:ascii="Courier New" w:hAnsi="Courier New" w:cs="Courier New"/>
                                      <w:sz w:val="18"/>
                                      <w:szCs w:val="18"/>
                                    </w:rPr>
                                    <w:t xml:space="preserve"> S</w:t>
                                  </w:r>
                                  <w:r w:rsidRPr="00EF1ED6">
                                    <w:rPr>
                                      <w:rFonts w:ascii="Courier New" w:hAnsi="Courier New" w:cs="Courier New"/>
                                      <w:sz w:val="18"/>
                                      <w:szCs w:val="18"/>
                                    </w:rPr>
                                    <w:t xml:space="preserve"> </w:t>
                                  </w:r>
                                  <w:r>
                                    <w:rPr>
                                      <w:rFonts w:ascii="Courier New" w:hAnsi="Courier New" w:cs="Courier New"/>
                                      <w:sz w:val="18"/>
                                      <w:szCs w:val="18"/>
                                    </w:rPr>
                                    <w:t>DEBIT</w:t>
                                  </w:r>
                                  <w:r>
                                    <w:rPr>
                                      <w:rFonts w:ascii="Courier New" w:hAnsi="Courier New" w:cs="Courier New"/>
                                      <w:sz w:val="18"/>
                                      <w:szCs w:val="18"/>
                                    </w:rPr>
                                    <w:tab/>
                                  </w:r>
                                  <w:r>
                                    <w:rPr>
                                      <w:rFonts w:ascii="Courier New" w:hAnsi="Courier New" w:cs="Courier New"/>
                                      <w:sz w:val="18"/>
                                      <w:szCs w:val="18"/>
                                    </w:rPr>
                                    <w:tab/>
                                    <w:t>209.99</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Approved 897661</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TERM: 0960 001 D</w:t>
                                  </w:r>
                                </w:p>
                                <w:p w:rsidR="0099365D" w:rsidRDefault="0099365D" w:rsidP="00732CCD">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Chequing</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001001001298</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ACI/ISO 000/01</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12/14/2011 15:21:00</w:t>
                                  </w:r>
                                </w:p>
                                <w:p w:rsidR="0099365D" w:rsidRDefault="0099365D" w:rsidP="00732CCD">
                                  <w:pPr>
                                    <w:rPr>
                                      <w:rFonts w:cs="Arial"/>
                                      <w:sz w:val="16"/>
                                      <w:szCs w:val="16"/>
                                    </w:rPr>
                                  </w:pPr>
                                  <w:r>
                                    <w:rPr>
                                      <w:rFonts w:cs="Arial"/>
                                      <w:sz w:val="16"/>
                                      <w:szCs w:val="16"/>
                                    </w:rPr>
                                    <w:t>…</w:t>
                                  </w:r>
                                </w:p>
                                <w:p w:rsidR="0099365D" w:rsidRPr="005A1ACA" w:rsidRDefault="0099365D" w:rsidP="00732CCD">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4559E2E4" id="Text Box 261" o:spid="_x0000_s1075" type="#_x0000_t202" style="width:234.7pt;height:1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">
                      <v:textbox>
                        <w:txbxContent>
                          <w:p w:rsidR="0099365D" w:rsidRDefault="0099365D" w:rsidP="00732CCD">
                            <w:pPr>
                              <w:rPr>
                                <w:rFonts w:cs="Arial"/>
                                <w:sz w:val="16"/>
                                <w:szCs w:val="16"/>
                              </w:rPr>
                            </w:pPr>
                            <w:r>
                              <w:rPr>
                                <w:rFonts w:cs="Arial"/>
                                <w:sz w:val="16"/>
                                <w:szCs w:val="16"/>
                              </w:rPr>
                              <w:t>…</w:t>
                            </w:r>
                          </w:p>
                          <w:p w:rsidR="0099365D" w:rsidRPr="0034389B"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732CC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732CC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732CC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732CC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732CC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732CC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732CCD">
                            <w:pPr>
                              <w:tabs>
                                <w:tab w:val="right" w:pos="3179"/>
                                <w:tab w:val="decimal" w:pos="3780"/>
                              </w:tabs>
                              <w:rPr>
                                <w:rFonts w:ascii="Courier New" w:hAnsi="Courier New" w:cs="Courier New"/>
                                <w:sz w:val="18"/>
                                <w:szCs w:val="18"/>
                              </w:rPr>
                            </w:pPr>
                          </w:p>
                          <w:p w:rsidR="0099365D" w:rsidRPr="0034389B" w:rsidRDefault="0099365D" w:rsidP="00732CCD">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732CCD">
                            <w:pPr>
                              <w:tabs>
                                <w:tab w:val="right" w:pos="3179"/>
                                <w:tab w:val="decimal" w:pos="3780"/>
                              </w:tabs>
                              <w:rPr>
                                <w:rFonts w:ascii="Courier New" w:hAnsi="Courier New" w:cs="Courier New"/>
                                <w:sz w:val="18"/>
                                <w:szCs w:val="18"/>
                              </w:rPr>
                            </w:pPr>
                            <w:proofErr w:type="gramStart"/>
                            <w:r w:rsidRPr="00157CCC">
                              <w:rPr>
                                <w:rFonts w:ascii="Courier New" w:hAnsi="Courier New" w:cs="Courier New"/>
                                <w:sz w:val="18"/>
                                <w:szCs w:val="18"/>
                              </w:rPr>
                              <w:t>xxxxxxxxxxxx8106</w:t>
                            </w:r>
                            <w:proofErr w:type="gramEnd"/>
                            <w:r>
                              <w:rPr>
                                <w:rFonts w:ascii="Courier New" w:hAnsi="Courier New" w:cs="Courier New"/>
                                <w:sz w:val="18"/>
                                <w:szCs w:val="18"/>
                              </w:rPr>
                              <w:t xml:space="preserve"> S</w:t>
                            </w:r>
                            <w:r w:rsidRPr="00EF1ED6">
                              <w:rPr>
                                <w:rFonts w:ascii="Courier New" w:hAnsi="Courier New" w:cs="Courier New"/>
                                <w:sz w:val="18"/>
                                <w:szCs w:val="18"/>
                              </w:rPr>
                              <w:t xml:space="preserve"> </w:t>
                            </w:r>
                            <w:r>
                              <w:rPr>
                                <w:rFonts w:ascii="Courier New" w:hAnsi="Courier New" w:cs="Courier New"/>
                                <w:sz w:val="18"/>
                                <w:szCs w:val="18"/>
                              </w:rPr>
                              <w:t>DEBIT</w:t>
                            </w:r>
                            <w:r>
                              <w:rPr>
                                <w:rFonts w:ascii="Courier New" w:hAnsi="Courier New" w:cs="Courier New"/>
                                <w:sz w:val="18"/>
                                <w:szCs w:val="18"/>
                              </w:rPr>
                              <w:tab/>
                            </w:r>
                            <w:r>
                              <w:rPr>
                                <w:rFonts w:ascii="Courier New" w:hAnsi="Courier New" w:cs="Courier New"/>
                                <w:sz w:val="18"/>
                                <w:szCs w:val="18"/>
                              </w:rPr>
                              <w:tab/>
                              <w:t>209.99</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Approved 897661</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TERM: 0960 001 D</w:t>
                            </w:r>
                          </w:p>
                          <w:p w:rsidR="0099365D" w:rsidRDefault="0099365D" w:rsidP="00732CCD">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Chequing</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001001001298</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ACI/ISO 000/01</w:t>
                            </w:r>
                          </w:p>
                          <w:p w:rsidR="0099365D" w:rsidRDefault="0099365D" w:rsidP="00732CCD">
                            <w:pPr>
                              <w:tabs>
                                <w:tab w:val="left" w:pos="1080"/>
                                <w:tab w:val="decimal" w:pos="3780"/>
                              </w:tabs>
                              <w:rPr>
                                <w:rFonts w:ascii="Courier New" w:hAnsi="Courier New" w:cs="Courier New"/>
                                <w:sz w:val="18"/>
                                <w:szCs w:val="18"/>
                              </w:rPr>
                            </w:pPr>
                            <w:r>
                              <w:rPr>
                                <w:rFonts w:ascii="Courier New" w:hAnsi="Courier New" w:cs="Courier New"/>
                                <w:sz w:val="18"/>
                                <w:szCs w:val="18"/>
                              </w:rPr>
                              <w:t>12/14/2011 15:21:00</w:t>
                            </w:r>
                          </w:p>
                          <w:p w:rsidR="0099365D" w:rsidRDefault="0099365D" w:rsidP="00732CCD">
                            <w:pPr>
                              <w:rPr>
                                <w:rFonts w:cs="Arial"/>
                                <w:sz w:val="16"/>
                                <w:szCs w:val="16"/>
                              </w:rPr>
                            </w:pPr>
                            <w:r>
                              <w:rPr>
                                <w:rFonts w:cs="Arial"/>
                                <w:sz w:val="16"/>
                                <w:szCs w:val="16"/>
                              </w:rPr>
                              <w:t>…</w:t>
                            </w:r>
                          </w:p>
                          <w:p w:rsidR="0099365D" w:rsidRPr="005A1ACA" w:rsidRDefault="0099365D" w:rsidP="00732CCD">
                            <w:pPr>
                              <w:tabs>
                                <w:tab w:val="left" w:pos="1080"/>
                                <w:tab w:val="decimal" w:pos="3780"/>
                              </w:tabs>
                              <w:rPr>
                                <w:rFonts w:cs="Arial"/>
                                <w:b/>
                                <w:sz w:val="18"/>
                                <w:szCs w:val="18"/>
                              </w:rPr>
                            </w:pPr>
                          </w:p>
                        </w:txbxContent>
                      </v:textbox>
                      <w10:anchorlock/>
                    </v:shape>
                  </w:pict>
                </mc:Fallback>
              </mc:AlternateContent>
            </w:r>
          </w:p>
        </w:tc>
        <w:tc>
          <w:tcPr>
            <w:tcW w:w="5398" w:type="dxa"/>
          </w:tcPr>
          <w:p w:rsidR="00732CCD" w:rsidRPr="0099365D" w:rsidRDefault="00732CCD" w:rsidP="00163173">
            <w:pPr>
              <w:pStyle w:val="BodyText"/>
              <w:jc w:val="center"/>
            </w:pPr>
          </w:p>
        </w:tc>
      </w:tr>
    </w:tbl>
    <w:p w:rsidR="00163173" w:rsidRPr="0099365D" w:rsidRDefault="00163173" w:rsidP="00163173">
      <w:pPr>
        <w:pStyle w:val="BodyText"/>
        <w:rPr>
          <w:rFonts w:cs="Arial"/>
          <w:sz w:val="24"/>
          <w:szCs w:val="28"/>
        </w:rPr>
      </w:pPr>
      <w:r w:rsidRPr="0099365D">
        <w:br w:type="page"/>
      </w:r>
    </w:p>
    <w:p w:rsidR="00503293" w:rsidRPr="0099365D" w:rsidRDefault="00503293" w:rsidP="00503293">
      <w:pPr>
        <w:pStyle w:val="Heading2"/>
      </w:pPr>
      <w:bookmarkStart w:id="636" w:name="_Toc400439087"/>
      <w:r w:rsidRPr="0099365D">
        <w:lastRenderedPageBreak/>
        <w:t>EMV</w:t>
      </w:r>
      <w:bookmarkEnd w:id="634"/>
      <w:r w:rsidR="00531B26" w:rsidRPr="0099365D">
        <w:t xml:space="preserve"> (Debit and Credit)</w:t>
      </w:r>
      <w:bookmarkEnd w:id="636"/>
    </w:p>
    <w:p w:rsidR="00796BCD" w:rsidRPr="0099365D" w:rsidRDefault="004F7CAB" w:rsidP="00796BCD">
      <w:pPr>
        <w:pStyle w:val="BodyText"/>
      </w:pPr>
      <w:r w:rsidRPr="0099365D">
        <w:t xml:space="preserve">The following table defines what receipt indicator is printed on the receipt for each of the EMV scenarios: </w:t>
      </w:r>
    </w:p>
    <w:tbl>
      <w:tblPr>
        <w:tblW w:w="4883"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754"/>
        <w:gridCol w:w="1847"/>
        <w:gridCol w:w="2375"/>
        <w:gridCol w:w="2552"/>
      </w:tblGrid>
      <w:tr w:rsidR="009274AF" w:rsidRPr="0099365D" w:rsidTr="004F7CAB">
        <w:trPr>
          <w:cantSplit/>
        </w:trPr>
        <w:tc>
          <w:tcPr>
            <w:tcW w:w="1783" w:type="pct"/>
            <w:tcBorders>
              <w:top w:val="single" w:sz="8" w:space="0" w:color="4F81BD"/>
              <w:left w:val="single" w:sz="8" w:space="0" w:color="4F81BD"/>
              <w:bottom w:val="single" w:sz="18" w:space="0" w:color="4F81BD"/>
              <w:right w:val="single" w:sz="8" w:space="0" w:color="4F81BD"/>
            </w:tcBorders>
          </w:tcPr>
          <w:p w:rsidR="009274AF" w:rsidRPr="0099365D" w:rsidRDefault="009274AF" w:rsidP="00163173">
            <w:pPr>
              <w:rPr>
                <w:b/>
              </w:rPr>
            </w:pPr>
            <w:r w:rsidRPr="0099365D">
              <w:rPr>
                <w:b/>
              </w:rPr>
              <w:t>Scenario</w:t>
            </w:r>
          </w:p>
        </w:tc>
        <w:tc>
          <w:tcPr>
            <w:tcW w:w="877" w:type="pct"/>
            <w:tcBorders>
              <w:top w:val="single" w:sz="8" w:space="0" w:color="4F81BD"/>
              <w:left w:val="single" w:sz="8" w:space="0" w:color="4F81BD"/>
              <w:bottom w:val="single" w:sz="18" w:space="0" w:color="4F81BD"/>
              <w:right w:val="single" w:sz="8" w:space="0" w:color="4F81BD"/>
            </w:tcBorders>
          </w:tcPr>
          <w:p w:rsidR="009274AF" w:rsidRPr="0099365D" w:rsidRDefault="00AC72BD" w:rsidP="00163173">
            <w:pPr>
              <w:rPr>
                <w:b/>
                <w:szCs w:val="20"/>
              </w:rPr>
            </w:pPr>
            <w:r w:rsidRPr="0099365D">
              <w:rPr>
                <w:b/>
                <w:szCs w:val="20"/>
              </w:rPr>
              <w:t>Action Code</w:t>
            </w:r>
            <w:r w:rsidR="009274AF" w:rsidRPr="0099365D">
              <w:rPr>
                <w:b/>
                <w:szCs w:val="20"/>
              </w:rPr>
              <w:t xml:space="preserve"> </w:t>
            </w:r>
          </w:p>
        </w:tc>
        <w:tc>
          <w:tcPr>
            <w:tcW w:w="1128" w:type="pct"/>
            <w:tcBorders>
              <w:top w:val="single" w:sz="8" w:space="0" w:color="4F81BD"/>
              <w:left w:val="single" w:sz="8" w:space="0" w:color="4F81BD"/>
              <w:bottom w:val="single" w:sz="18" w:space="0" w:color="4F81BD"/>
              <w:right w:val="single" w:sz="8" w:space="0" w:color="4F81BD"/>
            </w:tcBorders>
          </w:tcPr>
          <w:p w:rsidR="009274AF" w:rsidRPr="0099365D" w:rsidRDefault="00F14C71" w:rsidP="00AC72BD">
            <w:pPr>
              <w:rPr>
                <w:b/>
                <w:szCs w:val="20"/>
              </w:rPr>
            </w:pPr>
            <w:r w:rsidRPr="0099365D">
              <w:rPr>
                <w:b/>
                <w:szCs w:val="20"/>
              </w:rPr>
              <w:t>Option</w:t>
            </w:r>
            <w:r w:rsidR="00AC72BD" w:rsidRPr="0099365D">
              <w:rPr>
                <w:b/>
                <w:szCs w:val="20"/>
              </w:rPr>
              <w:t>s</w:t>
            </w:r>
          </w:p>
        </w:tc>
        <w:tc>
          <w:tcPr>
            <w:tcW w:w="1212" w:type="pct"/>
            <w:tcBorders>
              <w:top w:val="single" w:sz="8" w:space="0" w:color="4F81BD"/>
              <w:left w:val="single" w:sz="8" w:space="0" w:color="4F81BD"/>
              <w:bottom w:val="single" w:sz="18" w:space="0" w:color="4F81BD"/>
              <w:right w:val="single" w:sz="8" w:space="0" w:color="4F81BD"/>
            </w:tcBorders>
          </w:tcPr>
          <w:p w:rsidR="009274AF" w:rsidRPr="0099365D" w:rsidRDefault="009274AF" w:rsidP="00163173">
            <w:pPr>
              <w:rPr>
                <w:b/>
                <w:szCs w:val="20"/>
              </w:rPr>
            </w:pPr>
            <w:r w:rsidRPr="0099365D">
              <w:rPr>
                <w:b/>
                <w:szCs w:val="20"/>
              </w:rPr>
              <w:t>Receipt Indicator</w:t>
            </w:r>
          </w:p>
        </w:tc>
      </w:tr>
      <w:tr w:rsidR="009274AF" w:rsidRPr="0099365D" w:rsidTr="004F7CAB">
        <w:trPr>
          <w:cantSplit/>
        </w:trPr>
        <w:tc>
          <w:tcPr>
            <w:tcW w:w="1783"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bCs/>
                <w:szCs w:val="20"/>
              </w:rPr>
            </w:pPr>
            <w:r w:rsidRPr="0099365D">
              <w:rPr>
                <w:bCs/>
                <w:szCs w:val="20"/>
              </w:rPr>
              <w:t>EMV Online Approval</w:t>
            </w:r>
          </w:p>
        </w:tc>
        <w:tc>
          <w:tcPr>
            <w:tcW w:w="877"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Approved</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CEM_Insert</w:t>
            </w:r>
          </w:p>
        </w:tc>
        <w:tc>
          <w:tcPr>
            <w:tcW w:w="1212"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9274AF">
            <w:pPr>
              <w:rPr>
                <w:szCs w:val="20"/>
              </w:rPr>
            </w:pPr>
            <w:r w:rsidRPr="0099365D">
              <w:rPr>
                <w:szCs w:val="20"/>
              </w:rPr>
              <w:t>C (EMV)</w:t>
            </w:r>
          </w:p>
        </w:tc>
      </w:tr>
      <w:tr w:rsidR="009274AF" w:rsidRPr="0099365D" w:rsidTr="004F7CAB">
        <w:trPr>
          <w:cantSplit/>
        </w:trPr>
        <w:tc>
          <w:tcPr>
            <w:tcW w:w="1783"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bCs/>
                <w:szCs w:val="20"/>
              </w:rPr>
            </w:pPr>
            <w:r w:rsidRPr="0099365D">
              <w:rPr>
                <w:bCs/>
                <w:szCs w:val="20"/>
              </w:rPr>
              <w:t xml:space="preserve">EMV Fallback Approval – Swipe </w:t>
            </w:r>
          </w:p>
        </w:tc>
        <w:tc>
          <w:tcPr>
            <w:tcW w:w="877"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Approved</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FALLBACK_EMV</w:t>
            </w:r>
          </w:p>
        </w:tc>
        <w:tc>
          <w:tcPr>
            <w:tcW w:w="1212"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9274AF">
            <w:pPr>
              <w:rPr>
                <w:szCs w:val="20"/>
              </w:rPr>
            </w:pPr>
            <w:r w:rsidRPr="0099365D">
              <w:rPr>
                <w:szCs w:val="20"/>
              </w:rPr>
              <w:t>S (Swipe)</w:t>
            </w:r>
          </w:p>
        </w:tc>
      </w:tr>
      <w:tr w:rsidR="009274AF" w:rsidRPr="0099365D" w:rsidTr="004F7CAB">
        <w:trPr>
          <w:cantSplit/>
        </w:trPr>
        <w:tc>
          <w:tcPr>
            <w:tcW w:w="1783"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bCs/>
                <w:szCs w:val="20"/>
              </w:rPr>
            </w:pPr>
            <w:r w:rsidRPr="0099365D">
              <w:rPr>
                <w:bCs/>
                <w:szCs w:val="20"/>
              </w:rPr>
              <w:t>EMV Online Call for Referral</w:t>
            </w:r>
          </w:p>
        </w:tc>
        <w:tc>
          <w:tcPr>
            <w:tcW w:w="877"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Call for Referral</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CEM_Insert</w:t>
            </w:r>
          </w:p>
        </w:tc>
        <w:tc>
          <w:tcPr>
            <w:tcW w:w="1212"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9274AF">
            <w:pPr>
              <w:rPr>
                <w:szCs w:val="20"/>
              </w:rPr>
            </w:pPr>
            <w:r w:rsidRPr="0099365D">
              <w:rPr>
                <w:szCs w:val="20"/>
              </w:rPr>
              <w:t>C (EMV)</w:t>
            </w:r>
          </w:p>
        </w:tc>
      </w:tr>
      <w:tr w:rsidR="009274AF" w:rsidRPr="0099365D" w:rsidTr="004F7CAB">
        <w:trPr>
          <w:cantSplit/>
        </w:trPr>
        <w:tc>
          <w:tcPr>
            <w:tcW w:w="1783"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bCs/>
                <w:szCs w:val="20"/>
              </w:rPr>
            </w:pPr>
            <w:r w:rsidRPr="0099365D">
              <w:rPr>
                <w:bCs/>
                <w:szCs w:val="20"/>
              </w:rPr>
              <w:t xml:space="preserve">EMV Online Fallback Referral – Swipe </w:t>
            </w:r>
          </w:p>
        </w:tc>
        <w:tc>
          <w:tcPr>
            <w:tcW w:w="877"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Call for Referral</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FALLBACK_EMV</w:t>
            </w:r>
          </w:p>
        </w:tc>
        <w:tc>
          <w:tcPr>
            <w:tcW w:w="1212"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S (Swipe)</w:t>
            </w:r>
          </w:p>
        </w:tc>
      </w:tr>
      <w:tr w:rsidR="009274AF" w:rsidRPr="0099365D" w:rsidTr="004F7CAB">
        <w:trPr>
          <w:cantSplit/>
        </w:trPr>
        <w:tc>
          <w:tcPr>
            <w:tcW w:w="1783"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bCs/>
                <w:szCs w:val="20"/>
              </w:rPr>
            </w:pPr>
            <w:r w:rsidRPr="0099365D">
              <w:rPr>
                <w:bCs/>
                <w:szCs w:val="20"/>
              </w:rPr>
              <w:t xml:space="preserve">EMV Online Fallback Approval – Swipe </w:t>
            </w:r>
          </w:p>
        </w:tc>
        <w:tc>
          <w:tcPr>
            <w:tcW w:w="877"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Approved</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CEM_S</w:t>
            </w:r>
            <w:r w:rsidR="0010541D" w:rsidRPr="0099365D">
              <w:rPr>
                <w:szCs w:val="20"/>
              </w:rPr>
              <w:t>wiped</w:t>
            </w:r>
          </w:p>
        </w:tc>
        <w:tc>
          <w:tcPr>
            <w:tcW w:w="1212" w:type="pct"/>
            <w:tcBorders>
              <w:top w:val="single" w:sz="8" w:space="0" w:color="4F81BD"/>
              <w:left w:val="single" w:sz="8" w:space="0" w:color="4F81BD"/>
              <w:bottom w:val="single" w:sz="8" w:space="0" w:color="4F81BD"/>
              <w:right w:val="single" w:sz="8" w:space="0" w:color="4F81BD"/>
            </w:tcBorders>
            <w:shd w:val="clear" w:color="auto" w:fill="D3DFEE"/>
          </w:tcPr>
          <w:p w:rsidR="009274AF" w:rsidRPr="0099365D" w:rsidRDefault="009274AF" w:rsidP="00163173">
            <w:pPr>
              <w:rPr>
                <w:szCs w:val="20"/>
              </w:rPr>
            </w:pPr>
            <w:r w:rsidRPr="0099365D">
              <w:rPr>
                <w:szCs w:val="20"/>
              </w:rPr>
              <w:t>S (Swipe)</w:t>
            </w:r>
          </w:p>
        </w:tc>
      </w:tr>
    </w:tbl>
    <w:p w:rsidR="008A7117" w:rsidRPr="0099365D" w:rsidRDefault="00D33D10" w:rsidP="00796BCD">
      <w:pPr>
        <w:pStyle w:val="BodyText"/>
      </w:pPr>
      <w:r w:rsidRPr="0099365D">
        <w:rPr>
          <w:b/>
        </w:rPr>
        <w:t>Note</w:t>
      </w:r>
      <w:r w:rsidRPr="0099365D">
        <w:t xml:space="preserve">: </w:t>
      </w:r>
      <w:r w:rsidR="008A7117" w:rsidRPr="0099365D">
        <w:t xml:space="preserve">EMV is an entry method not the card type.  The tender still contains the type of card that is </w:t>
      </w:r>
      <w:r w:rsidRPr="0099365D">
        <w:t>used – see Application Name section below.</w:t>
      </w:r>
    </w:p>
    <w:p w:rsidR="004F7CAB" w:rsidRPr="0099365D" w:rsidRDefault="00157CCC" w:rsidP="00796BCD">
      <w:pPr>
        <w:pStyle w:val="BodyText"/>
      </w:pPr>
      <w:r w:rsidRPr="0099365D">
        <w:t xml:space="preserve">The following are added to the receipt in </w:t>
      </w:r>
      <w:r w:rsidR="004F7CAB" w:rsidRPr="0099365D">
        <w:t>addition to the other Credit/Debit logging</w:t>
      </w:r>
      <w:r w:rsidRPr="0099365D">
        <w:t>:</w:t>
      </w:r>
    </w:p>
    <w:p w:rsidR="0003427A" w:rsidRPr="0099365D" w:rsidRDefault="0003427A" w:rsidP="00D8535A">
      <w:pPr>
        <w:pStyle w:val="Heading4"/>
        <w:numPr>
          <w:ilvl w:val="0"/>
          <w:numId w:val="12"/>
        </w:numPr>
        <w:spacing w:before="240" w:after="60"/>
      </w:pPr>
      <w:bookmarkStart w:id="637" w:name="_Ref233547108"/>
      <w:r w:rsidRPr="0099365D">
        <w:t>Application ID</w:t>
      </w:r>
      <w:bookmarkEnd w:id="637"/>
    </w:p>
    <w:p w:rsidR="0003427A" w:rsidRPr="0099365D" w:rsidRDefault="0003427A" w:rsidP="0003427A">
      <w:pPr>
        <w:pStyle w:val="BodyText"/>
        <w:ind w:left="360"/>
      </w:pPr>
      <w:r w:rsidRPr="0099365D">
        <w:t xml:space="preserve">The system prints the application identifier (from Field 56, Tag 4F in the response) returned from FiPay on the receipt.  The application identifier (AID) will not be masked and will print on the credit (when printed) and the customer receipt below the ISO Response when present with the label </w:t>
      </w:r>
      <w:proofErr w:type="gramStart"/>
      <w:r w:rsidRPr="0099365D">
        <w:t>‘AID:’.</w:t>
      </w:r>
      <w:proofErr w:type="gramEnd"/>
      <w:r w:rsidRPr="0099365D">
        <w:t xml:space="preserve">  If no AID is returned, then the line will not print on the receipt (</w:t>
      </w:r>
      <w:r w:rsidRPr="0099365D">
        <w:rPr>
          <w:b/>
        </w:rPr>
        <w:t>NOTE</w:t>
      </w:r>
      <w:r w:rsidRPr="0099365D">
        <w:t xml:space="preserve">:  This includes the label.).  </w:t>
      </w:r>
    </w:p>
    <w:p w:rsidR="0003427A" w:rsidRPr="0099365D" w:rsidRDefault="0003427A" w:rsidP="00D8535A">
      <w:pPr>
        <w:pStyle w:val="Heading4"/>
        <w:numPr>
          <w:ilvl w:val="0"/>
          <w:numId w:val="12"/>
        </w:numPr>
        <w:spacing w:before="240" w:after="60"/>
      </w:pPr>
      <w:bookmarkStart w:id="638" w:name="_Ref233547112"/>
      <w:r w:rsidRPr="0099365D">
        <w:t>Application Name</w:t>
      </w:r>
      <w:bookmarkEnd w:id="638"/>
    </w:p>
    <w:p w:rsidR="0003427A" w:rsidRPr="0099365D" w:rsidRDefault="0003427A" w:rsidP="0003427A">
      <w:pPr>
        <w:pStyle w:val="BodyText"/>
        <w:ind w:left="360"/>
        <w:rPr>
          <w:rFonts w:cs="Arial"/>
          <w:szCs w:val="22"/>
        </w:rPr>
      </w:pPr>
      <w:r w:rsidRPr="0099365D">
        <w:t xml:space="preserve">The system prints the Application Preferred Name (from Field 56, Tag 9F12 in the response) returned from FiPay on the receipt.  </w:t>
      </w:r>
      <w:r w:rsidRPr="0099365D">
        <w:rPr>
          <w:rFonts w:cs="Arial"/>
          <w:szCs w:val="22"/>
        </w:rPr>
        <w:t xml:space="preserve">The Application Preferred name (APN) (e.g. Visa, MasterCard, Interac) will be printed on all receipts below the application identifier </w:t>
      </w:r>
      <w:r w:rsidRPr="0099365D">
        <w:t xml:space="preserve">with the label </w:t>
      </w:r>
      <w:proofErr w:type="gramStart"/>
      <w:r w:rsidRPr="0099365D">
        <w:t>‘APN:’.</w:t>
      </w:r>
      <w:proofErr w:type="gramEnd"/>
      <w:r w:rsidRPr="0099365D">
        <w:t xml:space="preserve">  </w:t>
      </w:r>
      <w:r w:rsidRPr="0099365D">
        <w:rPr>
          <w:rFonts w:cs="Arial"/>
          <w:szCs w:val="22"/>
        </w:rPr>
        <w:t>.  The name printed is determined in the following order:</w:t>
      </w:r>
    </w:p>
    <w:p w:rsidR="0003427A" w:rsidRPr="0099365D" w:rsidRDefault="0003427A" w:rsidP="0003427A">
      <w:pPr>
        <w:pStyle w:val="BodyText"/>
        <w:ind w:left="720"/>
        <w:rPr>
          <w:rFonts w:cs="Arial"/>
          <w:szCs w:val="22"/>
        </w:rPr>
      </w:pPr>
      <w:r w:rsidRPr="0099365D">
        <w:rPr>
          <w:rFonts w:cs="Arial"/>
          <w:szCs w:val="22"/>
        </w:rPr>
        <w:t>1.  The Application Preferred Name obtained from (Field 56, Tag 9F12).</w:t>
      </w:r>
    </w:p>
    <w:p w:rsidR="0003427A" w:rsidRPr="0099365D" w:rsidRDefault="0003427A" w:rsidP="0003427A">
      <w:pPr>
        <w:pStyle w:val="BodyText"/>
        <w:ind w:left="720"/>
        <w:rPr>
          <w:rFonts w:cs="Arial"/>
          <w:szCs w:val="22"/>
        </w:rPr>
      </w:pPr>
      <w:r w:rsidRPr="0099365D">
        <w:rPr>
          <w:rFonts w:cs="Arial"/>
          <w:szCs w:val="22"/>
        </w:rPr>
        <w:t>2.  If the Application Preferred Name is not available, then use the card’s Application Label (Field 56, Tag 50).</w:t>
      </w:r>
    </w:p>
    <w:p w:rsidR="0003427A" w:rsidRPr="0099365D" w:rsidRDefault="0003427A" w:rsidP="0003427A">
      <w:pPr>
        <w:pStyle w:val="BodyText"/>
        <w:ind w:left="720"/>
        <w:rPr>
          <w:rFonts w:cs="Arial"/>
          <w:szCs w:val="22"/>
        </w:rPr>
      </w:pPr>
      <w:r w:rsidRPr="0099365D">
        <w:rPr>
          <w:rFonts w:cs="Arial"/>
          <w:szCs w:val="22"/>
        </w:rPr>
        <w:t>3.  If neither is available, then print the current card label from the TENDER table based on the PAN’s BIN.</w:t>
      </w:r>
    </w:p>
    <w:tbl>
      <w:tblPr>
        <w:tblW w:w="4900" w:type="pct"/>
        <w:tblInd w:w="144" w:type="dxa"/>
        <w:tblLook w:val="04A0" w:firstRow="1" w:lastRow="0" w:firstColumn="1" w:lastColumn="0" w:noHBand="0" w:noVBand="1"/>
      </w:tblPr>
      <w:tblGrid>
        <w:gridCol w:w="5292"/>
        <w:gridCol w:w="5292"/>
      </w:tblGrid>
      <w:tr w:rsidR="0003427A" w:rsidRPr="0099365D" w:rsidTr="00163173">
        <w:tc>
          <w:tcPr>
            <w:tcW w:w="5398" w:type="dxa"/>
          </w:tcPr>
          <w:p w:rsidR="0003427A" w:rsidRPr="0099365D" w:rsidRDefault="00EB0FC7" w:rsidP="00163173">
            <w:pPr>
              <w:pStyle w:val="BodyText"/>
              <w:jc w:val="center"/>
            </w:pPr>
            <w:r w:rsidRPr="0099365D">
              <w:rPr>
                <w:noProof/>
                <w:color w:val="FF0000"/>
              </w:rPr>
              <mc:AlternateContent>
                <mc:Choice Requires="wps">
                  <w:drawing>
                    <wp:inline distT="0" distB="0" distL="0" distR="0" wp14:anchorId="64CC05F2" wp14:editId="020CF50D">
                      <wp:extent cx="2980690" cy="2717800"/>
                      <wp:effectExtent l="7620" t="6350" r="12065" b="9525"/>
                      <wp:docPr id="54"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717800"/>
                              </a:xfrm>
                              <a:prstGeom prst="rect">
                                <a:avLst/>
                              </a:prstGeom>
                              <a:solidFill>
                                <a:srgbClr val="FFFFFF"/>
                              </a:solidFill>
                              <a:ln w="9525">
                                <a:solidFill>
                                  <a:srgbClr val="000000"/>
                                </a:solidFill>
                                <a:miter lim="800000"/>
                                <a:headEnd/>
                                <a:tailEnd/>
                              </a:ln>
                            </wps:spPr>
                            <wps:txbx>
                              <w:txbxContent>
                                <w:p w:rsidR="0099365D" w:rsidRDefault="0099365D" w:rsidP="0003427A">
                                  <w:pPr>
                                    <w:rPr>
                                      <w:rFonts w:cs="Arial"/>
                                      <w:sz w:val="16"/>
                                      <w:szCs w:val="16"/>
                                    </w:rPr>
                                  </w:pPr>
                                  <w:r>
                                    <w:rPr>
                                      <w:rFonts w:cs="Arial"/>
                                      <w:sz w:val="16"/>
                                      <w:szCs w:val="16"/>
                                    </w:rPr>
                                    <w:t>…</w:t>
                                  </w:r>
                                </w:p>
                                <w:p w:rsidR="0099365D" w:rsidRPr="0034389B" w:rsidRDefault="0099365D" w:rsidP="0003427A">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03427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03427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03427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03427A">
                                  <w:pPr>
                                    <w:tabs>
                                      <w:tab w:val="right" w:pos="3179"/>
                                      <w:tab w:val="decimal" w:pos="3780"/>
                                    </w:tabs>
                                    <w:rPr>
                                      <w:rFonts w:ascii="Courier New" w:hAnsi="Courier New" w:cs="Courier New"/>
                                      <w:sz w:val="18"/>
                                      <w:szCs w:val="18"/>
                                    </w:rPr>
                                  </w:pPr>
                                </w:p>
                                <w:p w:rsidR="0099365D" w:rsidRPr="0003427A" w:rsidRDefault="0099365D" w:rsidP="0003427A">
                                  <w:pPr>
                                    <w:tabs>
                                      <w:tab w:val="right" w:pos="3179"/>
                                      <w:tab w:val="decimal" w:pos="3780"/>
                                    </w:tabs>
                                    <w:rPr>
                                      <w:rFonts w:ascii="Courier New" w:hAnsi="Courier New" w:cs="Courier New"/>
                                      <w:sz w:val="18"/>
                                      <w:szCs w:val="18"/>
                                    </w:rPr>
                                  </w:pPr>
                                  <w:r w:rsidRPr="0003427A">
                                    <w:rPr>
                                      <w:rFonts w:ascii="Courier New" w:hAnsi="Courier New" w:cs="Courier New"/>
                                      <w:sz w:val="18"/>
                                      <w:szCs w:val="18"/>
                                    </w:rPr>
                                    <w:t>Transaction Record SALE</w:t>
                                  </w:r>
                                </w:p>
                                <w:p w:rsidR="0099365D" w:rsidRPr="00D6002A" w:rsidRDefault="0099365D" w:rsidP="0003427A">
                                  <w:pPr>
                                    <w:tabs>
                                      <w:tab w:val="right" w:pos="3179"/>
                                      <w:tab w:val="decimal" w:pos="3780"/>
                                    </w:tabs>
                                    <w:rPr>
                                      <w:rFonts w:ascii="Courier New" w:hAnsi="Courier New" w:cs="Courier New"/>
                                      <w:sz w:val="18"/>
                                      <w:szCs w:val="18"/>
                                    </w:rPr>
                                  </w:pPr>
                                  <w:proofErr w:type="gramStart"/>
                                  <w:r w:rsidRPr="00D6002A">
                                    <w:rPr>
                                      <w:rFonts w:ascii="Courier New" w:hAnsi="Courier New" w:cs="Courier New"/>
                                      <w:sz w:val="18"/>
                                      <w:szCs w:val="18"/>
                                    </w:rPr>
                                    <w:t>xxxxxxxxxxxx2448</w:t>
                                  </w:r>
                                  <w:proofErr w:type="gramEnd"/>
                                  <w:r w:rsidRPr="00D6002A">
                                    <w:rPr>
                                      <w:rFonts w:ascii="Courier New" w:hAnsi="Courier New" w:cs="Courier New"/>
                                      <w:sz w:val="18"/>
                                      <w:szCs w:val="18"/>
                                    </w:rPr>
                                    <w:t xml:space="preserve"> C VISA</w:t>
                                  </w:r>
                                  <w:r w:rsidRPr="00D6002A">
                                    <w:rPr>
                                      <w:rFonts w:ascii="Courier New" w:hAnsi="Courier New" w:cs="Courier New"/>
                                      <w:sz w:val="18"/>
                                      <w:szCs w:val="18"/>
                                    </w:rPr>
                                    <w:tab/>
                                  </w:r>
                                  <w:r w:rsidRPr="00D6002A">
                                    <w:rPr>
                                      <w:rFonts w:ascii="Courier New" w:hAnsi="Courier New" w:cs="Courier New"/>
                                      <w:sz w:val="18"/>
                                      <w:szCs w:val="18"/>
                                    </w:rPr>
                                    <w:tab/>
                                    <w:t>209.99</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Approved 142301</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TERM: 0960 001 C</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SEQ NO: 001001001284</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ACI/ISO 001/00</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12/08/2011 17:13:02</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AID: A000000000031010</w:t>
                                  </w:r>
                                </w:p>
                                <w:p w:rsidR="0099365D" w:rsidRPr="0003427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APN: Visa Credit</w:t>
                                  </w:r>
                                </w:p>
                                <w:p w:rsidR="0099365D" w:rsidRPr="00B65171" w:rsidRDefault="0099365D" w:rsidP="0003427A">
                                  <w:pPr>
                                    <w:rPr>
                                      <w:rFonts w:cs="Arial"/>
                                      <w:sz w:val="16"/>
                                      <w:szCs w:val="16"/>
                                    </w:rPr>
                                  </w:pPr>
                                  <w:r>
                                    <w:rPr>
                                      <w:rFonts w:cs="Arial"/>
                                      <w:sz w:val="16"/>
                                      <w:szCs w:val="16"/>
                                    </w:rPr>
                                    <w:t>…</w:t>
                                  </w:r>
                                </w:p>
                                <w:p w:rsidR="0099365D" w:rsidRDefault="0099365D" w:rsidP="0003427A">
                                  <w:pPr>
                                    <w:tabs>
                                      <w:tab w:val="left" w:pos="1080"/>
                                      <w:tab w:val="decimal" w:pos="3780"/>
                                    </w:tabs>
                                    <w:rPr>
                                      <w:rFonts w:ascii="Microsoft Sans Serif" w:hAnsi="Microsoft Sans Serif" w:cs="Microsoft Sans Serif"/>
                                      <w:sz w:val="18"/>
                                      <w:szCs w:val="18"/>
                                    </w:rPr>
                                  </w:pPr>
                                </w:p>
                                <w:p w:rsidR="0099365D" w:rsidRDefault="0099365D" w:rsidP="0003427A">
                                  <w:pPr>
                                    <w:tabs>
                                      <w:tab w:val="left" w:pos="1080"/>
                                      <w:tab w:val="decimal" w:pos="3780"/>
                                    </w:tabs>
                                    <w:rPr>
                                      <w:rFonts w:cs="Arial"/>
                                      <w:b/>
                                      <w:sz w:val="18"/>
                                      <w:szCs w:val="18"/>
                                    </w:rPr>
                                  </w:pPr>
                                </w:p>
                                <w:p w:rsidR="0099365D" w:rsidRPr="005A1ACA" w:rsidRDefault="0099365D" w:rsidP="0003427A">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64CC05F2" id="Text Box 260" o:spid="_x0000_s1076" type="#_x0000_t202" style="width:234.7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">
                      <v:textbox>
                        <w:txbxContent>
                          <w:p w:rsidR="0099365D" w:rsidRDefault="0099365D" w:rsidP="0003427A">
                            <w:pPr>
                              <w:rPr>
                                <w:rFonts w:cs="Arial"/>
                                <w:sz w:val="16"/>
                                <w:szCs w:val="16"/>
                              </w:rPr>
                            </w:pPr>
                            <w:r>
                              <w:rPr>
                                <w:rFonts w:cs="Arial"/>
                                <w:sz w:val="16"/>
                                <w:szCs w:val="16"/>
                              </w:rPr>
                              <w:t>…</w:t>
                            </w:r>
                          </w:p>
                          <w:p w:rsidR="0099365D" w:rsidRPr="0034389B" w:rsidRDefault="0099365D" w:rsidP="0003427A">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03427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03427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03427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03427A">
                            <w:pPr>
                              <w:tabs>
                                <w:tab w:val="right" w:pos="3179"/>
                                <w:tab w:val="decimal" w:pos="3780"/>
                              </w:tabs>
                              <w:rPr>
                                <w:rFonts w:ascii="Courier New" w:hAnsi="Courier New" w:cs="Courier New"/>
                                <w:sz w:val="18"/>
                                <w:szCs w:val="18"/>
                              </w:rPr>
                            </w:pPr>
                          </w:p>
                          <w:p w:rsidR="0099365D" w:rsidRPr="0003427A" w:rsidRDefault="0099365D" w:rsidP="0003427A">
                            <w:pPr>
                              <w:tabs>
                                <w:tab w:val="right" w:pos="3179"/>
                                <w:tab w:val="decimal" w:pos="3780"/>
                              </w:tabs>
                              <w:rPr>
                                <w:rFonts w:ascii="Courier New" w:hAnsi="Courier New" w:cs="Courier New"/>
                                <w:sz w:val="18"/>
                                <w:szCs w:val="18"/>
                              </w:rPr>
                            </w:pPr>
                            <w:r w:rsidRPr="0003427A">
                              <w:rPr>
                                <w:rFonts w:ascii="Courier New" w:hAnsi="Courier New" w:cs="Courier New"/>
                                <w:sz w:val="18"/>
                                <w:szCs w:val="18"/>
                              </w:rPr>
                              <w:t>Transaction Record SALE</w:t>
                            </w:r>
                          </w:p>
                          <w:p w:rsidR="0099365D" w:rsidRPr="00D6002A" w:rsidRDefault="0099365D" w:rsidP="0003427A">
                            <w:pPr>
                              <w:tabs>
                                <w:tab w:val="right" w:pos="3179"/>
                                <w:tab w:val="decimal" w:pos="3780"/>
                              </w:tabs>
                              <w:rPr>
                                <w:rFonts w:ascii="Courier New" w:hAnsi="Courier New" w:cs="Courier New"/>
                                <w:sz w:val="18"/>
                                <w:szCs w:val="18"/>
                              </w:rPr>
                            </w:pPr>
                            <w:proofErr w:type="gramStart"/>
                            <w:r w:rsidRPr="00D6002A">
                              <w:rPr>
                                <w:rFonts w:ascii="Courier New" w:hAnsi="Courier New" w:cs="Courier New"/>
                                <w:sz w:val="18"/>
                                <w:szCs w:val="18"/>
                              </w:rPr>
                              <w:t>xxxxxxxxxxxx2448</w:t>
                            </w:r>
                            <w:proofErr w:type="gramEnd"/>
                            <w:r w:rsidRPr="00D6002A">
                              <w:rPr>
                                <w:rFonts w:ascii="Courier New" w:hAnsi="Courier New" w:cs="Courier New"/>
                                <w:sz w:val="18"/>
                                <w:szCs w:val="18"/>
                              </w:rPr>
                              <w:t xml:space="preserve"> C VISA</w:t>
                            </w:r>
                            <w:r w:rsidRPr="00D6002A">
                              <w:rPr>
                                <w:rFonts w:ascii="Courier New" w:hAnsi="Courier New" w:cs="Courier New"/>
                                <w:sz w:val="18"/>
                                <w:szCs w:val="18"/>
                              </w:rPr>
                              <w:tab/>
                            </w:r>
                            <w:r w:rsidRPr="00D6002A">
                              <w:rPr>
                                <w:rFonts w:ascii="Courier New" w:hAnsi="Courier New" w:cs="Courier New"/>
                                <w:sz w:val="18"/>
                                <w:szCs w:val="18"/>
                              </w:rPr>
                              <w:tab/>
                              <w:t>209.99</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Approved 142301</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TERM: 0960 001 C</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SEQ NO: 001001001284</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ACI/ISO 001/00</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12/08/2011 17:13:02</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AID: A000000000031010</w:t>
                            </w:r>
                          </w:p>
                          <w:p w:rsidR="0099365D" w:rsidRPr="0003427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APN: Visa Credit</w:t>
                            </w:r>
                          </w:p>
                          <w:p w:rsidR="0099365D" w:rsidRPr="00B65171" w:rsidRDefault="0099365D" w:rsidP="0003427A">
                            <w:pPr>
                              <w:rPr>
                                <w:rFonts w:cs="Arial"/>
                                <w:sz w:val="16"/>
                                <w:szCs w:val="16"/>
                              </w:rPr>
                            </w:pPr>
                            <w:r>
                              <w:rPr>
                                <w:rFonts w:cs="Arial"/>
                                <w:sz w:val="16"/>
                                <w:szCs w:val="16"/>
                              </w:rPr>
                              <w:t>…</w:t>
                            </w:r>
                          </w:p>
                          <w:p w:rsidR="0099365D" w:rsidRDefault="0099365D" w:rsidP="0003427A">
                            <w:pPr>
                              <w:tabs>
                                <w:tab w:val="left" w:pos="1080"/>
                                <w:tab w:val="decimal" w:pos="3780"/>
                              </w:tabs>
                              <w:rPr>
                                <w:rFonts w:ascii="Microsoft Sans Serif" w:hAnsi="Microsoft Sans Serif" w:cs="Microsoft Sans Serif"/>
                                <w:sz w:val="18"/>
                                <w:szCs w:val="18"/>
                              </w:rPr>
                            </w:pPr>
                          </w:p>
                          <w:p w:rsidR="0099365D" w:rsidRDefault="0099365D" w:rsidP="0003427A">
                            <w:pPr>
                              <w:tabs>
                                <w:tab w:val="left" w:pos="1080"/>
                                <w:tab w:val="decimal" w:pos="3780"/>
                              </w:tabs>
                              <w:rPr>
                                <w:rFonts w:cs="Arial"/>
                                <w:b/>
                                <w:sz w:val="18"/>
                                <w:szCs w:val="18"/>
                              </w:rPr>
                            </w:pPr>
                          </w:p>
                          <w:p w:rsidR="0099365D" w:rsidRPr="005A1ACA" w:rsidRDefault="0099365D" w:rsidP="0003427A">
                            <w:pPr>
                              <w:tabs>
                                <w:tab w:val="left" w:pos="1080"/>
                                <w:tab w:val="decimal" w:pos="3780"/>
                              </w:tabs>
                              <w:rPr>
                                <w:rFonts w:cs="Arial"/>
                                <w:b/>
                                <w:sz w:val="18"/>
                                <w:szCs w:val="18"/>
                              </w:rPr>
                            </w:pPr>
                          </w:p>
                        </w:txbxContent>
                      </v:textbox>
                      <w10:anchorlock/>
                    </v:shape>
                  </w:pict>
                </mc:Fallback>
              </mc:AlternateContent>
            </w:r>
          </w:p>
        </w:tc>
        <w:tc>
          <w:tcPr>
            <w:tcW w:w="5398" w:type="dxa"/>
          </w:tcPr>
          <w:p w:rsidR="0003427A" w:rsidRPr="0099365D" w:rsidRDefault="00EB0FC7" w:rsidP="00163173">
            <w:pPr>
              <w:pStyle w:val="BodyText"/>
              <w:jc w:val="center"/>
            </w:pPr>
            <w:r w:rsidRPr="0099365D">
              <w:rPr>
                <w:noProof/>
                <w:color w:val="FF0000"/>
              </w:rPr>
              <mc:AlternateContent>
                <mc:Choice Requires="wps">
                  <w:drawing>
                    <wp:inline distT="0" distB="0" distL="0" distR="0" wp14:anchorId="4621A8EC" wp14:editId="145A3E3B">
                      <wp:extent cx="2980690" cy="2717165"/>
                      <wp:effectExtent l="6350" t="6350" r="13335" b="10160"/>
                      <wp:docPr id="53"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717165"/>
                              </a:xfrm>
                              <a:prstGeom prst="rect">
                                <a:avLst/>
                              </a:prstGeom>
                              <a:solidFill>
                                <a:srgbClr val="FFFFFF"/>
                              </a:solidFill>
                              <a:ln w="9525">
                                <a:solidFill>
                                  <a:srgbClr val="000000"/>
                                </a:solidFill>
                                <a:miter lim="800000"/>
                                <a:headEnd/>
                                <a:tailEnd/>
                              </a:ln>
                            </wps:spPr>
                            <wps:txbx>
                              <w:txbxContent>
                                <w:p w:rsidR="0099365D" w:rsidRDefault="0099365D" w:rsidP="0003427A">
                                  <w:pPr>
                                    <w:rPr>
                                      <w:rFonts w:cs="Arial"/>
                                      <w:sz w:val="16"/>
                                      <w:szCs w:val="16"/>
                                    </w:rPr>
                                  </w:pPr>
                                  <w:r>
                                    <w:rPr>
                                      <w:rFonts w:cs="Arial"/>
                                      <w:sz w:val="16"/>
                                      <w:szCs w:val="16"/>
                                    </w:rPr>
                                    <w:t>…</w:t>
                                  </w:r>
                                </w:p>
                                <w:p w:rsidR="0099365D" w:rsidRPr="0034389B" w:rsidRDefault="0099365D" w:rsidP="0003427A">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03427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03427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03427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03427A">
                                  <w:pPr>
                                    <w:tabs>
                                      <w:tab w:val="right" w:pos="3179"/>
                                      <w:tab w:val="decimal" w:pos="3780"/>
                                    </w:tabs>
                                    <w:rPr>
                                      <w:rFonts w:ascii="Courier New" w:hAnsi="Courier New" w:cs="Courier New"/>
                                      <w:sz w:val="18"/>
                                      <w:szCs w:val="18"/>
                                    </w:rPr>
                                  </w:pPr>
                                </w:p>
                                <w:p w:rsidR="0099365D" w:rsidRPr="0034389B" w:rsidRDefault="0099365D" w:rsidP="0003427A">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Pr="00D6002A" w:rsidRDefault="0099365D" w:rsidP="0003427A">
                                  <w:pPr>
                                    <w:tabs>
                                      <w:tab w:val="right" w:pos="3179"/>
                                      <w:tab w:val="decimal" w:pos="3780"/>
                                    </w:tabs>
                                    <w:rPr>
                                      <w:rFonts w:ascii="Courier New" w:hAnsi="Courier New" w:cs="Courier New"/>
                                      <w:sz w:val="18"/>
                                      <w:szCs w:val="18"/>
                                    </w:rPr>
                                  </w:pPr>
                                  <w:proofErr w:type="gramStart"/>
                                  <w:r w:rsidRPr="00D6002A">
                                    <w:rPr>
                                      <w:rFonts w:ascii="Courier New" w:hAnsi="Courier New" w:cs="Courier New"/>
                                      <w:sz w:val="18"/>
                                      <w:szCs w:val="18"/>
                                    </w:rPr>
                                    <w:t>xxxxxxxxxxxx8106</w:t>
                                  </w:r>
                                  <w:proofErr w:type="gramEnd"/>
                                  <w:r w:rsidRPr="00D6002A">
                                    <w:rPr>
                                      <w:rFonts w:ascii="Courier New" w:hAnsi="Courier New" w:cs="Courier New"/>
                                      <w:sz w:val="18"/>
                                      <w:szCs w:val="18"/>
                                    </w:rPr>
                                    <w:t xml:space="preserve"> C DEBIT</w:t>
                                  </w:r>
                                  <w:r w:rsidRPr="00D6002A">
                                    <w:rPr>
                                      <w:rFonts w:ascii="Courier New" w:hAnsi="Courier New" w:cs="Courier New"/>
                                      <w:sz w:val="18"/>
                                      <w:szCs w:val="18"/>
                                    </w:rPr>
                                    <w:tab/>
                                  </w:r>
                                  <w:r w:rsidRPr="00D6002A">
                                    <w:rPr>
                                      <w:rFonts w:ascii="Courier New" w:hAnsi="Courier New" w:cs="Courier New"/>
                                      <w:sz w:val="18"/>
                                      <w:szCs w:val="18"/>
                                    </w:rPr>
                                    <w:tab/>
                                    <w:t>209.99</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Approved 897661</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TERM: 0960 001 D</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Chequing</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SEQ NO: 001001001298</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ACI/ISO 000/01</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12/14/2011 15:21:00</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AID: A000000000077010</w:t>
                                  </w:r>
                                </w:p>
                                <w:p w:rsidR="0099365D" w:rsidRPr="0003427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APN: Interac</w:t>
                                  </w:r>
                                </w:p>
                                <w:p w:rsidR="0099365D" w:rsidRPr="00B65171" w:rsidRDefault="0099365D" w:rsidP="0003427A">
                                  <w:pPr>
                                    <w:rPr>
                                      <w:rFonts w:cs="Arial"/>
                                      <w:sz w:val="16"/>
                                      <w:szCs w:val="16"/>
                                    </w:rPr>
                                  </w:pPr>
                                  <w:r>
                                    <w:rPr>
                                      <w:rFonts w:cs="Arial"/>
                                      <w:sz w:val="16"/>
                                      <w:szCs w:val="16"/>
                                    </w:rPr>
                                    <w:t>…</w:t>
                                  </w:r>
                                </w:p>
                                <w:p w:rsidR="0099365D" w:rsidRPr="006C5A81" w:rsidRDefault="0099365D" w:rsidP="0003427A">
                                  <w:pPr>
                                    <w:rPr>
                                      <w:szCs w:val="16"/>
                                    </w:rPr>
                                  </w:pPr>
                                </w:p>
                              </w:txbxContent>
                            </wps:txbx>
                            <wps:bodyPr rot="0" vert="horz" wrap="square" lIns="91440" tIns="45720" rIns="91440" bIns="45720" anchor="t" anchorCtr="0" upright="1">
                              <a:noAutofit/>
                            </wps:bodyPr>
                          </wps:wsp>
                        </a:graphicData>
                      </a:graphic>
                    </wp:inline>
                  </w:drawing>
                </mc:Choice>
                <mc:Fallback>
                  <w:pict>
                    <v:shape w14:anchorId="4621A8EC" id="Text Box 259" o:spid="_x0000_s1077" type="#_x0000_t202" style="width:234.7pt;height:2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">
                      <v:textbox>
                        <w:txbxContent>
                          <w:p w:rsidR="0099365D" w:rsidRDefault="0099365D" w:rsidP="0003427A">
                            <w:pPr>
                              <w:rPr>
                                <w:rFonts w:cs="Arial"/>
                                <w:sz w:val="16"/>
                                <w:szCs w:val="16"/>
                              </w:rPr>
                            </w:pPr>
                            <w:r>
                              <w:rPr>
                                <w:rFonts w:cs="Arial"/>
                                <w:sz w:val="16"/>
                                <w:szCs w:val="16"/>
                              </w:rPr>
                              <w:t>…</w:t>
                            </w:r>
                          </w:p>
                          <w:p w:rsidR="0099365D" w:rsidRPr="0034389B" w:rsidRDefault="0099365D" w:rsidP="0003427A">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03427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03427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03427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03427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03427A">
                            <w:pPr>
                              <w:tabs>
                                <w:tab w:val="right" w:pos="3179"/>
                                <w:tab w:val="decimal" w:pos="3780"/>
                              </w:tabs>
                              <w:rPr>
                                <w:rFonts w:ascii="Courier New" w:hAnsi="Courier New" w:cs="Courier New"/>
                                <w:sz w:val="18"/>
                                <w:szCs w:val="18"/>
                              </w:rPr>
                            </w:pPr>
                          </w:p>
                          <w:p w:rsidR="0099365D" w:rsidRPr="0034389B" w:rsidRDefault="0099365D" w:rsidP="0003427A">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Pr="00D6002A" w:rsidRDefault="0099365D" w:rsidP="0003427A">
                            <w:pPr>
                              <w:tabs>
                                <w:tab w:val="right" w:pos="3179"/>
                                <w:tab w:val="decimal" w:pos="3780"/>
                              </w:tabs>
                              <w:rPr>
                                <w:rFonts w:ascii="Courier New" w:hAnsi="Courier New" w:cs="Courier New"/>
                                <w:sz w:val="18"/>
                                <w:szCs w:val="18"/>
                              </w:rPr>
                            </w:pPr>
                            <w:proofErr w:type="gramStart"/>
                            <w:r w:rsidRPr="00D6002A">
                              <w:rPr>
                                <w:rFonts w:ascii="Courier New" w:hAnsi="Courier New" w:cs="Courier New"/>
                                <w:sz w:val="18"/>
                                <w:szCs w:val="18"/>
                              </w:rPr>
                              <w:t>xxxxxxxxxxxx8106</w:t>
                            </w:r>
                            <w:proofErr w:type="gramEnd"/>
                            <w:r w:rsidRPr="00D6002A">
                              <w:rPr>
                                <w:rFonts w:ascii="Courier New" w:hAnsi="Courier New" w:cs="Courier New"/>
                                <w:sz w:val="18"/>
                                <w:szCs w:val="18"/>
                              </w:rPr>
                              <w:t xml:space="preserve"> C DEBIT</w:t>
                            </w:r>
                            <w:r w:rsidRPr="00D6002A">
                              <w:rPr>
                                <w:rFonts w:ascii="Courier New" w:hAnsi="Courier New" w:cs="Courier New"/>
                                <w:sz w:val="18"/>
                                <w:szCs w:val="18"/>
                              </w:rPr>
                              <w:tab/>
                            </w:r>
                            <w:r w:rsidRPr="00D6002A">
                              <w:rPr>
                                <w:rFonts w:ascii="Courier New" w:hAnsi="Courier New" w:cs="Courier New"/>
                                <w:sz w:val="18"/>
                                <w:szCs w:val="18"/>
                              </w:rPr>
                              <w:tab/>
                              <w:t>209.99</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Approved 897661</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TERM: 0960 001 D</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Chequing</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SEQ NO: 001001001298</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ACI/ISO 000/01</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12/14/2011 15:21:00</w:t>
                            </w:r>
                          </w:p>
                          <w:p w:rsidR="0099365D" w:rsidRPr="00D6002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AID: A000000000077010</w:t>
                            </w:r>
                          </w:p>
                          <w:p w:rsidR="0099365D" w:rsidRPr="0003427A" w:rsidRDefault="0099365D" w:rsidP="0003427A">
                            <w:pPr>
                              <w:tabs>
                                <w:tab w:val="left" w:pos="1080"/>
                                <w:tab w:val="decimal" w:pos="3780"/>
                              </w:tabs>
                              <w:rPr>
                                <w:rFonts w:ascii="Courier New" w:hAnsi="Courier New" w:cs="Courier New"/>
                                <w:sz w:val="18"/>
                                <w:szCs w:val="18"/>
                              </w:rPr>
                            </w:pPr>
                            <w:r w:rsidRPr="00D6002A">
                              <w:rPr>
                                <w:rFonts w:ascii="Courier New" w:hAnsi="Courier New" w:cs="Courier New"/>
                                <w:sz w:val="18"/>
                                <w:szCs w:val="18"/>
                              </w:rPr>
                              <w:t>APN: Interac</w:t>
                            </w:r>
                          </w:p>
                          <w:p w:rsidR="0099365D" w:rsidRPr="00B65171" w:rsidRDefault="0099365D" w:rsidP="0003427A">
                            <w:pPr>
                              <w:rPr>
                                <w:rFonts w:cs="Arial"/>
                                <w:sz w:val="16"/>
                                <w:szCs w:val="16"/>
                              </w:rPr>
                            </w:pPr>
                            <w:r>
                              <w:rPr>
                                <w:rFonts w:cs="Arial"/>
                                <w:sz w:val="16"/>
                                <w:szCs w:val="16"/>
                              </w:rPr>
                              <w:t>…</w:t>
                            </w:r>
                          </w:p>
                          <w:p w:rsidR="0099365D" w:rsidRPr="006C5A81" w:rsidRDefault="0099365D" w:rsidP="0003427A">
                            <w:pPr>
                              <w:rPr>
                                <w:szCs w:val="16"/>
                              </w:rPr>
                            </w:pPr>
                          </w:p>
                        </w:txbxContent>
                      </v:textbox>
                      <w10:anchorlock/>
                    </v:shape>
                  </w:pict>
                </mc:Fallback>
              </mc:AlternateContent>
            </w:r>
          </w:p>
        </w:tc>
      </w:tr>
      <w:tr w:rsidR="0003427A" w:rsidRPr="0099365D" w:rsidTr="00163173">
        <w:tc>
          <w:tcPr>
            <w:tcW w:w="5398" w:type="dxa"/>
          </w:tcPr>
          <w:p w:rsidR="0003427A" w:rsidRPr="0099365D" w:rsidRDefault="0003427A" w:rsidP="00157CCC">
            <w:pPr>
              <w:pStyle w:val="Caption"/>
              <w:rPr>
                <w:color w:val="FF0000"/>
              </w:rPr>
            </w:pPr>
            <w:r w:rsidRPr="0099365D">
              <w:t xml:space="preserve">Figure </w:t>
            </w:r>
            <w:fldSimple w:instr=" SEQ Figure \* ARABIC ">
              <w:r w:rsidR="00A33797">
                <w:rPr>
                  <w:noProof/>
                </w:rPr>
                <w:t>21</w:t>
              </w:r>
            </w:fldSimple>
            <w:r w:rsidRPr="0099365D">
              <w:t xml:space="preserve">: Credit – </w:t>
            </w:r>
            <w:r w:rsidR="00157CCC" w:rsidRPr="0099365D">
              <w:t>EMV</w:t>
            </w:r>
          </w:p>
        </w:tc>
        <w:tc>
          <w:tcPr>
            <w:tcW w:w="5398" w:type="dxa"/>
          </w:tcPr>
          <w:p w:rsidR="0003427A" w:rsidRPr="0099365D" w:rsidRDefault="0003427A" w:rsidP="00157CCC">
            <w:pPr>
              <w:pStyle w:val="Caption"/>
              <w:rPr>
                <w:color w:val="FF0000"/>
              </w:rPr>
            </w:pPr>
            <w:r w:rsidRPr="0099365D">
              <w:t xml:space="preserve">Figure </w:t>
            </w:r>
            <w:fldSimple w:instr=" SEQ Figure \* ARABIC ">
              <w:r w:rsidR="00A33797">
                <w:rPr>
                  <w:noProof/>
                </w:rPr>
                <w:t>22</w:t>
              </w:r>
            </w:fldSimple>
            <w:r w:rsidRPr="0099365D">
              <w:t xml:space="preserve">: </w:t>
            </w:r>
            <w:r w:rsidR="00157CCC" w:rsidRPr="0099365D">
              <w:t>Debit</w:t>
            </w:r>
            <w:r w:rsidRPr="0099365D">
              <w:t xml:space="preserve"> – </w:t>
            </w:r>
            <w:r w:rsidR="00157CCC" w:rsidRPr="0099365D">
              <w:t>EMV</w:t>
            </w:r>
          </w:p>
        </w:tc>
      </w:tr>
    </w:tbl>
    <w:p w:rsidR="0003427A" w:rsidRPr="0099365D" w:rsidRDefault="0003427A" w:rsidP="00796BCD">
      <w:pPr>
        <w:pStyle w:val="BodyText"/>
      </w:pPr>
    </w:p>
    <w:p w:rsidR="007A33B8" w:rsidRPr="0099365D" w:rsidRDefault="007A33B8" w:rsidP="00796BCD">
      <w:pPr>
        <w:pStyle w:val="BodyText"/>
      </w:pPr>
    </w:p>
    <w:p w:rsidR="00157CCC" w:rsidRPr="0099365D" w:rsidRDefault="00157CCC">
      <w:pPr>
        <w:rPr>
          <w:rFonts w:cs="Arial"/>
          <w:b/>
          <w:bCs/>
          <w:iCs/>
          <w:sz w:val="24"/>
          <w:szCs w:val="28"/>
        </w:rPr>
      </w:pPr>
      <w:r w:rsidRPr="0099365D">
        <w:br w:type="page"/>
      </w:r>
    </w:p>
    <w:p w:rsidR="00163173" w:rsidRPr="0099365D" w:rsidRDefault="00163173" w:rsidP="00163173">
      <w:pPr>
        <w:pStyle w:val="Heading2"/>
      </w:pPr>
      <w:bookmarkStart w:id="639" w:name="_Toc400439088"/>
      <w:r w:rsidRPr="0099365D">
        <w:lastRenderedPageBreak/>
        <w:t>Manual Signature – Tender</w:t>
      </w:r>
      <w:bookmarkEnd w:id="639"/>
    </w:p>
    <w:p w:rsidR="00163173" w:rsidRPr="0099365D" w:rsidRDefault="00163173" w:rsidP="00163173">
      <w:pPr>
        <w:pStyle w:val="BodyText"/>
      </w:pPr>
      <w:r w:rsidRPr="0099365D">
        <w:t xml:space="preserve">A separate store copy receipt is printed that contains only certain sections from the customer receipt </w:t>
      </w:r>
      <w:proofErr w:type="gramStart"/>
      <w:r w:rsidRPr="0099365D">
        <w:t>–  transaction</w:t>
      </w:r>
      <w:proofErr w:type="gramEnd"/>
      <w:r w:rsidRPr="0099365D">
        <w:t xml:space="preserve"> key information line, subtotal/total lines and the credit card details.  A ‘CUSTOMER SIGNATURE’ line is is printed on the receipt along with ‘&lt;&lt;&lt;&lt;&lt; STORE COPY &gt;&gt;&gt;&gt;&gt;’.  These are configurable messages. </w:t>
      </w:r>
    </w:p>
    <w:tbl>
      <w:tblPr>
        <w:tblW w:w="4900" w:type="pct"/>
        <w:tblInd w:w="144" w:type="dxa"/>
        <w:tblLook w:val="04A0" w:firstRow="1" w:lastRow="0" w:firstColumn="1" w:lastColumn="0" w:noHBand="0" w:noVBand="1"/>
      </w:tblPr>
      <w:tblGrid>
        <w:gridCol w:w="5523"/>
        <w:gridCol w:w="5061"/>
      </w:tblGrid>
      <w:tr w:rsidR="00163173" w:rsidRPr="0099365D" w:rsidTr="00163173">
        <w:tc>
          <w:tcPr>
            <w:tcW w:w="5398" w:type="dxa"/>
          </w:tcPr>
          <w:tbl>
            <w:tblPr>
              <w:tblW w:w="4900" w:type="pct"/>
              <w:tblInd w:w="144" w:type="dxa"/>
              <w:tblLook w:val="04A0" w:firstRow="1" w:lastRow="0" w:firstColumn="1" w:lastColumn="0" w:noHBand="0" w:noVBand="1"/>
            </w:tblPr>
            <w:tblGrid>
              <w:gridCol w:w="4944"/>
              <w:gridCol w:w="257"/>
            </w:tblGrid>
            <w:tr w:rsidR="00163173" w:rsidRPr="0099365D" w:rsidTr="00163173">
              <w:trPr>
                <w:trHeight w:val="7803"/>
              </w:trPr>
              <w:tc>
                <w:tcPr>
                  <w:tcW w:w="5398" w:type="dxa"/>
                </w:tcPr>
                <w:p w:rsidR="00163173" w:rsidRPr="0099365D" w:rsidRDefault="00EB0FC7" w:rsidP="00163173">
                  <w:pPr>
                    <w:pStyle w:val="BodyText"/>
                    <w:jc w:val="center"/>
                  </w:pPr>
                  <w:r w:rsidRPr="0099365D">
                    <w:rPr>
                      <w:noProof/>
                      <w:color w:val="FF0000"/>
                    </w:rPr>
                    <mc:AlternateContent>
                      <mc:Choice Requires="wps">
                        <w:drawing>
                          <wp:inline distT="0" distB="0" distL="0" distR="0" wp14:anchorId="65121567" wp14:editId="01CC0490">
                            <wp:extent cx="2980690" cy="5126355"/>
                            <wp:effectExtent l="13970" t="5715" r="5715" b="11430"/>
                            <wp:docPr id="52"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5126355"/>
                                    </a:xfrm>
                                    <a:prstGeom prst="rect">
                                      <a:avLst/>
                                    </a:prstGeom>
                                    <a:solidFill>
                                      <a:srgbClr val="FFFFFF"/>
                                    </a:solidFill>
                                    <a:ln w="9525">
                                      <a:solidFill>
                                        <a:srgbClr val="000000"/>
                                      </a:solidFill>
                                      <a:miter lim="800000"/>
                                      <a:headEnd/>
                                      <a:tailEnd/>
                                    </a:ln>
                                  </wps:spPr>
                                  <wps:txbx>
                                    <w:txbxContent>
                                      <w:p w:rsidR="0099365D" w:rsidRPr="0034389B" w:rsidRDefault="0099365D" w:rsidP="00163173">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163173">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163173">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163173">
                                        <w:pPr>
                                          <w:tabs>
                                            <w:tab w:val="right" w:pos="3179"/>
                                            <w:tab w:val="decimal" w:pos="3780"/>
                                          </w:tabs>
                                          <w:rPr>
                                            <w:rFonts w:ascii="Courier New" w:hAnsi="Courier New" w:cs="Courier New"/>
                                            <w:sz w:val="18"/>
                                            <w:szCs w:val="18"/>
                                          </w:rPr>
                                        </w:pPr>
                                      </w:p>
                                      <w:p w:rsidR="0099365D" w:rsidRPr="0034389B" w:rsidRDefault="0099365D" w:rsidP="00163173">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163173">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Pr="003B2F72" w:rsidRDefault="0099365D" w:rsidP="00163173">
                                        <w:pPr>
                                          <w:tabs>
                                            <w:tab w:val="left" w:pos="1080"/>
                                            <w:tab w:val="decimal" w:pos="3780"/>
                                          </w:tabs>
                                          <w:rPr>
                                            <w:rFonts w:ascii="Courier New" w:hAnsi="Courier New" w:cs="Courier New"/>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tabs>
                                            <w:tab w:val="left" w:pos="1080"/>
                                            <w:tab w:val="decimal" w:pos="3780"/>
                                          </w:tabs>
                                          <w:jc w:val="center"/>
                                          <w:rPr>
                                            <w:rFonts w:cs="Arial"/>
                                            <w:sz w:val="18"/>
                                            <w:szCs w:val="18"/>
                                          </w:rPr>
                                        </w:pPr>
                                        <w:r>
                                          <w:rPr>
                                            <w:rFonts w:cs="Arial"/>
                                            <w:sz w:val="18"/>
                                            <w:szCs w:val="18"/>
                                          </w:rPr>
                                          <w:t>CUSTOMER SIGNATURE</w:t>
                                        </w:r>
                                      </w:p>
                                      <w:p w:rsidR="0099365D" w:rsidRDefault="0099365D" w:rsidP="00163173">
                                        <w:pPr>
                                          <w:tabs>
                                            <w:tab w:val="left" w:pos="1080"/>
                                            <w:tab w:val="decimal" w:pos="3780"/>
                                          </w:tabs>
                                          <w:rPr>
                                            <w:rFonts w:cs="Arial"/>
                                            <w:b/>
                                            <w:sz w:val="18"/>
                                            <w:szCs w:val="18"/>
                                          </w:rPr>
                                        </w:pPr>
                                      </w:p>
                                      <w:p w:rsidR="0099365D" w:rsidRDefault="0099365D" w:rsidP="00163173">
                                        <w:pPr>
                                          <w:tabs>
                                            <w:tab w:val="left" w:pos="1080"/>
                                            <w:tab w:val="decimal" w:pos="3780"/>
                                          </w:tabs>
                                          <w:rPr>
                                            <w:rFonts w:cs="Arial"/>
                                            <w:b/>
                                            <w:sz w:val="18"/>
                                            <w:szCs w:val="18"/>
                                          </w:rPr>
                                        </w:pPr>
                                      </w:p>
                                      <w:p w:rsidR="0099365D" w:rsidRPr="00A523DC" w:rsidRDefault="0099365D" w:rsidP="00163173">
                                        <w:pPr>
                                          <w:tabs>
                                            <w:tab w:val="left" w:pos="1080"/>
                                            <w:tab w:val="decimal" w:pos="3780"/>
                                          </w:tabs>
                                          <w:jc w:val="center"/>
                                          <w:rPr>
                                            <w:rFonts w:cs="Arial"/>
                                            <w:sz w:val="18"/>
                                            <w:szCs w:val="18"/>
                                          </w:rPr>
                                        </w:pPr>
                                        <w:r w:rsidRPr="00A523DC">
                                          <w:rPr>
                                            <w:rFonts w:cs="Arial"/>
                                            <w:sz w:val="18"/>
                                            <w:szCs w:val="18"/>
                                          </w:rPr>
                                          <w:t>&lt;&lt;&lt;&lt;&lt; Store Copy &gt;&gt;&gt;&gt;</w:t>
                                        </w:r>
                                      </w:p>
                                    </w:txbxContent>
                                  </wps:txbx>
                                  <wps:bodyPr rot="0" vert="horz" wrap="square" lIns="91440" tIns="45720" rIns="91440" bIns="45720" anchor="t" anchorCtr="0" upright="1">
                                    <a:noAutofit/>
                                  </wps:bodyPr>
                                </wps:wsp>
                              </a:graphicData>
                            </a:graphic>
                          </wp:inline>
                        </w:drawing>
                      </mc:Choice>
                      <mc:Fallback>
                        <w:pict>
                          <v:shape w14:anchorId="65121567" id="Text Box 258" o:spid="_x0000_s1078" type="#_x0000_t202" style="width:234.7pt;height:40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">
                            <v:textbox>
                              <w:txbxContent>
                                <w:p w:rsidR="0099365D" w:rsidRPr="0034389B" w:rsidRDefault="0099365D" w:rsidP="00163173">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163173">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163173">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163173">
                                  <w:pPr>
                                    <w:tabs>
                                      <w:tab w:val="right" w:pos="3179"/>
                                      <w:tab w:val="decimal" w:pos="3780"/>
                                    </w:tabs>
                                    <w:rPr>
                                      <w:rFonts w:ascii="Courier New" w:hAnsi="Courier New" w:cs="Courier New"/>
                                      <w:sz w:val="18"/>
                                      <w:szCs w:val="18"/>
                                    </w:rPr>
                                  </w:pPr>
                                </w:p>
                                <w:p w:rsidR="0099365D" w:rsidRPr="0034389B" w:rsidRDefault="0099365D" w:rsidP="00163173">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163173">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Pr="003B2F72" w:rsidRDefault="0099365D" w:rsidP="00163173">
                                  <w:pPr>
                                    <w:tabs>
                                      <w:tab w:val="left" w:pos="1080"/>
                                      <w:tab w:val="decimal" w:pos="3780"/>
                                    </w:tabs>
                                    <w:rPr>
                                      <w:rFonts w:ascii="Courier New" w:hAnsi="Courier New" w:cs="Courier New"/>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tabs>
                                      <w:tab w:val="left" w:pos="1080"/>
                                      <w:tab w:val="decimal" w:pos="3780"/>
                                    </w:tabs>
                                    <w:jc w:val="center"/>
                                    <w:rPr>
                                      <w:rFonts w:cs="Arial"/>
                                      <w:sz w:val="18"/>
                                      <w:szCs w:val="18"/>
                                    </w:rPr>
                                  </w:pPr>
                                  <w:r>
                                    <w:rPr>
                                      <w:rFonts w:cs="Arial"/>
                                      <w:sz w:val="18"/>
                                      <w:szCs w:val="18"/>
                                    </w:rPr>
                                    <w:t>CUSTOMER SIGNATURE</w:t>
                                  </w:r>
                                </w:p>
                                <w:p w:rsidR="0099365D" w:rsidRDefault="0099365D" w:rsidP="00163173">
                                  <w:pPr>
                                    <w:tabs>
                                      <w:tab w:val="left" w:pos="1080"/>
                                      <w:tab w:val="decimal" w:pos="3780"/>
                                    </w:tabs>
                                    <w:rPr>
                                      <w:rFonts w:cs="Arial"/>
                                      <w:b/>
                                      <w:sz w:val="18"/>
                                      <w:szCs w:val="18"/>
                                    </w:rPr>
                                  </w:pPr>
                                </w:p>
                                <w:p w:rsidR="0099365D" w:rsidRDefault="0099365D" w:rsidP="00163173">
                                  <w:pPr>
                                    <w:tabs>
                                      <w:tab w:val="left" w:pos="1080"/>
                                      <w:tab w:val="decimal" w:pos="3780"/>
                                    </w:tabs>
                                    <w:rPr>
                                      <w:rFonts w:cs="Arial"/>
                                      <w:b/>
                                      <w:sz w:val="18"/>
                                      <w:szCs w:val="18"/>
                                    </w:rPr>
                                  </w:pPr>
                                </w:p>
                                <w:p w:rsidR="0099365D" w:rsidRPr="00A523DC" w:rsidRDefault="0099365D" w:rsidP="00163173">
                                  <w:pPr>
                                    <w:tabs>
                                      <w:tab w:val="left" w:pos="1080"/>
                                      <w:tab w:val="decimal" w:pos="3780"/>
                                    </w:tabs>
                                    <w:jc w:val="center"/>
                                    <w:rPr>
                                      <w:rFonts w:cs="Arial"/>
                                      <w:sz w:val="18"/>
                                      <w:szCs w:val="18"/>
                                    </w:rPr>
                                  </w:pPr>
                                  <w:r w:rsidRPr="00A523DC">
                                    <w:rPr>
                                      <w:rFonts w:cs="Arial"/>
                                      <w:sz w:val="18"/>
                                      <w:szCs w:val="18"/>
                                    </w:rPr>
                                    <w:t>&lt;&lt;&lt;&lt;&lt; Store Copy &gt;&gt;&gt;&gt;</w:t>
                                  </w:r>
                                </w:p>
                              </w:txbxContent>
                            </v:textbox>
                            <w10:anchorlock/>
                          </v:shape>
                        </w:pict>
                      </mc:Fallback>
                    </mc:AlternateContent>
                  </w:r>
                </w:p>
              </w:tc>
              <w:tc>
                <w:tcPr>
                  <w:tcW w:w="5398" w:type="dxa"/>
                </w:tcPr>
                <w:p w:rsidR="00163173" w:rsidRPr="0099365D" w:rsidRDefault="00163173" w:rsidP="00163173">
                  <w:pPr>
                    <w:pStyle w:val="BodyText"/>
                    <w:jc w:val="center"/>
                  </w:pPr>
                </w:p>
              </w:tc>
            </w:tr>
          </w:tbl>
          <w:p w:rsidR="00163173" w:rsidRPr="0099365D" w:rsidRDefault="00163173" w:rsidP="00163173">
            <w:pPr>
              <w:pStyle w:val="BodyText"/>
              <w:jc w:val="center"/>
            </w:pPr>
          </w:p>
        </w:tc>
        <w:tc>
          <w:tcPr>
            <w:tcW w:w="5398" w:type="dxa"/>
          </w:tcPr>
          <w:p w:rsidR="00163173" w:rsidRPr="0099365D" w:rsidRDefault="00163173" w:rsidP="00163173">
            <w:pPr>
              <w:pStyle w:val="BodyText"/>
              <w:jc w:val="center"/>
            </w:pPr>
          </w:p>
        </w:tc>
      </w:tr>
    </w:tbl>
    <w:p w:rsidR="00163173" w:rsidRPr="0099365D" w:rsidRDefault="00163173" w:rsidP="00163173">
      <w:pPr>
        <w:pStyle w:val="BodyText"/>
        <w:rPr>
          <w:rFonts w:cs="Arial"/>
          <w:sz w:val="24"/>
          <w:szCs w:val="28"/>
        </w:rPr>
      </w:pPr>
      <w:r w:rsidRPr="0099365D">
        <w:br w:type="page"/>
      </w:r>
    </w:p>
    <w:p w:rsidR="00163173" w:rsidRPr="0099365D" w:rsidRDefault="00163173" w:rsidP="00163173">
      <w:pPr>
        <w:pStyle w:val="Heading2"/>
      </w:pPr>
      <w:bookmarkStart w:id="640" w:name="_Toc400439089"/>
      <w:r w:rsidRPr="0099365D">
        <w:lastRenderedPageBreak/>
        <w:t xml:space="preserve">Credit – Imprint </w:t>
      </w:r>
      <w:r w:rsidR="00983300" w:rsidRPr="0099365D">
        <w:t>Receipt</w:t>
      </w:r>
      <w:bookmarkEnd w:id="640"/>
    </w:p>
    <w:p w:rsidR="00BD1846" w:rsidRPr="0099365D" w:rsidRDefault="00163173" w:rsidP="00163173">
      <w:pPr>
        <w:pStyle w:val="BodyText"/>
      </w:pPr>
      <w:r w:rsidRPr="0099365D">
        <w:t xml:space="preserve">A separate store copy receipt is printed that contains only certain sections from the customer receipt </w:t>
      </w:r>
      <w:proofErr w:type="gramStart"/>
      <w:r w:rsidRPr="0099365D">
        <w:t>–  transaction</w:t>
      </w:r>
      <w:proofErr w:type="gramEnd"/>
      <w:r w:rsidRPr="0099365D">
        <w:t xml:space="preserve"> key information line, subtotal/total lines and the credit card details.  </w:t>
      </w:r>
    </w:p>
    <w:p w:rsidR="00951980" w:rsidRPr="0099365D" w:rsidRDefault="00951980" w:rsidP="00951980">
      <w:pPr>
        <w:pStyle w:val="BodyText"/>
      </w:pPr>
      <w:r w:rsidRPr="0099365D">
        <w:t xml:space="preserve">By card type, two separate parameters will be setup by card type to determine if </w:t>
      </w:r>
      <w:proofErr w:type="gramStart"/>
      <w:r w:rsidRPr="0099365D">
        <w:t>an</w:t>
      </w:r>
      <w:proofErr w:type="gramEnd"/>
      <w:r w:rsidRPr="0099365D">
        <w:t xml:space="preserve"> store copy receipt is printed.    </w:t>
      </w:r>
    </w:p>
    <w:p w:rsidR="00951980" w:rsidRPr="0099365D" w:rsidRDefault="00951980" w:rsidP="00D8535A">
      <w:pPr>
        <w:pStyle w:val="BodyText"/>
        <w:numPr>
          <w:ilvl w:val="0"/>
          <w:numId w:val="14"/>
        </w:numPr>
      </w:pPr>
      <w:r w:rsidRPr="0099365D">
        <w:t>If the ‘Imprint for Manual by Card Type’ parameter is enabled for the entered card type and the card details was manually entered, the system prints store copy receipt to imprint the card.  If not enabled and the card details was entered manually, the system does not print a store copy receipt.</w:t>
      </w:r>
    </w:p>
    <w:p w:rsidR="00951980" w:rsidRPr="0099365D" w:rsidRDefault="00951980" w:rsidP="00D8535A">
      <w:pPr>
        <w:pStyle w:val="BodyText"/>
        <w:numPr>
          <w:ilvl w:val="0"/>
          <w:numId w:val="14"/>
        </w:numPr>
      </w:pPr>
      <w:r w:rsidRPr="0099365D">
        <w:t>If the ‘Imprint for Call for Referral by Card Type’ parameter is enabled for the card typ and the authorization decision was ‘Call for Referral’, the system prints store copy receipt to imprint the card.  If not enabled, the system does not print a store copy receipt.</w:t>
      </w:r>
    </w:p>
    <w:tbl>
      <w:tblPr>
        <w:tblW w:w="11201" w:type="dxa"/>
        <w:tblInd w:w="-23" w:type="dxa"/>
        <w:tblCellMar>
          <w:left w:w="0" w:type="dxa"/>
          <w:right w:w="0" w:type="dxa"/>
        </w:tblCellMar>
        <w:tblLook w:val="04A0" w:firstRow="1" w:lastRow="0" w:firstColumn="1" w:lastColumn="0" w:noHBand="0" w:noVBand="1"/>
      </w:tblPr>
      <w:tblGrid>
        <w:gridCol w:w="960"/>
        <w:gridCol w:w="1961"/>
        <w:gridCol w:w="1080"/>
        <w:gridCol w:w="1620"/>
        <w:gridCol w:w="2340"/>
        <w:gridCol w:w="1260"/>
        <w:gridCol w:w="1980"/>
      </w:tblGrid>
      <w:tr w:rsidR="006C5D80" w:rsidRPr="0099365D" w:rsidTr="006C5D80">
        <w:trPr>
          <w:trHeight w:val="315"/>
        </w:trPr>
        <w:tc>
          <w:tcPr>
            <w:tcW w:w="960" w:type="dxa"/>
            <w:tcBorders>
              <w:top w:val="single" w:sz="8" w:space="0" w:color="4F81BD"/>
              <w:left w:val="single" w:sz="8" w:space="0" w:color="4F81BD"/>
              <w:bottom w:val="single" w:sz="12" w:space="0" w:color="4F81BD"/>
              <w:right w:val="single" w:sz="8" w:space="0" w:color="4F81BD"/>
            </w:tcBorders>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b/>
                <w:bCs/>
                <w:color w:val="000000"/>
              </w:rPr>
              <w:t>#</w:t>
            </w:r>
          </w:p>
        </w:tc>
        <w:tc>
          <w:tcPr>
            <w:tcW w:w="1961" w:type="dxa"/>
            <w:tcBorders>
              <w:top w:val="single" w:sz="8" w:space="0" w:color="4F81BD"/>
              <w:left w:val="nil"/>
              <w:bottom w:val="single" w:sz="12" w:space="0" w:color="4F81BD"/>
              <w:right w:val="single" w:sz="8" w:space="0" w:color="4F81BD"/>
            </w:tcBorders>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b/>
                <w:bCs/>
                <w:color w:val="000000"/>
              </w:rPr>
              <w:t>Entry Method</w:t>
            </w:r>
          </w:p>
        </w:tc>
        <w:tc>
          <w:tcPr>
            <w:tcW w:w="1080" w:type="dxa"/>
            <w:tcBorders>
              <w:top w:val="single" w:sz="8" w:space="0" w:color="4F81BD"/>
              <w:left w:val="nil"/>
              <w:bottom w:val="single" w:sz="12" w:space="0" w:color="4F81BD"/>
              <w:right w:val="single" w:sz="8" w:space="0" w:color="4F81BD"/>
            </w:tcBorders>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b/>
                <w:bCs/>
                <w:color w:val="000000"/>
              </w:rPr>
              <w:t>Notes</w:t>
            </w:r>
          </w:p>
        </w:tc>
        <w:tc>
          <w:tcPr>
            <w:tcW w:w="1620" w:type="dxa"/>
            <w:tcBorders>
              <w:top w:val="single" w:sz="8" w:space="0" w:color="4F81BD"/>
              <w:left w:val="nil"/>
              <w:bottom w:val="single" w:sz="12" w:space="0" w:color="4F81BD"/>
              <w:right w:val="single" w:sz="8" w:space="0" w:color="4F81BD"/>
            </w:tcBorders>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b/>
                <w:bCs/>
                <w:color w:val="000000"/>
              </w:rPr>
              <w:t>CID Entered</w:t>
            </w:r>
          </w:p>
        </w:tc>
        <w:tc>
          <w:tcPr>
            <w:tcW w:w="2340" w:type="dxa"/>
            <w:tcBorders>
              <w:top w:val="single" w:sz="8" w:space="0" w:color="4F81BD"/>
              <w:left w:val="nil"/>
              <w:bottom w:val="single" w:sz="12" w:space="0" w:color="4F81BD"/>
              <w:right w:val="single" w:sz="8" w:space="0" w:color="4F81BD"/>
            </w:tcBorders>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b/>
                <w:bCs/>
                <w:color w:val="000000"/>
              </w:rPr>
              <w:t>Imprint Parameter</w:t>
            </w:r>
          </w:p>
        </w:tc>
        <w:tc>
          <w:tcPr>
            <w:tcW w:w="1260" w:type="dxa"/>
            <w:tcBorders>
              <w:top w:val="single" w:sz="8" w:space="0" w:color="4F81BD"/>
              <w:left w:val="nil"/>
              <w:bottom w:val="single" w:sz="12" w:space="0" w:color="4F81BD"/>
              <w:right w:val="single" w:sz="8" w:space="0" w:color="4F81BD"/>
            </w:tcBorders>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b/>
                <w:bCs/>
                <w:color w:val="000000"/>
              </w:rPr>
              <w:t>Call for Referral</w:t>
            </w:r>
          </w:p>
        </w:tc>
        <w:tc>
          <w:tcPr>
            <w:tcW w:w="1980" w:type="dxa"/>
            <w:tcBorders>
              <w:top w:val="single" w:sz="8" w:space="0" w:color="4F81BD"/>
              <w:left w:val="nil"/>
              <w:bottom w:val="single" w:sz="12" w:space="0" w:color="4F81BD"/>
              <w:right w:val="single" w:sz="8" w:space="0" w:color="4F81BD"/>
            </w:tcBorders>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b/>
                <w:bCs/>
                <w:color w:val="000000"/>
              </w:rPr>
              <w:t>Print Imprint Receipt</w:t>
            </w:r>
          </w:p>
        </w:tc>
      </w:tr>
      <w:tr w:rsidR="006C5D80" w:rsidRPr="0099365D" w:rsidTr="006C5D80">
        <w:trPr>
          <w:trHeight w:val="330"/>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Keyed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 or No</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2</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Keyed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 or No</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3</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Keyed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PL</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 or No</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4</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Keyed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PL</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 or No</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5</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Swiped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6</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Swiped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7</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Swiped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 or 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8</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Swiped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PL</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9</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Swiped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PL</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10</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Swiped</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PL</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 or 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11</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EMV</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r>
      <w:tr w:rsidR="006C5D80" w:rsidRPr="0099365D" w:rsidTr="006C5D80">
        <w:trPr>
          <w:trHeight w:val="315"/>
        </w:trPr>
        <w:tc>
          <w:tcPr>
            <w:tcW w:w="960" w:type="dxa"/>
            <w:tcBorders>
              <w:top w:val="nil"/>
              <w:left w:val="single" w:sz="8" w:space="0" w:color="4F81BD"/>
              <w:bottom w:val="single" w:sz="8" w:space="0" w:color="auto"/>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12</w:t>
            </w:r>
          </w:p>
        </w:tc>
        <w:tc>
          <w:tcPr>
            <w:tcW w:w="1961" w:type="dxa"/>
            <w:tcBorders>
              <w:top w:val="nil"/>
              <w:left w:val="nil"/>
              <w:bottom w:val="single" w:sz="8" w:space="0" w:color="auto"/>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EMV</w:t>
            </w:r>
          </w:p>
        </w:tc>
        <w:tc>
          <w:tcPr>
            <w:tcW w:w="1080" w:type="dxa"/>
            <w:tcBorders>
              <w:top w:val="nil"/>
              <w:left w:val="nil"/>
              <w:bottom w:val="single" w:sz="8" w:space="0" w:color="auto"/>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auto"/>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auto"/>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Disabled</w:t>
            </w:r>
          </w:p>
        </w:tc>
        <w:tc>
          <w:tcPr>
            <w:tcW w:w="1260" w:type="dxa"/>
            <w:tcBorders>
              <w:top w:val="nil"/>
              <w:left w:val="nil"/>
              <w:bottom w:val="single" w:sz="8" w:space="0" w:color="auto"/>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auto"/>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13</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EMV</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 or Disabled</w:t>
            </w:r>
            <w:r w:rsidRPr="0099365D">
              <w:rPr>
                <w:color w:val="1F497D"/>
              </w:rPr>
              <w:t xml:space="preserve">  </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r w:rsidRPr="0099365D">
              <w:rPr>
                <w:color w:val="1F497D"/>
              </w:rPr>
              <w:t xml:space="preserve"> </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14</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EMV Fallback</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15</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EMV Fallback</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16</w:t>
            </w:r>
          </w:p>
        </w:tc>
        <w:tc>
          <w:tcPr>
            <w:tcW w:w="196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EMV Fallback</w:t>
            </w:r>
          </w:p>
        </w:tc>
        <w:tc>
          <w:tcPr>
            <w:tcW w:w="10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w:t>
            </w:r>
          </w:p>
        </w:tc>
        <w:tc>
          <w:tcPr>
            <w:tcW w:w="162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r w:rsidRPr="0099365D">
              <w:rPr>
                <w:color w:val="1F497D"/>
              </w:rPr>
              <w:t xml:space="preserve">  </w:t>
            </w:r>
          </w:p>
        </w:tc>
        <w:tc>
          <w:tcPr>
            <w:tcW w:w="23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Enabled or Disabled</w:t>
            </w:r>
          </w:p>
        </w:tc>
        <w:tc>
          <w:tcPr>
            <w:tcW w:w="12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c>
          <w:tcPr>
            <w:tcW w:w="198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No</w:t>
            </w:r>
          </w:p>
        </w:tc>
      </w:tr>
      <w:tr w:rsidR="006C5D80" w:rsidRPr="0099365D" w:rsidTr="006C5D80">
        <w:trPr>
          <w:trHeight w:val="315"/>
        </w:trPr>
        <w:tc>
          <w:tcPr>
            <w:tcW w:w="96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rFonts w:ascii="Calibri" w:eastAsiaTheme="minorHAnsi" w:hAnsi="Calibri"/>
                <w:sz w:val="22"/>
                <w:szCs w:val="22"/>
              </w:rPr>
            </w:pPr>
            <w:r w:rsidRPr="0099365D">
              <w:rPr>
                <w:color w:val="000000"/>
              </w:rPr>
              <w:t>17</w:t>
            </w:r>
          </w:p>
        </w:tc>
        <w:tc>
          <w:tcPr>
            <w:tcW w:w="1961"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i/>
                <w:color w:val="000000"/>
              </w:rPr>
              <w:t>Future</w:t>
            </w:r>
            <w:r w:rsidRPr="0099365D">
              <w:rPr>
                <w:color w:val="000000"/>
              </w:rPr>
              <w:t xml:space="preserve"> Card Not Present  (or Pre-Auth)</w:t>
            </w:r>
          </w:p>
        </w:tc>
        <w:tc>
          <w:tcPr>
            <w:tcW w:w="108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CC or PL</w:t>
            </w:r>
          </w:p>
        </w:tc>
        <w:tc>
          <w:tcPr>
            <w:tcW w:w="162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 or No</w:t>
            </w:r>
          </w:p>
        </w:tc>
        <w:tc>
          <w:tcPr>
            <w:tcW w:w="234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rsidP="006C5D80">
            <w:pPr>
              <w:rPr>
                <w:rFonts w:ascii="Calibri" w:eastAsiaTheme="minorHAnsi" w:hAnsi="Calibri"/>
                <w:sz w:val="22"/>
                <w:szCs w:val="22"/>
              </w:rPr>
            </w:pPr>
            <w:r w:rsidRPr="0099365D">
              <w:rPr>
                <w:color w:val="000000"/>
              </w:rPr>
              <w:t xml:space="preserve">Enabled </w:t>
            </w:r>
          </w:p>
        </w:tc>
        <w:tc>
          <w:tcPr>
            <w:tcW w:w="126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 or No</w:t>
            </w:r>
          </w:p>
        </w:tc>
        <w:tc>
          <w:tcPr>
            <w:tcW w:w="198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rPr>
                <w:rFonts w:ascii="Calibri" w:eastAsiaTheme="minorHAnsi" w:hAnsi="Calibri"/>
                <w:sz w:val="22"/>
                <w:szCs w:val="22"/>
              </w:rPr>
            </w:pPr>
            <w:r w:rsidRPr="0099365D">
              <w:rPr>
                <w:color w:val="000000"/>
              </w:rPr>
              <w:t>Yes</w:t>
            </w:r>
          </w:p>
        </w:tc>
      </w:tr>
      <w:tr w:rsidR="006C5D80" w:rsidRPr="0099365D" w:rsidTr="006C5D80">
        <w:trPr>
          <w:trHeight w:val="315"/>
        </w:trPr>
        <w:tc>
          <w:tcPr>
            <w:tcW w:w="960"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pPr>
              <w:jc w:val="center"/>
              <w:rPr>
                <w:color w:val="000000"/>
              </w:rPr>
            </w:pPr>
            <w:r w:rsidRPr="0099365D">
              <w:rPr>
                <w:color w:val="000000"/>
              </w:rPr>
              <w:t>18</w:t>
            </w:r>
          </w:p>
        </w:tc>
        <w:tc>
          <w:tcPr>
            <w:tcW w:w="1961"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rsidP="006C5D80">
            <w:pPr>
              <w:rPr>
                <w:rFonts w:ascii="Calibri" w:eastAsiaTheme="minorHAnsi" w:hAnsi="Calibri"/>
                <w:sz w:val="22"/>
                <w:szCs w:val="22"/>
              </w:rPr>
            </w:pPr>
            <w:r w:rsidRPr="0099365D">
              <w:rPr>
                <w:i/>
                <w:color w:val="000000"/>
              </w:rPr>
              <w:t>Future</w:t>
            </w:r>
            <w:r w:rsidRPr="0099365D">
              <w:rPr>
                <w:color w:val="000000"/>
              </w:rPr>
              <w:t xml:space="preserve"> Card Not Present  (or Pre-Auth)</w:t>
            </w:r>
          </w:p>
        </w:tc>
        <w:tc>
          <w:tcPr>
            <w:tcW w:w="108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rsidP="00CD78A5">
            <w:pPr>
              <w:rPr>
                <w:rFonts w:ascii="Calibri" w:eastAsiaTheme="minorHAnsi" w:hAnsi="Calibri"/>
                <w:sz w:val="22"/>
                <w:szCs w:val="22"/>
              </w:rPr>
            </w:pPr>
            <w:r w:rsidRPr="0099365D">
              <w:rPr>
                <w:color w:val="000000"/>
              </w:rPr>
              <w:t>CC or PL</w:t>
            </w:r>
          </w:p>
        </w:tc>
        <w:tc>
          <w:tcPr>
            <w:tcW w:w="162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rsidP="00CD78A5">
            <w:pPr>
              <w:rPr>
                <w:rFonts w:ascii="Calibri" w:eastAsiaTheme="minorHAnsi" w:hAnsi="Calibri"/>
                <w:sz w:val="22"/>
                <w:szCs w:val="22"/>
              </w:rPr>
            </w:pPr>
            <w:r w:rsidRPr="0099365D">
              <w:rPr>
                <w:color w:val="000000"/>
              </w:rPr>
              <w:t>Yes or No</w:t>
            </w:r>
          </w:p>
        </w:tc>
        <w:tc>
          <w:tcPr>
            <w:tcW w:w="234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rsidP="00CD78A5">
            <w:pPr>
              <w:rPr>
                <w:rFonts w:ascii="Calibri" w:eastAsiaTheme="minorHAnsi" w:hAnsi="Calibri"/>
                <w:sz w:val="22"/>
                <w:szCs w:val="22"/>
              </w:rPr>
            </w:pPr>
            <w:r w:rsidRPr="0099365D">
              <w:rPr>
                <w:color w:val="000000"/>
              </w:rPr>
              <w:t>Disabled</w:t>
            </w:r>
          </w:p>
        </w:tc>
        <w:tc>
          <w:tcPr>
            <w:tcW w:w="126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rsidP="00CD78A5">
            <w:pPr>
              <w:rPr>
                <w:rFonts w:ascii="Calibri" w:eastAsiaTheme="minorHAnsi" w:hAnsi="Calibri"/>
                <w:sz w:val="22"/>
                <w:szCs w:val="22"/>
              </w:rPr>
            </w:pPr>
            <w:r w:rsidRPr="0099365D">
              <w:rPr>
                <w:color w:val="000000"/>
              </w:rPr>
              <w:t>Yes or No</w:t>
            </w:r>
          </w:p>
        </w:tc>
        <w:tc>
          <w:tcPr>
            <w:tcW w:w="1980" w:type="dxa"/>
            <w:tcBorders>
              <w:top w:val="single" w:sz="8" w:space="0" w:color="4F81BD"/>
              <w:left w:val="nil"/>
              <w:bottom w:val="single" w:sz="8" w:space="0" w:color="4F81BD"/>
              <w:right w:val="single" w:sz="8" w:space="0" w:color="4F81BD"/>
            </w:tcBorders>
            <w:shd w:val="clear" w:color="auto" w:fill="D3DFEE"/>
            <w:tcMar>
              <w:top w:w="0" w:type="dxa"/>
              <w:left w:w="108" w:type="dxa"/>
              <w:bottom w:w="0" w:type="dxa"/>
              <w:right w:w="108" w:type="dxa"/>
            </w:tcMar>
            <w:vAlign w:val="center"/>
            <w:hideMark/>
          </w:tcPr>
          <w:p w:rsidR="006C5D80" w:rsidRPr="0099365D" w:rsidRDefault="006C5D80" w:rsidP="00CD78A5">
            <w:pPr>
              <w:rPr>
                <w:rFonts w:ascii="Calibri" w:eastAsiaTheme="minorHAnsi" w:hAnsi="Calibri"/>
                <w:sz w:val="22"/>
                <w:szCs w:val="22"/>
              </w:rPr>
            </w:pPr>
            <w:r w:rsidRPr="0099365D">
              <w:rPr>
                <w:color w:val="000000"/>
              </w:rPr>
              <w:t>No</w:t>
            </w:r>
          </w:p>
        </w:tc>
      </w:tr>
    </w:tbl>
    <w:p w:rsidR="006C5D80" w:rsidRPr="0099365D" w:rsidRDefault="006C5D80" w:rsidP="00BD1846">
      <w:pPr>
        <w:pStyle w:val="BodyText"/>
      </w:pPr>
    </w:p>
    <w:p w:rsidR="006C5D80" w:rsidRPr="0099365D" w:rsidRDefault="00163173" w:rsidP="00BD1846">
      <w:pPr>
        <w:pStyle w:val="BodyText"/>
      </w:pPr>
      <w:r w:rsidRPr="0099365D">
        <w:t xml:space="preserve">A ‘CUSTOMER SIGNATURE’ line is is printed on the receipt along with ‘&lt;&lt;&lt;&lt;&lt; STORE COPY &gt;&gt;&gt;&gt;&gt;’.  These are configurable messages. </w:t>
      </w:r>
      <w:r w:rsidR="00BD1846" w:rsidRPr="0099365D">
        <w:t xml:space="preserve"> A signature line is only printed on the imprint receipt if the card required a signature.  If the signature is required for the card and the signature was captured electronically, the system prints the signature on the imprint receipt.</w:t>
      </w:r>
    </w:p>
    <w:tbl>
      <w:tblPr>
        <w:tblW w:w="4900" w:type="pct"/>
        <w:tblInd w:w="144" w:type="dxa"/>
        <w:tblLook w:val="04A0" w:firstRow="1" w:lastRow="0" w:firstColumn="1" w:lastColumn="0" w:noHBand="0" w:noVBand="1"/>
      </w:tblPr>
      <w:tblGrid>
        <w:gridCol w:w="5381"/>
        <w:gridCol w:w="5203"/>
      </w:tblGrid>
      <w:tr w:rsidR="00163173" w:rsidRPr="0099365D" w:rsidTr="00163173">
        <w:trPr>
          <w:trHeight w:val="7803"/>
        </w:trPr>
        <w:tc>
          <w:tcPr>
            <w:tcW w:w="5398" w:type="dxa"/>
          </w:tcPr>
          <w:p w:rsidR="00163173" w:rsidRPr="0099365D" w:rsidRDefault="00EB0FC7" w:rsidP="00163173">
            <w:pPr>
              <w:pStyle w:val="BodyText"/>
              <w:jc w:val="center"/>
            </w:pPr>
            <w:r w:rsidRPr="0099365D">
              <w:rPr>
                <w:noProof/>
                <w:color w:val="FF0000"/>
              </w:rPr>
              <w:lastRenderedPageBreak/>
              <mc:AlternateContent>
                <mc:Choice Requires="wps">
                  <w:drawing>
                    <wp:inline distT="0" distB="0" distL="0" distR="0" wp14:anchorId="0AD7AA42" wp14:editId="0EAB6453">
                      <wp:extent cx="2980690" cy="4885690"/>
                      <wp:effectExtent l="7620" t="11430" r="12065" b="8255"/>
                      <wp:docPr id="51"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885690"/>
                              </a:xfrm>
                              <a:prstGeom prst="rect">
                                <a:avLst/>
                              </a:prstGeom>
                              <a:solidFill>
                                <a:srgbClr val="FFFFFF"/>
                              </a:solidFill>
                              <a:ln w="9525">
                                <a:solidFill>
                                  <a:srgbClr val="000000"/>
                                </a:solidFill>
                                <a:miter lim="800000"/>
                                <a:headEnd/>
                                <a:tailEnd/>
                              </a:ln>
                            </wps:spPr>
                            <wps:txbx>
                              <w:txbxContent>
                                <w:p w:rsidR="0099365D" w:rsidRPr="0034389B" w:rsidRDefault="0099365D" w:rsidP="00163173">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163173">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163173">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163173">
                                  <w:pPr>
                                    <w:tabs>
                                      <w:tab w:val="right" w:pos="3179"/>
                                      <w:tab w:val="decimal" w:pos="3780"/>
                                    </w:tabs>
                                    <w:rPr>
                                      <w:rFonts w:ascii="Courier New" w:hAnsi="Courier New" w:cs="Courier New"/>
                                      <w:sz w:val="18"/>
                                      <w:szCs w:val="18"/>
                                    </w:rPr>
                                  </w:pPr>
                                </w:p>
                                <w:p w:rsidR="0099365D" w:rsidRPr="0034389B" w:rsidRDefault="0099365D" w:rsidP="00163173">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163173">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Pr="003B2F72" w:rsidRDefault="0099365D" w:rsidP="00163173">
                                  <w:pPr>
                                    <w:tabs>
                                      <w:tab w:val="left" w:pos="1080"/>
                                      <w:tab w:val="decimal" w:pos="3780"/>
                                    </w:tabs>
                                    <w:rPr>
                                      <w:rFonts w:ascii="Courier New" w:hAnsi="Courier New" w:cs="Courier New"/>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tabs>
                                      <w:tab w:val="left" w:pos="1080"/>
                                      <w:tab w:val="decimal" w:pos="3780"/>
                                    </w:tabs>
                                    <w:jc w:val="center"/>
                                    <w:rPr>
                                      <w:rFonts w:cs="Arial"/>
                                      <w:sz w:val="18"/>
                                      <w:szCs w:val="18"/>
                                    </w:rPr>
                                  </w:pPr>
                                  <w:r>
                                    <w:rPr>
                                      <w:rFonts w:cs="Arial"/>
                                      <w:sz w:val="18"/>
                                      <w:szCs w:val="18"/>
                                    </w:rPr>
                                    <w:t>CUSTOMER SIGNATURE</w:t>
                                  </w:r>
                                </w:p>
                                <w:p w:rsidR="0099365D" w:rsidRDefault="0099365D" w:rsidP="00163173">
                                  <w:pPr>
                                    <w:tabs>
                                      <w:tab w:val="left" w:pos="1080"/>
                                      <w:tab w:val="decimal" w:pos="3780"/>
                                    </w:tabs>
                                    <w:rPr>
                                      <w:rFonts w:cs="Arial"/>
                                      <w:b/>
                                      <w:sz w:val="18"/>
                                      <w:szCs w:val="18"/>
                                    </w:rPr>
                                  </w:pPr>
                                </w:p>
                                <w:p w:rsidR="0099365D" w:rsidRDefault="0099365D" w:rsidP="00163173">
                                  <w:pPr>
                                    <w:tabs>
                                      <w:tab w:val="left" w:pos="1080"/>
                                      <w:tab w:val="decimal" w:pos="3780"/>
                                    </w:tabs>
                                    <w:rPr>
                                      <w:rFonts w:cs="Arial"/>
                                      <w:b/>
                                      <w:sz w:val="18"/>
                                      <w:szCs w:val="18"/>
                                    </w:rPr>
                                  </w:pPr>
                                </w:p>
                                <w:p w:rsidR="0099365D" w:rsidRPr="00A523DC" w:rsidRDefault="0099365D" w:rsidP="00163173">
                                  <w:pPr>
                                    <w:tabs>
                                      <w:tab w:val="left" w:pos="1080"/>
                                      <w:tab w:val="decimal" w:pos="3780"/>
                                    </w:tabs>
                                    <w:jc w:val="center"/>
                                    <w:rPr>
                                      <w:rFonts w:cs="Arial"/>
                                      <w:sz w:val="18"/>
                                      <w:szCs w:val="18"/>
                                    </w:rPr>
                                  </w:pPr>
                                  <w:r w:rsidRPr="00A523DC">
                                    <w:rPr>
                                      <w:rFonts w:cs="Arial"/>
                                      <w:sz w:val="18"/>
                                      <w:szCs w:val="18"/>
                                    </w:rPr>
                                    <w:t>&lt;&lt;&lt;&lt;&lt; Store Copy &gt;&gt;&gt;&gt;</w:t>
                                  </w:r>
                                </w:p>
                              </w:txbxContent>
                            </wps:txbx>
                            <wps:bodyPr rot="0" vert="horz" wrap="square" lIns="91440" tIns="45720" rIns="91440" bIns="45720" anchor="t" anchorCtr="0" upright="1">
                              <a:noAutofit/>
                            </wps:bodyPr>
                          </wps:wsp>
                        </a:graphicData>
                      </a:graphic>
                    </wp:inline>
                  </w:drawing>
                </mc:Choice>
                <mc:Fallback>
                  <w:pict>
                    <v:shape w14:anchorId="0AD7AA42" id="Text Box 257" o:spid="_x0000_s1079" type="#_x0000_t202" style="width:234.7pt;height:38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">
                      <v:textbox>
                        <w:txbxContent>
                          <w:p w:rsidR="0099365D" w:rsidRPr="0034389B" w:rsidRDefault="0099365D" w:rsidP="00163173">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163173">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163173">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16317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163173">
                            <w:pPr>
                              <w:tabs>
                                <w:tab w:val="right" w:pos="3179"/>
                                <w:tab w:val="decimal" w:pos="3780"/>
                              </w:tabs>
                              <w:rPr>
                                <w:rFonts w:ascii="Courier New" w:hAnsi="Courier New" w:cs="Courier New"/>
                                <w:sz w:val="18"/>
                                <w:szCs w:val="18"/>
                              </w:rPr>
                            </w:pPr>
                          </w:p>
                          <w:p w:rsidR="0099365D" w:rsidRPr="0034389B" w:rsidRDefault="0099365D" w:rsidP="00163173">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163173">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209.99</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163173">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Pr="003B2F72" w:rsidRDefault="0099365D" w:rsidP="00163173">
                            <w:pPr>
                              <w:tabs>
                                <w:tab w:val="left" w:pos="1080"/>
                                <w:tab w:val="decimal" w:pos="3780"/>
                              </w:tabs>
                              <w:rPr>
                                <w:rFonts w:ascii="Courier New" w:hAnsi="Courier New" w:cs="Courier New"/>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pBdr>
                                <w:bottom w:val="single" w:sz="12" w:space="1" w:color="auto"/>
                              </w:pBdr>
                              <w:tabs>
                                <w:tab w:val="left" w:pos="1080"/>
                                <w:tab w:val="decimal" w:pos="3780"/>
                              </w:tabs>
                              <w:rPr>
                                <w:rFonts w:ascii="Microsoft Sans Serif" w:hAnsi="Microsoft Sans Serif" w:cs="Microsoft Sans Serif"/>
                                <w:i/>
                                <w:sz w:val="18"/>
                                <w:szCs w:val="18"/>
                              </w:rPr>
                            </w:pPr>
                          </w:p>
                          <w:p w:rsidR="0099365D" w:rsidRPr="00A523DC" w:rsidRDefault="0099365D" w:rsidP="00163173">
                            <w:pPr>
                              <w:tabs>
                                <w:tab w:val="left" w:pos="1080"/>
                                <w:tab w:val="decimal" w:pos="3780"/>
                              </w:tabs>
                              <w:jc w:val="center"/>
                              <w:rPr>
                                <w:rFonts w:cs="Arial"/>
                                <w:sz w:val="18"/>
                                <w:szCs w:val="18"/>
                              </w:rPr>
                            </w:pPr>
                            <w:r>
                              <w:rPr>
                                <w:rFonts w:cs="Arial"/>
                                <w:sz w:val="18"/>
                                <w:szCs w:val="18"/>
                              </w:rPr>
                              <w:t>CUSTOMER SIGNATURE</w:t>
                            </w:r>
                          </w:p>
                          <w:p w:rsidR="0099365D" w:rsidRDefault="0099365D" w:rsidP="00163173">
                            <w:pPr>
                              <w:tabs>
                                <w:tab w:val="left" w:pos="1080"/>
                                <w:tab w:val="decimal" w:pos="3780"/>
                              </w:tabs>
                              <w:rPr>
                                <w:rFonts w:cs="Arial"/>
                                <w:b/>
                                <w:sz w:val="18"/>
                                <w:szCs w:val="18"/>
                              </w:rPr>
                            </w:pPr>
                          </w:p>
                          <w:p w:rsidR="0099365D" w:rsidRDefault="0099365D" w:rsidP="00163173">
                            <w:pPr>
                              <w:tabs>
                                <w:tab w:val="left" w:pos="1080"/>
                                <w:tab w:val="decimal" w:pos="3780"/>
                              </w:tabs>
                              <w:rPr>
                                <w:rFonts w:cs="Arial"/>
                                <w:b/>
                                <w:sz w:val="18"/>
                                <w:szCs w:val="18"/>
                              </w:rPr>
                            </w:pPr>
                          </w:p>
                          <w:p w:rsidR="0099365D" w:rsidRPr="00A523DC" w:rsidRDefault="0099365D" w:rsidP="00163173">
                            <w:pPr>
                              <w:tabs>
                                <w:tab w:val="left" w:pos="1080"/>
                                <w:tab w:val="decimal" w:pos="3780"/>
                              </w:tabs>
                              <w:jc w:val="center"/>
                              <w:rPr>
                                <w:rFonts w:cs="Arial"/>
                                <w:sz w:val="18"/>
                                <w:szCs w:val="18"/>
                              </w:rPr>
                            </w:pPr>
                            <w:r w:rsidRPr="00A523DC">
                              <w:rPr>
                                <w:rFonts w:cs="Arial"/>
                                <w:sz w:val="18"/>
                                <w:szCs w:val="18"/>
                              </w:rPr>
                              <w:t>&lt;&lt;&lt;&lt;&lt; Store Copy &gt;&gt;&gt;&gt;</w:t>
                            </w:r>
                          </w:p>
                        </w:txbxContent>
                      </v:textbox>
                      <w10:anchorlock/>
                    </v:shape>
                  </w:pict>
                </mc:Fallback>
              </mc:AlternateContent>
            </w:r>
          </w:p>
        </w:tc>
        <w:tc>
          <w:tcPr>
            <w:tcW w:w="5398" w:type="dxa"/>
          </w:tcPr>
          <w:p w:rsidR="00163173" w:rsidRPr="0099365D" w:rsidRDefault="00163173" w:rsidP="00163173">
            <w:pPr>
              <w:pStyle w:val="BodyText"/>
              <w:jc w:val="center"/>
            </w:pPr>
          </w:p>
        </w:tc>
      </w:tr>
    </w:tbl>
    <w:p w:rsidR="00B61B15" w:rsidRPr="0099365D" w:rsidRDefault="00B61B15" w:rsidP="00B61B15">
      <w:pPr>
        <w:pStyle w:val="BodyText"/>
        <w:rPr>
          <w:rFonts w:cs="Arial"/>
          <w:sz w:val="24"/>
          <w:szCs w:val="28"/>
        </w:rPr>
      </w:pPr>
      <w:r w:rsidRPr="0099365D">
        <w:br w:type="page"/>
      </w:r>
    </w:p>
    <w:p w:rsidR="00D00226" w:rsidRPr="0099365D" w:rsidRDefault="00D00226" w:rsidP="00D00226">
      <w:pPr>
        <w:pStyle w:val="Heading2"/>
      </w:pPr>
      <w:bookmarkStart w:id="641" w:name="_Toc400439090"/>
      <w:r w:rsidRPr="0099365D">
        <w:lastRenderedPageBreak/>
        <w:t>Gift Card</w:t>
      </w:r>
      <w:r w:rsidR="00587425" w:rsidRPr="0099365D">
        <w:t xml:space="preserve"> Tender</w:t>
      </w:r>
      <w:bookmarkEnd w:id="641"/>
    </w:p>
    <w:p w:rsidR="00236CCC" w:rsidRPr="0099365D" w:rsidRDefault="00236CCC" w:rsidP="00236CCC">
      <w:pPr>
        <w:pStyle w:val="BodyText"/>
      </w:pPr>
      <w:r w:rsidRPr="0099365D">
        <w:t>The gift card number is written to the receipt as a tender, and a parameter defines if the number is masked on the receipt.  The approval number returned from the authorization service is printed as a second line of text for the item.</w:t>
      </w:r>
    </w:p>
    <w:p w:rsidR="00236CCC" w:rsidRPr="0099365D" w:rsidRDefault="00236CCC" w:rsidP="00236CCC">
      <w:pPr>
        <w:pStyle w:val="BodyText"/>
      </w:pPr>
      <w:r w:rsidRPr="0099365D">
        <w:t>The balance details for the card are printed on the receipt.  The Original Balance is the amount that is on the card prior to applying the current transaction amount.  The Transaction Amount is the amount that will be applied to the card.  The Remaining Balance is the amount that card will contain after this transaction is completed.</w:t>
      </w:r>
    </w:p>
    <w:p w:rsidR="00236CCC" w:rsidRPr="0099365D" w:rsidRDefault="00236CCC" w:rsidP="00236CCC">
      <w:pPr>
        <w:pStyle w:val="BodyText"/>
      </w:pPr>
      <w:r w:rsidRPr="0099365D">
        <w:t>The tags ‘ORIGINAL BALANCE: &lt;old_balance&gt;’, ‘TRANSACTION AMOUNT: &lt;tran_amount&gt;’ and ‘REMAINING BALANCE: &lt;new_balance&gt;’ are configurable messages.</w:t>
      </w:r>
    </w:p>
    <w:tbl>
      <w:tblPr>
        <w:tblW w:w="4900" w:type="pct"/>
        <w:tblInd w:w="144" w:type="dxa"/>
        <w:tblLook w:val="04A0" w:firstRow="1" w:lastRow="0" w:firstColumn="1" w:lastColumn="0" w:noHBand="0" w:noVBand="1"/>
      </w:tblPr>
      <w:tblGrid>
        <w:gridCol w:w="5381"/>
        <w:gridCol w:w="5203"/>
      </w:tblGrid>
      <w:tr w:rsidR="00B64FDD" w:rsidRPr="0099365D" w:rsidTr="00B64FDD">
        <w:tc>
          <w:tcPr>
            <w:tcW w:w="5398" w:type="dxa"/>
          </w:tcPr>
          <w:p w:rsidR="00E469A3" w:rsidRPr="0099365D" w:rsidRDefault="00EB0FC7" w:rsidP="00B64442">
            <w:pPr>
              <w:pStyle w:val="BodyText"/>
              <w:jc w:val="center"/>
              <w:rPr>
                <w:color w:val="FF0000"/>
              </w:rPr>
            </w:pPr>
            <w:r w:rsidRPr="0099365D">
              <w:rPr>
                <w:noProof/>
                <w:color w:val="FF0000"/>
              </w:rPr>
              <mc:AlternateContent>
                <mc:Choice Requires="wps">
                  <w:drawing>
                    <wp:inline distT="0" distB="0" distL="0" distR="0" wp14:anchorId="60346D0D" wp14:editId="5648836B">
                      <wp:extent cx="2980690" cy="2303780"/>
                      <wp:effectExtent l="7620" t="8890" r="12065" b="11430"/>
                      <wp:docPr id="50"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303780"/>
                              </a:xfrm>
                              <a:prstGeom prst="rect">
                                <a:avLst/>
                              </a:prstGeom>
                              <a:solidFill>
                                <a:srgbClr val="FFFFFF"/>
                              </a:solidFill>
                              <a:ln w="9525">
                                <a:solidFill>
                                  <a:srgbClr val="000000"/>
                                </a:solidFill>
                                <a:miter lim="800000"/>
                                <a:headEnd/>
                                <a:tailEnd/>
                              </a:ln>
                            </wps:spPr>
                            <wps:txbx>
                              <w:txbxContent>
                                <w:p w:rsidR="0099365D" w:rsidRDefault="0099365D" w:rsidP="00B64FDD">
                                  <w:pPr>
                                    <w:rPr>
                                      <w:rFonts w:cs="Arial"/>
                                      <w:sz w:val="16"/>
                                      <w:szCs w:val="16"/>
                                    </w:rPr>
                                  </w:pPr>
                                  <w:r>
                                    <w:rPr>
                                      <w:rFonts w:cs="Arial"/>
                                      <w:sz w:val="16"/>
                                      <w:szCs w:val="16"/>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Xxxxxxxxxxxx1121 S</w:t>
                                  </w:r>
                                  <w:r w:rsidRPr="00EF1ED6">
                                    <w:rPr>
                                      <w:rFonts w:ascii="Courier New" w:hAnsi="Courier New" w:cs="Courier New"/>
                                      <w:sz w:val="18"/>
                                      <w:szCs w:val="18"/>
                                    </w:rPr>
                                    <w:t xml:space="preserve"> </w:t>
                                  </w:r>
                                  <w:r>
                                    <w:rPr>
                                      <w:rFonts w:ascii="Courier New" w:hAnsi="Courier New" w:cs="Courier New"/>
                                      <w:sz w:val="18"/>
                                      <w:szCs w:val="18"/>
                                    </w:rPr>
                                    <w:t>GIFT CARD</w:t>
                                  </w:r>
                                  <w:r>
                                    <w:rPr>
                                      <w:rFonts w:ascii="Courier New" w:hAnsi="Courier New" w:cs="Courier New"/>
                                      <w:sz w:val="18"/>
                                      <w:szCs w:val="18"/>
                                    </w:rPr>
                                    <w:tab/>
                                  </w:r>
                                  <w:r>
                                    <w:rPr>
                                      <w:rFonts w:ascii="Courier New" w:hAnsi="Courier New" w:cs="Courier New"/>
                                      <w:sz w:val="18"/>
                                      <w:szCs w:val="18"/>
                                    </w:rPr>
                                    <w:tab/>
                                    <w:t>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Approval 181372</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Xxxxxxxxxxxx1121</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500.00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290.01</w:t>
                                  </w:r>
                                </w:p>
                                <w:p w:rsidR="0099365D" w:rsidRPr="00B65171"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60346D0D" id="Text Box 256" o:spid="_x0000_s1080" type="#_x0000_t202" style="width:234.7pt;height:1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xMLwIAAFw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">
                      <v:textbox>
                        <w:txbxContent>
                          <w:p w:rsidR="0099365D" w:rsidRDefault="0099365D" w:rsidP="00B64FDD">
                            <w:pPr>
                              <w:rPr>
                                <w:rFonts w:cs="Arial"/>
                                <w:sz w:val="16"/>
                                <w:szCs w:val="16"/>
                              </w:rPr>
                            </w:pPr>
                            <w:r>
                              <w:rPr>
                                <w:rFonts w:cs="Arial"/>
                                <w:sz w:val="16"/>
                                <w:szCs w:val="16"/>
                              </w:rPr>
                              <w:t>…</w:t>
                            </w:r>
                          </w:p>
                          <w:p w:rsidR="0099365D" w:rsidRPr="0034389B"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B64FDD">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B64FDD">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B64FDD">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r>
                              <w:rPr>
                                <w:rFonts w:ascii="Courier New" w:hAnsi="Courier New" w:cs="Courier New"/>
                                <w:sz w:val="18"/>
                                <w:szCs w:val="18"/>
                              </w:rPr>
                              <w:t>Xxxxxxxxxxxx1121 S</w:t>
                            </w:r>
                            <w:r w:rsidRPr="00EF1ED6">
                              <w:rPr>
                                <w:rFonts w:ascii="Courier New" w:hAnsi="Courier New" w:cs="Courier New"/>
                                <w:sz w:val="18"/>
                                <w:szCs w:val="18"/>
                              </w:rPr>
                              <w:t xml:space="preserve"> </w:t>
                            </w:r>
                            <w:r>
                              <w:rPr>
                                <w:rFonts w:ascii="Courier New" w:hAnsi="Courier New" w:cs="Courier New"/>
                                <w:sz w:val="18"/>
                                <w:szCs w:val="18"/>
                              </w:rPr>
                              <w:t>GIFT CARD</w:t>
                            </w:r>
                            <w:r>
                              <w:rPr>
                                <w:rFonts w:ascii="Courier New" w:hAnsi="Courier New" w:cs="Courier New"/>
                                <w:sz w:val="18"/>
                                <w:szCs w:val="18"/>
                              </w:rPr>
                              <w:tab/>
                            </w:r>
                            <w:r>
                              <w:rPr>
                                <w:rFonts w:ascii="Courier New" w:hAnsi="Courier New" w:cs="Courier New"/>
                                <w:sz w:val="18"/>
                                <w:szCs w:val="18"/>
                              </w:rPr>
                              <w:tab/>
                              <w:t>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Approval 181372</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Xxxxxxxxxxxx1121</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500.00</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-209.99</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290.01</w:t>
                            </w:r>
                          </w:p>
                          <w:p w:rsidR="0099365D" w:rsidRPr="00B65171" w:rsidRDefault="0099365D" w:rsidP="00B64FDD">
                            <w:pPr>
                              <w:rPr>
                                <w:rFonts w:cs="Arial"/>
                                <w:sz w:val="16"/>
                                <w:szCs w:val="16"/>
                              </w:rPr>
                            </w:pPr>
                            <w:r>
                              <w:rPr>
                                <w:rFonts w:cs="Arial"/>
                                <w:sz w:val="16"/>
                                <w:szCs w:val="16"/>
                              </w:rPr>
                              <w:t>…</w:t>
                            </w:r>
                          </w:p>
                          <w:p w:rsidR="0099365D" w:rsidRDefault="0099365D" w:rsidP="00B64FDD">
                            <w:pPr>
                              <w:tabs>
                                <w:tab w:val="left" w:pos="1080"/>
                                <w:tab w:val="decimal" w:pos="3780"/>
                              </w:tabs>
                              <w:rPr>
                                <w:rFonts w:ascii="Microsoft Sans Serif" w:hAnsi="Microsoft Sans Serif" w:cs="Microsoft Sans Serif"/>
                                <w:sz w:val="18"/>
                                <w:szCs w:val="18"/>
                              </w:rPr>
                            </w:pPr>
                          </w:p>
                          <w:p w:rsidR="0099365D" w:rsidRDefault="0099365D" w:rsidP="00B64FDD">
                            <w:pPr>
                              <w:tabs>
                                <w:tab w:val="left" w:pos="1080"/>
                                <w:tab w:val="decimal" w:pos="3780"/>
                              </w:tabs>
                              <w:rPr>
                                <w:rFonts w:cs="Arial"/>
                                <w:b/>
                                <w:sz w:val="18"/>
                                <w:szCs w:val="18"/>
                              </w:rPr>
                            </w:pPr>
                          </w:p>
                          <w:p w:rsidR="0099365D" w:rsidRPr="005A1ACA" w:rsidRDefault="0099365D" w:rsidP="00B64FDD">
                            <w:pPr>
                              <w:tabs>
                                <w:tab w:val="left" w:pos="1080"/>
                                <w:tab w:val="decimal" w:pos="3780"/>
                              </w:tabs>
                              <w:rPr>
                                <w:rFonts w:cs="Arial"/>
                                <w:b/>
                                <w:sz w:val="18"/>
                                <w:szCs w:val="18"/>
                              </w:rPr>
                            </w:pPr>
                          </w:p>
                        </w:txbxContent>
                      </v:textbox>
                      <w10:anchorlock/>
                    </v:shape>
                  </w:pict>
                </mc:Fallback>
              </mc:AlternateContent>
            </w:r>
          </w:p>
        </w:tc>
        <w:tc>
          <w:tcPr>
            <w:tcW w:w="5398" w:type="dxa"/>
          </w:tcPr>
          <w:p w:rsidR="00B64FDD" w:rsidRPr="0099365D" w:rsidRDefault="00B64FDD" w:rsidP="00B64FDD">
            <w:pPr>
              <w:pStyle w:val="BodyText"/>
              <w:jc w:val="center"/>
            </w:pPr>
          </w:p>
        </w:tc>
      </w:tr>
    </w:tbl>
    <w:p w:rsidR="009952ED" w:rsidRPr="0099365D" w:rsidRDefault="009952ED" w:rsidP="00D00226">
      <w:pPr>
        <w:pStyle w:val="Heading2"/>
      </w:pPr>
      <w:bookmarkStart w:id="642" w:name="_Toc400439091"/>
      <w:r w:rsidRPr="0099365D">
        <w:t>Store Credit Tender</w:t>
      </w:r>
      <w:bookmarkEnd w:id="642"/>
      <w:r w:rsidRPr="0099365D">
        <w:t xml:space="preserve"> </w:t>
      </w:r>
    </w:p>
    <w:p w:rsidR="00DD0AC2" w:rsidRPr="0099365D" w:rsidRDefault="00DD0AC2" w:rsidP="00DD0AC2">
      <w:pPr>
        <w:pStyle w:val="BodyText"/>
      </w:pPr>
      <w:r w:rsidRPr="0099365D">
        <w:t>The store credit card number is written to the receipt as a tender, and a parameter defines if the number is masked on the receipt.  The approval number returned from the authorization service is printed as a second line of text for the item.</w:t>
      </w:r>
    </w:p>
    <w:p w:rsidR="00DD0AC2" w:rsidRPr="0099365D" w:rsidRDefault="00DD0AC2" w:rsidP="00DD0AC2">
      <w:pPr>
        <w:pStyle w:val="BodyText"/>
      </w:pPr>
      <w:r w:rsidRPr="0099365D">
        <w:t>The balance details for the card are printed on the receipt.  The Original Balance is the amount that is on the card prior to applying the current transaction amount.  The Transaction Amount is the amount that will be applied to the card.  The Remaining Balance is the amount that card will contain after this transaction is completed.</w:t>
      </w:r>
    </w:p>
    <w:p w:rsidR="00DD0AC2" w:rsidRPr="0099365D" w:rsidRDefault="00DD0AC2" w:rsidP="00DD0AC2">
      <w:pPr>
        <w:pStyle w:val="BodyText"/>
      </w:pPr>
      <w:r w:rsidRPr="0099365D">
        <w:t>The tags ‘ORIGINAL BALANCE: &lt;old_balance&gt;’, ‘TRANSACTION AMOUNT: &lt;tran_amount&gt;’ and ‘REMAINING BALANCE: &lt;new_balance&gt;’ are configurable messages.</w:t>
      </w:r>
    </w:p>
    <w:tbl>
      <w:tblPr>
        <w:tblW w:w="4900" w:type="pct"/>
        <w:tblInd w:w="144" w:type="dxa"/>
        <w:tblLook w:val="04A0" w:firstRow="1" w:lastRow="0" w:firstColumn="1" w:lastColumn="0" w:noHBand="0" w:noVBand="1"/>
      </w:tblPr>
      <w:tblGrid>
        <w:gridCol w:w="5381"/>
        <w:gridCol w:w="5203"/>
      </w:tblGrid>
      <w:tr w:rsidR="00DD0AC2" w:rsidRPr="0099365D" w:rsidTr="00E86B14">
        <w:tc>
          <w:tcPr>
            <w:tcW w:w="5398" w:type="dxa"/>
          </w:tcPr>
          <w:p w:rsidR="00E469A3" w:rsidRPr="0099365D" w:rsidRDefault="00EB0FC7" w:rsidP="00B64442">
            <w:pPr>
              <w:pStyle w:val="BodyText"/>
              <w:jc w:val="center"/>
              <w:rPr>
                <w:color w:val="FF0000"/>
              </w:rPr>
            </w:pPr>
            <w:r w:rsidRPr="0099365D">
              <w:rPr>
                <w:noProof/>
                <w:color w:val="FF0000"/>
              </w:rPr>
              <mc:AlternateContent>
                <mc:Choice Requires="wps">
                  <w:drawing>
                    <wp:inline distT="0" distB="0" distL="0" distR="0" wp14:anchorId="36E69369" wp14:editId="46B2006E">
                      <wp:extent cx="2980690" cy="2303780"/>
                      <wp:effectExtent l="7620" t="6350" r="12065" b="13970"/>
                      <wp:docPr id="49"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303780"/>
                              </a:xfrm>
                              <a:prstGeom prst="rect">
                                <a:avLst/>
                              </a:prstGeom>
                              <a:solidFill>
                                <a:srgbClr val="FFFFFF"/>
                              </a:solidFill>
                              <a:ln w="9525">
                                <a:solidFill>
                                  <a:srgbClr val="000000"/>
                                </a:solidFill>
                                <a:miter lim="800000"/>
                                <a:headEnd/>
                                <a:tailEnd/>
                              </a:ln>
                            </wps:spPr>
                            <wps:txbx>
                              <w:txbxContent>
                                <w:p w:rsidR="0099365D" w:rsidRDefault="0099365D" w:rsidP="00DD0AC2">
                                  <w:pPr>
                                    <w:rPr>
                                      <w:rFonts w:cs="Arial"/>
                                      <w:sz w:val="16"/>
                                      <w:szCs w:val="16"/>
                                    </w:rPr>
                                  </w:pPr>
                                  <w:r>
                                    <w:rPr>
                                      <w:rFonts w:cs="Arial"/>
                                      <w:sz w:val="16"/>
                                      <w:szCs w:val="16"/>
                                    </w:rPr>
                                    <w:t>…</w:t>
                                  </w:r>
                                </w:p>
                                <w:p w:rsidR="0099365D" w:rsidRPr="0034389B"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DD0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DD0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DD0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DD0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DD0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DD0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DD0AC2">
                                  <w:pPr>
                                    <w:tabs>
                                      <w:tab w:val="right" w:pos="3179"/>
                                      <w:tab w:val="decimal" w:pos="3780"/>
                                    </w:tabs>
                                    <w:rPr>
                                      <w:rFonts w:ascii="Courier New" w:hAnsi="Courier New" w:cs="Courier New"/>
                                      <w:sz w:val="18"/>
                                      <w:szCs w:val="18"/>
                                    </w:rPr>
                                  </w:pPr>
                                </w:p>
                                <w:p w:rsidR="0099365D" w:rsidRDefault="0099365D" w:rsidP="00DD0AC2">
                                  <w:pPr>
                                    <w:tabs>
                                      <w:tab w:val="right" w:pos="3179"/>
                                      <w:tab w:val="decimal" w:pos="3780"/>
                                    </w:tabs>
                                    <w:rPr>
                                      <w:rFonts w:ascii="Courier New" w:hAnsi="Courier New" w:cs="Courier New"/>
                                      <w:sz w:val="18"/>
                                      <w:szCs w:val="18"/>
                                    </w:rPr>
                                  </w:pPr>
                                  <w:r>
                                    <w:rPr>
                                      <w:rFonts w:ascii="Courier New" w:hAnsi="Courier New" w:cs="Courier New"/>
                                      <w:sz w:val="18"/>
                                      <w:szCs w:val="18"/>
                                    </w:rPr>
                                    <w:t>Xxxxxxxxxxxx1121 S STORE CRED</w:t>
                                  </w:r>
                                  <w:r>
                                    <w:rPr>
                                      <w:rFonts w:ascii="Courier New" w:hAnsi="Courier New" w:cs="Courier New"/>
                                      <w:sz w:val="18"/>
                                      <w:szCs w:val="18"/>
                                    </w:rPr>
                                    <w:tab/>
                                  </w:r>
                                  <w:r>
                                    <w:rPr>
                                      <w:rFonts w:ascii="Courier New" w:hAnsi="Courier New" w:cs="Courier New"/>
                                      <w:sz w:val="18"/>
                                      <w:szCs w:val="18"/>
                                    </w:rPr>
                                    <w:tab/>
                                    <w:t>209.99</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Approval 181372</w:t>
                                  </w:r>
                                </w:p>
                                <w:p w:rsidR="0099365D" w:rsidRDefault="0099365D" w:rsidP="00DD0AC2">
                                  <w:pPr>
                                    <w:tabs>
                                      <w:tab w:val="left" w:pos="1080"/>
                                      <w:tab w:val="decimal" w:pos="3780"/>
                                    </w:tabs>
                                    <w:rPr>
                                      <w:rFonts w:ascii="Courier New" w:hAnsi="Courier New" w:cs="Courier New"/>
                                      <w:sz w:val="18"/>
                                      <w:szCs w:val="18"/>
                                    </w:rPr>
                                  </w:pP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Xxxxxxxxxxxx1121</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500.00</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-209.99</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290.01</w:t>
                                  </w:r>
                                </w:p>
                                <w:p w:rsidR="0099365D" w:rsidRPr="00B65171" w:rsidRDefault="0099365D" w:rsidP="00DD0AC2">
                                  <w:pPr>
                                    <w:rPr>
                                      <w:rFonts w:cs="Arial"/>
                                      <w:sz w:val="16"/>
                                      <w:szCs w:val="16"/>
                                    </w:rPr>
                                  </w:pPr>
                                  <w:r>
                                    <w:rPr>
                                      <w:rFonts w:cs="Arial"/>
                                      <w:sz w:val="16"/>
                                      <w:szCs w:val="16"/>
                                    </w:rPr>
                                    <w:t>…</w:t>
                                  </w:r>
                                </w:p>
                                <w:p w:rsidR="0099365D" w:rsidRDefault="0099365D" w:rsidP="00DD0AC2">
                                  <w:pPr>
                                    <w:tabs>
                                      <w:tab w:val="left" w:pos="1080"/>
                                      <w:tab w:val="decimal" w:pos="3780"/>
                                    </w:tabs>
                                    <w:rPr>
                                      <w:rFonts w:ascii="Microsoft Sans Serif" w:hAnsi="Microsoft Sans Serif" w:cs="Microsoft Sans Serif"/>
                                      <w:sz w:val="18"/>
                                      <w:szCs w:val="18"/>
                                    </w:rPr>
                                  </w:pPr>
                                </w:p>
                                <w:p w:rsidR="0099365D" w:rsidRDefault="0099365D" w:rsidP="00DD0AC2">
                                  <w:pPr>
                                    <w:tabs>
                                      <w:tab w:val="left" w:pos="1080"/>
                                      <w:tab w:val="decimal" w:pos="3780"/>
                                    </w:tabs>
                                    <w:rPr>
                                      <w:rFonts w:cs="Arial"/>
                                      <w:b/>
                                      <w:sz w:val="18"/>
                                      <w:szCs w:val="18"/>
                                    </w:rPr>
                                  </w:pPr>
                                </w:p>
                                <w:p w:rsidR="0099365D" w:rsidRPr="005A1ACA" w:rsidRDefault="0099365D" w:rsidP="00DD0AC2">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36E69369" id="Text Box 255" o:spid="_x0000_s1081" type="#_x0000_t202" style="width:234.7pt;height:1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">
                      <v:textbox>
                        <w:txbxContent>
                          <w:p w:rsidR="0099365D" w:rsidRDefault="0099365D" w:rsidP="00DD0AC2">
                            <w:pPr>
                              <w:rPr>
                                <w:rFonts w:cs="Arial"/>
                                <w:sz w:val="16"/>
                                <w:szCs w:val="16"/>
                              </w:rPr>
                            </w:pPr>
                            <w:r>
                              <w:rPr>
                                <w:rFonts w:cs="Arial"/>
                                <w:sz w:val="16"/>
                                <w:szCs w:val="16"/>
                              </w:rPr>
                              <w:t>…</w:t>
                            </w:r>
                          </w:p>
                          <w:p w:rsidR="0099365D" w:rsidRPr="0034389B"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DD0AC2">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DD0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DD0AC2">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DD0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DD0AC2">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DD0AC2">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DD0AC2">
                            <w:pPr>
                              <w:tabs>
                                <w:tab w:val="right" w:pos="3179"/>
                                <w:tab w:val="decimal" w:pos="3780"/>
                              </w:tabs>
                              <w:rPr>
                                <w:rFonts w:ascii="Courier New" w:hAnsi="Courier New" w:cs="Courier New"/>
                                <w:sz w:val="18"/>
                                <w:szCs w:val="18"/>
                              </w:rPr>
                            </w:pPr>
                          </w:p>
                          <w:p w:rsidR="0099365D" w:rsidRDefault="0099365D" w:rsidP="00DD0AC2">
                            <w:pPr>
                              <w:tabs>
                                <w:tab w:val="right" w:pos="3179"/>
                                <w:tab w:val="decimal" w:pos="3780"/>
                              </w:tabs>
                              <w:rPr>
                                <w:rFonts w:ascii="Courier New" w:hAnsi="Courier New" w:cs="Courier New"/>
                                <w:sz w:val="18"/>
                                <w:szCs w:val="18"/>
                              </w:rPr>
                            </w:pPr>
                            <w:r>
                              <w:rPr>
                                <w:rFonts w:ascii="Courier New" w:hAnsi="Courier New" w:cs="Courier New"/>
                                <w:sz w:val="18"/>
                                <w:szCs w:val="18"/>
                              </w:rPr>
                              <w:t>Xxxxxxxxxxxx1121 S STORE CRED</w:t>
                            </w:r>
                            <w:r>
                              <w:rPr>
                                <w:rFonts w:ascii="Courier New" w:hAnsi="Courier New" w:cs="Courier New"/>
                                <w:sz w:val="18"/>
                                <w:szCs w:val="18"/>
                              </w:rPr>
                              <w:tab/>
                            </w:r>
                            <w:r>
                              <w:rPr>
                                <w:rFonts w:ascii="Courier New" w:hAnsi="Courier New" w:cs="Courier New"/>
                                <w:sz w:val="18"/>
                                <w:szCs w:val="18"/>
                              </w:rPr>
                              <w:tab/>
                              <w:t>209.99</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Approval 181372</w:t>
                            </w:r>
                          </w:p>
                          <w:p w:rsidR="0099365D" w:rsidRDefault="0099365D" w:rsidP="00DD0AC2">
                            <w:pPr>
                              <w:tabs>
                                <w:tab w:val="left" w:pos="1080"/>
                                <w:tab w:val="decimal" w:pos="3780"/>
                              </w:tabs>
                              <w:rPr>
                                <w:rFonts w:ascii="Courier New" w:hAnsi="Courier New" w:cs="Courier New"/>
                                <w:sz w:val="18"/>
                                <w:szCs w:val="18"/>
                              </w:rPr>
                            </w:pP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Xxxxxxxxxxxx1121</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ORIGINAL BALANCE:    500.00</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TRANSACTION AMOUNT:   -209.99</w:t>
                            </w:r>
                          </w:p>
                          <w:p w:rsidR="0099365D" w:rsidRDefault="0099365D" w:rsidP="00DD0AC2">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REMAINING BALANCE:    290.01</w:t>
                            </w:r>
                          </w:p>
                          <w:p w:rsidR="0099365D" w:rsidRPr="00B65171" w:rsidRDefault="0099365D" w:rsidP="00DD0AC2">
                            <w:pPr>
                              <w:rPr>
                                <w:rFonts w:cs="Arial"/>
                                <w:sz w:val="16"/>
                                <w:szCs w:val="16"/>
                              </w:rPr>
                            </w:pPr>
                            <w:r>
                              <w:rPr>
                                <w:rFonts w:cs="Arial"/>
                                <w:sz w:val="16"/>
                                <w:szCs w:val="16"/>
                              </w:rPr>
                              <w:t>…</w:t>
                            </w:r>
                          </w:p>
                          <w:p w:rsidR="0099365D" w:rsidRDefault="0099365D" w:rsidP="00DD0AC2">
                            <w:pPr>
                              <w:tabs>
                                <w:tab w:val="left" w:pos="1080"/>
                                <w:tab w:val="decimal" w:pos="3780"/>
                              </w:tabs>
                              <w:rPr>
                                <w:rFonts w:ascii="Microsoft Sans Serif" w:hAnsi="Microsoft Sans Serif" w:cs="Microsoft Sans Serif"/>
                                <w:sz w:val="18"/>
                                <w:szCs w:val="18"/>
                              </w:rPr>
                            </w:pPr>
                          </w:p>
                          <w:p w:rsidR="0099365D" w:rsidRDefault="0099365D" w:rsidP="00DD0AC2">
                            <w:pPr>
                              <w:tabs>
                                <w:tab w:val="left" w:pos="1080"/>
                                <w:tab w:val="decimal" w:pos="3780"/>
                              </w:tabs>
                              <w:rPr>
                                <w:rFonts w:cs="Arial"/>
                                <w:b/>
                                <w:sz w:val="18"/>
                                <w:szCs w:val="18"/>
                              </w:rPr>
                            </w:pPr>
                          </w:p>
                          <w:p w:rsidR="0099365D" w:rsidRPr="005A1ACA" w:rsidRDefault="0099365D" w:rsidP="00DD0AC2">
                            <w:pPr>
                              <w:tabs>
                                <w:tab w:val="left" w:pos="1080"/>
                                <w:tab w:val="decimal" w:pos="3780"/>
                              </w:tabs>
                              <w:rPr>
                                <w:rFonts w:cs="Arial"/>
                                <w:b/>
                                <w:sz w:val="18"/>
                                <w:szCs w:val="18"/>
                              </w:rPr>
                            </w:pPr>
                          </w:p>
                        </w:txbxContent>
                      </v:textbox>
                      <w10:anchorlock/>
                    </v:shape>
                  </w:pict>
                </mc:Fallback>
              </mc:AlternateContent>
            </w:r>
          </w:p>
        </w:tc>
        <w:tc>
          <w:tcPr>
            <w:tcW w:w="5398" w:type="dxa"/>
          </w:tcPr>
          <w:p w:rsidR="00DD0AC2" w:rsidRPr="0099365D" w:rsidRDefault="00DD0AC2" w:rsidP="00E86B14">
            <w:pPr>
              <w:pStyle w:val="BodyText"/>
              <w:jc w:val="center"/>
            </w:pPr>
          </w:p>
        </w:tc>
      </w:tr>
    </w:tbl>
    <w:p w:rsidR="006C5D80" w:rsidRPr="0099365D" w:rsidRDefault="006C5D80" w:rsidP="006C5D80">
      <w:pPr>
        <w:pStyle w:val="BodyText"/>
        <w:rPr>
          <w:rFonts w:cs="Arial"/>
          <w:sz w:val="24"/>
          <w:szCs w:val="28"/>
        </w:rPr>
      </w:pPr>
      <w:r w:rsidRPr="0099365D">
        <w:br w:type="page"/>
      </w:r>
    </w:p>
    <w:p w:rsidR="0055529C" w:rsidRPr="0099365D" w:rsidRDefault="0055529C" w:rsidP="0055529C">
      <w:pPr>
        <w:pStyle w:val="Heading2"/>
      </w:pPr>
      <w:bookmarkStart w:id="643" w:name="_Toc400439092"/>
      <w:r w:rsidRPr="0099365D">
        <w:lastRenderedPageBreak/>
        <w:t>Loyalty Certificate Tender</w:t>
      </w:r>
      <w:bookmarkEnd w:id="643"/>
    </w:p>
    <w:p w:rsidR="0055529C" w:rsidRPr="0099365D" w:rsidRDefault="0055529C" w:rsidP="0055529C">
      <w:pPr>
        <w:pStyle w:val="BodyText"/>
      </w:pPr>
      <w:r w:rsidRPr="0099365D">
        <w:t xml:space="preserve">The loyalty certificate information is printed on the physical receipt and displayed on the virtual receipt.  </w:t>
      </w:r>
    </w:p>
    <w:tbl>
      <w:tblPr>
        <w:tblW w:w="4900" w:type="pct"/>
        <w:tblInd w:w="144" w:type="dxa"/>
        <w:tblLook w:val="04A0" w:firstRow="1" w:lastRow="0" w:firstColumn="1" w:lastColumn="0" w:noHBand="0" w:noVBand="1"/>
      </w:tblPr>
      <w:tblGrid>
        <w:gridCol w:w="5465"/>
        <w:gridCol w:w="5119"/>
      </w:tblGrid>
      <w:tr w:rsidR="0055529C" w:rsidRPr="0099365D" w:rsidTr="0055529C">
        <w:tc>
          <w:tcPr>
            <w:tcW w:w="5486" w:type="dxa"/>
          </w:tcPr>
          <w:p w:rsidR="0055529C" w:rsidRPr="0099365D" w:rsidRDefault="00EB0FC7" w:rsidP="0055529C">
            <w:pPr>
              <w:pStyle w:val="BodyText"/>
              <w:jc w:val="center"/>
              <w:rPr>
                <w:color w:val="FF0000"/>
              </w:rPr>
            </w:pPr>
            <w:r w:rsidRPr="0099365D">
              <w:rPr>
                <w:noProof/>
                <w:color w:val="FF0000"/>
              </w:rPr>
              <mc:AlternateContent>
                <mc:Choice Requires="wps">
                  <w:drawing>
                    <wp:inline distT="0" distB="0" distL="0" distR="0" wp14:anchorId="35C75B45" wp14:editId="3C0541B4">
                      <wp:extent cx="2980690" cy="1780540"/>
                      <wp:effectExtent l="6985" t="8890" r="12700" b="10795"/>
                      <wp:docPr id="48"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780540"/>
                              </a:xfrm>
                              <a:prstGeom prst="rect">
                                <a:avLst/>
                              </a:prstGeom>
                              <a:solidFill>
                                <a:srgbClr val="FFFFFF"/>
                              </a:solidFill>
                              <a:ln w="9525">
                                <a:solidFill>
                                  <a:srgbClr val="000000"/>
                                </a:solidFill>
                                <a:miter lim="800000"/>
                                <a:headEnd/>
                                <a:tailEnd/>
                              </a:ln>
                            </wps:spPr>
                            <wps:txbx>
                              <w:txbxContent>
                                <w:p w:rsidR="0099365D" w:rsidRDefault="0099365D" w:rsidP="0055529C">
                                  <w:pPr>
                                    <w:rPr>
                                      <w:rFonts w:cs="Arial"/>
                                      <w:sz w:val="16"/>
                                      <w:szCs w:val="16"/>
                                    </w:rPr>
                                  </w:pPr>
                                  <w:r>
                                    <w:rPr>
                                      <w:rFonts w:cs="Arial"/>
                                      <w:sz w:val="16"/>
                                      <w:szCs w:val="16"/>
                                    </w:rPr>
                                    <w:t>…</w:t>
                                  </w:r>
                                </w:p>
                                <w:p w:rsidR="0099365D" w:rsidRPr="0034389B"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55529C">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55529C">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55529C">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55529C">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55529C">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55529C">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55529C">
                                  <w:pPr>
                                    <w:tabs>
                                      <w:tab w:val="left" w:pos="1080"/>
                                      <w:tab w:val="decimal" w:pos="3780"/>
                                    </w:tabs>
                                    <w:rPr>
                                      <w:rFonts w:ascii="Courier New" w:hAnsi="Courier New" w:cs="Courier New"/>
                                      <w:sz w:val="18"/>
                                      <w:szCs w:val="18"/>
                                    </w:rPr>
                                  </w:pPr>
                                </w:p>
                                <w:p w:rsidR="0099365D"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LOYALTY CERT        10.00</w:t>
                                  </w:r>
                                </w:p>
                                <w:p w:rsidR="0099365D"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XXXXXXXXXXXXXXXXXXX8082</w:t>
                                  </w:r>
                                </w:p>
                                <w:p w:rsidR="0099365D"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CASH       189.99</w:t>
                                  </w:r>
                                </w:p>
                                <w:p w:rsidR="0099365D" w:rsidRPr="00B65171" w:rsidRDefault="0099365D" w:rsidP="0055529C">
                                  <w:pPr>
                                    <w:rPr>
                                      <w:rFonts w:cs="Arial"/>
                                      <w:sz w:val="16"/>
                                      <w:szCs w:val="16"/>
                                    </w:rPr>
                                  </w:pPr>
                                  <w:r>
                                    <w:rPr>
                                      <w:rFonts w:cs="Arial"/>
                                      <w:sz w:val="16"/>
                                      <w:szCs w:val="16"/>
                                    </w:rPr>
                                    <w:t>…</w:t>
                                  </w:r>
                                </w:p>
                                <w:p w:rsidR="0099365D" w:rsidRDefault="0099365D" w:rsidP="0055529C">
                                  <w:pPr>
                                    <w:tabs>
                                      <w:tab w:val="left" w:pos="1080"/>
                                      <w:tab w:val="decimal" w:pos="3780"/>
                                    </w:tabs>
                                    <w:rPr>
                                      <w:rFonts w:ascii="Microsoft Sans Serif" w:hAnsi="Microsoft Sans Serif" w:cs="Microsoft Sans Serif"/>
                                      <w:sz w:val="18"/>
                                      <w:szCs w:val="18"/>
                                    </w:rPr>
                                  </w:pPr>
                                </w:p>
                                <w:p w:rsidR="0099365D" w:rsidRDefault="0099365D" w:rsidP="0055529C">
                                  <w:pPr>
                                    <w:tabs>
                                      <w:tab w:val="left" w:pos="1080"/>
                                      <w:tab w:val="decimal" w:pos="3780"/>
                                    </w:tabs>
                                    <w:rPr>
                                      <w:rFonts w:cs="Arial"/>
                                      <w:b/>
                                      <w:sz w:val="18"/>
                                      <w:szCs w:val="18"/>
                                    </w:rPr>
                                  </w:pPr>
                                </w:p>
                                <w:p w:rsidR="0099365D" w:rsidRPr="005A1ACA" w:rsidRDefault="0099365D" w:rsidP="0055529C">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35C75B45" id="Text Box 254" o:spid="_x0000_s1082" type="#_x0000_t202" style="width:234.7pt;height:1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">
                      <v:textbox>
                        <w:txbxContent>
                          <w:p w:rsidR="0099365D" w:rsidRDefault="0099365D" w:rsidP="0055529C">
                            <w:pPr>
                              <w:rPr>
                                <w:rFonts w:cs="Arial"/>
                                <w:sz w:val="16"/>
                                <w:szCs w:val="16"/>
                              </w:rPr>
                            </w:pPr>
                            <w:r>
                              <w:rPr>
                                <w:rFonts w:cs="Arial"/>
                                <w:sz w:val="16"/>
                                <w:szCs w:val="16"/>
                              </w:rPr>
                              <w:t>…</w:t>
                            </w:r>
                          </w:p>
                          <w:p w:rsidR="0099365D" w:rsidRPr="0034389B"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Pr="001E30CB" w:rsidRDefault="0099365D" w:rsidP="0055529C">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55529C">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55529C">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55529C">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55529C">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55529C">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55529C">
                            <w:pPr>
                              <w:tabs>
                                <w:tab w:val="left" w:pos="1080"/>
                                <w:tab w:val="decimal" w:pos="3780"/>
                              </w:tabs>
                              <w:rPr>
                                <w:rFonts w:ascii="Courier New" w:hAnsi="Courier New" w:cs="Courier New"/>
                                <w:sz w:val="18"/>
                                <w:szCs w:val="18"/>
                              </w:rPr>
                            </w:pPr>
                          </w:p>
                          <w:p w:rsidR="0099365D"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LOYALTY CERT        10.00</w:t>
                            </w:r>
                          </w:p>
                          <w:p w:rsidR="0099365D"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XXXXXXXXXXXXXXXXXXX8082</w:t>
                            </w:r>
                          </w:p>
                          <w:p w:rsidR="0099365D" w:rsidRDefault="0099365D" w:rsidP="0055529C">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CASH       189.99</w:t>
                            </w:r>
                          </w:p>
                          <w:p w:rsidR="0099365D" w:rsidRPr="00B65171" w:rsidRDefault="0099365D" w:rsidP="0055529C">
                            <w:pPr>
                              <w:rPr>
                                <w:rFonts w:cs="Arial"/>
                                <w:sz w:val="16"/>
                                <w:szCs w:val="16"/>
                              </w:rPr>
                            </w:pPr>
                            <w:r>
                              <w:rPr>
                                <w:rFonts w:cs="Arial"/>
                                <w:sz w:val="16"/>
                                <w:szCs w:val="16"/>
                              </w:rPr>
                              <w:t>…</w:t>
                            </w:r>
                          </w:p>
                          <w:p w:rsidR="0099365D" w:rsidRDefault="0099365D" w:rsidP="0055529C">
                            <w:pPr>
                              <w:tabs>
                                <w:tab w:val="left" w:pos="1080"/>
                                <w:tab w:val="decimal" w:pos="3780"/>
                              </w:tabs>
                              <w:rPr>
                                <w:rFonts w:ascii="Microsoft Sans Serif" w:hAnsi="Microsoft Sans Serif" w:cs="Microsoft Sans Serif"/>
                                <w:sz w:val="18"/>
                                <w:szCs w:val="18"/>
                              </w:rPr>
                            </w:pPr>
                          </w:p>
                          <w:p w:rsidR="0099365D" w:rsidRDefault="0099365D" w:rsidP="0055529C">
                            <w:pPr>
                              <w:tabs>
                                <w:tab w:val="left" w:pos="1080"/>
                                <w:tab w:val="decimal" w:pos="3780"/>
                              </w:tabs>
                              <w:rPr>
                                <w:rFonts w:cs="Arial"/>
                                <w:b/>
                                <w:sz w:val="18"/>
                                <w:szCs w:val="18"/>
                              </w:rPr>
                            </w:pPr>
                          </w:p>
                          <w:p w:rsidR="0099365D" w:rsidRPr="005A1ACA" w:rsidRDefault="0099365D" w:rsidP="0055529C">
                            <w:pPr>
                              <w:tabs>
                                <w:tab w:val="left" w:pos="1080"/>
                                <w:tab w:val="decimal" w:pos="3780"/>
                              </w:tabs>
                              <w:rPr>
                                <w:rFonts w:cs="Arial"/>
                                <w:b/>
                                <w:sz w:val="18"/>
                                <w:szCs w:val="18"/>
                              </w:rPr>
                            </w:pPr>
                          </w:p>
                        </w:txbxContent>
                      </v:textbox>
                      <w10:anchorlock/>
                    </v:shape>
                  </w:pict>
                </mc:Fallback>
              </mc:AlternateContent>
            </w:r>
          </w:p>
        </w:tc>
        <w:tc>
          <w:tcPr>
            <w:tcW w:w="5310" w:type="dxa"/>
          </w:tcPr>
          <w:p w:rsidR="0055529C" w:rsidRPr="0099365D" w:rsidRDefault="0055529C" w:rsidP="0055529C">
            <w:pPr>
              <w:pStyle w:val="BodyText"/>
              <w:jc w:val="center"/>
            </w:pPr>
          </w:p>
        </w:tc>
      </w:tr>
    </w:tbl>
    <w:p w:rsidR="006C5D80" w:rsidRPr="0099365D" w:rsidRDefault="006C5D80" w:rsidP="006C5D80">
      <w:pPr>
        <w:pStyle w:val="BodyText"/>
        <w:rPr>
          <w:rFonts w:cs="Arial"/>
          <w:sz w:val="24"/>
          <w:szCs w:val="28"/>
        </w:rPr>
      </w:pPr>
      <w:bookmarkStart w:id="644" w:name="_Toc335164918"/>
      <w:r w:rsidRPr="0099365D">
        <w:br w:type="page"/>
      </w:r>
    </w:p>
    <w:p w:rsidR="0025660F" w:rsidRPr="0099365D" w:rsidRDefault="0025660F" w:rsidP="0025660F">
      <w:pPr>
        <w:pStyle w:val="Heading2"/>
      </w:pPr>
      <w:bookmarkStart w:id="645" w:name="_Toc400439093"/>
      <w:r w:rsidRPr="0099365D">
        <w:lastRenderedPageBreak/>
        <w:t>Finance Tender</w:t>
      </w:r>
      <w:bookmarkEnd w:id="644"/>
      <w:bookmarkEnd w:id="645"/>
      <w:r w:rsidRPr="0099365D">
        <w:t xml:space="preserve"> </w:t>
      </w:r>
    </w:p>
    <w:p w:rsidR="0025660F" w:rsidRPr="0099365D" w:rsidRDefault="0025660F" w:rsidP="0025660F">
      <w:pPr>
        <w:pStyle w:val="BodyText"/>
        <w:rPr>
          <w:rFonts w:cs="Arial"/>
        </w:rPr>
      </w:pPr>
      <w:r w:rsidRPr="0099365D">
        <w:rPr>
          <w:rFonts w:cs="Arial"/>
        </w:rPr>
        <w:t>See Manual Signature – Terms section for details on how the store copy of the receipt is printed.</w:t>
      </w:r>
    </w:p>
    <w:p w:rsidR="0025660F" w:rsidRPr="0099365D" w:rsidRDefault="0025660F" w:rsidP="0025660F">
      <w:pPr>
        <w:pStyle w:val="Heading3"/>
      </w:pPr>
      <w:r w:rsidRPr="0099365D">
        <w:t>Finance Tender with Administrave Fee</w:t>
      </w:r>
    </w:p>
    <w:p w:rsidR="0025660F" w:rsidRPr="0099365D" w:rsidRDefault="0025660F" w:rsidP="0025660F">
      <w:pPr>
        <w:pStyle w:val="BodyText"/>
      </w:pPr>
      <w:r w:rsidRPr="0099365D">
        <w:t>The ‘K’ before FS Card is an indication that the card was manually keyed in. The ‘S’ before FS Card is an indication that the card was swiped.</w:t>
      </w:r>
    </w:p>
    <w:p w:rsidR="0025660F" w:rsidRPr="0099365D" w:rsidRDefault="0025660F" w:rsidP="0025660F">
      <w:pPr>
        <w:pStyle w:val="BodyText"/>
      </w:pPr>
      <w:r w:rsidRPr="0099365D">
        <w:t>An administrative fee item is added to the transaction as a sale item to the transaction and the totals are updated. The data below the line where the card number and amount to tender is data returned from the authorization process.  A card has a default language associated with it, so the data returned from the authorization service may be in a different language than the rest of the receipt.</w:t>
      </w:r>
    </w:p>
    <w:p w:rsidR="0025660F" w:rsidRPr="0099365D" w:rsidRDefault="0025660F" w:rsidP="0025660F">
      <w:pPr>
        <w:pStyle w:val="BodyText"/>
      </w:pPr>
      <w:r w:rsidRPr="0099365D">
        <w:t>The finance plan terms and conditions (if defined) are printed on the receipt below the tender details.</w:t>
      </w:r>
    </w:p>
    <w:tbl>
      <w:tblPr>
        <w:tblW w:w="4900" w:type="pct"/>
        <w:tblInd w:w="144" w:type="dxa"/>
        <w:tblLook w:val="04A0" w:firstRow="1" w:lastRow="0" w:firstColumn="1" w:lastColumn="0" w:noHBand="0" w:noVBand="1"/>
      </w:tblPr>
      <w:tblGrid>
        <w:gridCol w:w="5292"/>
        <w:gridCol w:w="5292"/>
      </w:tblGrid>
      <w:tr w:rsidR="0025660F" w:rsidRPr="0099365D" w:rsidTr="00A90D38">
        <w:tc>
          <w:tcPr>
            <w:tcW w:w="5398" w:type="dxa"/>
          </w:tcPr>
          <w:p w:rsidR="0025660F" w:rsidRPr="0099365D" w:rsidRDefault="00EB0FC7" w:rsidP="00A90D38">
            <w:pPr>
              <w:pStyle w:val="BodyText"/>
              <w:keepNext/>
              <w:jc w:val="center"/>
            </w:pPr>
            <w:r w:rsidRPr="0099365D">
              <w:rPr>
                <w:noProof/>
                <w:color w:val="FF0000"/>
              </w:rPr>
              <mc:AlternateContent>
                <mc:Choice Requires="wps">
                  <w:drawing>
                    <wp:inline distT="0" distB="0" distL="0" distR="0" wp14:anchorId="30B675DA" wp14:editId="62D3EF67">
                      <wp:extent cx="2980690" cy="5008880"/>
                      <wp:effectExtent l="7620" t="5715" r="12065" b="5080"/>
                      <wp:docPr id="47"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5008880"/>
                              </a:xfrm>
                              <a:prstGeom prst="rect">
                                <a:avLst/>
                              </a:prstGeom>
                              <a:solidFill>
                                <a:srgbClr val="FFFFFF"/>
                              </a:solidFill>
                              <a:ln w="9525">
                                <a:solidFill>
                                  <a:srgbClr val="000000"/>
                                </a:solidFill>
                                <a:miter lim="800000"/>
                                <a:headEnd/>
                                <a:tailEnd/>
                              </a:ln>
                            </wps:spPr>
                            <wps:txb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10007406</w:t>
                                  </w:r>
                                  <w:r>
                                    <w:rPr>
                                      <w:rFonts w:ascii="Courier New" w:hAnsi="Courier New" w:cs="Courier New"/>
                                      <w:sz w:val="18"/>
                                      <w:szCs w:val="18"/>
                                    </w:rPr>
                                    <w:tab/>
                                    <w:t>NRCS FINAN</w:t>
                                  </w:r>
                                  <w:r>
                                    <w:rPr>
                                      <w:rFonts w:ascii="Courier New" w:hAnsi="Courier New" w:cs="Courier New"/>
                                      <w:sz w:val="18"/>
                                      <w:szCs w:val="18"/>
                                    </w:rPr>
                                    <w:tab/>
                                    <w:t xml:space="preserve"> 25.00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NRCS FINANCING</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REG 0.00 WITH 25.00 DISC</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969</w:t>
                                  </w:r>
                                  <w:r w:rsidRPr="0034389B">
                                    <w:rPr>
                                      <w:rFonts w:ascii="Courier New" w:hAnsi="Courier New" w:cs="Courier New"/>
                                      <w:sz w:val="18"/>
                                      <w:szCs w:val="18"/>
                                    </w:rPr>
                                    <w:t>.</w:t>
                                  </w:r>
                                  <w:r>
                                    <w:rPr>
                                      <w:rFonts w:ascii="Courier New" w:hAnsi="Courier New" w:cs="Courier New"/>
                                      <w:sz w:val="18"/>
                                      <w:szCs w:val="18"/>
                                    </w:rPr>
                                    <w:t>91</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48</w:t>
                                  </w:r>
                                  <w:r w:rsidRPr="0034389B">
                                    <w:rPr>
                                      <w:rFonts w:ascii="Courier New" w:hAnsi="Courier New" w:cs="Courier New"/>
                                      <w:sz w:val="18"/>
                                      <w:szCs w:val="18"/>
                                    </w:rPr>
                                    <w:t>.</w:t>
                                  </w:r>
                                  <w:r>
                                    <w:rPr>
                                      <w:rFonts w:ascii="Courier New" w:hAnsi="Courier New" w:cs="Courier New"/>
                                      <w:sz w:val="18"/>
                                      <w:szCs w:val="18"/>
                                    </w:rPr>
                                    <w:t>50</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QST QC</w:t>
                                  </w:r>
                                  <w:r w:rsidRPr="0034389B">
                                    <w:rPr>
                                      <w:rFonts w:ascii="Courier New" w:hAnsi="Courier New" w:cs="Courier New"/>
                                      <w:sz w:val="18"/>
                                      <w:szCs w:val="18"/>
                                    </w:rPr>
                                    <w:tab/>
                                  </w:r>
                                  <w:r>
                                    <w:rPr>
                                      <w:rFonts w:ascii="Courier New" w:hAnsi="Courier New" w:cs="Courier New"/>
                                      <w:sz w:val="18"/>
                                      <w:szCs w:val="18"/>
                                    </w:rPr>
                                    <w:t>86</w:t>
                                  </w:r>
                                  <w:r w:rsidRPr="0034389B">
                                    <w:rPr>
                                      <w:rFonts w:ascii="Courier New" w:hAnsi="Courier New" w:cs="Courier New"/>
                                      <w:sz w:val="18"/>
                                      <w:szCs w:val="18"/>
                                    </w:rPr>
                                    <w:t>.</w:t>
                                  </w:r>
                                  <w:r>
                                    <w:rPr>
                                      <w:rFonts w:ascii="Courier New" w:hAnsi="Courier New" w:cs="Courier New"/>
                                      <w:sz w:val="18"/>
                                      <w:szCs w:val="18"/>
                                    </w:rPr>
                                    <w:t>56</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1,104</w:t>
                                  </w:r>
                                  <w:r w:rsidRPr="0034389B">
                                    <w:rPr>
                                      <w:rFonts w:ascii="Courier New" w:hAnsi="Courier New" w:cs="Courier New"/>
                                      <w:sz w:val="18"/>
                                      <w:szCs w:val="18"/>
                                    </w:rPr>
                                    <w:t>.</w:t>
                                  </w:r>
                                  <w:r>
                                    <w:rPr>
                                      <w:rFonts w:ascii="Courier New" w:hAnsi="Courier New" w:cs="Courier New"/>
                                      <w:sz w:val="18"/>
                                      <w:szCs w:val="18"/>
                                    </w:rPr>
                                    <w:t>97</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1,104.97</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Microsoft Sans Serif" w:hAnsi="Microsoft Sans Serif" w:cs="Microsoft Sans Serif"/>
                                      <w:sz w:val="18"/>
                                      <w:szCs w:val="18"/>
                                    </w:rPr>
                                  </w:pPr>
                                </w:p>
                                <w:p w:rsidR="0099365D" w:rsidRDefault="0099365D" w:rsidP="0025660F">
                                  <w:pPr>
                                    <w:tabs>
                                      <w:tab w:val="left" w:pos="1080"/>
                                      <w:tab w:val="decimal" w:pos="3780"/>
                                    </w:tabs>
                                    <w:rPr>
                                      <w:rFonts w:cs="Arial"/>
                                      <w:b/>
                                      <w:sz w:val="18"/>
                                      <w:szCs w:val="18"/>
                                    </w:rPr>
                                  </w:pPr>
                                </w:p>
                                <w:p w:rsidR="0099365D" w:rsidRPr="005A1ACA" w:rsidRDefault="0099365D" w:rsidP="0025660F">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30B675DA" id="Text Box 253" o:spid="_x0000_s1083" type="#_x0000_t202" style="width:234.7pt;height:3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">
                      <v:textbo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10007406</w:t>
                            </w:r>
                            <w:r>
                              <w:rPr>
                                <w:rFonts w:ascii="Courier New" w:hAnsi="Courier New" w:cs="Courier New"/>
                                <w:sz w:val="18"/>
                                <w:szCs w:val="18"/>
                              </w:rPr>
                              <w:tab/>
                              <w:t>NRCS FINAN</w:t>
                            </w:r>
                            <w:r>
                              <w:rPr>
                                <w:rFonts w:ascii="Courier New" w:hAnsi="Courier New" w:cs="Courier New"/>
                                <w:sz w:val="18"/>
                                <w:szCs w:val="18"/>
                              </w:rPr>
                              <w:tab/>
                              <w:t xml:space="preserve"> 25.00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NRCS FINANCING</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REG 0.00 WITH 25.00 DISC</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969</w:t>
                            </w:r>
                            <w:r w:rsidRPr="0034389B">
                              <w:rPr>
                                <w:rFonts w:ascii="Courier New" w:hAnsi="Courier New" w:cs="Courier New"/>
                                <w:sz w:val="18"/>
                                <w:szCs w:val="18"/>
                              </w:rPr>
                              <w:t>.</w:t>
                            </w:r>
                            <w:r>
                              <w:rPr>
                                <w:rFonts w:ascii="Courier New" w:hAnsi="Courier New" w:cs="Courier New"/>
                                <w:sz w:val="18"/>
                                <w:szCs w:val="18"/>
                              </w:rPr>
                              <w:t>91</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48</w:t>
                            </w:r>
                            <w:r w:rsidRPr="0034389B">
                              <w:rPr>
                                <w:rFonts w:ascii="Courier New" w:hAnsi="Courier New" w:cs="Courier New"/>
                                <w:sz w:val="18"/>
                                <w:szCs w:val="18"/>
                              </w:rPr>
                              <w:t>.</w:t>
                            </w:r>
                            <w:r>
                              <w:rPr>
                                <w:rFonts w:ascii="Courier New" w:hAnsi="Courier New" w:cs="Courier New"/>
                                <w:sz w:val="18"/>
                                <w:szCs w:val="18"/>
                              </w:rPr>
                              <w:t>50</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QST QC</w:t>
                            </w:r>
                            <w:r w:rsidRPr="0034389B">
                              <w:rPr>
                                <w:rFonts w:ascii="Courier New" w:hAnsi="Courier New" w:cs="Courier New"/>
                                <w:sz w:val="18"/>
                                <w:szCs w:val="18"/>
                              </w:rPr>
                              <w:tab/>
                            </w:r>
                            <w:r>
                              <w:rPr>
                                <w:rFonts w:ascii="Courier New" w:hAnsi="Courier New" w:cs="Courier New"/>
                                <w:sz w:val="18"/>
                                <w:szCs w:val="18"/>
                              </w:rPr>
                              <w:t>86</w:t>
                            </w:r>
                            <w:r w:rsidRPr="0034389B">
                              <w:rPr>
                                <w:rFonts w:ascii="Courier New" w:hAnsi="Courier New" w:cs="Courier New"/>
                                <w:sz w:val="18"/>
                                <w:szCs w:val="18"/>
                              </w:rPr>
                              <w:t>.</w:t>
                            </w:r>
                            <w:r>
                              <w:rPr>
                                <w:rFonts w:ascii="Courier New" w:hAnsi="Courier New" w:cs="Courier New"/>
                                <w:sz w:val="18"/>
                                <w:szCs w:val="18"/>
                              </w:rPr>
                              <w:t>56</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1,104</w:t>
                            </w:r>
                            <w:r w:rsidRPr="0034389B">
                              <w:rPr>
                                <w:rFonts w:ascii="Courier New" w:hAnsi="Courier New" w:cs="Courier New"/>
                                <w:sz w:val="18"/>
                                <w:szCs w:val="18"/>
                              </w:rPr>
                              <w:t>.</w:t>
                            </w:r>
                            <w:r>
                              <w:rPr>
                                <w:rFonts w:ascii="Courier New" w:hAnsi="Courier New" w:cs="Courier New"/>
                                <w:sz w:val="18"/>
                                <w:szCs w:val="18"/>
                              </w:rPr>
                              <w:t>97</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1,104.97</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Microsoft Sans Serif" w:hAnsi="Microsoft Sans Serif" w:cs="Microsoft Sans Serif"/>
                                <w:sz w:val="18"/>
                                <w:szCs w:val="18"/>
                              </w:rPr>
                            </w:pPr>
                          </w:p>
                          <w:p w:rsidR="0099365D" w:rsidRDefault="0099365D" w:rsidP="0025660F">
                            <w:pPr>
                              <w:tabs>
                                <w:tab w:val="left" w:pos="1080"/>
                                <w:tab w:val="decimal" w:pos="3780"/>
                              </w:tabs>
                              <w:rPr>
                                <w:rFonts w:cs="Arial"/>
                                <w:b/>
                                <w:sz w:val="18"/>
                                <w:szCs w:val="18"/>
                              </w:rPr>
                            </w:pPr>
                          </w:p>
                          <w:p w:rsidR="0099365D" w:rsidRPr="005A1ACA" w:rsidRDefault="0099365D" w:rsidP="0025660F">
                            <w:pPr>
                              <w:tabs>
                                <w:tab w:val="left" w:pos="1080"/>
                                <w:tab w:val="decimal" w:pos="3780"/>
                              </w:tabs>
                              <w:rPr>
                                <w:rFonts w:cs="Arial"/>
                                <w:b/>
                                <w:sz w:val="18"/>
                                <w:szCs w:val="18"/>
                              </w:rPr>
                            </w:pPr>
                          </w:p>
                        </w:txbxContent>
                      </v:textbox>
                      <w10:anchorlock/>
                    </v:shape>
                  </w:pict>
                </mc:Fallback>
              </mc:AlternateContent>
            </w:r>
          </w:p>
        </w:tc>
        <w:tc>
          <w:tcPr>
            <w:tcW w:w="5398" w:type="dxa"/>
          </w:tcPr>
          <w:p w:rsidR="0025660F" w:rsidRPr="0099365D" w:rsidRDefault="00EB0FC7" w:rsidP="00A90D38">
            <w:pPr>
              <w:pStyle w:val="BodyText"/>
              <w:keepNext/>
              <w:jc w:val="center"/>
            </w:pPr>
            <w:r w:rsidRPr="0099365D">
              <w:rPr>
                <w:noProof/>
                <w:color w:val="FF0000"/>
              </w:rPr>
              <mc:AlternateContent>
                <mc:Choice Requires="wps">
                  <w:drawing>
                    <wp:inline distT="0" distB="0" distL="0" distR="0" wp14:anchorId="77943FFF" wp14:editId="0D6803F7">
                      <wp:extent cx="2980690" cy="5008245"/>
                      <wp:effectExtent l="6350" t="5715" r="13335" b="5715"/>
                      <wp:docPr id="46"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5008245"/>
                              </a:xfrm>
                              <a:prstGeom prst="rect">
                                <a:avLst/>
                              </a:prstGeom>
                              <a:solidFill>
                                <a:srgbClr val="FFFFFF"/>
                              </a:solidFill>
                              <a:ln w="9525">
                                <a:solidFill>
                                  <a:srgbClr val="000000"/>
                                </a:solidFill>
                                <a:miter lim="800000"/>
                                <a:headEnd/>
                                <a:tailEnd/>
                              </a:ln>
                            </wps:spPr>
                            <wps:txb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10007406</w:t>
                                  </w:r>
                                  <w:r>
                                    <w:rPr>
                                      <w:rFonts w:ascii="Courier New" w:hAnsi="Courier New" w:cs="Courier New"/>
                                      <w:sz w:val="18"/>
                                      <w:szCs w:val="18"/>
                                    </w:rPr>
                                    <w:tab/>
                                    <w:t>NRCS FINAN</w:t>
                                  </w:r>
                                  <w:r>
                                    <w:rPr>
                                      <w:rFonts w:ascii="Courier New" w:hAnsi="Courier New" w:cs="Courier New"/>
                                      <w:sz w:val="18"/>
                                      <w:szCs w:val="18"/>
                                    </w:rPr>
                                    <w:tab/>
                                    <w:t xml:space="preserve"> 25.00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NRCS FINANCING</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REG 0.00 WITH 25.00 DISC</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969</w:t>
                                  </w:r>
                                  <w:r w:rsidRPr="0034389B">
                                    <w:rPr>
                                      <w:rFonts w:ascii="Courier New" w:hAnsi="Courier New" w:cs="Courier New"/>
                                      <w:sz w:val="18"/>
                                      <w:szCs w:val="18"/>
                                    </w:rPr>
                                    <w:t>.</w:t>
                                  </w:r>
                                  <w:r>
                                    <w:rPr>
                                      <w:rFonts w:ascii="Courier New" w:hAnsi="Courier New" w:cs="Courier New"/>
                                      <w:sz w:val="18"/>
                                      <w:szCs w:val="18"/>
                                    </w:rPr>
                                    <w:t>91</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48</w:t>
                                  </w:r>
                                  <w:r w:rsidRPr="0034389B">
                                    <w:rPr>
                                      <w:rFonts w:ascii="Courier New" w:hAnsi="Courier New" w:cs="Courier New"/>
                                      <w:sz w:val="18"/>
                                      <w:szCs w:val="18"/>
                                    </w:rPr>
                                    <w:t>.</w:t>
                                  </w:r>
                                  <w:r>
                                    <w:rPr>
                                      <w:rFonts w:ascii="Courier New" w:hAnsi="Courier New" w:cs="Courier New"/>
                                      <w:sz w:val="18"/>
                                      <w:szCs w:val="18"/>
                                    </w:rPr>
                                    <w:t>50</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QST QC</w:t>
                                  </w:r>
                                  <w:r w:rsidRPr="0034389B">
                                    <w:rPr>
                                      <w:rFonts w:ascii="Courier New" w:hAnsi="Courier New" w:cs="Courier New"/>
                                      <w:sz w:val="18"/>
                                      <w:szCs w:val="18"/>
                                    </w:rPr>
                                    <w:tab/>
                                  </w:r>
                                  <w:r>
                                    <w:rPr>
                                      <w:rFonts w:ascii="Courier New" w:hAnsi="Courier New" w:cs="Courier New"/>
                                      <w:sz w:val="18"/>
                                      <w:szCs w:val="18"/>
                                    </w:rPr>
                                    <w:t>86</w:t>
                                  </w:r>
                                  <w:r w:rsidRPr="0034389B">
                                    <w:rPr>
                                      <w:rFonts w:ascii="Courier New" w:hAnsi="Courier New" w:cs="Courier New"/>
                                      <w:sz w:val="18"/>
                                      <w:szCs w:val="18"/>
                                    </w:rPr>
                                    <w:t>.</w:t>
                                  </w:r>
                                  <w:r>
                                    <w:rPr>
                                      <w:rFonts w:ascii="Courier New" w:hAnsi="Courier New" w:cs="Courier New"/>
                                      <w:sz w:val="18"/>
                                      <w:szCs w:val="18"/>
                                    </w:rPr>
                                    <w:t>56</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1,104</w:t>
                                  </w:r>
                                  <w:r w:rsidRPr="0034389B">
                                    <w:rPr>
                                      <w:rFonts w:ascii="Courier New" w:hAnsi="Courier New" w:cs="Courier New"/>
                                      <w:sz w:val="18"/>
                                      <w:szCs w:val="18"/>
                                    </w:rPr>
                                    <w:t>.</w:t>
                                  </w:r>
                                  <w:r>
                                    <w:rPr>
                                      <w:rFonts w:ascii="Courier New" w:hAnsi="Courier New" w:cs="Courier New"/>
                                      <w:sz w:val="18"/>
                                      <w:szCs w:val="18"/>
                                    </w:rPr>
                                    <w:t>97</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Pr>
                                      <w:rFonts w:ascii="Courier New" w:hAnsi="Courier New" w:cs="Courier New"/>
                                      <w:sz w:val="18"/>
                                      <w:szCs w:val="18"/>
                                    </w:rPr>
                                    <w:t>xxxxxxxxxxxx2448</w:t>
                                  </w:r>
                                  <w:proofErr w:type="gramEnd"/>
                                  <w:r>
                                    <w:rPr>
                                      <w:rFonts w:ascii="Courier New" w:hAnsi="Courier New" w:cs="Courier New"/>
                                      <w:sz w:val="18"/>
                                      <w:szCs w:val="18"/>
                                    </w:rPr>
                                    <w:t xml:space="preserve"> K</w:t>
                                  </w:r>
                                  <w:r w:rsidRPr="00EF1ED6">
                                    <w:rPr>
                                      <w:rFonts w:ascii="Courier New" w:hAnsi="Courier New" w:cs="Courier New"/>
                                      <w:sz w:val="18"/>
                                      <w:szCs w:val="18"/>
                                    </w:rPr>
                                    <w:t xml:space="preserve">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1,104.97</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Microsoft Sans Serif" w:hAnsi="Microsoft Sans Serif" w:cs="Microsoft Sans Serif"/>
                                      <w:sz w:val="18"/>
                                      <w:szCs w:val="18"/>
                                    </w:rPr>
                                  </w:pPr>
                                </w:p>
                                <w:p w:rsidR="0099365D" w:rsidRDefault="0099365D" w:rsidP="0025660F">
                                  <w:pPr>
                                    <w:tabs>
                                      <w:tab w:val="left" w:pos="1080"/>
                                      <w:tab w:val="decimal" w:pos="3780"/>
                                    </w:tabs>
                                    <w:rPr>
                                      <w:rFonts w:cs="Arial"/>
                                      <w:b/>
                                      <w:sz w:val="18"/>
                                      <w:szCs w:val="18"/>
                                    </w:rPr>
                                  </w:pPr>
                                </w:p>
                                <w:p w:rsidR="0099365D" w:rsidRPr="005A1ACA" w:rsidRDefault="0099365D" w:rsidP="0025660F">
                                  <w:pPr>
                                    <w:tabs>
                                      <w:tab w:val="left" w:pos="1080"/>
                                      <w:tab w:val="decimal" w:pos="3780"/>
                                    </w:tabs>
                                    <w:rPr>
                                      <w:rFonts w:cs="Arial"/>
                                      <w:b/>
                                      <w:sz w:val="18"/>
                                      <w:szCs w:val="18"/>
                                    </w:rPr>
                                  </w:pPr>
                                </w:p>
                                <w:p w:rsidR="0099365D" w:rsidRPr="00A533D0" w:rsidRDefault="0099365D" w:rsidP="0025660F">
                                  <w:pPr>
                                    <w:rPr>
                                      <w:szCs w:val="16"/>
                                    </w:rPr>
                                  </w:pPr>
                                </w:p>
                              </w:txbxContent>
                            </wps:txbx>
                            <wps:bodyPr rot="0" vert="horz" wrap="square" lIns="91440" tIns="45720" rIns="91440" bIns="45720" anchor="t" anchorCtr="0" upright="1">
                              <a:noAutofit/>
                            </wps:bodyPr>
                          </wps:wsp>
                        </a:graphicData>
                      </a:graphic>
                    </wp:inline>
                  </w:drawing>
                </mc:Choice>
                <mc:Fallback>
                  <w:pict>
                    <v:shape w14:anchorId="77943FFF" id="Text Box 252" o:spid="_x0000_s1084" type="#_x0000_t202" style="width:234.7pt;height:39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">
                      <v:textbo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314.97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10007406</w:t>
                            </w:r>
                            <w:r>
                              <w:rPr>
                                <w:rFonts w:ascii="Courier New" w:hAnsi="Courier New" w:cs="Courier New"/>
                                <w:sz w:val="18"/>
                                <w:szCs w:val="18"/>
                              </w:rPr>
                              <w:tab/>
                              <w:t>NRCS FINAN</w:t>
                            </w:r>
                            <w:r>
                              <w:rPr>
                                <w:rFonts w:ascii="Courier New" w:hAnsi="Courier New" w:cs="Courier New"/>
                                <w:sz w:val="18"/>
                                <w:szCs w:val="18"/>
                              </w:rPr>
                              <w:tab/>
                              <w:t xml:space="preserve"> 25.00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NRCS FINANCING</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REG 0.00 WITH 25.00 DISC</w:t>
                            </w:r>
                          </w:p>
                          <w:p w:rsidR="0099365D" w:rsidRDefault="0099365D" w:rsidP="0025660F">
                            <w:pPr>
                              <w:tabs>
                                <w:tab w:val="left" w:pos="1080"/>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969</w:t>
                            </w:r>
                            <w:r w:rsidRPr="0034389B">
                              <w:rPr>
                                <w:rFonts w:ascii="Courier New" w:hAnsi="Courier New" w:cs="Courier New"/>
                                <w:sz w:val="18"/>
                                <w:szCs w:val="18"/>
                              </w:rPr>
                              <w:t>.</w:t>
                            </w:r>
                            <w:r>
                              <w:rPr>
                                <w:rFonts w:ascii="Courier New" w:hAnsi="Courier New" w:cs="Courier New"/>
                                <w:sz w:val="18"/>
                                <w:szCs w:val="18"/>
                              </w:rPr>
                              <w:t>91</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GST CA</w:t>
                            </w:r>
                            <w:r w:rsidRPr="0034389B">
                              <w:rPr>
                                <w:rFonts w:ascii="Courier New" w:hAnsi="Courier New" w:cs="Courier New"/>
                                <w:sz w:val="18"/>
                                <w:szCs w:val="18"/>
                              </w:rPr>
                              <w:tab/>
                            </w:r>
                            <w:r>
                              <w:rPr>
                                <w:rFonts w:ascii="Courier New" w:hAnsi="Courier New" w:cs="Courier New"/>
                                <w:sz w:val="18"/>
                                <w:szCs w:val="18"/>
                              </w:rPr>
                              <w:t>48</w:t>
                            </w:r>
                            <w:r w:rsidRPr="0034389B">
                              <w:rPr>
                                <w:rFonts w:ascii="Courier New" w:hAnsi="Courier New" w:cs="Courier New"/>
                                <w:sz w:val="18"/>
                                <w:szCs w:val="18"/>
                              </w:rPr>
                              <w:t>.</w:t>
                            </w:r>
                            <w:r>
                              <w:rPr>
                                <w:rFonts w:ascii="Courier New" w:hAnsi="Courier New" w:cs="Courier New"/>
                                <w:sz w:val="18"/>
                                <w:szCs w:val="18"/>
                              </w:rPr>
                              <w:t>50</w:t>
                            </w:r>
                          </w:p>
                          <w:p w:rsidR="0099365D"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QST QC</w:t>
                            </w:r>
                            <w:r w:rsidRPr="0034389B">
                              <w:rPr>
                                <w:rFonts w:ascii="Courier New" w:hAnsi="Courier New" w:cs="Courier New"/>
                                <w:sz w:val="18"/>
                                <w:szCs w:val="18"/>
                              </w:rPr>
                              <w:tab/>
                            </w:r>
                            <w:r>
                              <w:rPr>
                                <w:rFonts w:ascii="Courier New" w:hAnsi="Courier New" w:cs="Courier New"/>
                                <w:sz w:val="18"/>
                                <w:szCs w:val="18"/>
                              </w:rPr>
                              <w:t>86</w:t>
                            </w:r>
                            <w:r w:rsidRPr="0034389B">
                              <w:rPr>
                                <w:rFonts w:ascii="Courier New" w:hAnsi="Courier New" w:cs="Courier New"/>
                                <w:sz w:val="18"/>
                                <w:szCs w:val="18"/>
                              </w:rPr>
                              <w:t>.</w:t>
                            </w:r>
                            <w:r>
                              <w:rPr>
                                <w:rFonts w:ascii="Courier New" w:hAnsi="Courier New" w:cs="Courier New"/>
                                <w:sz w:val="18"/>
                                <w:szCs w:val="18"/>
                              </w:rPr>
                              <w:t>56</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1,104</w:t>
                            </w:r>
                            <w:r w:rsidRPr="0034389B">
                              <w:rPr>
                                <w:rFonts w:ascii="Courier New" w:hAnsi="Courier New" w:cs="Courier New"/>
                                <w:sz w:val="18"/>
                                <w:szCs w:val="18"/>
                              </w:rPr>
                              <w:t>.</w:t>
                            </w:r>
                            <w:r>
                              <w:rPr>
                                <w:rFonts w:ascii="Courier New" w:hAnsi="Courier New" w:cs="Courier New"/>
                                <w:sz w:val="18"/>
                                <w:szCs w:val="18"/>
                              </w:rPr>
                              <w:t>97</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Pr>
                                <w:rFonts w:ascii="Courier New" w:hAnsi="Courier New" w:cs="Courier New"/>
                                <w:sz w:val="18"/>
                                <w:szCs w:val="18"/>
                              </w:rPr>
                              <w:t>xxxxxxxxxxxx2448</w:t>
                            </w:r>
                            <w:proofErr w:type="gramEnd"/>
                            <w:r>
                              <w:rPr>
                                <w:rFonts w:ascii="Courier New" w:hAnsi="Courier New" w:cs="Courier New"/>
                                <w:sz w:val="18"/>
                                <w:szCs w:val="18"/>
                              </w:rPr>
                              <w:t xml:space="preserve"> K</w:t>
                            </w:r>
                            <w:r w:rsidRPr="00EF1ED6">
                              <w:rPr>
                                <w:rFonts w:ascii="Courier New" w:hAnsi="Courier New" w:cs="Courier New"/>
                                <w:sz w:val="18"/>
                                <w:szCs w:val="18"/>
                              </w:rPr>
                              <w:t xml:space="preserve">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1,104.97</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Microsoft Sans Serif" w:hAnsi="Microsoft Sans Serif" w:cs="Microsoft Sans Serif"/>
                                <w:sz w:val="18"/>
                                <w:szCs w:val="18"/>
                              </w:rPr>
                            </w:pPr>
                          </w:p>
                          <w:p w:rsidR="0099365D" w:rsidRDefault="0099365D" w:rsidP="0025660F">
                            <w:pPr>
                              <w:tabs>
                                <w:tab w:val="left" w:pos="1080"/>
                                <w:tab w:val="decimal" w:pos="3780"/>
                              </w:tabs>
                              <w:rPr>
                                <w:rFonts w:cs="Arial"/>
                                <w:b/>
                                <w:sz w:val="18"/>
                                <w:szCs w:val="18"/>
                              </w:rPr>
                            </w:pPr>
                          </w:p>
                          <w:p w:rsidR="0099365D" w:rsidRPr="005A1ACA" w:rsidRDefault="0099365D" w:rsidP="0025660F">
                            <w:pPr>
                              <w:tabs>
                                <w:tab w:val="left" w:pos="1080"/>
                                <w:tab w:val="decimal" w:pos="3780"/>
                              </w:tabs>
                              <w:rPr>
                                <w:rFonts w:cs="Arial"/>
                                <w:b/>
                                <w:sz w:val="18"/>
                                <w:szCs w:val="18"/>
                              </w:rPr>
                            </w:pPr>
                          </w:p>
                          <w:p w:rsidR="0099365D" w:rsidRPr="00A533D0" w:rsidRDefault="0099365D" w:rsidP="0025660F">
                            <w:pPr>
                              <w:rPr>
                                <w:szCs w:val="16"/>
                              </w:rPr>
                            </w:pPr>
                          </w:p>
                        </w:txbxContent>
                      </v:textbox>
                      <w10:anchorlock/>
                    </v:shape>
                  </w:pict>
                </mc:Fallback>
              </mc:AlternateContent>
            </w:r>
          </w:p>
        </w:tc>
      </w:tr>
      <w:tr w:rsidR="0025660F" w:rsidRPr="0099365D" w:rsidTr="00A90D38">
        <w:tc>
          <w:tcPr>
            <w:tcW w:w="5398" w:type="dxa"/>
          </w:tcPr>
          <w:p w:rsidR="0025660F" w:rsidRPr="0099365D" w:rsidRDefault="0025660F" w:rsidP="00A90D38">
            <w:pPr>
              <w:pStyle w:val="BodyText"/>
              <w:keepNext/>
              <w:jc w:val="center"/>
            </w:pPr>
            <w:r w:rsidRPr="0099365D">
              <w:t xml:space="preserve">Figure </w:t>
            </w:r>
            <w:fldSimple w:instr=" SEQ Figure \* ARABIC ">
              <w:r w:rsidR="00A33797">
                <w:rPr>
                  <w:noProof/>
                </w:rPr>
                <w:t>23</w:t>
              </w:r>
            </w:fldSimple>
            <w:r w:rsidRPr="0099365D">
              <w:t>: Finance Tender – Swipe Entry</w:t>
            </w:r>
          </w:p>
        </w:tc>
        <w:tc>
          <w:tcPr>
            <w:tcW w:w="5398" w:type="dxa"/>
          </w:tcPr>
          <w:p w:rsidR="0025660F" w:rsidRPr="0099365D" w:rsidRDefault="0025660F" w:rsidP="00A90D38">
            <w:pPr>
              <w:pStyle w:val="BodyText"/>
              <w:keepNext/>
              <w:jc w:val="center"/>
            </w:pPr>
            <w:r w:rsidRPr="0099365D">
              <w:t xml:space="preserve">Figure </w:t>
            </w:r>
            <w:fldSimple w:instr=" SEQ Figure \* ARABIC ">
              <w:r w:rsidR="00A33797">
                <w:rPr>
                  <w:noProof/>
                </w:rPr>
                <w:t>24</w:t>
              </w:r>
            </w:fldSimple>
            <w:r w:rsidRPr="0099365D">
              <w:t>: Finance Tender – Manual Entry</w:t>
            </w:r>
          </w:p>
        </w:tc>
      </w:tr>
    </w:tbl>
    <w:p w:rsidR="0025660F" w:rsidRPr="0099365D" w:rsidRDefault="0025660F" w:rsidP="0025660F">
      <w:pPr>
        <w:rPr>
          <w:rFonts w:cs="Arial"/>
          <w:b/>
          <w:bCs/>
          <w:szCs w:val="26"/>
        </w:rPr>
      </w:pPr>
      <w:r w:rsidRPr="0099365D">
        <w:br w:type="page"/>
      </w:r>
    </w:p>
    <w:p w:rsidR="0025660F" w:rsidRPr="0099365D" w:rsidRDefault="0025660F" w:rsidP="0025660F">
      <w:pPr>
        <w:pStyle w:val="Heading3"/>
      </w:pPr>
      <w:r w:rsidRPr="0099365D">
        <w:lastRenderedPageBreak/>
        <w:t>Finance Tender without Administrative Fee</w:t>
      </w:r>
    </w:p>
    <w:p w:rsidR="0025660F" w:rsidRPr="0099365D" w:rsidRDefault="0025660F" w:rsidP="0025660F">
      <w:pPr>
        <w:pStyle w:val="BodyText"/>
      </w:pPr>
      <w:r w:rsidRPr="0099365D">
        <w:t>The ‘K’ before FS Card is an indication that the card was manually keyed in. The ‘S’ before FS Card is an indication that the card was swiped</w:t>
      </w:r>
    </w:p>
    <w:p w:rsidR="0025660F" w:rsidRPr="0099365D" w:rsidRDefault="0025660F" w:rsidP="0025660F">
      <w:pPr>
        <w:pStyle w:val="BodyText"/>
        <w:keepNext/>
      </w:pPr>
      <w:r w:rsidRPr="0099365D">
        <w:t>The data below the line where the card number and amount to tender is data returned from the authorization process.  A card has a default language associated with it, so the data returned from the authorization service may be in a different language than the rest of the receipt.</w:t>
      </w:r>
    </w:p>
    <w:p w:rsidR="0025660F" w:rsidRPr="0099365D" w:rsidRDefault="0025660F" w:rsidP="0025660F">
      <w:pPr>
        <w:pStyle w:val="BodyText"/>
        <w:keepNext/>
      </w:pPr>
      <w:r w:rsidRPr="0099365D">
        <w:t>The finance plan terms and conditions (if defined) are printed on the receipt below the tender details.</w:t>
      </w:r>
    </w:p>
    <w:tbl>
      <w:tblPr>
        <w:tblW w:w="4900" w:type="pct"/>
        <w:tblInd w:w="144" w:type="dxa"/>
        <w:tblLook w:val="04A0" w:firstRow="1" w:lastRow="0" w:firstColumn="1" w:lastColumn="0" w:noHBand="0" w:noVBand="1"/>
      </w:tblPr>
      <w:tblGrid>
        <w:gridCol w:w="5292"/>
        <w:gridCol w:w="5292"/>
      </w:tblGrid>
      <w:tr w:rsidR="0025660F" w:rsidRPr="0099365D" w:rsidTr="00A90D38">
        <w:tc>
          <w:tcPr>
            <w:tcW w:w="5398" w:type="dxa"/>
          </w:tcPr>
          <w:p w:rsidR="0025660F" w:rsidRPr="0099365D" w:rsidRDefault="00EB0FC7" w:rsidP="00A90D38">
            <w:pPr>
              <w:pStyle w:val="BodyText"/>
              <w:keepNext/>
              <w:jc w:val="center"/>
            </w:pPr>
            <w:r w:rsidRPr="0099365D">
              <w:rPr>
                <w:noProof/>
                <w:color w:val="FF0000"/>
              </w:rPr>
              <mc:AlternateContent>
                <mc:Choice Requires="wps">
                  <w:drawing>
                    <wp:inline distT="0" distB="0" distL="0" distR="0" wp14:anchorId="6A6CC49D" wp14:editId="69BFA97A">
                      <wp:extent cx="2980690" cy="3467735"/>
                      <wp:effectExtent l="7620" t="5080" r="12065" b="13335"/>
                      <wp:docPr id="45"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467735"/>
                              </a:xfrm>
                              <a:prstGeom prst="rect">
                                <a:avLst/>
                              </a:prstGeom>
                              <a:solidFill>
                                <a:srgbClr val="FFFFFF"/>
                              </a:solidFill>
                              <a:ln w="9525">
                                <a:solidFill>
                                  <a:srgbClr val="000000"/>
                                </a:solidFill>
                                <a:miter lim="800000"/>
                                <a:headEnd/>
                                <a:tailEnd/>
                              </a:ln>
                            </wps:spPr>
                            <wps:txb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209.99</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Microsoft Sans Serif" w:hAnsi="Microsoft Sans Serif" w:cs="Microsoft Sans Serif"/>
                                      <w:sz w:val="18"/>
                                      <w:szCs w:val="18"/>
                                    </w:rPr>
                                  </w:pPr>
                                </w:p>
                                <w:p w:rsidR="0099365D" w:rsidRDefault="0099365D" w:rsidP="0025660F">
                                  <w:pPr>
                                    <w:tabs>
                                      <w:tab w:val="left" w:pos="1080"/>
                                      <w:tab w:val="decimal" w:pos="3780"/>
                                    </w:tabs>
                                    <w:rPr>
                                      <w:rFonts w:cs="Arial"/>
                                      <w:b/>
                                      <w:sz w:val="18"/>
                                      <w:szCs w:val="18"/>
                                    </w:rPr>
                                  </w:pPr>
                                </w:p>
                                <w:p w:rsidR="0099365D" w:rsidRPr="005A1ACA" w:rsidRDefault="0099365D" w:rsidP="0025660F">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6A6CC49D" id="Text Box 251" o:spid="_x0000_s1085" type="#_x0000_t202" style="width:234.7pt;height:27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">
                      <v:textbo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209.99</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Default="0099365D" w:rsidP="0025660F">
                            <w:pPr>
                              <w:tabs>
                                <w:tab w:val="left" w:pos="1080"/>
                                <w:tab w:val="decimal" w:pos="3780"/>
                              </w:tabs>
                              <w:rPr>
                                <w:rFonts w:ascii="Microsoft Sans Serif" w:hAnsi="Microsoft Sans Serif" w:cs="Microsoft Sans Serif"/>
                                <w:sz w:val="18"/>
                                <w:szCs w:val="18"/>
                              </w:rPr>
                            </w:pPr>
                          </w:p>
                          <w:p w:rsidR="0099365D" w:rsidRDefault="0099365D" w:rsidP="0025660F">
                            <w:pPr>
                              <w:tabs>
                                <w:tab w:val="left" w:pos="1080"/>
                                <w:tab w:val="decimal" w:pos="3780"/>
                              </w:tabs>
                              <w:rPr>
                                <w:rFonts w:cs="Arial"/>
                                <w:b/>
                                <w:sz w:val="18"/>
                                <w:szCs w:val="18"/>
                              </w:rPr>
                            </w:pPr>
                          </w:p>
                          <w:p w:rsidR="0099365D" w:rsidRPr="005A1ACA" w:rsidRDefault="0099365D" w:rsidP="0025660F">
                            <w:pPr>
                              <w:tabs>
                                <w:tab w:val="left" w:pos="1080"/>
                                <w:tab w:val="decimal" w:pos="3780"/>
                              </w:tabs>
                              <w:rPr>
                                <w:rFonts w:cs="Arial"/>
                                <w:b/>
                                <w:sz w:val="18"/>
                                <w:szCs w:val="18"/>
                              </w:rPr>
                            </w:pPr>
                          </w:p>
                        </w:txbxContent>
                      </v:textbox>
                      <w10:anchorlock/>
                    </v:shape>
                  </w:pict>
                </mc:Fallback>
              </mc:AlternateContent>
            </w:r>
          </w:p>
        </w:tc>
        <w:tc>
          <w:tcPr>
            <w:tcW w:w="5398" w:type="dxa"/>
          </w:tcPr>
          <w:p w:rsidR="0025660F" w:rsidRPr="0099365D" w:rsidRDefault="00EB0FC7" w:rsidP="00A90D38">
            <w:pPr>
              <w:pStyle w:val="BodyText"/>
              <w:keepNext/>
              <w:jc w:val="center"/>
            </w:pPr>
            <w:r w:rsidRPr="0099365D">
              <w:rPr>
                <w:noProof/>
                <w:color w:val="FF0000"/>
              </w:rPr>
              <mc:AlternateContent>
                <mc:Choice Requires="wps">
                  <w:drawing>
                    <wp:inline distT="0" distB="0" distL="0" distR="0" wp14:anchorId="78D5A37B" wp14:editId="36ED90AF">
                      <wp:extent cx="2980690" cy="3468370"/>
                      <wp:effectExtent l="6350" t="5080" r="13335" b="12700"/>
                      <wp:docPr id="44"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468370"/>
                              </a:xfrm>
                              <a:prstGeom prst="rect">
                                <a:avLst/>
                              </a:prstGeom>
                              <a:solidFill>
                                <a:srgbClr val="FFFFFF"/>
                              </a:solidFill>
                              <a:ln w="9525">
                                <a:solidFill>
                                  <a:srgbClr val="000000"/>
                                </a:solidFill>
                                <a:miter lim="800000"/>
                                <a:headEnd/>
                                <a:tailEnd/>
                              </a:ln>
                            </wps:spPr>
                            <wps:txb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209.99</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Pr="006C5A81" w:rsidRDefault="0099365D" w:rsidP="0025660F">
                                  <w:pPr>
                                    <w:rPr>
                                      <w:szCs w:val="16"/>
                                    </w:rPr>
                                  </w:pPr>
                                </w:p>
                              </w:txbxContent>
                            </wps:txbx>
                            <wps:bodyPr rot="0" vert="horz" wrap="square" lIns="91440" tIns="45720" rIns="91440" bIns="45720" anchor="t" anchorCtr="0" upright="1">
                              <a:noAutofit/>
                            </wps:bodyPr>
                          </wps:wsp>
                        </a:graphicData>
                      </a:graphic>
                    </wp:inline>
                  </w:drawing>
                </mc:Choice>
                <mc:Fallback>
                  <w:pict>
                    <v:shape w14:anchorId="78D5A37B" id="Text Box 250" o:spid="_x0000_s1086" type="#_x0000_t202" style="width:234.7pt;height:27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">
                      <v:textbox>
                        <w:txbxContent>
                          <w:p w:rsidR="0099365D" w:rsidRDefault="0099365D" w:rsidP="0025660F">
                            <w:pPr>
                              <w:rPr>
                                <w:rFonts w:cs="Arial"/>
                                <w:sz w:val="16"/>
                                <w:szCs w:val="16"/>
                              </w:rPr>
                            </w:pPr>
                            <w:r>
                              <w:rPr>
                                <w:rFonts w:cs="Arial"/>
                                <w:sz w:val="16"/>
                                <w:szCs w:val="16"/>
                              </w:rPr>
                              <w:t>…</w:t>
                            </w:r>
                          </w:p>
                          <w:p w:rsidR="0099365D" w:rsidRPr="0034389B"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p>
                          <w:p w:rsidR="0099365D" w:rsidRDefault="0099365D" w:rsidP="0025660F">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Pr="0034389B" w:rsidRDefault="0099365D" w:rsidP="0025660F">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199</w:t>
                            </w:r>
                            <w:r w:rsidRPr="0034389B">
                              <w:rPr>
                                <w:rFonts w:ascii="Courier New" w:hAnsi="Courier New" w:cs="Courier New"/>
                                <w:sz w:val="18"/>
                                <w:szCs w:val="18"/>
                              </w:rPr>
                              <w:t>.</w:t>
                            </w:r>
                            <w:r>
                              <w:rPr>
                                <w:rFonts w:ascii="Courier New" w:hAnsi="Courier New" w:cs="Courier New"/>
                                <w:sz w:val="18"/>
                                <w:szCs w:val="18"/>
                              </w:rPr>
                              <w:t>99</w:t>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10</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25660F">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60F">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209</w:t>
                            </w:r>
                            <w:r w:rsidRPr="0034389B">
                              <w:rPr>
                                <w:rFonts w:ascii="Courier New" w:hAnsi="Courier New" w:cs="Courier New"/>
                                <w:sz w:val="18"/>
                                <w:szCs w:val="18"/>
                              </w:rPr>
                              <w:t>.</w:t>
                            </w:r>
                            <w:r>
                              <w:rPr>
                                <w:rFonts w:ascii="Courier New" w:hAnsi="Courier New" w:cs="Courier New"/>
                                <w:sz w:val="18"/>
                                <w:szCs w:val="18"/>
                              </w:rPr>
                              <w:t>99</w:t>
                            </w:r>
                          </w:p>
                          <w:p w:rsidR="0099365D" w:rsidRDefault="0099365D" w:rsidP="0025660F">
                            <w:pPr>
                              <w:tabs>
                                <w:tab w:val="right" w:pos="3179"/>
                                <w:tab w:val="decimal" w:pos="3780"/>
                              </w:tabs>
                              <w:rPr>
                                <w:rFonts w:ascii="Courier New" w:hAnsi="Courier New" w:cs="Courier New"/>
                                <w:sz w:val="18"/>
                                <w:szCs w:val="18"/>
                              </w:rPr>
                            </w:pPr>
                          </w:p>
                          <w:p w:rsidR="0099365D" w:rsidRPr="0034389B" w:rsidRDefault="0099365D" w:rsidP="0025660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25660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w:t>
                            </w:r>
                            <w:r>
                              <w:rPr>
                                <w:rFonts w:ascii="Courier New" w:hAnsi="Courier New" w:cs="Courier New"/>
                                <w:sz w:val="18"/>
                                <w:szCs w:val="18"/>
                              </w:rPr>
                              <w:t>FS CARD</w:t>
                            </w:r>
                            <w:r>
                              <w:rPr>
                                <w:rFonts w:ascii="Courier New" w:hAnsi="Courier New" w:cs="Courier New"/>
                                <w:sz w:val="18"/>
                                <w:szCs w:val="18"/>
                              </w:rPr>
                              <w:tab/>
                            </w:r>
                            <w:r>
                              <w:rPr>
                                <w:rFonts w:ascii="Courier New" w:hAnsi="Courier New" w:cs="Courier New"/>
                                <w:sz w:val="18"/>
                                <w:szCs w:val="18"/>
                              </w:rPr>
                              <w:tab/>
                              <w:t>209.99</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Customer Name on Card</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Default="0099365D" w:rsidP="0025660F">
                            <w:pPr>
                              <w:tabs>
                                <w:tab w:val="left" w:pos="1080"/>
                                <w:tab w:val="decimal" w:pos="3780"/>
                              </w:tabs>
                              <w:rPr>
                                <w:rFonts w:ascii="Courier New" w:hAnsi="Courier New" w:cs="Courier New"/>
                                <w:sz w:val="18"/>
                                <w:szCs w:val="18"/>
                              </w:rPr>
                            </w:pPr>
                            <w:r>
                              <w:rPr>
                                <w:rFonts w:ascii="Courier New" w:hAnsi="Courier New" w:cs="Courier New"/>
                                <w:sz w:val="18"/>
                                <w:szCs w:val="18"/>
                              </w:rPr>
                              <w:t>12/08/2011 17:13:02</w:t>
                            </w:r>
                          </w:p>
                          <w:p w:rsidR="0099365D" w:rsidRDefault="0099365D" w:rsidP="0025660F">
                            <w:pPr>
                              <w:tabs>
                                <w:tab w:val="left" w:pos="1080"/>
                                <w:tab w:val="decimal" w:pos="3780"/>
                              </w:tabs>
                              <w:rPr>
                                <w:rFonts w:ascii="Courier New" w:hAnsi="Courier New" w:cs="Courier New"/>
                                <w:sz w:val="18"/>
                                <w:szCs w:val="18"/>
                              </w:rPr>
                            </w:pP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Finance Plan Terms &amp; Conditions</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This is the terms and conditions</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for</w:t>
                            </w:r>
                            <w:proofErr w:type="gramEnd"/>
                            <w:r w:rsidRPr="004D7593">
                              <w:rPr>
                                <w:rFonts w:ascii="Courier New" w:hAnsi="Courier New" w:cs="Courier New"/>
                                <w:sz w:val="18"/>
                                <w:szCs w:val="18"/>
                              </w:rPr>
                              <w:t xml:space="preserve"> BBYC for a finance plan purchase.</w:t>
                            </w:r>
                          </w:p>
                          <w:p w:rsidR="0099365D" w:rsidRPr="004D7593" w:rsidRDefault="0099365D" w:rsidP="0025660F">
                            <w:pPr>
                              <w:tabs>
                                <w:tab w:val="left" w:pos="1080"/>
                                <w:tab w:val="decimal" w:pos="3780"/>
                              </w:tabs>
                              <w:rPr>
                                <w:rFonts w:ascii="Courier New" w:hAnsi="Courier New" w:cs="Courier New"/>
                                <w:sz w:val="18"/>
                                <w:szCs w:val="18"/>
                              </w:rPr>
                            </w:pPr>
                            <w:r w:rsidRPr="004D7593">
                              <w:rPr>
                                <w:rFonts w:ascii="Courier New" w:hAnsi="Courier New" w:cs="Courier New"/>
                                <w:sz w:val="18"/>
                                <w:szCs w:val="18"/>
                              </w:rPr>
                              <w:t>I hereby agree to the terms and</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conditions</w:t>
                            </w:r>
                            <w:proofErr w:type="gramEnd"/>
                            <w:r w:rsidRPr="004D7593">
                              <w:rPr>
                                <w:rFonts w:ascii="Courier New" w:hAnsi="Courier New" w:cs="Courier New"/>
                                <w:sz w:val="18"/>
                                <w:szCs w:val="18"/>
                              </w:rPr>
                              <w:t>. I agree to pay the   total</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amount</w:t>
                            </w:r>
                            <w:proofErr w:type="gramEnd"/>
                            <w:r w:rsidRPr="004D7593">
                              <w:rPr>
                                <w:rFonts w:ascii="Courier New" w:hAnsi="Courier New" w:cs="Courier New"/>
                                <w:sz w:val="18"/>
                                <w:szCs w:val="18"/>
                              </w:rPr>
                              <w:t xml:space="preserve"> according to the card issuer</w:t>
                            </w:r>
                          </w:p>
                          <w:p w:rsidR="0099365D" w:rsidRPr="004D7593" w:rsidRDefault="0099365D" w:rsidP="0025660F">
                            <w:pPr>
                              <w:tabs>
                                <w:tab w:val="left" w:pos="1080"/>
                                <w:tab w:val="decimal" w:pos="3780"/>
                              </w:tabs>
                              <w:rPr>
                                <w:rFonts w:ascii="Courier New" w:hAnsi="Courier New" w:cs="Courier New"/>
                                <w:sz w:val="18"/>
                                <w:szCs w:val="18"/>
                              </w:rPr>
                            </w:pPr>
                            <w:proofErr w:type="gramStart"/>
                            <w:r w:rsidRPr="004D7593">
                              <w:rPr>
                                <w:rFonts w:ascii="Courier New" w:hAnsi="Courier New" w:cs="Courier New"/>
                                <w:sz w:val="18"/>
                                <w:szCs w:val="18"/>
                              </w:rPr>
                              <w:t>agreement</w:t>
                            </w:r>
                            <w:proofErr w:type="gramEnd"/>
                            <w:r w:rsidRPr="004D7593">
                              <w:rPr>
                                <w:rFonts w:ascii="Courier New" w:hAnsi="Courier New" w:cs="Courier New"/>
                                <w:sz w:val="18"/>
                                <w:szCs w:val="18"/>
                              </w:rPr>
                              <w:t>.</w:t>
                            </w:r>
                          </w:p>
                          <w:p w:rsidR="0099365D" w:rsidRPr="00B65171" w:rsidRDefault="0099365D" w:rsidP="0025660F">
                            <w:pPr>
                              <w:rPr>
                                <w:rFonts w:cs="Arial"/>
                                <w:sz w:val="16"/>
                                <w:szCs w:val="16"/>
                              </w:rPr>
                            </w:pPr>
                            <w:r>
                              <w:rPr>
                                <w:rFonts w:cs="Arial"/>
                                <w:sz w:val="16"/>
                                <w:szCs w:val="16"/>
                              </w:rPr>
                              <w:t>…</w:t>
                            </w:r>
                          </w:p>
                          <w:p w:rsidR="0099365D" w:rsidRPr="006C5A81" w:rsidRDefault="0099365D" w:rsidP="0025660F">
                            <w:pPr>
                              <w:rPr>
                                <w:szCs w:val="16"/>
                              </w:rPr>
                            </w:pPr>
                          </w:p>
                        </w:txbxContent>
                      </v:textbox>
                      <w10:anchorlock/>
                    </v:shape>
                  </w:pict>
                </mc:Fallback>
              </mc:AlternateContent>
            </w:r>
          </w:p>
        </w:tc>
      </w:tr>
      <w:tr w:rsidR="0025660F" w:rsidRPr="0099365D" w:rsidTr="00A90D38">
        <w:tc>
          <w:tcPr>
            <w:tcW w:w="5398" w:type="dxa"/>
          </w:tcPr>
          <w:p w:rsidR="0025660F" w:rsidRPr="0099365D" w:rsidRDefault="0025660F" w:rsidP="00A90D38">
            <w:pPr>
              <w:pStyle w:val="Caption"/>
              <w:rPr>
                <w:color w:val="FF0000"/>
              </w:rPr>
            </w:pPr>
            <w:r w:rsidRPr="0099365D">
              <w:t xml:space="preserve">Figure </w:t>
            </w:r>
            <w:fldSimple w:instr=" SEQ Figure \* ARABIC ">
              <w:r w:rsidR="00A33797">
                <w:rPr>
                  <w:noProof/>
                </w:rPr>
                <w:t>25</w:t>
              </w:r>
            </w:fldSimple>
            <w:r w:rsidRPr="0099365D">
              <w:t>: Finance Tender – Swipe Entry</w:t>
            </w:r>
          </w:p>
        </w:tc>
        <w:tc>
          <w:tcPr>
            <w:tcW w:w="5398" w:type="dxa"/>
          </w:tcPr>
          <w:p w:rsidR="0025660F" w:rsidRPr="0099365D" w:rsidRDefault="0025660F" w:rsidP="00A90D38">
            <w:pPr>
              <w:pStyle w:val="Caption"/>
              <w:rPr>
                <w:color w:val="FF0000"/>
              </w:rPr>
            </w:pPr>
            <w:r w:rsidRPr="0099365D">
              <w:t xml:space="preserve">Figure </w:t>
            </w:r>
            <w:fldSimple w:instr=" SEQ Figure \* ARABIC ">
              <w:r w:rsidR="00A33797">
                <w:rPr>
                  <w:noProof/>
                </w:rPr>
                <w:t>26</w:t>
              </w:r>
            </w:fldSimple>
            <w:r w:rsidRPr="0099365D">
              <w:t>: Finance Tender – Manual Entry</w:t>
            </w:r>
          </w:p>
        </w:tc>
      </w:tr>
    </w:tbl>
    <w:p w:rsidR="0025660F" w:rsidRPr="0099365D" w:rsidRDefault="0025660F" w:rsidP="0025660F">
      <w:pPr>
        <w:pStyle w:val="BodyText"/>
        <w:rPr>
          <w:rFonts w:cs="Arial"/>
          <w:sz w:val="24"/>
          <w:szCs w:val="28"/>
        </w:rPr>
      </w:pPr>
      <w:r w:rsidRPr="0099365D">
        <w:br w:type="page"/>
      </w:r>
    </w:p>
    <w:p w:rsidR="00BC75D5" w:rsidRPr="0099365D" w:rsidRDefault="00BC75D5" w:rsidP="00D00226">
      <w:pPr>
        <w:pStyle w:val="Heading2"/>
      </w:pPr>
      <w:bookmarkStart w:id="646" w:name="_Toc400439094"/>
      <w:r w:rsidRPr="0099365D">
        <w:lastRenderedPageBreak/>
        <w:t>Employee Upcharge</w:t>
      </w:r>
      <w:bookmarkEnd w:id="646"/>
    </w:p>
    <w:p w:rsidR="00BC75D5" w:rsidRPr="0099365D" w:rsidRDefault="00BC75D5" w:rsidP="00BC75D5">
      <w:pPr>
        <w:pStyle w:val="BodyText"/>
      </w:pPr>
    </w:p>
    <w:p w:rsidR="00256991" w:rsidRPr="0099365D" w:rsidRDefault="00EB0FC7" w:rsidP="00BC75D5">
      <w:pPr>
        <w:pStyle w:val="BodyText"/>
      </w:pPr>
      <w:r w:rsidRPr="0099365D">
        <w:rPr>
          <w:noProof/>
          <w:color w:val="FF0000"/>
        </w:rPr>
        <mc:AlternateContent>
          <mc:Choice Requires="wps">
            <w:drawing>
              <wp:inline distT="0" distB="0" distL="0" distR="0" wp14:anchorId="52D44BBC" wp14:editId="356A540C">
                <wp:extent cx="2980690" cy="4128770"/>
                <wp:effectExtent l="9525" t="8890" r="10160" b="5715"/>
                <wp:docPr id="43"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128770"/>
                        </a:xfrm>
                        <a:prstGeom prst="rect">
                          <a:avLst/>
                        </a:prstGeom>
                        <a:solidFill>
                          <a:srgbClr val="FFFFFF"/>
                        </a:solidFill>
                        <a:ln w="9525">
                          <a:solidFill>
                            <a:srgbClr val="000000"/>
                          </a:solidFill>
                          <a:miter lim="800000"/>
                          <a:headEnd/>
                          <a:tailEnd/>
                        </a:ln>
                      </wps:spPr>
                      <wps:txbx>
                        <w:txbxContent>
                          <w:p w:rsidR="0099365D" w:rsidRPr="0034389B" w:rsidRDefault="0099365D" w:rsidP="00256991">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56991">
                            <w:pPr>
                              <w:jc w:val="center"/>
                              <w:rPr>
                                <w:rFonts w:ascii="Courier New" w:hAnsi="Courier New" w:cs="Courier New"/>
                                <w:sz w:val="18"/>
                                <w:szCs w:val="18"/>
                              </w:rPr>
                            </w:pPr>
                          </w:p>
                          <w:p w:rsidR="0099365D" w:rsidRPr="0034389B" w:rsidRDefault="0099365D" w:rsidP="00256991">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56991">
                            <w:pPr>
                              <w:rPr>
                                <w:rFonts w:cs="Arial"/>
                                <w:sz w:val="16"/>
                                <w:szCs w:val="16"/>
                              </w:rPr>
                            </w:pPr>
                          </w:p>
                          <w:p w:rsidR="0099365D" w:rsidRPr="004A6638" w:rsidRDefault="0099365D" w:rsidP="00256991">
                            <w:pPr>
                              <w:jc w:val="center"/>
                              <w:rPr>
                                <w:rFonts w:cs="Arial"/>
                                <w:b/>
                                <w:sz w:val="22"/>
                                <w:szCs w:val="22"/>
                              </w:rPr>
                            </w:pPr>
                            <w:r>
                              <w:rPr>
                                <w:rFonts w:cs="Arial"/>
                                <w:b/>
                                <w:sz w:val="22"/>
                                <w:szCs w:val="22"/>
                              </w:rPr>
                              <w:t>EMPLOYEE SALES</w:t>
                            </w:r>
                          </w:p>
                          <w:p w:rsidR="0099365D" w:rsidRDefault="0099365D" w:rsidP="00256991">
                            <w:pPr>
                              <w:tabs>
                                <w:tab w:val="left" w:pos="1080"/>
                                <w:tab w:val="decimal" w:pos="3780"/>
                              </w:tabs>
                              <w:rPr>
                                <w:rFonts w:ascii="Courier New" w:hAnsi="Courier New" w:cs="Courier New"/>
                                <w:sz w:val="18"/>
                                <w:szCs w:val="18"/>
                              </w:rPr>
                            </w:pPr>
                          </w:p>
                          <w:p w:rsidR="0099365D"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EMPLOYEE JSMITH</w:t>
                            </w:r>
                          </w:p>
                          <w:p w:rsidR="0099365D" w:rsidRDefault="0099365D" w:rsidP="00256991">
                            <w:pPr>
                              <w:tabs>
                                <w:tab w:val="left" w:pos="1080"/>
                                <w:tab w:val="decimal" w:pos="3780"/>
                              </w:tabs>
                              <w:rPr>
                                <w:rFonts w:ascii="Courier New" w:hAnsi="Courier New" w:cs="Courier New"/>
                                <w:sz w:val="18"/>
                                <w:szCs w:val="18"/>
                              </w:rPr>
                            </w:pPr>
                          </w:p>
                          <w:p w:rsidR="0099365D" w:rsidRPr="0034389B"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25699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10080000</w:t>
                            </w:r>
                            <w:r>
                              <w:rPr>
                                <w:rFonts w:ascii="Courier New" w:hAnsi="Courier New" w:cs="Courier New"/>
                                <w:sz w:val="18"/>
                                <w:szCs w:val="18"/>
                              </w:rPr>
                              <w:tab/>
                            </w:r>
                            <w:r w:rsidRPr="00CE2384">
                              <w:rPr>
                                <w:rFonts w:ascii="Courier New" w:hAnsi="Courier New" w:cs="Courier New"/>
                                <w:sz w:val="18"/>
                                <w:szCs w:val="18"/>
                              </w:rPr>
                              <w:t>LC46D62U</w:t>
                            </w:r>
                            <w:r>
                              <w:rPr>
                                <w:rFonts w:ascii="Courier New" w:hAnsi="Courier New" w:cs="Courier New"/>
                                <w:sz w:val="18"/>
                                <w:szCs w:val="18"/>
                              </w:rPr>
                              <w:tab/>
                              <w:t xml:space="preserve"> 1275.16 </w:t>
                            </w:r>
                            <w:r w:rsidRPr="0034389B">
                              <w:rPr>
                                <w:rFonts w:ascii="Courier New" w:hAnsi="Courier New" w:cs="Courier New"/>
                                <w:sz w:val="18"/>
                                <w:szCs w:val="18"/>
                              </w:rPr>
                              <w:t xml:space="preserve">       </w:t>
                            </w:r>
                          </w:p>
                          <w:p w:rsidR="0099365D" w:rsidRDefault="0099365D" w:rsidP="0025699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SHARP AQUOS </w:t>
                            </w:r>
                            <w:r w:rsidRPr="00CE2384">
                              <w:rPr>
                                <w:rFonts w:ascii="Courier New" w:hAnsi="Courier New" w:cs="Courier New"/>
                                <w:sz w:val="18"/>
                                <w:szCs w:val="18"/>
                              </w:rPr>
                              <w:t>LC46D62U</w:t>
                            </w:r>
                          </w:p>
                          <w:p w:rsidR="0099365D"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1,498.97 WITH EMPLOYEE DISCOUNT</w:t>
                            </w:r>
                          </w:p>
                          <w:p w:rsidR="0099365D" w:rsidRPr="0034389B"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5004</w:t>
                            </w:r>
                            <w:r>
                              <w:rPr>
                                <w:rFonts w:ascii="Courier New" w:hAnsi="Courier New" w:cs="Courier New"/>
                                <w:sz w:val="18"/>
                                <w:szCs w:val="18"/>
                              </w:rPr>
                              <w:tab/>
                              <w:t>CREDIT CARD</w:t>
                            </w:r>
                            <w:r>
                              <w:rPr>
                                <w:rFonts w:ascii="Courier New" w:hAnsi="Courier New" w:cs="Courier New"/>
                                <w:sz w:val="18"/>
                                <w:szCs w:val="18"/>
                              </w:rPr>
                              <w:tab/>
                              <w:t xml:space="preserve"> 83.35 </w:t>
                            </w:r>
                            <w:r w:rsidRPr="0034389B">
                              <w:rPr>
                                <w:rFonts w:ascii="Courier New" w:hAnsi="Courier New" w:cs="Courier New"/>
                                <w:sz w:val="18"/>
                                <w:szCs w:val="18"/>
                              </w:rPr>
                              <w:t xml:space="preserve">       </w:t>
                            </w:r>
                          </w:p>
                          <w:p w:rsidR="0099365D" w:rsidRDefault="0099365D" w:rsidP="0025699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CREDIT CARD UPCHARGE</w:t>
                            </w:r>
                          </w:p>
                          <w:p w:rsidR="0099365D" w:rsidRPr="001E30CB" w:rsidRDefault="0099365D" w:rsidP="00256991">
                            <w:pPr>
                              <w:tabs>
                                <w:tab w:val="left" w:pos="1080"/>
                                <w:tab w:val="decimal" w:pos="3780"/>
                              </w:tabs>
                              <w:rPr>
                                <w:rFonts w:ascii="Courier New" w:hAnsi="Courier New" w:cs="Courier New"/>
                                <w:sz w:val="18"/>
                                <w:szCs w:val="18"/>
                              </w:rPr>
                            </w:pPr>
                          </w:p>
                          <w:p w:rsidR="0099365D" w:rsidRPr="0034389B" w:rsidRDefault="0099365D" w:rsidP="00256991">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256991">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1,558</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256991">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ON</w:t>
                            </w:r>
                            <w:r w:rsidRPr="0034389B">
                              <w:rPr>
                                <w:rFonts w:ascii="Courier New" w:hAnsi="Courier New" w:cs="Courier New"/>
                                <w:sz w:val="18"/>
                                <w:szCs w:val="18"/>
                              </w:rPr>
                              <w:tab/>
                            </w:r>
                            <w:r>
                              <w:rPr>
                                <w:rFonts w:ascii="Courier New" w:hAnsi="Courier New" w:cs="Courier New"/>
                                <w:sz w:val="18"/>
                                <w:szCs w:val="18"/>
                              </w:rPr>
                              <w:t>202.61</w:t>
                            </w:r>
                          </w:p>
                          <w:p w:rsidR="0099365D" w:rsidRPr="0034389B" w:rsidRDefault="0099365D" w:rsidP="00256991">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991">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1,761</w:t>
                            </w:r>
                            <w:r w:rsidRPr="0034389B">
                              <w:rPr>
                                <w:rFonts w:ascii="Courier New" w:hAnsi="Courier New" w:cs="Courier New"/>
                                <w:sz w:val="18"/>
                                <w:szCs w:val="18"/>
                              </w:rPr>
                              <w:t>.</w:t>
                            </w:r>
                            <w:r>
                              <w:rPr>
                                <w:rFonts w:ascii="Courier New" w:hAnsi="Courier New" w:cs="Courier New"/>
                                <w:sz w:val="18"/>
                                <w:szCs w:val="18"/>
                              </w:rPr>
                              <w:t>11</w:t>
                            </w:r>
                          </w:p>
                          <w:p w:rsidR="0099365D" w:rsidRDefault="0099365D" w:rsidP="00256991">
                            <w:pPr>
                              <w:tabs>
                                <w:tab w:val="right" w:pos="3179"/>
                                <w:tab w:val="decimal" w:pos="3780"/>
                              </w:tabs>
                              <w:rPr>
                                <w:rFonts w:ascii="Courier New" w:hAnsi="Courier New" w:cs="Courier New"/>
                                <w:sz w:val="18"/>
                                <w:szCs w:val="18"/>
                              </w:rPr>
                            </w:pPr>
                          </w:p>
                          <w:p w:rsidR="0099365D" w:rsidRPr="0034389B" w:rsidRDefault="0099365D" w:rsidP="00891A9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891A9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1,761.11</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Pr="001E30CB"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12/08/2015 17:13:02</w:t>
                            </w:r>
                          </w:p>
                          <w:p w:rsidR="0099365D" w:rsidRPr="008073B4" w:rsidRDefault="0099365D" w:rsidP="00256991">
                            <w:pPr>
                              <w:rPr>
                                <w:szCs w:val="18"/>
                              </w:rPr>
                            </w:pPr>
                            <w:r>
                              <w:rPr>
                                <w:szCs w:val="18"/>
                              </w:rPr>
                              <w:t>…</w:t>
                            </w:r>
                          </w:p>
                        </w:txbxContent>
                      </wps:txbx>
                      <wps:bodyPr rot="0" vert="horz" wrap="square" lIns="91440" tIns="45720" rIns="91440" bIns="45720" anchor="t" anchorCtr="0" upright="1">
                        <a:noAutofit/>
                      </wps:bodyPr>
                    </wps:wsp>
                  </a:graphicData>
                </a:graphic>
              </wp:inline>
            </w:drawing>
          </mc:Choice>
          <mc:Fallback>
            <w:pict>
              <v:shape w14:anchorId="52D44BBC" id="Text Box 249" o:spid="_x0000_s1087" type="#_x0000_t202" style="width:234.7pt;height:3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smMQIAAFw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">
                <v:textbox>
                  <w:txbxContent>
                    <w:p w:rsidR="0099365D" w:rsidRPr="0034389B" w:rsidRDefault="0099365D" w:rsidP="00256991">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56991">
                      <w:pPr>
                        <w:jc w:val="center"/>
                        <w:rPr>
                          <w:rFonts w:ascii="Courier New" w:hAnsi="Courier New" w:cs="Courier New"/>
                          <w:sz w:val="18"/>
                          <w:szCs w:val="18"/>
                        </w:rPr>
                      </w:pPr>
                    </w:p>
                    <w:p w:rsidR="0099365D" w:rsidRPr="0034389B" w:rsidRDefault="0099365D" w:rsidP="00256991">
                      <w:pPr>
                        <w:rPr>
                          <w:rFonts w:ascii="Courier New" w:hAnsi="Courier New" w:cs="Courier New"/>
                          <w:sz w:val="18"/>
                          <w:szCs w:val="18"/>
                        </w:rPr>
                      </w:pPr>
                      <w:r>
                        <w:rPr>
                          <w:rFonts w:ascii="Courier New" w:hAnsi="Courier New" w:cs="Courier New"/>
                          <w:sz w:val="18"/>
                          <w:szCs w:val="18"/>
                        </w:rPr>
                        <w:t xml:space="preserve">0004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10/29/10</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56991">
                      <w:pPr>
                        <w:rPr>
                          <w:rFonts w:cs="Arial"/>
                          <w:sz w:val="16"/>
                          <w:szCs w:val="16"/>
                        </w:rPr>
                      </w:pPr>
                    </w:p>
                    <w:p w:rsidR="0099365D" w:rsidRPr="004A6638" w:rsidRDefault="0099365D" w:rsidP="00256991">
                      <w:pPr>
                        <w:jc w:val="center"/>
                        <w:rPr>
                          <w:rFonts w:cs="Arial"/>
                          <w:b/>
                          <w:sz w:val="22"/>
                          <w:szCs w:val="22"/>
                        </w:rPr>
                      </w:pPr>
                      <w:r>
                        <w:rPr>
                          <w:rFonts w:cs="Arial"/>
                          <w:b/>
                          <w:sz w:val="22"/>
                          <w:szCs w:val="22"/>
                        </w:rPr>
                        <w:t>EMPLOYEE SALES</w:t>
                      </w:r>
                    </w:p>
                    <w:p w:rsidR="0099365D" w:rsidRDefault="0099365D" w:rsidP="00256991">
                      <w:pPr>
                        <w:tabs>
                          <w:tab w:val="left" w:pos="1080"/>
                          <w:tab w:val="decimal" w:pos="3780"/>
                        </w:tabs>
                        <w:rPr>
                          <w:rFonts w:ascii="Courier New" w:hAnsi="Courier New" w:cs="Courier New"/>
                          <w:sz w:val="18"/>
                          <w:szCs w:val="18"/>
                        </w:rPr>
                      </w:pPr>
                    </w:p>
                    <w:p w:rsidR="0099365D"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EMPLOYEE JSMITH</w:t>
                      </w:r>
                    </w:p>
                    <w:p w:rsidR="0099365D" w:rsidRDefault="0099365D" w:rsidP="00256991">
                      <w:pPr>
                        <w:tabs>
                          <w:tab w:val="left" w:pos="1080"/>
                          <w:tab w:val="decimal" w:pos="3780"/>
                        </w:tabs>
                        <w:rPr>
                          <w:rFonts w:ascii="Courier New" w:hAnsi="Courier New" w:cs="Courier New"/>
                          <w:sz w:val="18"/>
                          <w:szCs w:val="18"/>
                        </w:rPr>
                      </w:pPr>
                    </w:p>
                    <w:p w:rsidR="0099365D" w:rsidRPr="0034389B"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25699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10080000</w:t>
                      </w:r>
                      <w:r>
                        <w:rPr>
                          <w:rFonts w:ascii="Courier New" w:hAnsi="Courier New" w:cs="Courier New"/>
                          <w:sz w:val="18"/>
                          <w:szCs w:val="18"/>
                        </w:rPr>
                        <w:tab/>
                      </w:r>
                      <w:r w:rsidRPr="00CE2384">
                        <w:rPr>
                          <w:rFonts w:ascii="Courier New" w:hAnsi="Courier New" w:cs="Courier New"/>
                          <w:sz w:val="18"/>
                          <w:szCs w:val="18"/>
                        </w:rPr>
                        <w:t>LC46D62U</w:t>
                      </w:r>
                      <w:r>
                        <w:rPr>
                          <w:rFonts w:ascii="Courier New" w:hAnsi="Courier New" w:cs="Courier New"/>
                          <w:sz w:val="18"/>
                          <w:szCs w:val="18"/>
                        </w:rPr>
                        <w:tab/>
                        <w:t xml:space="preserve"> 1275.16 </w:t>
                      </w:r>
                      <w:r w:rsidRPr="0034389B">
                        <w:rPr>
                          <w:rFonts w:ascii="Courier New" w:hAnsi="Courier New" w:cs="Courier New"/>
                          <w:sz w:val="18"/>
                          <w:szCs w:val="18"/>
                        </w:rPr>
                        <w:t xml:space="preserve">       </w:t>
                      </w:r>
                    </w:p>
                    <w:p w:rsidR="0099365D" w:rsidRDefault="0099365D" w:rsidP="0025699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 xml:space="preserve">SHARP AQUOS </w:t>
                      </w:r>
                      <w:r w:rsidRPr="00CE2384">
                        <w:rPr>
                          <w:rFonts w:ascii="Courier New" w:hAnsi="Courier New" w:cs="Courier New"/>
                          <w:sz w:val="18"/>
                          <w:szCs w:val="18"/>
                        </w:rPr>
                        <w:t>LC46D62U</w:t>
                      </w:r>
                    </w:p>
                    <w:p w:rsidR="0099365D"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REG 1,498.97 WITH EMPLOYEE DISCOUNT</w:t>
                      </w:r>
                    </w:p>
                    <w:p w:rsidR="0099365D" w:rsidRPr="0034389B" w:rsidRDefault="0099365D" w:rsidP="00256991">
                      <w:pPr>
                        <w:tabs>
                          <w:tab w:val="left" w:pos="1080"/>
                          <w:tab w:val="decimal" w:pos="3780"/>
                        </w:tabs>
                        <w:rPr>
                          <w:rFonts w:ascii="Courier New" w:hAnsi="Courier New" w:cs="Courier New"/>
                          <w:sz w:val="18"/>
                          <w:szCs w:val="18"/>
                        </w:rPr>
                      </w:pPr>
                      <w:r>
                        <w:rPr>
                          <w:rFonts w:ascii="Courier New" w:hAnsi="Courier New" w:cs="Courier New"/>
                          <w:sz w:val="18"/>
                          <w:szCs w:val="18"/>
                        </w:rPr>
                        <w:t>5004</w:t>
                      </w:r>
                      <w:r>
                        <w:rPr>
                          <w:rFonts w:ascii="Courier New" w:hAnsi="Courier New" w:cs="Courier New"/>
                          <w:sz w:val="18"/>
                          <w:szCs w:val="18"/>
                        </w:rPr>
                        <w:tab/>
                        <w:t>CREDIT CARD</w:t>
                      </w:r>
                      <w:r>
                        <w:rPr>
                          <w:rFonts w:ascii="Courier New" w:hAnsi="Courier New" w:cs="Courier New"/>
                          <w:sz w:val="18"/>
                          <w:szCs w:val="18"/>
                        </w:rPr>
                        <w:tab/>
                        <w:t xml:space="preserve"> 83.35 </w:t>
                      </w:r>
                      <w:r w:rsidRPr="0034389B">
                        <w:rPr>
                          <w:rFonts w:ascii="Courier New" w:hAnsi="Courier New" w:cs="Courier New"/>
                          <w:sz w:val="18"/>
                          <w:szCs w:val="18"/>
                        </w:rPr>
                        <w:t xml:space="preserve">       </w:t>
                      </w:r>
                    </w:p>
                    <w:p w:rsidR="0099365D" w:rsidRDefault="0099365D" w:rsidP="0025699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CREDIT CARD UPCHARGE</w:t>
                      </w:r>
                    </w:p>
                    <w:p w:rsidR="0099365D" w:rsidRPr="001E30CB" w:rsidRDefault="0099365D" w:rsidP="00256991">
                      <w:pPr>
                        <w:tabs>
                          <w:tab w:val="left" w:pos="1080"/>
                          <w:tab w:val="decimal" w:pos="3780"/>
                        </w:tabs>
                        <w:rPr>
                          <w:rFonts w:ascii="Courier New" w:hAnsi="Courier New" w:cs="Courier New"/>
                          <w:sz w:val="18"/>
                          <w:szCs w:val="18"/>
                        </w:rPr>
                      </w:pPr>
                    </w:p>
                    <w:p w:rsidR="0099365D" w:rsidRPr="0034389B" w:rsidRDefault="0099365D" w:rsidP="00256991">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256991">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1,558</w:t>
                      </w:r>
                      <w:r w:rsidRPr="0034389B">
                        <w:rPr>
                          <w:rFonts w:ascii="Courier New" w:hAnsi="Courier New" w:cs="Courier New"/>
                          <w:sz w:val="18"/>
                          <w:szCs w:val="18"/>
                        </w:rPr>
                        <w:t>.</w:t>
                      </w:r>
                      <w:r>
                        <w:rPr>
                          <w:rFonts w:ascii="Courier New" w:hAnsi="Courier New" w:cs="Courier New"/>
                          <w:sz w:val="18"/>
                          <w:szCs w:val="18"/>
                        </w:rPr>
                        <w:t>50</w:t>
                      </w:r>
                    </w:p>
                    <w:p w:rsidR="0099365D" w:rsidRPr="0034389B" w:rsidRDefault="0099365D" w:rsidP="00256991">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ON</w:t>
                      </w:r>
                      <w:r w:rsidRPr="0034389B">
                        <w:rPr>
                          <w:rFonts w:ascii="Courier New" w:hAnsi="Courier New" w:cs="Courier New"/>
                          <w:sz w:val="18"/>
                          <w:szCs w:val="18"/>
                        </w:rPr>
                        <w:tab/>
                      </w:r>
                      <w:r>
                        <w:rPr>
                          <w:rFonts w:ascii="Courier New" w:hAnsi="Courier New" w:cs="Courier New"/>
                          <w:sz w:val="18"/>
                          <w:szCs w:val="18"/>
                        </w:rPr>
                        <w:t>202.61</w:t>
                      </w:r>
                    </w:p>
                    <w:p w:rsidR="0099365D" w:rsidRPr="0034389B" w:rsidRDefault="0099365D" w:rsidP="00256991">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56991">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1,761</w:t>
                      </w:r>
                      <w:r w:rsidRPr="0034389B">
                        <w:rPr>
                          <w:rFonts w:ascii="Courier New" w:hAnsi="Courier New" w:cs="Courier New"/>
                          <w:sz w:val="18"/>
                          <w:szCs w:val="18"/>
                        </w:rPr>
                        <w:t>.</w:t>
                      </w:r>
                      <w:r>
                        <w:rPr>
                          <w:rFonts w:ascii="Courier New" w:hAnsi="Courier New" w:cs="Courier New"/>
                          <w:sz w:val="18"/>
                          <w:szCs w:val="18"/>
                        </w:rPr>
                        <w:t>11</w:t>
                      </w:r>
                    </w:p>
                    <w:p w:rsidR="0099365D" w:rsidRDefault="0099365D" w:rsidP="00256991">
                      <w:pPr>
                        <w:tabs>
                          <w:tab w:val="right" w:pos="3179"/>
                          <w:tab w:val="decimal" w:pos="3780"/>
                        </w:tabs>
                        <w:rPr>
                          <w:rFonts w:ascii="Courier New" w:hAnsi="Courier New" w:cs="Courier New"/>
                          <w:sz w:val="18"/>
                          <w:szCs w:val="18"/>
                        </w:rPr>
                      </w:pPr>
                    </w:p>
                    <w:p w:rsidR="0099365D" w:rsidRPr="0034389B" w:rsidRDefault="0099365D" w:rsidP="00891A9F">
                      <w:pPr>
                        <w:tabs>
                          <w:tab w:val="right" w:pos="3179"/>
                          <w:tab w:val="decimal" w:pos="3780"/>
                        </w:tabs>
                        <w:rPr>
                          <w:rFonts w:ascii="Courier New" w:hAnsi="Courier New" w:cs="Courier New"/>
                          <w:sz w:val="18"/>
                          <w:szCs w:val="18"/>
                        </w:rPr>
                      </w:pPr>
                      <w:r w:rsidRPr="00EF1ED6">
                        <w:rPr>
                          <w:rFonts w:ascii="Courier New" w:hAnsi="Courier New" w:cs="Courier New"/>
                          <w:sz w:val="18"/>
                          <w:szCs w:val="18"/>
                        </w:rPr>
                        <w:t>Transaction Record SALE</w:t>
                      </w:r>
                    </w:p>
                    <w:p w:rsidR="0099365D" w:rsidRDefault="0099365D" w:rsidP="00891A9F">
                      <w:pPr>
                        <w:tabs>
                          <w:tab w:val="right" w:pos="3179"/>
                          <w:tab w:val="decimal" w:pos="3780"/>
                        </w:tabs>
                        <w:rPr>
                          <w:rFonts w:ascii="Courier New" w:hAnsi="Courier New" w:cs="Courier New"/>
                          <w:sz w:val="18"/>
                          <w:szCs w:val="18"/>
                        </w:rPr>
                      </w:pPr>
                      <w:proofErr w:type="gramStart"/>
                      <w:r w:rsidRPr="00EF1ED6">
                        <w:rPr>
                          <w:rFonts w:ascii="Courier New" w:hAnsi="Courier New" w:cs="Courier New"/>
                          <w:sz w:val="18"/>
                          <w:szCs w:val="18"/>
                        </w:rPr>
                        <w:t>xxxxxxxxxxxx2448</w:t>
                      </w:r>
                      <w:proofErr w:type="gramEnd"/>
                      <w:r w:rsidRPr="00EF1ED6">
                        <w:rPr>
                          <w:rFonts w:ascii="Courier New" w:hAnsi="Courier New" w:cs="Courier New"/>
                          <w:sz w:val="18"/>
                          <w:szCs w:val="18"/>
                        </w:rPr>
                        <w:t xml:space="preserve"> S VISA</w:t>
                      </w:r>
                      <w:r>
                        <w:rPr>
                          <w:rFonts w:ascii="Courier New" w:hAnsi="Courier New" w:cs="Courier New"/>
                          <w:sz w:val="18"/>
                          <w:szCs w:val="18"/>
                        </w:rPr>
                        <w:tab/>
                      </w:r>
                      <w:r>
                        <w:rPr>
                          <w:rFonts w:ascii="Courier New" w:hAnsi="Courier New" w:cs="Courier New"/>
                          <w:sz w:val="18"/>
                          <w:szCs w:val="18"/>
                        </w:rPr>
                        <w:tab/>
                        <w:t>1,761.11</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Approved 142301</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001001001284</w:t>
                      </w:r>
                    </w:p>
                    <w:p w:rsidR="0099365D"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ACI/ISO 001/00</w:t>
                      </w:r>
                    </w:p>
                    <w:p w:rsidR="0099365D" w:rsidRPr="001E30CB" w:rsidRDefault="0099365D" w:rsidP="00891A9F">
                      <w:pPr>
                        <w:tabs>
                          <w:tab w:val="left" w:pos="1080"/>
                          <w:tab w:val="decimal" w:pos="3780"/>
                        </w:tabs>
                        <w:rPr>
                          <w:rFonts w:ascii="Courier New" w:hAnsi="Courier New" w:cs="Courier New"/>
                          <w:sz w:val="18"/>
                          <w:szCs w:val="18"/>
                        </w:rPr>
                      </w:pPr>
                      <w:r>
                        <w:rPr>
                          <w:rFonts w:ascii="Courier New" w:hAnsi="Courier New" w:cs="Courier New"/>
                          <w:sz w:val="18"/>
                          <w:szCs w:val="18"/>
                        </w:rPr>
                        <w:t>12/08/2015 17:13:02</w:t>
                      </w:r>
                    </w:p>
                    <w:p w:rsidR="0099365D" w:rsidRPr="008073B4" w:rsidRDefault="0099365D" w:rsidP="00256991">
                      <w:pPr>
                        <w:rPr>
                          <w:szCs w:val="18"/>
                        </w:rPr>
                      </w:pPr>
                      <w:r>
                        <w:rPr>
                          <w:szCs w:val="18"/>
                        </w:rPr>
                        <w:t>…</w:t>
                      </w:r>
                    </w:p>
                  </w:txbxContent>
                </v:textbox>
                <w10:anchorlock/>
              </v:shape>
            </w:pict>
          </mc:Fallback>
        </mc:AlternateContent>
      </w:r>
    </w:p>
    <w:p w:rsidR="00F22E34" w:rsidRPr="0099365D" w:rsidRDefault="00F22E34">
      <w:pPr>
        <w:rPr>
          <w:rFonts w:cs="Arial"/>
          <w:b/>
          <w:bCs/>
          <w:iCs/>
          <w:sz w:val="24"/>
          <w:szCs w:val="28"/>
        </w:rPr>
      </w:pPr>
      <w:r w:rsidRPr="0099365D">
        <w:br w:type="page"/>
      </w:r>
    </w:p>
    <w:p w:rsidR="00792E99" w:rsidRPr="0099365D" w:rsidRDefault="00792E99" w:rsidP="00D00226">
      <w:pPr>
        <w:pStyle w:val="Heading2"/>
      </w:pPr>
      <w:bookmarkStart w:id="647" w:name="_Toc400439095"/>
      <w:r w:rsidRPr="0099365D">
        <w:lastRenderedPageBreak/>
        <w:t>House Account Tender</w:t>
      </w:r>
      <w:bookmarkEnd w:id="647"/>
    </w:p>
    <w:p w:rsidR="00792E99" w:rsidRPr="0099365D" w:rsidRDefault="00792E99" w:rsidP="00792E99">
      <w:pPr>
        <w:pStyle w:val="BodyText"/>
      </w:pPr>
      <w:r w:rsidRPr="0099365D">
        <w:t>The tender and authorization details are added to the transaction.  Any additional prompts that are captured is printed on the receipt with the giving data setup.</w:t>
      </w:r>
    </w:p>
    <w:p w:rsidR="00792E99" w:rsidRPr="0099365D" w:rsidRDefault="00792E99" w:rsidP="00792E99">
      <w:pPr>
        <w:pStyle w:val="BodyText"/>
      </w:pPr>
      <w:r w:rsidRPr="0099365D">
        <w:t>The printing of the custom prompt data on the receipt is determined by the print setting for the custom prompt</w:t>
      </w:r>
    </w:p>
    <w:p w:rsidR="00792E99" w:rsidRPr="0099365D" w:rsidRDefault="00792E99" w:rsidP="00792E99">
      <w:pPr>
        <w:pStyle w:val="PlainText"/>
        <w:numPr>
          <w:ilvl w:val="0"/>
          <w:numId w:val="11"/>
        </w:numPr>
        <w:spacing w:after="120"/>
        <w:rPr>
          <w:rFonts w:ascii="Arial" w:hAnsi="Arial" w:cs="Times New Roman"/>
          <w:sz w:val="22"/>
          <w:szCs w:val="24"/>
        </w:rPr>
      </w:pPr>
      <w:r w:rsidRPr="0099365D">
        <w:rPr>
          <w:rFonts w:ascii="Arial" w:hAnsi="Arial" w:cs="Times New Roman"/>
          <w:sz w:val="22"/>
          <w:szCs w:val="24"/>
        </w:rPr>
        <w:t>0, then POS does not print the additional information to the receipt</w:t>
      </w:r>
    </w:p>
    <w:p w:rsidR="00792E99" w:rsidRPr="0099365D" w:rsidRDefault="00792E99" w:rsidP="00792E99">
      <w:pPr>
        <w:pStyle w:val="PlainText"/>
        <w:numPr>
          <w:ilvl w:val="0"/>
          <w:numId w:val="11"/>
        </w:numPr>
        <w:spacing w:after="120"/>
        <w:rPr>
          <w:rFonts w:ascii="Arial" w:hAnsi="Arial" w:cs="Times New Roman"/>
          <w:sz w:val="22"/>
          <w:szCs w:val="24"/>
        </w:rPr>
      </w:pPr>
      <w:r w:rsidRPr="0099365D">
        <w:rPr>
          <w:rFonts w:ascii="Arial" w:hAnsi="Arial" w:cs="Times New Roman"/>
          <w:sz w:val="22"/>
          <w:szCs w:val="24"/>
        </w:rPr>
        <w:t>1, then POS prints the captured additional information without the prompt names.</w:t>
      </w:r>
    </w:p>
    <w:p w:rsidR="00792E99" w:rsidRPr="0099365D" w:rsidRDefault="00792E99" w:rsidP="00792E99">
      <w:pPr>
        <w:pStyle w:val="PlainText"/>
        <w:numPr>
          <w:ilvl w:val="0"/>
          <w:numId w:val="11"/>
        </w:numPr>
        <w:spacing w:after="120"/>
        <w:rPr>
          <w:rFonts w:ascii="Arial" w:hAnsi="Arial" w:cs="Times New Roman"/>
          <w:sz w:val="22"/>
          <w:szCs w:val="24"/>
        </w:rPr>
      </w:pPr>
      <w:r w:rsidRPr="0099365D">
        <w:rPr>
          <w:rFonts w:ascii="Arial" w:hAnsi="Arial" w:cs="Times New Roman"/>
          <w:sz w:val="22"/>
          <w:szCs w:val="24"/>
        </w:rPr>
        <w:t>5, then POS prints the captured additional information right justified with the prompt names.</w:t>
      </w:r>
    </w:p>
    <w:p w:rsidR="00792E99" w:rsidRPr="0099365D" w:rsidRDefault="00792E99" w:rsidP="00792E99">
      <w:pPr>
        <w:pStyle w:val="PlainText"/>
        <w:numPr>
          <w:ilvl w:val="0"/>
          <w:numId w:val="11"/>
        </w:numPr>
        <w:spacing w:after="120"/>
        <w:rPr>
          <w:rFonts w:ascii="Arial" w:hAnsi="Arial" w:cs="Arial"/>
          <w:sz w:val="22"/>
          <w:szCs w:val="22"/>
        </w:rPr>
      </w:pPr>
      <w:r w:rsidRPr="0099365D">
        <w:rPr>
          <w:rFonts w:ascii="Arial" w:hAnsi="Arial" w:cs="Arial"/>
          <w:sz w:val="22"/>
          <w:szCs w:val="22"/>
        </w:rPr>
        <w:t xml:space="preserve">17, then POS prints the captured </w:t>
      </w:r>
      <w:r w:rsidRPr="0099365D">
        <w:rPr>
          <w:rFonts w:ascii="Arial" w:hAnsi="Arial" w:cs="Times New Roman"/>
          <w:sz w:val="22"/>
          <w:szCs w:val="24"/>
        </w:rPr>
        <w:t xml:space="preserve">additional </w:t>
      </w:r>
      <w:r w:rsidRPr="0099365D">
        <w:rPr>
          <w:rFonts w:ascii="Arial" w:hAnsi="Arial" w:cs="Arial"/>
          <w:sz w:val="22"/>
          <w:szCs w:val="22"/>
        </w:rPr>
        <w:t>information left justified without the prompt names.</w:t>
      </w:r>
    </w:p>
    <w:p w:rsidR="00792E99" w:rsidRPr="0099365D" w:rsidRDefault="00792E99" w:rsidP="00792E99">
      <w:pPr>
        <w:pStyle w:val="PlainText"/>
        <w:numPr>
          <w:ilvl w:val="0"/>
          <w:numId w:val="11"/>
        </w:numPr>
        <w:spacing w:after="120"/>
        <w:rPr>
          <w:rFonts w:ascii="Arial" w:hAnsi="Arial" w:cs="Times New Roman"/>
          <w:sz w:val="22"/>
          <w:szCs w:val="24"/>
        </w:rPr>
      </w:pPr>
      <w:r w:rsidRPr="0099365D">
        <w:rPr>
          <w:rFonts w:ascii="Arial" w:hAnsi="Arial" w:cs="Arial"/>
          <w:sz w:val="22"/>
          <w:szCs w:val="22"/>
        </w:rPr>
        <w:t xml:space="preserve">21, then POS prints the captured </w:t>
      </w:r>
      <w:r w:rsidRPr="0099365D">
        <w:rPr>
          <w:rFonts w:ascii="Arial" w:hAnsi="Arial" w:cs="Times New Roman"/>
          <w:sz w:val="22"/>
          <w:szCs w:val="24"/>
        </w:rPr>
        <w:t xml:space="preserve">additional </w:t>
      </w:r>
      <w:r w:rsidRPr="0099365D">
        <w:rPr>
          <w:rFonts w:ascii="Arial" w:hAnsi="Arial" w:cs="Arial"/>
          <w:sz w:val="22"/>
          <w:szCs w:val="22"/>
        </w:rPr>
        <w:t>information left justified with the prompt names.</w:t>
      </w:r>
    </w:p>
    <w:p w:rsidR="00792E99" w:rsidRPr="0099365D" w:rsidRDefault="00792E99" w:rsidP="00792E99">
      <w:pPr>
        <w:pStyle w:val="BodyText"/>
      </w:pPr>
    </w:p>
    <w:tbl>
      <w:tblPr>
        <w:tblW w:w="4900" w:type="pct"/>
        <w:tblInd w:w="144" w:type="dxa"/>
        <w:tblLook w:val="04A0" w:firstRow="1" w:lastRow="0" w:firstColumn="1" w:lastColumn="0" w:noHBand="0" w:noVBand="1"/>
      </w:tblPr>
      <w:tblGrid>
        <w:gridCol w:w="5381"/>
        <w:gridCol w:w="5203"/>
      </w:tblGrid>
      <w:tr w:rsidR="00792E99" w:rsidRPr="0099365D" w:rsidTr="0099365D">
        <w:trPr>
          <w:trHeight w:val="7182"/>
        </w:trPr>
        <w:tc>
          <w:tcPr>
            <w:tcW w:w="5398" w:type="dxa"/>
          </w:tcPr>
          <w:p w:rsidR="00792E99" w:rsidRPr="0099365D" w:rsidRDefault="00EB0FC7" w:rsidP="0099365D">
            <w:pPr>
              <w:pStyle w:val="BodyText"/>
              <w:jc w:val="center"/>
            </w:pPr>
            <w:r w:rsidRPr="0099365D">
              <w:rPr>
                <w:noProof/>
                <w:color w:val="FF0000"/>
              </w:rPr>
              <mc:AlternateContent>
                <mc:Choice Requires="wps">
                  <w:drawing>
                    <wp:inline distT="0" distB="0" distL="0" distR="0" wp14:anchorId="4B2727A7" wp14:editId="3828FC99">
                      <wp:extent cx="2980690" cy="4470400"/>
                      <wp:effectExtent l="7620" t="11430" r="12065" b="13970"/>
                      <wp:docPr id="42"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470400"/>
                              </a:xfrm>
                              <a:prstGeom prst="rect">
                                <a:avLst/>
                              </a:prstGeom>
                              <a:solidFill>
                                <a:srgbClr val="FFFFFF"/>
                              </a:solidFill>
                              <a:ln w="9525">
                                <a:solidFill>
                                  <a:srgbClr val="000000"/>
                                </a:solidFill>
                                <a:miter lim="800000"/>
                                <a:headEnd/>
                                <a:tailEnd/>
                              </a:ln>
                            </wps:spPr>
                            <wps:txbx>
                              <w:txbxContent>
                                <w:p w:rsidR="0099365D" w:rsidRPr="0034389B" w:rsidRDefault="0099365D" w:rsidP="00792E99">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792E99">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792E99">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792E99">
                                  <w:pPr>
                                    <w:jc w:val="center"/>
                                    <w:rPr>
                                      <w:rFonts w:cs="Arial"/>
                                      <w:sz w:val="18"/>
                                      <w:szCs w:val="18"/>
                                    </w:rPr>
                                  </w:pPr>
                                  <w:r w:rsidRPr="0034389B">
                                    <w:rPr>
                                      <w:rFonts w:ascii="Courier New" w:hAnsi="Courier New" w:cs="Courier New"/>
                                      <w:sz w:val="18"/>
                                      <w:szCs w:val="18"/>
                                    </w:rPr>
                                    <w:t>POS LAB TESTING</w:t>
                                  </w:r>
                                </w:p>
                                <w:p w:rsidR="0099365D" w:rsidRDefault="0099365D" w:rsidP="00792E99">
                                  <w:pPr>
                                    <w:jc w:val="center"/>
                                    <w:rPr>
                                      <w:rFonts w:cs="Arial"/>
                                      <w:sz w:val="18"/>
                                      <w:szCs w:val="18"/>
                                    </w:rPr>
                                  </w:pPr>
                                </w:p>
                                <w:p w:rsidR="0099365D" w:rsidRPr="00CA26DC" w:rsidRDefault="0099365D" w:rsidP="00792E99">
                                  <w:pPr>
                                    <w:jc w:val="center"/>
                                    <w:rPr>
                                      <w:rFonts w:cs="Arial"/>
                                      <w:sz w:val="18"/>
                                      <w:szCs w:val="18"/>
                                    </w:rPr>
                                  </w:pPr>
                                  <w:r>
                                    <w:rPr>
                                      <w:rFonts w:ascii="Courier" w:hAnsi="Courier"/>
                                      <w:noProof/>
                                    </w:rPr>
                                    <w:drawing>
                                      <wp:inline distT="0" distB="0" distL="0" distR="0" wp14:anchorId="27764AC8" wp14:editId="001FA8F6">
                                        <wp:extent cx="2552065" cy="287020"/>
                                        <wp:effectExtent l="19050" t="0" r="63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792E99">
                                  <w:pPr>
                                    <w:rPr>
                                      <w:rFonts w:cs="Arial"/>
                                      <w:sz w:val="18"/>
                                      <w:szCs w:val="18"/>
                                    </w:rPr>
                                  </w:pPr>
                                </w:p>
                                <w:p w:rsidR="0099365D" w:rsidRPr="0034389B" w:rsidRDefault="0099365D" w:rsidP="00792E99">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792E99">
                                  <w:pPr>
                                    <w:jc w:val="center"/>
                                    <w:rPr>
                                      <w:rFonts w:ascii="Courier New" w:hAnsi="Courier New" w:cs="Courier New"/>
                                      <w:sz w:val="18"/>
                                      <w:szCs w:val="18"/>
                                    </w:rPr>
                                  </w:pPr>
                                </w:p>
                                <w:p w:rsidR="0099365D" w:rsidRDefault="0099365D" w:rsidP="00792E99">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792E99">
                                  <w:pPr>
                                    <w:rPr>
                                      <w:rFonts w:ascii="Courier New" w:hAnsi="Courier New" w:cs="Courier New"/>
                                      <w:sz w:val="18"/>
                                      <w:szCs w:val="18"/>
                                    </w:rPr>
                                  </w:pPr>
                                </w:p>
                                <w:p w:rsidR="0099365D" w:rsidRPr="0034389B" w:rsidRDefault="0099365D" w:rsidP="00792E99">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792E9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792E99">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792E9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99365D" w:rsidRPr="0034389B" w:rsidRDefault="0099365D" w:rsidP="00792E99">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792E99">
                                  <w:pPr>
                                    <w:tabs>
                                      <w:tab w:val="right" w:pos="3179"/>
                                      <w:tab w:val="decimal" w:pos="3780"/>
                                    </w:tabs>
                                    <w:rPr>
                                      <w:rFonts w:ascii="Courier New" w:hAnsi="Courier New" w:cs="Courier New"/>
                                      <w:sz w:val="18"/>
                                      <w:szCs w:val="18"/>
                                    </w:rPr>
                                  </w:pP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HOUSE ACCOUNT</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792E99">
                                  <w:pPr>
                                    <w:tabs>
                                      <w:tab w:val="right" w:pos="3179"/>
                                      <w:tab w:val="decimal" w:pos="3780"/>
                                    </w:tabs>
                                    <w:rPr>
                                      <w:rFonts w:ascii="Courier New" w:hAnsi="Courier New" w:cs="Courier New"/>
                                      <w:sz w:val="18"/>
                                      <w:szCs w:val="18"/>
                                    </w:rPr>
                                  </w:pP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ACCT#: 3322</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SEQ NO: 000354</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RESONSE: 00</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ISO: 00</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Global Date/Time: 2/19/2013   20:45:54</w:t>
                                  </w:r>
                                </w:p>
                                <w:p w:rsidR="0099365D" w:rsidRDefault="0099365D" w:rsidP="00792E99">
                                  <w:pPr>
                                    <w:tabs>
                                      <w:tab w:val="right" w:pos="3179"/>
                                      <w:tab w:val="decimal" w:pos="3780"/>
                                    </w:tabs>
                                    <w:rPr>
                                      <w:rFonts w:ascii="Courier New" w:hAnsi="Courier New" w:cs="Courier New"/>
                                      <w:sz w:val="18"/>
                                      <w:szCs w:val="18"/>
                                    </w:rPr>
                                  </w:pP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Work Order #:      456789456</w:t>
                                  </w:r>
                                </w:p>
                              </w:txbxContent>
                            </wps:txbx>
                            <wps:bodyPr rot="0" vert="horz" wrap="square" lIns="91440" tIns="45720" rIns="91440" bIns="45720" anchor="t" anchorCtr="0" upright="1">
                              <a:noAutofit/>
                            </wps:bodyPr>
                          </wps:wsp>
                        </a:graphicData>
                      </a:graphic>
                    </wp:inline>
                  </w:drawing>
                </mc:Choice>
                <mc:Fallback>
                  <w:pict>
                    <v:shape w14:anchorId="4B2727A7" id="Text Box 248" o:spid="_x0000_s1088" type="#_x0000_t202" style="width:234.7pt;height: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">
                      <v:textbox>
                        <w:txbxContent>
                          <w:p w:rsidR="0099365D" w:rsidRPr="0034389B" w:rsidRDefault="0099365D" w:rsidP="00792E99">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792E99">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792E99">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792E99">
                            <w:pPr>
                              <w:jc w:val="center"/>
                              <w:rPr>
                                <w:rFonts w:cs="Arial"/>
                                <w:sz w:val="18"/>
                                <w:szCs w:val="18"/>
                              </w:rPr>
                            </w:pPr>
                            <w:r w:rsidRPr="0034389B">
                              <w:rPr>
                                <w:rFonts w:ascii="Courier New" w:hAnsi="Courier New" w:cs="Courier New"/>
                                <w:sz w:val="18"/>
                                <w:szCs w:val="18"/>
                              </w:rPr>
                              <w:t>POS LAB TESTING</w:t>
                            </w:r>
                          </w:p>
                          <w:p w:rsidR="0099365D" w:rsidRDefault="0099365D" w:rsidP="00792E99">
                            <w:pPr>
                              <w:jc w:val="center"/>
                              <w:rPr>
                                <w:rFonts w:cs="Arial"/>
                                <w:sz w:val="18"/>
                                <w:szCs w:val="18"/>
                              </w:rPr>
                            </w:pPr>
                          </w:p>
                          <w:p w:rsidR="0099365D" w:rsidRPr="00CA26DC" w:rsidRDefault="0099365D" w:rsidP="00792E99">
                            <w:pPr>
                              <w:jc w:val="center"/>
                              <w:rPr>
                                <w:rFonts w:cs="Arial"/>
                                <w:sz w:val="18"/>
                                <w:szCs w:val="18"/>
                              </w:rPr>
                            </w:pPr>
                            <w:r>
                              <w:rPr>
                                <w:rFonts w:ascii="Courier" w:hAnsi="Courier"/>
                                <w:noProof/>
                              </w:rPr>
                              <w:drawing>
                                <wp:inline distT="0" distB="0" distL="0" distR="0" wp14:anchorId="27764AC8" wp14:editId="001FA8F6">
                                  <wp:extent cx="2552065" cy="287020"/>
                                  <wp:effectExtent l="19050" t="0" r="63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792E99">
                            <w:pPr>
                              <w:rPr>
                                <w:rFonts w:cs="Arial"/>
                                <w:sz w:val="18"/>
                                <w:szCs w:val="18"/>
                              </w:rPr>
                            </w:pPr>
                          </w:p>
                          <w:p w:rsidR="0099365D" w:rsidRPr="0034389B" w:rsidRDefault="0099365D" w:rsidP="00792E99">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792E99">
                            <w:pPr>
                              <w:jc w:val="center"/>
                              <w:rPr>
                                <w:rFonts w:ascii="Courier New" w:hAnsi="Courier New" w:cs="Courier New"/>
                                <w:sz w:val="18"/>
                                <w:szCs w:val="18"/>
                              </w:rPr>
                            </w:pPr>
                          </w:p>
                          <w:p w:rsidR="0099365D" w:rsidRDefault="0099365D" w:rsidP="00792E99">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792E99">
                            <w:pPr>
                              <w:rPr>
                                <w:rFonts w:ascii="Courier New" w:hAnsi="Courier New" w:cs="Courier New"/>
                                <w:sz w:val="18"/>
                                <w:szCs w:val="18"/>
                              </w:rPr>
                            </w:pPr>
                          </w:p>
                          <w:p w:rsidR="0099365D" w:rsidRPr="0034389B" w:rsidRDefault="0099365D" w:rsidP="00792E99">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792E9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792E99">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792E99">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99365D" w:rsidRPr="0034389B" w:rsidRDefault="0099365D" w:rsidP="00792E99">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792E99">
                            <w:pPr>
                              <w:tabs>
                                <w:tab w:val="right" w:pos="3179"/>
                                <w:tab w:val="decimal" w:pos="3780"/>
                              </w:tabs>
                              <w:rPr>
                                <w:rFonts w:ascii="Courier New" w:hAnsi="Courier New" w:cs="Courier New"/>
                                <w:sz w:val="18"/>
                                <w:szCs w:val="18"/>
                              </w:rPr>
                            </w:pPr>
                          </w:p>
                          <w:p w:rsidR="0099365D" w:rsidRPr="0034389B" w:rsidRDefault="0099365D" w:rsidP="00792E99">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HOUSE ACCOUNT</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792E99">
                            <w:pPr>
                              <w:tabs>
                                <w:tab w:val="right" w:pos="3179"/>
                                <w:tab w:val="decimal" w:pos="3780"/>
                              </w:tabs>
                              <w:rPr>
                                <w:rFonts w:ascii="Courier New" w:hAnsi="Courier New" w:cs="Courier New"/>
                                <w:sz w:val="18"/>
                                <w:szCs w:val="18"/>
                              </w:rPr>
                            </w:pP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ACCT#: 3322</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SEQ NO: 000354</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RESONSE: 00</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ISO: 00</w:t>
                            </w: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Global Date/Time: 2/19/2013   20:45:54</w:t>
                            </w:r>
                          </w:p>
                          <w:p w:rsidR="0099365D" w:rsidRDefault="0099365D" w:rsidP="00792E99">
                            <w:pPr>
                              <w:tabs>
                                <w:tab w:val="right" w:pos="3179"/>
                                <w:tab w:val="decimal" w:pos="3780"/>
                              </w:tabs>
                              <w:rPr>
                                <w:rFonts w:ascii="Courier New" w:hAnsi="Courier New" w:cs="Courier New"/>
                                <w:sz w:val="18"/>
                                <w:szCs w:val="18"/>
                              </w:rPr>
                            </w:pPr>
                          </w:p>
                          <w:p w:rsidR="0099365D" w:rsidRDefault="0099365D" w:rsidP="00792E99">
                            <w:pPr>
                              <w:tabs>
                                <w:tab w:val="right" w:pos="3179"/>
                                <w:tab w:val="decimal" w:pos="3780"/>
                              </w:tabs>
                              <w:rPr>
                                <w:rFonts w:ascii="Courier New" w:hAnsi="Courier New" w:cs="Courier New"/>
                                <w:sz w:val="18"/>
                                <w:szCs w:val="18"/>
                              </w:rPr>
                            </w:pPr>
                            <w:r>
                              <w:rPr>
                                <w:rFonts w:ascii="Courier New" w:hAnsi="Courier New" w:cs="Courier New"/>
                                <w:sz w:val="18"/>
                                <w:szCs w:val="18"/>
                              </w:rPr>
                              <w:t>Work Order #:      456789456</w:t>
                            </w:r>
                          </w:p>
                        </w:txbxContent>
                      </v:textbox>
                      <w10:anchorlock/>
                    </v:shape>
                  </w:pict>
                </mc:Fallback>
              </mc:AlternateContent>
            </w:r>
          </w:p>
        </w:tc>
        <w:tc>
          <w:tcPr>
            <w:tcW w:w="5398" w:type="dxa"/>
          </w:tcPr>
          <w:p w:rsidR="00792E99" w:rsidRPr="0099365D" w:rsidRDefault="00792E99" w:rsidP="0099365D">
            <w:pPr>
              <w:pStyle w:val="BodyText"/>
              <w:jc w:val="center"/>
            </w:pPr>
          </w:p>
        </w:tc>
      </w:tr>
    </w:tbl>
    <w:p w:rsidR="00792E99" w:rsidRPr="0099365D" w:rsidRDefault="00792E99" w:rsidP="00D00226">
      <w:pPr>
        <w:pStyle w:val="Heading2"/>
      </w:pPr>
      <w:bookmarkStart w:id="648" w:name="_Toc400439096"/>
      <w:r w:rsidRPr="0099365D">
        <w:lastRenderedPageBreak/>
        <w:t>Layaway/Pre-Order Tender</w:t>
      </w:r>
      <w:bookmarkEnd w:id="648"/>
    </w:p>
    <w:tbl>
      <w:tblPr>
        <w:tblW w:w="4969" w:type="pct"/>
        <w:tblInd w:w="144" w:type="dxa"/>
        <w:tblLook w:val="04A0" w:firstRow="1" w:lastRow="0" w:firstColumn="1" w:lastColumn="0" w:noHBand="0" w:noVBand="1"/>
      </w:tblPr>
      <w:tblGrid>
        <w:gridCol w:w="5454"/>
        <w:gridCol w:w="5279"/>
      </w:tblGrid>
      <w:tr w:rsidR="003B21F7" w:rsidRPr="0099365D" w:rsidTr="003B21F7">
        <w:trPr>
          <w:trHeight w:val="5437"/>
        </w:trPr>
        <w:tc>
          <w:tcPr>
            <w:tcW w:w="5474" w:type="dxa"/>
          </w:tcPr>
          <w:p w:rsidR="003B21F7" w:rsidRPr="0099365D" w:rsidRDefault="00EB0FC7" w:rsidP="0099365D">
            <w:pPr>
              <w:pStyle w:val="BodyText"/>
              <w:jc w:val="center"/>
            </w:pPr>
            <w:r w:rsidRPr="0099365D">
              <w:rPr>
                <w:noProof/>
                <w:color w:val="FF0000"/>
              </w:rPr>
              <mc:AlternateContent>
                <mc:Choice Requires="wps">
                  <w:drawing>
                    <wp:inline distT="0" distB="0" distL="0" distR="0" wp14:anchorId="176F45A3" wp14:editId="22CF3FB4">
                      <wp:extent cx="2980690" cy="3399790"/>
                      <wp:effectExtent l="12700" t="5715" r="6985" b="13970"/>
                      <wp:docPr id="41"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399790"/>
                              </a:xfrm>
                              <a:prstGeom prst="rect">
                                <a:avLst/>
                              </a:prstGeom>
                              <a:solidFill>
                                <a:srgbClr val="FFFFFF"/>
                              </a:solidFill>
                              <a:ln w="9525">
                                <a:solidFill>
                                  <a:srgbClr val="000000"/>
                                </a:solidFill>
                                <a:miter lim="800000"/>
                                <a:headEnd/>
                                <a:tailEnd/>
                              </a:ln>
                            </wps:spPr>
                            <wps:txbx>
                              <w:txbxContent>
                                <w:p w:rsidR="0099365D" w:rsidRPr="0034389B" w:rsidRDefault="0099365D" w:rsidP="003B21F7">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3B21F7">
                                  <w:pPr>
                                    <w:jc w:val="center"/>
                                    <w:rPr>
                                      <w:rFonts w:cs="Arial"/>
                                      <w:sz w:val="18"/>
                                      <w:szCs w:val="18"/>
                                    </w:rPr>
                                  </w:pPr>
                                  <w:r w:rsidRPr="0034389B">
                                    <w:rPr>
                                      <w:rFonts w:ascii="Courier New" w:hAnsi="Courier New" w:cs="Courier New"/>
                                      <w:sz w:val="18"/>
                                      <w:szCs w:val="18"/>
                                    </w:rPr>
                                    <w:t>POS LAB TESTING</w:t>
                                  </w:r>
                                </w:p>
                                <w:p w:rsidR="0099365D" w:rsidRDefault="0099365D" w:rsidP="003B21F7">
                                  <w:pPr>
                                    <w:jc w:val="center"/>
                                    <w:rPr>
                                      <w:rFonts w:cs="Arial"/>
                                      <w:sz w:val="18"/>
                                      <w:szCs w:val="18"/>
                                    </w:rPr>
                                  </w:pPr>
                                </w:p>
                                <w:p w:rsidR="0099365D" w:rsidRPr="00CA26DC" w:rsidRDefault="0099365D" w:rsidP="003B21F7">
                                  <w:pPr>
                                    <w:jc w:val="center"/>
                                    <w:rPr>
                                      <w:rFonts w:cs="Arial"/>
                                      <w:sz w:val="18"/>
                                      <w:szCs w:val="18"/>
                                    </w:rPr>
                                  </w:pPr>
                                  <w:r>
                                    <w:rPr>
                                      <w:rFonts w:ascii="Courier" w:hAnsi="Courier"/>
                                      <w:noProof/>
                                    </w:rPr>
                                    <w:drawing>
                                      <wp:inline distT="0" distB="0" distL="0" distR="0" wp14:anchorId="0CB758DC" wp14:editId="70D8983B">
                                        <wp:extent cx="2552065" cy="287020"/>
                                        <wp:effectExtent l="19050" t="0" r="63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3B21F7">
                                  <w:pPr>
                                    <w:rPr>
                                      <w:rFonts w:cs="Arial"/>
                                      <w:sz w:val="18"/>
                                      <w:szCs w:val="18"/>
                                    </w:rPr>
                                  </w:pPr>
                                </w:p>
                                <w:p w:rsidR="0099365D" w:rsidRPr="0034389B" w:rsidRDefault="0099365D" w:rsidP="003B21F7">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3B21F7">
                                  <w:pPr>
                                    <w:jc w:val="center"/>
                                    <w:rPr>
                                      <w:rFonts w:ascii="Courier New" w:hAnsi="Courier New" w:cs="Courier New"/>
                                      <w:sz w:val="18"/>
                                      <w:szCs w:val="18"/>
                                    </w:rPr>
                                  </w:pPr>
                                </w:p>
                                <w:p w:rsidR="0099365D" w:rsidRDefault="0099365D" w:rsidP="003B21F7">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3B21F7">
                                  <w:pPr>
                                    <w:rPr>
                                      <w:rFonts w:ascii="Courier New" w:hAnsi="Courier New" w:cs="Courier New"/>
                                      <w:sz w:val="18"/>
                                      <w:szCs w:val="18"/>
                                    </w:rPr>
                                  </w:pP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99365D" w:rsidRPr="0034389B" w:rsidRDefault="0099365D" w:rsidP="003B21F7">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3B21F7">
                                  <w:pPr>
                                    <w:tabs>
                                      <w:tab w:val="right" w:pos="3179"/>
                                      <w:tab w:val="decimal" w:pos="3780"/>
                                    </w:tabs>
                                    <w:rPr>
                                      <w:rFonts w:ascii="Courier New" w:hAnsi="Courier New" w:cs="Courier New"/>
                                      <w:sz w:val="18"/>
                                      <w:szCs w:val="18"/>
                                    </w:rPr>
                                  </w:pP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Layaway Deposit</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REF: 959 1 941 01/30/13</w:t>
                                  </w:r>
                                </w:p>
                                <w:p w:rsidR="0099365D" w:rsidRDefault="0099365D" w:rsidP="003B21F7">
                                  <w:pPr>
                                    <w:tabs>
                                      <w:tab w:val="right" w:pos="3179"/>
                                      <w:tab w:val="decimal" w:pos="3780"/>
                                    </w:tabs>
                                    <w:rPr>
                                      <w:rFonts w:ascii="Courier New" w:hAnsi="Courier New" w:cs="Courier New"/>
                                      <w:sz w:val="18"/>
                                      <w:szCs w:val="18"/>
                                    </w:rPr>
                                  </w:pPr>
                                </w:p>
                                <w:p w:rsidR="0099365D" w:rsidRDefault="0099365D" w:rsidP="003B21F7">
                                  <w:pPr>
                                    <w:tabs>
                                      <w:tab w:val="right" w:pos="3179"/>
                                      <w:tab w:val="decimal" w:pos="3780"/>
                                    </w:tabs>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176F45A3" id="Text Box 247" o:spid="_x0000_s1089" type="#_x0000_t202" style="width:234.7pt;height:2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">
                      <v:textbox>
                        <w:txbxContent>
                          <w:p w:rsidR="0099365D" w:rsidRPr="0034389B" w:rsidRDefault="0099365D" w:rsidP="003B21F7">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3B21F7">
                            <w:pPr>
                              <w:jc w:val="center"/>
                              <w:rPr>
                                <w:rFonts w:cs="Arial"/>
                                <w:sz w:val="18"/>
                                <w:szCs w:val="18"/>
                              </w:rPr>
                            </w:pPr>
                            <w:r w:rsidRPr="0034389B">
                              <w:rPr>
                                <w:rFonts w:ascii="Courier New" w:hAnsi="Courier New" w:cs="Courier New"/>
                                <w:sz w:val="18"/>
                                <w:szCs w:val="18"/>
                              </w:rPr>
                              <w:t>POS LAB TESTING</w:t>
                            </w:r>
                          </w:p>
                          <w:p w:rsidR="0099365D" w:rsidRDefault="0099365D" w:rsidP="003B21F7">
                            <w:pPr>
                              <w:jc w:val="center"/>
                              <w:rPr>
                                <w:rFonts w:cs="Arial"/>
                                <w:sz w:val="18"/>
                                <w:szCs w:val="18"/>
                              </w:rPr>
                            </w:pPr>
                          </w:p>
                          <w:p w:rsidR="0099365D" w:rsidRPr="00CA26DC" w:rsidRDefault="0099365D" w:rsidP="003B21F7">
                            <w:pPr>
                              <w:jc w:val="center"/>
                              <w:rPr>
                                <w:rFonts w:cs="Arial"/>
                                <w:sz w:val="18"/>
                                <w:szCs w:val="18"/>
                              </w:rPr>
                            </w:pPr>
                            <w:r>
                              <w:rPr>
                                <w:rFonts w:ascii="Courier" w:hAnsi="Courier"/>
                                <w:noProof/>
                              </w:rPr>
                              <w:drawing>
                                <wp:inline distT="0" distB="0" distL="0" distR="0" wp14:anchorId="0CB758DC" wp14:editId="70D8983B">
                                  <wp:extent cx="2552065" cy="287020"/>
                                  <wp:effectExtent l="19050" t="0" r="63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3B21F7">
                            <w:pPr>
                              <w:rPr>
                                <w:rFonts w:cs="Arial"/>
                                <w:sz w:val="18"/>
                                <w:szCs w:val="18"/>
                              </w:rPr>
                            </w:pPr>
                          </w:p>
                          <w:p w:rsidR="0099365D" w:rsidRPr="0034389B" w:rsidRDefault="0099365D" w:rsidP="003B21F7">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3B21F7">
                            <w:pPr>
                              <w:jc w:val="center"/>
                              <w:rPr>
                                <w:rFonts w:ascii="Courier New" w:hAnsi="Courier New" w:cs="Courier New"/>
                                <w:sz w:val="18"/>
                                <w:szCs w:val="18"/>
                              </w:rPr>
                            </w:pPr>
                          </w:p>
                          <w:p w:rsidR="0099365D" w:rsidRDefault="0099365D" w:rsidP="003B21F7">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3B21F7">
                            <w:pPr>
                              <w:rPr>
                                <w:rFonts w:ascii="Courier New" w:hAnsi="Courier New" w:cs="Courier New"/>
                                <w:sz w:val="18"/>
                                <w:szCs w:val="18"/>
                              </w:rPr>
                            </w:pP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99365D" w:rsidRPr="0034389B" w:rsidRDefault="0099365D" w:rsidP="003B21F7">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3B21F7">
                            <w:pPr>
                              <w:tabs>
                                <w:tab w:val="right" w:pos="3179"/>
                                <w:tab w:val="decimal" w:pos="3780"/>
                              </w:tabs>
                              <w:rPr>
                                <w:rFonts w:ascii="Courier New" w:hAnsi="Courier New" w:cs="Courier New"/>
                                <w:sz w:val="18"/>
                                <w:szCs w:val="18"/>
                              </w:rPr>
                            </w:pP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Layaway Deposit</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REF: 959 1 941 01/30/13</w:t>
                            </w:r>
                          </w:p>
                          <w:p w:rsidR="0099365D" w:rsidRDefault="0099365D" w:rsidP="003B21F7">
                            <w:pPr>
                              <w:tabs>
                                <w:tab w:val="right" w:pos="3179"/>
                                <w:tab w:val="decimal" w:pos="3780"/>
                              </w:tabs>
                              <w:rPr>
                                <w:rFonts w:ascii="Courier New" w:hAnsi="Courier New" w:cs="Courier New"/>
                                <w:sz w:val="18"/>
                                <w:szCs w:val="18"/>
                              </w:rPr>
                            </w:pPr>
                          </w:p>
                          <w:p w:rsidR="0099365D" w:rsidRDefault="0099365D" w:rsidP="003B21F7">
                            <w:pPr>
                              <w:tabs>
                                <w:tab w:val="right" w:pos="3179"/>
                                <w:tab w:val="decimal" w:pos="3780"/>
                              </w:tabs>
                              <w:rPr>
                                <w:rFonts w:ascii="Courier New" w:hAnsi="Courier New" w:cs="Courier New"/>
                                <w:sz w:val="18"/>
                                <w:szCs w:val="18"/>
                              </w:rPr>
                            </w:pPr>
                          </w:p>
                        </w:txbxContent>
                      </v:textbox>
                      <w10:anchorlock/>
                    </v:shape>
                  </w:pict>
                </mc:Fallback>
              </mc:AlternateContent>
            </w:r>
          </w:p>
        </w:tc>
        <w:tc>
          <w:tcPr>
            <w:tcW w:w="5474" w:type="dxa"/>
          </w:tcPr>
          <w:p w:rsidR="003B21F7" w:rsidRPr="0099365D" w:rsidRDefault="003B21F7" w:rsidP="0099365D">
            <w:pPr>
              <w:pStyle w:val="BodyText"/>
              <w:jc w:val="center"/>
            </w:pPr>
          </w:p>
        </w:tc>
      </w:tr>
    </w:tbl>
    <w:p w:rsidR="00D00226" w:rsidRPr="0099365D" w:rsidRDefault="00D00226" w:rsidP="00D00226">
      <w:pPr>
        <w:pStyle w:val="Heading2"/>
      </w:pPr>
      <w:bookmarkStart w:id="649" w:name="_Toc400439097"/>
      <w:r w:rsidRPr="0099365D">
        <w:t>Tender Void</w:t>
      </w:r>
      <w:bookmarkEnd w:id="649"/>
    </w:p>
    <w:p w:rsidR="00515803" w:rsidRPr="0099365D" w:rsidRDefault="00515803" w:rsidP="00515803">
      <w:pPr>
        <w:pStyle w:val="Heading3"/>
      </w:pPr>
      <w:r w:rsidRPr="0099365D">
        <w:t>Authorized Tender</w:t>
      </w:r>
    </w:p>
    <w:p w:rsidR="00B64FDD" w:rsidRPr="0099365D" w:rsidRDefault="00B64FDD" w:rsidP="00B64FDD">
      <w:pPr>
        <w:pStyle w:val="BodyText"/>
      </w:pPr>
      <w:r w:rsidRPr="0099365D">
        <w:t>Authorized tenders that are voided prints a Tender Void receipt.</w:t>
      </w:r>
    </w:p>
    <w:tbl>
      <w:tblPr>
        <w:tblW w:w="4900" w:type="pct"/>
        <w:tblInd w:w="144" w:type="dxa"/>
        <w:tblLook w:val="04A0" w:firstRow="1" w:lastRow="0" w:firstColumn="1" w:lastColumn="0" w:noHBand="0" w:noVBand="1"/>
      </w:tblPr>
      <w:tblGrid>
        <w:gridCol w:w="5465"/>
        <w:gridCol w:w="5119"/>
      </w:tblGrid>
      <w:tr w:rsidR="00B64FDD" w:rsidRPr="0099365D" w:rsidTr="00B64FDD">
        <w:tc>
          <w:tcPr>
            <w:tcW w:w="5486" w:type="dxa"/>
          </w:tcPr>
          <w:p w:rsidR="00445878" w:rsidRPr="0099365D" w:rsidRDefault="00EB0FC7" w:rsidP="00B64442">
            <w:pPr>
              <w:pStyle w:val="BodyText"/>
              <w:jc w:val="center"/>
              <w:rPr>
                <w:color w:val="FF0000"/>
              </w:rPr>
            </w:pPr>
            <w:r w:rsidRPr="0099365D">
              <w:rPr>
                <w:noProof/>
                <w:color w:val="FF0000"/>
              </w:rPr>
              <mc:AlternateContent>
                <mc:Choice Requires="wps">
                  <w:drawing>
                    <wp:inline distT="0" distB="0" distL="0" distR="0" wp14:anchorId="03CBACCB" wp14:editId="37B09767">
                      <wp:extent cx="2980690" cy="3249295"/>
                      <wp:effectExtent l="6985" t="6350" r="12700" b="11430"/>
                      <wp:docPr id="4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249295"/>
                              </a:xfrm>
                              <a:prstGeom prst="rect">
                                <a:avLst/>
                              </a:prstGeom>
                              <a:solidFill>
                                <a:srgbClr val="FFFFFF"/>
                              </a:solidFill>
                              <a:ln w="9525">
                                <a:solidFill>
                                  <a:srgbClr val="000000"/>
                                </a:solidFill>
                                <a:miter lim="800000"/>
                                <a:headEnd/>
                                <a:tailEnd/>
                              </a:ln>
                            </wps:spPr>
                            <wps:txb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29617E5A" wp14:editId="1C3902D6">
                                        <wp:extent cx="2552065" cy="287020"/>
                                        <wp:effectExtent l="1905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VOIDED TENDERS</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The following tenders were voided:</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proofErr w:type="gramStart"/>
                                  <w:r>
                                    <w:rPr>
                                      <w:rFonts w:ascii="Courier New" w:hAnsi="Courier New" w:cs="Courier New"/>
                                      <w:sz w:val="18"/>
                                      <w:szCs w:val="18"/>
                                    </w:rPr>
                                    <w:t>xxxxxxxxxxxx8106</w:t>
                                  </w:r>
                                  <w:proofErr w:type="gramEnd"/>
                                  <w:r>
                                    <w:rPr>
                                      <w:rFonts w:ascii="Courier New" w:hAnsi="Courier New" w:cs="Courier New"/>
                                      <w:sz w:val="18"/>
                                      <w:szCs w:val="18"/>
                                    </w:rPr>
                                    <w:t xml:space="preserve"> S</w:t>
                                  </w:r>
                                  <w:r w:rsidRPr="00EF1ED6">
                                    <w:rPr>
                                      <w:rFonts w:ascii="Courier New" w:hAnsi="Courier New" w:cs="Courier New"/>
                                      <w:sz w:val="18"/>
                                      <w:szCs w:val="18"/>
                                    </w:rPr>
                                    <w:t xml:space="preserve"> </w:t>
                                  </w:r>
                                  <w:r>
                                    <w:rPr>
                                      <w:rFonts w:ascii="Courier New" w:hAnsi="Courier New" w:cs="Courier New"/>
                                      <w:sz w:val="18"/>
                                      <w:szCs w:val="18"/>
                                    </w:rPr>
                                    <w:t>VISA</w:t>
                                  </w:r>
                                  <w:r>
                                    <w:rPr>
                                      <w:rFonts w:ascii="Courier New" w:hAnsi="Courier New" w:cs="Courier New"/>
                                      <w:sz w:val="18"/>
                                      <w:szCs w:val="18"/>
                                    </w:rPr>
                                    <w:tab/>
                                  </w:r>
                                  <w:r>
                                    <w:rPr>
                                      <w:rFonts w:ascii="Courier New" w:hAnsi="Courier New" w:cs="Courier New"/>
                                      <w:sz w:val="18"/>
                                      <w:szCs w:val="18"/>
                                    </w:rPr>
                                    <w:tab/>
                                    <w:t>114.24</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Approved 897586</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001001001297</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ACI/ISO 000/01</w:t>
                                  </w:r>
                                </w:p>
                                <w:p w:rsidR="0099365D" w:rsidRPr="00DB0E97"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12/214/2011 11:34:49</w:t>
                                  </w:r>
                                </w:p>
                              </w:txbxContent>
                            </wps:txbx>
                            <wps:bodyPr rot="0" vert="horz" wrap="square" lIns="91440" tIns="45720" rIns="91440" bIns="45720" anchor="t" anchorCtr="0" upright="1">
                              <a:noAutofit/>
                            </wps:bodyPr>
                          </wps:wsp>
                        </a:graphicData>
                      </a:graphic>
                    </wp:inline>
                  </w:drawing>
                </mc:Choice>
                <mc:Fallback>
                  <w:pict>
                    <v:shape w14:anchorId="03CBACCB" id="Text Box 246" o:spid="_x0000_s1090" type="#_x0000_t202" style="width:234.7pt;height:2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">
                      <v:textbox>
                        <w:txbxContent>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B64FDD">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B64FDD">
                            <w:pPr>
                              <w:jc w:val="center"/>
                              <w:rPr>
                                <w:rFonts w:cs="Arial"/>
                                <w:sz w:val="18"/>
                                <w:szCs w:val="18"/>
                              </w:rPr>
                            </w:pPr>
                            <w:r w:rsidRPr="0034389B">
                              <w:rPr>
                                <w:rFonts w:ascii="Courier New" w:hAnsi="Courier New" w:cs="Courier New"/>
                                <w:sz w:val="18"/>
                                <w:szCs w:val="18"/>
                              </w:rPr>
                              <w:t>POS LAB TESTING</w:t>
                            </w:r>
                          </w:p>
                          <w:p w:rsidR="0099365D" w:rsidRDefault="0099365D" w:rsidP="00B64FDD">
                            <w:pPr>
                              <w:jc w:val="center"/>
                              <w:rPr>
                                <w:rFonts w:cs="Arial"/>
                                <w:sz w:val="18"/>
                                <w:szCs w:val="18"/>
                              </w:rPr>
                            </w:pPr>
                          </w:p>
                          <w:p w:rsidR="0099365D" w:rsidRPr="00CA26DC" w:rsidRDefault="0099365D" w:rsidP="00B64FDD">
                            <w:pPr>
                              <w:jc w:val="center"/>
                              <w:rPr>
                                <w:rFonts w:cs="Arial"/>
                                <w:sz w:val="18"/>
                                <w:szCs w:val="18"/>
                              </w:rPr>
                            </w:pPr>
                            <w:r>
                              <w:rPr>
                                <w:rFonts w:ascii="Courier" w:hAnsi="Courier"/>
                                <w:noProof/>
                              </w:rPr>
                              <w:drawing>
                                <wp:inline distT="0" distB="0" distL="0" distR="0" wp14:anchorId="29617E5A" wp14:editId="1C3902D6">
                                  <wp:extent cx="2552065" cy="287020"/>
                                  <wp:effectExtent l="1905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B64FDD">
                            <w:pPr>
                              <w:rPr>
                                <w:rFonts w:cs="Arial"/>
                                <w:sz w:val="18"/>
                                <w:szCs w:val="18"/>
                              </w:rPr>
                            </w:pPr>
                          </w:p>
                          <w:p w:rsidR="0099365D" w:rsidRPr="0034389B" w:rsidRDefault="0099365D" w:rsidP="00B64FDD">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B64FDD">
                            <w:pPr>
                              <w:jc w:val="center"/>
                              <w:rPr>
                                <w:rFonts w:ascii="Courier New" w:hAnsi="Courier New" w:cs="Courier New"/>
                                <w:sz w:val="18"/>
                                <w:szCs w:val="18"/>
                              </w:rPr>
                            </w:pPr>
                          </w:p>
                          <w:p w:rsidR="0099365D" w:rsidRPr="0034389B" w:rsidRDefault="0099365D" w:rsidP="00B64FDD">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B64FDD">
                            <w:pPr>
                              <w:jc w:val="center"/>
                              <w:rPr>
                                <w:rFonts w:ascii="Courier New" w:hAnsi="Courier New" w:cs="Courier New"/>
                                <w:sz w:val="18"/>
                                <w:szCs w:val="18"/>
                              </w:rPr>
                            </w:pPr>
                          </w:p>
                          <w:p w:rsidR="0099365D" w:rsidRPr="004A6638" w:rsidRDefault="0099365D" w:rsidP="00B64FDD">
                            <w:pPr>
                              <w:jc w:val="center"/>
                              <w:rPr>
                                <w:rFonts w:cs="Arial"/>
                                <w:b/>
                                <w:sz w:val="22"/>
                                <w:szCs w:val="22"/>
                              </w:rPr>
                            </w:pPr>
                            <w:r>
                              <w:rPr>
                                <w:rFonts w:cs="Arial"/>
                                <w:b/>
                                <w:sz w:val="22"/>
                                <w:szCs w:val="22"/>
                              </w:rPr>
                              <w:t>VOIDED TENDERS</w:t>
                            </w:r>
                          </w:p>
                          <w:p w:rsidR="0099365D" w:rsidRDefault="0099365D" w:rsidP="00B64FDD">
                            <w:pPr>
                              <w:tabs>
                                <w:tab w:val="right" w:pos="3179"/>
                                <w:tab w:val="decimal" w:pos="3780"/>
                              </w:tabs>
                              <w:rPr>
                                <w:rFonts w:ascii="Courier New" w:hAnsi="Courier New" w:cs="Courier New"/>
                                <w:sz w:val="18"/>
                                <w:szCs w:val="18"/>
                              </w:rPr>
                            </w:pP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The following tenders were voided:</w:t>
                            </w:r>
                          </w:p>
                          <w:p w:rsidR="0099365D" w:rsidRDefault="0099365D" w:rsidP="00B64FDD">
                            <w:pPr>
                              <w:tabs>
                                <w:tab w:val="left" w:pos="1080"/>
                                <w:tab w:val="decimal" w:pos="3780"/>
                              </w:tabs>
                              <w:rPr>
                                <w:rFonts w:ascii="Courier New" w:hAnsi="Courier New" w:cs="Courier New"/>
                                <w:sz w:val="18"/>
                                <w:szCs w:val="18"/>
                              </w:rPr>
                            </w:pPr>
                          </w:p>
                          <w:p w:rsidR="0099365D" w:rsidRDefault="0099365D" w:rsidP="00B64FDD">
                            <w:pPr>
                              <w:tabs>
                                <w:tab w:val="right" w:pos="3179"/>
                                <w:tab w:val="decimal" w:pos="3780"/>
                              </w:tabs>
                              <w:rPr>
                                <w:rFonts w:ascii="Courier New" w:hAnsi="Courier New" w:cs="Courier New"/>
                                <w:sz w:val="18"/>
                                <w:szCs w:val="18"/>
                              </w:rPr>
                            </w:pPr>
                            <w:proofErr w:type="gramStart"/>
                            <w:r>
                              <w:rPr>
                                <w:rFonts w:ascii="Courier New" w:hAnsi="Courier New" w:cs="Courier New"/>
                                <w:sz w:val="18"/>
                                <w:szCs w:val="18"/>
                              </w:rPr>
                              <w:t>xxxxxxxxxxxx8106</w:t>
                            </w:r>
                            <w:proofErr w:type="gramEnd"/>
                            <w:r>
                              <w:rPr>
                                <w:rFonts w:ascii="Courier New" w:hAnsi="Courier New" w:cs="Courier New"/>
                                <w:sz w:val="18"/>
                                <w:szCs w:val="18"/>
                              </w:rPr>
                              <w:t xml:space="preserve"> S</w:t>
                            </w:r>
                            <w:r w:rsidRPr="00EF1ED6">
                              <w:rPr>
                                <w:rFonts w:ascii="Courier New" w:hAnsi="Courier New" w:cs="Courier New"/>
                                <w:sz w:val="18"/>
                                <w:szCs w:val="18"/>
                              </w:rPr>
                              <w:t xml:space="preserve"> </w:t>
                            </w:r>
                            <w:r>
                              <w:rPr>
                                <w:rFonts w:ascii="Courier New" w:hAnsi="Courier New" w:cs="Courier New"/>
                                <w:sz w:val="18"/>
                                <w:szCs w:val="18"/>
                              </w:rPr>
                              <w:t>VISA</w:t>
                            </w:r>
                            <w:r>
                              <w:rPr>
                                <w:rFonts w:ascii="Courier New" w:hAnsi="Courier New" w:cs="Courier New"/>
                                <w:sz w:val="18"/>
                                <w:szCs w:val="18"/>
                              </w:rPr>
                              <w:tab/>
                            </w:r>
                            <w:r>
                              <w:rPr>
                                <w:rFonts w:ascii="Courier New" w:hAnsi="Courier New" w:cs="Courier New"/>
                                <w:sz w:val="18"/>
                                <w:szCs w:val="18"/>
                              </w:rPr>
                              <w:tab/>
                              <w:t>114.24</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Approved 897586</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TERM: 0960 001 C</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SEQ NO: 001001001297</w:t>
                            </w:r>
                          </w:p>
                          <w:p w:rsidR="0099365D"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ACI/ISO 000/01</w:t>
                            </w:r>
                          </w:p>
                          <w:p w:rsidR="0099365D" w:rsidRPr="00DB0E97" w:rsidRDefault="0099365D" w:rsidP="00B64FDD">
                            <w:pPr>
                              <w:tabs>
                                <w:tab w:val="left" w:pos="1080"/>
                                <w:tab w:val="decimal" w:pos="3780"/>
                              </w:tabs>
                              <w:rPr>
                                <w:rFonts w:ascii="Courier New" w:hAnsi="Courier New" w:cs="Courier New"/>
                                <w:sz w:val="18"/>
                                <w:szCs w:val="18"/>
                              </w:rPr>
                            </w:pPr>
                            <w:r>
                              <w:rPr>
                                <w:rFonts w:ascii="Courier New" w:hAnsi="Courier New" w:cs="Courier New"/>
                                <w:sz w:val="18"/>
                                <w:szCs w:val="18"/>
                              </w:rPr>
                              <w:t>12/214/2011 11:34:49</w:t>
                            </w:r>
                          </w:p>
                        </w:txbxContent>
                      </v:textbox>
                      <w10:anchorlock/>
                    </v:shape>
                  </w:pict>
                </mc:Fallback>
              </mc:AlternateContent>
            </w:r>
          </w:p>
        </w:tc>
        <w:tc>
          <w:tcPr>
            <w:tcW w:w="5310" w:type="dxa"/>
          </w:tcPr>
          <w:p w:rsidR="00B64FDD" w:rsidRPr="0099365D" w:rsidRDefault="00B64FDD" w:rsidP="00B64FDD">
            <w:pPr>
              <w:pStyle w:val="BodyText"/>
              <w:jc w:val="center"/>
            </w:pPr>
          </w:p>
        </w:tc>
      </w:tr>
    </w:tbl>
    <w:p w:rsidR="00CD78A5" w:rsidRPr="0099365D" w:rsidRDefault="00CD78A5" w:rsidP="009952ED">
      <w:pPr>
        <w:pStyle w:val="Heading2"/>
      </w:pPr>
      <w:bookmarkStart w:id="650" w:name="_Toc320880025"/>
      <w:bookmarkStart w:id="651" w:name="_Toc400439098"/>
      <w:bookmarkEnd w:id="558"/>
      <w:r w:rsidRPr="0099365D">
        <w:t>Declined Tender</w:t>
      </w:r>
      <w:bookmarkEnd w:id="651"/>
    </w:p>
    <w:p w:rsidR="00CD78A5" w:rsidRPr="0099365D" w:rsidRDefault="00FA45AB" w:rsidP="00CD78A5">
      <w:pPr>
        <w:pStyle w:val="BodyText"/>
      </w:pPr>
      <w:r w:rsidRPr="0099365D">
        <w:t>The printed receipt for a declined debit tender.</w:t>
      </w:r>
    </w:p>
    <w:tbl>
      <w:tblPr>
        <w:tblW w:w="4900" w:type="pct"/>
        <w:tblInd w:w="144" w:type="dxa"/>
        <w:tblLook w:val="04A0" w:firstRow="1" w:lastRow="0" w:firstColumn="1" w:lastColumn="0" w:noHBand="0" w:noVBand="1"/>
      </w:tblPr>
      <w:tblGrid>
        <w:gridCol w:w="5468"/>
        <w:gridCol w:w="5116"/>
      </w:tblGrid>
      <w:tr w:rsidR="00CD78A5" w:rsidRPr="0099365D" w:rsidTr="00CD78A5">
        <w:tc>
          <w:tcPr>
            <w:tcW w:w="5484" w:type="dxa"/>
          </w:tcPr>
          <w:p w:rsidR="00CD78A5" w:rsidRPr="0099365D" w:rsidRDefault="00EB0FC7" w:rsidP="00CD78A5">
            <w:pPr>
              <w:pStyle w:val="BodyText"/>
              <w:jc w:val="center"/>
              <w:rPr>
                <w:color w:val="FF0000"/>
              </w:rPr>
            </w:pPr>
            <w:r w:rsidRPr="0099365D">
              <w:rPr>
                <w:noProof/>
                <w:color w:val="FF0000"/>
              </w:rPr>
              <w:lastRenderedPageBreak/>
              <mc:AlternateContent>
                <mc:Choice Requires="wps">
                  <w:drawing>
                    <wp:anchor distT="0" distB="0" distL="114300" distR="114300" simplePos="0" relativeHeight="251630080" behindDoc="0" locked="0" layoutInCell="1" allowOverlap="1" wp14:anchorId="0CAD11FA" wp14:editId="66976934">
                      <wp:simplePos x="0" y="0"/>
                      <wp:positionH relativeFrom="column">
                        <wp:posOffset>1226820</wp:posOffset>
                      </wp:positionH>
                      <wp:positionV relativeFrom="paragraph">
                        <wp:posOffset>1859280</wp:posOffset>
                      </wp:positionV>
                      <wp:extent cx="2202180" cy="81915"/>
                      <wp:effectExtent l="22860" t="60960" r="13335" b="9525"/>
                      <wp:wrapNone/>
                      <wp:docPr id="39"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02180" cy="81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1717FF" id="_x0000_t32" coordsize="21600,21600" o:spt="32" o:oned="t" path="m,l21600,21600e" filled="f">
                      <v:path arrowok="t" fillok="f" o:connecttype="none"/>
                      <o:lock v:ext="edit" shapetype="t"/>
                    </v:shapetype>
                    <v:shape id="AutoShape 147" o:spid="_x0000_s1026" type="#_x0000_t32" style="position:absolute;margin-left:96.6pt;margin-top:146.4pt;width:173.4pt;height:6.45pt;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">
                      <v:stroke endarrow="block"/>
                    </v:shape>
                  </w:pict>
                </mc:Fallback>
              </mc:AlternateContent>
            </w:r>
            <w:r w:rsidRPr="0099365D">
              <w:rPr>
                <w:noProof/>
                <w:color w:val="FF0000"/>
              </w:rPr>
              <mc:AlternateContent>
                <mc:Choice Requires="wps">
                  <w:drawing>
                    <wp:anchor distT="0" distB="0" distL="114300" distR="114300" simplePos="0" relativeHeight="251625984" behindDoc="0" locked="0" layoutInCell="1" allowOverlap="1" wp14:anchorId="59ABD15F" wp14:editId="2F8C0F6A">
                      <wp:simplePos x="0" y="0"/>
                      <wp:positionH relativeFrom="column">
                        <wp:posOffset>1918335</wp:posOffset>
                      </wp:positionH>
                      <wp:positionV relativeFrom="paragraph">
                        <wp:posOffset>2599690</wp:posOffset>
                      </wp:positionV>
                      <wp:extent cx="1510665" cy="436245"/>
                      <wp:effectExtent l="28575" t="58420" r="13335" b="10160"/>
                      <wp:wrapNone/>
                      <wp:docPr id="38"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10665"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FA9F8" id="AutoShape 140" o:spid="_x0000_s1026" type="#_x0000_t32" style="position:absolute;margin-left:151.05pt;margin-top:204.7pt;width:118.95pt;height:34.35pt;flip:x 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">
                      <v:stroke endarrow="block"/>
                    </v:shape>
                  </w:pict>
                </mc:Fallback>
              </mc:AlternateContent>
            </w:r>
            <w:r w:rsidRPr="0099365D">
              <w:rPr>
                <w:noProof/>
                <w:color w:val="FF0000"/>
              </w:rPr>
              <mc:AlternateContent>
                <mc:Choice Requires="wps">
                  <w:drawing>
                    <wp:anchor distT="0" distB="0" distL="114300" distR="114300" simplePos="0" relativeHeight="251629056" behindDoc="0" locked="0" layoutInCell="1" allowOverlap="1" wp14:anchorId="2B38308C" wp14:editId="25AB38F0">
                      <wp:simplePos x="0" y="0"/>
                      <wp:positionH relativeFrom="column">
                        <wp:posOffset>1471295</wp:posOffset>
                      </wp:positionH>
                      <wp:positionV relativeFrom="paragraph">
                        <wp:posOffset>2388235</wp:posOffset>
                      </wp:positionV>
                      <wp:extent cx="1892935" cy="297180"/>
                      <wp:effectExtent l="29210" t="56515" r="11430" b="8255"/>
                      <wp:wrapNone/>
                      <wp:docPr id="37"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92935"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728C5" id="AutoShape 143" o:spid="_x0000_s1026" type="#_x0000_t32" style="position:absolute;margin-left:115.85pt;margin-top:188.05pt;width:149.05pt;height:23.4pt;flip:x 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">
                      <v:stroke endarrow="block"/>
                    </v:shape>
                  </w:pict>
                </mc:Fallback>
              </mc:AlternateContent>
            </w:r>
            <w:r w:rsidRPr="0099365D">
              <w:rPr>
                <w:noProof/>
                <w:color w:val="FF0000"/>
              </w:rPr>
              <mc:AlternateContent>
                <mc:Choice Requires="wps">
                  <w:drawing>
                    <wp:anchor distT="0" distB="0" distL="114300" distR="114300" simplePos="0" relativeHeight="251628032" behindDoc="0" locked="0" layoutInCell="1" allowOverlap="1" wp14:anchorId="34B40D01" wp14:editId="7A63B394">
                      <wp:simplePos x="0" y="0"/>
                      <wp:positionH relativeFrom="column">
                        <wp:posOffset>1420495</wp:posOffset>
                      </wp:positionH>
                      <wp:positionV relativeFrom="paragraph">
                        <wp:posOffset>2248535</wp:posOffset>
                      </wp:positionV>
                      <wp:extent cx="1954530" cy="118110"/>
                      <wp:effectExtent l="26035" t="59690" r="10160" b="12700"/>
                      <wp:wrapNone/>
                      <wp:docPr id="36"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54530" cy="118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12FDD" id="AutoShape 142" o:spid="_x0000_s1026" type="#_x0000_t32" style="position:absolute;margin-left:111.85pt;margin-top:177.05pt;width:153.9pt;height:9.3pt;flip:x 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">
                      <v:stroke endarrow="block"/>
                    </v:shape>
                  </w:pict>
                </mc:Fallback>
              </mc:AlternateContent>
            </w:r>
            <w:r w:rsidRPr="0099365D">
              <w:rPr>
                <w:noProof/>
                <w:color w:val="FF0000"/>
              </w:rPr>
              <mc:AlternateContent>
                <mc:Choice Requires="wps">
                  <w:drawing>
                    <wp:anchor distT="0" distB="0" distL="114300" distR="114300" simplePos="0" relativeHeight="251631104" behindDoc="0" locked="0" layoutInCell="1" allowOverlap="1" wp14:anchorId="5DED3B43" wp14:editId="710754F9">
                      <wp:simplePos x="0" y="0"/>
                      <wp:positionH relativeFrom="column">
                        <wp:posOffset>2233930</wp:posOffset>
                      </wp:positionH>
                      <wp:positionV relativeFrom="paragraph">
                        <wp:posOffset>2133600</wp:posOffset>
                      </wp:positionV>
                      <wp:extent cx="1141095" cy="0"/>
                      <wp:effectExtent l="20320" t="59055" r="10160" b="55245"/>
                      <wp:wrapNone/>
                      <wp:docPr id="35"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1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42BF3" id="AutoShape 148" o:spid="_x0000_s1026" type="#_x0000_t32" style="position:absolute;margin-left:175.9pt;margin-top:168pt;width:89.85pt;height:0;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">
                      <v:stroke endarrow="block"/>
                    </v:shape>
                  </w:pict>
                </mc:Fallback>
              </mc:AlternateContent>
            </w:r>
            <w:r w:rsidRPr="0099365D">
              <w:rPr>
                <w:noProof/>
                <w:color w:val="FF0000"/>
              </w:rPr>
              <mc:AlternateContent>
                <mc:Choice Requires="wps">
                  <w:drawing>
                    <wp:anchor distT="0" distB="0" distL="114300" distR="114300" simplePos="0" relativeHeight="251632128" behindDoc="0" locked="0" layoutInCell="1" allowOverlap="1" wp14:anchorId="4153DA47" wp14:editId="48E9BF84">
                      <wp:simplePos x="0" y="0"/>
                      <wp:positionH relativeFrom="column">
                        <wp:posOffset>1859280</wp:posOffset>
                      </wp:positionH>
                      <wp:positionV relativeFrom="paragraph">
                        <wp:posOffset>1569085</wp:posOffset>
                      </wp:positionV>
                      <wp:extent cx="1515745" cy="76835"/>
                      <wp:effectExtent l="17145" t="8890" r="10160" b="57150"/>
                      <wp:wrapNone/>
                      <wp:docPr id="3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5745"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9F6E5" id="AutoShape 149" o:spid="_x0000_s1026" type="#_x0000_t32" style="position:absolute;margin-left:146.4pt;margin-top:123.55pt;width:119.35pt;height:6.0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">
                      <v:stroke endarrow="block"/>
                    </v:shape>
                  </w:pict>
                </mc:Fallback>
              </mc:AlternateContent>
            </w:r>
            <w:r w:rsidRPr="0099365D">
              <w:rPr>
                <w:noProof/>
                <w:color w:val="FF0000"/>
              </w:rPr>
              <mc:AlternateContent>
                <mc:Choice Requires="wps">
                  <w:drawing>
                    <wp:anchor distT="0" distB="0" distL="114300" distR="114300" simplePos="0" relativeHeight="251633152" behindDoc="0" locked="0" layoutInCell="1" allowOverlap="1" wp14:anchorId="4A65101B" wp14:editId="2227BDE4">
                      <wp:simplePos x="0" y="0"/>
                      <wp:positionH relativeFrom="column">
                        <wp:posOffset>1420495</wp:posOffset>
                      </wp:positionH>
                      <wp:positionV relativeFrom="paragraph">
                        <wp:posOffset>1727835</wp:posOffset>
                      </wp:positionV>
                      <wp:extent cx="1954530" cy="0"/>
                      <wp:effectExtent l="16510" t="53340" r="10160" b="60960"/>
                      <wp:wrapNone/>
                      <wp:docPr id="33"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4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C0067" id="AutoShape 150" o:spid="_x0000_s1026" type="#_x0000_t32" style="position:absolute;margin-left:111.85pt;margin-top:136.05pt;width:153.9pt;height:0;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">
                      <v:stroke endarrow="block"/>
                    </v:shape>
                  </w:pict>
                </mc:Fallback>
              </mc:AlternateContent>
            </w:r>
            <w:r w:rsidRPr="0099365D">
              <w:rPr>
                <w:noProof/>
                <w:color w:val="FF0000"/>
              </w:rPr>
              <mc:AlternateContent>
                <mc:Choice Requires="wps">
                  <w:drawing>
                    <wp:anchor distT="0" distB="0" distL="114300" distR="114300" simplePos="0" relativeHeight="251627008" behindDoc="0" locked="0" layoutInCell="1" allowOverlap="1" wp14:anchorId="69ACA4C0" wp14:editId="1F393A2F">
                      <wp:simplePos x="0" y="0"/>
                      <wp:positionH relativeFrom="column">
                        <wp:posOffset>2821940</wp:posOffset>
                      </wp:positionH>
                      <wp:positionV relativeFrom="paragraph">
                        <wp:posOffset>1356360</wp:posOffset>
                      </wp:positionV>
                      <wp:extent cx="553085" cy="635"/>
                      <wp:effectExtent l="17780" t="53340" r="10160" b="60325"/>
                      <wp:wrapNone/>
                      <wp:docPr id="32"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3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4616A" id="AutoShape 141" o:spid="_x0000_s1026" type="#_x0000_t32" style="position:absolute;margin-left:222.2pt;margin-top:106.8pt;width:43.55pt;height:.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">
                      <v:stroke endarrow="block"/>
                    </v:shape>
                  </w:pict>
                </mc:Fallback>
              </mc:AlternateContent>
            </w:r>
            <w:r w:rsidRPr="0099365D">
              <w:rPr>
                <w:noProof/>
                <w:color w:val="FF0000"/>
              </w:rPr>
              <mc:AlternateContent>
                <mc:Choice Requires="wps">
                  <w:drawing>
                    <wp:anchor distT="0" distB="0" distL="114300" distR="114300" simplePos="0" relativeHeight="251634176" behindDoc="0" locked="0" layoutInCell="1" allowOverlap="1" wp14:anchorId="7179EE25" wp14:editId="6DB1EFCF">
                      <wp:simplePos x="0" y="0"/>
                      <wp:positionH relativeFrom="column">
                        <wp:posOffset>2734310</wp:posOffset>
                      </wp:positionH>
                      <wp:positionV relativeFrom="paragraph">
                        <wp:posOffset>316865</wp:posOffset>
                      </wp:positionV>
                      <wp:extent cx="694690" cy="31750"/>
                      <wp:effectExtent l="25400" t="23495" r="13335" b="59055"/>
                      <wp:wrapNone/>
                      <wp:docPr id="31"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4690"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BE077" id="AutoShape 151" o:spid="_x0000_s1026" type="#_x0000_t32" style="position:absolute;margin-left:215.3pt;margin-top:24.95pt;width:54.7pt;height:2.5pt;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">
                      <v:stroke endarrow="block"/>
                    </v:shape>
                  </w:pict>
                </mc:Fallback>
              </mc:AlternateContent>
            </w:r>
            <w:r w:rsidRPr="0099365D">
              <w:rPr>
                <w:noProof/>
                <w:color w:val="FF0000"/>
              </w:rPr>
              <mc:AlternateContent>
                <mc:Choice Requires="wps">
                  <w:drawing>
                    <wp:inline distT="0" distB="0" distL="0" distR="0" wp14:anchorId="5E49C777" wp14:editId="4F761664">
                      <wp:extent cx="3148965" cy="3264535"/>
                      <wp:effectExtent l="6350" t="11430" r="6985" b="10160"/>
                      <wp:docPr id="3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965" cy="3264535"/>
                              </a:xfrm>
                              <a:prstGeom prst="rect">
                                <a:avLst/>
                              </a:prstGeom>
                              <a:solidFill>
                                <a:srgbClr val="FFFFFF"/>
                              </a:solidFill>
                              <a:ln w="9525">
                                <a:solidFill>
                                  <a:srgbClr val="000000"/>
                                </a:solidFill>
                                <a:miter lim="800000"/>
                                <a:headEnd/>
                                <a:tailEnd/>
                              </a:ln>
                            </wps:spPr>
                            <wps:txbx>
                              <w:txbxContent>
                                <w:p w:rsidR="0099365D" w:rsidRDefault="0099365D" w:rsidP="00CD78A5">
                                  <w:pPr>
                                    <w:jc w:val="center"/>
                                    <w:rPr>
                                      <w:rFonts w:ascii="Courier New" w:hAnsi="Courier New" w:cs="Courier New"/>
                                      <w:sz w:val="18"/>
                                      <w:szCs w:val="18"/>
                                    </w:rPr>
                                  </w:pPr>
                                  <w:r>
                                    <w:rPr>
                                      <w:rFonts w:ascii="Courier New" w:hAnsi="Courier New" w:cs="Courier New"/>
                                      <w:sz w:val="18"/>
                                      <w:szCs w:val="18"/>
                                    </w:rPr>
                                    <w:t>Thank you for shopping at</w:t>
                                  </w:r>
                                </w:p>
                                <w:p w:rsidR="0099365D" w:rsidRPr="00CD78A5" w:rsidRDefault="0099365D" w:rsidP="00CD78A5">
                                  <w:pPr>
                                    <w:jc w:val="center"/>
                                    <w:rPr>
                                      <w:rFonts w:ascii="Courier New" w:hAnsi="Courier New" w:cs="Courier New"/>
                                      <w:b/>
                                      <w:sz w:val="28"/>
                                      <w:szCs w:val="28"/>
                                    </w:rPr>
                                  </w:pPr>
                                  <w:r w:rsidRPr="00CD78A5">
                                    <w:rPr>
                                      <w:rFonts w:ascii="Courier New" w:hAnsi="Courier New" w:cs="Courier New"/>
                                      <w:b/>
                                      <w:sz w:val="28"/>
                                      <w:szCs w:val="28"/>
                                    </w:rPr>
                                    <w:t>Future Shop Robson</w:t>
                                  </w:r>
                                </w:p>
                                <w:p w:rsidR="0099365D" w:rsidRDefault="0099365D" w:rsidP="00CD78A5">
                                  <w:pPr>
                                    <w:jc w:val="center"/>
                                    <w:rPr>
                                      <w:rFonts w:ascii="Courier New" w:hAnsi="Courier New" w:cs="Courier New"/>
                                      <w:sz w:val="18"/>
                                      <w:szCs w:val="18"/>
                                    </w:rPr>
                                  </w:pPr>
                                </w:p>
                                <w:p w:rsidR="0099365D" w:rsidRDefault="0099365D" w:rsidP="00CD78A5">
                                  <w:pPr>
                                    <w:jc w:val="center"/>
                                    <w:rPr>
                                      <w:rFonts w:ascii="Courier New" w:hAnsi="Courier New" w:cs="Courier New"/>
                                      <w:sz w:val="18"/>
                                      <w:szCs w:val="18"/>
                                    </w:rPr>
                                  </w:pPr>
                                  <w:r>
                                    <w:rPr>
                                      <w:rFonts w:ascii="Courier New" w:hAnsi="Courier New" w:cs="Courier New"/>
                                      <w:sz w:val="18"/>
                                      <w:szCs w:val="18"/>
                                    </w:rPr>
                                    <w:t>798 Granville St., Suite 200</w:t>
                                  </w:r>
                                </w:p>
                                <w:p w:rsidR="0099365D" w:rsidRPr="0034389B" w:rsidRDefault="0099365D" w:rsidP="00CD78A5">
                                  <w:pPr>
                                    <w:jc w:val="center"/>
                                    <w:rPr>
                                      <w:rFonts w:ascii="Courier New" w:hAnsi="Courier New" w:cs="Courier New"/>
                                      <w:sz w:val="18"/>
                                      <w:szCs w:val="18"/>
                                    </w:rPr>
                                  </w:pPr>
                                  <w:r>
                                    <w:rPr>
                                      <w:rFonts w:ascii="Courier New" w:hAnsi="Courier New" w:cs="Courier New"/>
                                      <w:sz w:val="18"/>
                                      <w:szCs w:val="18"/>
                                    </w:rPr>
                                    <w:t>604-683-2502</w:t>
                                  </w:r>
                                </w:p>
                                <w:p w:rsidR="0099365D" w:rsidRPr="0034389B" w:rsidRDefault="0099365D" w:rsidP="00CD78A5">
                                  <w:pPr>
                                    <w:jc w:val="center"/>
                                    <w:rPr>
                                      <w:rFonts w:ascii="Courier New" w:hAnsi="Courier New" w:cs="Courier New"/>
                                      <w:sz w:val="18"/>
                                      <w:szCs w:val="18"/>
                                    </w:rPr>
                                  </w:pPr>
                                </w:p>
                                <w:p w:rsidR="0099365D" w:rsidRDefault="0099365D" w:rsidP="00CD78A5">
                                  <w:pPr>
                                    <w:jc w:val="center"/>
                                    <w:rPr>
                                      <w:rFonts w:ascii="Courier New" w:hAnsi="Courier New" w:cs="Courier New"/>
                                      <w:sz w:val="18"/>
                                      <w:szCs w:val="18"/>
                                    </w:rPr>
                                  </w:pPr>
                                  <w:r w:rsidRPr="00DD2065">
                                    <w:rPr>
                                      <w:rFonts w:ascii="Courier New" w:hAnsi="Courier New" w:cs="Courier New"/>
                                      <w:sz w:val="18"/>
                                      <w:szCs w:val="18"/>
                                    </w:rPr>
                                    <w:t>Keep your receipt!</w:t>
                                  </w:r>
                                </w:p>
                                <w:p w:rsidR="0099365D" w:rsidRDefault="0099365D" w:rsidP="00CD78A5">
                                  <w:pPr>
                                    <w:jc w:val="center"/>
                                    <w:rPr>
                                      <w:rFonts w:cs="Arial"/>
                                      <w:sz w:val="18"/>
                                      <w:szCs w:val="18"/>
                                    </w:rPr>
                                  </w:pPr>
                                </w:p>
                                <w:p w:rsidR="0099365D" w:rsidRPr="00344AB6" w:rsidRDefault="0099365D" w:rsidP="00CD78A5">
                                  <w:pPr>
                                    <w:rPr>
                                      <w:rFonts w:asciiTheme="majorHAnsi" w:hAnsiTheme="majorHAnsi" w:cstheme="majorHAnsi"/>
                                      <w:sz w:val="18"/>
                                      <w:szCs w:val="18"/>
                                      <w:highlight w:val="yellow"/>
                                    </w:rPr>
                                  </w:pPr>
                                </w:p>
                                <w:p w:rsidR="0099365D" w:rsidRPr="0034389B" w:rsidRDefault="0099365D" w:rsidP="00CD78A5">
                                  <w:pPr>
                                    <w:rPr>
                                      <w:rFonts w:ascii="Courier New" w:hAnsi="Courier New" w:cs="Courier New"/>
                                      <w:sz w:val="18"/>
                                      <w:szCs w:val="18"/>
                                    </w:rPr>
                                  </w:pPr>
                                  <w:r>
                                    <w:rPr>
                                      <w:rFonts w:ascii="Courier New" w:hAnsi="Courier New" w:cs="Courier New"/>
                                      <w:sz w:val="18"/>
                                      <w:szCs w:val="18"/>
                                    </w:rPr>
                                    <w:t>0001 002 90094 07/19/13</w:t>
                                  </w:r>
                                  <w:r w:rsidRPr="0034389B">
                                    <w:rPr>
                                      <w:rFonts w:ascii="Courier New" w:hAnsi="Courier New" w:cs="Courier New"/>
                                      <w:sz w:val="18"/>
                                      <w:szCs w:val="18"/>
                                    </w:rPr>
                                    <w:t xml:space="preserve">  </w:t>
                                  </w:r>
                                  <w:r>
                                    <w:rPr>
                                      <w:rFonts w:ascii="Courier New" w:hAnsi="Courier New" w:cs="Courier New"/>
                                      <w:sz w:val="18"/>
                                      <w:szCs w:val="18"/>
                                    </w:rPr>
                                    <w:t xml:space="preserve"> 11:56 ZZ80</w:t>
                                  </w:r>
                                </w:p>
                                <w:p w:rsidR="0099365D" w:rsidRDefault="0099365D" w:rsidP="00CD78A5">
                                  <w:pPr>
                                    <w:rPr>
                                      <w:rFonts w:ascii="Courier New" w:hAnsi="Courier New" w:cs="Courier New"/>
                                      <w:sz w:val="18"/>
                                      <w:szCs w:val="18"/>
                                    </w:rPr>
                                  </w:pPr>
                                </w:p>
                                <w:p w:rsidR="0099365D" w:rsidRPr="0034389B"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Transaction Record SALE</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xxxxxxxxxxxx0060</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DEBIT 313.46 S</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7/19/</w:t>
                                  </w:r>
                                  <w:proofErr w:type="gramStart"/>
                                  <w:r>
                                    <w:rPr>
                                      <w:rFonts w:ascii="Courier New" w:hAnsi="Courier New" w:cs="Courier New"/>
                                      <w:sz w:val="18"/>
                                      <w:szCs w:val="18"/>
                                    </w:rPr>
                                    <w:t>2013  11:56:24</w:t>
                                  </w:r>
                                  <w:proofErr w:type="gramEnd"/>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0001002</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00102000</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MERCHDEF   NON COMPLETE</w:t>
                                  </w:r>
                                </w:p>
                                <w:p w:rsidR="0099365D" w:rsidRDefault="0099365D" w:rsidP="00CD78A5">
                                  <w:pPr>
                                    <w:tabs>
                                      <w:tab w:val="right" w:pos="3179"/>
                                      <w:tab w:val="decimal" w:pos="3780"/>
                                    </w:tabs>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5E49C777" id="Text Box 245" o:spid="_x0000_s1091" type="#_x0000_t202" style="width:247.95pt;height:25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">
                      <v:textbox>
                        <w:txbxContent>
                          <w:p w:rsidR="0099365D" w:rsidRDefault="0099365D" w:rsidP="00CD78A5">
                            <w:pPr>
                              <w:jc w:val="center"/>
                              <w:rPr>
                                <w:rFonts w:ascii="Courier New" w:hAnsi="Courier New" w:cs="Courier New"/>
                                <w:sz w:val="18"/>
                                <w:szCs w:val="18"/>
                              </w:rPr>
                            </w:pPr>
                            <w:r>
                              <w:rPr>
                                <w:rFonts w:ascii="Courier New" w:hAnsi="Courier New" w:cs="Courier New"/>
                                <w:sz w:val="18"/>
                                <w:szCs w:val="18"/>
                              </w:rPr>
                              <w:t>Thank you for shopping at</w:t>
                            </w:r>
                          </w:p>
                          <w:p w:rsidR="0099365D" w:rsidRPr="00CD78A5" w:rsidRDefault="0099365D" w:rsidP="00CD78A5">
                            <w:pPr>
                              <w:jc w:val="center"/>
                              <w:rPr>
                                <w:rFonts w:ascii="Courier New" w:hAnsi="Courier New" w:cs="Courier New"/>
                                <w:b/>
                                <w:sz w:val="28"/>
                                <w:szCs w:val="28"/>
                              </w:rPr>
                            </w:pPr>
                            <w:r w:rsidRPr="00CD78A5">
                              <w:rPr>
                                <w:rFonts w:ascii="Courier New" w:hAnsi="Courier New" w:cs="Courier New"/>
                                <w:b/>
                                <w:sz w:val="28"/>
                                <w:szCs w:val="28"/>
                              </w:rPr>
                              <w:t>Future Shop Robson</w:t>
                            </w:r>
                          </w:p>
                          <w:p w:rsidR="0099365D" w:rsidRDefault="0099365D" w:rsidP="00CD78A5">
                            <w:pPr>
                              <w:jc w:val="center"/>
                              <w:rPr>
                                <w:rFonts w:ascii="Courier New" w:hAnsi="Courier New" w:cs="Courier New"/>
                                <w:sz w:val="18"/>
                                <w:szCs w:val="18"/>
                              </w:rPr>
                            </w:pPr>
                          </w:p>
                          <w:p w:rsidR="0099365D" w:rsidRDefault="0099365D" w:rsidP="00CD78A5">
                            <w:pPr>
                              <w:jc w:val="center"/>
                              <w:rPr>
                                <w:rFonts w:ascii="Courier New" w:hAnsi="Courier New" w:cs="Courier New"/>
                                <w:sz w:val="18"/>
                                <w:szCs w:val="18"/>
                              </w:rPr>
                            </w:pPr>
                            <w:r>
                              <w:rPr>
                                <w:rFonts w:ascii="Courier New" w:hAnsi="Courier New" w:cs="Courier New"/>
                                <w:sz w:val="18"/>
                                <w:szCs w:val="18"/>
                              </w:rPr>
                              <w:t>798 Granville St., Suite 200</w:t>
                            </w:r>
                          </w:p>
                          <w:p w:rsidR="0099365D" w:rsidRPr="0034389B" w:rsidRDefault="0099365D" w:rsidP="00CD78A5">
                            <w:pPr>
                              <w:jc w:val="center"/>
                              <w:rPr>
                                <w:rFonts w:ascii="Courier New" w:hAnsi="Courier New" w:cs="Courier New"/>
                                <w:sz w:val="18"/>
                                <w:szCs w:val="18"/>
                              </w:rPr>
                            </w:pPr>
                            <w:r>
                              <w:rPr>
                                <w:rFonts w:ascii="Courier New" w:hAnsi="Courier New" w:cs="Courier New"/>
                                <w:sz w:val="18"/>
                                <w:szCs w:val="18"/>
                              </w:rPr>
                              <w:t>604-683-2502</w:t>
                            </w:r>
                          </w:p>
                          <w:p w:rsidR="0099365D" w:rsidRPr="0034389B" w:rsidRDefault="0099365D" w:rsidP="00CD78A5">
                            <w:pPr>
                              <w:jc w:val="center"/>
                              <w:rPr>
                                <w:rFonts w:ascii="Courier New" w:hAnsi="Courier New" w:cs="Courier New"/>
                                <w:sz w:val="18"/>
                                <w:szCs w:val="18"/>
                              </w:rPr>
                            </w:pPr>
                          </w:p>
                          <w:p w:rsidR="0099365D" w:rsidRDefault="0099365D" w:rsidP="00CD78A5">
                            <w:pPr>
                              <w:jc w:val="center"/>
                              <w:rPr>
                                <w:rFonts w:ascii="Courier New" w:hAnsi="Courier New" w:cs="Courier New"/>
                                <w:sz w:val="18"/>
                                <w:szCs w:val="18"/>
                              </w:rPr>
                            </w:pPr>
                            <w:r w:rsidRPr="00DD2065">
                              <w:rPr>
                                <w:rFonts w:ascii="Courier New" w:hAnsi="Courier New" w:cs="Courier New"/>
                                <w:sz w:val="18"/>
                                <w:szCs w:val="18"/>
                              </w:rPr>
                              <w:t>Keep your receipt!</w:t>
                            </w:r>
                          </w:p>
                          <w:p w:rsidR="0099365D" w:rsidRDefault="0099365D" w:rsidP="00CD78A5">
                            <w:pPr>
                              <w:jc w:val="center"/>
                              <w:rPr>
                                <w:rFonts w:cs="Arial"/>
                                <w:sz w:val="18"/>
                                <w:szCs w:val="18"/>
                              </w:rPr>
                            </w:pPr>
                          </w:p>
                          <w:p w:rsidR="0099365D" w:rsidRPr="00344AB6" w:rsidRDefault="0099365D" w:rsidP="00CD78A5">
                            <w:pPr>
                              <w:rPr>
                                <w:rFonts w:asciiTheme="majorHAnsi" w:hAnsiTheme="majorHAnsi" w:cstheme="majorHAnsi"/>
                                <w:sz w:val="18"/>
                                <w:szCs w:val="18"/>
                                <w:highlight w:val="yellow"/>
                              </w:rPr>
                            </w:pPr>
                          </w:p>
                          <w:p w:rsidR="0099365D" w:rsidRPr="0034389B" w:rsidRDefault="0099365D" w:rsidP="00CD78A5">
                            <w:pPr>
                              <w:rPr>
                                <w:rFonts w:ascii="Courier New" w:hAnsi="Courier New" w:cs="Courier New"/>
                                <w:sz w:val="18"/>
                                <w:szCs w:val="18"/>
                              </w:rPr>
                            </w:pPr>
                            <w:r>
                              <w:rPr>
                                <w:rFonts w:ascii="Courier New" w:hAnsi="Courier New" w:cs="Courier New"/>
                                <w:sz w:val="18"/>
                                <w:szCs w:val="18"/>
                              </w:rPr>
                              <w:t>0001 002 90094 07/19/13</w:t>
                            </w:r>
                            <w:r w:rsidRPr="0034389B">
                              <w:rPr>
                                <w:rFonts w:ascii="Courier New" w:hAnsi="Courier New" w:cs="Courier New"/>
                                <w:sz w:val="18"/>
                                <w:szCs w:val="18"/>
                              </w:rPr>
                              <w:t xml:space="preserve">  </w:t>
                            </w:r>
                            <w:r>
                              <w:rPr>
                                <w:rFonts w:ascii="Courier New" w:hAnsi="Courier New" w:cs="Courier New"/>
                                <w:sz w:val="18"/>
                                <w:szCs w:val="18"/>
                              </w:rPr>
                              <w:t xml:space="preserve"> 11:56 ZZ80</w:t>
                            </w:r>
                          </w:p>
                          <w:p w:rsidR="0099365D" w:rsidRDefault="0099365D" w:rsidP="00CD78A5">
                            <w:pPr>
                              <w:rPr>
                                <w:rFonts w:ascii="Courier New" w:hAnsi="Courier New" w:cs="Courier New"/>
                                <w:sz w:val="18"/>
                                <w:szCs w:val="18"/>
                              </w:rPr>
                            </w:pPr>
                          </w:p>
                          <w:p w:rsidR="0099365D" w:rsidRPr="0034389B"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Transaction Record SALE</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xxxxxxxxxxxx0060</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DEBIT 313.46 S</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7/19/</w:t>
                            </w:r>
                            <w:proofErr w:type="gramStart"/>
                            <w:r>
                              <w:rPr>
                                <w:rFonts w:ascii="Courier New" w:hAnsi="Courier New" w:cs="Courier New"/>
                                <w:sz w:val="18"/>
                                <w:szCs w:val="18"/>
                              </w:rPr>
                              <w:t>2013  11:56:24</w:t>
                            </w:r>
                            <w:proofErr w:type="gramEnd"/>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0001002</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00102000</w:t>
                            </w:r>
                          </w:p>
                          <w:p w:rsidR="0099365D" w:rsidRDefault="0099365D" w:rsidP="00CD78A5">
                            <w:pPr>
                              <w:tabs>
                                <w:tab w:val="right" w:pos="3179"/>
                                <w:tab w:val="decimal" w:pos="3780"/>
                              </w:tabs>
                              <w:rPr>
                                <w:rFonts w:ascii="Courier New" w:hAnsi="Courier New" w:cs="Courier New"/>
                                <w:sz w:val="18"/>
                                <w:szCs w:val="18"/>
                              </w:rPr>
                            </w:pPr>
                            <w:r>
                              <w:rPr>
                                <w:rFonts w:ascii="Courier New" w:hAnsi="Courier New" w:cs="Courier New"/>
                                <w:sz w:val="18"/>
                                <w:szCs w:val="18"/>
                              </w:rPr>
                              <w:t xml:space="preserve">   MERCHDEF   NON COMPLETE</w:t>
                            </w:r>
                          </w:p>
                          <w:p w:rsidR="0099365D" w:rsidRDefault="0099365D" w:rsidP="00CD78A5">
                            <w:pPr>
                              <w:tabs>
                                <w:tab w:val="right" w:pos="3179"/>
                                <w:tab w:val="decimal" w:pos="3780"/>
                              </w:tabs>
                              <w:rPr>
                                <w:rFonts w:ascii="Courier New" w:hAnsi="Courier New" w:cs="Courier New"/>
                                <w:sz w:val="18"/>
                                <w:szCs w:val="18"/>
                              </w:rPr>
                            </w:pPr>
                          </w:p>
                        </w:txbxContent>
                      </v:textbox>
                      <w10:anchorlock/>
                    </v:shape>
                  </w:pict>
                </mc:Fallback>
              </mc:AlternateContent>
            </w:r>
          </w:p>
        </w:tc>
        <w:tc>
          <w:tcPr>
            <w:tcW w:w="5312" w:type="dxa"/>
          </w:tcPr>
          <w:p w:rsidR="00CD78A5" w:rsidRPr="0099365D" w:rsidRDefault="00CD78A5" w:rsidP="00CD78A5">
            <w:pPr>
              <w:pStyle w:val="BodyText"/>
              <w:rPr>
                <w:sz w:val="18"/>
                <w:szCs w:val="18"/>
              </w:rPr>
            </w:pPr>
          </w:p>
          <w:p w:rsidR="00CD78A5" w:rsidRPr="0099365D" w:rsidRDefault="00CD78A5" w:rsidP="00CD78A5">
            <w:pPr>
              <w:pStyle w:val="BodyText"/>
              <w:rPr>
                <w:sz w:val="18"/>
                <w:szCs w:val="18"/>
              </w:rPr>
            </w:pPr>
            <w:r w:rsidRPr="0099365D">
              <w:rPr>
                <w:sz w:val="18"/>
                <w:szCs w:val="18"/>
              </w:rPr>
              <w:t>Standard Receipt Header information.</w:t>
            </w:r>
          </w:p>
          <w:p w:rsidR="00CD78A5" w:rsidRPr="0099365D" w:rsidRDefault="00CD78A5" w:rsidP="00CD78A5">
            <w:pPr>
              <w:pStyle w:val="BodyText"/>
              <w:rPr>
                <w:sz w:val="18"/>
                <w:szCs w:val="18"/>
              </w:rPr>
            </w:pPr>
          </w:p>
          <w:p w:rsidR="00CD78A5" w:rsidRPr="0099365D" w:rsidRDefault="00CD78A5" w:rsidP="00CD78A5">
            <w:pPr>
              <w:pStyle w:val="BodyText"/>
              <w:rPr>
                <w:sz w:val="18"/>
                <w:szCs w:val="18"/>
              </w:rPr>
            </w:pPr>
          </w:p>
          <w:p w:rsidR="00CD78A5" w:rsidRPr="0099365D" w:rsidRDefault="00CD78A5" w:rsidP="00CD78A5">
            <w:pPr>
              <w:pStyle w:val="BodyText"/>
              <w:rPr>
                <w:sz w:val="18"/>
                <w:szCs w:val="18"/>
              </w:rPr>
            </w:pPr>
          </w:p>
          <w:p w:rsidR="00CD78A5" w:rsidRPr="0099365D" w:rsidRDefault="00CD78A5" w:rsidP="00CD78A5">
            <w:pPr>
              <w:pStyle w:val="BodyText"/>
              <w:rPr>
                <w:sz w:val="18"/>
                <w:szCs w:val="18"/>
              </w:rPr>
            </w:pPr>
          </w:p>
          <w:p w:rsidR="00CD78A5" w:rsidRPr="0099365D" w:rsidRDefault="00CD78A5" w:rsidP="00CD78A5">
            <w:pPr>
              <w:pStyle w:val="BodyText"/>
              <w:rPr>
                <w:sz w:val="18"/>
                <w:szCs w:val="18"/>
              </w:rPr>
            </w:pPr>
            <w:r w:rsidRPr="0099365D">
              <w:rPr>
                <w:sz w:val="18"/>
                <w:szCs w:val="18"/>
              </w:rPr>
              <w:t>Standard transaction key infromation</w:t>
            </w:r>
          </w:p>
          <w:p w:rsidR="00CD78A5" w:rsidRPr="0099365D" w:rsidRDefault="007A7205" w:rsidP="00CD78A5">
            <w:pPr>
              <w:pStyle w:val="BodyText"/>
              <w:rPr>
                <w:sz w:val="18"/>
                <w:szCs w:val="18"/>
              </w:rPr>
            </w:pPr>
            <w:r w:rsidRPr="0099365D">
              <w:rPr>
                <w:sz w:val="18"/>
                <w:szCs w:val="18"/>
              </w:rPr>
              <w:t>Transaction Type</w:t>
            </w:r>
          </w:p>
          <w:p w:rsidR="00CD78A5" w:rsidRPr="0099365D" w:rsidRDefault="007A7205" w:rsidP="00CD78A5">
            <w:pPr>
              <w:pStyle w:val="BodyText"/>
              <w:rPr>
                <w:sz w:val="18"/>
                <w:szCs w:val="18"/>
              </w:rPr>
            </w:pPr>
            <w:r w:rsidRPr="0099365D">
              <w:rPr>
                <w:sz w:val="18"/>
                <w:szCs w:val="18"/>
              </w:rPr>
              <w:t>Masked card number</w:t>
            </w:r>
          </w:p>
          <w:p w:rsidR="00CD78A5" w:rsidRPr="0099365D" w:rsidRDefault="007A7205" w:rsidP="00CD78A5">
            <w:pPr>
              <w:pStyle w:val="BodyText"/>
              <w:keepNext/>
              <w:rPr>
                <w:sz w:val="18"/>
                <w:szCs w:val="18"/>
              </w:rPr>
            </w:pPr>
            <w:r w:rsidRPr="0099365D">
              <w:rPr>
                <w:sz w:val="18"/>
                <w:szCs w:val="18"/>
              </w:rPr>
              <w:t>Card type, amount to authorize, entry method</w:t>
            </w:r>
            <w:r w:rsidR="00A644A5" w:rsidRPr="0099365D">
              <w:rPr>
                <w:sz w:val="18"/>
                <w:szCs w:val="18"/>
              </w:rPr>
              <w:t xml:space="preserve"> indicator</w:t>
            </w:r>
          </w:p>
          <w:p w:rsidR="007A7205" w:rsidRPr="0099365D" w:rsidRDefault="00A644A5" w:rsidP="00CD78A5">
            <w:pPr>
              <w:pStyle w:val="BodyText"/>
              <w:keepNext/>
              <w:rPr>
                <w:sz w:val="18"/>
                <w:szCs w:val="18"/>
              </w:rPr>
            </w:pPr>
            <w:r w:rsidRPr="0099365D">
              <w:rPr>
                <w:sz w:val="18"/>
                <w:szCs w:val="18"/>
              </w:rPr>
              <w:t xml:space="preserve">Data from fipay response: </w:t>
            </w:r>
            <w:r w:rsidR="007A7205" w:rsidRPr="0099365D">
              <w:rPr>
                <w:sz w:val="18"/>
                <w:szCs w:val="18"/>
              </w:rPr>
              <w:t xml:space="preserve">Date </w:t>
            </w:r>
            <w:r w:rsidRPr="0099365D">
              <w:rPr>
                <w:sz w:val="18"/>
                <w:szCs w:val="18"/>
              </w:rPr>
              <w:t xml:space="preserve">(IxDate) </w:t>
            </w:r>
            <w:r w:rsidR="007A7205" w:rsidRPr="0099365D">
              <w:rPr>
                <w:sz w:val="18"/>
                <w:szCs w:val="18"/>
              </w:rPr>
              <w:t>and Time</w:t>
            </w:r>
            <w:r w:rsidRPr="0099365D">
              <w:rPr>
                <w:sz w:val="18"/>
                <w:szCs w:val="18"/>
              </w:rPr>
              <w:t xml:space="preserve"> (IxTime) </w:t>
            </w:r>
            <w:r w:rsidR="007A7205" w:rsidRPr="0099365D">
              <w:rPr>
                <w:sz w:val="18"/>
                <w:szCs w:val="18"/>
              </w:rPr>
              <w:t xml:space="preserve"> </w:t>
            </w:r>
          </w:p>
          <w:p w:rsidR="007A7205" w:rsidRPr="0099365D" w:rsidRDefault="007A7205" w:rsidP="00CD78A5">
            <w:pPr>
              <w:pStyle w:val="BodyText"/>
              <w:keepNext/>
              <w:rPr>
                <w:sz w:val="18"/>
                <w:szCs w:val="18"/>
              </w:rPr>
            </w:pPr>
            <w:r w:rsidRPr="0099365D">
              <w:rPr>
                <w:sz w:val="18"/>
                <w:szCs w:val="18"/>
              </w:rPr>
              <w:t>4-digit store number and 3-digit register number from transaction key</w:t>
            </w:r>
          </w:p>
          <w:p w:rsidR="007A7205" w:rsidRPr="0099365D" w:rsidRDefault="00A644A5" w:rsidP="00CD78A5">
            <w:pPr>
              <w:pStyle w:val="BodyText"/>
              <w:keepNext/>
              <w:rPr>
                <w:sz w:val="18"/>
                <w:szCs w:val="18"/>
              </w:rPr>
            </w:pPr>
            <w:r w:rsidRPr="0099365D">
              <w:rPr>
                <w:sz w:val="18"/>
                <w:szCs w:val="18"/>
              </w:rPr>
              <w:t>Data from fipay response – Sequence Number (IxSeqNumber)</w:t>
            </w:r>
          </w:p>
          <w:p w:rsidR="007A7205" w:rsidRPr="0099365D" w:rsidRDefault="007A7205" w:rsidP="00CD78A5">
            <w:pPr>
              <w:pStyle w:val="BodyText"/>
              <w:keepNext/>
              <w:rPr>
                <w:sz w:val="18"/>
                <w:szCs w:val="18"/>
              </w:rPr>
            </w:pPr>
          </w:p>
          <w:p w:rsidR="007A7205" w:rsidRPr="0099365D" w:rsidRDefault="007A7205" w:rsidP="00A644A5">
            <w:pPr>
              <w:pStyle w:val="BodyText"/>
              <w:keepNext/>
              <w:rPr>
                <w:sz w:val="18"/>
                <w:szCs w:val="18"/>
              </w:rPr>
            </w:pPr>
            <w:r w:rsidRPr="0099365D">
              <w:rPr>
                <w:sz w:val="18"/>
                <w:szCs w:val="18"/>
              </w:rPr>
              <w:t xml:space="preserve">Data from fipay response –  </w:t>
            </w:r>
            <w:r w:rsidR="00A644A5" w:rsidRPr="0099365D">
              <w:rPr>
                <w:sz w:val="18"/>
                <w:szCs w:val="18"/>
              </w:rPr>
              <w:t>Vendor Response Code (IxISOResp) and Display Message (IxReceiptDisplay)</w:t>
            </w:r>
          </w:p>
        </w:tc>
      </w:tr>
    </w:tbl>
    <w:p w:rsidR="009952ED" w:rsidRPr="0099365D" w:rsidRDefault="009952ED" w:rsidP="009952ED">
      <w:pPr>
        <w:pStyle w:val="Heading2"/>
      </w:pPr>
      <w:bookmarkStart w:id="652" w:name="_Toc400439099"/>
      <w:r w:rsidRPr="0099365D">
        <w:t>Email Receipt</w:t>
      </w:r>
      <w:bookmarkEnd w:id="652"/>
    </w:p>
    <w:p w:rsidR="00856D06" w:rsidRPr="0099365D" w:rsidRDefault="00856D06" w:rsidP="00856D06">
      <w:pPr>
        <w:pStyle w:val="BodyText"/>
      </w:pPr>
      <w:r w:rsidRPr="0099365D">
        <w:t>The printed receipt does not display any indication a receipt was emailed.</w:t>
      </w:r>
    </w:p>
    <w:p w:rsidR="009952ED" w:rsidRPr="0099365D" w:rsidRDefault="009952ED" w:rsidP="009952ED">
      <w:pPr>
        <w:pStyle w:val="Heading2"/>
      </w:pPr>
      <w:bookmarkStart w:id="653" w:name="_Toc400439100"/>
      <w:r w:rsidRPr="0099365D">
        <w:t>Reprint Receipt</w:t>
      </w:r>
      <w:bookmarkEnd w:id="653"/>
      <w:r w:rsidRPr="0099365D">
        <w:t xml:space="preserve"> </w:t>
      </w:r>
    </w:p>
    <w:p w:rsidR="004D7593" w:rsidRPr="0099365D" w:rsidRDefault="00E72212" w:rsidP="004D7593">
      <w:pPr>
        <w:pStyle w:val="BodyText"/>
      </w:pPr>
      <w:r w:rsidRPr="0099365D">
        <w:t xml:space="preserve">The words ‘Duplicate Receipt’ are printed in bold and centered above </w:t>
      </w:r>
      <w:r w:rsidR="004D7593" w:rsidRPr="0099365D">
        <w:t>the transaction type.  The ‘Duplicate Receipt’ is a configurable message.</w:t>
      </w:r>
    </w:p>
    <w:tbl>
      <w:tblPr>
        <w:tblW w:w="4900" w:type="pct"/>
        <w:tblInd w:w="144" w:type="dxa"/>
        <w:tblLook w:val="04A0" w:firstRow="1" w:lastRow="0" w:firstColumn="1" w:lastColumn="0" w:noHBand="0" w:noVBand="1"/>
      </w:tblPr>
      <w:tblGrid>
        <w:gridCol w:w="5465"/>
        <w:gridCol w:w="5119"/>
      </w:tblGrid>
      <w:tr w:rsidR="00E72212" w:rsidRPr="0099365D" w:rsidTr="00E86B14">
        <w:tc>
          <w:tcPr>
            <w:tcW w:w="5486" w:type="dxa"/>
          </w:tcPr>
          <w:p w:rsidR="00E36DC1" w:rsidRPr="0099365D" w:rsidRDefault="00EB0FC7" w:rsidP="00B64442">
            <w:pPr>
              <w:pStyle w:val="BodyText"/>
              <w:jc w:val="center"/>
              <w:rPr>
                <w:color w:val="FF0000"/>
              </w:rPr>
            </w:pPr>
            <w:r w:rsidRPr="0099365D">
              <w:rPr>
                <w:noProof/>
                <w:color w:val="FF0000"/>
              </w:rPr>
              <mc:AlternateContent>
                <mc:Choice Requires="wps">
                  <w:drawing>
                    <wp:inline distT="0" distB="0" distL="0" distR="0" wp14:anchorId="0045E554" wp14:editId="147B89AE">
                      <wp:extent cx="2980690" cy="2404110"/>
                      <wp:effectExtent l="6985" t="5715" r="12700" b="9525"/>
                      <wp:docPr id="29"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404110"/>
                              </a:xfrm>
                              <a:prstGeom prst="rect">
                                <a:avLst/>
                              </a:prstGeom>
                              <a:solidFill>
                                <a:srgbClr val="FFFFFF"/>
                              </a:solidFill>
                              <a:ln w="9525">
                                <a:solidFill>
                                  <a:srgbClr val="000000"/>
                                </a:solidFill>
                                <a:miter lim="800000"/>
                                <a:headEnd/>
                                <a:tailEnd/>
                              </a:ln>
                            </wps:spPr>
                            <wps:txbx>
                              <w:txbxContent>
                                <w:p w:rsidR="0099365D" w:rsidRPr="0034389B" w:rsidRDefault="0099365D" w:rsidP="00E72212">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E72212">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E72212">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E72212">
                                  <w:pPr>
                                    <w:jc w:val="center"/>
                                    <w:rPr>
                                      <w:rFonts w:cs="Arial"/>
                                      <w:sz w:val="18"/>
                                      <w:szCs w:val="18"/>
                                    </w:rPr>
                                  </w:pPr>
                                  <w:r w:rsidRPr="0034389B">
                                    <w:rPr>
                                      <w:rFonts w:ascii="Courier New" w:hAnsi="Courier New" w:cs="Courier New"/>
                                      <w:sz w:val="18"/>
                                      <w:szCs w:val="18"/>
                                    </w:rPr>
                                    <w:t>POS LAB TESTING</w:t>
                                  </w:r>
                                </w:p>
                                <w:p w:rsidR="0099365D" w:rsidRDefault="0099365D" w:rsidP="00E72212">
                                  <w:pPr>
                                    <w:jc w:val="center"/>
                                    <w:rPr>
                                      <w:rFonts w:cs="Arial"/>
                                      <w:sz w:val="18"/>
                                      <w:szCs w:val="18"/>
                                    </w:rPr>
                                  </w:pPr>
                                </w:p>
                                <w:p w:rsidR="0099365D" w:rsidRPr="00CA26DC" w:rsidRDefault="0099365D" w:rsidP="00E72212">
                                  <w:pPr>
                                    <w:jc w:val="center"/>
                                    <w:rPr>
                                      <w:rFonts w:cs="Arial"/>
                                      <w:sz w:val="18"/>
                                      <w:szCs w:val="18"/>
                                    </w:rPr>
                                  </w:pPr>
                                  <w:r>
                                    <w:rPr>
                                      <w:rFonts w:ascii="Courier" w:hAnsi="Courier"/>
                                      <w:noProof/>
                                    </w:rPr>
                                    <w:drawing>
                                      <wp:inline distT="0" distB="0" distL="0" distR="0" wp14:anchorId="009E199F" wp14:editId="4C49A202">
                                        <wp:extent cx="2552065" cy="287020"/>
                                        <wp:effectExtent l="1905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E72212">
                                  <w:pPr>
                                    <w:rPr>
                                      <w:rFonts w:cs="Arial"/>
                                      <w:sz w:val="18"/>
                                      <w:szCs w:val="18"/>
                                    </w:rPr>
                                  </w:pPr>
                                </w:p>
                                <w:p w:rsidR="0099365D" w:rsidRPr="0034389B" w:rsidRDefault="0099365D" w:rsidP="00E72212">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E72212">
                                  <w:pPr>
                                    <w:jc w:val="center"/>
                                    <w:rPr>
                                      <w:rFonts w:ascii="Courier New" w:hAnsi="Courier New" w:cs="Courier New"/>
                                      <w:sz w:val="18"/>
                                      <w:szCs w:val="18"/>
                                    </w:rPr>
                                  </w:pPr>
                                </w:p>
                                <w:p w:rsidR="0099365D" w:rsidRDefault="0099365D" w:rsidP="00E72212">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E72212">
                                  <w:pPr>
                                    <w:rPr>
                                      <w:rFonts w:ascii="Courier New" w:hAnsi="Courier New" w:cs="Courier New"/>
                                      <w:sz w:val="18"/>
                                      <w:szCs w:val="18"/>
                                    </w:rPr>
                                  </w:pPr>
                                </w:p>
                                <w:p w:rsidR="0099365D" w:rsidRDefault="0099365D" w:rsidP="00E72212">
                                  <w:pPr>
                                    <w:jc w:val="center"/>
                                    <w:rPr>
                                      <w:rFonts w:cs="Arial"/>
                                      <w:b/>
                                      <w:sz w:val="22"/>
                                      <w:szCs w:val="22"/>
                                    </w:rPr>
                                  </w:pPr>
                                  <w:r>
                                    <w:rPr>
                                      <w:rFonts w:cs="Arial"/>
                                      <w:b/>
                                      <w:sz w:val="22"/>
                                      <w:szCs w:val="22"/>
                                    </w:rPr>
                                    <w:t>Duplicate Receipt</w:t>
                                  </w:r>
                                </w:p>
                                <w:p w:rsidR="0099365D" w:rsidRPr="0034389B" w:rsidRDefault="0099365D" w:rsidP="00E72212">
                                  <w:pPr>
                                    <w:jc w:val="center"/>
                                    <w:rPr>
                                      <w:rFonts w:ascii="Courier New" w:hAnsi="Courier New" w:cs="Courier New"/>
                                      <w:sz w:val="18"/>
                                      <w:szCs w:val="18"/>
                                    </w:rPr>
                                  </w:pPr>
                                  <w:r>
                                    <w:rPr>
                                      <w:rFonts w:cs="Arial"/>
                                      <w:b/>
                                      <w:sz w:val="22"/>
                                      <w:szCs w:val="22"/>
                                    </w:rPr>
                                    <w:t>********************</w:t>
                                  </w:r>
                                </w:p>
                                <w:p w:rsidR="0099365D" w:rsidRDefault="0099365D" w:rsidP="00E72212">
                                  <w:pPr>
                                    <w:jc w:val="center"/>
                                    <w:rPr>
                                      <w:rFonts w:ascii="Courier New" w:hAnsi="Courier New" w:cs="Courier New"/>
                                      <w:sz w:val="18"/>
                                      <w:szCs w:val="18"/>
                                    </w:rPr>
                                  </w:pPr>
                                </w:p>
                                <w:p w:rsidR="0099365D" w:rsidRPr="004A6638" w:rsidRDefault="0099365D" w:rsidP="00E72212">
                                  <w:pPr>
                                    <w:jc w:val="center"/>
                                    <w:rPr>
                                      <w:rFonts w:cs="Arial"/>
                                      <w:b/>
                                      <w:sz w:val="22"/>
                                      <w:szCs w:val="22"/>
                                    </w:rPr>
                                  </w:pPr>
                                  <w:r w:rsidRPr="004A6638">
                                    <w:rPr>
                                      <w:rFonts w:cs="Arial"/>
                                      <w:b/>
                                      <w:sz w:val="22"/>
                                      <w:szCs w:val="22"/>
                                    </w:rPr>
                                    <w:t>SALE</w:t>
                                  </w:r>
                                </w:p>
                                <w:p w:rsidR="0099365D" w:rsidRDefault="0099365D" w:rsidP="00E7221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Default="0099365D" w:rsidP="00E72212">
                                  <w:pPr>
                                    <w:tabs>
                                      <w:tab w:val="left" w:pos="1080"/>
                                      <w:tab w:val="decimal" w:pos="3780"/>
                                    </w:tabs>
                                    <w:rPr>
                                      <w:rFonts w:ascii="Microsoft Sans Serif" w:hAnsi="Microsoft Sans Serif" w:cs="Microsoft Sans Serif"/>
                                      <w:sz w:val="18"/>
                                      <w:szCs w:val="18"/>
                                    </w:rPr>
                                  </w:pPr>
                                </w:p>
                                <w:p w:rsidR="0099365D" w:rsidRDefault="0099365D" w:rsidP="00E72212">
                                  <w:pPr>
                                    <w:tabs>
                                      <w:tab w:val="left" w:pos="1080"/>
                                      <w:tab w:val="decimal" w:pos="3780"/>
                                    </w:tabs>
                                    <w:rPr>
                                      <w:rFonts w:cs="Arial"/>
                                      <w:b/>
                                      <w:sz w:val="18"/>
                                      <w:szCs w:val="18"/>
                                    </w:rPr>
                                  </w:pPr>
                                </w:p>
                                <w:p w:rsidR="0099365D" w:rsidRPr="005A1ACA" w:rsidRDefault="0099365D" w:rsidP="00E72212">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0045E554" id="Text Box 244" o:spid="_x0000_s1092" type="#_x0000_t202" style="width:234.7pt;height:18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McMAIAAFwEAAAOAAAAZHJzL2Uyb0RvYy54bWysVNuO0zAQfUfiHyy/01yUlm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">
                      <v:textbox>
                        <w:txbxContent>
                          <w:p w:rsidR="0099365D" w:rsidRPr="0034389B" w:rsidRDefault="0099365D" w:rsidP="00E72212">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E72212">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E72212">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E72212">
                            <w:pPr>
                              <w:jc w:val="center"/>
                              <w:rPr>
                                <w:rFonts w:cs="Arial"/>
                                <w:sz w:val="18"/>
                                <w:szCs w:val="18"/>
                              </w:rPr>
                            </w:pPr>
                            <w:r w:rsidRPr="0034389B">
                              <w:rPr>
                                <w:rFonts w:ascii="Courier New" w:hAnsi="Courier New" w:cs="Courier New"/>
                                <w:sz w:val="18"/>
                                <w:szCs w:val="18"/>
                              </w:rPr>
                              <w:t>POS LAB TESTING</w:t>
                            </w:r>
                          </w:p>
                          <w:p w:rsidR="0099365D" w:rsidRDefault="0099365D" w:rsidP="00E72212">
                            <w:pPr>
                              <w:jc w:val="center"/>
                              <w:rPr>
                                <w:rFonts w:cs="Arial"/>
                                <w:sz w:val="18"/>
                                <w:szCs w:val="18"/>
                              </w:rPr>
                            </w:pPr>
                          </w:p>
                          <w:p w:rsidR="0099365D" w:rsidRPr="00CA26DC" w:rsidRDefault="0099365D" w:rsidP="00E72212">
                            <w:pPr>
                              <w:jc w:val="center"/>
                              <w:rPr>
                                <w:rFonts w:cs="Arial"/>
                                <w:sz w:val="18"/>
                                <w:szCs w:val="18"/>
                              </w:rPr>
                            </w:pPr>
                            <w:r>
                              <w:rPr>
                                <w:rFonts w:ascii="Courier" w:hAnsi="Courier"/>
                                <w:noProof/>
                              </w:rPr>
                              <w:drawing>
                                <wp:inline distT="0" distB="0" distL="0" distR="0" wp14:anchorId="009E199F" wp14:editId="4C49A202">
                                  <wp:extent cx="2552065" cy="287020"/>
                                  <wp:effectExtent l="1905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E72212">
                            <w:pPr>
                              <w:rPr>
                                <w:rFonts w:cs="Arial"/>
                                <w:sz w:val="18"/>
                                <w:szCs w:val="18"/>
                              </w:rPr>
                            </w:pPr>
                          </w:p>
                          <w:p w:rsidR="0099365D" w:rsidRPr="0034389B" w:rsidRDefault="0099365D" w:rsidP="00E72212">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E72212">
                            <w:pPr>
                              <w:jc w:val="center"/>
                              <w:rPr>
                                <w:rFonts w:ascii="Courier New" w:hAnsi="Courier New" w:cs="Courier New"/>
                                <w:sz w:val="18"/>
                                <w:szCs w:val="18"/>
                              </w:rPr>
                            </w:pPr>
                          </w:p>
                          <w:p w:rsidR="0099365D" w:rsidRDefault="0099365D" w:rsidP="00E72212">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E72212">
                            <w:pPr>
                              <w:rPr>
                                <w:rFonts w:ascii="Courier New" w:hAnsi="Courier New" w:cs="Courier New"/>
                                <w:sz w:val="18"/>
                                <w:szCs w:val="18"/>
                              </w:rPr>
                            </w:pPr>
                          </w:p>
                          <w:p w:rsidR="0099365D" w:rsidRDefault="0099365D" w:rsidP="00E72212">
                            <w:pPr>
                              <w:jc w:val="center"/>
                              <w:rPr>
                                <w:rFonts w:cs="Arial"/>
                                <w:b/>
                                <w:sz w:val="22"/>
                                <w:szCs w:val="22"/>
                              </w:rPr>
                            </w:pPr>
                            <w:r>
                              <w:rPr>
                                <w:rFonts w:cs="Arial"/>
                                <w:b/>
                                <w:sz w:val="22"/>
                                <w:szCs w:val="22"/>
                              </w:rPr>
                              <w:t>Duplicate Receipt</w:t>
                            </w:r>
                          </w:p>
                          <w:p w:rsidR="0099365D" w:rsidRPr="0034389B" w:rsidRDefault="0099365D" w:rsidP="00E72212">
                            <w:pPr>
                              <w:jc w:val="center"/>
                              <w:rPr>
                                <w:rFonts w:ascii="Courier New" w:hAnsi="Courier New" w:cs="Courier New"/>
                                <w:sz w:val="18"/>
                                <w:szCs w:val="18"/>
                              </w:rPr>
                            </w:pPr>
                            <w:r>
                              <w:rPr>
                                <w:rFonts w:cs="Arial"/>
                                <w:b/>
                                <w:sz w:val="22"/>
                                <w:szCs w:val="22"/>
                              </w:rPr>
                              <w:t>********************</w:t>
                            </w:r>
                          </w:p>
                          <w:p w:rsidR="0099365D" w:rsidRDefault="0099365D" w:rsidP="00E72212">
                            <w:pPr>
                              <w:jc w:val="center"/>
                              <w:rPr>
                                <w:rFonts w:ascii="Courier New" w:hAnsi="Courier New" w:cs="Courier New"/>
                                <w:sz w:val="18"/>
                                <w:szCs w:val="18"/>
                              </w:rPr>
                            </w:pPr>
                          </w:p>
                          <w:p w:rsidR="0099365D" w:rsidRPr="004A6638" w:rsidRDefault="0099365D" w:rsidP="00E72212">
                            <w:pPr>
                              <w:jc w:val="center"/>
                              <w:rPr>
                                <w:rFonts w:cs="Arial"/>
                                <w:b/>
                                <w:sz w:val="22"/>
                                <w:szCs w:val="22"/>
                              </w:rPr>
                            </w:pPr>
                            <w:r w:rsidRPr="004A6638">
                              <w:rPr>
                                <w:rFonts w:cs="Arial"/>
                                <w:b/>
                                <w:sz w:val="22"/>
                                <w:szCs w:val="22"/>
                              </w:rPr>
                              <w:t>SALE</w:t>
                            </w:r>
                          </w:p>
                          <w:p w:rsidR="0099365D" w:rsidRDefault="0099365D" w:rsidP="00E72212">
                            <w:pPr>
                              <w:tabs>
                                <w:tab w:val="left" w:pos="1080"/>
                                <w:tab w:val="decimal" w:pos="3780"/>
                              </w:tabs>
                              <w:rPr>
                                <w:rFonts w:ascii="Courier New" w:hAnsi="Courier New" w:cs="Courier New"/>
                                <w:sz w:val="18"/>
                                <w:szCs w:val="18"/>
                              </w:rPr>
                            </w:pPr>
                            <w:r>
                              <w:rPr>
                                <w:rFonts w:ascii="Courier New" w:hAnsi="Courier New" w:cs="Courier New"/>
                                <w:sz w:val="18"/>
                                <w:szCs w:val="18"/>
                              </w:rPr>
                              <w:t>...</w:t>
                            </w:r>
                          </w:p>
                          <w:p w:rsidR="0099365D" w:rsidRDefault="0099365D" w:rsidP="00E72212">
                            <w:pPr>
                              <w:tabs>
                                <w:tab w:val="left" w:pos="1080"/>
                                <w:tab w:val="decimal" w:pos="3780"/>
                              </w:tabs>
                              <w:rPr>
                                <w:rFonts w:ascii="Microsoft Sans Serif" w:hAnsi="Microsoft Sans Serif" w:cs="Microsoft Sans Serif"/>
                                <w:sz w:val="18"/>
                                <w:szCs w:val="18"/>
                              </w:rPr>
                            </w:pPr>
                          </w:p>
                          <w:p w:rsidR="0099365D" w:rsidRDefault="0099365D" w:rsidP="00E72212">
                            <w:pPr>
                              <w:tabs>
                                <w:tab w:val="left" w:pos="1080"/>
                                <w:tab w:val="decimal" w:pos="3780"/>
                              </w:tabs>
                              <w:rPr>
                                <w:rFonts w:cs="Arial"/>
                                <w:b/>
                                <w:sz w:val="18"/>
                                <w:szCs w:val="18"/>
                              </w:rPr>
                            </w:pPr>
                          </w:p>
                          <w:p w:rsidR="0099365D" w:rsidRPr="005A1ACA" w:rsidRDefault="0099365D" w:rsidP="00E72212">
                            <w:pPr>
                              <w:tabs>
                                <w:tab w:val="left" w:pos="1080"/>
                                <w:tab w:val="decimal" w:pos="3780"/>
                              </w:tabs>
                              <w:rPr>
                                <w:rFonts w:cs="Arial"/>
                                <w:b/>
                                <w:sz w:val="18"/>
                                <w:szCs w:val="18"/>
                              </w:rPr>
                            </w:pPr>
                          </w:p>
                        </w:txbxContent>
                      </v:textbox>
                      <w10:anchorlock/>
                    </v:shape>
                  </w:pict>
                </mc:Fallback>
              </mc:AlternateContent>
            </w:r>
          </w:p>
        </w:tc>
        <w:tc>
          <w:tcPr>
            <w:tcW w:w="5310" w:type="dxa"/>
          </w:tcPr>
          <w:p w:rsidR="00E72212" w:rsidRPr="0099365D" w:rsidRDefault="00E72212" w:rsidP="00E86B14">
            <w:pPr>
              <w:pStyle w:val="BodyText"/>
              <w:jc w:val="center"/>
            </w:pPr>
          </w:p>
        </w:tc>
      </w:tr>
    </w:tbl>
    <w:p w:rsidR="00F22E34" w:rsidRPr="0099365D" w:rsidRDefault="00F22E34" w:rsidP="00F22E34">
      <w:pPr>
        <w:pStyle w:val="BodyText"/>
        <w:rPr>
          <w:rFonts w:cs="Arial"/>
          <w:sz w:val="24"/>
          <w:szCs w:val="28"/>
        </w:rPr>
      </w:pPr>
      <w:bookmarkStart w:id="654" w:name="_Toc340841154"/>
      <w:r w:rsidRPr="0099365D">
        <w:br w:type="page"/>
      </w:r>
    </w:p>
    <w:p w:rsidR="003C4FEA" w:rsidRPr="0099365D" w:rsidRDefault="003C4FEA" w:rsidP="003C4FEA">
      <w:pPr>
        <w:pStyle w:val="Heading2"/>
      </w:pPr>
      <w:bookmarkStart w:id="655" w:name="_Toc400439101"/>
      <w:r w:rsidRPr="0099365D">
        <w:lastRenderedPageBreak/>
        <w:t>Reprint Gift Receipt</w:t>
      </w:r>
      <w:bookmarkEnd w:id="654"/>
      <w:bookmarkEnd w:id="655"/>
    </w:p>
    <w:p w:rsidR="003C4FEA" w:rsidRPr="0099365D" w:rsidRDefault="003C4FEA" w:rsidP="003C4FEA">
      <w:pPr>
        <w:spacing w:after="120"/>
      </w:pPr>
      <w:r w:rsidRPr="0099365D">
        <w:t xml:space="preserve">Reprinting </w:t>
      </w:r>
      <w:proofErr w:type="gramStart"/>
      <w:r w:rsidRPr="0099365D">
        <w:t>of  gift</w:t>
      </w:r>
      <w:proofErr w:type="gramEnd"/>
      <w:r w:rsidRPr="0099365D">
        <w:t xml:space="preserve"> receipt is the same as what the system prints for gift receipt that is generated during the transaction.</w:t>
      </w:r>
      <w:r w:rsidR="00BC565A" w:rsidRPr="0099365D">
        <w:t xml:space="preserve">  A transaction level gift receipt is printed.  There is no option to print item level gift receipts.</w:t>
      </w:r>
    </w:p>
    <w:p w:rsidR="000E0AAE" w:rsidRPr="0099365D" w:rsidRDefault="00EB0FC7" w:rsidP="0025660F">
      <w:pPr>
        <w:pStyle w:val="BodyText"/>
        <w:tabs>
          <w:tab w:val="left" w:pos="6120"/>
        </w:tabs>
        <w:rPr>
          <w:color w:val="FF0000"/>
        </w:rPr>
      </w:pPr>
      <w:r w:rsidRPr="0099365D">
        <w:rPr>
          <w:noProof/>
          <w:color w:val="FF0000"/>
        </w:rPr>
        <mc:AlternateContent>
          <mc:Choice Requires="wps">
            <w:drawing>
              <wp:inline distT="0" distB="0" distL="0" distR="0" wp14:anchorId="625D9A99" wp14:editId="3C00C53E">
                <wp:extent cx="2980690" cy="2993390"/>
                <wp:effectExtent l="9525" t="12065" r="10160" b="13970"/>
                <wp:docPr id="28"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993390"/>
                        </a:xfrm>
                        <a:prstGeom prst="rect">
                          <a:avLst/>
                        </a:prstGeom>
                        <a:solidFill>
                          <a:srgbClr val="FFFFFF"/>
                        </a:solidFill>
                        <a:ln w="9525">
                          <a:solidFill>
                            <a:srgbClr val="000000"/>
                          </a:solidFill>
                          <a:miter lim="800000"/>
                          <a:headEnd/>
                          <a:tailEnd/>
                        </a:ln>
                      </wps:spPr>
                      <wps:txbx>
                        <w:txbxContent>
                          <w:p w:rsidR="0099365D" w:rsidRPr="0034389B" w:rsidRDefault="0099365D" w:rsidP="000E0AAE">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0E0AAE">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0E0AAE">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0E0AAE">
                            <w:pPr>
                              <w:jc w:val="center"/>
                              <w:rPr>
                                <w:rFonts w:cs="Arial"/>
                                <w:sz w:val="18"/>
                                <w:szCs w:val="18"/>
                              </w:rPr>
                            </w:pPr>
                            <w:r w:rsidRPr="0034389B">
                              <w:rPr>
                                <w:rFonts w:ascii="Courier New" w:hAnsi="Courier New" w:cs="Courier New"/>
                                <w:sz w:val="18"/>
                                <w:szCs w:val="18"/>
                              </w:rPr>
                              <w:t>POS LAB TESTING</w:t>
                            </w:r>
                          </w:p>
                          <w:p w:rsidR="0099365D" w:rsidRDefault="0099365D" w:rsidP="000E0AAE">
                            <w:pPr>
                              <w:jc w:val="center"/>
                              <w:rPr>
                                <w:rFonts w:cs="Arial"/>
                                <w:sz w:val="18"/>
                                <w:szCs w:val="18"/>
                              </w:rPr>
                            </w:pPr>
                          </w:p>
                          <w:p w:rsidR="0099365D" w:rsidRPr="00CA26DC" w:rsidRDefault="0099365D" w:rsidP="000E0AAE">
                            <w:pPr>
                              <w:jc w:val="center"/>
                              <w:rPr>
                                <w:rFonts w:cs="Arial"/>
                                <w:sz w:val="18"/>
                                <w:szCs w:val="18"/>
                              </w:rPr>
                            </w:pPr>
                            <w:r>
                              <w:rPr>
                                <w:rFonts w:ascii="Courier" w:hAnsi="Courier"/>
                                <w:noProof/>
                              </w:rPr>
                              <w:drawing>
                                <wp:inline distT="0" distB="0" distL="0" distR="0" wp14:anchorId="0A89B6E6" wp14:editId="603A58FD">
                                  <wp:extent cx="2552065" cy="287020"/>
                                  <wp:effectExtent l="19050" t="0" r="63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0E0AAE">
                            <w:pPr>
                              <w:rPr>
                                <w:rFonts w:cs="Arial"/>
                                <w:sz w:val="18"/>
                                <w:szCs w:val="18"/>
                              </w:rPr>
                            </w:pPr>
                          </w:p>
                          <w:p w:rsidR="0099365D" w:rsidRPr="0034389B" w:rsidRDefault="0099365D" w:rsidP="000E0AAE">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0E0AAE">
                            <w:pPr>
                              <w:jc w:val="center"/>
                              <w:rPr>
                                <w:rFonts w:ascii="Courier New" w:hAnsi="Courier New" w:cs="Courier New"/>
                                <w:sz w:val="18"/>
                                <w:szCs w:val="18"/>
                              </w:rPr>
                            </w:pPr>
                          </w:p>
                          <w:p w:rsidR="0099365D" w:rsidRPr="0034389B" w:rsidRDefault="0099365D" w:rsidP="000E0AAE">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0E0AAE">
                            <w:pPr>
                              <w:jc w:val="center"/>
                              <w:rPr>
                                <w:rFonts w:ascii="Courier New" w:hAnsi="Courier New" w:cs="Courier New"/>
                                <w:sz w:val="18"/>
                                <w:szCs w:val="18"/>
                              </w:rPr>
                            </w:pPr>
                          </w:p>
                          <w:p w:rsidR="0099365D" w:rsidRPr="004A6638" w:rsidRDefault="0099365D" w:rsidP="000E0AAE">
                            <w:pPr>
                              <w:jc w:val="center"/>
                              <w:rPr>
                                <w:rFonts w:cs="Arial"/>
                                <w:b/>
                                <w:sz w:val="22"/>
                                <w:szCs w:val="22"/>
                              </w:rPr>
                            </w:pPr>
                            <w:r>
                              <w:rPr>
                                <w:rFonts w:cs="Arial"/>
                                <w:b/>
                                <w:sz w:val="22"/>
                                <w:szCs w:val="22"/>
                              </w:rPr>
                              <w:t>GIFT RECEIPT</w:t>
                            </w:r>
                          </w:p>
                          <w:p w:rsidR="0099365D" w:rsidRDefault="0099365D" w:rsidP="000E0AAE">
                            <w:pPr>
                              <w:tabs>
                                <w:tab w:val="left" w:pos="1080"/>
                                <w:tab w:val="decimal" w:pos="3780"/>
                              </w:tabs>
                              <w:rPr>
                                <w:rFonts w:ascii="Courier New" w:hAnsi="Courier New" w:cs="Courier New"/>
                                <w:sz w:val="18"/>
                                <w:szCs w:val="18"/>
                              </w:rPr>
                            </w:pPr>
                          </w:p>
                          <w:p w:rsidR="0099365D" w:rsidRPr="00D778F5" w:rsidRDefault="0099365D" w:rsidP="000E0AAE">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Pr="00D778F5" w:rsidRDefault="0099365D" w:rsidP="000E0AAE">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Default="0099365D" w:rsidP="000E0AAE">
                            <w:pPr>
                              <w:tabs>
                                <w:tab w:val="left" w:pos="1080"/>
                                <w:tab w:val="decimal" w:pos="3780"/>
                              </w:tabs>
                              <w:rPr>
                                <w:rFonts w:ascii="Courier New" w:hAnsi="Courier New" w:cs="Courier New"/>
                                <w:sz w:val="18"/>
                                <w:szCs w:val="18"/>
                              </w:rPr>
                            </w:pPr>
                          </w:p>
                          <w:p w:rsidR="0099365D" w:rsidRDefault="0099365D" w:rsidP="000E0AAE">
                            <w:pPr>
                              <w:tabs>
                                <w:tab w:val="right" w:pos="3179"/>
                                <w:tab w:val="decimal" w:pos="3780"/>
                              </w:tabs>
                              <w:rPr>
                                <w:rFonts w:ascii="Courier New" w:hAnsi="Courier New" w:cs="Courier New"/>
                                <w:sz w:val="18"/>
                                <w:szCs w:val="18"/>
                              </w:rPr>
                            </w:pPr>
                            <w:r>
                              <w:rPr>
                                <w:rFonts w:ascii="Courier New" w:hAnsi="Courier New" w:cs="Courier New"/>
                                <w:sz w:val="18"/>
                                <w:szCs w:val="18"/>
                              </w:rPr>
                              <w:t>Gift Receipt message text</w:t>
                            </w:r>
                          </w:p>
                          <w:p w:rsidR="0099365D" w:rsidRDefault="0099365D" w:rsidP="000E0AAE">
                            <w:pPr>
                              <w:tabs>
                                <w:tab w:val="right" w:pos="3179"/>
                                <w:tab w:val="decimal" w:pos="3780"/>
                              </w:tabs>
                              <w:rPr>
                                <w:rFonts w:ascii="Courier New" w:hAnsi="Courier New" w:cs="Courier New"/>
                                <w:sz w:val="18"/>
                                <w:szCs w:val="18"/>
                              </w:rPr>
                            </w:pPr>
                          </w:p>
                          <w:p w:rsidR="0099365D" w:rsidRDefault="0099365D" w:rsidP="000E0AAE">
                            <w:pPr>
                              <w:tabs>
                                <w:tab w:val="left" w:pos="1080"/>
                                <w:tab w:val="decimal" w:pos="3780"/>
                              </w:tabs>
                              <w:jc w:val="center"/>
                              <w:rPr>
                                <w:rFonts w:ascii="Courier New" w:hAnsi="Courier New" w:cs="Courier New"/>
                                <w:sz w:val="18"/>
                                <w:szCs w:val="18"/>
                              </w:rPr>
                            </w:pPr>
                            <w:r>
                              <w:rPr>
                                <w:rFonts w:ascii="Courier New" w:hAnsi="Courier New" w:cs="Courier New"/>
                                <w:sz w:val="18"/>
                                <w:szCs w:val="18"/>
                              </w:rPr>
                              <w:t>YOUR CUSTOMER SERVICE PIN IS:</w:t>
                            </w:r>
                          </w:p>
                          <w:p w:rsidR="0099365D" w:rsidRDefault="0099365D" w:rsidP="000E0AAE">
                            <w:pPr>
                              <w:tabs>
                                <w:tab w:val="left" w:pos="1080"/>
                                <w:tab w:val="decimal" w:pos="3780"/>
                              </w:tabs>
                              <w:jc w:val="center"/>
                              <w:rPr>
                                <w:rFonts w:ascii="Courier New" w:hAnsi="Courier New" w:cs="Courier New"/>
                                <w:sz w:val="18"/>
                                <w:szCs w:val="18"/>
                              </w:rPr>
                            </w:pPr>
                            <w:r>
                              <w:rPr>
                                <w:rFonts w:ascii="Courier New" w:hAnsi="Courier New" w:cs="Courier New"/>
                                <w:sz w:val="18"/>
                                <w:szCs w:val="18"/>
                              </w:rPr>
                              <w:t>0960 001 0410 120811</w:t>
                            </w:r>
                          </w:p>
                          <w:p w:rsidR="0099365D" w:rsidRPr="00D778F5" w:rsidRDefault="0099365D" w:rsidP="000E0AAE">
                            <w:pPr>
                              <w:rPr>
                                <w:szCs w:val="16"/>
                              </w:rPr>
                            </w:pPr>
                          </w:p>
                          <w:p w:rsidR="0099365D" w:rsidRDefault="0099365D" w:rsidP="000E0AAE">
                            <w:pPr>
                              <w:tabs>
                                <w:tab w:val="left" w:pos="1080"/>
                                <w:tab w:val="decimal" w:pos="3780"/>
                              </w:tabs>
                              <w:rPr>
                                <w:rFonts w:ascii="Microsoft Sans Serif" w:hAnsi="Microsoft Sans Serif" w:cs="Microsoft Sans Serif"/>
                                <w:sz w:val="18"/>
                                <w:szCs w:val="18"/>
                              </w:rPr>
                            </w:pPr>
                          </w:p>
                          <w:p w:rsidR="0099365D" w:rsidRDefault="0099365D" w:rsidP="000E0AAE">
                            <w:pPr>
                              <w:tabs>
                                <w:tab w:val="left" w:pos="1080"/>
                                <w:tab w:val="decimal" w:pos="3780"/>
                              </w:tabs>
                              <w:rPr>
                                <w:rFonts w:cs="Arial"/>
                                <w:b/>
                                <w:sz w:val="18"/>
                                <w:szCs w:val="18"/>
                              </w:rPr>
                            </w:pPr>
                          </w:p>
                          <w:p w:rsidR="0099365D" w:rsidRPr="005A1ACA" w:rsidRDefault="0099365D" w:rsidP="000E0AAE">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625D9A99" id="Text Box 243" o:spid="_x0000_s1093" type="#_x0000_t202" style="width:234.7pt;height:2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">
                <v:textbox>
                  <w:txbxContent>
                    <w:p w:rsidR="0099365D" w:rsidRPr="0034389B" w:rsidRDefault="0099365D" w:rsidP="000E0AAE">
                      <w:pPr>
                        <w:jc w:val="center"/>
                        <w:rPr>
                          <w:rFonts w:ascii="Courier New" w:hAnsi="Courier New" w:cs="Courier New"/>
                          <w:sz w:val="18"/>
                          <w:szCs w:val="18"/>
                        </w:rPr>
                      </w:pPr>
                      <w:r w:rsidRPr="0034389B">
                        <w:rPr>
                          <w:rFonts w:ascii="Courier New" w:hAnsi="Courier New" w:cs="Courier New"/>
                          <w:sz w:val="18"/>
                          <w:szCs w:val="18"/>
                        </w:rPr>
                        <w:t>Welcome to Best Buy #998</w:t>
                      </w:r>
                    </w:p>
                    <w:p w:rsidR="0099365D" w:rsidRPr="0034389B" w:rsidRDefault="0099365D" w:rsidP="000E0AAE">
                      <w:pPr>
                        <w:jc w:val="center"/>
                        <w:rPr>
                          <w:rFonts w:ascii="Courier New" w:hAnsi="Courier New" w:cs="Courier New"/>
                          <w:sz w:val="18"/>
                          <w:szCs w:val="18"/>
                        </w:rPr>
                      </w:pPr>
                      <w:r w:rsidRPr="0034389B">
                        <w:rPr>
                          <w:rFonts w:ascii="Courier New" w:hAnsi="Courier New" w:cs="Courier New"/>
                          <w:sz w:val="18"/>
                          <w:szCs w:val="18"/>
                        </w:rPr>
                        <w:t>Corp POS Lab, MN 55423</w:t>
                      </w:r>
                    </w:p>
                    <w:p w:rsidR="0099365D" w:rsidRPr="0034389B" w:rsidRDefault="0099365D" w:rsidP="000E0AAE">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0E0AAE">
                      <w:pPr>
                        <w:jc w:val="center"/>
                        <w:rPr>
                          <w:rFonts w:cs="Arial"/>
                          <w:sz w:val="18"/>
                          <w:szCs w:val="18"/>
                        </w:rPr>
                      </w:pPr>
                      <w:r w:rsidRPr="0034389B">
                        <w:rPr>
                          <w:rFonts w:ascii="Courier New" w:hAnsi="Courier New" w:cs="Courier New"/>
                          <w:sz w:val="18"/>
                          <w:szCs w:val="18"/>
                        </w:rPr>
                        <w:t>POS LAB TESTING</w:t>
                      </w:r>
                    </w:p>
                    <w:p w:rsidR="0099365D" w:rsidRDefault="0099365D" w:rsidP="000E0AAE">
                      <w:pPr>
                        <w:jc w:val="center"/>
                        <w:rPr>
                          <w:rFonts w:cs="Arial"/>
                          <w:sz w:val="18"/>
                          <w:szCs w:val="18"/>
                        </w:rPr>
                      </w:pPr>
                    </w:p>
                    <w:p w:rsidR="0099365D" w:rsidRPr="00CA26DC" w:rsidRDefault="0099365D" w:rsidP="000E0AAE">
                      <w:pPr>
                        <w:jc w:val="center"/>
                        <w:rPr>
                          <w:rFonts w:cs="Arial"/>
                          <w:sz w:val="18"/>
                          <w:szCs w:val="18"/>
                        </w:rPr>
                      </w:pPr>
                      <w:r>
                        <w:rPr>
                          <w:rFonts w:ascii="Courier" w:hAnsi="Courier"/>
                          <w:noProof/>
                        </w:rPr>
                        <w:drawing>
                          <wp:inline distT="0" distB="0" distL="0" distR="0" wp14:anchorId="0A89B6E6" wp14:editId="603A58FD">
                            <wp:extent cx="2552065" cy="287020"/>
                            <wp:effectExtent l="19050" t="0" r="63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0E0AAE">
                      <w:pPr>
                        <w:rPr>
                          <w:rFonts w:cs="Arial"/>
                          <w:sz w:val="18"/>
                          <w:szCs w:val="18"/>
                        </w:rPr>
                      </w:pPr>
                    </w:p>
                    <w:p w:rsidR="0099365D" w:rsidRPr="0034389B" w:rsidRDefault="0099365D" w:rsidP="000E0AAE">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0E0AAE">
                      <w:pPr>
                        <w:jc w:val="center"/>
                        <w:rPr>
                          <w:rFonts w:ascii="Courier New" w:hAnsi="Courier New" w:cs="Courier New"/>
                          <w:sz w:val="18"/>
                          <w:szCs w:val="18"/>
                        </w:rPr>
                      </w:pPr>
                    </w:p>
                    <w:p w:rsidR="0099365D" w:rsidRPr="0034389B" w:rsidRDefault="0099365D" w:rsidP="000E0AAE">
                      <w:pPr>
                        <w:rPr>
                          <w:rFonts w:ascii="Courier New" w:hAnsi="Courier New" w:cs="Courier New"/>
                          <w:sz w:val="18"/>
                          <w:szCs w:val="18"/>
                        </w:rPr>
                      </w:pPr>
                      <w:r>
                        <w:rPr>
                          <w:rFonts w:ascii="Courier New" w:hAnsi="Courier New" w:cs="Courier New"/>
                          <w:sz w:val="18"/>
                          <w:szCs w:val="18"/>
                        </w:rPr>
                        <w:t xml:space="preserve">0960 </w:t>
                      </w:r>
                      <w:r w:rsidRPr="0034389B">
                        <w:rPr>
                          <w:rFonts w:ascii="Courier New" w:hAnsi="Courier New" w:cs="Courier New"/>
                          <w:sz w:val="18"/>
                          <w:szCs w:val="18"/>
                        </w:rPr>
                        <w:t>001</w:t>
                      </w:r>
                      <w:r>
                        <w:rPr>
                          <w:rFonts w:ascii="Courier New" w:hAnsi="Courier New" w:cs="Courier New"/>
                          <w:sz w:val="18"/>
                          <w:szCs w:val="18"/>
                        </w:rPr>
                        <w:t xml:space="preserve"> 0412 12/08/11</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0E0AAE">
                      <w:pPr>
                        <w:jc w:val="center"/>
                        <w:rPr>
                          <w:rFonts w:ascii="Courier New" w:hAnsi="Courier New" w:cs="Courier New"/>
                          <w:sz w:val="18"/>
                          <w:szCs w:val="18"/>
                        </w:rPr>
                      </w:pPr>
                    </w:p>
                    <w:p w:rsidR="0099365D" w:rsidRPr="004A6638" w:rsidRDefault="0099365D" w:rsidP="000E0AAE">
                      <w:pPr>
                        <w:jc w:val="center"/>
                        <w:rPr>
                          <w:rFonts w:cs="Arial"/>
                          <w:b/>
                          <w:sz w:val="22"/>
                          <w:szCs w:val="22"/>
                        </w:rPr>
                      </w:pPr>
                      <w:r>
                        <w:rPr>
                          <w:rFonts w:cs="Arial"/>
                          <w:b/>
                          <w:sz w:val="22"/>
                          <w:szCs w:val="22"/>
                        </w:rPr>
                        <w:t>GIFT RECEIPT</w:t>
                      </w:r>
                    </w:p>
                    <w:p w:rsidR="0099365D" w:rsidRDefault="0099365D" w:rsidP="000E0AAE">
                      <w:pPr>
                        <w:tabs>
                          <w:tab w:val="left" w:pos="1080"/>
                          <w:tab w:val="decimal" w:pos="3780"/>
                        </w:tabs>
                        <w:rPr>
                          <w:rFonts w:ascii="Courier New" w:hAnsi="Courier New" w:cs="Courier New"/>
                          <w:sz w:val="18"/>
                          <w:szCs w:val="18"/>
                        </w:rPr>
                      </w:pPr>
                    </w:p>
                    <w:p w:rsidR="0099365D" w:rsidRPr="00D778F5" w:rsidRDefault="0099365D" w:rsidP="000E0AAE">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Pr="00D778F5" w:rsidRDefault="0099365D" w:rsidP="000E0AAE">
                      <w:pPr>
                        <w:tabs>
                          <w:tab w:val="left" w:pos="1080"/>
                          <w:tab w:val="decimal" w:pos="3780"/>
                        </w:tabs>
                        <w:rPr>
                          <w:rFonts w:ascii="Courier New" w:hAnsi="Courier New" w:cs="Courier New"/>
                          <w:sz w:val="18"/>
                          <w:szCs w:val="18"/>
                        </w:rPr>
                      </w:pPr>
                      <w:r>
                        <w:rPr>
                          <w:rFonts w:ascii="Courier New" w:hAnsi="Courier New" w:cs="Courier New"/>
                          <w:sz w:val="18"/>
                          <w:szCs w:val="18"/>
                        </w:rPr>
                        <w:t>10001000                 1065-5126-3487</w:t>
                      </w:r>
                    </w:p>
                    <w:p w:rsidR="0099365D" w:rsidRDefault="0099365D" w:rsidP="000E0AAE">
                      <w:pPr>
                        <w:tabs>
                          <w:tab w:val="left" w:pos="1080"/>
                          <w:tab w:val="decimal" w:pos="3780"/>
                        </w:tabs>
                        <w:rPr>
                          <w:rFonts w:ascii="Courier New" w:hAnsi="Courier New" w:cs="Courier New"/>
                          <w:sz w:val="18"/>
                          <w:szCs w:val="18"/>
                        </w:rPr>
                      </w:pPr>
                    </w:p>
                    <w:p w:rsidR="0099365D" w:rsidRDefault="0099365D" w:rsidP="000E0AAE">
                      <w:pPr>
                        <w:tabs>
                          <w:tab w:val="right" w:pos="3179"/>
                          <w:tab w:val="decimal" w:pos="3780"/>
                        </w:tabs>
                        <w:rPr>
                          <w:rFonts w:ascii="Courier New" w:hAnsi="Courier New" w:cs="Courier New"/>
                          <w:sz w:val="18"/>
                          <w:szCs w:val="18"/>
                        </w:rPr>
                      </w:pPr>
                      <w:r>
                        <w:rPr>
                          <w:rFonts w:ascii="Courier New" w:hAnsi="Courier New" w:cs="Courier New"/>
                          <w:sz w:val="18"/>
                          <w:szCs w:val="18"/>
                        </w:rPr>
                        <w:t>Gift Receipt message text</w:t>
                      </w:r>
                    </w:p>
                    <w:p w:rsidR="0099365D" w:rsidRDefault="0099365D" w:rsidP="000E0AAE">
                      <w:pPr>
                        <w:tabs>
                          <w:tab w:val="right" w:pos="3179"/>
                          <w:tab w:val="decimal" w:pos="3780"/>
                        </w:tabs>
                        <w:rPr>
                          <w:rFonts w:ascii="Courier New" w:hAnsi="Courier New" w:cs="Courier New"/>
                          <w:sz w:val="18"/>
                          <w:szCs w:val="18"/>
                        </w:rPr>
                      </w:pPr>
                    </w:p>
                    <w:p w:rsidR="0099365D" w:rsidRDefault="0099365D" w:rsidP="000E0AAE">
                      <w:pPr>
                        <w:tabs>
                          <w:tab w:val="left" w:pos="1080"/>
                          <w:tab w:val="decimal" w:pos="3780"/>
                        </w:tabs>
                        <w:jc w:val="center"/>
                        <w:rPr>
                          <w:rFonts w:ascii="Courier New" w:hAnsi="Courier New" w:cs="Courier New"/>
                          <w:sz w:val="18"/>
                          <w:szCs w:val="18"/>
                        </w:rPr>
                      </w:pPr>
                      <w:r>
                        <w:rPr>
                          <w:rFonts w:ascii="Courier New" w:hAnsi="Courier New" w:cs="Courier New"/>
                          <w:sz w:val="18"/>
                          <w:szCs w:val="18"/>
                        </w:rPr>
                        <w:t>YOUR CUSTOMER SERVICE PIN IS:</w:t>
                      </w:r>
                    </w:p>
                    <w:p w:rsidR="0099365D" w:rsidRDefault="0099365D" w:rsidP="000E0AAE">
                      <w:pPr>
                        <w:tabs>
                          <w:tab w:val="left" w:pos="1080"/>
                          <w:tab w:val="decimal" w:pos="3780"/>
                        </w:tabs>
                        <w:jc w:val="center"/>
                        <w:rPr>
                          <w:rFonts w:ascii="Courier New" w:hAnsi="Courier New" w:cs="Courier New"/>
                          <w:sz w:val="18"/>
                          <w:szCs w:val="18"/>
                        </w:rPr>
                      </w:pPr>
                      <w:r>
                        <w:rPr>
                          <w:rFonts w:ascii="Courier New" w:hAnsi="Courier New" w:cs="Courier New"/>
                          <w:sz w:val="18"/>
                          <w:szCs w:val="18"/>
                        </w:rPr>
                        <w:t>0960 001 0410 120811</w:t>
                      </w:r>
                    </w:p>
                    <w:p w:rsidR="0099365D" w:rsidRPr="00D778F5" w:rsidRDefault="0099365D" w:rsidP="000E0AAE">
                      <w:pPr>
                        <w:rPr>
                          <w:szCs w:val="16"/>
                        </w:rPr>
                      </w:pPr>
                    </w:p>
                    <w:p w:rsidR="0099365D" w:rsidRDefault="0099365D" w:rsidP="000E0AAE">
                      <w:pPr>
                        <w:tabs>
                          <w:tab w:val="left" w:pos="1080"/>
                          <w:tab w:val="decimal" w:pos="3780"/>
                        </w:tabs>
                        <w:rPr>
                          <w:rFonts w:ascii="Microsoft Sans Serif" w:hAnsi="Microsoft Sans Serif" w:cs="Microsoft Sans Serif"/>
                          <w:sz w:val="18"/>
                          <w:szCs w:val="18"/>
                        </w:rPr>
                      </w:pPr>
                    </w:p>
                    <w:p w:rsidR="0099365D" w:rsidRDefault="0099365D" w:rsidP="000E0AAE">
                      <w:pPr>
                        <w:tabs>
                          <w:tab w:val="left" w:pos="1080"/>
                          <w:tab w:val="decimal" w:pos="3780"/>
                        </w:tabs>
                        <w:rPr>
                          <w:rFonts w:cs="Arial"/>
                          <w:b/>
                          <w:sz w:val="18"/>
                          <w:szCs w:val="18"/>
                        </w:rPr>
                      </w:pPr>
                    </w:p>
                    <w:p w:rsidR="0099365D" w:rsidRPr="005A1ACA" w:rsidRDefault="0099365D" w:rsidP="000E0AAE">
                      <w:pPr>
                        <w:tabs>
                          <w:tab w:val="left" w:pos="1080"/>
                          <w:tab w:val="decimal" w:pos="3780"/>
                        </w:tabs>
                        <w:rPr>
                          <w:rFonts w:cs="Arial"/>
                          <w:b/>
                          <w:sz w:val="18"/>
                          <w:szCs w:val="18"/>
                        </w:rPr>
                      </w:pPr>
                    </w:p>
                  </w:txbxContent>
                </v:textbox>
                <w10:anchorlock/>
              </v:shape>
            </w:pict>
          </mc:Fallback>
        </mc:AlternateContent>
      </w:r>
      <w:r w:rsidR="0025660F" w:rsidRPr="0099365D">
        <w:rPr>
          <w:color w:val="FF0000"/>
        </w:rPr>
        <w:tab/>
      </w:r>
    </w:p>
    <w:p w:rsidR="004D1831" w:rsidRPr="0099365D" w:rsidRDefault="004D1831" w:rsidP="004D1831">
      <w:pPr>
        <w:pStyle w:val="Heading2"/>
      </w:pPr>
      <w:bookmarkStart w:id="656" w:name="_Toc400439102"/>
      <w:r w:rsidRPr="0099365D">
        <w:t>Manager Override</w:t>
      </w:r>
      <w:bookmarkEnd w:id="656"/>
    </w:p>
    <w:p w:rsidR="004D1831" w:rsidRPr="0099365D" w:rsidRDefault="004D1831" w:rsidP="004D1831">
      <w:pPr>
        <w:pStyle w:val="BodyText"/>
      </w:pPr>
      <w:r w:rsidRPr="0099365D">
        <w:t>The printed receipt does not display any indication that a manager override happened in the transaction.</w:t>
      </w:r>
    </w:p>
    <w:p w:rsidR="0025660F" w:rsidRPr="0099365D" w:rsidRDefault="0025660F" w:rsidP="0025660F">
      <w:pPr>
        <w:pStyle w:val="Heading2"/>
      </w:pPr>
      <w:bookmarkStart w:id="657" w:name="_Toc400439103"/>
      <w:r w:rsidRPr="0099365D">
        <w:t>Training Mode</w:t>
      </w:r>
      <w:bookmarkEnd w:id="657"/>
    </w:p>
    <w:p w:rsidR="0025660F" w:rsidRPr="0099365D" w:rsidRDefault="0025660F" w:rsidP="0025660F">
      <w:pPr>
        <w:pStyle w:val="BodyText"/>
      </w:pPr>
      <w:r w:rsidRPr="0099365D">
        <w:t>The printed receipt displays text above the transaction type that states it is a training mode receipt.  TBD on the example</w:t>
      </w:r>
    </w:p>
    <w:p w:rsidR="005038B8" w:rsidRPr="0099365D" w:rsidRDefault="005038B8">
      <w:pPr>
        <w:rPr>
          <w:rFonts w:cs="Arial"/>
          <w:b/>
          <w:bCs/>
          <w:iCs/>
          <w:sz w:val="24"/>
          <w:szCs w:val="28"/>
        </w:rPr>
      </w:pPr>
      <w:r w:rsidRPr="0099365D">
        <w:br w:type="page"/>
      </w:r>
    </w:p>
    <w:p w:rsidR="00A90D38" w:rsidRPr="0099365D" w:rsidRDefault="00A90D38" w:rsidP="00A90D38">
      <w:pPr>
        <w:pStyle w:val="Heading2"/>
      </w:pPr>
      <w:bookmarkStart w:id="658" w:name="_Toc400439104"/>
      <w:r w:rsidRPr="0099365D">
        <w:lastRenderedPageBreak/>
        <w:t>Service Voucher Chit</w:t>
      </w:r>
      <w:bookmarkEnd w:id="658"/>
    </w:p>
    <w:p w:rsidR="005038B8" w:rsidRPr="0099365D" w:rsidRDefault="006C5D80" w:rsidP="005038B8">
      <w:pPr>
        <w:pStyle w:val="BodyText"/>
      </w:pPr>
      <w:r w:rsidRPr="0099365D">
        <w:t xml:space="preserve">When </w:t>
      </w:r>
      <w:r w:rsidR="005038B8" w:rsidRPr="0099365D">
        <w:t xml:space="preserve">item contains the </w:t>
      </w:r>
      <w:proofErr w:type="gramStart"/>
      <w:r w:rsidR="005038B8" w:rsidRPr="0099365D">
        <w:t xml:space="preserve">Print  </w:t>
      </w:r>
      <w:r w:rsidRPr="0099365D">
        <w:t>Service</w:t>
      </w:r>
      <w:proofErr w:type="gramEnd"/>
      <w:r w:rsidRPr="0099365D">
        <w:t xml:space="preserve"> </w:t>
      </w:r>
      <w:r w:rsidR="005038B8" w:rsidRPr="0099365D">
        <w:t xml:space="preserve">Voucher Chit item attribute, the system prints Service Voucher Chit at the end of the transaction.  </w:t>
      </w:r>
    </w:p>
    <w:p w:rsidR="005038B8" w:rsidRPr="0099365D" w:rsidRDefault="005038B8" w:rsidP="005038B8">
      <w:pPr>
        <w:pStyle w:val="BodyText"/>
      </w:pPr>
      <w:r w:rsidRPr="0099365D">
        <w:t xml:space="preserve">One Service Voucher is printed per </w:t>
      </w:r>
      <w:proofErr w:type="gramStart"/>
      <w:r w:rsidRPr="0099365D">
        <w:t>transaction .</w:t>
      </w:r>
      <w:proofErr w:type="gramEnd"/>
      <w:r w:rsidRPr="0099365D">
        <w:t xml:space="preserve">  Each item in the transaction that was imported from the Servicer Order Scheduling system or contains the Print Voucher Chit attribute are printed on the </w:t>
      </w:r>
      <w:proofErr w:type="gramStart"/>
      <w:r w:rsidRPr="0099365D">
        <w:t>receipt .</w:t>
      </w:r>
      <w:proofErr w:type="gramEnd"/>
      <w:r w:rsidRPr="0099365D">
        <w:t xml:space="preserve">  If multiple of the same item is in the transaction, the system prints each item separately.  </w:t>
      </w:r>
    </w:p>
    <w:p w:rsidR="005038B8" w:rsidRPr="0099365D" w:rsidRDefault="005038B8" w:rsidP="005038B8">
      <w:pPr>
        <w:pStyle w:val="BodyText"/>
      </w:pPr>
      <w:r w:rsidRPr="0099365D">
        <w:t>The details on the item include:</w:t>
      </w:r>
    </w:p>
    <w:p w:rsidR="005038B8" w:rsidRPr="0099365D" w:rsidRDefault="005038B8" w:rsidP="00D8535A">
      <w:pPr>
        <w:numPr>
          <w:ilvl w:val="0"/>
          <w:numId w:val="15"/>
        </w:numPr>
        <w:spacing w:after="120"/>
        <w:rPr>
          <w:szCs w:val="20"/>
        </w:rPr>
      </w:pPr>
      <w:r w:rsidRPr="0099365D">
        <w:rPr>
          <w:szCs w:val="20"/>
        </w:rPr>
        <w:t>Item ID</w:t>
      </w:r>
    </w:p>
    <w:p w:rsidR="005038B8" w:rsidRPr="0099365D" w:rsidRDefault="005038B8" w:rsidP="00D8535A">
      <w:pPr>
        <w:numPr>
          <w:ilvl w:val="0"/>
          <w:numId w:val="15"/>
        </w:numPr>
        <w:spacing w:after="120"/>
        <w:rPr>
          <w:szCs w:val="20"/>
        </w:rPr>
      </w:pPr>
      <w:r w:rsidRPr="0099365D">
        <w:rPr>
          <w:szCs w:val="20"/>
        </w:rPr>
        <w:t>Item Description</w:t>
      </w:r>
    </w:p>
    <w:p w:rsidR="005038B8" w:rsidRPr="0099365D" w:rsidRDefault="005038B8" w:rsidP="00D8535A">
      <w:pPr>
        <w:numPr>
          <w:ilvl w:val="0"/>
          <w:numId w:val="15"/>
        </w:numPr>
        <w:spacing w:after="120"/>
        <w:rPr>
          <w:szCs w:val="20"/>
        </w:rPr>
      </w:pPr>
      <w:r w:rsidRPr="0099365D">
        <w:rPr>
          <w:szCs w:val="20"/>
        </w:rPr>
        <w:t>Order Number (same as on the actual customer receipt if item is imported from Service Order Scheduling)</w:t>
      </w:r>
    </w:p>
    <w:p w:rsidR="005038B8" w:rsidRPr="0099365D" w:rsidRDefault="005038B8" w:rsidP="00D8535A">
      <w:pPr>
        <w:numPr>
          <w:ilvl w:val="0"/>
          <w:numId w:val="15"/>
        </w:numPr>
        <w:spacing w:after="120"/>
        <w:rPr>
          <w:szCs w:val="20"/>
        </w:rPr>
      </w:pPr>
      <w:r w:rsidRPr="0099365D">
        <w:rPr>
          <w:szCs w:val="20"/>
        </w:rPr>
        <w:t>Service details (same as on the actual customer receipt if items is imported from Service Order Scheduling)</w:t>
      </w:r>
    </w:p>
    <w:p w:rsidR="005038B8" w:rsidRPr="0099365D" w:rsidRDefault="005038B8" w:rsidP="005038B8">
      <w:pPr>
        <w:pStyle w:val="BodyText"/>
      </w:pPr>
      <w:r w:rsidRPr="0099365D">
        <w:t xml:space="preserve">The Receipt Header and Receipt Footer are defined specifically for the Install Voucher Chit.  </w:t>
      </w:r>
    </w:p>
    <w:p w:rsidR="005038B8" w:rsidRPr="0099365D" w:rsidRDefault="005038B8" w:rsidP="00D8535A">
      <w:pPr>
        <w:numPr>
          <w:ilvl w:val="0"/>
          <w:numId w:val="15"/>
        </w:numPr>
        <w:spacing w:after="120"/>
        <w:rPr>
          <w:szCs w:val="20"/>
        </w:rPr>
      </w:pPr>
      <w:r w:rsidRPr="0099365D">
        <w:rPr>
          <w:szCs w:val="20"/>
        </w:rPr>
        <w:t>If no header text defined, POS will print the default receipt header text.</w:t>
      </w:r>
    </w:p>
    <w:p w:rsidR="005038B8" w:rsidRPr="0099365D" w:rsidRDefault="005038B8" w:rsidP="00D8535A">
      <w:pPr>
        <w:numPr>
          <w:ilvl w:val="0"/>
          <w:numId w:val="15"/>
        </w:numPr>
        <w:spacing w:after="120"/>
        <w:rPr>
          <w:szCs w:val="20"/>
        </w:rPr>
      </w:pPr>
      <w:r w:rsidRPr="0099365D">
        <w:rPr>
          <w:szCs w:val="20"/>
        </w:rPr>
        <w:t>If no footer text defined, then POS will print no footer.</w:t>
      </w:r>
    </w:p>
    <w:p w:rsidR="005038B8" w:rsidRPr="0099365D" w:rsidRDefault="005038B8" w:rsidP="00D8535A">
      <w:pPr>
        <w:numPr>
          <w:ilvl w:val="0"/>
          <w:numId w:val="15"/>
        </w:numPr>
        <w:spacing w:after="120"/>
        <w:rPr>
          <w:szCs w:val="20"/>
        </w:rPr>
      </w:pPr>
      <w:r w:rsidRPr="0099365D">
        <w:rPr>
          <w:szCs w:val="20"/>
        </w:rPr>
        <w:t>If no receipt type header text defined, then POS will not print any text for the type header.</w:t>
      </w:r>
    </w:p>
    <w:p w:rsidR="005038B8" w:rsidRPr="0099365D" w:rsidRDefault="005038B8" w:rsidP="005038B8">
      <w:pPr>
        <w:pStyle w:val="BodyText"/>
      </w:pPr>
      <w:r w:rsidRPr="0099365D">
        <w:t>The Bar Code, Val # and Transaction key lines are the same as the receipt for the transaction.</w:t>
      </w:r>
    </w:p>
    <w:p w:rsidR="005038B8" w:rsidRPr="0099365D" w:rsidRDefault="00EB0FC7" w:rsidP="005038B8">
      <w:pPr>
        <w:jc w:val="center"/>
        <w:rPr>
          <w:rFonts w:cs="Arial"/>
          <w:sz w:val="18"/>
          <w:szCs w:val="18"/>
        </w:rPr>
      </w:pPr>
      <w:r w:rsidRPr="0099365D">
        <w:rPr>
          <w:noProof/>
          <w:color w:val="FF0000"/>
        </w:rPr>
        <mc:AlternateContent>
          <mc:Choice Requires="wps">
            <w:drawing>
              <wp:inline distT="0" distB="0" distL="0" distR="0" wp14:anchorId="049BA987" wp14:editId="62C356E4">
                <wp:extent cx="2980690" cy="3042920"/>
                <wp:effectExtent l="5080" t="8255" r="5080" b="6350"/>
                <wp:docPr id="26"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042920"/>
                        </a:xfrm>
                        <a:prstGeom prst="rect">
                          <a:avLst/>
                        </a:prstGeom>
                        <a:solidFill>
                          <a:srgbClr val="FFFFFF"/>
                        </a:solidFill>
                        <a:ln w="9525">
                          <a:solidFill>
                            <a:srgbClr val="000000"/>
                          </a:solidFill>
                          <a:miter lim="800000"/>
                          <a:headEnd/>
                          <a:tailEnd/>
                        </a:ln>
                      </wps:spPr>
                      <wps:txbx>
                        <w:txbxContent>
                          <w:p w:rsidR="0099365D" w:rsidRPr="005A1ACA" w:rsidRDefault="0099365D" w:rsidP="005038B8">
                            <w:pPr>
                              <w:rPr>
                                <w:rFonts w:cs="Arial"/>
                                <w:b/>
                                <w:sz w:val="18"/>
                                <w:szCs w:val="18"/>
                              </w:rPr>
                            </w:pPr>
                            <w:r>
                              <w:rPr>
                                <w:rFonts w:cs="Arial"/>
                                <w:b/>
                                <w:sz w:val="18"/>
                                <w:szCs w:val="18"/>
                              </w:rPr>
                              <w:t>***********************************************************</w:t>
                            </w:r>
                          </w:p>
                          <w:p w:rsidR="0099365D" w:rsidRPr="00F40A00" w:rsidRDefault="0099365D" w:rsidP="005038B8">
                            <w:pPr>
                              <w:tabs>
                                <w:tab w:val="left" w:pos="1080"/>
                                <w:tab w:val="decimal" w:pos="3780"/>
                              </w:tabs>
                              <w:rPr>
                                <w:rFonts w:cs="Arial"/>
                                <w:sz w:val="18"/>
                                <w:szCs w:val="18"/>
                              </w:rPr>
                            </w:pPr>
                            <w:r>
                              <w:rPr>
                                <w:rFonts w:cs="Arial"/>
                                <w:sz w:val="18"/>
                                <w:szCs w:val="18"/>
                              </w:rPr>
                              <w:t xml:space="preserve">RECEIPT </w:t>
                            </w:r>
                            <w:proofErr w:type="gramStart"/>
                            <w:r>
                              <w:rPr>
                                <w:rFonts w:cs="Arial"/>
                                <w:sz w:val="18"/>
                                <w:szCs w:val="18"/>
                              </w:rPr>
                              <w:t>HEADER  from</w:t>
                            </w:r>
                            <w:proofErr w:type="gramEnd"/>
                            <w:r>
                              <w:rPr>
                                <w:rFonts w:cs="Arial"/>
                                <w:sz w:val="18"/>
                                <w:szCs w:val="18"/>
                              </w:rPr>
                              <w:t xml:space="preserve"> DB</w:t>
                            </w:r>
                          </w:p>
                          <w:p w:rsidR="0099365D" w:rsidRPr="005A1ACA" w:rsidRDefault="0099365D" w:rsidP="005038B8">
                            <w:pPr>
                              <w:rPr>
                                <w:rFonts w:cs="Arial"/>
                                <w:b/>
                                <w:sz w:val="18"/>
                                <w:szCs w:val="18"/>
                              </w:rPr>
                            </w:pPr>
                            <w:r>
                              <w:rPr>
                                <w:rFonts w:cs="Arial"/>
                                <w:b/>
                                <w:sz w:val="18"/>
                                <w:szCs w:val="18"/>
                              </w:rPr>
                              <w:t>***********************************************************</w:t>
                            </w:r>
                          </w:p>
                          <w:p w:rsidR="0099365D" w:rsidRDefault="0099365D" w:rsidP="005038B8">
                            <w:pPr>
                              <w:jc w:val="center"/>
                              <w:rPr>
                                <w:rFonts w:cs="Arial"/>
                                <w:sz w:val="18"/>
                                <w:szCs w:val="18"/>
                              </w:rPr>
                            </w:pPr>
                          </w:p>
                          <w:p w:rsidR="0099365D" w:rsidRPr="00CA26DC" w:rsidRDefault="0099365D" w:rsidP="005038B8">
                            <w:pPr>
                              <w:jc w:val="center"/>
                              <w:rPr>
                                <w:rFonts w:cs="Arial"/>
                                <w:sz w:val="18"/>
                                <w:szCs w:val="18"/>
                              </w:rPr>
                            </w:pPr>
                            <w:r>
                              <w:rPr>
                                <w:rFonts w:ascii="Courier" w:hAnsi="Courier"/>
                                <w:noProof/>
                              </w:rPr>
                              <w:drawing>
                                <wp:inline distT="0" distB="0" distL="0" distR="0" wp14:anchorId="5ADB3825" wp14:editId="2705B7F6">
                                  <wp:extent cx="2552065" cy="287020"/>
                                  <wp:effectExtent l="19050" t="0" r="63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5038B8">
                            <w:pPr>
                              <w:rPr>
                                <w:rFonts w:cs="Arial"/>
                                <w:sz w:val="18"/>
                                <w:szCs w:val="18"/>
                              </w:rPr>
                            </w:pPr>
                          </w:p>
                          <w:p w:rsidR="0099365D" w:rsidRPr="0034389B" w:rsidRDefault="0099365D" w:rsidP="005038B8">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5038B8">
                            <w:pPr>
                              <w:jc w:val="center"/>
                              <w:rPr>
                                <w:rFonts w:ascii="Courier New" w:hAnsi="Courier New" w:cs="Courier New"/>
                                <w:sz w:val="18"/>
                                <w:szCs w:val="18"/>
                              </w:rPr>
                            </w:pPr>
                          </w:p>
                          <w:p w:rsidR="0099365D" w:rsidRPr="0034389B" w:rsidRDefault="0099365D" w:rsidP="005038B8">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5038B8">
                            <w:pPr>
                              <w:jc w:val="center"/>
                              <w:rPr>
                                <w:rFonts w:ascii="Courier New" w:hAnsi="Courier New" w:cs="Courier New"/>
                                <w:sz w:val="18"/>
                                <w:szCs w:val="18"/>
                              </w:rPr>
                            </w:pPr>
                          </w:p>
                          <w:p w:rsidR="0099365D" w:rsidRPr="004A6638" w:rsidRDefault="0099365D" w:rsidP="005038B8">
                            <w:pPr>
                              <w:jc w:val="center"/>
                              <w:rPr>
                                <w:rFonts w:cs="Arial"/>
                                <w:b/>
                                <w:sz w:val="22"/>
                                <w:szCs w:val="22"/>
                              </w:rPr>
                            </w:pPr>
                            <w:r>
                              <w:rPr>
                                <w:rFonts w:cs="Arial"/>
                                <w:b/>
                                <w:sz w:val="22"/>
                                <w:szCs w:val="22"/>
                              </w:rPr>
                              <w:t>SERVICE VOUCHER</w:t>
                            </w:r>
                          </w:p>
                          <w:p w:rsidR="0099365D" w:rsidRDefault="0099365D" w:rsidP="005038B8">
                            <w:pPr>
                              <w:tabs>
                                <w:tab w:val="left" w:pos="1080"/>
                                <w:tab w:val="decimal" w:pos="3780"/>
                              </w:tabs>
                              <w:rPr>
                                <w:rFonts w:ascii="Courier New" w:hAnsi="Courier New" w:cs="Courier New"/>
                                <w:sz w:val="18"/>
                                <w:szCs w:val="18"/>
                              </w:rPr>
                            </w:pP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10108140</w:t>
                            </w:r>
                            <w:r w:rsidRPr="00121E06">
                              <w:rPr>
                                <w:rFonts w:ascii="Courier New" w:hAnsi="Courier New" w:cs="Courier New"/>
                                <w:sz w:val="18"/>
                                <w:szCs w:val="18"/>
                              </w:rPr>
                              <w:tab/>
                              <w:t>CONNECTED HOME</w:t>
                            </w: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 xml:space="preserve">    Job # 21274</w:t>
                            </w: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 xml:space="preserve">Service to be </w:t>
                            </w:r>
                            <w:proofErr w:type="gramStart"/>
                            <w:r w:rsidRPr="00121E06">
                              <w:rPr>
                                <w:rFonts w:ascii="Courier New" w:hAnsi="Courier New" w:cs="Courier New"/>
                                <w:sz w:val="18"/>
                                <w:szCs w:val="18"/>
                              </w:rPr>
                              <w:t>Scheduled</w:t>
                            </w:r>
                            <w:proofErr w:type="gramEnd"/>
                          </w:p>
                          <w:p w:rsidR="0099365D" w:rsidRDefault="0099365D" w:rsidP="005038B8">
                            <w:pPr>
                              <w:tabs>
                                <w:tab w:val="left" w:pos="1080"/>
                                <w:tab w:val="decimal" w:pos="3780"/>
                              </w:tabs>
                              <w:rPr>
                                <w:rFonts w:ascii="Courier New" w:hAnsi="Courier New" w:cs="Courier New"/>
                                <w:sz w:val="18"/>
                                <w:szCs w:val="18"/>
                              </w:rPr>
                            </w:pP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12345</w:t>
                            </w:r>
                            <w:r w:rsidRPr="00121E06">
                              <w:rPr>
                                <w:rFonts w:ascii="Courier New" w:hAnsi="Courier New" w:cs="Courier New"/>
                                <w:sz w:val="18"/>
                                <w:szCs w:val="18"/>
                              </w:rPr>
                              <w:tab/>
                              <w:t>CAR STEREO</w:t>
                            </w:r>
                          </w:p>
                          <w:p w:rsidR="0099365D" w:rsidRDefault="0099365D" w:rsidP="005038B8">
                            <w:pPr>
                              <w:tabs>
                                <w:tab w:val="left" w:pos="1080"/>
                                <w:tab w:val="decimal" w:pos="3780"/>
                              </w:tabs>
                              <w:rPr>
                                <w:rFonts w:ascii="Microsoft Sans Serif" w:hAnsi="Microsoft Sans Serif" w:cs="Microsoft Sans Serif"/>
                                <w:sz w:val="18"/>
                                <w:szCs w:val="18"/>
                              </w:rPr>
                            </w:pPr>
                          </w:p>
                          <w:p w:rsidR="0099365D" w:rsidRPr="005A1ACA" w:rsidRDefault="0099365D" w:rsidP="005038B8">
                            <w:pPr>
                              <w:rPr>
                                <w:rFonts w:cs="Arial"/>
                                <w:b/>
                                <w:sz w:val="18"/>
                                <w:szCs w:val="18"/>
                              </w:rPr>
                            </w:pPr>
                            <w:r>
                              <w:rPr>
                                <w:rFonts w:cs="Arial"/>
                                <w:b/>
                                <w:sz w:val="18"/>
                                <w:szCs w:val="18"/>
                              </w:rPr>
                              <w:t>************************************************************</w:t>
                            </w:r>
                          </w:p>
                          <w:p w:rsidR="0099365D" w:rsidRPr="00F40A00" w:rsidRDefault="0099365D" w:rsidP="005038B8">
                            <w:pPr>
                              <w:tabs>
                                <w:tab w:val="left" w:pos="1080"/>
                                <w:tab w:val="decimal" w:pos="3780"/>
                              </w:tabs>
                              <w:rPr>
                                <w:rFonts w:cs="Arial"/>
                                <w:sz w:val="18"/>
                                <w:szCs w:val="18"/>
                              </w:rPr>
                            </w:pPr>
                            <w:r>
                              <w:rPr>
                                <w:rFonts w:cs="Arial"/>
                                <w:sz w:val="18"/>
                                <w:szCs w:val="18"/>
                              </w:rPr>
                              <w:t>RECEIPT FOOTER from DB</w:t>
                            </w:r>
                          </w:p>
                          <w:p w:rsidR="0099365D" w:rsidRPr="005A1ACA" w:rsidRDefault="0099365D" w:rsidP="005038B8">
                            <w:pPr>
                              <w:rPr>
                                <w:rFonts w:cs="Arial"/>
                                <w:b/>
                                <w:sz w:val="18"/>
                                <w:szCs w:val="18"/>
                              </w:rPr>
                            </w:pPr>
                            <w:r>
                              <w:rPr>
                                <w:rFonts w:cs="Arial"/>
                                <w:b/>
                                <w:sz w:val="18"/>
                                <w:szCs w:val="18"/>
                              </w:rPr>
                              <w:t>***********************************************************</w:t>
                            </w:r>
                          </w:p>
                          <w:p w:rsidR="0099365D" w:rsidRPr="005A1ACA" w:rsidRDefault="0099365D" w:rsidP="005038B8">
                            <w:pPr>
                              <w:tabs>
                                <w:tab w:val="left" w:pos="1080"/>
                                <w:tab w:val="decimal" w:pos="3780"/>
                              </w:tabs>
                              <w:rPr>
                                <w:rFonts w:cs="Arial"/>
                                <w:b/>
                                <w:sz w:val="18"/>
                                <w:szCs w:val="18"/>
                              </w:rPr>
                            </w:pPr>
                          </w:p>
                        </w:txbxContent>
                      </wps:txbx>
                      <wps:bodyPr rot="0" vert="horz" wrap="square" lIns="91440" tIns="45720" rIns="91440" bIns="45720" anchor="t" anchorCtr="0" upright="1">
                        <a:noAutofit/>
                      </wps:bodyPr>
                    </wps:wsp>
                  </a:graphicData>
                </a:graphic>
              </wp:inline>
            </w:drawing>
          </mc:Choice>
          <mc:Fallback>
            <w:pict>
              <v:shape w14:anchorId="049BA987" id="Text Box 242" o:spid="_x0000_s1094" type="#_x0000_t202" style="width:234.7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">
                <v:textbox>
                  <w:txbxContent>
                    <w:p w:rsidR="0099365D" w:rsidRPr="005A1ACA" w:rsidRDefault="0099365D" w:rsidP="005038B8">
                      <w:pPr>
                        <w:rPr>
                          <w:rFonts w:cs="Arial"/>
                          <w:b/>
                          <w:sz w:val="18"/>
                          <w:szCs w:val="18"/>
                        </w:rPr>
                      </w:pPr>
                      <w:r>
                        <w:rPr>
                          <w:rFonts w:cs="Arial"/>
                          <w:b/>
                          <w:sz w:val="18"/>
                          <w:szCs w:val="18"/>
                        </w:rPr>
                        <w:t>***********************************************************</w:t>
                      </w:r>
                    </w:p>
                    <w:p w:rsidR="0099365D" w:rsidRPr="00F40A00" w:rsidRDefault="0099365D" w:rsidP="005038B8">
                      <w:pPr>
                        <w:tabs>
                          <w:tab w:val="left" w:pos="1080"/>
                          <w:tab w:val="decimal" w:pos="3780"/>
                        </w:tabs>
                        <w:rPr>
                          <w:rFonts w:cs="Arial"/>
                          <w:sz w:val="18"/>
                          <w:szCs w:val="18"/>
                        </w:rPr>
                      </w:pPr>
                      <w:r>
                        <w:rPr>
                          <w:rFonts w:cs="Arial"/>
                          <w:sz w:val="18"/>
                          <w:szCs w:val="18"/>
                        </w:rPr>
                        <w:t xml:space="preserve">RECEIPT </w:t>
                      </w:r>
                      <w:proofErr w:type="gramStart"/>
                      <w:r>
                        <w:rPr>
                          <w:rFonts w:cs="Arial"/>
                          <w:sz w:val="18"/>
                          <w:szCs w:val="18"/>
                        </w:rPr>
                        <w:t>HEADER  from</w:t>
                      </w:r>
                      <w:proofErr w:type="gramEnd"/>
                      <w:r>
                        <w:rPr>
                          <w:rFonts w:cs="Arial"/>
                          <w:sz w:val="18"/>
                          <w:szCs w:val="18"/>
                        </w:rPr>
                        <w:t xml:space="preserve"> DB</w:t>
                      </w:r>
                    </w:p>
                    <w:p w:rsidR="0099365D" w:rsidRPr="005A1ACA" w:rsidRDefault="0099365D" w:rsidP="005038B8">
                      <w:pPr>
                        <w:rPr>
                          <w:rFonts w:cs="Arial"/>
                          <w:b/>
                          <w:sz w:val="18"/>
                          <w:szCs w:val="18"/>
                        </w:rPr>
                      </w:pPr>
                      <w:r>
                        <w:rPr>
                          <w:rFonts w:cs="Arial"/>
                          <w:b/>
                          <w:sz w:val="18"/>
                          <w:szCs w:val="18"/>
                        </w:rPr>
                        <w:t>***********************************************************</w:t>
                      </w:r>
                    </w:p>
                    <w:p w:rsidR="0099365D" w:rsidRDefault="0099365D" w:rsidP="005038B8">
                      <w:pPr>
                        <w:jc w:val="center"/>
                        <w:rPr>
                          <w:rFonts w:cs="Arial"/>
                          <w:sz w:val="18"/>
                          <w:szCs w:val="18"/>
                        </w:rPr>
                      </w:pPr>
                    </w:p>
                    <w:p w:rsidR="0099365D" w:rsidRPr="00CA26DC" w:rsidRDefault="0099365D" w:rsidP="005038B8">
                      <w:pPr>
                        <w:jc w:val="center"/>
                        <w:rPr>
                          <w:rFonts w:cs="Arial"/>
                          <w:sz w:val="18"/>
                          <w:szCs w:val="18"/>
                        </w:rPr>
                      </w:pPr>
                      <w:r>
                        <w:rPr>
                          <w:rFonts w:ascii="Courier" w:hAnsi="Courier"/>
                          <w:noProof/>
                        </w:rPr>
                        <w:drawing>
                          <wp:inline distT="0" distB="0" distL="0" distR="0" wp14:anchorId="5ADB3825" wp14:editId="2705B7F6">
                            <wp:extent cx="2552065" cy="287020"/>
                            <wp:effectExtent l="19050" t="0" r="63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5038B8">
                      <w:pPr>
                        <w:rPr>
                          <w:rFonts w:cs="Arial"/>
                          <w:sz w:val="18"/>
                          <w:szCs w:val="18"/>
                        </w:rPr>
                      </w:pPr>
                    </w:p>
                    <w:p w:rsidR="0099365D" w:rsidRPr="0034389B" w:rsidRDefault="0099365D" w:rsidP="005038B8">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5038B8">
                      <w:pPr>
                        <w:jc w:val="center"/>
                        <w:rPr>
                          <w:rFonts w:ascii="Courier New" w:hAnsi="Courier New" w:cs="Courier New"/>
                          <w:sz w:val="18"/>
                          <w:szCs w:val="18"/>
                        </w:rPr>
                      </w:pPr>
                    </w:p>
                    <w:p w:rsidR="0099365D" w:rsidRPr="0034389B" w:rsidRDefault="0099365D" w:rsidP="005038B8">
                      <w:pPr>
                        <w:rPr>
                          <w:rFonts w:ascii="Courier New" w:hAnsi="Courier New" w:cs="Courier New"/>
                          <w:sz w:val="18"/>
                          <w:szCs w:val="18"/>
                        </w:rPr>
                      </w:pPr>
                      <w:r>
                        <w:rPr>
                          <w:rFonts w:ascii="Courier New" w:hAnsi="Courier New" w:cs="Courier New"/>
                          <w:sz w:val="18"/>
                          <w:szCs w:val="18"/>
                        </w:rPr>
                        <w:t xml:space="preserve">0998 </w:t>
                      </w:r>
                      <w:r w:rsidRPr="0034389B">
                        <w:rPr>
                          <w:rFonts w:ascii="Courier New" w:hAnsi="Courier New" w:cs="Courier New"/>
                          <w:sz w:val="18"/>
                          <w:szCs w:val="18"/>
                        </w:rPr>
                        <w:t>001</w:t>
                      </w:r>
                      <w:r>
                        <w:rPr>
                          <w:rFonts w:ascii="Courier New" w:hAnsi="Courier New" w:cs="Courier New"/>
                          <w:sz w:val="18"/>
                          <w:szCs w:val="18"/>
                        </w:rPr>
                        <w:t xml:space="preserve"> 9</w:t>
                      </w:r>
                      <w:r w:rsidRPr="0034389B">
                        <w:rPr>
                          <w:rFonts w:ascii="Courier New" w:hAnsi="Courier New" w:cs="Courier New"/>
                          <w:sz w:val="18"/>
                          <w:szCs w:val="18"/>
                        </w:rPr>
                        <w:t>620</w:t>
                      </w:r>
                      <w:r>
                        <w:rPr>
                          <w:rFonts w:ascii="Courier New" w:hAnsi="Courier New" w:cs="Courier New"/>
                          <w:sz w:val="18"/>
                          <w:szCs w:val="18"/>
                        </w:rPr>
                        <w:t xml:space="preserve"> </w:t>
                      </w:r>
                      <w:r w:rsidRPr="0034389B">
                        <w:rPr>
                          <w:rFonts w:ascii="Courier New" w:hAnsi="Courier New" w:cs="Courier New"/>
                          <w:sz w:val="18"/>
                          <w:szCs w:val="18"/>
                        </w:rPr>
                        <w:t xml:space="preserve">09/29/05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5038B8">
                      <w:pPr>
                        <w:jc w:val="center"/>
                        <w:rPr>
                          <w:rFonts w:ascii="Courier New" w:hAnsi="Courier New" w:cs="Courier New"/>
                          <w:sz w:val="18"/>
                          <w:szCs w:val="18"/>
                        </w:rPr>
                      </w:pPr>
                    </w:p>
                    <w:p w:rsidR="0099365D" w:rsidRPr="004A6638" w:rsidRDefault="0099365D" w:rsidP="005038B8">
                      <w:pPr>
                        <w:jc w:val="center"/>
                        <w:rPr>
                          <w:rFonts w:cs="Arial"/>
                          <w:b/>
                          <w:sz w:val="22"/>
                          <w:szCs w:val="22"/>
                        </w:rPr>
                      </w:pPr>
                      <w:r>
                        <w:rPr>
                          <w:rFonts w:cs="Arial"/>
                          <w:b/>
                          <w:sz w:val="22"/>
                          <w:szCs w:val="22"/>
                        </w:rPr>
                        <w:t>SERVICE VOUCHER</w:t>
                      </w:r>
                    </w:p>
                    <w:p w:rsidR="0099365D" w:rsidRDefault="0099365D" w:rsidP="005038B8">
                      <w:pPr>
                        <w:tabs>
                          <w:tab w:val="left" w:pos="1080"/>
                          <w:tab w:val="decimal" w:pos="3780"/>
                        </w:tabs>
                        <w:rPr>
                          <w:rFonts w:ascii="Courier New" w:hAnsi="Courier New" w:cs="Courier New"/>
                          <w:sz w:val="18"/>
                          <w:szCs w:val="18"/>
                        </w:rPr>
                      </w:pP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10108140</w:t>
                      </w:r>
                      <w:r w:rsidRPr="00121E06">
                        <w:rPr>
                          <w:rFonts w:ascii="Courier New" w:hAnsi="Courier New" w:cs="Courier New"/>
                          <w:sz w:val="18"/>
                          <w:szCs w:val="18"/>
                        </w:rPr>
                        <w:tab/>
                        <w:t>CONNECTED HOME</w:t>
                      </w: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 xml:space="preserve">    Job # 21274</w:t>
                      </w: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 xml:space="preserve">Service to be </w:t>
                      </w:r>
                      <w:proofErr w:type="gramStart"/>
                      <w:r w:rsidRPr="00121E06">
                        <w:rPr>
                          <w:rFonts w:ascii="Courier New" w:hAnsi="Courier New" w:cs="Courier New"/>
                          <w:sz w:val="18"/>
                          <w:szCs w:val="18"/>
                        </w:rPr>
                        <w:t>Scheduled</w:t>
                      </w:r>
                      <w:proofErr w:type="gramEnd"/>
                    </w:p>
                    <w:p w:rsidR="0099365D" w:rsidRDefault="0099365D" w:rsidP="005038B8">
                      <w:pPr>
                        <w:tabs>
                          <w:tab w:val="left" w:pos="1080"/>
                          <w:tab w:val="decimal" w:pos="3780"/>
                        </w:tabs>
                        <w:rPr>
                          <w:rFonts w:ascii="Courier New" w:hAnsi="Courier New" w:cs="Courier New"/>
                          <w:sz w:val="18"/>
                          <w:szCs w:val="18"/>
                        </w:rPr>
                      </w:pPr>
                    </w:p>
                    <w:p w:rsidR="0099365D" w:rsidRPr="00121E06" w:rsidRDefault="0099365D" w:rsidP="005038B8">
                      <w:pPr>
                        <w:tabs>
                          <w:tab w:val="left" w:pos="1080"/>
                          <w:tab w:val="decimal" w:pos="3780"/>
                        </w:tabs>
                        <w:rPr>
                          <w:rFonts w:ascii="Courier New" w:hAnsi="Courier New" w:cs="Courier New"/>
                          <w:sz w:val="18"/>
                          <w:szCs w:val="18"/>
                        </w:rPr>
                      </w:pPr>
                      <w:r w:rsidRPr="00121E06">
                        <w:rPr>
                          <w:rFonts w:ascii="Courier New" w:hAnsi="Courier New" w:cs="Courier New"/>
                          <w:sz w:val="18"/>
                          <w:szCs w:val="18"/>
                        </w:rPr>
                        <w:t>12345</w:t>
                      </w:r>
                      <w:r w:rsidRPr="00121E06">
                        <w:rPr>
                          <w:rFonts w:ascii="Courier New" w:hAnsi="Courier New" w:cs="Courier New"/>
                          <w:sz w:val="18"/>
                          <w:szCs w:val="18"/>
                        </w:rPr>
                        <w:tab/>
                        <w:t>CAR STEREO</w:t>
                      </w:r>
                    </w:p>
                    <w:p w:rsidR="0099365D" w:rsidRDefault="0099365D" w:rsidP="005038B8">
                      <w:pPr>
                        <w:tabs>
                          <w:tab w:val="left" w:pos="1080"/>
                          <w:tab w:val="decimal" w:pos="3780"/>
                        </w:tabs>
                        <w:rPr>
                          <w:rFonts w:ascii="Microsoft Sans Serif" w:hAnsi="Microsoft Sans Serif" w:cs="Microsoft Sans Serif"/>
                          <w:sz w:val="18"/>
                          <w:szCs w:val="18"/>
                        </w:rPr>
                      </w:pPr>
                    </w:p>
                    <w:p w:rsidR="0099365D" w:rsidRPr="005A1ACA" w:rsidRDefault="0099365D" w:rsidP="005038B8">
                      <w:pPr>
                        <w:rPr>
                          <w:rFonts w:cs="Arial"/>
                          <w:b/>
                          <w:sz w:val="18"/>
                          <w:szCs w:val="18"/>
                        </w:rPr>
                      </w:pPr>
                      <w:r>
                        <w:rPr>
                          <w:rFonts w:cs="Arial"/>
                          <w:b/>
                          <w:sz w:val="18"/>
                          <w:szCs w:val="18"/>
                        </w:rPr>
                        <w:t>************************************************************</w:t>
                      </w:r>
                    </w:p>
                    <w:p w:rsidR="0099365D" w:rsidRPr="00F40A00" w:rsidRDefault="0099365D" w:rsidP="005038B8">
                      <w:pPr>
                        <w:tabs>
                          <w:tab w:val="left" w:pos="1080"/>
                          <w:tab w:val="decimal" w:pos="3780"/>
                        </w:tabs>
                        <w:rPr>
                          <w:rFonts w:cs="Arial"/>
                          <w:sz w:val="18"/>
                          <w:szCs w:val="18"/>
                        </w:rPr>
                      </w:pPr>
                      <w:r>
                        <w:rPr>
                          <w:rFonts w:cs="Arial"/>
                          <w:sz w:val="18"/>
                          <w:szCs w:val="18"/>
                        </w:rPr>
                        <w:t>RECEIPT FOOTER from DB</w:t>
                      </w:r>
                    </w:p>
                    <w:p w:rsidR="0099365D" w:rsidRPr="005A1ACA" w:rsidRDefault="0099365D" w:rsidP="005038B8">
                      <w:pPr>
                        <w:rPr>
                          <w:rFonts w:cs="Arial"/>
                          <w:b/>
                          <w:sz w:val="18"/>
                          <w:szCs w:val="18"/>
                        </w:rPr>
                      </w:pPr>
                      <w:r>
                        <w:rPr>
                          <w:rFonts w:cs="Arial"/>
                          <w:b/>
                          <w:sz w:val="18"/>
                          <w:szCs w:val="18"/>
                        </w:rPr>
                        <w:t>***********************************************************</w:t>
                      </w:r>
                    </w:p>
                    <w:p w:rsidR="0099365D" w:rsidRPr="005A1ACA" w:rsidRDefault="0099365D" w:rsidP="005038B8">
                      <w:pPr>
                        <w:tabs>
                          <w:tab w:val="left" w:pos="1080"/>
                          <w:tab w:val="decimal" w:pos="3780"/>
                        </w:tabs>
                        <w:rPr>
                          <w:rFonts w:cs="Arial"/>
                          <w:b/>
                          <w:sz w:val="18"/>
                          <w:szCs w:val="18"/>
                        </w:rPr>
                      </w:pPr>
                    </w:p>
                  </w:txbxContent>
                </v:textbox>
                <w10:anchorlock/>
              </v:shape>
            </w:pict>
          </mc:Fallback>
        </mc:AlternateContent>
      </w:r>
    </w:p>
    <w:p w:rsidR="00A90D38" w:rsidRPr="0099365D" w:rsidRDefault="00A90D38" w:rsidP="00A90D38">
      <w:pPr>
        <w:pStyle w:val="BodyText"/>
      </w:pPr>
    </w:p>
    <w:p w:rsidR="00F22E34" w:rsidRPr="0099365D" w:rsidRDefault="00F22E34">
      <w:pPr>
        <w:rPr>
          <w:rFonts w:cs="Arial"/>
          <w:b/>
          <w:bCs/>
          <w:iCs/>
          <w:sz w:val="24"/>
          <w:szCs w:val="28"/>
        </w:rPr>
      </w:pPr>
      <w:r w:rsidRPr="0099365D">
        <w:br w:type="page"/>
      </w:r>
    </w:p>
    <w:p w:rsidR="003B21F7" w:rsidRPr="0099365D" w:rsidRDefault="003B21F7" w:rsidP="003B21F7">
      <w:pPr>
        <w:pStyle w:val="Heading2"/>
      </w:pPr>
      <w:bookmarkStart w:id="659" w:name="_Ref400438770"/>
      <w:bookmarkStart w:id="660" w:name="_Ref400438775"/>
      <w:bookmarkStart w:id="661" w:name="_Toc400439105"/>
      <w:r w:rsidRPr="0099365D">
        <w:lastRenderedPageBreak/>
        <w:t>Layaway Deposit</w:t>
      </w:r>
      <w:bookmarkEnd w:id="659"/>
      <w:bookmarkEnd w:id="660"/>
      <w:bookmarkEnd w:id="661"/>
    </w:p>
    <w:p w:rsidR="003B21F7" w:rsidRPr="0099365D" w:rsidRDefault="003B21F7" w:rsidP="003B21F7">
      <w:pPr>
        <w:pStyle w:val="BodyText"/>
      </w:pPr>
      <w:r w:rsidRPr="0099365D">
        <w:t>The Items and Totals remain as a regular sale, wit the actual amount to put down for the layaway deposit with the Layaway Deposit line after the Total lines.  The tender(s) used to pay for the layaway dep</w:t>
      </w:r>
      <w:bookmarkStart w:id="662" w:name="_GoBack"/>
      <w:bookmarkEnd w:id="662"/>
      <w:r w:rsidRPr="0099365D">
        <w:t>osit are added after the layaway deposit line.</w:t>
      </w:r>
    </w:p>
    <w:tbl>
      <w:tblPr>
        <w:tblW w:w="4900" w:type="pct"/>
        <w:tblInd w:w="144" w:type="dxa"/>
        <w:tblLook w:val="04A0" w:firstRow="1" w:lastRow="0" w:firstColumn="1" w:lastColumn="0" w:noHBand="0" w:noVBand="1"/>
      </w:tblPr>
      <w:tblGrid>
        <w:gridCol w:w="5381"/>
        <w:gridCol w:w="5203"/>
      </w:tblGrid>
      <w:tr w:rsidR="003B21F7" w:rsidRPr="0099365D" w:rsidTr="0099365D">
        <w:trPr>
          <w:trHeight w:val="7182"/>
        </w:trPr>
        <w:tc>
          <w:tcPr>
            <w:tcW w:w="5398" w:type="dxa"/>
          </w:tcPr>
          <w:p w:rsidR="003B21F7" w:rsidRPr="0099365D" w:rsidRDefault="00EB0FC7" w:rsidP="0099365D">
            <w:pPr>
              <w:pStyle w:val="BodyText"/>
              <w:jc w:val="center"/>
            </w:pPr>
            <w:r w:rsidRPr="0099365D">
              <w:rPr>
                <w:noProof/>
                <w:color w:val="FF0000"/>
              </w:rPr>
              <mc:AlternateContent>
                <mc:Choice Requires="wps">
                  <w:drawing>
                    <wp:inline distT="0" distB="0" distL="0" distR="0" wp14:anchorId="7AE9412A" wp14:editId="6175EE61">
                      <wp:extent cx="2980690" cy="4470400"/>
                      <wp:effectExtent l="7620" t="5715" r="12065" b="10160"/>
                      <wp:docPr id="22"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470400"/>
                              </a:xfrm>
                              <a:prstGeom prst="rect">
                                <a:avLst/>
                              </a:prstGeom>
                              <a:solidFill>
                                <a:srgbClr val="FFFFFF"/>
                              </a:solidFill>
                              <a:ln w="9525">
                                <a:solidFill>
                                  <a:srgbClr val="000000"/>
                                </a:solidFill>
                                <a:miter lim="800000"/>
                                <a:headEnd/>
                                <a:tailEnd/>
                              </a:ln>
                            </wps:spPr>
                            <wps:txbx>
                              <w:txbxContent>
                                <w:p w:rsidR="0099365D" w:rsidRPr="0034389B" w:rsidRDefault="0099365D" w:rsidP="003B21F7">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3B21F7">
                                  <w:pPr>
                                    <w:jc w:val="center"/>
                                    <w:rPr>
                                      <w:rFonts w:cs="Arial"/>
                                      <w:sz w:val="18"/>
                                      <w:szCs w:val="18"/>
                                    </w:rPr>
                                  </w:pPr>
                                  <w:r w:rsidRPr="0034389B">
                                    <w:rPr>
                                      <w:rFonts w:ascii="Courier New" w:hAnsi="Courier New" w:cs="Courier New"/>
                                      <w:sz w:val="18"/>
                                      <w:szCs w:val="18"/>
                                    </w:rPr>
                                    <w:t>POS LAB TESTING</w:t>
                                  </w:r>
                                </w:p>
                                <w:p w:rsidR="0099365D" w:rsidRDefault="0099365D" w:rsidP="003B21F7">
                                  <w:pPr>
                                    <w:jc w:val="center"/>
                                    <w:rPr>
                                      <w:rFonts w:cs="Arial"/>
                                      <w:sz w:val="18"/>
                                      <w:szCs w:val="18"/>
                                    </w:rPr>
                                  </w:pPr>
                                </w:p>
                                <w:p w:rsidR="0099365D" w:rsidRPr="00CA26DC" w:rsidRDefault="0099365D" w:rsidP="003B21F7">
                                  <w:pPr>
                                    <w:jc w:val="center"/>
                                    <w:rPr>
                                      <w:rFonts w:cs="Arial"/>
                                      <w:sz w:val="18"/>
                                      <w:szCs w:val="18"/>
                                    </w:rPr>
                                  </w:pPr>
                                  <w:r>
                                    <w:rPr>
                                      <w:rFonts w:ascii="Courier" w:hAnsi="Courier"/>
                                      <w:noProof/>
                                    </w:rPr>
                                    <w:drawing>
                                      <wp:inline distT="0" distB="0" distL="0" distR="0" wp14:anchorId="3B7A21B3" wp14:editId="576BAAC4">
                                        <wp:extent cx="2552065" cy="287020"/>
                                        <wp:effectExtent l="19050" t="0" r="63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3B21F7">
                                  <w:pPr>
                                    <w:rPr>
                                      <w:rFonts w:cs="Arial"/>
                                      <w:sz w:val="18"/>
                                      <w:szCs w:val="18"/>
                                    </w:rPr>
                                  </w:pPr>
                                </w:p>
                                <w:p w:rsidR="0099365D" w:rsidRPr="0034389B" w:rsidRDefault="0099365D" w:rsidP="003B21F7">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3B21F7">
                                  <w:pPr>
                                    <w:jc w:val="center"/>
                                    <w:rPr>
                                      <w:rFonts w:ascii="Courier New" w:hAnsi="Courier New" w:cs="Courier New"/>
                                      <w:sz w:val="18"/>
                                      <w:szCs w:val="18"/>
                                    </w:rPr>
                                  </w:pPr>
                                </w:p>
                                <w:p w:rsidR="0099365D" w:rsidRDefault="0099365D" w:rsidP="003B21F7">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3B21F7">
                                  <w:pPr>
                                    <w:rPr>
                                      <w:rFonts w:ascii="Courier New" w:hAnsi="Courier New" w:cs="Courier New"/>
                                      <w:sz w:val="18"/>
                                      <w:szCs w:val="18"/>
                                    </w:rPr>
                                  </w:pPr>
                                </w:p>
                                <w:p w:rsidR="0099365D" w:rsidRPr="0034389B" w:rsidRDefault="0099365D" w:rsidP="003B21F7">
                                  <w:pPr>
                                    <w:rPr>
                                      <w:rFonts w:ascii="Courier New" w:hAnsi="Courier New" w:cs="Courier New"/>
                                      <w:sz w:val="18"/>
                                      <w:szCs w:val="18"/>
                                    </w:rPr>
                                  </w:pPr>
                                  <w:r>
                                    <w:rPr>
                                      <w:rFonts w:ascii="Courier New" w:hAnsi="Courier New" w:cs="Courier New"/>
                                      <w:sz w:val="18"/>
                                      <w:szCs w:val="18"/>
                                    </w:rPr>
                                    <w:t>Phone#: 604-981-4300</w:t>
                                  </w:r>
                                </w:p>
                                <w:p w:rsidR="0099365D" w:rsidRDefault="0099365D" w:rsidP="003B21F7">
                                  <w:pPr>
                                    <w:rPr>
                                      <w:rFonts w:cs="Arial"/>
                                      <w:sz w:val="16"/>
                                      <w:szCs w:val="16"/>
                                    </w:rPr>
                                  </w:pPr>
                                </w:p>
                                <w:p w:rsidR="0099365D" w:rsidRPr="004A6638" w:rsidRDefault="0099365D" w:rsidP="003B21F7">
                                  <w:pPr>
                                    <w:jc w:val="center"/>
                                    <w:rPr>
                                      <w:rFonts w:cs="Arial"/>
                                      <w:b/>
                                      <w:sz w:val="22"/>
                                      <w:szCs w:val="22"/>
                                    </w:rPr>
                                  </w:pPr>
                                  <w:r>
                                    <w:rPr>
                                      <w:rFonts w:cs="Arial"/>
                                      <w:b/>
                                      <w:sz w:val="22"/>
                                      <w:szCs w:val="22"/>
                                    </w:rPr>
                                    <w:t>LAYAWAY DEPOSIT</w:t>
                                  </w:r>
                                </w:p>
                                <w:p w:rsidR="0099365D" w:rsidRDefault="0099365D" w:rsidP="003B21F7">
                                  <w:pPr>
                                    <w:tabs>
                                      <w:tab w:val="left" w:pos="1080"/>
                                      <w:tab w:val="decimal" w:pos="3780"/>
                                    </w:tabs>
                                    <w:rPr>
                                      <w:rFonts w:ascii="Courier New" w:hAnsi="Courier New" w:cs="Courier New"/>
                                      <w:sz w:val="18"/>
                                      <w:szCs w:val="18"/>
                                    </w:rPr>
                                  </w:pP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99365D" w:rsidRPr="0034389B" w:rsidRDefault="0099365D" w:rsidP="003B21F7">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3B21F7">
                                  <w:pPr>
                                    <w:tabs>
                                      <w:tab w:val="right" w:pos="3179"/>
                                      <w:tab w:val="decimal" w:pos="3780"/>
                                    </w:tabs>
                                    <w:rPr>
                                      <w:rFonts w:ascii="Courier New" w:hAnsi="Courier New" w:cs="Courier New"/>
                                      <w:sz w:val="18"/>
                                      <w:szCs w:val="18"/>
                                    </w:rPr>
                                  </w:pP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LAYAWAY DEPOSIT</w:t>
                                  </w:r>
                                  <w:r>
                                    <w:rPr>
                                      <w:rFonts w:ascii="Courier New" w:hAnsi="Courier New" w:cs="Courier New"/>
                                      <w:sz w:val="18"/>
                                      <w:szCs w:val="18"/>
                                    </w:rPr>
                                    <w:tab/>
                                    <w:t>50.00</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0362 02/19/13</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50.00</w:t>
                                  </w:r>
                                </w:p>
                                <w:p w:rsidR="0099365D" w:rsidRDefault="0099365D" w:rsidP="003B21F7">
                                  <w:pPr>
                                    <w:tabs>
                                      <w:tab w:val="right" w:pos="3179"/>
                                      <w:tab w:val="decimal" w:pos="3780"/>
                                    </w:tabs>
                                    <w:rPr>
                                      <w:rFonts w:ascii="Courier New" w:hAnsi="Courier New" w:cs="Courier New"/>
                                      <w:sz w:val="18"/>
                                      <w:szCs w:val="18"/>
                                    </w:rPr>
                                  </w:pP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99365D" w:rsidRPr="00B65171" w:rsidRDefault="0099365D" w:rsidP="003B21F7">
                                  <w:pPr>
                                    <w:rPr>
                                      <w:rFonts w:cs="Arial"/>
                                      <w:sz w:val="16"/>
                                      <w:szCs w:val="16"/>
                                    </w:rPr>
                                  </w:pPr>
                                  <w:r>
                                    <w:rPr>
                                      <w:rFonts w:cs="Arial"/>
                                      <w:sz w:val="16"/>
                                      <w:szCs w:val="16"/>
                                    </w:rPr>
                                    <w:t>…</w:t>
                                  </w:r>
                                </w:p>
                                <w:p w:rsidR="0099365D" w:rsidRPr="008073B4" w:rsidRDefault="0099365D" w:rsidP="003B21F7">
                                  <w:pPr>
                                    <w:rPr>
                                      <w:szCs w:val="18"/>
                                    </w:rPr>
                                  </w:pPr>
                                </w:p>
                              </w:txbxContent>
                            </wps:txbx>
                            <wps:bodyPr rot="0" vert="horz" wrap="square" lIns="91440" tIns="45720" rIns="91440" bIns="45720" anchor="t" anchorCtr="0" upright="1">
                              <a:noAutofit/>
                            </wps:bodyPr>
                          </wps:wsp>
                        </a:graphicData>
                      </a:graphic>
                    </wp:inline>
                  </w:drawing>
                </mc:Choice>
                <mc:Fallback>
                  <w:pict>
                    <v:shape w14:anchorId="7AE9412A" id="Text Box 241" o:spid="_x0000_s1095" type="#_x0000_t202" style="width:234.7pt;height: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">
                      <v:textbox>
                        <w:txbxContent>
                          <w:p w:rsidR="0099365D" w:rsidRPr="0034389B" w:rsidRDefault="0099365D" w:rsidP="003B21F7">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3B21F7">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3B21F7">
                            <w:pPr>
                              <w:jc w:val="center"/>
                              <w:rPr>
                                <w:rFonts w:cs="Arial"/>
                                <w:sz w:val="18"/>
                                <w:szCs w:val="18"/>
                              </w:rPr>
                            </w:pPr>
                            <w:r w:rsidRPr="0034389B">
                              <w:rPr>
                                <w:rFonts w:ascii="Courier New" w:hAnsi="Courier New" w:cs="Courier New"/>
                                <w:sz w:val="18"/>
                                <w:szCs w:val="18"/>
                              </w:rPr>
                              <w:t>POS LAB TESTING</w:t>
                            </w:r>
                          </w:p>
                          <w:p w:rsidR="0099365D" w:rsidRDefault="0099365D" w:rsidP="003B21F7">
                            <w:pPr>
                              <w:jc w:val="center"/>
                              <w:rPr>
                                <w:rFonts w:cs="Arial"/>
                                <w:sz w:val="18"/>
                                <w:szCs w:val="18"/>
                              </w:rPr>
                            </w:pPr>
                          </w:p>
                          <w:p w:rsidR="0099365D" w:rsidRPr="00CA26DC" w:rsidRDefault="0099365D" w:rsidP="003B21F7">
                            <w:pPr>
                              <w:jc w:val="center"/>
                              <w:rPr>
                                <w:rFonts w:cs="Arial"/>
                                <w:sz w:val="18"/>
                                <w:szCs w:val="18"/>
                              </w:rPr>
                            </w:pPr>
                            <w:r>
                              <w:rPr>
                                <w:rFonts w:ascii="Courier" w:hAnsi="Courier"/>
                                <w:noProof/>
                              </w:rPr>
                              <w:drawing>
                                <wp:inline distT="0" distB="0" distL="0" distR="0" wp14:anchorId="3B7A21B3" wp14:editId="576BAAC4">
                                  <wp:extent cx="2552065" cy="287020"/>
                                  <wp:effectExtent l="19050" t="0" r="63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3B21F7">
                            <w:pPr>
                              <w:rPr>
                                <w:rFonts w:cs="Arial"/>
                                <w:sz w:val="18"/>
                                <w:szCs w:val="18"/>
                              </w:rPr>
                            </w:pPr>
                          </w:p>
                          <w:p w:rsidR="0099365D" w:rsidRPr="0034389B" w:rsidRDefault="0099365D" w:rsidP="003B21F7">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3B21F7">
                            <w:pPr>
                              <w:jc w:val="center"/>
                              <w:rPr>
                                <w:rFonts w:ascii="Courier New" w:hAnsi="Courier New" w:cs="Courier New"/>
                                <w:sz w:val="18"/>
                                <w:szCs w:val="18"/>
                              </w:rPr>
                            </w:pPr>
                          </w:p>
                          <w:p w:rsidR="0099365D" w:rsidRDefault="0099365D" w:rsidP="003B21F7">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3B21F7">
                            <w:pPr>
                              <w:rPr>
                                <w:rFonts w:ascii="Courier New" w:hAnsi="Courier New" w:cs="Courier New"/>
                                <w:sz w:val="18"/>
                                <w:szCs w:val="18"/>
                              </w:rPr>
                            </w:pPr>
                          </w:p>
                          <w:p w:rsidR="0099365D" w:rsidRPr="0034389B" w:rsidRDefault="0099365D" w:rsidP="003B21F7">
                            <w:pPr>
                              <w:rPr>
                                <w:rFonts w:ascii="Courier New" w:hAnsi="Courier New" w:cs="Courier New"/>
                                <w:sz w:val="18"/>
                                <w:szCs w:val="18"/>
                              </w:rPr>
                            </w:pPr>
                            <w:r>
                              <w:rPr>
                                <w:rFonts w:ascii="Courier New" w:hAnsi="Courier New" w:cs="Courier New"/>
                                <w:sz w:val="18"/>
                                <w:szCs w:val="18"/>
                              </w:rPr>
                              <w:t>Phone#: 604-981-4300</w:t>
                            </w:r>
                          </w:p>
                          <w:p w:rsidR="0099365D" w:rsidRDefault="0099365D" w:rsidP="003B21F7">
                            <w:pPr>
                              <w:rPr>
                                <w:rFonts w:cs="Arial"/>
                                <w:sz w:val="16"/>
                                <w:szCs w:val="16"/>
                              </w:rPr>
                            </w:pPr>
                          </w:p>
                          <w:p w:rsidR="0099365D" w:rsidRPr="004A6638" w:rsidRDefault="0099365D" w:rsidP="003B21F7">
                            <w:pPr>
                              <w:jc w:val="center"/>
                              <w:rPr>
                                <w:rFonts w:cs="Arial"/>
                                <w:b/>
                                <w:sz w:val="22"/>
                                <w:szCs w:val="22"/>
                              </w:rPr>
                            </w:pPr>
                            <w:r>
                              <w:rPr>
                                <w:rFonts w:cs="Arial"/>
                                <w:b/>
                                <w:sz w:val="22"/>
                                <w:szCs w:val="22"/>
                              </w:rPr>
                              <w:t>LAYAWAY DEPOSIT</w:t>
                            </w:r>
                          </w:p>
                          <w:p w:rsidR="0099365D" w:rsidRDefault="0099365D" w:rsidP="003B21F7">
                            <w:pPr>
                              <w:tabs>
                                <w:tab w:val="left" w:pos="1080"/>
                                <w:tab w:val="decimal" w:pos="3780"/>
                              </w:tabs>
                              <w:rPr>
                                <w:rFonts w:ascii="Courier New" w:hAnsi="Courier New" w:cs="Courier New"/>
                                <w:sz w:val="18"/>
                                <w:szCs w:val="18"/>
                              </w:rPr>
                            </w:pP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Item Desc</w:t>
                            </w:r>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99365D"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3B21F7">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99365D" w:rsidRPr="001E30CB" w:rsidRDefault="0099365D" w:rsidP="003B21F7">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99365D" w:rsidRPr="0034389B" w:rsidRDefault="0099365D" w:rsidP="003B21F7">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3B21F7">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99365D" w:rsidRDefault="0099365D" w:rsidP="003B21F7">
                            <w:pPr>
                              <w:tabs>
                                <w:tab w:val="right" w:pos="3179"/>
                                <w:tab w:val="decimal" w:pos="3780"/>
                              </w:tabs>
                              <w:rPr>
                                <w:rFonts w:ascii="Courier New" w:hAnsi="Courier New" w:cs="Courier New"/>
                                <w:sz w:val="18"/>
                                <w:szCs w:val="18"/>
                              </w:rPr>
                            </w:pP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LAYAWAY DEPOSIT</w:t>
                            </w:r>
                            <w:r>
                              <w:rPr>
                                <w:rFonts w:ascii="Courier New" w:hAnsi="Courier New" w:cs="Courier New"/>
                                <w:sz w:val="18"/>
                                <w:szCs w:val="18"/>
                              </w:rPr>
                              <w:tab/>
                              <w:t>50.00</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0362 02/19/13</w:t>
                            </w: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50.00</w:t>
                            </w:r>
                          </w:p>
                          <w:p w:rsidR="0099365D" w:rsidRDefault="0099365D" w:rsidP="003B21F7">
                            <w:pPr>
                              <w:tabs>
                                <w:tab w:val="right" w:pos="3179"/>
                                <w:tab w:val="decimal" w:pos="3780"/>
                              </w:tabs>
                              <w:rPr>
                                <w:rFonts w:ascii="Courier New" w:hAnsi="Courier New" w:cs="Courier New"/>
                                <w:sz w:val="18"/>
                                <w:szCs w:val="18"/>
                              </w:rPr>
                            </w:pPr>
                          </w:p>
                          <w:p w:rsidR="0099365D" w:rsidRDefault="0099365D" w:rsidP="003B21F7">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99365D" w:rsidRPr="00B65171" w:rsidRDefault="0099365D" w:rsidP="003B21F7">
                            <w:pPr>
                              <w:rPr>
                                <w:rFonts w:cs="Arial"/>
                                <w:sz w:val="16"/>
                                <w:szCs w:val="16"/>
                              </w:rPr>
                            </w:pPr>
                            <w:r>
                              <w:rPr>
                                <w:rFonts w:cs="Arial"/>
                                <w:sz w:val="16"/>
                                <w:szCs w:val="16"/>
                              </w:rPr>
                              <w:t>…</w:t>
                            </w:r>
                          </w:p>
                          <w:p w:rsidR="0099365D" w:rsidRPr="008073B4" w:rsidRDefault="0099365D" w:rsidP="003B21F7">
                            <w:pPr>
                              <w:rPr>
                                <w:szCs w:val="18"/>
                              </w:rPr>
                            </w:pPr>
                          </w:p>
                        </w:txbxContent>
                      </v:textbox>
                      <w10:anchorlock/>
                    </v:shape>
                  </w:pict>
                </mc:Fallback>
              </mc:AlternateContent>
            </w:r>
          </w:p>
        </w:tc>
        <w:tc>
          <w:tcPr>
            <w:tcW w:w="5398" w:type="dxa"/>
          </w:tcPr>
          <w:p w:rsidR="003B21F7" w:rsidRPr="0099365D" w:rsidRDefault="003B21F7" w:rsidP="0099365D">
            <w:pPr>
              <w:pStyle w:val="BodyText"/>
              <w:jc w:val="center"/>
            </w:pPr>
          </w:p>
        </w:tc>
      </w:tr>
    </w:tbl>
    <w:p w:rsidR="003B21F7" w:rsidRPr="0099365D" w:rsidRDefault="003B21F7" w:rsidP="003B21F7">
      <w:pPr>
        <w:pStyle w:val="Heading2"/>
      </w:pPr>
      <w:bookmarkStart w:id="663" w:name="_Ref400438785"/>
      <w:bookmarkStart w:id="664" w:name="_Ref400438789"/>
      <w:bookmarkStart w:id="665" w:name="_Toc400439106"/>
      <w:r w:rsidRPr="0099365D">
        <w:lastRenderedPageBreak/>
        <w:t>Pre-Order Deposit</w:t>
      </w:r>
      <w:bookmarkEnd w:id="663"/>
      <w:bookmarkEnd w:id="664"/>
      <w:bookmarkEnd w:id="665"/>
    </w:p>
    <w:tbl>
      <w:tblPr>
        <w:tblW w:w="4954" w:type="pct"/>
        <w:tblInd w:w="144" w:type="dxa"/>
        <w:tblLook w:val="04A0" w:firstRow="1" w:lastRow="0" w:firstColumn="1" w:lastColumn="0" w:noHBand="0" w:noVBand="1"/>
      </w:tblPr>
      <w:tblGrid>
        <w:gridCol w:w="5438"/>
        <w:gridCol w:w="5263"/>
      </w:tblGrid>
      <w:tr w:rsidR="00207244" w:rsidRPr="0099365D" w:rsidTr="00207244">
        <w:trPr>
          <w:trHeight w:val="6612"/>
        </w:trPr>
        <w:tc>
          <w:tcPr>
            <w:tcW w:w="5457" w:type="dxa"/>
          </w:tcPr>
          <w:p w:rsidR="00207244" w:rsidRPr="0099365D" w:rsidRDefault="00EB0FC7" w:rsidP="0099365D">
            <w:pPr>
              <w:pStyle w:val="BodyText"/>
              <w:jc w:val="center"/>
            </w:pPr>
            <w:r w:rsidRPr="0099365D">
              <w:rPr>
                <w:noProof/>
                <w:color w:val="FF0000"/>
              </w:rPr>
              <mc:AlternateContent>
                <mc:Choice Requires="wps">
                  <w:drawing>
                    <wp:inline distT="0" distB="0" distL="0" distR="0" wp14:anchorId="0446DE7A" wp14:editId="2DD19CA1">
                      <wp:extent cx="2980690" cy="4081780"/>
                      <wp:effectExtent l="7620" t="5715" r="12065" b="8255"/>
                      <wp:docPr id="21"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081780"/>
                              </a:xfrm>
                              <a:prstGeom prst="rect">
                                <a:avLst/>
                              </a:prstGeom>
                              <a:solidFill>
                                <a:srgbClr val="FFFFFF"/>
                              </a:solidFill>
                              <a:ln w="9525">
                                <a:solidFill>
                                  <a:srgbClr val="000000"/>
                                </a:solidFill>
                                <a:miter lim="800000"/>
                                <a:headEnd/>
                                <a:tailEnd/>
                              </a:ln>
                            </wps:spPr>
                            <wps:txbx>
                              <w:txbxContent>
                                <w:p w:rsidR="0099365D" w:rsidRPr="0034389B" w:rsidRDefault="0099365D" w:rsidP="002072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207244">
                                  <w:pPr>
                                    <w:jc w:val="center"/>
                                    <w:rPr>
                                      <w:rFonts w:cs="Arial"/>
                                      <w:sz w:val="18"/>
                                      <w:szCs w:val="18"/>
                                    </w:rPr>
                                  </w:pPr>
                                  <w:r w:rsidRPr="0034389B">
                                    <w:rPr>
                                      <w:rFonts w:ascii="Courier New" w:hAnsi="Courier New" w:cs="Courier New"/>
                                      <w:sz w:val="18"/>
                                      <w:szCs w:val="18"/>
                                    </w:rPr>
                                    <w:t>POS LAB TESTING</w:t>
                                  </w:r>
                                </w:p>
                                <w:p w:rsidR="0099365D" w:rsidRDefault="0099365D" w:rsidP="00207244">
                                  <w:pPr>
                                    <w:jc w:val="center"/>
                                    <w:rPr>
                                      <w:rFonts w:cs="Arial"/>
                                      <w:sz w:val="18"/>
                                      <w:szCs w:val="18"/>
                                    </w:rPr>
                                  </w:pPr>
                                </w:p>
                                <w:p w:rsidR="0099365D" w:rsidRPr="00CA26DC" w:rsidRDefault="0099365D" w:rsidP="00207244">
                                  <w:pPr>
                                    <w:jc w:val="center"/>
                                    <w:rPr>
                                      <w:rFonts w:cs="Arial"/>
                                      <w:sz w:val="18"/>
                                      <w:szCs w:val="18"/>
                                    </w:rPr>
                                  </w:pPr>
                                  <w:r>
                                    <w:rPr>
                                      <w:rFonts w:ascii="Courier" w:hAnsi="Courier"/>
                                      <w:noProof/>
                                    </w:rPr>
                                    <w:drawing>
                                      <wp:inline distT="0" distB="0" distL="0" distR="0" wp14:anchorId="3521BCB0" wp14:editId="6A506CE6">
                                        <wp:extent cx="2552065" cy="287020"/>
                                        <wp:effectExtent l="19050" t="0" r="63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207244">
                                  <w:pPr>
                                    <w:rPr>
                                      <w:rFonts w:cs="Arial"/>
                                      <w:sz w:val="18"/>
                                      <w:szCs w:val="18"/>
                                    </w:rPr>
                                  </w:pPr>
                                </w:p>
                                <w:p w:rsidR="0099365D" w:rsidRPr="0034389B" w:rsidRDefault="0099365D" w:rsidP="00207244">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07244">
                                  <w:pPr>
                                    <w:jc w:val="center"/>
                                    <w:rPr>
                                      <w:rFonts w:ascii="Courier New" w:hAnsi="Courier New" w:cs="Courier New"/>
                                      <w:sz w:val="18"/>
                                      <w:szCs w:val="18"/>
                                    </w:rPr>
                                  </w:pPr>
                                </w:p>
                                <w:p w:rsidR="0099365D" w:rsidRDefault="0099365D" w:rsidP="00207244">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0363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07244">
                                  <w:pPr>
                                    <w:rPr>
                                      <w:rFonts w:ascii="Courier New" w:hAnsi="Courier New" w:cs="Courier New"/>
                                      <w:sz w:val="18"/>
                                      <w:szCs w:val="18"/>
                                    </w:rPr>
                                  </w:pPr>
                                </w:p>
                                <w:p w:rsidR="0099365D" w:rsidRDefault="0099365D" w:rsidP="00207244">
                                  <w:pPr>
                                    <w:rPr>
                                      <w:rFonts w:cs="Arial"/>
                                      <w:sz w:val="16"/>
                                      <w:szCs w:val="16"/>
                                    </w:rPr>
                                  </w:pPr>
                                </w:p>
                                <w:p w:rsidR="0099365D" w:rsidRPr="004A6638" w:rsidRDefault="0099365D" w:rsidP="00207244">
                                  <w:pPr>
                                    <w:jc w:val="center"/>
                                    <w:rPr>
                                      <w:rFonts w:cs="Arial"/>
                                      <w:b/>
                                      <w:sz w:val="22"/>
                                      <w:szCs w:val="22"/>
                                    </w:rPr>
                                  </w:pPr>
                                  <w:r>
                                    <w:rPr>
                                      <w:rFonts w:cs="Arial"/>
                                      <w:b/>
                                      <w:sz w:val="22"/>
                                      <w:szCs w:val="22"/>
                                    </w:rPr>
                                    <w:t>PRE-ORDER DEPOSIT</w:t>
                                  </w:r>
                                </w:p>
                                <w:p w:rsidR="0099365D" w:rsidRDefault="0099365D" w:rsidP="00207244">
                                  <w:pPr>
                                    <w:tabs>
                                      <w:tab w:val="left" w:pos="1080"/>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10001023</w:t>
                                  </w:r>
                                  <w:r>
                                    <w:rPr>
                                      <w:rFonts w:ascii="Courier New" w:hAnsi="Courier New" w:cs="Courier New"/>
                                      <w:sz w:val="18"/>
                                      <w:szCs w:val="18"/>
                                    </w:rPr>
                                    <w:tab/>
                                    <w:t>Item Desc</w:t>
                                  </w:r>
                                  <w:r>
                                    <w:rPr>
                                      <w:rFonts w:ascii="Courier New" w:hAnsi="Courier New" w:cs="Courier New"/>
                                      <w:sz w:val="18"/>
                                      <w:szCs w:val="18"/>
                                    </w:rPr>
                                    <w:tab/>
                                    <w:t xml:space="preserve"> 5.00 N</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07244">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5</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207244">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07244">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PREORDER DEPOSIT</w:t>
                                  </w:r>
                                  <w:r>
                                    <w:rPr>
                                      <w:rFonts w:ascii="Courier New" w:hAnsi="Courier New" w:cs="Courier New"/>
                                      <w:sz w:val="18"/>
                                      <w:szCs w:val="18"/>
                                    </w:rPr>
                                    <w:tab/>
                                  </w:r>
                                  <w:r>
                                    <w:rPr>
                                      <w:rFonts w:ascii="Courier New" w:hAnsi="Courier New" w:cs="Courier New"/>
                                      <w:sz w:val="18"/>
                                      <w:szCs w:val="18"/>
                                    </w:rPr>
                                    <w:tab/>
                                    <w:t>5.00</w:t>
                                  </w: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0363 02/19/13</w:t>
                                  </w: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99365D" w:rsidRPr="00B65171" w:rsidRDefault="0099365D" w:rsidP="00207244">
                                  <w:pPr>
                                    <w:rPr>
                                      <w:rFonts w:cs="Arial"/>
                                      <w:sz w:val="16"/>
                                      <w:szCs w:val="16"/>
                                    </w:rPr>
                                  </w:pPr>
                                  <w:r>
                                    <w:rPr>
                                      <w:rFonts w:cs="Arial"/>
                                      <w:sz w:val="16"/>
                                      <w:szCs w:val="16"/>
                                    </w:rPr>
                                    <w:t>…</w:t>
                                  </w:r>
                                </w:p>
                                <w:p w:rsidR="0099365D" w:rsidRPr="008073B4" w:rsidRDefault="0099365D" w:rsidP="00207244">
                                  <w:pPr>
                                    <w:rPr>
                                      <w:szCs w:val="18"/>
                                    </w:rPr>
                                  </w:pPr>
                                </w:p>
                              </w:txbxContent>
                            </wps:txbx>
                            <wps:bodyPr rot="0" vert="horz" wrap="square" lIns="91440" tIns="45720" rIns="91440" bIns="45720" anchor="t" anchorCtr="0" upright="1">
                              <a:noAutofit/>
                            </wps:bodyPr>
                          </wps:wsp>
                        </a:graphicData>
                      </a:graphic>
                    </wp:inline>
                  </w:drawing>
                </mc:Choice>
                <mc:Fallback>
                  <w:pict>
                    <v:shape w14:anchorId="0446DE7A" id="Text Box 240" o:spid="_x0000_s1096" type="#_x0000_t202" style="width:234.7pt;height:3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">
                      <v:textbox>
                        <w:txbxContent>
                          <w:p w:rsidR="0099365D" w:rsidRPr="0034389B" w:rsidRDefault="0099365D" w:rsidP="002072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99365D" w:rsidRPr="0034389B" w:rsidRDefault="0099365D" w:rsidP="00207244">
                            <w:pPr>
                              <w:jc w:val="center"/>
                              <w:rPr>
                                <w:rFonts w:ascii="Courier New" w:hAnsi="Courier New" w:cs="Courier New"/>
                                <w:sz w:val="18"/>
                                <w:szCs w:val="18"/>
                              </w:rPr>
                            </w:pPr>
                            <w:r w:rsidRPr="0034389B">
                              <w:rPr>
                                <w:rFonts w:ascii="Courier New" w:hAnsi="Courier New" w:cs="Courier New"/>
                                <w:sz w:val="18"/>
                                <w:szCs w:val="18"/>
                              </w:rPr>
                              <w:t>(999) 999-9999</w:t>
                            </w:r>
                          </w:p>
                          <w:p w:rsidR="0099365D" w:rsidRPr="0034389B" w:rsidRDefault="0099365D" w:rsidP="00207244">
                            <w:pPr>
                              <w:jc w:val="center"/>
                              <w:rPr>
                                <w:rFonts w:cs="Arial"/>
                                <w:sz w:val="18"/>
                                <w:szCs w:val="18"/>
                              </w:rPr>
                            </w:pPr>
                            <w:r w:rsidRPr="0034389B">
                              <w:rPr>
                                <w:rFonts w:ascii="Courier New" w:hAnsi="Courier New" w:cs="Courier New"/>
                                <w:sz w:val="18"/>
                                <w:szCs w:val="18"/>
                              </w:rPr>
                              <w:t>POS LAB TESTING</w:t>
                            </w:r>
                          </w:p>
                          <w:p w:rsidR="0099365D" w:rsidRDefault="0099365D" w:rsidP="00207244">
                            <w:pPr>
                              <w:jc w:val="center"/>
                              <w:rPr>
                                <w:rFonts w:cs="Arial"/>
                                <w:sz w:val="18"/>
                                <w:szCs w:val="18"/>
                              </w:rPr>
                            </w:pPr>
                          </w:p>
                          <w:p w:rsidR="0099365D" w:rsidRPr="00CA26DC" w:rsidRDefault="0099365D" w:rsidP="00207244">
                            <w:pPr>
                              <w:jc w:val="center"/>
                              <w:rPr>
                                <w:rFonts w:cs="Arial"/>
                                <w:sz w:val="18"/>
                                <w:szCs w:val="18"/>
                              </w:rPr>
                            </w:pPr>
                            <w:r>
                              <w:rPr>
                                <w:rFonts w:ascii="Courier" w:hAnsi="Courier"/>
                                <w:noProof/>
                              </w:rPr>
                              <w:drawing>
                                <wp:inline distT="0" distB="0" distL="0" distR="0" wp14:anchorId="3521BCB0" wp14:editId="6A506CE6">
                                  <wp:extent cx="2552065" cy="287020"/>
                                  <wp:effectExtent l="19050" t="0" r="63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99365D" w:rsidRDefault="0099365D" w:rsidP="00207244">
                            <w:pPr>
                              <w:rPr>
                                <w:rFonts w:cs="Arial"/>
                                <w:sz w:val="18"/>
                                <w:szCs w:val="18"/>
                              </w:rPr>
                            </w:pPr>
                          </w:p>
                          <w:p w:rsidR="0099365D" w:rsidRPr="0034389B" w:rsidRDefault="0099365D" w:rsidP="00207244">
                            <w:pPr>
                              <w:rPr>
                                <w:rFonts w:ascii="Courier New" w:hAnsi="Courier New" w:cs="Courier New"/>
                                <w:sz w:val="18"/>
                                <w:szCs w:val="18"/>
                              </w:rPr>
                            </w:pPr>
                            <w:r w:rsidRPr="0034389B">
                              <w:rPr>
                                <w:rFonts w:ascii="Courier New" w:hAnsi="Courier New" w:cs="Courier New"/>
                                <w:sz w:val="18"/>
                                <w:szCs w:val="18"/>
                              </w:rPr>
                              <w:t>Val # 1234-2432-2344-2542</w:t>
                            </w:r>
                          </w:p>
                          <w:p w:rsidR="0099365D" w:rsidRPr="0034389B" w:rsidRDefault="0099365D" w:rsidP="00207244">
                            <w:pPr>
                              <w:jc w:val="center"/>
                              <w:rPr>
                                <w:rFonts w:ascii="Courier New" w:hAnsi="Courier New" w:cs="Courier New"/>
                                <w:sz w:val="18"/>
                                <w:szCs w:val="18"/>
                              </w:rPr>
                            </w:pPr>
                          </w:p>
                          <w:p w:rsidR="0099365D" w:rsidRDefault="0099365D" w:rsidP="00207244">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0363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99365D" w:rsidRDefault="0099365D" w:rsidP="00207244">
                            <w:pPr>
                              <w:rPr>
                                <w:rFonts w:ascii="Courier New" w:hAnsi="Courier New" w:cs="Courier New"/>
                                <w:sz w:val="18"/>
                                <w:szCs w:val="18"/>
                              </w:rPr>
                            </w:pPr>
                          </w:p>
                          <w:p w:rsidR="0099365D" w:rsidRDefault="0099365D" w:rsidP="00207244">
                            <w:pPr>
                              <w:rPr>
                                <w:rFonts w:cs="Arial"/>
                                <w:sz w:val="16"/>
                                <w:szCs w:val="16"/>
                              </w:rPr>
                            </w:pPr>
                          </w:p>
                          <w:p w:rsidR="0099365D" w:rsidRPr="004A6638" w:rsidRDefault="0099365D" w:rsidP="00207244">
                            <w:pPr>
                              <w:jc w:val="center"/>
                              <w:rPr>
                                <w:rFonts w:cs="Arial"/>
                                <w:b/>
                                <w:sz w:val="22"/>
                                <w:szCs w:val="22"/>
                              </w:rPr>
                            </w:pPr>
                            <w:r>
                              <w:rPr>
                                <w:rFonts w:cs="Arial"/>
                                <w:b/>
                                <w:sz w:val="22"/>
                                <w:szCs w:val="22"/>
                              </w:rPr>
                              <w:t>PRE-ORDER DEPOSIT</w:t>
                            </w:r>
                          </w:p>
                          <w:p w:rsidR="0099365D" w:rsidRDefault="0099365D" w:rsidP="00207244">
                            <w:pPr>
                              <w:tabs>
                                <w:tab w:val="left" w:pos="1080"/>
                                <w:tab w:val="decimal" w:pos="3780"/>
                              </w:tabs>
                              <w:rPr>
                                <w:rFonts w:ascii="Courier New" w:hAnsi="Courier New" w:cs="Courier New"/>
                                <w:sz w:val="18"/>
                                <w:szCs w:val="18"/>
                              </w:rPr>
                            </w:pPr>
                          </w:p>
                          <w:p w:rsidR="0099365D" w:rsidRPr="0034389B" w:rsidRDefault="0099365D" w:rsidP="00207244">
                            <w:pPr>
                              <w:tabs>
                                <w:tab w:val="left" w:pos="1080"/>
                                <w:tab w:val="decimal" w:pos="3780"/>
                              </w:tabs>
                              <w:rPr>
                                <w:rFonts w:ascii="Courier New" w:hAnsi="Courier New" w:cs="Courier New"/>
                                <w:sz w:val="18"/>
                                <w:szCs w:val="18"/>
                              </w:rPr>
                            </w:pPr>
                            <w:r>
                              <w:rPr>
                                <w:rFonts w:ascii="Courier New" w:hAnsi="Courier New" w:cs="Courier New"/>
                                <w:sz w:val="18"/>
                                <w:szCs w:val="18"/>
                              </w:rPr>
                              <w:t>10001023</w:t>
                            </w:r>
                            <w:r>
                              <w:rPr>
                                <w:rFonts w:ascii="Courier New" w:hAnsi="Courier New" w:cs="Courier New"/>
                                <w:sz w:val="18"/>
                                <w:szCs w:val="18"/>
                              </w:rPr>
                              <w:tab/>
                              <w:t>Item Desc</w:t>
                            </w:r>
                            <w:r>
                              <w:rPr>
                                <w:rFonts w:ascii="Courier New" w:hAnsi="Courier New" w:cs="Courier New"/>
                                <w:sz w:val="18"/>
                                <w:szCs w:val="18"/>
                              </w:rPr>
                              <w:tab/>
                              <w:t xml:space="preserve"> 5.00 N</w:t>
                            </w:r>
                            <w:r w:rsidRPr="0034389B">
                              <w:rPr>
                                <w:rFonts w:ascii="Courier New" w:hAnsi="Courier New" w:cs="Courier New"/>
                                <w:sz w:val="18"/>
                                <w:szCs w:val="18"/>
                              </w:rPr>
                              <w:t xml:space="preserve">       </w:t>
                            </w:r>
                          </w:p>
                          <w:p w:rsidR="0099365D" w:rsidRDefault="0099365D" w:rsidP="002072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99365D" w:rsidRPr="0034389B" w:rsidRDefault="0099365D" w:rsidP="00207244">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5</w:t>
                            </w:r>
                            <w:r w:rsidRPr="0034389B">
                              <w:rPr>
                                <w:rFonts w:ascii="Courier New" w:hAnsi="Courier New" w:cs="Courier New"/>
                                <w:sz w:val="18"/>
                                <w:szCs w:val="18"/>
                              </w:rPr>
                              <w:t>.</w:t>
                            </w:r>
                            <w:r>
                              <w:rPr>
                                <w:rFonts w:ascii="Courier New" w:hAnsi="Courier New" w:cs="Courier New"/>
                                <w:sz w:val="18"/>
                                <w:szCs w:val="18"/>
                              </w:rPr>
                              <w:t>00</w:t>
                            </w:r>
                          </w:p>
                          <w:p w:rsidR="0099365D" w:rsidRPr="0034389B" w:rsidRDefault="0099365D" w:rsidP="00207244">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99365D" w:rsidRPr="0034389B" w:rsidRDefault="0099365D" w:rsidP="00207244">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PREORDER DEPOSIT</w:t>
                            </w:r>
                            <w:r>
                              <w:rPr>
                                <w:rFonts w:ascii="Courier New" w:hAnsi="Courier New" w:cs="Courier New"/>
                                <w:sz w:val="18"/>
                                <w:szCs w:val="18"/>
                              </w:rPr>
                              <w:tab/>
                            </w:r>
                            <w:r>
                              <w:rPr>
                                <w:rFonts w:ascii="Courier New" w:hAnsi="Courier New" w:cs="Courier New"/>
                                <w:sz w:val="18"/>
                                <w:szCs w:val="18"/>
                              </w:rPr>
                              <w:tab/>
                              <w:t>5.00</w:t>
                            </w: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0363 02/19/13</w:t>
                            </w: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w:t>
                            </w:r>
                          </w:p>
                          <w:p w:rsidR="0099365D" w:rsidRDefault="0099365D" w:rsidP="00207244">
                            <w:pPr>
                              <w:tabs>
                                <w:tab w:val="right" w:pos="3179"/>
                                <w:tab w:val="decimal" w:pos="3780"/>
                              </w:tabs>
                              <w:rPr>
                                <w:rFonts w:ascii="Courier New" w:hAnsi="Courier New" w:cs="Courier New"/>
                                <w:sz w:val="18"/>
                                <w:szCs w:val="18"/>
                              </w:rPr>
                            </w:pPr>
                          </w:p>
                          <w:p w:rsidR="0099365D" w:rsidRDefault="0099365D" w:rsidP="00207244">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99365D" w:rsidRPr="00B65171" w:rsidRDefault="0099365D" w:rsidP="00207244">
                            <w:pPr>
                              <w:rPr>
                                <w:rFonts w:cs="Arial"/>
                                <w:sz w:val="16"/>
                                <w:szCs w:val="16"/>
                              </w:rPr>
                            </w:pPr>
                            <w:r>
                              <w:rPr>
                                <w:rFonts w:cs="Arial"/>
                                <w:sz w:val="16"/>
                                <w:szCs w:val="16"/>
                              </w:rPr>
                              <w:t>…</w:t>
                            </w:r>
                          </w:p>
                          <w:p w:rsidR="0099365D" w:rsidRPr="008073B4" w:rsidRDefault="0099365D" w:rsidP="00207244">
                            <w:pPr>
                              <w:rPr>
                                <w:szCs w:val="18"/>
                              </w:rPr>
                            </w:pPr>
                          </w:p>
                        </w:txbxContent>
                      </v:textbox>
                      <w10:anchorlock/>
                    </v:shape>
                  </w:pict>
                </mc:Fallback>
              </mc:AlternateContent>
            </w:r>
          </w:p>
        </w:tc>
        <w:tc>
          <w:tcPr>
            <w:tcW w:w="5457" w:type="dxa"/>
          </w:tcPr>
          <w:p w:rsidR="00207244" w:rsidRPr="0099365D" w:rsidRDefault="00207244" w:rsidP="0099365D">
            <w:pPr>
              <w:pStyle w:val="BodyText"/>
              <w:jc w:val="center"/>
            </w:pPr>
          </w:p>
        </w:tc>
      </w:tr>
    </w:tbl>
    <w:p w:rsidR="00A36851" w:rsidRPr="0099365D" w:rsidRDefault="00A36851" w:rsidP="00A36851">
      <w:pPr>
        <w:pStyle w:val="Heading1"/>
        <w:rPr>
          <w:i/>
        </w:rPr>
      </w:pPr>
      <w:bookmarkStart w:id="666" w:name="_Toc400439107"/>
      <w:r w:rsidRPr="0099365D">
        <w:rPr>
          <w:i/>
        </w:rPr>
        <w:t>Business Sign Off</w:t>
      </w:r>
      <w:bookmarkEnd w:id="650"/>
      <w:bookmarkEnd w:id="666"/>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9"/>
        <w:gridCol w:w="3344"/>
        <w:gridCol w:w="3597"/>
      </w:tblGrid>
      <w:tr w:rsidR="00A36851" w:rsidRPr="0099365D" w:rsidTr="00515803">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rPr>
            </w:pPr>
            <w:r w:rsidRPr="0099365D">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szCs w:val="20"/>
              </w:rPr>
            </w:pPr>
            <w:r w:rsidRPr="0099365D">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szCs w:val="20"/>
              </w:rPr>
            </w:pPr>
            <w:r w:rsidRPr="0099365D">
              <w:rPr>
                <w:b/>
                <w:szCs w:val="20"/>
              </w:rPr>
              <w:t>Date</w:t>
            </w:r>
          </w:p>
        </w:tc>
      </w:tr>
      <w:tr w:rsidR="00A36851" w:rsidRPr="0099365D" w:rsidTr="00515803">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365D" w:rsidRDefault="00A36851" w:rsidP="00CE1AC2">
            <w:pPr>
              <w:rPr>
                <w:color w:val="FF0000"/>
                <w:szCs w:val="20"/>
              </w:rPr>
            </w:pPr>
            <w:r w:rsidRPr="0099365D">
              <w:rPr>
                <w:color w:val="FF0000"/>
                <w:szCs w:val="20"/>
              </w:rPr>
              <w:t>&lt;Name of signer&gt;</w:t>
            </w: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365D" w:rsidRDefault="00A36851" w:rsidP="00CE1AC2">
            <w:pPr>
              <w:rPr>
                <w:color w:val="FF0000"/>
                <w:szCs w:val="20"/>
              </w:rPr>
            </w:pPr>
            <w:r w:rsidRPr="0099365D">
              <w:rPr>
                <w:color w:val="FF0000"/>
                <w:szCs w:val="20"/>
              </w:rPr>
              <w:t>&lt;Organization of signer if applicable&gt;</w:t>
            </w: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365D" w:rsidRDefault="00A36851" w:rsidP="00CE1AC2">
            <w:pPr>
              <w:rPr>
                <w:color w:val="FF0000"/>
                <w:szCs w:val="20"/>
              </w:rPr>
            </w:pPr>
            <w:r w:rsidRPr="0099365D">
              <w:rPr>
                <w:color w:val="FF0000"/>
                <w:szCs w:val="20"/>
              </w:rPr>
              <w:t>&lt;date of sign off&gt;</w:t>
            </w:r>
          </w:p>
        </w:tc>
      </w:tr>
    </w:tbl>
    <w:p w:rsidR="00A36851" w:rsidRPr="0099365D" w:rsidRDefault="00A36851" w:rsidP="00A36851">
      <w:pPr>
        <w:pStyle w:val="Heading1"/>
        <w:rPr>
          <w:i/>
        </w:rPr>
      </w:pPr>
      <w:bookmarkStart w:id="667" w:name="_Toc320880026"/>
      <w:bookmarkStart w:id="668" w:name="_Toc400439108"/>
      <w:r w:rsidRPr="0099365D">
        <w:rPr>
          <w:i/>
        </w:rPr>
        <w:t>Revision History</w:t>
      </w:r>
      <w:bookmarkEnd w:id="667"/>
      <w:bookmarkEnd w:id="668"/>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0"/>
        <w:gridCol w:w="5991"/>
        <w:gridCol w:w="1439"/>
        <w:gridCol w:w="1154"/>
      </w:tblGrid>
      <w:tr w:rsidR="00A36851" w:rsidRPr="0099365D" w:rsidTr="0099365D">
        <w:trPr>
          <w:cantSplit/>
        </w:trPr>
        <w:tc>
          <w:tcPr>
            <w:tcW w:w="1980"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rPr>
            </w:pPr>
            <w:r w:rsidRPr="0099365D">
              <w:rPr>
                <w:b/>
              </w:rPr>
              <w:t>Reviser</w:t>
            </w:r>
          </w:p>
        </w:tc>
        <w:tc>
          <w:tcPr>
            <w:tcW w:w="5991"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vanish/>
                <w:szCs w:val="20"/>
              </w:rPr>
            </w:pPr>
            <w:r w:rsidRPr="0099365D">
              <w:rPr>
                <w:b/>
                <w:szCs w:val="20"/>
              </w:rPr>
              <w:t>Revision</w:t>
            </w:r>
          </w:p>
        </w:tc>
        <w:tc>
          <w:tcPr>
            <w:tcW w:w="1439"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szCs w:val="20"/>
              </w:rPr>
            </w:pPr>
            <w:r w:rsidRPr="0099365D">
              <w:rPr>
                <w:b/>
                <w:szCs w:val="20"/>
              </w:rPr>
              <w:t>Date</w:t>
            </w:r>
          </w:p>
        </w:tc>
        <w:tc>
          <w:tcPr>
            <w:tcW w:w="1154"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szCs w:val="20"/>
              </w:rPr>
            </w:pPr>
            <w:r w:rsidRPr="0099365D">
              <w:rPr>
                <w:b/>
                <w:szCs w:val="20"/>
              </w:rPr>
              <w:t>Version</w:t>
            </w:r>
          </w:p>
        </w:tc>
      </w:tr>
      <w:tr w:rsidR="001E6F17" w:rsidRPr="0099365D" w:rsidTr="0099365D">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1E6F17" w:rsidRPr="0099365D" w:rsidRDefault="001E6F17" w:rsidP="00CE1AC2">
            <w:pPr>
              <w:rPr>
                <w:bCs/>
                <w:szCs w:val="20"/>
              </w:rPr>
            </w:pPr>
            <w:r w:rsidRPr="0099365D">
              <w:rPr>
                <w:bCs/>
                <w:szCs w:val="20"/>
              </w:rPr>
              <w:t>Amy Lackas</w:t>
            </w:r>
          </w:p>
        </w:tc>
        <w:tc>
          <w:tcPr>
            <w:tcW w:w="5991" w:type="dxa"/>
            <w:tcBorders>
              <w:top w:val="single" w:sz="8" w:space="0" w:color="4F81BD"/>
              <w:left w:val="single" w:sz="8" w:space="0" w:color="4F81BD"/>
              <w:bottom w:val="single" w:sz="8" w:space="0" w:color="4F81BD"/>
              <w:right w:val="single" w:sz="8" w:space="0" w:color="4F81BD"/>
            </w:tcBorders>
            <w:shd w:val="clear" w:color="auto" w:fill="D3DFEE"/>
          </w:tcPr>
          <w:p w:rsidR="001E6F17" w:rsidRPr="0099365D" w:rsidRDefault="001E6F17" w:rsidP="001E6F17">
            <w:pPr>
              <w:rPr>
                <w:szCs w:val="20"/>
              </w:rPr>
            </w:pPr>
            <w:r w:rsidRPr="0099365D">
              <w:rPr>
                <w:szCs w:val="20"/>
              </w:rPr>
              <w:t>Initial document created.  This version includes the following changes:  House Account Tender, Layaway Deposit, Pre-Order Deposit, Layaway/Pre-Order Tender, Raincheck, Update Customer Info, Gift Card Inquiry, Gift Card Reload</w:t>
            </w:r>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1E6F17" w:rsidRPr="0099365D" w:rsidRDefault="001E6F17" w:rsidP="0041738E">
            <w:pPr>
              <w:rPr>
                <w:szCs w:val="20"/>
              </w:rPr>
            </w:pPr>
            <w:r w:rsidRPr="0099365D">
              <w:rPr>
                <w:szCs w:val="20"/>
              </w:rPr>
              <w:t>10/28/2013</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1E6F17" w:rsidRPr="0099365D" w:rsidRDefault="001E6F17" w:rsidP="00CE1AC2">
            <w:pPr>
              <w:rPr>
                <w:szCs w:val="20"/>
              </w:rPr>
            </w:pPr>
            <w:r w:rsidRPr="0099365D">
              <w:rPr>
                <w:szCs w:val="20"/>
              </w:rPr>
              <w:t>1.0</w:t>
            </w:r>
          </w:p>
        </w:tc>
      </w:tr>
      <w:tr w:rsidR="007A3937" w:rsidRPr="0099365D" w:rsidTr="0099365D">
        <w:trPr>
          <w:cantSplit/>
        </w:trPr>
        <w:tc>
          <w:tcPr>
            <w:tcW w:w="1980" w:type="dxa"/>
            <w:tcBorders>
              <w:top w:val="single" w:sz="8" w:space="0" w:color="4F81BD"/>
              <w:left w:val="single" w:sz="8" w:space="0" w:color="4F81BD"/>
              <w:bottom w:val="single" w:sz="8" w:space="0" w:color="4F81BD"/>
              <w:right w:val="single" w:sz="8" w:space="0" w:color="4F81BD"/>
            </w:tcBorders>
            <w:shd w:val="clear" w:color="auto" w:fill="D3DFEE"/>
          </w:tcPr>
          <w:p w:rsidR="007A3937" w:rsidRPr="0099365D" w:rsidRDefault="007A3937" w:rsidP="00CE1AC2">
            <w:pPr>
              <w:rPr>
                <w:bCs/>
                <w:szCs w:val="20"/>
              </w:rPr>
            </w:pPr>
            <w:r w:rsidRPr="0099365D">
              <w:rPr>
                <w:bCs/>
                <w:szCs w:val="20"/>
              </w:rPr>
              <w:t>Amy Lackas</w:t>
            </w:r>
          </w:p>
        </w:tc>
        <w:tc>
          <w:tcPr>
            <w:tcW w:w="5991" w:type="dxa"/>
            <w:tcBorders>
              <w:top w:val="single" w:sz="8" w:space="0" w:color="4F81BD"/>
              <w:left w:val="single" w:sz="8" w:space="0" w:color="4F81BD"/>
              <w:bottom w:val="single" w:sz="8" w:space="0" w:color="4F81BD"/>
              <w:right w:val="single" w:sz="8" w:space="0" w:color="4F81BD"/>
            </w:tcBorders>
            <w:shd w:val="clear" w:color="auto" w:fill="D3DFEE"/>
          </w:tcPr>
          <w:p w:rsidR="007A3937" w:rsidRPr="0099365D" w:rsidRDefault="007A3937" w:rsidP="001E6F17">
            <w:pPr>
              <w:rPr>
                <w:szCs w:val="20"/>
              </w:rPr>
            </w:pPr>
            <w:r w:rsidRPr="0099365D">
              <w:rPr>
                <w:szCs w:val="20"/>
              </w:rPr>
              <w:t>Updates to add new feature: MCF</w:t>
            </w:r>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7A3937" w:rsidRPr="0099365D" w:rsidRDefault="007A3937" w:rsidP="0041738E">
            <w:pPr>
              <w:rPr>
                <w:szCs w:val="20"/>
              </w:rPr>
            </w:pPr>
            <w:r w:rsidRPr="0099365D">
              <w:rPr>
                <w:szCs w:val="20"/>
              </w:rPr>
              <w:t>11/01/2013</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7A3937" w:rsidRPr="0099365D" w:rsidRDefault="007A3937" w:rsidP="00CE1AC2">
            <w:pPr>
              <w:rPr>
                <w:szCs w:val="20"/>
              </w:rPr>
            </w:pPr>
            <w:r w:rsidRPr="0099365D">
              <w:rPr>
                <w:szCs w:val="20"/>
              </w:rPr>
              <w:t>1.1</w:t>
            </w:r>
          </w:p>
        </w:tc>
      </w:tr>
    </w:tbl>
    <w:p w:rsidR="0099365D" w:rsidRPr="00E312D0" w:rsidRDefault="0099365D" w:rsidP="0099365D">
      <w:pPr>
        <w:rPr>
          <w:ins w:id="669" w:author="Amy Byers" w:date="2014-10-07T09:39:00Z"/>
          <w:rStyle w:val="StyleArialBold"/>
        </w:rPr>
      </w:pPr>
      <w:bookmarkStart w:id="670" w:name="_Toc320880027"/>
    </w:p>
    <w:p w:rsidR="0099365D" w:rsidRDefault="0099365D" w:rsidP="0099365D">
      <w:pPr>
        <w:rPr>
          <w:ins w:id="671" w:author="Amy Byers" w:date="2014-10-07T09:39:00Z"/>
          <w:rFonts w:cs="Arial"/>
          <w:b/>
          <w:bCs/>
          <w:caps/>
          <w:kern w:val="32"/>
          <w:sz w:val="28"/>
          <w:szCs w:val="32"/>
        </w:rPr>
      </w:pPr>
      <w:ins w:id="672" w:author="Amy Byers" w:date="2014-10-07T09:39:00Z">
        <w:r>
          <w:br w:type="page"/>
        </w:r>
        <w:bookmarkStart w:id="673" w:name="_Toc323725623"/>
        <w:bookmarkStart w:id="674" w:name="_Toc323818563"/>
        <w:bookmarkStart w:id="675" w:name="_Toc324415480"/>
        <w:bookmarkStart w:id="676" w:name="_Toc399358232"/>
        <w:bookmarkStart w:id="677" w:name="_Ref399406772"/>
        <w:bookmarkStart w:id="678" w:name="_Toc399406987"/>
        <w:bookmarkStart w:id="679" w:name="_Toc400392659"/>
      </w:ins>
    </w:p>
    <w:p w:rsidR="0099365D" w:rsidRPr="00B50B16" w:rsidRDefault="0099365D" w:rsidP="0099365D">
      <w:pPr>
        <w:pStyle w:val="Heading1"/>
        <w:pBdr>
          <w:bottom w:val="single" w:sz="4" w:space="1" w:color="auto"/>
        </w:pBdr>
        <w:tabs>
          <w:tab w:val="clear" w:pos="360"/>
        </w:tabs>
        <w:rPr>
          <w:ins w:id="680" w:author="Amy Byers" w:date="2014-10-07T09:39:00Z"/>
        </w:rPr>
      </w:pPr>
      <w:bookmarkStart w:id="681" w:name="_Toc400438009"/>
      <w:bookmarkStart w:id="682" w:name="_Toc400439109"/>
      <w:proofErr w:type="gramStart"/>
      <w:ins w:id="683" w:author="Amy Byers" w:date="2014-10-07T09:39:00Z">
        <w:r w:rsidRPr="00B50B16">
          <w:lastRenderedPageBreak/>
          <w:t xml:space="preserve">Appendix </w:t>
        </w:r>
        <w:proofErr w:type="gramEnd"/>
        <w:r w:rsidRPr="00B50B16">
          <w:fldChar w:fldCharType="begin"/>
        </w:r>
        <w:r w:rsidRPr="00B50B16">
          <w:instrText xml:space="preserve"> AUTONUMLGL  \* ALPHABETIC \e </w:instrText>
        </w:r>
        <w:r w:rsidRPr="00B50B16">
          <w:fldChar w:fldCharType="end"/>
        </w:r>
        <w:r w:rsidRPr="00B50B16">
          <w:t>: Source Documentation</w:t>
        </w:r>
        <w:bookmarkEnd w:id="673"/>
        <w:bookmarkEnd w:id="674"/>
        <w:bookmarkEnd w:id="675"/>
        <w:bookmarkEnd w:id="676"/>
        <w:bookmarkEnd w:id="677"/>
        <w:bookmarkEnd w:id="678"/>
        <w:bookmarkEnd w:id="679"/>
        <w:bookmarkEnd w:id="681"/>
        <w:bookmarkEnd w:id="682"/>
      </w:ins>
    </w:p>
    <w:p w:rsidR="0099365D" w:rsidRPr="00B50B16" w:rsidRDefault="0099365D" w:rsidP="0099365D">
      <w:pPr>
        <w:pStyle w:val="BodyText"/>
        <w:numPr>
          <w:ilvl w:val="0"/>
          <w:numId w:val="18"/>
        </w:numPr>
        <w:rPr>
          <w:ins w:id="684" w:author="Amy Byers" w:date="2014-10-07T09:39:00Z"/>
          <w:rFonts w:cs="Arial"/>
        </w:rPr>
      </w:pPr>
      <w:ins w:id="685" w:author="Amy Byers" w:date="2014-10-07T09:39:00Z">
        <w:r w:rsidRPr="008277EA">
          <w:rPr>
            <w:rFonts w:cs="Arial"/>
          </w:rPr>
          <w:t>Requirement Specification - XPOS.xlsx</w:t>
        </w:r>
        <w:r>
          <w:rPr>
            <w:rFonts w:cs="Arial"/>
          </w:rPr>
          <w:t xml:space="preserve"> </w:t>
        </w:r>
      </w:ins>
    </w:p>
    <w:p w:rsidR="0099365D" w:rsidRPr="00B50B16" w:rsidRDefault="0099365D" w:rsidP="0099365D">
      <w:pPr>
        <w:pStyle w:val="Heading2"/>
        <w:rPr>
          <w:ins w:id="686" w:author="Amy Byers" w:date="2014-10-07T09:39:00Z"/>
        </w:rPr>
      </w:pPr>
      <w:bookmarkStart w:id="687" w:name="_Ref265236436"/>
      <w:bookmarkStart w:id="688" w:name="_Toc323725624"/>
      <w:bookmarkStart w:id="689" w:name="_Toc323818564"/>
      <w:bookmarkStart w:id="690" w:name="_Toc324415481"/>
      <w:bookmarkStart w:id="691" w:name="_Toc399358233"/>
      <w:bookmarkStart w:id="692" w:name="_Toc399406988"/>
      <w:bookmarkStart w:id="693" w:name="_Toc400392660"/>
      <w:bookmarkStart w:id="694" w:name="_Toc400438010"/>
      <w:bookmarkStart w:id="695" w:name="_Toc400439110"/>
      <w:ins w:id="696" w:author="Amy Byers" w:date="2014-10-07T09:39:00Z">
        <w:r w:rsidRPr="00B50B16">
          <w:t>Functional Requirements</w:t>
        </w:r>
        <w:bookmarkEnd w:id="687"/>
        <w:bookmarkEnd w:id="688"/>
        <w:bookmarkEnd w:id="689"/>
        <w:bookmarkEnd w:id="690"/>
        <w:bookmarkEnd w:id="691"/>
        <w:bookmarkEnd w:id="692"/>
        <w:bookmarkEnd w:id="693"/>
        <w:bookmarkEnd w:id="694"/>
        <w:bookmarkEnd w:id="695"/>
      </w:ins>
    </w:p>
    <w:tbl>
      <w:tblPr>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30"/>
        <w:gridCol w:w="1886"/>
        <w:gridCol w:w="5400"/>
        <w:gridCol w:w="2430"/>
        <w:tblGridChange w:id="697">
          <w:tblGrid>
            <w:gridCol w:w="930"/>
            <w:gridCol w:w="1886"/>
            <w:gridCol w:w="3960"/>
            <w:gridCol w:w="1440"/>
            <w:gridCol w:w="2430"/>
          </w:tblGrid>
        </w:tblGridChange>
      </w:tblGrid>
      <w:tr w:rsidR="0099365D" w:rsidRPr="00B50B16" w:rsidTr="0099365D">
        <w:trPr>
          <w:cantSplit/>
          <w:tblHeader/>
          <w:ins w:id="698" w:author="Amy Byers" w:date="2014-10-07T09:39:00Z"/>
        </w:trPr>
        <w:tc>
          <w:tcPr>
            <w:tcW w:w="93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99365D" w:rsidRPr="00B50B16" w:rsidRDefault="0099365D" w:rsidP="0099365D">
            <w:pPr>
              <w:rPr>
                <w:ins w:id="699" w:author="Amy Byers" w:date="2014-10-07T09:39:00Z"/>
                <w:rFonts w:cs="Arial"/>
                <w:b/>
                <w:bCs/>
                <w:sz w:val="22"/>
                <w:szCs w:val="22"/>
              </w:rPr>
            </w:pPr>
            <w:ins w:id="700" w:author="Amy Byers" w:date="2014-10-07T09:39:00Z">
              <w:r w:rsidRPr="00B50B16">
                <w:rPr>
                  <w:rFonts w:cs="Arial"/>
                  <w:b/>
                  <w:bCs/>
                  <w:sz w:val="22"/>
                  <w:szCs w:val="22"/>
                </w:rPr>
                <w:t>ID</w:t>
              </w:r>
            </w:ins>
          </w:p>
        </w:tc>
        <w:tc>
          <w:tcPr>
            <w:tcW w:w="188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99365D" w:rsidRPr="00B50B16" w:rsidRDefault="0099365D" w:rsidP="0099365D">
            <w:pPr>
              <w:rPr>
                <w:ins w:id="701" w:author="Amy Byers" w:date="2014-10-07T09:39:00Z"/>
                <w:rFonts w:cs="Arial"/>
                <w:b/>
                <w:bCs/>
                <w:sz w:val="22"/>
                <w:szCs w:val="22"/>
              </w:rPr>
            </w:pPr>
            <w:ins w:id="702" w:author="Amy Byers" w:date="2014-10-07T09:39:00Z">
              <w:r w:rsidRPr="00B50B16">
                <w:rPr>
                  <w:rFonts w:cs="Arial"/>
                  <w:b/>
                  <w:bCs/>
                  <w:sz w:val="22"/>
                  <w:szCs w:val="22"/>
                </w:rPr>
                <w:t>Sub Category</w:t>
              </w:r>
            </w:ins>
          </w:p>
        </w:tc>
        <w:tc>
          <w:tcPr>
            <w:tcW w:w="540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99365D" w:rsidRPr="00B50B16" w:rsidRDefault="0099365D" w:rsidP="0099365D">
            <w:pPr>
              <w:rPr>
                <w:ins w:id="703" w:author="Amy Byers" w:date="2014-10-07T09:39:00Z"/>
                <w:rFonts w:cs="Arial"/>
                <w:b/>
                <w:bCs/>
                <w:sz w:val="22"/>
                <w:szCs w:val="22"/>
              </w:rPr>
            </w:pPr>
            <w:ins w:id="704" w:author="Amy Byers" w:date="2014-10-07T09:39:00Z">
              <w:r w:rsidRPr="00B50B16">
                <w:rPr>
                  <w:rFonts w:cs="Arial"/>
                  <w:b/>
                  <w:bCs/>
                  <w:sz w:val="22"/>
                  <w:szCs w:val="22"/>
                </w:rPr>
                <w:t>Description</w:t>
              </w:r>
            </w:ins>
          </w:p>
        </w:tc>
        <w:tc>
          <w:tcPr>
            <w:tcW w:w="243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99365D" w:rsidRPr="00B50B16" w:rsidRDefault="0099365D" w:rsidP="0099365D">
            <w:pPr>
              <w:rPr>
                <w:ins w:id="705" w:author="Amy Byers" w:date="2014-10-07T09:39:00Z"/>
                <w:rFonts w:cs="Arial"/>
                <w:b/>
                <w:bCs/>
                <w:sz w:val="22"/>
                <w:szCs w:val="22"/>
              </w:rPr>
            </w:pPr>
            <w:ins w:id="706" w:author="Amy Byers" w:date="2014-10-07T09:39:00Z">
              <w:r w:rsidRPr="00B50B16">
                <w:rPr>
                  <w:rFonts w:cs="Arial"/>
                  <w:b/>
                  <w:bCs/>
                  <w:sz w:val="22"/>
                  <w:szCs w:val="22"/>
                </w:rPr>
                <w:t>Section(s)</w:t>
              </w:r>
            </w:ins>
          </w:p>
        </w:tc>
      </w:tr>
      <w:tr w:rsidR="0099365D" w:rsidRPr="00A33797" w:rsidTr="0099365D">
        <w:tblPrEx>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PrExChange w:id="707" w:author="Amy Byers" w:date="2014-10-07T09:48:00Z">
            <w:tblPrEx>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PrEx>
          </w:tblPrExChange>
        </w:tblPrEx>
        <w:trPr>
          <w:cantSplit/>
          <w:ins w:id="708" w:author="Amy Byers" w:date="2014-10-07T09:48:00Z"/>
          <w:trPrChange w:id="709" w:author="Amy Byers" w:date="2014-10-07T09:48:00Z">
            <w:trPr>
              <w:cantSplit/>
            </w:trPr>
          </w:trPrChange>
        </w:trPr>
        <w:tc>
          <w:tcPr>
            <w:tcW w:w="930" w:type="dxa"/>
            <w:tcBorders>
              <w:top w:val="single" w:sz="8" w:space="0" w:color="4F81BD"/>
              <w:left w:val="single" w:sz="8" w:space="0" w:color="4F81BD"/>
              <w:bottom w:val="single" w:sz="8" w:space="0" w:color="4F81BD"/>
              <w:right w:val="single" w:sz="8" w:space="0" w:color="4F81BD"/>
            </w:tcBorders>
            <w:shd w:val="clear" w:color="auto" w:fill="auto"/>
            <w:tcPrChange w:id="710" w:author="Amy Byers" w:date="2014-10-07T09:48:00Z">
              <w:tcPr>
                <w:tcW w:w="930" w:type="dxa"/>
                <w:tcBorders>
                  <w:top w:val="single" w:sz="8" w:space="0" w:color="4F81BD"/>
                  <w:left w:val="single" w:sz="8" w:space="0" w:color="4F81BD"/>
                  <w:bottom w:val="single" w:sz="8" w:space="0" w:color="4F81BD"/>
                  <w:right w:val="single" w:sz="8" w:space="0" w:color="4F81BD"/>
                </w:tcBorders>
                <w:shd w:val="clear" w:color="auto" w:fill="auto"/>
              </w:tcPr>
            </w:tcPrChange>
          </w:tcPr>
          <w:p w:rsidR="0099365D" w:rsidRPr="00A33797" w:rsidRDefault="0099365D" w:rsidP="0099365D">
            <w:pPr>
              <w:rPr>
                <w:ins w:id="711" w:author="Amy Byers" w:date="2014-10-07T09:48:00Z"/>
                <w:rFonts w:cs="Arial"/>
                <w:sz w:val="18"/>
                <w:szCs w:val="18"/>
                <w:rPrChange w:id="712" w:author="Amy Byers" w:date="2014-10-07T09:53:00Z">
                  <w:rPr>
                    <w:ins w:id="713" w:author="Amy Byers" w:date="2014-10-07T09:48:00Z"/>
                    <w:rFonts w:cs="Arial"/>
                    <w:sz w:val="18"/>
                    <w:szCs w:val="18"/>
                  </w:rPr>
                </w:rPrChange>
              </w:rPr>
            </w:pPr>
            <w:ins w:id="714" w:author="Amy Byers" w:date="2014-10-07T09:48:00Z">
              <w:r w:rsidRPr="00A33797">
                <w:rPr>
                  <w:rFonts w:cs="Arial"/>
                  <w:sz w:val="18"/>
                  <w:szCs w:val="18"/>
                  <w:rPrChange w:id="715" w:author="Amy Byers" w:date="2014-10-07T09:53:00Z">
                    <w:rPr>
                      <w:rFonts w:cs="Arial"/>
                      <w:szCs w:val="20"/>
                    </w:rPr>
                  </w:rPrChange>
                </w:rPr>
                <w:t>2.40.5</w:t>
              </w:r>
            </w:ins>
          </w:p>
        </w:tc>
        <w:tc>
          <w:tcPr>
            <w:tcW w:w="1886" w:type="dxa"/>
            <w:tcBorders>
              <w:top w:val="single" w:sz="8" w:space="0" w:color="4F81BD"/>
              <w:left w:val="single" w:sz="8" w:space="0" w:color="4F81BD"/>
              <w:bottom w:val="single" w:sz="8" w:space="0" w:color="4F81BD"/>
              <w:right w:val="single" w:sz="8" w:space="0" w:color="4F81BD"/>
            </w:tcBorders>
            <w:tcPrChange w:id="716" w:author="Amy Byers" w:date="2014-10-07T09:48:00Z">
              <w:tcPr>
                <w:tcW w:w="1886" w:type="dxa"/>
                <w:tcBorders>
                  <w:top w:val="single" w:sz="8" w:space="0" w:color="4F81BD"/>
                  <w:left w:val="single" w:sz="8" w:space="0" w:color="4F81BD"/>
                  <w:bottom w:val="single" w:sz="8" w:space="0" w:color="4F81BD"/>
                  <w:right w:val="single" w:sz="8" w:space="0" w:color="4F81BD"/>
                </w:tcBorders>
              </w:tcPr>
            </w:tcPrChange>
          </w:tcPr>
          <w:p w:rsidR="0099365D" w:rsidRPr="00A33797" w:rsidRDefault="0099365D" w:rsidP="0099365D">
            <w:pPr>
              <w:rPr>
                <w:ins w:id="717" w:author="Amy Byers" w:date="2014-10-07T09:48:00Z"/>
                <w:rFonts w:cs="Arial"/>
                <w:sz w:val="18"/>
                <w:szCs w:val="18"/>
                <w:rPrChange w:id="718" w:author="Amy Byers" w:date="2014-10-07T09:53:00Z">
                  <w:rPr>
                    <w:ins w:id="719" w:author="Amy Byers" w:date="2014-10-07T09:48:00Z"/>
                    <w:rFonts w:cs="Arial"/>
                    <w:sz w:val="18"/>
                    <w:szCs w:val="18"/>
                  </w:rPr>
                </w:rPrChange>
              </w:rPr>
            </w:pPr>
            <w:ins w:id="720" w:author="Amy Byers" w:date="2014-10-07T09:48:00Z">
              <w:r w:rsidRPr="00A33797">
                <w:rPr>
                  <w:rFonts w:cs="Arial"/>
                  <w:sz w:val="18"/>
                  <w:szCs w:val="18"/>
                  <w:rPrChange w:id="721" w:author="Amy Byers" w:date="2014-10-07T09:53:00Z">
                    <w:rPr>
                      <w:rFonts w:cs="Arial"/>
                      <w:szCs w:val="20"/>
                    </w:rPr>
                  </w:rPrChange>
                </w:rPr>
                <w:t>Layaway Deposit</w:t>
              </w:r>
            </w:ins>
          </w:p>
        </w:tc>
        <w:tc>
          <w:tcPr>
            <w:tcW w:w="5400" w:type="dxa"/>
            <w:tcBorders>
              <w:top w:val="single" w:sz="8" w:space="0" w:color="4F81BD"/>
              <w:left w:val="single" w:sz="8" w:space="0" w:color="4F81BD"/>
              <w:bottom w:val="single" w:sz="8" w:space="0" w:color="4F81BD"/>
              <w:right w:val="single" w:sz="8" w:space="0" w:color="4F81BD"/>
            </w:tcBorders>
            <w:shd w:val="clear" w:color="auto" w:fill="auto"/>
            <w:tcPrChange w:id="722" w:author="Amy Byers" w:date="2014-10-07T09:48:00Z">
              <w:tcPr>
                <w:tcW w:w="3960" w:type="dxa"/>
                <w:tcBorders>
                  <w:top w:val="single" w:sz="8" w:space="0" w:color="4F81BD"/>
                  <w:left w:val="single" w:sz="8" w:space="0" w:color="4F81BD"/>
                  <w:bottom w:val="single" w:sz="8" w:space="0" w:color="4F81BD"/>
                  <w:right w:val="single" w:sz="8" w:space="0" w:color="4F81BD"/>
                </w:tcBorders>
                <w:shd w:val="clear" w:color="auto" w:fill="auto"/>
              </w:tcPr>
            </w:tcPrChange>
          </w:tcPr>
          <w:p w:rsidR="0099365D" w:rsidRPr="00A33797" w:rsidRDefault="0099365D" w:rsidP="0099365D">
            <w:pPr>
              <w:rPr>
                <w:ins w:id="723" w:author="Amy Byers" w:date="2014-10-07T09:48:00Z"/>
                <w:rFonts w:cs="Arial"/>
                <w:sz w:val="18"/>
                <w:szCs w:val="18"/>
                <w:rPrChange w:id="724" w:author="Amy Byers" w:date="2014-10-07T09:53:00Z">
                  <w:rPr>
                    <w:ins w:id="725" w:author="Amy Byers" w:date="2014-10-07T09:48:00Z"/>
                    <w:rFonts w:cs="Arial"/>
                    <w:sz w:val="18"/>
                    <w:szCs w:val="18"/>
                  </w:rPr>
                </w:rPrChange>
              </w:rPr>
            </w:pPr>
            <w:ins w:id="726" w:author="Amy Byers" w:date="2014-10-07T09:48:00Z">
              <w:r w:rsidRPr="00A33797">
                <w:rPr>
                  <w:rFonts w:cs="Arial"/>
                  <w:sz w:val="18"/>
                  <w:szCs w:val="18"/>
                  <w:rPrChange w:id="727" w:author="Amy Byers" w:date="2014-10-07T09:53:00Z">
                    <w:rPr>
                      <w:rFonts w:cs="Arial"/>
                      <w:szCs w:val="20"/>
                    </w:rPr>
                  </w:rPrChange>
                </w:rPr>
                <w:t>The Layaway Deposit invoice will indicate the price of the item as well as the amount that was applied to the Layaway Deposit.</w:t>
              </w:r>
            </w:ins>
          </w:p>
        </w:tc>
        <w:tc>
          <w:tcPr>
            <w:tcW w:w="2430" w:type="dxa"/>
            <w:tcBorders>
              <w:top w:val="single" w:sz="8" w:space="0" w:color="4F81BD"/>
              <w:left w:val="single" w:sz="8" w:space="0" w:color="4F81BD"/>
              <w:bottom w:val="single" w:sz="8" w:space="0" w:color="4F81BD"/>
              <w:right w:val="single" w:sz="8" w:space="0" w:color="4F81BD"/>
            </w:tcBorders>
            <w:shd w:val="clear" w:color="auto" w:fill="auto"/>
            <w:vAlign w:val="center"/>
            <w:tcPrChange w:id="728" w:author="Amy Byers" w:date="2014-10-07T09:48:00Z">
              <w:tcPr>
                <w:tcW w:w="3870"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tcPrChange>
          </w:tcPr>
          <w:p w:rsidR="00A33797" w:rsidRPr="00A33797" w:rsidRDefault="00A33797" w:rsidP="00A33797">
            <w:pPr>
              <w:numPr>
                <w:ilvl w:val="0"/>
                <w:numId w:val="16"/>
              </w:numPr>
              <w:rPr>
                <w:ins w:id="729" w:author="Amy Byers" w:date="2014-10-07T09:53:00Z"/>
                <w:rFonts w:cs="Arial"/>
                <w:sz w:val="18"/>
                <w:szCs w:val="18"/>
                <w:rPrChange w:id="730" w:author="Amy Byers" w:date="2014-10-07T09:53:00Z">
                  <w:rPr>
                    <w:ins w:id="731" w:author="Amy Byers" w:date="2014-10-07T09:53:00Z"/>
                    <w:rFonts w:cs="Arial"/>
                    <w:sz w:val="18"/>
                    <w:szCs w:val="18"/>
                  </w:rPr>
                </w:rPrChange>
              </w:rPr>
              <w:pPrChange w:id="732" w:author="Amy Byers" w:date="2014-10-07T09:51:00Z">
                <w:pPr>
                  <w:numPr>
                    <w:numId w:val="16"/>
                  </w:numPr>
                  <w:ind w:left="360" w:hanging="360"/>
                </w:pPr>
              </w:pPrChange>
            </w:pPr>
            <w:ins w:id="733" w:author="Amy Byers" w:date="2014-10-07T09:52:00Z">
              <w:r w:rsidRPr="00A33797">
                <w:rPr>
                  <w:rFonts w:cs="Arial"/>
                  <w:sz w:val="18"/>
                  <w:szCs w:val="18"/>
                  <w:rPrChange w:id="734" w:author="Amy Byers" w:date="2014-10-07T09:53:00Z">
                    <w:rPr>
                      <w:rFonts w:cs="Arial"/>
                      <w:sz w:val="18"/>
                      <w:szCs w:val="18"/>
                    </w:rPr>
                  </w:rPrChange>
                </w:rPr>
                <w:fldChar w:fldCharType="begin"/>
              </w:r>
              <w:r w:rsidRPr="00A33797">
                <w:rPr>
                  <w:rFonts w:cs="Arial"/>
                  <w:sz w:val="18"/>
                  <w:szCs w:val="18"/>
                  <w:rPrChange w:id="735" w:author="Amy Byers" w:date="2014-10-07T09:53:00Z">
                    <w:rPr>
                      <w:rFonts w:cs="Arial"/>
                      <w:sz w:val="18"/>
                      <w:szCs w:val="18"/>
                    </w:rPr>
                  </w:rPrChange>
                </w:rPr>
                <w:instrText xml:space="preserve"> REF _Ref400438902 \r \h </w:instrText>
              </w:r>
              <w:r w:rsidRPr="00A33797">
                <w:rPr>
                  <w:rFonts w:cs="Arial"/>
                  <w:sz w:val="18"/>
                  <w:szCs w:val="18"/>
                  <w:rPrChange w:id="736" w:author="Amy Byers" w:date="2014-10-07T09:53:00Z">
                    <w:rPr>
                      <w:rFonts w:cs="Arial"/>
                      <w:sz w:val="18"/>
                      <w:szCs w:val="18"/>
                    </w:rPr>
                  </w:rPrChange>
                </w:rPr>
              </w:r>
            </w:ins>
            <w:r>
              <w:rPr>
                <w:rFonts w:cs="Arial"/>
                <w:sz w:val="18"/>
                <w:szCs w:val="18"/>
              </w:rPr>
              <w:instrText xml:space="preserve"> \* MERGEFORMAT </w:instrText>
            </w:r>
            <w:r w:rsidRPr="00A33797">
              <w:rPr>
                <w:rFonts w:cs="Arial"/>
                <w:sz w:val="18"/>
                <w:szCs w:val="18"/>
                <w:rPrChange w:id="737" w:author="Amy Byers" w:date="2014-10-07T09:53:00Z">
                  <w:rPr>
                    <w:rFonts w:cs="Arial"/>
                    <w:sz w:val="18"/>
                    <w:szCs w:val="18"/>
                  </w:rPr>
                </w:rPrChange>
              </w:rPr>
              <w:fldChar w:fldCharType="separate"/>
            </w:r>
            <w:ins w:id="738" w:author="Amy Byers" w:date="2014-10-07T09:55:00Z">
              <w:r>
                <w:rPr>
                  <w:rFonts w:cs="Arial"/>
                  <w:sz w:val="18"/>
                  <w:szCs w:val="18"/>
                </w:rPr>
                <w:t>2.6</w:t>
              </w:r>
            </w:ins>
            <w:ins w:id="739" w:author="Amy Byers" w:date="2014-10-07T09:52:00Z">
              <w:r w:rsidRPr="00A33797">
                <w:rPr>
                  <w:rFonts w:cs="Arial"/>
                  <w:sz w:val="18"/>
                  <w:szCs w:val="18"/>
                  <w:rPrChange w:id="740" w:author="Amy Byers" w:date="2014-10-07T09:53:00Z">
                    <w:rPr>
                      <w:rFonts w:cs="Arial"/>
                      <w:sz w:val="18"/>
                      <w:szCs w:val="18"/>
                    </w:rPr>
                  </w:rPrChange>
                </w:rPr>
                <w:fldChar w:fldCharType="end"/>
              </w:r>
            </w:ins>
            <w:ins w:id="741" w:author="Amy Byers" w:date="2014-10-07T09:53:00Z">
              <w:r w:rsidRPr="00A33797">
                <w:rPr>
                  <w:rFonts w:cs="Arial"/>
                  <w:sz w:val="18"/>
                  <w:szCs w:val="18"/>
                  <w:rPrChange w:id="742" w:author="Amy Byers" w:date="2014-10-07T09:53:00Z">
                    <w:rPr>
                      <w:rFonts w:cs="Arial"/>
                      <w:sz w:val="18"/>
                      <w:szCs w:val="18"/>
                    </w:rPr>
                  </w:rPrChange>
                </w:rPr>
                <w:t xml:space="preserve"> </w:t>
              </w:r>
            </w:ins>
            <w:ins w:id="743" w:author="Amy Byers" w:date="2014-10-07T09:52:00Z">
              <w:r w:rsidRPr="00A33797">
                <w:rPr>
                  <w:rFonts w:cs="Arial"/>
                  <w:sz w:val="18"/>
                  <w:szCs w:val="18"/>
                  <w:rPrChange w:id="744" w:author="Amy Byers" w:date="2014-10-07T09:53:00Z">
                    <w:rPr>
                      <w:rFonts w:cs="Arial"/>
                      <w:sz w:val="18"/>
                      <w:szCs w:val="18"/>
                    </w:rPr>
                  </w:rPrChange>
                </w:rPr>
                <w:fldChar w:fldCharType="begin"/>
              </w:r>
              <w:r w:rsidRPr="00A33797">
                <w:rPr>
                  <w:rFonts w:cs="Arial"/>
                  <w:sz w:val="18"/>
                  <w:szCs w:val="18"/>
                  <w:rPrChange w:id="745" w:author="Amy Byers" w:date="2014-10-07T09:53:00Z">
                    <w:rPr>
                      <w:rFonts w:cs="Arial"/>
                      <w:sz w:val="18"/>
                      <w:szCs w:val="18"/>
                    </w:rPr>
                  </w:rPrChange>
                </w:rPr>
                <w:instrText xml:space="preserve"> REF _Ref400438906 \h </w:instrText>
              </w:r>
              <w:r w:rsidRPr="00A33797">
                <w:rPr>
                  <w:rFonts w:cs="Arial"/>
                  <w:sz w:val="18"/>
                  <w:szCs w:val="18"/>
                  <w:rPrChange w:id="746" w:author="Amy Byers" w:date="2014-10-07T09:53:00Z">
                    <w:rPr>
                      <w:rFonts w:cs="Arial"/>
                      <w:sz w:val="18"/>
                      <w:szCs w:val="18"/>
                    </w:rPr>
                  </w:rPrChange>
                </w:rPr>
              </w:r>
            </w:ins>
            <w:r>
              <w:rPr>
                <w:rFonts w:cs="Arial"/>
                <w:sz w:val="18"/>
                <w:szCs w:val="18"/>
              </w:rPr>
              <w:instrText xml:space="preserve"> \* MERGEFORMAT </w:instrText>
            </w:r>
            <w:r w:rsidRPr="00A33797">
              <w:rPr>
                <w:rFonts w:cs="Arial"/>
                <w:sz w:val="18"/>
                <w:szCs w:val="18"/>
                <w:rPrChange w:id="747" w:author="Amy Byers" w:date="2014-10-07T09:53:00Z">
                  <w:rPr>
                    <w:rFonts w:cs="Arial"/>
                    <w:sz w:val="18"/>
                    <w:szCs w:val="18"/>
                  </w:rPr>
                </w:rPrChange>
              </w:rPr>
              <w:fldChar w:fldCharType="separate"/>
            </w:r>
            <w:ins w:id="748" w:author="Amy Byers" w:date="2014-10-07T09:55:00Z">
              <w:r w:rsidRPr="00A33797">
                <w:rPr>
                  <w:sz w:val="18"/>
                  <w:szCs w:val="18"/>
                  <w:rPrChange w:id="749" w:author="Amy Byers" w:date="2014-10-07T09:55:00Z">
                    <w:rPr/>
                  </w:rPrChange>
                </w:rPr>
                <w:t>Receipt Post Item Details</w:t>
              </w:r>
            </w:ins>
            <w:ins w:id="750" w:author="Amy Byers" w:date="2014-10-07T09:52:00Z">
              <w:r w:rsidRPr="00A33797">
                <w:rPr>
                  <w:rFonts w:cs="Arial"/>
                  <w:sz w:val="18"/>
                  <w:szCs w:val="18"/>
                  <w:rPrChange w:id="751" w:author="Amy Byers" w:date="2014-10-07T09:53:00Z">
                    <w:rPr>
                      <w:rFonts w:cs="Arial"/>
                      <w:sz w:val="18"/>
                      <w:szCs w:val="18"/>
                    </w:rPr>
                  </w:rPrChange>
                </w:rPr>
                <w:fldChar w:fldCharType="end"/>
              </w:r>
            </w:ins>
          </w:p>
          <w:p w:rsidR="00A33797" w:rsidRPr="00A33797" w:rsidRDefault="00A33797" w:rsidP="00A33797">
            <w:pPr>
              <w:numPr>
                <w:ilvl w:val="0"/>
                <w:numId w:val="16"/>
              </w:numPr>
              <w:rPr>
                <w:ins w:id="752" w:author="Amy Byers" w:date="2014-10-07T09:52:00Z"/>
                <w:rFonts w:cs="Arial"/>
                <w:sz w:val="18"/>
                <w:szCs w:val="18"/>
                <w:rPrChange w:id="753" w:author="Amy Byers" w:date="2014-10-07T09:53:00Z">
                  <w:rPr>
                    <w:ins w:id="754" w:author="Amy Byers" w:date="2014-10-07T09:52:00Z"/>
                    <w:rFonts w:cs="Arial"/>
                    <w:sz w:val="18"/>
                    <w:szCs w:val="18"/>
                  </w:rPr>
                </w:rPrChange>
              </w:rPr>
              <w:pPrChange w:id="755" w:author="Amy Byers" w:date="2014-10-07T09:51:00Z">
                <w:pPr>
                  <w:numPr>
                    <w:numId w:val="16"/>
                  </w:numPr>
                  <w:ind w:left="360" w:hanging="360"/>
                </w:pPr>
              </w:pPrChange>
            </w:pPr>
            <w:ins w:id="756" w:author="Amy Byers" w:date="2014-10-07T09:53:00Z">
              <w:r w:rsidRPr="00A33797">
                <w:rPr>
                  <w:rFonts w:cs="Arial"/>
                  <w:sz w:val="18"/>
                  <w:szCs w:val="18"/>
                  <w:rPrChange w:id="757" w:author="Amy Byers" w:date="2014-10-07T09:53:00Z">
                    <w:rPr>
                      <w:rFonts w:cs="Arial"/>
                      <w:sz w:val="18"/>
                      <w:szCs w:val="18"/>
                    </w:rPr>
                  </w:rPrChange>
                </w:rPr>
                <w:fldChar w:fldCharType="begin"/>
              </w:r>
              <w:r w:rsidRPr="00A33797">
                <w:rPr>
                  <w:rFonts w:cs="Arial"/>
                  <w:sz w:val="18"/>
                  <w:szCs w:val="18"/>
                  <w:rPrChange w:id="758" w:author="Amy Byers" w:date="2014-10-07T09:53:00Z">
                    <w:rPr>
                      <w:rFonts w:cs="Arial"/>
                      <w:sz w:val="18"/>
                      <w:szCs w:val="18"/>
                    </w:rPr>
                  </w:rPrChange>
                </w:rPr>
                <w:instrText xml:space="preserve"> REF _Ref400438914 \r \h </w:instrText>
              </w:r>
              <w:r w:rsidRPr="00A33797">
                <w:rPr>
                  <w:rFonts w:cs="Arial"/>
                  <w:sz w:val="18"/>
                  <w:szCs w:val="18"/>
                  <w:rPrChange w:id="759" w:author="Amy Byers" w:date="2014-10-07T09:53:00Z">
                    <w:rPr>
                      <w:rFonts w:cs="Arial"/>
                      <w:sz w:val="18"/>
                      <w:szCs w:val="18"/>
                    </w:rPr>
                  </w:rPrChange>
                </w:rPr>
              </w:r>
            </w:ins>
            <w:r>
              <w:rPr>
                <w:rFonts w:cs="Arial"/>
                <w:sz w:val="18"/>
                <w:szCs w:val="18"/>
              </w:rPr>
              <w:instrText xml:space="preserve"> \* MERGEFORMAT </w:instrText>
            </w:r>
            <w:r w:rsidRPr="00A33797">
              <w:rPr>
                <w:rFonts w:cs="Arial"/>
                <w:sz w:val="18"/>
                <w:szCs w:val="18"/>
                <w:rPrChange w:id="760" w:author="Amy Byers" w:date="2014-10-07T09:53:00Z">
                  <w:rPr>
                    <w:rFonts w:cs="Arial"/>
                    <w:sz w:val="18"/>
                    <w:szCs w:val="18"/>
                  </w:rPr>
                </w:rPrChange>
              </w:rPr>
              <w:fldChar w:fldCharType="separate"/>
            </w:r>
            <w:ins w:id="761" w:author="Amy Byers" w:date="2014-10-07T09:55:00Z">
              <w:r>
                <w:rPr>
                  <w:rFonts w:cs="Arial"/>
                  <w:sz w:val="18"/>
                  <w:szCs w:val="18"/>
                </w:rPr>
                <w:t>2.9</w:t>
              </w:r>
            </w:ins>
            <w:ins w:id="762" w:author="Amy Byers" w:date="2014-10-07T09:53:00Z">
              <w:r w:rsidRPr="00A33797">
                <w:rPr>
                  <w:rFonts w:cs="Arial"/>
                  <w:sz w:val="18"/>
                  <w:szCs w:val="18"/>
                  <w:rPrChange w:id="763" w:author="Amy Byers" w:date="2014-10-07T09:53:00Z">
                    <w:rPr>
                      <w:rFonts w:cs="Arial"/>
                      <w:sz w:val="18"/>
                      <w:szCs w:val="18"/>
                    </w:rPr>
                  </w:rPrChange>
                </w:rPr>
                <w:fldChar w:fldCharType="end"/>
              </w:r>
              <w:r w:rsidRPr="00A33797">
                <w:rPr>
                  <w:rFonts w:cs="Arial"/>
                  <w:sz w:val="18"/>
                  <w:szCs w:val="18"/>
                  <w:rPrChange w:id="764" w:author="Amy Byers" w:date="2014-10-07T09:53:00Z">
                    <w:rPr>
                      <w:rFonts w:cs="Arial"/>
                      <w:sz w:val="18"/>
                      <w:szCs w:val="18"/>
                    </w:rPr>
                  </w:rPrChange>
                </w:rPr>
                <w:t xml:space="preserve"> </w:t>
              </w:r>
              <w:r w:rsidRPr="00A33797">
                <w:rPr>
                  <w:rFonts w:cs="Arial"/>
                  <w:sz w:val="18"/>
                  <w:szCs w:val="18"/>
                  <w:rPrChange w:id="765" w:author="Amy Byers" w:date="2014-10-07T09:53:00Z">
                    <w:rPr>
                      <w:rFonts w:cs="Arial"/>
                      <w:sz w:val="18"/>
                      <w:szCs w:val="18"/>
                    </w:rPr>
                  </w:rPrChange>
                </w:rPr>
                <w:fldChar w:fldCharType="begin"/>
              </w:r>
              <w:r w:rsidRPr="00A33797">
                <w:rPr>
                  <w:rFonts w:cs="Arial"/>
                  <w:sz w:val="18"/>
                  <w:szCs w:val="18"/>
                  <w:rPrChange w:id="766" w:author="Amy Byers" w:date="2014-10-07T09:53:00Z">
                    <w:rPr>
                      <w:rFonts w:cs="Arial"/>
                      <w:sz w:val="18"/>
                      <w:szCs w:val="18"/>
                    </w:rPr>
                  </w:rPrChange>
                </w:rPr>
                <w:instrText xml:space="preserve"> REF _Ref400438918 \h </w:instrText>
              </w:r>
              <w:r w:rsidRPr="00A33797">
                <w:rPr>
                  <w:rFonts w:cs="Arial"/>
                  <w:sz w:val="18"/>
                  <w:szCs w:val="18"/>
                  <w:rPrChange w:id="767" w:author="Amy Byers" w:date="2014-10-07T09:53:00Z">
                    <w:rPr>
                      <w:rFonts w:cs="Arial"/>
                      <w:sz w:val="18"/>
                      <w:szCs w:val="18"/>
                    </w:rPr>
                  </w:rPrChange>
                </w:rPr>
              </w:r>
            </w:ins>
            <w:r>
              <w:rPr>
                <w:rFonts w:cs="Arial"/>
                <w:sz w:val="18"/>
                <w:szCs w:val="18"/>
              </w:rPr>
              <w:instrText xml:space="preserve"> \* MERGEFORMAT </w:instrText>
            </w:r>
            <w:r w:rsidRPr="00A33797">
              <w:rPr>
                <w:rFonts w:cs="Arial"/>
                <w:sz w:val="18"/>
                <w:szCs w:val="18"/>
                <w:rPrChange w:id="768" w:author="Amy Byers" w:date="2014-10-07T09:53:00Z">
                  <w:rPr>
                    <w:rFonts w:cs="Arial"/>
                    <w:sz w:val="18"/>
                    <w:szCs w:val="18"/>
                  </w:rPr>
                </w:rPrChange>
              </w:rPr>
              <w:fldChar w:fldCharType="separate"/>
            </w:r>
            <w:ins w:id="769" w:author="Amy Byers" w:date="2014-10-07T09:55:00Z">
              <w:r w:rsidRPr="00A33797">
                <w:rPr>
                  <w:sz w:val="18"/>
                  <w:szCs w:val="18"/>
                  <w:rPrChange w:id="770" w:author="Amy Byers" w:date="2014-10-07T09:55:00Z">
                    <w:rPr/>
                  </w:rPrChange>
                </w:rPr>
                <w:t>Transaction Types</w:t>
              </w:r>
            </w:ins>
            <w:ins w:id="771" w:author="Amy Byers" w:date="2014-10-07T09:53:00Z">
              <w:r w:rsidRPr="00A33797">
                <w:rPr>
                  <w:rFonts w:cs="Arial"/>
                  <w:sz w:val="18"/>
                  <w:szCs w:val="18"/>
                  <w:rPrChange w:id="772" w:author="Amy Byers" w:date="2014-10-07T09:53:00Z">
                    <w:rPr>
                      <w:rFonts w:cs="Arial"/>
                      <w:sz w:val="18"/>
                      <w:szCs w:val="18"/>
                    </w:rPr>
                  </w:rPrChange>
                </w:rPr>
                <w:fldChar w:fldCharType="end"/>
              </w:r>
            </w:ins>
          </w:p>
          <w:p w:rsidR="0099365D" w:rsidRPr="00A33797" w:rsidRDefault="00A33797" w:rsidP="00A33797">
            <w:pPr>
              <w:numPr>
                <w:ilvl w:val="0"/>
                <w:numId w:val="16"/>
              </w:numPr>
              <w:rPr>
                <w:ins w:id="773" w:author="Amy Byers" w:date="2014-10-07T09:48:00Z"/>
                <w:rFonts w:cs="Arial"/>
                <w:sz w:val="18"/>
                <w:szCs w:val="18"/>
                <w:rPrChange w:id="774" w:author="Amy Byers" w:date="2014-10-07T09:53:00Z">
                  <w:rPr>
                    <w:ins w:id="775" w:author="Amy Byers" w:date="2014-10-07T09:48:00Z"/>
                    <w:rFonts w:cs="Arial"/>
                    <w:sz w:val="18"/>
                    <w:szCs w:val="18"/>
                  </w:rPr>
                </w:rPrChange>
              </w:rPr>
              <w:pPrChange w:id="776" w:author="Amy Byers" w:date="2014-10-07T09:51:00Z">
                <w:pPr>
                  <w:numPr>
                    <w:numId w:val="16"/>
                  </w:numPr>
                  <w:ind w:left="360" w:hanging="360"/>
                </w:pPr>
              </w:pPrChange>
            </w:pPr>
            <w:ins w:id="777" w:author="Amy Byers" w:date="2014-10-07T09:50:00Z">
              <w:r w:rsidRPr="00A33797">
                <w:rPr>
                  <w:rFonts w:cs="Arial"/>
                  <w:sz w:val="18"/>
                  <w:szCs w:val="18"/>
                  <w:rPrChange w:id="778" w:author="Amy Byers" w:date="2014-10-07T09:53:00Z">
                    <w:rPr>
                      <w:rFonts w:cs="Arial"/>
                      <w:sz w:val="18"/>
                      <w:szCs w:val="18"/>
                    </w:rPr>
                  </w:rPrChange>
                </w:rPr>
                <w:fldChar w:fldCharType="begin"/>
              </w:r>
              <w:r w:rsidRPr="00A33797">
                <w:rPr>
                  <w:rFonts w:cs="Arial"/>
                  <w:sz w:val="18"/>
                  <w:szCs w:val="18"/>
                  <w:rPrChange w:id="779" w:author="Amy Byers" w:date="2014-10-07T09:53:00Z">
                    <w:rPr>
                      <w:rFonts w:cs="Arial"/>
                      <w:sz w:val="18"/>
                      <w:szCs w:val="18"/>
                    </w:rPr>
                  </w:rPrChange>
                </w:rPr>
                <w:instrText xml:space="preserve"> REF _Ref400438770 \r \h </w:instrText>
              </w:r>
              <w:r w:rsidRPr="00A33797">
                <w:rPr>
                  <w:rFonts w:cs="Arial"/>
                  <w:sz w:val="18"/>
                  <w:szCs w:val="18"/>
                  <w:rPrChange w:id="780" w:author="Amy Byers" w:date="2014-10-07T09:53:00Z">
                    <w:rPr>
                      <w:rFonts w:cs="Arial"/>
                      <w:sz w:val="18"/>
                      <w:szCs w:val="18"/>
                    </w:rPr>
                  </w:rPrChange>
                </w:rPr>
              </w:r>
            </w:ins>
            <w:r>
              <w:rPr>
                <w:rFonts w:cs="Arial"/>
                <w:sz w:val="18"/>
                <w:szCs w:val="18"/>
              </w:rPr>
              <w:instrText xml:space="preserve"> \* MERGEFORMAT </w:instrText>
            </w:r>
            <w:r w:rsidRPr="00A33797">
              <w:rPr>
                <w:rFonts w:cs="Arial"/>
                <w:sz w:val="18"/>
                <w:szCs w:val="18"/>
                <w:rPrChange w:id="781" w:author="Amy Byers" w:date="2014-10-07T09:53:00Z">
                  <w:rPr>
                    <w:rFonts w:cs="Arial"/>
                    <w:sz w:val="18"/>
                    <w:szCs w:val="18"/>
                  </w:rPr>
                </w:rPrChange>
              </w:rPr>
              <w:fldChar w:fldCharType="separate"/>
            </w:r>
            <w:ins w:id="782" w:author="Amy Byers" w:date="2014-10-07T09:55:00Z">
              <w:r>
                <w:rPr>
                  <w:rFonts w:cs="Arial"/>
                  <w:sz w:val="18"/>
                  <w:szCs w:val="18"/>
                </w:rPr>
                <w:t>3.57</w:t>
              </w:r>
            </w:ins>
            <w:ins w:id="783" w:author="Amy Byers" w:date="2014-10-07T09:50:00Z">
              <w:r w:rsidRPr="00A33797">
                <w:rPr>
                  <w:rFonts w:cs="Arial"/>
                  <w:sz w:val="18"/>
                  <w:szCs w:val="18"/>
                  <w:rPrChange w:id="784" w:author="Amy Byers" w:date="2014-10-07T09:53:00Z">
                    <w:rPr>
                      <w:rFonts w:cs="Arial"/>
                      <w:sz w:val="18"/>
                      <w:szCs w:val="18"/>
                    </w:rPr>
                  </w:rPrChange>
                </w:rPr>
                <w:fldChar w:fldCharType="end"/>
              </w:r>
            </w:ins>
            <w:ins w:id="785" w:author="Amy Byers" w:date="2014-10-07T09:51:00Z">
              <w:r w:rsidRPr="00A33797">
                <w:rPr>
                  <w:rFonts w:cs="Arial"/>
                  <w:sz w:val="18"/>
                  <w:szCs w:val="18"/>
                  <w:rPrChange w:id="786" w:author="Amy Byers" w:date="2014-10-07T09:53:00Z">
                    <w:rPr>
                      <w:rFonts w:cs="Arial"/>
                      <w:sz w:val="18"/>
                      <w:szCs w:val="18"/>
                    </w:rPr>
                  </w:rPrChange>
                </w:rPr>
                <w:t xml:space="preserve"> </w:t>
              </w:r>
            </w:ins>
            <w:ins w:id="787" w:author="Amy Byers" w:date="2014-10-07T09:50:00Z">
              <w:r w:rsidRPr="00A33797">
                <w:rPr>
                  <w:rFonts w:cs="Arial"/>
                  <w:sz w:val="18"/>
                  <w:szCs w:val="18"/>
                  <w:rPrChange w:id="788" w:author="Amy Byers" w:date="2014-10-07T09:53:00Z">
                    <w:rPr>
                      <w:rFonts w:cs="Arial"/>
                      <w:sz w:val="18"/>
                      <w:szCs w:val="18"/>
                    </w:rPr>
                  </w:rPrChange>
                </w:rPr>
                <w:fldChar w:fldCharType="begin"/>
              </w:r>
              <w:r w:rsidRPr="00A33797">
                <w:rPr>
                  <w:rFonts w:cs="Arial"/>
                  <w:sz w:val="18"/>
                  <w:szCs w:val="18"/>
                  <w:rPrChange w:id="789" w:author="Amy Byers" w:date="2014-10-07T09:53:00Z">
                    <w:rPr>
                      <w:rFonts w:cs="Arial"/>
                      <w:sz w:val="18"/>
                      <w:szCs w:val="18"/>
                    </w:rPr>
                  </w:rPrChange>
                </w:rPr>
                <w:instrText xml:space="preserve"> REF _Ref400438775 \h </w:instrText>
              </w:r>
              <w:r w:rsidRPr="00A33797">
                <w:rPr>
                  <w:rFonts w:cs="Arial"/>
                  <w:sz w:val="18"/>
                  <w:szCs w:val="18"/>
                  <w:rPrChange w:id="790" w:author="Amy Byers" w:date="2014-10-07T09:53:00Z">
                    <w:rPr>
                      <w:rFonts w:cs="Arial"/>
                      <w:sz w:val="18"/>
                      <w:szCs w:val="18"/>
                    </w:rPr>
                  </w:rPrChange>
                </w:rPr>
              </w:r>
            </w:ins>
            <w:r>
              <w:rPr>
                <w:rFonts w:cs="Arial"/>
                <w:sz w:val="18"/>
                <w:szCs w:val="18"/>
              </w:rPr>
              <w:instrText xml:space="preserve"> \* MERGEFORMAT </w:instrText>
            </w:r>
            <w:r w:rsidRPr="00A33797">
              <w:rPr>
                <w:rFonts w:cs="Arial"/>
                <w:sz w:val="18"/>
                <w:szCs w:val="18"/>
                <w:rPrChange w:id="791" w:author="Amy Byers" w:date="2014-10-07T09:53:00Z">
                  <w:rPr>
                    <w:rFonts w:cs="Arial"/>
                    <w:sz w:val="18"/>
                    <w:szCs w:val="18"/>
                  </w:rPr>
                </w:rPrChange>
              </w:rPr>
              <w:fldChar w:fldCharType="separate"/>
            </w:r>
            <w:ins w:id="792" w:author="Amy Byers" w:date="2014-10-07T09:55:00Z">
              <w:r w:rsidRPr="00A33797">
                <w:rPr>
                  <w:sz w:val="18"/>
                  <w:szCs w:val="18"/>
                  <w:rPrChange w:id="793" w:author="Amy Byers" w:date="2014-10-07T09:55:00Z">
                    <w:rPr/>
                  </w:rPrChange>
                </w:rPr>
                <w:t>Layaway Deposit</w:t>
              </w:r>
            </w:ins>
            <w:ins w:id="794" w:author="Amy Byers" w:date="2014-10-07T09:50:00Z">
              <w:r w:rsidRPr="00A33797">
                <w:rPr>
                  <w:rFonts w:cs="Arial"/>
                  <w:sz w:val="18"/>
                  <w:szCs w:val="18"/>
                  <w:rPrChange w:id="795" w:author="Amy Byers" w:date="2014-10-07T09:53:00Z">
                    <w:rPr>
                      <w:rFonts w:cs="Arial"/>
                      <w:sz w:val="18"/>
                      <w:szCs w:val="18"/>
                    </w:rPr>
                  </w:rPrChange>
                </w:rPr>
                <w:fldChar w:fldCharType="end"/>
              </w:r>
            </w:ins>
            <w:ins w:id="796" w:author="Amy Byers" w:date="2014-10-07T09:51:00Z">
              <w:r w:rsidRPr="00A33797">
                <w:rPr>
                  <w:rFonts w:cs="Arial"/>
                  <w:sz w:val="18"/>
                  <w:szCs w:val="18"/>
                  <w:rPrChange w:id="797" w:author="Amy Byers" w:date="2014-10-07T09:53:00Z">
                    <w:rPr>
                      <w:rFonts w:cs="Arial"/>
                      <w:sz w:val="18"/>
                      <w:szCs w:val="18"/>
                    </w:rPr>
                  </w:rPrChange>
                </w:rPr>
                <w:t xml:space="preserve"> </w:t>
              </w:r>
            </w:ins>
          </w:p>
        </w:tc>
      </w:tr>
      <w:tr w:rsidR="0099365D" w:rsidRPr="00A33797" w:rsidTr="0099365D">
        <w:tblPrEx>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PrExChange w:id="798" w:author="Amy Byers" w:date="2014-10-07T09:48:00Z">
            <w:tblPrEx>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PrEx>
          </w:tblPrExChange>
        </w:tblPrEx>
        <w:trPr>
          <w:cantSplit/>
          <w:ins w:id="799" w:author="Amy Byers" w:date="2014-10-07T09:39:00Z"/>
          <w:trPrChange w:id="800" w:author="Amy Byers" w:date="2014-10-07T09:48:00Z">
            <w:trPr>
              <w:cantSplit/>
            </w:trPr>
          </w:trPrChange>
        </w:trPr>
        <w:tc>
          <w:tcPr>
            <w:tcW w:w="930" w:type="dxa"/>
            <w:tcBorders>
              <w:top w:val="single" w:sz="8" w:space="0" w:color="4F81BD"/>
              <w:left w:val="single" w:sz="8" w:space="0" w:color="4F81BD"/>
              <w:bottom w:val="single" w:sz="8" w:space="0" w:color="4F81BD"/>
              <w:right w:val="single" w:sz="8" w:space="0" w:color="4F81BD"/>
            </w:tcBorders>
            <w:shd w:val="clear" w:color="auto" w:fill="auto"/>
            <w:tcPrChange w:id="801" w:author="Amy Byers" w:date="2014-10-07T09:48:00Z">
              <w:tcPr>
                <w:tcW w:w="930" w:type="dxa"/>
                <w:tcBorders>
                  <w:top w:val="single" w:sz="8" w:space="0" w:color="4F81BD"/>
                  <w:left w:val="single" w:sz="8" w:space="0" w:color="4F81BD"/>
                  <w:bottom w:val="single" w:sz="8" w:space="0" w:color="4F81BD"/>
                  <w:right w:val="single" w:sz="8" w:space="0" w:color="4F81BD"/>
                </w:tcBorders>
                <w:shd w:val="clear" w:color="auto" w:fill="auto"/>
              </w:tcPr>
            </w:tcPrChange>
          </w:tcPr>
          <w:p w:rsidR="0099365D" w:rsidRPr="00A33797" w:rsidRDefault="0099365D" w:rsidP="0099365D">
            <w:pPr>
              <w:rPr>
                <w:ins w:id="802" w:author="Amy Byers" w:date="2014-10-07T09:39:00Z"/>
                <w:rFonts w:cs="Arial"/>
                <w:sz w:val="18"/>
                <w:szCs w:val="18"/>
                <w:rPrChange w:id="803" w:author="Amy Byers" w:date="2014-10-07T09:53:00Z">
                  <w:rPr>
                    <w:ins w:id="804" w:author="Amy Byers" w:date="2014-10-07T09:39:00Z"/>
                    <w:rFonts w:cs="Arial"/>
                    <w:sz w:val="18"/>
                    <w:szCs w:val="18"/>
                  </w:rPr>
                </w:rPrChange>
              </w:rPr>
            </w:pPr>
            <w:ins w:id="805" w:author="Amy Byers" w:date="2014-10-07T09:39:00Z">
              <w:r w:rsidRPr="00A33797">
                <w:rPr>
                  <w:rFonts w:cs="Arial"/>
                  <w:sz w:val="18"/>
                  <w:szCs w:val="18"/>
                  <w:rPrChange w:id="806" w:author="Amy Byers" w:date="2014-10-07T09:53:00Z">
                    <w:rPr>
                      <w:rFonts w:cs="Arial"/>
                      <w:sz w:val="18"/>
                      <w:szCs w:val="18"/>
                    </w:rPr>
                  </w:rPrChange>
                </w:rPr>
                <w:t>2.41.5</w:t>
              </w:r>
            </w:ins>
          </w:p>
        </w:tc>
        <w:tc>
          <w:tcPr>
            <w:tcW w:w="1886" w:type="dxa"/>
            <w:tcBorders>
              <w:top w:val="single" w:sz="8" w:space="0" w:color="4F81BD"/>
              <w:left w:val="single" w:sz="8" w:space="0" w:color="4F81BD"/>
              <w:bottom w:val="single" w:sz="8" w:space="0" w:color="4F81BD"/>
              <w:right w:val="single" w:sz="8" w:space="0" w:color="4F81BD"/>
            </w:tcBorders>
            <w:tcPrChange w:id="807" w:author="Amy Byers" w:date="2014-10-07T09:48:00Z">
              <w:tcPr>
                <w:tcW w:w="1886" w:type="dxa"/>
                <w:tcBorders>
                  <w:top w:val="single" w:sz="8" w:space="0" w:color="4F81BD"/>
                  <w:left w:val="single" w:sz="8" w:space="0" w:color="4F81BD"/>
                  <w:bottom w:val="single" w:sz="8" w:space="0" w:color="4F81BD"/>
                  <w:right w:val="single" w:sz="8" w:space="0" w:color="4F81BD"/>
                </w:tcBorders>
              </w:tcPr>
            </w:tcPrChange>
          </w:tcPr>
          <w:p w:rsidR="0099365D" w:rsidRPr="00A33797" w:rsidRDefault="0099365D" w:rsidP="0099365D">
            <w:pPr>
              <w:rPr>
                <w:ins w:id="808" w:author="Amy Byers" w:date="2014-10-07T09:39:00Z"/>
                <w:rFonts w:cs="Arial"/>
                <w:sz w:val="18"/>
                <w:szCs w:val="18"/>
                <w:rPrChange w:id="809" w:author="Amy Byers" w:date="2014-10-07T09:53:00Z">
                  <w:rPr>
                    <w:ins w:id="810" w:author="Amy Byers" w:date="2014-10-07T09:39:00Z"/>
                    <w:rFonts w:cs="Arial"/>
                    <w:sz w:val="18"/>
                    <w:szCs w:val="18"/>
                  </w:rPr>
                </w:rPrChange>
              </w:rPr>
            </w:pPr>
            <w:ins w:id="811" w:author="Amy Byers" w:date="2014-10-07T09:39:00Z">
              <w:r w:rsidRPr="00A33797">
                <w:rPr>
                  <w:rFonts w:cs="Arial"/>
                  <w:sz w:val="18"/>
                  <w:szCs w:val="18"/>
                  <w:rPrChange w:id="812" w:author="Amy Byers" w:date="2014-10-07T09:53:00Z">
                    <w:rPr>
                      <w:rFonts w:cs="Arial"/>
                      <w:sz w:val="18"/>
                      <w:szCs w:val="18"/>
                    </w:rPr>
                  </w:rPrChange>
                </w:rPr>
                <w:t>Pre-Order</w:t>
              </w:r>
            </w:ins>
          </w:p>
        </w:tc>
        <w:tc>
          <w:tcPr>
            <w:tcW w:w="5400" w:type="dxa"/>
            <w:tcBorders>
              <w:top w:val="single" w:sz="8" w:space="0" w:color="4F81BD"/>
              <w:left w:val="single" w:sz="8" w:space="0" w:color="4F81BD"/>
              <w:bottom w:val="single" w:sz="8" w:space="0" w:color="4F81BD"/>
              <w:right w:val="single" w:sz="8" w:space="0" w:color="4F81BD"/>
            </w:tcBorders>
            <w:shd w:val="clear" w:color="auto" w:fill="auto"/>
            <w:tcPrChange w:id="813" w:author="Amy Byers" w:date="2014-10-07T09:48:00Z">
              <w:tcPr>
                <w:tcW w:w="3960" w:type="dxa"/>
                <w:tcBorders>
                  <w:top w:val="single" w:sz="8" w:space="0" w:color="4F81BD"/>
                  <w:left w:val="single" w:sz="8" w:space="0" w:color="4F81BD"/>
                  <w:bottom w:val="single" w:sz="8" w:space="0" w:color="4F81BD"/>
                  <w:right w:val="single" w:sz="8" w:space="0" w:color="4F81BD"/>
                </w:tcBorders>
                <w:shd w:val="clear" w:color="auto" w:fill="auto"/>
              </w:tcPr>
            </w:tcPrChange>
          </w:tcPr>
          <w:p w:rsidR="0099365D" w:rsidRPr="00A33797" w:rsidRDefault="0099365D" w:rsidP="0099365D">
            <w:pPr>
              <w:rPr>
                <w:ins w:id="814" w:author="Amy Byers" w:date="2014-10-07T09:39:00Z"/>
                <w:rFonts w:cs="Arial"/>
                <w:sz w:val="18"/>
                <w:szCs w:val="18"/>
                <w:rPrChange w:id="815" w:author="Amy Byers" w:date="2014-10-07T09:53:00Z">
                  <w:rPr>
                    <w:ins w:id="816" w:author="Amy Byers" w:date="2014-10-07T09:39:00Z"/>
                    <w:rFonts w:cs="Arial"/>
                    <w:sz w:val="18"/>
                    <w:szCs w:val="18"/>
                  </w:rPr>
                </w:rPrChange>
              </w:rPr>
            </w:pPr>
            <w:ins w:id="817" w:author="Amy Byers" w:date="2014-10-07T09:39:00Z">
              <w:r w:rsidRPr="00A33797">
                <w:rPr>
                  <w:rFonts w:cs="Arial"/>
                  <w:sz w:val="18"/>
                  <w:szCs w:val="18"/>
                  <w:rPrChange w:id="818" w:author="Amy Byers" w:date="2014-10-07T09:53:00Z">
                    <w:rPr>
                      <w:rFonts w:cs="Arial"/>
                      <w:sz w:val="18"/>
                      <w:szCs w:val="18"/>
                    </w:rPr>
                  </w:rPrChange>
                </w:rPr>
                <w:t>The Pre-Order invoice will display the deposit amount as the price of the item.</w:t>
              </w:r>
            </w:ins>
          </w:p>
        </w:tc>
        <w:tc>
          <w:tcPr>
            <w:tcW w:w="2430" w:type="dxa"/>
            <w:tcBorders>
              <w:top w:val="single" w:sz="8" w:space="0" w:color="4F81BD"/>
              <w:left w:val="single" w:sz="8" w:space="0" w:color="4F81BD"/>
              <w:bottom w:val="single" w:sz="8" w:space="0" w:color="4F81BD"/>
              <w:right w:val="single" w:sz="8" w:space="0" w:color="4F81BD"/>
            </w:tcBorders>
            <w:shd w:val="clear" w:color="auto" w:fill="auto"/>
            <w:vAlign w:val="center"/>
            <w:tcPrChange w:id="819" w:author="Amy Byers" w:date="2014-10-07T09:48:00Z">
              <w:tcPr>
                <w:tcW w:w="3870"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tcPrChange>
          </w:tcPr>
          <w:p w:rsidR="0099365D" w:rsidRPr="00A33797" w:rsidRDefault="00A33797" w:rsidP="0099365D">
            <w:pPr>
              <w:numPr>
                <w:ilvl w:val="0"/>
                <w:numId w:val="16"/>
              </w:numPr>
              <w:rPr>
                <w:ins w:id="820" w:author="Amy Byers" w:date="2014-10-07T09:39:00Z"/>
                <w:rFonts w:cs="Arial"/>
                <w:sz w:val="18"/>
                <w:szCs w:val="18"/>
                <w:rPrChange w:id="821" w:author="Amy Byers" w:date="2014-10-07T09:53:00Z">
                  <w:rPr>
                    <w:ins w:id="822" w:author="Amy Byers" w:date="2014-10-07T09:39:00Z"/>
                    <w:rFonts w:cs="Arial"/>
                    <w:sz w:val="18"/>
                    <w:szCs w:val="18"/>
                  </w:rPr>
                </w:rPrChange>
              </w:rPr>
            </w:pPr>
            <w:ins w:id="823" w:author="Amy Byers" w:date="2014-10-07T09:51:00Z">
              <w:r w:rsidRPr="00A33797">
                <w:rPr>
                  <w:rFonts w:cs="Arial"/>
                  <w:sz w:val="18"/>
                  <w:szCs w:val="18"/>
                  <w:rPrChange w:id="824" w:author="Amy Byers" w:date="2014-10-07T09:53:00Z">
                    <w:rPr>
                      <w:rFonts w:cs="Arial"/>
                      <w:sz w:val="18"/>
                      <w:szCs w:val="18"/>
                    </w:rPr>
                  </w:rPrChange>
                </w:rPr>
                <w:fldChar w:fldCharType="begin"/>
              </w:r>
              <w:r w:rsidRPr="00A33797">
                <w:rPr>
                  <w:rFonts w:cs="Arial"/>
                  <w:sz w:val="18"/>
                  <w:szCs w:val="18"/>
                  <w:rPrChange w:id="825" w:author="Amy Byers" w:date="2014-10-07T09:53:00Z">
                    <w:rPr>
                      <w:rFonts w:cs="Arial"/>
                      <w:sz w:val="18"/>
                      <w:szCs w:val="18"/>
                    </w:rPr>
                  </w:rPrChange>
                </w:rPr>
                <w:instrText xml:space="preserve"> REF _Ref400438785 \r \h </w:instrText>
              </w:r>
              <w:r w:rsidRPr="00A33797">
                <w:rPr>
                  <w:rFonts w:cs="Arial"/>
                  <w:sz w:val="18"/>
                  <w:szCs w:val="18"/>
                  <w:rPrChange w:id="826" w:author="Amy Byers" w:date="2014-10-07T09:53:00Z">
                    <w:rPr>
                      <w:rFonts w:cs="Arial"/>
                      <w:sz w:val="18"/>
                      <w:szCs w:val="18"/>
                    </w:rPr>
                  </w:rPrChange>
                </w:rPr>
              </w:r>
            </w:ins>
            <w:r>
              <w:rPr>
                <w:rFonts w:cs="Arial"/>
                <w:sz w:val="18"/>
                <w:szCs w:val="18"/>
              </w:rPr>
              <w:instrText xml:space="preserve"> \* MERGEFORMAT </w:instrText>
            </w:r>
            <w:ins w:id="827" w:author="Amy Byers" w:date="2014-10-07T09:51:00Z">
              <w:r w:rsidRPr="00A33797">
                <w:rPr>
                  <w:rFonts w:cs="Arial"/>
                  <w:sz w:val="18"/>
                  <w:szCs w:val="18"/>
                  <w:rPrChange w:id="828" w:author="Amy Byers" w:date="2014-10-07T09:53:00Z">
                    <w:rPr>
                      <w:rFonts w:cs="Arial"/>
                      <w:sz w:val="18"/>
                      <w:szCs w:val="18"/>
                    </w:rPr>
                  </w:rPrChange>
                </w:rPr>
                <w:fldChar w:fldCharType="separate"/>
              </w:r>
            </w:ins>
            <w:ins w:id="829" w:author="Amy Byers" w:date="2014-10-07T09:55:00Z">
              <w:r>
                <w:rPr>
                  <w:rFonts w:cs="Arial"/>
                  <w:sz w:val="18"/>
                  <w:szCs w:val="18"/>
                </w:rPr>
                <w:t>3.58</w:t>
              </w:r>
            </w:ins>
            <w:ins w:id="830" w:author="Amy Byers" w:date="2014-10-07T09:51:00Z">
              <w:r w:rsidRPr="00A33797">
                <w:rPr>
                  <w:rFonts w:cs="Arial"/>
                  <w:sz w:val="18"/>
                  <w:szCs w:val="18"/>
                  <w:rPrChange w:id="831" w:author="Amy Byers" w:date="2014-10-07T09:53:00Z">
                    <w:rPr>
                      <w:rFonts w:cs="Arial"/>
                      <w:sz w:val="18"/>
                      <w:szCs w:val="18"/>
                    </w:rPr>
                  </w:rPrChange>
                </w:rPr>
                <w:fldChar w:fldCharType="end"/>
              </w:r>
              <w:r w:rsidRPr="00A33797">
                <w:rPr>
                  <w:rFonts w:cs="Arial"/>
                  <w:sz w:val="18"/>
                  <w:szCs w:val="18"/>
                  <w:rPrChange w:id="832" w:author="Amy Byers" w:date="2014-10-07T09:53:00Z">
                    <w:rPr>
                      <w:rFonts w:cs="Arial"/>
                      <w:sz w:val="18"/>
                      <w:szCs w:val="18"/>
                    </w:rPr>
                  </w:rPrChange>
                </w:rPr>
                <w:t xml:space="preserve"> </w:t>
              </w:r>
              <w:r w:rsidRPr="00A33797">
                <w:rPr>
                  <w:rFonts w:cs="Arial"/>
                  <w:sz w:val="18"/>
                  <w:szCs w:val="18"/>
                  <w:rPrChange w:id="833" w:author="Amy Byers" w:date="2014-10-07T09:53:00Z">
                    <w:rPr>
                      <w:rFonts w:cs="Arial"/>
                      <w:sz w:val="18"/>
                      <w:szCs w:val="18"/>
                    </w:rPr>
                  </w:rPrChange>
                </w:rPr>
                <w:fldChar w:fldCharType="begin"/>
              </w:r>
              <w:r w:rsidRPr="00A33797">
                <w:rPr>
                  <w:rFonts w:cs="Arial"/>
                  <w:sz w:val="18"/>
                  <w:szCs w:val="18"/>
                  <w:rPrChange w:id="834" w:author="Amy Byers" w:date="2014-10-07T09:53:00Z">
                    <w:rPr>
                      <w:rFonts w:cs="Arial"/>
                      <w:sz w:val="18"/>
                      <w:szCs w:val="18"/>
                    </w:rPr>
                  </w:rPrChange>
                </w:rPr>
                <w:instrText xml:space="preserve"> REF _Ref400438789 \h </w:instrText>
              </w:r>
              <w:r w:rsidRPr="00A33797">
                <w:rPr>
                  <w:rFonts w:cs="Arial"/>
                  <w:sz w:val="18"/>
                  <w:szCs w:val="18"/>
                  <w:rPrChange w:id="835" w:author="Amy Byers" w:date="2014-10-07T09:53:00Z">
                    <w:rPr>
                      <w:rFonts w:cs="Arial"/>
                      <w:sz w:val="18"/>
                      <w:szCs w:val="18"/>
                    </w:rPr>
                  </w:rPrChange>
                </w:rPr>
              </w:r>
            </w:ins>
            <w:r>
              <w:rPr>
                <w:rFonts w:cs="Arial"/>
                <w:sz w:val="18"/>
                <w:szCs w:val="18"/>
              </w:rPr>
              <w:instrText xml:space="preserve"> \* MERGEFORMAT </w:instrText>
            </w:r>
            <w:ins w:id="836" w:author="Amy Byers" w:date="2014-10-07T09:51:00Z">
              <w:r w:rsidRPr="00A33797">
                <w:rPr>
                  <w:rFonts w:cs="Arial"/>
                  <w:sz w:val="18"/>
                  <w:szCs w:val="18"/>
                  <w:rPrChange w:id="837" w:author="Amy Byers" w:date="2014-10-07T09:53:00Z">
                    <w:rPr>
                      <w:rFonts w:cs="Arial"/>
                      <w:sz w:val="18"/>
                      <w:szCs w:val="18"/>
                    </w:rPr>
                  </w:rPrChange>
                </w:rPr>
                <w:fldChar w:fldCharType="separate"/>
              </w:r>
            </w:ins>
            <w:ins w:id="838" w:author="Amy Byers" w:date="2014-10-07T09:55:00Z">
              <w:r w:rsidRPr="00A33797">
                <w:rPr>
                  <w:sz w:val="18"/>
                  <w:szCs w:val="18"/>
                  <w:rPrChange w:id="839" w:author="Amy Byers" w:date="2014-10-07T09:55:00Z">
                    <w:rPr/>
                  </w:rPrChange>
                </w:rPr>
                <w:t>Pre-Order Deposit</w:t>
              </w:r>
            </w:ins>
            <w:ins w:id="840" w:author="Amy Byers" w:date="2014-10-07T09:51:00Z">
              <w:r w:rsidRPr="00A33797">
                <w:rPr>
                  <w:rFonts w:cs="Arial"/>
                  <w:sz w:val="18"/>
                  <w:szCs w:val="18"/>
                  <w:rPrChange w:id="841" w:author="Amy Byers" w:date="2014-10-07T09:53:00Z">
                    <w:rPr>
                      <w:rFonts w:cs="Arial"/>
                      <w:sz w:val="18"/>
                      <w:szCs w:val="18"/>
                    </w:rPr>
                  </w:rPrChange>
                </w:rPr>
                <w:fldChar w:fldCharType="end"/>
              </w:r>
            </w:ins>
          </w:p>
        </w:tc>
      </w:tr>
      <w:tr w:rsidR="00A33797" w:rsidRPr="00A33797" w:rsidTr="0099365D">
        <w:tblPrEx>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PrExChange w:id="842" w:author="Amy Byers" w:date="2014-10-07T09:48:00Z">
            <w:tblPrEx>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PrEx>
          </w:tblPrExChange>
        </w:tblPrEx>
        <w:trPr>
          <w:cantSplit/>
          <w:ins w:id="843" w:author="Amy Byers" w:date="2014-10-07T09:39:00Z"/>
          <w:trPrChange w:id="844" w:author="Amy Byers" w:date="2014-10-07T09:48:00Z">
            <w:trPr>
              <w:cantSplit/>
            </w:trPr>
          </w:trPrChange>
        </w:trPr>
        <w:tc>
          <w:tcPr>
            <w:tcW w:w="930" w:type="dxa"/>
            <w:tcBorders>
              <w:top w:val="single" w:sz="8" w:space="0" w:color="4F81BD"/>
              <w:left w:val="single" w:sz="8" w:space="0" w:color="4F81BD"/>
              <w:bottom w:val="single" w:sz="8" w:space="0" w:color="4F81BD"/>
              <w:right w:val="single" w:sz="8" w:space="0" w:color="4F81BD"/>
            </w:tcBorders>
            <w:shd w:val="clear" w:color="auto" w:fill="auto"/>
            <w:tcPrChange w:id="845" w:author="Amy Byers" w:date="2014-10-07T09:48:00Z">
              <w:tcPr>
                <w:tcW w:w="930" w:type="dxa"/>
                <w:tcBorders>
                  <w:top w:val="single" w:sz="8" w:space="0" w:color="4F81BD"/>
                  <w:left w:val="single" w:sz="8" w:space="0" w:color="4F81BD"/>
                  <w:bottom w:val="single" w:sz="8" w:space="0" w:color="4F81BD"/>
                  <w:right w:val="single" w:sz="8" w:space="0" w:color="4F81BD"/>
                </w:tcBorders>
                <w:shd w:val="clear" w:color="auto" w:fill="auto"/>
              </w:tcPr>
            </w:tcPrChange>
          </w:tcPr>
          <w:p w:rsidR="00A33797" w:rsidRPr="00A33797" w:rsidRDefault="00A33797" w:rsidP="00A33797">
            <w:pPr>
              <w:rPr>
                <w:ins w:id="846" w:author="Amy Byers" w:date="2014-10-07T09:39:00Z"/>
                <w:rFonts w:cs="Arial"/>
                <w:sz w:val="18"/>
                <w:szCs w:val="18"/>
                <w:rPrChange w:id="847" w:author="Amy Byers" w:date="2014-10-07T09:53:00Z">
                  <w:rPr>
                    <w:ins w:id="848" w:author="Amy Byers" w:date="2014-10-07T09:39:00Z"/>
                    <w:rFonts w:cs="Arial"/>
                    <w:sz w:val="18"/>
                    <w:szCs w:val="18"/>
                  </w:rPr>
                </w:rPrChange>
              </w:rPr>
            </w:pPr>
            <w:ins w:id="849" w:author="Amy Byers" w:date="2014-10-07T09:39:00Z">
              <w:r w:rsidRPr="00A33797">
                <w:rPr>
                  <w:rFonts w:cs="Arial"/>
                  <w:sz w:val="18"/>
                  <w:szCs w:val="18"/>
                  <w:rPrChange w:id="850" w:author="Amy Byers" w:date="2014-10-07T09:53:00Z">
                    <w:rPr>
                      <w:rFonts w:cs="Arial"/>
                      <w:sz w:val="18"/>
                      <w:szCs w:val="18"/>
                    </w:rPr>
                  </w:rPrChange>
                </w:rPr>
                <w:t>2.41.6</w:t>
              </w:r>
            </w:ins>
          </w:p>
        </w:tc>
        <w:tc>
          <w:tcPr>
            <w:tcW w:w="1886" w:type="dxa"/>
            <w:tcBorders>
              <w:top w:val="single" w:sz="8" w:space="0" w:color="4F81BD"/>
              <w:left w:val="single" w:sz="8" w:space="0" w:color="4F81BD"/>
              <w:bottom w:val="single" w:sz="8" w:space="0" w:color="4F81BD"/>
              <w:right w:val="single" w:sz="8" w:space="0" w:color="4F81BD"/>
            </w:tcBorders>
            <w:tcPrChange w:id="851" w:author="Amy Byers" w:date="2014-10-07T09:48:00Z">
              <w:tcPr>
                <w:tcW w:w="1886" w:type="dxa"/>
                <w:tcBorders>
                  <w:top w:val="single" w:sz="8" w:space="0" w:color="4F81BD"/>
                  <w:left w:val="single" w:sz="8" w:space="0" w:color="4F81BD"/>
                  <w:bottom w:val="single" w:sz="8" w:space="0" w:color="4F81BD"/>
                  <w:right w:val="single" w:sz="8" w:space="0" w:color="4F81BD"/>
                </w:tcBorders>
              </w:tcPr>
            </w:tcPrChange>
          </w:tcPr>
          <w:p w:rsidR="00A33797" w:rsidRPr="00A33797" w:rsidRDefault="00A33797" w:rsidP="00A33797">
            <w:pPr>
              <w:rPr>
                <w:ins w:id="852" w:author="Amy Byers" w:date="2014-10-07T09:39:00Z"/>
                <w:rFonts w:cs="Arial"/>
                <w:sz w:val="18"/>
                <w:szCs w:val="18"/>
                <w:rPrChange w:id="853" w:author="Amy Byers" w:date="2014-10-07T09:53:00Z">
                  <w:rPr>
                    <w:ins w:id="854" w:author="Amy Byers" w:date="2014-10-07T09:39:00Z"/>
                    <w:rFonts w:cs="Arial"/>
                    <w:sz w:val="18"/>
                    <w:szCs w:val="18"/>
                  </w:rPr>
                </w:rPrChange>
              </w:rPr>
            </w:pPr>
            <w:ins w:id="855" w:author="Amy Byers" w:date="2014-10-07T09:39:00Z">
              <w:r w:rsidRPr="00A33797">
                <w:rPr>
                  <w:rFonts w:cs="Arial"/>
                  <w:sz w:val="18"/>
                  <w:szCs w:val="18"/>
                  <w:rPrChange w:id="856" w:author="Amy Byers" w:date="2014-10-07T09:53:00Z">
                    <w:rPr>
                      <w:rFonts w:cs="Arial"/>
                      <w:sz w:val="18"/>
                      <w:szCs w:val="18"/>
                    </w:rPr>
                  </w:rPrChange>
                </w:rPr>
                <w:t>Pre-Order</w:t>
              </w:r>
            </w:ins>
          </w:p>
        </w:tc>
        <w:tc>
          <w:tcPr>
            <w:tcW w:w="5400" w:type="dxa"/>
            <w:tcBorders>
              <w:top w:val="single" w:sz="8" w:space="0" w:color="4F81BD"/>
              <w:left w:val="single" w:sz="8" w:space="0" w:color="4F81BD"/>
              <w:bottom w:val="single" w:sz="8" w:space="0" w:color="4F81BD"/>
              <w:right w:val="single" w:sz="8" w:space="0" w:color="4F81BD"/>
            </w:tcBorders>
            <w:shd w:val="clear" w:color="auto" w:fill="auto"/>
            <w:tcPrChange w:id="857" w:author="Amy Byers" w:date="2014-10-07T09:48:00Z">
              <w:tcPr>
                <w:tcW w:w="3960" w:type="dxa"/>
                <w:tcBorders>
                  <w:top w:val="single" w:sz="8" w:space="0" w:color="4F81BD"/>
                  <w:left w:val="single" w:sz="8" w:space="0" w:color="4F81BD"/>
                  <w:bottom w:val="single" w:sz="8" w:space="0" w:color="4F81BD"/>
                  <w:right w:val="single" w:sz="8" w:space="0" w:color="4F81BD"/>
                </w:tcBorders>
                <w:shd w:val="clear" w:color="auto" w:fill="auto"/>
              </w:tcPr>
            </w:tcPrChange>
          </w:tcPr>
          <w:p w:rsidR="00A33797" w:rsidRPr="00A33797" w:rsidRDefault="00A33797" w:rsidP="00A33797">
            <w:pPr>
              <w:rPr>
                <w:ins w:id="858" w:author="Amy Byers" w:date="2014-10-07T09:39:00Z"/>
                <w:rFonts w:cs="Arial"/>
                <w:sz w:val="18"/>
                <w:szCs w:val="18"/>
                <w:rPrChange w:id="859" w:author="Amy Byers" w:date="2014-10-07T09:53:00Z">
                  <w:rPr>
                    <w:ins w:id="860" w:author="Amy Byers" w:date="2014-10-07T09:39:00Z"/>
                    <w:rFonts w:cs="Arial"/>
                    <w:sz w:val="18"/>
                    <w:szCs w:val="18"/>
                  </w:rPr>
                </w:rPrChange>
              </w:rPr>
            </w:pPr>
            <w:ins w:id="861" w:author="Amy Byers" w:date="2014-10-07T09:39:00Z">
              <w:r w:rsidRPr="00A33797">
                <w:rPr>
                  <w:rFonts w:cs="Arial"/>
                  <w:sz w:val="18"/>
                  <w:szCs w:val="18"/>
                  <w:rPrChange w:id="862" w:author="Amy Byers" w:date="2014-10-07T09:53:00Z">
                    <w:rPr>
                      <w:rFonts w:cs="Arial"/>
                      <w:sz w:val="18"/>
                      <w:szCs w:val="18"/>
                    </w:rPr>
                  </w:rPrChange>
                </w:rPr>
                <w:t>The Sub Total and Transaction Total on both the virtual and printed receipts will be based on the sum of the minimum deposit amount for all Pre-Order items in the transaction.</w:t>
              </w:r>
            </w:ins>
          </w:p>
        </w:tc>
        <w:tc>
          <w:tcPr>
            <w:tcW w:w="2430" w:type="dxa"/>
            <w:tcBorders>
              <w:top w:val="single" w:sz="8" w:space="0" w:color="4F81BD"/>
              <w:left w:val="single" w:sz="8" w:space="0" w:color="4F81BD"/>
              <w:bottom w:val="single" w:sz="8" w:space="0" w:color="4F81BD"/>
              <w:right w:val="single" w:sz="8" w:space="0" w:color="4F81BD"/>
            </w:tcBorders>
            <w:shd w:val="clear" w:color="auto" w:fill="auto"/>
            <w:vAlign w:val="center"/>
            <w:tcPrChange w:id="863" w:author="Amy Byers" w:date="2014-10-07T09:48:00Z">
              <w:tcPr>
                <w:tcW w:w="3870" w:type="dxa"/>
                <w:gridSpan w:val="2"/>
                <w:tcBorders>
                  <w:top w:val="single" w:sz="8" w:space="0" w:color="4F81BD"/>
                  <w:left w:val="single" w:sz="8" w:space="0" w:color="4F81BD"/>
                  <w:bottom w:val="single" w:sz="8" w:space="0" w:color="4F81BD"/>
                  <w:right w:val="single" w:sz="8" w:space="0" w:color="4F81BD"/>
                </w:tcBorders>
                <w:shd w:val="clear" w:color="auto" w:fill="auto"/>
                <w:vAlign w:val="center"/>
              </w:tcPr>
            </w:tcPrChange>
          </w:tcPr>
          <w:p w:rsidR="00A33797" w:rsidRPr="00A33797" w:rsidRDefault="00A33797" w:rsidP="00A33797">
            <w:pPr>
              <w:numPr>
                <w:ilvl w:val="0"/>
                <w:numId w:val="16"/>
              </w:numPr>
              <w:rPr>
                <w:ins w:id="864" w:author="Amy Byers" w:date="2014-10-07T09:39:00Z"/>
                <w:rFonts w:cs="Arial"/>
                <w:sz w:val="18"/>
                <w:szCs w:val="18"/>
                <w:rPrChange w:id="865" w:author="Amy Byers" w:date="2014-10-07T09:53:00Z">
                  <w:rPr>
                    <w:ins w:id="866" w:author="Amy Byers" w:date="2014-10-07T09:39:00Z"/>
                    <w:rFonts w:cs="Arial"/>
                    <w:sz w:val="18"/>
                    <w:szCs w:val="18"/>
                  </w:rPr>
                </w:rPrChange>
              </w:rPr>
            </w:pPr>
            <w:ins w:id="867" w:author="Amy Byers" w:date="2014-10-07T09:51:00Z">
              <w:r w:rsidRPr="00A33797">
                <w:rPr>
                  <w:rFonts w:cs="Arial"/>
                  <w:sz w:val="18"/>
                  <w:szCs w:val="18"/>
                  <w:rPrChange w:id="868" w:author="Amy Byers" w:date="2014-10-07T09:53:00Z">
                    <w:rPr>
                      <w:rFonts w:cs="Arial"/>
                      <w:sz w:val="18"/>
                      <w:szCs w:val="18"/>
                    </w:rPr>
                  </w:rPrChange>
                </w:rPr>
                <w:fldChar w:fldCharType="begin"/>
              </w:r>
              <w:r w:rsidRPr="00A33797">
                <w:rPr>
                  <w:rFonts w:cs="Arial"/>
                  <w:sz w:val="18"/>
                  <w:szCs w:val="18"/>
                  <w:rPrChange w:id="869" w:author="Amy Byers" w:date="2014-10-07T09:53:00Z">
                    <w:rPr>
                      <w:rFonts w:cs="Arial"/>
                      <w:sz w:val="18"/>
                      <w:szCs w:val="18"/>
                    </w:rPr>
                  </w:rPrChange>
                </w:rPr>
                <w:instrText xml:space="preserve"> REF _Ref400438785 \r \h </w:instrText>
              </w:r>
              <w:r w:rsidRPr="00A33797">
                <w:rPr>
                  <w:rFonts w:cs="Arial"/>
                  <w:sz w:val="18"/>
                  <w:szCs w:val="18"/>
                  <w:rPrChange w:id="870" w:author="Amy Byers" w:date="2014-10-07T09:53:00Z">
                    <w:rPr>
                      <w:rFonts w:cs="Arial"/>
                      <w:sz w:val="18"/>
                      <w:szCs w:val="18"/>
                    </w:rPr>
                  </w:rPrChange>
                </w:rPr>
              </w:r>
            </w:ins>
            <w:r>
              <w:rPr>
                <w:rFonts w:cs="Arial"/>
                <w:sz w:val="18"/>
                <w:szCs w:val="18"/>
              </w:rPr>
              <w:instrText xml:space="preserve"> \* MERGEFORMAT </w:instrText>
            </w:r>
            <w:ins w:id="871" w:author="Amy Byers" w:date="2014-10-07T09:51:00Z">
              <w:r w:rsidRPr="00A33797">
                <w:rPr>
                  <w:rFonts w:cs="Arial"/>
                  <w:sz w:val="18"/>
                  <w:szCs w:val="18"/>
                  <w:rPrChange w:id="872" w:author="Amy Byers" w:date="2014-10-07T09:53:00Z">
                    <w:rPr>
                      <w:rFonts w:cs="Arial"/>
                      <w:sz w:val="18"/>
                      <w:szCs w:val="18"/>
                    </w:rPr>
                  </w:rPrChange>
                </w:rPr>
                <w:fldChar w:fldCharType="separate"/>
              </w:r>
            </w:ins>
            <w:ins w:id="873" w:author="Amy Byers" w:date="2014-10-07T09:55:00Z">
              <w:r>
                <w:rPr>
                  <w:rFonts w:cs="Arial"/>
                  <w:sz w:val="18"/>
                  <w:szCs w:val="18"/>
                </w:rPr>
                <w:t>3.58</w:t>
              </w:r>
            </w:ins>
            <w:ins w:id="874" w:author="Amy Byers" w:date="2014-10-07T09:51:00Z">
              <w:r w:rsidRPr="00A33797">
                <w:rPr>
                  <w:rFonts w:cs="Arial"/>
                  <w:sz w:val="18"/>
                  <w:szCs w:val="18"/>
                  <w:rPrChange w:id="875" w:author="Amy Byers" w:date="2014-10-07T09:53:00Z">
                    <w:rPr>
                      <w:rFonts w:cs="Arial"/>
                      <w:sz w:val="18"/>
                      <w:szCs w:val="18"/>
                    </w:rPr>
                  </w:rPrChange>
                </w:rPr>
                <w:fldChar w:fldCharType="end"/>
              </w:r>
              <w:r w:rsidRPr="00A33797">
                <w:rPr>
                  <w:rFonts w:cs="Arial"/>
                  <w:sz w:val="18"/>
                  <w:szCs w:val="18"/>
                  <w:rPrChange w:id="876" w:author="Amy Byers" w:date="2014-10-07T09:53:00Z">
                    <w:rPr>
                      <w:rFonts w:cs="Arial"/>
                      <w:sz w:val="18"/>
                      <w:szCs w:val="18"/>
                    </w:rPr>
                  </w:rPrChange>
                </w:rPr>
                <w:t xml:space="preserve"> </w:t>
              </w:r>
              <w:r w:rsidRPr="00A33797">
                <w:rPr>
                  <w:rFonts w:cs="Arial"/>
                  <w:sz w:val="18"/>
                  <w:szCs w:val="18"/>
                  <w:rPrChange w:id="877" w:author="Amy Byers" w:date="2014-10-07T09:53:00Z">
                    <w:rPr>
                      <w:rFonts w:cs="Arial"/>
                      <w:sz w:val="18"/>
                      <w:szCs w:val="18"/>
                    </w:rPr>
                  </w:rPrChange>
                </w:rPr>
                <w:fldChar w:fldCharType="begin"/>
              </w:r>
              <w:r w:rsidRPr="00A33797">
                <w:rPr>
                  <w:rFonts w:cs="Arial"/>
                  <w:sz w:val="18"/>
                  <w:szCs w:val="18"/>
                  <w:rPrChange w:id="878" w:author="Amy Byers" w:date="2014-10-07T09:53:00Z">
                    <w:rPr>
                      <w:rFonts w:cs="Arial"/>
                      <w:sz w:val="18"/>
                      <w:szCs w:val="18"/>
                    </w:rPr>
                  </w:rPrChange>
                </w:rPr>
                <w:instrText xml:space="preserve"> REF _Ref400438789 \h </w:instrText>
              </w:r>
              <w:r w:rsidRPr="00A33797">
                <w:rPr>
                  <w:rFonts w:cs="Arial"/>
                  <w:sz w:val="18"/>
                  <w:szCs w:val="18"/>
                  <w:rPrChange w:id="879" w:author="Amy Byers" w:date="2014-10-07T09:53:00Z">
                    <w:rPr>
                      <w:rFonts w:cs="Arial"/>
                      <w:sz w:val="18"/>
                      <w:szCs w:val="18"/>
                    </w:rPr>
                  </w:rPrChange>
                </w:rPr>
              </w:r>
            </w:ins>
            <w:r>
              <w:rPr>
                <w:rFonts w:cs="Arial"/>
                <w:sz w:val="18"/>
                <w:szCs w:val="18"/>
              </w:rPr>
              <w:instrText xml:space="preserve"> \* MERGEFORMAT </w:instrText>
            </w:r>
            <w:ins w:id="880" w:author="Amy Byers" w:date="2014-10-07T09:51:00Z">
              <w:r w:rsidRPr="00A33797">
                <w:rPr>
                  <w:rFonts w:cs="Arial"/>
                  <w:sz w:val="18"/>
                  <w:szCs w:val="18"/>
                  <w:rPrChange w:id="881" w:author="Amy Byers" w:date="2014-10-07T09:53:00Z">
                    <w:rPr>
                      <w:rFonts w:cs="Arial"/>
                      <w:sz w:val="18"/>
                      <w:szCs w:val="18"/>
                    </w:rPr>
                  </w:rPrChange>
                </w:rPr>
                <w:fldChar w:fldCharType="separate"/>
              </w:r>
            </w:ins>
            <w:ins w:id="882" w:author="Amy Byers" w:date="2014-10-07T09:55:00Z">
              <w:r w:rsidRPr="00A33797">
                <w:rPr>
                  <w:sz w:val="18"/>
                  <w:szCs w:val="18"/>
                  <w:rPrChange w:id="883" w:author="Amy Byers" w:date="2014-10-07T09:55:00Z">
                    <w:rPr/>
                  </w:rPrChange>
                </w:rPr>
                <w:t>Pre-Order Deposit</w:t>
              </w:r>
            </w:ins>
            <w:ins w:id="884" w:author="Amy Byers" w:date="2014-10-07T09:51:00Z">
              <w:r w:rsidRPr="00A33797">
                <w:rPr>
                  <w:rFonts w:cs="Arial"/>
                  <w:sz w:val="18"/>
                  <w:szCs w:val="18"/>
                  <w:rPrChange w:id="885" w:author="Amy Byers" w:date="2014-10-07T09:53:00Z">
                    <w:rPr>
                      <w:rFonts w:cs="Arial"/>
                      <w:sz w:val="18"/>
                      <w:szCs w:val="18"/>
                    </w:rPr>
                  </w:rPrChange>
                </w:rPr>
                <w:fldChar w:fldCharType="end"/>
              </w:r>
            </w:ins>
          </w:p>
        </w:tc>
      </w:tr>
    </w:tbl>
    <w:p w:rsidR="0099365D" w:rsidRDefault="0099365D" w:rsidP="0099365D">
      <w:pPr>
        <w:rPr>
          <w:ins w:id="886" w:author="Amy Byers" w:date="2014-10-07T09:40:00Z"/>
          <w:rStyle w:val="StyleArialBold"/>
        </w:rPr>
      </w:pPr>
    </w:p>
    <w:p w:rsidR="00F22E34" w:rsidRPr="0099365D" w:rsidDel="0099365D" w:rsidRDefault="00F22E34" w:rsidP="0099365D">
      <w:pPr>
        <w:pStyle w:val="Heading1"/>
        <w:pBdr>
          <w:bottom w:val="single" w:sz="4" w:space="1" w:color="auto"/>
        </w:pBdr>
        <w:tabs>
          <w:tab w:val="clear" w:pos="360"/>
        </w:tabs>
        <w:rPr>
          <w:del w:id="887" w:author="Amy Byers" w:date="2014-10-07T09:40:00Z"/>
          <w:rPrChange w:id="888" w:author="Amy Byers" w:date="2014-10-07T09:40:00Z">
            <w:rPr>
              <w:del w:id="889" w:author="Amy Byers" w:date="2014-10-07T09:40:00Z"/>
              <w:i/>
            </w:rPr>
          </w:rPrChange>
        </w:rPr>
        <w:pPrChange w:id="890" w:author="Amy Byers" w:date="2014-10-07T09:40:00Z">
          <w:pPr>
            <w:pStyle w:val="Heading1"/>
            <w:numPr>
              <w:numId w:val="0"/>
            </w:numPr>
            <w:tabs>
              <w:tab w:val="clear" w:pos="360"/>
            </w:tabs>
            <w:ind w:left="0" w:firstLine="0"/>
          </w:pPr>
        </w:pPrChange>
      </w:pPr>
      <w:bookmarkStart w:id="891" w:name="_Toc400439111"/>
      <w:bookmarkEnd w:id="891"/>
    </w:p>
    <w:p w:rsidR="00F22E34" w:rsidRPr="0099365D" w:rsidDel="0099365D" w:rsidRDefault="00F22E34" w:rsidP="0099365D">
      <w:pPr>
        <w:pStyle w:val="Heading1"/>
        <w:pBdr>
          <w:bottom w:val="single" w:sz="4" w:space="1" w:color="auto"/>
        </w:pBdr>
        <w:tabs>
          <w:tab w:val="clear" w:pos="360"/>
        </w:tabs>
        <w:rPr>
          <w:del w:id="892" w:author="Amy Byers" w:date="2014-10-07T09:40:00Z"/>
        </w:rPr>
        <w:pPrChange w:id="893" w:author="Amy Byers" w:date="2014-10-07T09:40:00Z">
          <w:pPr>
            <w:pStyle w:val="BodyText"/>
          </w:pPr>
        </w:pPrChange>
      </w:pPr>
      <w:del w:id="894" w:author="Amy Byers" w:date="2014-10-07T09:40:00Z">
        <w:r w:rsidRPr="0099365D" w:rsidDel="0099365D">
          <w:br w:type="page"/>
        </w:r>
      </w:del>
    </w:p>
    <w:p w:rsidR="00A36851" w:rsidRPr="0099365D" w:rsidRDefault="00A36851" w:rsidP="0099365D">
      <w:pPr>
        <w:pStyle w:val="Heading1"/>
        <w:pBdr>
          <w:bottom w:val="single" w:sz="4" w:space="1" w:color="auto"/>
        </w:pBdr>
        <w:tabs>
          <w:tab w:val="clear" w:pos="360"/>
        </w:tabs>
        <w:rPr>
          <w:rPrChange w:id="895" w:author="Amy Byers" w:date="2014-10-07T09:40:00Z">
            <w:rPr>
              <w:i/>
            </w:rPr>
          </w:rPrChange>
        </w:rPr>
        <w:pPrChange w:id="896" w:author="Amy Byers" w:date="2014-10-07T09:40:00Z">
          <w:pPr>
            <w:pStyle w:val="Heading1"/>
            <w:numPr>
              <w:numId w:val="0"/>
            </w:numPr>
            <w:tabs>
              <w:tab w:val="clear" w:pos="360"/>
            </w:tabs>
            <w:ind w:left="0" w:firstLine="0"/>
          </w:pPr>
        </w:pPrChange>
      </w:pPr>
      <w:bookmarkStart w:id="897" w:name="_Toc400439112"/>
      <w:proofErr w:type="gramStart"/>
      <w:r w:rsidRPr="0099365D">
        <w:rPr>
          <w:rPrChange w:id="898" w:author="Amy Byers" w:date="2014-10-07T09:40:00Z">
            <w:rPr>
              <w:i/>
            </w:rPr>
          </w:rPrChange>
        </w:rPr>
        <w:t xml:space="preserve">Appendix </w:t>
      </w:r>
      <w:proofErr w:type="gramEnd"/>
      <w:ins w:id="899" w:author="Amy Byers" w:date="2014-10-07T09:41:00Z">
        <w:r w:rsidR="0099365D" w:rsidRPr="00B50B16">
          <w:fldChar w:fldCharType="begin"/>
        </w:r>
        <w:r w:rsidR="0099365D" w:rsidRPr="00B50B16">
          <w:instrText xml:space="preserve"> AUTONUMLGL  \* ALPHABETIC \e </w:instrText>
        </w:r>
        <w:r w:rsidR="0099365D" w:rsidRPr="00B50B16">
          <w:fldChar w:fldCharType="end"/>
        </w:r>
      </w:ins>
      <w:del w:id="900" w:author="Amy Byers" w:date="2014-10-07T09:41:00Z">
        <w:r w:rsidRPr="0099365D" w:rsidDel="0099365D">
          <w:rPr>
            <w:rPrChange w:id="901" w:author="Amy Byers" w:date="2014-10-07T09:40:00Z">
              <w:rPr>
                <w:i/>
              </w:rPr>
            </w:rPrChange>
          </w:rPr>
          <w:delText>A</w:delText>
        </w:r>
      </w:del>
      <w:r w:rsidRPr="0099365D">
        <w:rPr>
          <w:rPrChange w:id="902" w:author="Amy Byers" w:date="2014-10-07T09:40:00Z">
            <w:rPr>
              <w:i/>
            </w:rPr>
          </w:rPrChange>
        </w:rPr>
        <w:t>: Glossary</w:t>
      </w:r>
      <w:bookmarkEnd w:id="670"/>
      <w:bookmarkEnd w:id="897"/>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63"/>
        <w:gridCol w:w="8680"/>
      </w:tblGrid>
      <w:tr w:rsidR="00A36851" w:rsidRPr="0099365D" w:rsidTr="00515803">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bCs/>
                <w:szCs w:val="20"/>
              </w:rPr>
            </w:pPr>
            <w:r w:rsidRPr="0099365D">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99365D" w:rsidRDefault="00A36851" w:rsidP="00CE1AC2">
            <w:pPr>
              <w:rPr>
                <w:b/>
                <w:bCs/>
                <w:szCs w:val="20"/>
              </w:rPr>
            </w:pPr>
            <w:r w:rsidRPr="0099365D">
              <w:rPr>
                <w:b/>
                <w:bCs/>
                <w:szCs w:val="20"/>
              </w:rPr>
              <w:t>Definition</w:t>
            </w:r>
          </w:p>
        </w:tc>
      </w:tr>
      <w:tr w:rsidR="00ED72EF" w:rsidRPr="0099365D" w:rsidTr="0041738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bCs/>
                <w:szCs w:val="20"/>
              </w:rPr>
            </w:pPr>
            <w:r w:rsidRPr="0099365D">
              <w:rPr>
                <w:bCs/>
                <w:szCs w:val="20"/>
              </w:rPr>
              <w:t>Device Number</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szCs w:val="20"/>
              </w:rPr>
            </w:pPr>
            <w:r w:rsidRPr="0099365D">
              <w:rPr>
                <w:szCs w:val="20"/>
              </w:rPr>
              <w:t xml:space="preserve">The physical device contains a unique identification number.  This number is not used in the creation of the four part key.  </w:t>
            </w:r>
            <w:r w:rsidRPr="0099365D">
              <w:t>This will be used in the POSLog to identify the actual device (TBD on the location).</w:t>
            </w:r>
          </w:p>
        </w:tc>
      </w:tr>
      <w:tr w:rsidR="00ED72EF" w:rsidRPr="0099365D" w:rsidTr="0041738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bCs/>
                <w:szCs w:val="20"/>
              </w:rPr>
            </w:pPr>
            <w:r w:rsidRPr="0099365D">
              <w:rPr>
                <w:bCs/>
                <w:szCs w:val="20"/>
              </w:rPr>
              <w:t>Register Number</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szCs w:val="20"/>
              </w:rPr>
            </w:pPr>
            <w:r w:rsidRPr="0099365D">
              <w:rPr>
                <w:szCs w:val="20"/>
              </w:rPr>
              <w:t>Each device number is assigned a register identification number.  Multiple devices can be assigned to a single register number.  This register number is the value used in the creation of the four part key – what is printed on the receipt and sent in the POSLog.   This value is a 2-digit number (1-99).</w:t>
            </w:r>
          </w:p>
        </w:tc>
      </w:tr>
      <w:tr w:rsidR="00ED72EF" w:rsidRPr="0099365D" w:rsidTr="0041738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bCs/>
                <w:szCs w:val="20"/>
              </w:rPr>
            </w:pPr>
            <w:r w:rsidRPr="0099365D">
              <w:rPr>
                <w:bCs/>
                <w:szCs w:val="20"/>
              </w:rPr>
              <w:t>Transaction Number</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szCs w:val="20"/>
              </w:rPr>
            </w:pPr>
            <w:r w:rsidRPr="0099365D">
              <w:rPr>
                <w:szCs w:val="20"/>
              </w:rPr>
              <w:t xml:space="preserve">As a transaction is started, a transaction number is created.  </w:t>
            </w:r>
            <w:r w:rsidRPr="0099365D">
              <w:t xml:space="preserve">Transaction numbers runs from 1-9999 for each register number.  </w:t>
            </w:r>
            <w:r w:rsidRPr="0099365D">
              <w:rPr>
                <w:szCs w:val="20"/>
              </w:rPr>
              <w:t xml:space="preserve">The transaction number is incremented by 1 based upon the register number not the device number.   The transaction number rolls back 1 once 9999 has been assigned.  </w:t>
            </w:r>
          </w:p>
          <w:p w:rsidR="00ED72EF" w:rsidRPr="0099365D" w:rsidRDefault="00ED72EF" w:rsidP="0041738E">
            <w:pPr>
              <w:rPr>
                <w:szCs w:val="20"/>
              </w:rPr>
            </w:pPr>
          </w:p>
          <w:p w:rsidR="00ED72EF" w:rsidRPr="0099365D" w:rsidRDefault="00ED72EF" w:rsidP="0041738E">
            <w:pPr>
              <w:rPr>
                <w:b/>
                <w:szCs w:val="20"/>
              </w:rPr>
            </w:pPr>
            <w:r w:rsidRPr="0099365D">
              <w:rPr>
                <w:b/>
                <w:szCs w:val="20"/>
              </w:rPr>
              <w:t>For example:</w:t>
            </w:r>
          </w:p>
          <w:p w:rsidR="00ED72EF" w:rsidRPr="0099365D" w:rsidRDefault="00ED72EF" w:rsidP="0041738E">
            <w:r w:rsidRPr="0099365D">
              <w:t>Device #123456 assigned to Register 32</w:t>
            </w:r>
          </w:p>
          <w:p w:rsidR="00ED72EF" w:rsidRPr="0099365D" w:rsidRDefault="00ED72EF" w:rsidP="0041738E">
            <w:r w:rsidRPr="0099365D">
              <w:t>Device #789012 assigned to Register 32</w:t>
            </w:r>
          </w:p>
          <w:p w:rsidR="00ED72EF" w:rsidRPr="0099365D" w:rsidRDefault="00ED72EF" w:rsidP="0041738E">
            <w:r w:rsidRPr="0099365D">
              <w:t>Device #345678 assigned to Register 45</w:t>
            </w:r>
          </w:p>
          <w:p w:rsidR="00ED72EF" w:rsidRPr="0099365D" w:rsidRDefault="00ED72EF" w:rsidP="0041738E"/>
          <w:p w:rsidR="00ED72EF" w:rsidRPr="0099365D" w:rsidRDefault="00ED72EF" w:rsidP="0041738E">
            <w:r w:rsidRPr="0099365D">
              <w:t>Last Transaction Number assigned on Register 32 – 324</w:t>
            </w:r>
          </w:p>
          <w:p w:rsidR="00ED72EF" w:rsidRPr="0099365D" w:rsidRDefault="00ED72EF" w:rsidP="0041738E">
            <w:r w:rsidRPr="0099365D">
              <w:t>Last Transaction Number assigned on Register 45 – 6754</w:t>
            </w:r>
          </w:p>
          <w:p w:rsidR="00ED72EF" w:rsidRPr="0099365D" w:rsidRDefault="00ED72EF" w:rsidP="0041738E"/>
          <w:p w:rsidR="00ED72EF" w:rsidRPr="0099365D" w:rsidRDefault="00ED72EF" w:rsidP="0041738E">
            <w:r w:rsidRPr="0099365D">
              <w:t>Transaction on device #123456 – transaction number assigned is 325</w:t>
            </w:r>
          </w:p>
          <w:p w:rsidR="00ED72EF" w:rsidRPr="0099365D" w:rsidRDefault="00ED72EF" w:rsidP="0041738E">
            <w:r w:rsidRPr="0099365D">
              <w:t>Transaction on device #789012 – transaction number assigned is 326</w:t>
            </w:r>
          </w:p>
          <w:p w:rsidR="00ED72EF" w:rsidRPr="0099365D" w:rsidRDefault="00ED72EF" w:rsidP="0041738E">
            <w:r w:rsidRPr="0099365D">
              <w:t>Transaction on device #123456 – transaction number assigned is 327</w:t>
            </w:r>
          </w:p>
          <w:p w:rsidR="00ED72EF" w:rsidRPr="0099365D" w:rsidRDefault="00ED72EF" w:rsidP="0041738E">
            <w:r w:rsidRPr="0099365D">
              <w:t>Transaction on device #345678 – transaction number assigned is 6755</w:t>
            </w:r>
          </w:p>
        </w:tc>
      </w:tr>
      <w:tr w:rsidR="00ED72EF" w:rsidRPr="0099365D" w:rsidTr="0041738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bCs/>
                <w:szCs w:val="20"/>
              </w:rPr>
            </w:pPr>
            <w:r w:rsidRPr="0099365D">
              <w:rPr>
                <w:bCs/>
                <w:szCs w:val="20"/>
              </w:rPr>
              <w:t>BBTG</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szCs w:val="20"/>
              </w:rPr>
            </w:pPr>
            <w:r w:rsidRPr="0099365D">
              <w:rPr>
                <w:szCs w:val="20"/>
              </w:rPr>
              <w:t xml:space="preserve">Best Buy Technology Group.  </w:t>
            </w:r>
          </w:p>
        </w:tc>
      </w:tr>
      <w:tr w:rsidR="00ED72EF" w:rsidRPr="0099365D" w:rsidTr="0041738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bCs/>
                <w:szCs w:val="20"/>
              </w:rPr>
            </w:pPr>
            <w:r w:rsidRPr="0099365D">
              <w:rPr>
                <w:bCs/>
                <w:szCs w:val="20"/>
              </w:rPr>
              <w:t>MTA</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szCs w:val="20"/>
              </w:rPr>
            </w:pPr>
            <w:r w:rsidRPr="0099365D">
              <w:rPr>
                <w:szCs w:val="20"/>
              </w:rPr>
              <w:t>Missing Transaction Application.  The Best Buy application that re-creates missing POSLogs from Electronic Journal data.</w:t>
            </w:r>
          </w:p>
        </w:tc>
      </w:tr>
      <w:tr w:rsidR="00ED72EF" w:rsidRPr="0099365D" w:rsidTr="0041738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bCs/>
                <w:szCs w:val="20"/>
              </w:rPr>
            </w:pPr>
            <w:r w:rsidRPr="0099365D">
              <w:rPr>
                <w:bCs/>
                <w:szCs w:val="20"/>
              </w:rPr>
              <w:t>Clean Receipt</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D72EF" w:rsidRPr="0099365D" w:rsidRDefault="00ED72EF" w:rsidP="0041738E">
            <w:pPr>
              <w:rPr>
                <w:szCs w:val="20"/>
              </w:rPr>
            </w:pPr>
            <w:r w:rsidRPr="0099365D">
              <w:rPr>
                <w:szCs w:val="20"/>
              </w:rPr>
              <w:t xml:space="preserve">The actual printed receipt data that is written to the Electronic Journal.  The clean receipt data is prefixed with certain characters to indicate to the systems where the clean receipt data is located within the EJ transaction data. </w:t>
            </w:r>
          </w:p>
        </w:tc>
      </w:tr>
      <w:tr w:rsidR="00ED72EF" w:rsidRPr="00515803" w:rsidTr="0041738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D72EF" w:rsidRDefault="00ED72EF" w:rsidP="0041738E">
            <w:pPr>
              <w:rPr>
                <w:bCs/>
                <w:szCs w:val="20"/>
              </w:rPr>
            </w:pPr>
            <w:r w:rsidRPr="0099365D">
              <w:rPr>
                <w:bCs/>
                <w:szCs w:val="20"/>
              </w:rPr>
              <w:t>Tax Identification Number</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D72EF" w:rsidRDefault="00ED72EF" w:rsidP="0041738E">
            <w:pPr>
              <w:rPr>
                <w:szCs w:val="20"/>
              </w:rPr>
            </w:pPr>
          </w:p>
        </w:tc>
      </w:tr>
    </w:tbl>
    <w:p w:rsidR="00CB18A7" w:rsidRPr="004F72C3" w:rsidRDefault="00CB18A7" w:rsidP="00414418">
      <w:pPr>
        <w:rPr>
          <w:b/>
          <w:sz w:val="24"/>
        </w:rPr>
      </w:pPr>
    </w:p>
    <w:sectPr w:rsidR="00CB18A7" w:rsidRPr="004F72C3" w:rsidSect="00B1665A">
      <w:headerReference w:type="default" r:id="rId19"/>
      <w:footerReference w:type="default" r:id="rId20"/>
      <w:footerReference w:type="first" r:id="rId21"/>
      <w:type w:val="continuous"/>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0D2" w:rsidRDefault="005D50D2">
      <w:r>
        <w:separator/>
      </w:r>
    </w:p>
  </w:endnote>
  <w:endnote w:type="continuationSeparator" w:id="0">
    <w:p w:rsidR="005D50D2" w:rsidRDefault="005D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65D" w:rsidRPr="00A6001F" w:rsidRDefault="0099365D"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65D" w:rsidRDefault="0099365D" w:rsidP="00AA76BC">
    <w:pPr>
      <w:ind w:left="72"/>
      <w:jc w:val="right"/>
      <w:rPr>
        <w:rFonts w:cs="Arial"/>
        <w:szCs w:val="20"/>
      </w:rPr>
    </w:pPr>
    <w:r w:rsidRPr="003C0044">
      <w:rPr>
        <w:rStyle w:val="Strong"/>
        <w:rFonts w:cs="Arial"/>
        <w:b w:val="0"/>
        <w:sz w:val="24"/>
        <w:bdr w:val="none" w:sz="0" w:space="0" w:color="auto" w:frame="1"/>
      </w:rPr>
      <w:t>Stella Nova Technologies, Inc</w:t>
    </w:r>
    <w:r w:rsidRPr="005E21B2">
      <w:rPr>
        <w:rFonts w:cs="Arial"/>
        <w:sz w:val="24"/>
      </w:rPr>
      <w:br/>
    </w:r>
    <w:r>
      <w:rPr>
        <w:rFonts w:cs="Arial"/>
        <w:szCs w:val="20"/>
      </w:rPr>
      <w:t>11635 North Park Drive</w:t>
    </w:r>
  </w:p>
  <w:p w:rsidR="0099365D" w:rsidRDefault="0099365D" w:rsidP="00AA76BC">
    <w:pPr>
      <w:ind w:left="72"/>
      <w:jc w:val="right"/>
      <w:rPr>
        <w:rFonts w:cs="Arial"/>
        <w:szCs w:val="20"/>
      </w:rPr>
    </w:pPr>
    <w:r>
      <w:rPr>
        <w:rFonts w:cs="Arial"/>
        <w:szCs w:val="20"/>
      </w:rPr>
      <w:t>Suite 100</w:t>
    </w:r>
  </w:p>
  <w:p w:rsidR="0099365D" w:rsidRPr="005E21B2" w:rsidRDefault="0099365D" w:rsidP="00AA76BC">
    <w:pPr>
      <w:ind w:left="72"/>
      <w:jc w:val="right"/>
      <w:rPr>
        <w:b/>
        <w:iCs/>
        <w:sz w:val="24"/>
      </w:rPr>
    </w:pPr>
    <w:r>
      <w:rPr>
        <w:rFonts w:cs="Arial"/>
        <w:szCs w:val="20"/>
      </w:rPr>
      <w:t>Wake Forest, NC 27587</w:t>
    </w:r>
    <w:r w:rsidRPr="005E21B2">
      <w:rPr>
        <w:rFonts w:cs="Arial"/>
        <w:szCs w:val="20"/>
      </w:rPr>
      <w:br/>
    </w:r>
    <w:r>
      <w:rPr>
        <w:rFonts w:cs="Arial"/>
        <w:szCs w:val="20"/>
      </w:rPr>
      <w:t>919.435.9900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0D2" w:rsidRDefault="005D50D2">
      <w:r>
        <w:separator/>
      </w:r>
    </w:p>
  </w:footnote>
  <w:footnote w:type="continuationSeparator" w:id="0">
    <w:p w:rsidR="005D50D2" w:rsidRDefault="005D5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74"/>
      <w:gridCol w:w="5310"/>
    </w:tblGrid>
    <w:tr w:rsidR="0099365D" w:rsidRPr="00FD17E8" w:rsidTr="00091B36">
      <w:trPr>
        <w:trHeight w:val="267"/>
      </w:trPr>
      <w:tc>
        <w:tcPr>
          <w:tcW w:w="5508" w:type="dxa"/>
          <w:vAlign w:val="center"/>
        </w:tcPr>
        <w:p w:rsidR="0099365D" w:rsidRPr="00FD17E8" w:rsidRDefault="0099365D" w:rsidP="003B6D48">
          <w:pPr>
            <w:pStyle w:val="Header"/>
            <w:rPr>
              <w:i/>
              <w:iCs/>
              <w:sz w:val="18"/>
              <w:szCs w:val="18"/>
            </w:rPr>
          </w:pPr>
          <w:r>
            <w:rPr>
              <w:i/>
              <w:iCs/>
              <w:sz w:val="18"/>
              <w:szCs w:val="18"/>
            </w:rPr>
            <w:t>Receipt</w:t>
          </w:r>
          <w:r w:rsidRPr="00FD17E8">
            <w:rPr>
              <w:i/>
              <w:iCs/>
              <w:sz w:val="18"/>
              <w:szCs w:val="18"/>
            </w:rPr>
            <w:t xml:space="preserve"> </w:t>
          </w:r>
          <w:r>
            <w:rPr>
              <w:i/>
              <w:iCs/>
              <w:sz w:val="18"/>
              <w:szCs w:val="18"/>
            </w:rPr>
            <w:t xml:space="preserve">Generation </w:t>
          </w:r>
          <w:r w:rsidRPr="00FD17E8">
            <w:rPr>
              <w:i/>
              <w:iCs/>
              <w:sz w:val="18"/>
              <w:szCs w:val="18"/>
            </w:rPr>
            <w:t>Feature Document</w:t>
          </w:r>
        </w:p>
      </w:tc>
      <w:tc>
        <w:tcPr>
          <w:tcW w:w="5508" w:type="dxa"/>
          <w:vAlign w:val="center"/>
        </w:tcPr>
        <w:p w:rsidR="0099365D" w:rsidRPr="00FD17E8" w:rsidRDefault="0099365D" w:rsidP="0099365D">
          <w:pPr>
            <w:pStyle w:val="Header"/>
            <w:jc w:val="right"/>
            <w:rPr>
              <w:i/>
              <w:sz w:val="18"/>
              <w:szCs w:val="18"/>
            </w:rPr>
          </w:pPr>
          <w:r>
            <w:rPr>
              <w:i/>
              <w:sz w:val="18"/>
              <w:szCs w:val="18"/>
            </w:rPr>
            <w:t xml:space="preserve">Revision Date: </w:t>
          </w:r>
          <w:del w:id="903" w:author="Amy Byers" w:date="2014-10-07T09:36:00Z">
            <w:r w:rsidDel="0099365D">
              <w:rPr>
                <w:i/>
                <w:sz w:val="18"/>
                <w:szCs w:val="18"/>
              </w:rPr>
              <w:delText>11/01/2013</w:delText>
            </w:r>
          </w:del>
          <w:ins w:id="904" w:author="Amy Byers" w:date="2014-10-07T09:36:00Z">
            <w:r>
              <w:rPr>
                <w:i/>
                <w:sz w:val="18"/>
                <w:szCs w:val="18"/>
              </w:rPr>
              <w:t>10/7/2014</w:t>
            </w:r>
          </w:ins>
        </w:p>
      </w:tc>
    </w:tr>
    <w:tr w:rsidR="0099365D" w:rsidRPr="001E1F93" w:rsidTr="001E1F93">
      <w:tc>
        <w:tcPr>
          <w:tcW w:w="5508" w:type="dxa"/>
          <w:vAlign w:val="center"/>
        </w:tcPr>
        <w:p w:rsidR="0099365D" w:rsidRPr="001E1F93" w:rsidRDefault="0099365D" w:rsidP="00A36851">
          <w:pPr>
            <w:pStyle w:val="Header"/>
            <w:rPr>
              <w:b/>
              <w:i/>
              <w:iCs/>
              <w:sz w:val="18"/>
              <w:szCs w:val="18"/>
            </w:rPr>
          </w:pPr>
          <w:r w:rsidRPr="001E1F93">
            <w:rPr>
              <w:b/>
              <w:i/>
              <w:iCs/>
              <w:sz w:val="18"/>
              <w:szCs w:val="18"/>
            </w:rPr>
            <w:t xml:space="preserve">Stella Nova </w:t>
          </w:r>
          <w:r>
            <w:rPr>
              <w:b/>
              <w:i/>
              <w:iCs/>
              <w:sz w:val="18"/>
              <w:szCs w:val="18"/>
            </w:rPr>
            <w:t xml:space="preserve">and Best Buy Canada </w:t>
          </w:r>
          <w:r w:rsidRPr="001E1F93">
            <w:rPr>
              <w:b/>
              <w:i/>
              <w:iCs/>
              <w:sz w:val="18"/>
              <w:szCs w:val="18"/>
            </w:rPr>
            <w:t>Confidential</w:t>
          </w:r>
        </w:p>
      </w:tc>
      <w:tc>
        <w:tcPr>
          <w:tcW w:w="5508" w:type="dxa"/>
          <w:vAlign w:val="center"/>
        </w:tcPr>
        <w:p w:rsidR="0099365D" w:rsidRPr="00AA76BC" w:rsidRDefault="0099365D" w:rsidP="00AA76BC">
          <w:pPr>
            <w:pStyle w:val="Footer"/>
            <w:jc w:val="right"/>
            <w:rPr>
              <w:sz w:val="18"/>
              <w:szCs w:val="18"/>
            </w:rPr>
          </w:pPr>
          <w:r w:rsidRPr="001E1F93">
            <w:rPr>
              <w:i/>
              <w:sz w:val="18"/>
              <w:szCs w:val="18"/>
            </w:rPr>
            <w:t xml:space="preserve">Page </w:t>
          </w:r>
          <w:r w:rsidRPr="001E1F93">
            <w:rPr>
              <w:i/>
              <w:sz w:val="18"/>
              <w:szCs w:val="18"/>
            </w:rPr>
            <w:fldChar w:fldCharType="begin"/>
          </w:r>
          <w:r w:rsidRPr="001E1F93">
            <w:rPr>
              <w:i/>
              <w:sz w:val="18"/>
              <w:szCs w:val="18"/>
            </w:rPr>
            <w:instrText xml:space="preserve"> PAGE </w:instrText>
          </w:r>
          <w:r w:rsidRPr="001E1F93">
            <w:rPr>
              <w:i/>
              <w:sz w:val="18"/>
              <w:szCs w:val="18"/>
            </w:rPr>
            <w:fldChar w:fldCharType="separate"/>
          </w:r>
          <w:r w:rsidR="00A33797">
            <w:rPr>
              <w:i/>
              <w:noProof/>
              <w:sz w:val="18"/>
              <w:szCs w:val="18"/>
            </w:rPr>
            <w:t>46</w:t>
          </w:r>
          <w:r w:rsidRPr="001E1F93">
            <w:rPr>
              <w:i/>
              <w:sz w:val="18"/>
              <w:szCs w:val="18"/>
            </w:rPr>
            <w:fldChar w:fldCharType="end"/>
          </w:r>
          <w:r w:rsidRPr="001E1F93">
            <w:rPr>
              <w:i/>
              <w:sz w:val="18"/>
              <w:szCs w:val="18"/>
            </w:rPr>
            <w:t xml:space="preserve"> of </w:t>
          </w:r>
          <w:r w:rsidRPr="001E1F93">
            <w:rPr>
              <w:i/>
              <w:sz w:val="18"/>
              <w:szCs w:val="18"/>
            </w:rPr>
            <w:fldChar w:fldCharType="begin"/>
          </w:r>
          <w:r w:rsidRPr="001E1F93">
            <w:rPr>
              <w:i/>
              <w:sz w:val="18"/>
              <w:szCs w:val="18"/>
            </w:rPr>
            <w:instrText xml:space="preserve"> NUMPAGES </w:instrText>
          </w:r>
          <w:r w:rsidRPr="001E1F93">
            <w:rPr>
              <w:i/>
              <w:sz w:val="18"/>
              <w:szCs w:val="18"/>
            </w:rPr>
            <w:fldChar w:fldCharType="separate"/>
          </w:r>
          <w:r w:rsidR="00A33797">
            <w:rPr>
              <w:i/>
              <w:noProof/>
              <w:sz w:val="18"/>
              <w:szCs w:val="18"/>
            </w:rPr>
            <w:t>48</w:t>
          </w:r>
          <w:r w:rsidRPr="001E1F93">
            <w:rPr>
              <w:i/>
              <w:sz w:val="18"/>
              <w:szCs w:val="18"/>
            </w:rPr>
            <w:fldChar w:fldCharType="end"/>
          </w:r>
        </w:p>
      </w:tc>
    </w:tr>
  </w:tbl>
  <w:p w:rsidR="0099365D" w:rsidRPr="008E55BA" w:rsidRDefault="0099365D"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9CD"/>
    <w:multiLevelType w:val="hybridMultilevel"/>
    <w:tmpl w:val="9B46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4300C"/>
    <w:multiLevelType w:val="hybridMultilevel"/>
    <w:tmpl w:val="02D4D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C102D5"/>
    <w:multiLevelType w:val="multilevel"/>
    <w:tmpl w:val="DA4069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866205"/>
    <w:multiLevelType w:val="hybridMultilevel"/>
    <w:tmpl w:val="43B2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15B97"/>
    <w:multiLevelType w:val="hybridMultilevel"/>
    <w:tmpl w:val="AC64FF12"/>
    <w:lvl w:ilvl="0" w:tplc="38569026">
      <w:start w:val="1"/>
      <w:numFmt w:val="bullet"/>
      <w:lvlText w:val=""/>
      <w:lvlJc w:val="left"/>
      <w:pPr>
        <w:ind w:left="360" w:hanging="360"/>
      </w:pPr>
      <w:rPr>
        <w:rFonts w:ascii="Symbol" w:hAnsi="Symbol" w:hint="default"/>
      </w:rPr>
    </w:lvl>
    <w:lvl w:ilvl="1" w:tplc="AE523098" w:tentative="1">
      <w:start w:val="1"/>
      <w:numFmt w:val="bullet"/>
      <w:lvlText w:val="o"/>
      <w:lvlJc w:val="left"/>
      <w:pPr>
        <w:ind w:left="1080" w:hanging="360"/>
      </w:pPr>
      <w:rPr>
        <w:rFonts w:ascii="Courier New" w:hAnsi="Courier New" w:cs="Courier New" w:hint="default"/>
      </w:rPr>
    </w:lvl>
    <w:lvl w:ilvl="2" w:tplc="ABF669CC" w:tentative="1">
      <w:start w:val="1"/>
      <w:numFmt w:val="bullet"/>
      <w:lvlText w:val=""/>
      <w:lvlJc w:val="left"/>
      <w:pPr>
        <w:ind w:left="1800" w:hanging="360"/>
      </w:pPr>
      <w:rPr>
        <w:rFonts w:ascii="Wingdings" w:hAnsi="Wingdings" w:hint="default"/>
      </w:rPr>
    </w:lvl>
    <w:lvl w:ilvl="3" w:tplc="3710F32C" w:tentative="1">
      <w:start w:val="1"/>
      <w:numFmt w:val="bullet"/>
      <w:lvlText w:val=""/>
      <w:lvlJc w:val="left"/>
      <w:pPr>
        <w:ind w:left="2520" w:hanging="360"/>
      </w:pPr>
      <w:rPr>
        <w:rFonts w:ascii="Symbol" w:hAnsi="Symbol" w:hint="default"/>
      </w:rPr>
    </w:lvl>
    <w:lvl w:ilvl="4" w:tplc="67D6FD74" w:tentative="1">
      <w:start w:val="1"/>
      <w:numFmt w:val="bullet"/>
      <w:lvlText w:val="o"/>
      <w:lvlJc w:val="left"/>
      <w:pPr>
        <w:ind w:left="3240" w:hanging="360"/>
      </w:pPr>
      <w:rPr>
        <w:rFonts w:ascii="Courier New" w:hAnsi="Courier New" w:cs="Courier New" w:hint="default"/>
      </w:rPr>
    </w:lvl>
    <w:lvl w:ilvl="5" w:tplc="E6526108" w:tentative="1">
      <w:start w:val="1"/>
      <w:numFmt w:val="bullet"/>
      <w:lvlText w:val=""/>
      <w:lvlJc w:val="left"/>
      <w:pPr>
        <w:ind w:left="3960" w:hanging="360"/>
      </w:pPr>
      <w:rPr>
        <w:rFonts w:ascii="Wingdings" w:hAnsi="Wingdings" w:hint="default"/>
      </w:rPr>
    </w:lvl>
    <w:lvl w:ilvl="6" w:tplc="C7D01132" w:tentative="1">
      <w:start w:val="1"/>
      <w:numFmt w:val="bullet"/>
      <w:lvlText w:val=""/>
      <w:lvlJc w:val="left"/>
      <w:pPr>
        <w:ind w:left="4680" w:hanging="360"/>
      </w:pPr>
      <w:rPr>
        <w:rFonts w:ascii="Symbol" w:hAnsi="Symbol" w:hint="default"/>
      </w:rPr>
    </w:lvl>
    <w:lvl w:ilvl="7" w:tplc="2BA6D872" w:tentative="1">
      <w:start w:val="1"/>
      <w:numFmt w:val="bullet"/>
      <w:lvlText w:val="o"/>
      <w:lvlJc w:val="left"/>
      <w:pPr>
        <w:ind w:left="5400" w:hanging="360"/>
      </w:pPr>
      <w:rPr>
        <w:rFonts w:ascii="Courier New" w:hAnsi="Courier New" w:cs="Courier New" w:hint="default"/>
      </w:rPr>
    </w:lvl>
    <w:lvl w:ilvl="8" w:tplc="2CDC529C" w:tentative="1">
      <w:start w:val="1"/>
      <w:numFmt w:val="bullet"/>
      <w:lvlText w:val=""/>
      <w:lvlJc w:val="left"/>
      <w:pPr>
        <w:ind w:left="6120" w:hanging="360"/>
      </w:pPr>
      <w:rPr>
        <w:rFonts w:ascii="Wingdings" w:hAnsi="Wingdings" w:hint="default"/>
      </w:rPr>
    </w:lvl>
  </w:abstractNum>
  <w:abstractNum w:abstractNumId="6">
    <w:nsid w:val="2C3C3A9C"/>
    <w:multiLevelType w:val="multilevel"/>
    <w:tmpl w:val="67B4F0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Arial" w:hAnsi="Aria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2EB3482B"/>
    <w:multiLevelType w:val="hybridMultilevel"/>
    <w:tmpl w:val="BFEE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04691"/>
    <w:multiLevelType w:val="hybridMultilevel"/>
    <w:tmpl w:val="E60C1BAE"/>
    <w:lvl w:ilvl="0" w:tplc="BEDEEE1E">
      <w:start w:val="1"/>
      <w:numFmt w:val="bullet"/>
      <w:lvlText w:val=""/>
      <w:lvlJc w:val="left"/>
      <w:pPr>
        <w:ind w:left="360" w:hanging="360"/>
      </w:pPr>
      <w:rPr>
        <w:rFonts w:ascii="Symbol" w:hAnsi="Symbol" w:hint="default"/>
      </w:rPr>
    </w:lvl>
    <w:lvl w:ilvl="1" w:tplc="A000B7B6" w:tentative="1">
      <w:start w:val="1"/>
      <w:numFmt w:val="bullet"/>
      <w:lvlText w:val="o"/>
      <w:lvlJc w:val="left"/>
      <w:pPr>
        <w:ind w:left="1080" w:hanging="360"/>
      </w:pPr>
      <w:rPr>
        <w:rFonts w:ascii="Courier New" w:hAnsi="Courier New" w:cs="Courier New" w:hint="default"/>
      </w:rPr>
    </w:lvl>
    <w:lvl w:ilvl="2" w:tplc="46C0C8D6" w:tentative="1">
      <w:start w:val="1"/>
      <w:numFmt w:val="bullet"/>
      <w:lvlText w:val=""/>
      <w:lvlJc w:val="left"/>
      <w:pPr>
        <w:ind w:left="1800" w:hanging="360"/>
      </w:pPr>
      <w:rPr>
        <w:rFonts w:ascii="Wingdings" w:hAnsi="Wingdings" w:hint="default"/>
      </w:rPr>
    </w:lvl>
    <w:lvl w:ilvl="3" w:tplc="6084385C" w:tentative="1">
      <w:start w:val="1"/>
      <w:numFmt w:val="bullet"/>
      <w:lvlText w:val=""/>
      <w:lvlJc w:val="left"/>
      <w:pPr>
        <w:ind w:left="2520" w:hanging="360"/>
      </w:pPr>
      <w:rPr>
        <w:rFonts w:ascii="Symbol" w:hAnsi="Symbol" w:hint="default"/>
      </w:rPr>
    </w:lvl>
    <w:lvl w:ilvl="4" w:tplc="8988B92C" w:tentative="1">
      <w:start w:val="1"/>
      <w:numFmt w:val="bullet"/>
      <w:lvlText w:val="o"/>
      <w:lvlJc w:val="left"/>
      <w:pPr>
        <w:ind w:left="3240" w:hanging="360"/>
      </w:pPr>
      <w:rPr>
        <w:rFonts w:ascii="Courier New" w:hAnsi="Courier New" w:cs="Courier New" w:hint="default"/>
      </w:rPr>
    </w:lvl>
    <w:lvl w:ilvl="5" w:tplc="7A8CDACC" w:tentative="1">
      <w:start w:val="1"/>
      <w:numFmt w:val="bullet"/>
      <w:lvlText w:val=""/>
      <w:lvlJc w:val="left"/>
      <w:pPr>
        <w:ind w:left="3960" w:hanging="360"/>
      </w:pPr>
      <w:rPr>
        <w:rFonts w:ascii="Wingdings" w:hAnsi="Wingdings" w:hint="default"/>
      </w:rPr>
    </w:lvl>
    <w:lvl w:ilvl="6" w:tplc="5F48CDF6" w:tentative="1">
      <w:start w:val="1"/>
      <w:numFmt w:val="bullet"/>
      <w:lvlText w:val=""/>
      <w:lvlJc w:val="left"/>
      <w:pPr>
        <w:ind w:left="4680" w:hanging="360"/>
      </w:pPr>
      <w:rPr>
        <w:rFonts w:ascii="Symbol" w:hAnsi="Symbol" w:hint="default"/>
      </w:rPr>
    </w:lvl>
    <w:lvl w:ilvl="7" w:tplc="F486793C" w:tentative="1">
      <w:start w:val="1"/>
      <w:numFmt w:val="bullet"/>
      <w:lvlText w:val="o"/>
      <w:lvlJc w:val="left"/>
      <w:pPr>
        <w:ind w:left="5400" w:hanging="360"/>
      </w:pPr>
      <w:rPr>
        <w:rFonts w:ascii="Courier New" w:hAnsi="Courier New" w:cs="Courier New" w:hint="default"/>
      </w:rPr>
    </w:lvl>
    <w:lvl w:ilvl="8" w:tplc="7CA419FA" w:tentative="1">
      <w:start w:val="1"/>
      <w:numFmt w:val="bullet"/>
      <w:lvlText w:val=""/>
      <w:lvlJc w:val="left"/>
      <w:pPr>
        <w:ind w:left="6120" w:hanging="360"/>
      </w:pPr>
      <w:rPr>
        <w:rFonts w:ascii="Wingdings" w:hAnsi="Wingdings" w:hint="default"/>
      </w:rPr>
    </w:lvl>
  </w:abstractNum>
  <w:abstractNum w:abstractNumId="9">
    <w:nsid w:val="3C8F0577"/>
    <w:multiLevelType w:val="multilevel"/>
    <w:tmpl w:val="67B4F0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Arial" w:hAnsi="Aria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2893C2C"/>
    <w:multiLevelType w:val="hybridMultilevel"/>
    <w:tmpl w:val="2D5E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B427A0A"/>
    <w:multiLevelType w:val="hybridMultilevel"/>
    <w:tmpl w:val="65529A4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
    <w:nsid w:val="519C0339"/>
    <w:multiLevelType w:val="hybridMultilevel"/>
    <w:tmpl w:val="BE065F3A"/>
    <w:lvl w:ilvl="0" w:tplc="E4FE8696">
      <w:start w:val="1"/>
      <w:numFmt w:val="decimal"/>
      <w:lvlText w:val="%1."/>
      <w:lvlJc w:val="left"/>
      <w:pPr>
        <w:ind w:left="720" w:hanging="360"/>
      </w:pPr>
    </w:lvl>
    <w:lvl w:ilvl="1" w:tplc="8E28103E" w:tentative="1">
      <w:start w:val="1"/>
      <w:numFmt w:val="lowerLetter"/>
      <w:lvlText w:val="%2."/>
      <w:lvlJc w:val="left"/>
      <w:pPr>
        <w:ind w:left="1440" w:hanging="360"/>
      </w:pPr>
    </w:lvl>
    <w:lvl w:ilvl="2" w:tplc="5F001C8A" w:tentative="1">
      <w:start w:val="1"/>
      <w:numFmt w:val="lowerRoman"/>
      <w:lvlText w:val="%3."/>
      <w:lvlJc w:val="right"/>
      <w:pPr>
        <w:ind w:left="2160" w:hanging="180"/>
      </w:pPr>
    </w:lvl>
    <w:lvl w:ilvl="3" w:tplc="26D416B0" w:tentative="1">
      <w:start w:val="1"/>
      <w:numFmt w:val="decimal"/>
      <w:lvlText w:val="%4."/>
      <w:lvlJc w:val="left"/>
      <w:pPr>
        <w:ind w:left="2880" w:hanging="360"/>
      </w:pPr>
    </w:lvl>
    <w:lvl w:ilvl="4" w:tplc="D098D796" w:tentative="1">
      <w:start w:val="1"/>
      <w:numFmt w:val="lowerLetter"/>
      <w:lvlText w:val="%5."/>
      <w:lvlJc w:val="left"/>
      <w:pPr>
        <w:ind w:left="3600" w:hanging="360"/>
      </w:pPr>
    </w:lvl>
    <w:lvl w:ilvl="5" w:tplc="18803ED6" w:tentative="1">
      <w:start w:val="1"/>
      <w:numFmt w:val="lowerRoman"/>
      <w:lvlText w:val="%6."/>
      <w:lvlJc w:val="right"/>
      <w:pPr>
        <w:ind w:left="4320" w:hanging="180"/>
      </w:pPr>
    </w:lvl>
    <w:lvl w:ilvl="6" w:tplc="25B04658" w:tentative="1">
      <w:start w:val="1"/>
      <w:numFmt w:val="decimal"/>
      <w:lvlText w:val="%7."/>
      <w:lvlJc w:val="left"/>
      <w:pPr>
        <w:ind w:left="5040" w:hanging="360"/>
      </w:pPr>
    </w:lvl>
    <w:lvl w:ilvl="7" w:tplc="31D8AF4C" w:tentative="1">
      <w:start w:val="1"/>
      <w:numFmt w:val="lowerLetter"/>
      <w:lvlText w:val="%8."/>
      <w:lvlJc w:val="left"/>
      <w:pPr>
        <w:ind w:left="5760" w:hanging="360"/>
      </w:pPr>
    </w:lvl>
    <w:lvl w:ilvl="8" w:tplc="A8CC14CC" w:tentative="1">
      <w:start w:val="1"/>
      <w:numFmt w:val="lowerRoman"/>
      <w:lvlText w:val="%9."/>
      <w:lvlJc w:val="right"/>
      <w:pPr>
        <w:ind w:left="6480" w:hanging="180"/>
      </w:pPr>
    </w:lvl>
  </w:abstractNum>
  <w:abstractNum w:abstractNumId="14">
    <w:nsid w:val="5CAE45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nsid w:val="6A656BE7"/>
    <w:multiLevelType w:val="hybridMultilevel"/>
    <w:tmpl w:val="89A4CF56"/>
    <w:lvl w:ilvl="0" w:tplc="0409000F">
      <w:start w:val="1"/>
      <w:numFmt w:val="decimal"/>
      <w:lvlText w:val="%1."/>
      <w:lvlJc w:val="left"/>
      <w:pPr>
        <w:ind w:left="360" w:hanging="360"/>
      </w:pPr>
      <w:rPr>
        <w:rFonts w:hint="default"/>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
    <w:nsid w:val="6FED1EBC"/>
    <w:multiLevelType w:val="hybridMultilevel"/>
    <w:tmpl w:val="9BF46CC6"/>
    <w:lvl w:ilvl="0" w:tplc="F1D40D4C">
      <w:start w:val="1"/>
      <w:numFmt w:val="bullet"/>
      <w:lvlText w:val=""/>
      <w:lvlJc w:val="left"/>
      <w:pPr>
        <w:ind w:left="756" w:hanging="360"/>
      </w:pPr>
      <w:rPr>
        <w:rFonts w:ascii="Symbol" w:hAnsi="Symbol" w:hint="default"/>
      </w:rPr>
    </w:lvl>
    <w:lvl w:ilvl="1" w:tplc="882A2BFC" w:tentative="1">
      <w:start w:val="1"/>
      <w:numFmt w:val="lowerLetter"/>
      <w:lvlText w:val="%2."/>
      <w:lvlJc w:val="left"/>
      <w:pPr>
        <w:ind w:left="1476" w:hanging="360"/>
      </w:pPr>
    </w:lvl>
    <w:lvl w:ilvl="2" w:tplc="DA2A2496" w:tentative="1">
      <w:start w:val="1"/>
      <w:numFmt w:val="lowerRoman"/>
      <w:lvlText w:val="%3."/>
      <w:lvlJc w:val="right"/>
      <w:pPr>
        <w:ind w:left="2196" w:hanging="180"/>
      </w:pPr>
    </w:lvl>
    <w:lvl w:ilvl="3" w:tplc="F4142B6A" w:tentative="1">
      <w:start w:val="1"/>
      <w:numFmt w:val="decimal"/>
      <w:lvlText w:val="%4."/>
      <w:lvlJc w:val="left"/>
      <w:pPr>
        <w:ind w:left="2916" w:hanging="360"/>
      </w:pPr>
    </w:lvl>
    <w:lvl w:ilvl="4" w:tplc="EAD20B30" w:tentative="1">
      <w:start w:val="1"/>
      <w:numFmt w:val="lowerLetter"/>
      <w:lvlText w:val="%5."/>
      <w:lvlJc w:val="left"/>
      <w:pPr>
        <w:ind w:left="3636" w:hanging="360"/>
      </w:pPr>
    </w:lvl>
    <w:lvl w:ilvl="5" w:tplc="9A02ECBA" w:tentative="1">
      <w:start w:val="1"/>
      <w:numFmt w:val="lowerRoman"/>
      <w:lvlText w:val="%6."/>
      <w:lvlJc w:val="right"/>
      <w:pPr>
        <w:ind w:left="4356" w:hanging="180"/>
      </w:pPr>
    </w:lvl>
    <w:lvl w:ilvl="6" w:tplc="493AC818" w:tentative="1">
      <w:start w:val="1"/>
      <w:numFmt w:val="decimal"/>
      <w:lvlText w:val="%7."/>
      <w:lvlJc w:val="left"/>
      <w:pPr>
        <w:ind w:left="5076" w:hanging="360"/>
      </w:pPr>
    </w:lvl>
    <w:lvl w:ilvl="7" w:tplc="BB04F974" w:tentative="1">
      <w:start w:val="1"/>
      <w:numFmt w:val="lowerLetter"/>
      <w:lvlText w:val="%8."/>
      <w:lvlJc w:val="left"/>
      <w:pPr>
        <w:ind w:left="5796" w:hanging="360"/>
      </w:pPr>
    </w:lvl>
    <w:lvl w:ilvl="8" w:tplc="7C740A74" w:tentative="1">
      <w:start w:val="1"/>
      <w:numFmt w:val="lowerRoman"/>
      <w:lvlText w:val="%9."/>
      <w:lvlJc w:val="right"/>
      <w:pPr>
        <w:ind w:left="6516" w:hanging="180"/>
      </w:pPr>
    </w:lvl>
  </w:abstractNum>
  <w:abstractNum w:abstractNumId="17">
    <w:nsid w:val="78D565C4"/>
    <w:multiLevelType w:val="hybridMultilevel"/>
    <w:tmpl w:val="4A76F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15"/>
  </w:num>
  <w:num w:numId="5">
    <w:abstractNumId w:val="13"/>
  </w:num>
  <w:num w:numId="6">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12"/>
  </w:num>
  <w:num w:numId="10">
    <w:abstractNumId w:val="8"/>
  </w:num>
  <w:num w:numId="11">
    <w:abstractNumId w:val="16"/>
  </w:num>
  <w:num w:numId="12">
    <w:abstractNumId w:val="0"/>
  </w:num>
  <w:num w:numId="13">
    <w:abstractNumId w:val="9"/>
  </w:num>
  <w:num w:numId="14">
    <w:abstractNumId w:val="10"/>
  </w:num>
  <w:num w:numId="15">
    <w:abstractNumId w:val="6"/>
  </w:num>
  <w:num w:numId="16">
    <w:abstractNumId w:val="5"/>
  </w:num>
  <w:num w:numId="17">
    <w:abstractNumId w:val="14"/>
  </w:num>
  <w:num w:numId="18">
    <w:abstractNumId w:val="17"/>
  </w:num>
  <w:num w:numId="19">
    <w:abstractNumId w:val="3"/>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1C"/>
    <w:rsid w:val="00002C7A"/>
    <w:rsid w:val="00003F23"/>
    <w:rsid w:val="0002237A"/>
    <w:rsid w:val="00027F72"/>
    <w:rsid w:val="000319F1"/>
    <w:rsid w:val="0003276C"/>
    <w:rsid w:val="00033621"/>
    <w:rsid w:val="0003427A"/>
    <w:rsid w:val="00034983"/>
    <w:rsid w:val="00041038"/>
    <w:rsid w:val="00044518"/>
    <w:rsid w:val="00045070"/>
    <w:rsid w:val="00051E40"/>
    <w:rsid w:val="000526F0"/>
    <w:rsid w:val="00055856"/>
    <w:rsid w:val="00056917"/>
    <w:rsid w:val="00057F27"/>
    <w:rsid w:val="000600F0"/>
    <w:rsid w:val="00066883"/>
    <w:rsid w:val="000673DA"/>
    <w:rsid w:val="0008094E"/>
    <w:rsid w:val="00081E3A"/>
    <w:rsid w:val="000876F6"/>
    <w:rsid w:val="0009029B"/>
    <w:rsid w:val="000911DD"/>
    <w:rsid w:val="000916F9"/>
    <w:rsid w:val="00091B36"/>
    <w:rsid w:val="00097F66"/>
    <w:rsid w:val="000A0B8D"/>
    <w:rsid w:val="000A0C45"/>
    <w:rsid w:val="000A1810"/>
    <w:rsid w:val="000B559C"/>
    <w:rsid w:val="000D325A"/>
    <w:rsid w:val="000D42DE"/>
    <w:rsid w:val="000D6574"/>
    <w:rsid w:val="000D6F5D"/>
    <w:rsid w:val="000D7D48"/>
    <w:rsid w:val="000E0AAE"/>
    <w:rsid w:val="000E1080"/>
    <w:rsid w:val="000E52BB"/>
    <w:rsid w:val="000E559C"/>
    <w:rsid w:val="000E7D88"/>
    <w:rsid w:val="000F40B3"/>
    <w:rsid w:val="00103E36"/>
    <w:rsid w:val="0010541D"/>
    <w:rsid w:val="00111717"/>
    <w:rsid w:val="00111F1F"/>
    <w:rsid w:val="001141C4"/>
    <w:rsid w:val="001164C3"/>
    <w:rsid w:val="00116B58"/>
    <w:rsid w:val="00120475"/>
    <w:rsid w:val="00124145"/>
    <w:rsid w:val="00125DA6"/>
    <w:rsid w:val="00131D53"/>
    <w:rsid w:val="00134C46"/>
    <w:rsid w:val="00141A39"/>
    <w:rsid w:val="00145772"/>
    <w:rsid w:val="001514AF"/>
    <w:rsid w:val="0015173B"/>
    <w:rsid w:val="00153183"/>
    <w:rsid w:val="0015471F"/>
    <w:rsid w:val="0015558E"/>
    <w:rsid w:val="00157CCC"/>
    <w:rsid w:val="0016259E"/>
    <w:rsid w:val="00163173"/>
    <w:rsid w:val="00165B8C"/>
    <w:rsid w:val="00166947"/>
    <w:rsid w:val="00167299"/>
    <w:rsid w:val="00172AE1"/>
    <w:rsid w:val="00174751"/>
    <w:rsid w:val="001773E0"/>
    <w:rsid w:val="00181D3C"/>
    <w:rsid w:val="001827F0"/>
    <w:rsid w:val="00185140"/>
    <w:rsid w:val="00185B56"/>
    <w:rsid w:val="0019273A"/>
    <w:rsid w:val="00194B5C"/>
    <w:rsid w:val="00195E19"/>
    <w:rsid w:val="001A0897"/>
    <w:rsid w:val="001A475B"/>
    <w:rsid w:val="001B0D06"/>
    <w:rsid w:val="001B1EE2"/>
    <w:rsid w:val="001B2480"/>
    <w:rsid w:val="001B4590"/>
    <w:rsid w:val="001C10AC"/>
    <w:rsid w:val="001C1554"/>
    <w:rsid w:val="001C1AB1"/>
    <w:rsid w:val="001C1E2A"/>
    <w:rsid w:val="001C4CC0"/>
    <w:rsid w:val="001D27C9"/>
    <w:rsid w:val="001D2B93"/>
    <w:rsid w:val="001D3965"/>
    <w:rsid w:val="001D3A0B"/>
    <w:rsid w:val="001D3EDF"/>
    <w:rsid w:val="001D5E1D"/>
    <w:rsid w:val="001E1F93"/>
    <w:rsid w:val="001E368A"/>
    <w:rsid w:val="001E4EA8"/>
    <w:rsid w:val="001E6F17"/>
    <w:rsid w:val="001E73F7"/>
    <w:rsid w:val="001E74E5"/>
    <w:rsid w:val="001E7558"/>
    <w:rsid w:val="001F04B8"/>
    <w:rsid w:val="00203038"/>
    <w:rsid w:val="0020697E"/>
    <w:rsid w:val="00207244"/>
    <w:rsid w:val="0021254E"/>
    <w:rsid w:val="0021573F"/>
    <w:rsid w:val="00217BFF"/>
    <w:rsid w:val="00220DCD"/>
    <w:rsid w:val="00223019"/>
    <w:rsid w:val="002332EB"/>
    <w:rsid w:val="00234825"/>
    <w:rsid w:val="00234D70"/>
    <w:rsid w:val="00236CCC"/>
    <w:rsid w:val="002410ED"/>
    <w:rsid w:val="0024163E"/>
    <w:rsid w:val="002433CF"/>
    <w:rsid w:val="002467F5"/>
    <w:rsid w:val="002473A0"/>
    <w:rsid w:val="00250E49"/>
    <w:rsid w:val="00251252"/>
    <w:rsid w:val="00253D7B"/>
    <w:rsid w:val="0025660F"/>
    <w:rsid w:val="00256991"/>
    <w:rsid w:val="00257032"/>
    <w:rsid w:val="00261455"/>
    <w:rsid w:val="00265366"/>
    <w:rsid w:val="0026699F"/>
    <w:rsid w:val="0026723D"/>
    <w:rsid w:val="00272E9F"/>
    <w:rsid w:val="00275DB5"/>
    <w:rsid w:val="00276DC3"/>
    <w:rsid w:val="00285A4E"/>
    <w:rsid w:val="00287B14"/>
    <w:rsid w:val="002948BD"/>
    <w:rsid w:val="00295827"/>
    <w:rsid w:val="002A2D8D"/>
    <w:rsid w:val="002A338B"/>
    <w:rsid w:val="002A40BA"/>
    <w:rsid w:val="002B021C"/>
    <w:rsid w:val="002B0EA8"/>
    <w:rsid w:val="002B14F0"/>
    <w:rsid w:val="002B26B0"/>
    <w:rsid w:val="002B276E"/>
    <w:rsid w:val="002B3CC0"/>
    <w:rsid w:val="002C01B3"/>
    <w:rsid w:val="002C6EE2"/>
    <w:rsid w:val="002D0D92"/>
    <w:rsid w:val="002D3DC5"/>
    <w:rsid w:val="002D61CD"/>
    <w:rsid w:val="002E2827"/>
    <w:rsid w:val="002E2B74"/>
    <w:rsid w:val="002E733C"/>
    <w:rsid w:val="002F2CC7"/>
    <w:rsid w:val="002F34A3"/>
    <w:rsid w:val="00300564"/>
    <w:rsid w:val="00305B5F"/>
    <w:rsid w:val="0030664E"/>
    <w:rsid w:val="003113FA"/>
    <w:rsid w:val="00315981"/>
    <w:rsid w:val="0031760C"/>
    <w:rsid w:val="00320A86"/>
    <w:rsid w:val="00320DD3"/>
    <w:rsid w:val="00325DEE"/>
    <w:rsid w:val="003312F2"/>
    <w:rsid w:val="00334375"/>
    <w:rsid w:val="00337215"/>
    <w:rsid w:val="00341299"/>
    <w:rsid w:val="00342344"/>
    <w:rsid w:val="00346A2E"/>
    <w:rsid w:val="003477B8"/>
    <w:rsid w:val="00347D18"/>
    <w:rsid w:val="00356C69"/>
    <w:rsid w:val="00362662"/>
    <w:rsid w:val="00363873"/>
    <w:rsid w:val="00366130"/>
    <w:rsid w:val="00370EA7"/>
    <w:rsid w:val="003740F8"/>
    <w:rsid w:val="0037641C"/>
    <w:rsid w:val="00382750"/>
    <w:rsid w:val="00382FA4"/>
    <w:rsid w:val="00391788"/>
    <w:rsid w:val="003918F1"/>
    <w:rsid w:val="003926CE"/>
    <w:rsid w:val="00395324"/>
    <w:rsid w:val="0039539A"/>
    <w:rsid w:val="00395BE1"/>
    <w:rsid w:val="003A2D38"/>
    <w:rsid w:val="003A31C9"/>
    <w:rsid w:val="003A372C"/>
    <w:rsid w:val="003A3A71"/>
    <w:rsid w:val="003A40A1"/>
    <w:rsid w:val="003A5BBA"/>
    <w:rsid w:val="003A7D06"/>
    <w:rsid w:val="003B0BAD"/>
    <w:rsid w:val="003B21F7"/>
    <w:rsid w:val="003B244C"/>
    <w:rsid w:val="003B2F72"/>
    <w:rsid w:val="003B33B2"/>
    <w:rsid w:val="003B33E4"/>
    <w:rsid w:val="003B6D48"/>
    <w:rsid w:val="003B6F24"/>
    <w:rsid w:val="003C0044"/>
    <w:rsid w:val="003C243B"/>
    <w:rsid w:val="003C42A9"/>
    <w:rsid w:val="003C431D"/>
    <w:rsid w:val="003C4BF0"/>
    <w:rsid w:val="003C4FEA"/>
    <w:rsid w:val="003C5E6D"/>
    <w:rsid w:val="003C787D"/>
    <w:rsid w:val="003D518D"/>
    <w:rsid w:val="003D572C"/>
    <w:rsid w:val="003D72EE"/>
    <w:rsid w:val="003D7502"/>
    <w:rsid w:val="003E2091"/>
    <w:rsid w:val="003E714C"/>
    <w:rsid w:val="003F08B7"/>
    <w:rsid w:val="003F0F99"/>
    <w:rsid w:val="003F4A29"/>
    <w:rsid w:val="003F55D5"/>
    <w:rsid w:val="003F58F5"/>
    <w:rsid w:val="00402B28"/>
    <w:rsid w:val="004043A8"/>
    <w:rsid w:val="00404D9F"/>
    <w:rsid w:val="00405158"/>
    <w:rsid w:val="00406A08"/>
    <w:rsid w:val="0041098B"/>
    <w:rsid w:val="00412E93"/>
    <w:rsid w:val="00413942"/>
    <w:rsid w:val="00414418"/>
    <w:rsid w:val="0041738E"/>
    <w:rsid w:val="00417CF9"/>
    <w:rsid w:val="0042187E"/>
    <w:rsid w:val="0043019B"/>
    <w:rsid w:val="00431348"/>
    <w:rsid w:val="0043295B"/>
    <w:rsid w:val="0043653D"/>
    <w:rsid w:val="004369B2"/>
    <w:rsid w:val="00437157"/>
    <w:rsid w:val="00441601"/>
    <w:rsid w:val="004419A4"/>
    <w:rsid w:val="00441EFB"/>
    <w:rsid w:val="004423DD"/>
    <w:rsid w:val="004433E7"/>
    <w:rsid w:val="00445878"/>
    <w:rsid w:val="004474DC"/>
    <w:rsid w:val="0045157E"/>
    <w:rsid w:val="0045158B"/>
    <w:rsid w:val="00460B1D"/>
    <w:rsid w:val="00460D9E"/>
    <w:rsid w:val="004618E7"/>
    <w:rsid w:val="00465BF1"/>
    <w:rsid w:val="00473E68"/>
    <w:rsid w:val="00475581"/>
    <w:rsid w:val="004855CF"/>
    <w:rsid w:val="004979C0"/>
    <w:rsid w:val="00497A05"/>
    <w:rsid w:val="004A01B9"/>
    <w:rsid w:val="004A472F"/>
    <w:rsid w:val="004A4B16"/>
    <w:rsid w:val="004A5CF0"/>
    <w:rsid w:val="004A7214"/>
    <w:rsid w:val="004B2C0E"/>
    <w:rsid w:val="004B422B"/>
    <w:rsid w:val="004B67CC"/>
    <w:rsid w:val="004B6D8D"/>
    <w:rsid w:val="004C466E"/>
    <w:rsid w:val="004D1831"/>
    <w:rsid w:val="004D1DB5"/>
    <w:rsid w:val="004D1EE5"/>
    <w:rsid w:val="004D23EB"/>
    <w:rsid w:val="004D7593"/>
    <w:rsid w:val="004E04F1"/>
    <w:rsid w:val="004E0F41"/>
    <w:rsid w:val="004E2365"/>
    <w:rsid w:val="004E55FD"/>
    <w:rsid w:val="004E690F"/>
    <w:rsid w:val="004F0F63"/>
    <w:rsid w:val="004F14F8"/>
    <w:rsid w:val="004F2162"/>
    <w:rsid w:val="004F3634"/>
    <w:rsid w:val="004F72C3"/>
    <w:rsid w:val="004F7CAB"/>
    <w:rsid w:val="00500CC6"/>
    <w:rsid w:val="00503293"/>
    <w:rsid w:val="005038B8"/>
    <w:rsid w:val="00503A6B"/>
    <w:rsid w:val="00510DBC"/>
    <w:rsid w:val="0051277F"/>
    <w:rsid w:val="00515803"/>
    <w:rsid w:val="00515AC8"/>
    <w:rsid w:val="005171BF"/>
    <w:rsid w:val="00517CA9"/>
    <w:rsid w:val="005214EA"/>
    <w:rsid w:val="00521F42"/>
    <w:rsid w:val="005264C5"/>
    <w:rsid w:val="0052770C"/>
    <w:rsid w:val="00530FAC"/>
    <w:rsid w:val="00531B26"/>
    <w:rsid w:val="00533038"/>
    <w:rsid w:val="00535B22"/>
    <w:rsid w:val="00535E1D"/>
    <w:rsid w:val="005370C3"/>
    <w:rsid w:val="0054037C"/>
    <w:rsid w:val="00541917"/>
    <w:rsid w:val="00546319"/>
    <w:rsid w:val="00547E56"/>
    <w:rsid w:val="0055040B"/>
    <w:rsid w:val="005512ED"/>
    <w:rsid w:val="005531B3"/>
    <w:rsid w:val="00553E4E"/>
    <w:rsid w:val="0055529C"/>
    <w:rsid w:val="005600EC"/>
    <w:rsid w:val="00561023"/>
    <w:rsid w:val="0056491E"/>
    <w:rsid w:val="00565795"/>
    <w:rsid w:val="005664BC"/>
    <w:rsid w:val="00571118"/>
    <w:rsid w:val="00571C9A"/>
    <w:rsid w:val="0057269F"/>
    <w:rsid w:val="00577C42"/>
    <w:rsid w:val="00584A96"/>
    <w:rsid w:val="0058708D"/>
    <w:rsid w:val="00587425"/>
    <w:rsid w:val="00590257"/>
    <w:rsid w:val="005949D3"/>
    <w:rsid w:val="00596032"/>
    <w:rsid w:val="00596F62"/>
    <w:rsid w:val="0059713B"/>
    <w:rsid w:val="00597ADB"/>
    <w:rsid w:val="005A238B"/>
    <w:rsid w:val="005A3FD2"/>
    <w:rsid w:val="005A5521"/>
    <w:rsid w:val="005B008D"/>
    <w:rsid w:val="005C11F8"/>
    <w:rsid w:val="005C30CA"/>
    <w:rsid w:val="005C50A9"/>
    <w:rsid w:val="005C58B2"/>
    <w:rsid w:val="005C7029"/>
    <w:rsid w:val="005D2FF1"/>
    <w:rsid w:val="005D33EE"/>
    <w:rsid w:val="005D3954"/>
    <w:rsid w:val="005D50D2"/>
    <w:rsid w:val="005D70AC"/>
    <w:rsid w:val="005E21B2"/>
    <w:rsid w:val="005E267C"/>
    <w:rsid w:val="005E3236"/>
    <w:rsid w:val="005E48DD"/>
    <w:rsid w:val="005E4C37"/>
    <w:rsid w:val="005E602C"/>
    <w:rsid w:val="005F239C"/>
    <w:rsid w:val="005F78F9"/>
    <w:rsid w:val="006002A3"/>
    <w:rsid w:val="00603033"/>
    <w:rsid w:val="00603E71"/>
    <w:rsid w:val="00614A12"/>
    <w:rsid w:val="006151D1"/>
    <w:rsid w:val="006176AC"/>
    <w:rsid w:val="006208F5"/>
    <w:rsid w:val="0062533E"/>
    <w:rsid w:val="00630B6B"/>
    <w:rsid w:val="0063125C"/>
    <w:rsid w:val="00631F2B"/>
    <w:rsid w:val="00635B7F"/>
    <w:rsid w:val="006378B2"/>
    <w:rsid w:val="00642058"/>
    <w:rsid w:val="006518B7"/>
    <w:rsid w:val="00653A5F"/>
    <w:rsid w:val="00653CF0"/>
    <w:rsid w:val="00655453"/>
    <w:rsid w:val="00660530"/>
    <w:rsid w:val="006608E7"/>
    <w:rsid w:val="00664B7C"/>
    <w:rsid w:val="0066627A"/>
    <w:rsid w:val="0066640E"/>
    <w:rsid w:val="0067185A"/>
    <w:rsid w:val="00680F2D"/>
    <w:rsid w:val="00683F1E"/>
    <w:rsid w:val="00684E9D"/>
    <w:rsid w:val="00684FA0"/>
    <w:rsid w:val="0068598D"/>
    <w:rsid w:val="00687453"/>
    <w:rsid w:val="00690081"/>
    <w:rsid w:val="00693252"/>
    <w:rsid w:val="006940B6"/>
    <w:rsid w:val="006948B7"/>
    <w:rsid w:val="00694F2F"/>
    <w:rsid w:val="006A25A6"/>
    <w:rsid w:val="006A5454"/>
    <w:rsid w:val="006A5947"/>
    <w:rsid w:val="006B0B15"/>
    <w:rsid w:val="006B0ED2"/>
    <w:rsid w:val="006B10F7"/>
    <w:rsid w:val="006B349C"/>
    <w:rsid w:val="006B349F"/>
    <w:rsid w:val="006B72D4"/>
    <w:rsid w:val="006C020C"/>
    <w:rsid w:val="006C0CB8"/>
    <w:rsid w:val="006C5D80"/>
    <w:rsid w:val="006D10B4"/>
    <w:rsid w:val="006D3152"/>
    <w:rsid w:val="006D7085"/>
    <w:rsid w:val="006D79C5"/>
    <w:rsid w:val="006D7E11"/>
    <w:rsid w:val="006E06D0"/>
    <w:rsid w:val="006E238A"/>
    <w:rsid w:val="006E30BB"/>
    <w:rsid w:val="006F19B4"/>
    <w:rsid w:val="006F3058"/>
    <w:rsid w:val="006F35DD"/>
    <w:rsid w:val="006F3AB0"/>
    <w:rsid w:val="00701E87"/>
    <w:rsid w:val="0070539B"/>
    <w:rsid w:val="0070676F"/>
    <w:rsid w:val="007114DB"/>
    <w:rsid w:val="00711DD6"/>
    <w:rsid w:val="00715022"/>
    <w:rsid w:val="0071531C"/>
    <w:rsid w:val="0072172B"/>
    <w:rsid w:val="00721745"/>
    <w:rsid w:val="00722BEC"/>
    <w:rsid w:val="007269A3"/>
    <w:rsid w:val="00731DE3"/>
    <w:rsid w:val="00732CCD"/>
    <w:rsid w:val="00732EDB"/>
    <w:rsid w:val="007345D8"/>
    <w:rsid w:val="007345F4"/>
    <w:rsid w:val="0074024C"/>
    <w:rsid w:val="00740EF1"/>
    <w:rsid w:val="00742C6B"/>
    <w:rsid w:val="00743397"/>
    <w:rsid w:val="00744D35"/>
    <w:rsid w:val="00750589"/>
    <w:rsid w:val="00750D0F"/>
    <w:rsid w:val="00751D38"/>
    <w:rsid w:val="007527E4"/>
    <w:rsid w:val="00754B2E"/>
    <w:rsid w:val="00755B64"/>
    <w:rsid w:val="00757298"/>
    <w:rsid w:val="00761EFD"/>
    <w:rsid w:val="00763E93"/>
    <w:rsid w:val="00775867"/>
    <w:rsid w:val="007837D8"/>
    <w:rsid w:val="00785B71"/>
    <w:rsid w:val="00786614"/>
    <w:rsid w:val="00791019"/>
    <w:rsid w:val="007926DE"/>
    <w:rsid w:val="00792E99"/>
    <w:rsid w:val="00796618"/>
    <w:rsid w:val="00796BCD"/>
    <w:rsid w:val="007A33B8"/>
    <w:rsid w:val="007A3937"/>
    <w:rsid w:val="007A7205"/>
    <w:rsid w:val="007A7B45"/>
    <w:rsid w:val="007A7C38"/>
    <w:rsid w:val="007A7CDB"/>
    <w:rsid w:val="007B0FA2"/>
    <w:rsid w:val="007B374D"/>
    <w:rsid w:val="007B6CD4"/>
    <w:rsid w:val="007B6FCE"/>
    <w:rsid w:val="007B762B"/>
    <w:rsid w:val="007C2DF7"/>
    <w:rsid w:val="007C5414"/>
    <w:rsid w:val="007C6B69"/>
    <w:rsid w:val="007C7208"/>
    <w:rsid w:val="007D05E5"/>
    <w:rsid w:val="007D0777"/>
    <w:rsid w:val="007D603B"/>
    <w:rsid w:val="007E0D4C"/>
    <w:rsid w:val="007E15E6"/>
    <w:rsid w:val="007E1D98"/>
    <w:rsid w:val="007E27B3"/>
    <w:rsid w:val="007E383E"/>
    <w:rsid w:val="007E5A9C"/>
    <w:rsid w:val="007E5DBE"/>
    <w:rsid w:val="007F05E8"/>
    <w:rsid w:val="007F4351"/>
    <w:rsid w:val="007F66C9"/>
    <w:rsid w:val="00801E41"/>
    <w:rsid w:val="00803282"/>
    <w:rsid w:val="00810C8E"/>
    <w:rsid w:val="00810DFF"/>
    <w:rsid w:val="00813925"/>
    <w:rsid w:val="008163BF"/>
    <w:rsid w:val="00820A87"/>
    <w:rsid w:val="00820BAC"/>
    <w:rsid w:val="008217D6"/>
    <w:rsid w:val="008236AC"/>
    <w:rsid w:val="00826DFB"/>
    <w:rsid w:val="0083194F"/>
    <w:rsid w:val="008339B3"/>
    <w:rsid w:val="00833A64"/>
    <w:rsid w:val="008463AE"/>
    <w:rsid w:val="00850210"/>
    <w:rsid w:val="0085283F"/>
    <w:rsid w:val="00853264"/>
    <w:rsid w:val="00853DB2"/>
    <w:rsid w:val="00854792"/>
    <w:rsid w:val="00854E6A"/>
    <w:rsid w:val="00856D06"/>
    <w:rsid w:val="00857E3F"/>
    <w:rsid w:val="00861D6A"/>
    <w:rsid w:val="00873AD1"/>
    <w:rsid w:val="00874D1C"/>
    <w:rsid w:val="008752FB"/>
    <w:rsid w:val="0087598A"/>
    <w:rsid w:val="00884888"/>
    <w:rsid w:val="00891A9F"/>
    <w:rsid w:val="008922E6"/>
    <w:rsid w:val="008A0D9D"/>
    <w:rsid w:val="008A1325"/>
    <w:rsid w:val="008A23CB"/>
    <w:rsid w:val="008A4907"/>
    <w:rsid w:val="008A605F"/>
    <w:rsid w:val="008A7117"/>
    <w:rsid w:val="008A743E"/>
    <w:rsid w:val="008B0BD4"/>
    <w:rsid w:val="008B1CB2"/>
    <w:rsid w:val="008B2932"/>
    <w:rsid w:val="008B553E"/>
    <w:rsid w:val="008B5937"/>
    <w:rsid w:val="008B7389"/>
    <w:rsid w:val="008B7CA7"/>
    <w:rsid w:val="008C306B"/>
    <w:rsid w:val="008C60DE"/>
    <w:rsid w:val="008C6C9D"/>
    <w:rsid w:val="008D020D"/>
    <w:rsid w:val="008D0EDA"/>
    <w:rsid w:val="008D1C19"/>
    <w:rsid w:val="008D792C"/>
    <w:rsid w:val="008E08A7"/>
    <w:rsid w:val="008E4F9B"/>
    <w:rsid w:val="008E55BA"/>
    <w:rsid w:val="008F032C"/>
    <w:rsid w:val="008F35BD"/>
    <w:rsid w:val="008F3990"/>
    <w:rsid w:val="00901827"/>
    <w:rsid w:val="00905B54"/>
    <w:rsid w:val="0090606B"/>
    <w:rsid w:val="009115F3"/>
    <w:rsid w:val="00911828"/>
    <w:rsid w:val="009146FE"/>
    <w:rsid w:val="00916A52"/>
    <w:rsid w:val="0092303C"/>
    <w:rsid w:val="009255DF"/>
    <w:rsid w:val="00925724"/>
    <w:rsid w:val="00926898"/>
    <w:rsid w:val="009274AF"/>
    <w:rsid w:val="009318F6"/>
    <w:rsid w:val="0093292A"/>
    <w:rsid w:val="009330B7"/>
    <w:rsid w:val="00935BB9"/>
    <w:rsid w:val="00936FF8"/>
    <w:rsid w:val="009372F8"/>
    <w:rsid w:val="009414AB"/>
    <w:rsid w:val="009424F1"/>
    <w:rsid w:val="009427DE"/>
    <w:rsid w:val="009430AD"/>
    <w:rsid w:val="009439F2"/>
    <w:rsid w:val="009447C9"/>
    <w:rsid w:val="00951280"/>
    <w:rsid w:val="00951980"/>
    <w:rsid w:val="00951E31"/>
    <w:rsid w:val="009621B6"/>
    <w:rsid w:val="009678FD"/>
    <w:rsid w:val="00972152"/>
    <w:rsid w:val="00974287"/>
    <w:rsid w:val="0097690B"/>
    <w:rsid w:val="00977BF0"/>
    <w:rsid w:val="00981219"/>
    <w:rsid w:val="00981A72"/>
    <w:rsid w:val="00983300"/>
    <w:rsid w:val="00983899"/>
    <w:rsid w:val="00987A25"/>
    <w:rsid w:val="0099365D"/>
    <w:rsid w:val="009942AA"/>
    <w:rsid w:val="00994A8A"/>
    <w:rsid w:val="00994CCD"/>
    <w:rsid w:val="009952ED"/>
    <w:rsid w:val="0099765D"/>
    <w:rsid w:val="009A1955"/>
    <w:rsid w:val="009A7DB0"/>
    <w:rsid w:val="009A7F67"/>
    <w:rsid w:val="009B0C00"/>
    <w:rsid w:val="009B1F8D"/>
    <w:rsid w:val="009B204F"/>
    <w:rsid w:val="009B24E6"/>
    <w:rsid w:val="009B25CE"/>
    <w:rsid w:val="009B6B95"/>
    <w:rsid w:val="009C0DD5"/>
    <w:rsid w:val="009C1EF5"/>
    <w:rsid w:val="009C1FFA"/>
    <w:rsid w:val="009C37A3"/>
    <w:rsid w:val="009C5B8C"/>
    <w:rsid w:val="009C7AF1"/>
    <w:rsid w:val="009D0203"/>
    <w:rsid w:val="009E6876"/>
    <w:rsid w:val="009E7ECB"/>
    <w:rsid w:val="009F12BE"/>
    <w:rsid w:val="009F173D"/>
    <w:rsid w:val="009F267E"/>
    <w:rsid w:val="009F3AF2"/>
    <w:rsid w:val="009F655C"/>
    <w:rsid w:val="00A035B7"/>
    <w:rsid w:val="00A063CA"/>
    <w:rsid w:val="00A07815"/>
    <w:rsid w:val="00A118EF"/>
    <w:rsid w:val="00A126DA"/>
    <w:rsid w:val="00A2082D"/>
    <w:rsid w:val="00A21DEE"/>
    <w:rsid w:val="00A22E4E"/>
    <w:rsid w:val="00A25D48"/>
    <w:rsid w:val="00A33797"/>
    <w:rsid w:val="00A36851"/>
    <w:rsid w:val="00A36DD2"/>
    <w:rsid w:val="00A50C0C"/>
    <w:rsid w:val="00A523DC"/>
    <w:rsid w:val="00A533D0"/>
    <w:rsid w:val="00A5528D"/>
    <w:rsid w:val="00A57609"/>
    <w:rsid w:val="00A6001F"/>
    <w:rsid w:val="00A600EE"/>
    <w:rsid w:val="00A644A5"/>
    <w:rsid w:val="00A65602"/>
    <w:rsid w:val="00A711A3"/>
    <w:rsid w:val="00A7187E"/>
    <w:rsid w:val="00A722A7"/>
    <w:rsid w:val="00A726B2"/>
    <w:rsid w:val="00A72867"/>
    <w:rsid w:val="00A72BA1"/>
    <w:rsid w:val="00A75EF6"/>
    <w:rsid w:val="00A80FCB"/>
    <w:rsid w:val="00A90D38"/>
    <w:rsid w:val="00A93346"/>
    <w:rsid w:val="00A962A8"/>
    <w:rsid w:val="00AA76BC"/>
    <w:rsid w:val="00AB07BE"/>
    <w:rsid w:val="00AB0D2E"/>
    <w:rsid w:val="00AB0FC1"/>
    <w:rsid w:val="00AB4A1E"/>
    <w:rsid w:val="00AC09FA"/>
    <w:rsid w:val="00AC206B"/>
    <w:rsid w:val="00AC58D9"/>
    <w:rsid w:val="00AC5DE8"/>
    <w:rsid w:val="00AC72BD"/>
    <w:rsid w:val="00AD4640"/>
    <w:rsid w:val="00AD4798"/>
    <w:rsid w:val="00AD6355"/>
    <w:rsid w:val="00AE2690"/>
    <w:rsid w:val="00AE5E97"/>
    <w:rsid w:val="00AF10E1"/>
    <w:rsid w:val="00AF171C"/>
    <w:rsid w:val="00AF2304"/>
    <w:rsid w:val="00AF6D63"/>
    <w:rsid w:val="00B06FF8"/>
    <w:rsid w:val="00B075D1"/>
    <w:rsid w:val="00B07E81"/>
    <w:rsid w:val="00B11BD0"/>
    <w:rsid w:val="00B164C6"/>
    <w:rsid w:val="00B1665A"/>
    <w:rsid w:val="00B226A2"/>
    <w:rsid w:val="00B22A66"/>
    <w:rsid w:val="00B24C0E"/>
    <w:rsid w:val="00B24F09"/>
    <w:rsid w:val="00B3045E"/>
    <w:rsid w:val="00B311E5"/>
    <w:rsid w:val="00B34111"/>
    <w:rsid w:val="00B345A2"/>
    <w:rsid w:val="00B42CC4"/>
    <w:rsid w:val="00B44B25"/>
    <w:rsid w:val="00B4532E"/>
    <w:rsid w:val="00B5069C"/>
    <w:rsid w:val="00B50D35"/>
    <w:rsid w:val="00B528F1"/>
    <w:rsid w:val="00B55847"/>
    <w:rsid w:val="00B57C83"/>
    <w:rsid w:val="00B61B15"/>
    <w:rsid w:val="00B63306"/>
    <w:rsid w:val="00B63CAF"/>
    <w:rsid w:val="00B6416B"/>
    <w:rsid w:val="00B64442"/>
    <w:rsid w:val="00B64FDD"/>
    <w:rsid w:val="00B66BE9"/>
    <w:rsid w:val="00B713C3"/>
    <w:rsid w:val="00B72E59"/>
    <w:rsid w:val="00B75A16"/>
    <w:rsid w:val="00B845D5"/>
    <w:rsid w:val="00B85DDE"/>
    <w:rsid w:val="00B86E09"/>
    <w:rsid w:val="00B87F7A"/>
    <w:rsid w:val="00B93D0E"/>
    <w:rsid w:val="00B951D2"/>
    <w:rsid w:val="00B97B24"/>
    <w:rsid w:val="00B97FF0"/>
    <w:rsid w:val="00BA0DD6"/>
    <w:rsid w:val="00BA0EE1"/>
    <w:rsid w:val="00BA57A2"/>
    <w:rsid w:val="00BA6B7F"/>
    <w:rsid w:val="00BB054D"/>
    <w:rsid w:val="00BB5911"/>
    <w:rsid w:val="00BB5D70"/>
    <w:rsid w:val="00BB7BEF"/>
    <w:rsid w:val="00BC565A"/>
    <w:rsid w:val="00BC75D5"/>
    <w:rsid w:val="00BD1846"/>
    <w:rsid w:val="00BD58FF"/>
    <w:rsid w:val="00BE6F42"/>
    <w:rsid w:val="00BF3EAE"/>
    <w:rsid w:val="00BF3F38"/>
    <w:rsid w:val="00BF6D91"/>
    <w:rsid w:val="00C01BB6"/>
    <w:rsid w:val="00C023D4"/>
    <w:rsid w:val="00C079AD"/>
    <w:rsid w:val="00C10F49"/>
    <w:rsid w:val="00C11867"/>
    <w:rsid w:val="00C14374"/>
    <w:rsid w:val="00C20FAC"/>
    <w:rsid w:val="00C2251C"/>
    <w:rsid w:val="00C275D3"/>
    <w:rsid w:val="00C27C5C"/>
    <w:rsid w:val="00C30272"/>
    <w:rsid w:val="00C341E9"/>
    <w:rsid w:val="00C35BCB"/>
    <w:rsid w:val="00C44088"/>
    <w:rsid w:val="00C45534"/>
    <w:rsid w:val="00C46B66"/>
    <w:rsid w:val="00C50505"/>
    <w:rsid w:val="00C51482"/>
    <w:rsid w:val="00C536E5"/>
    <w:rsid w:val="00C5579D"/>
    <w:rsid w:val="00C55F63"/>
    <w:rsid w:val="00C5754B"/>
    <w:rsid w:val="00C62AEC"/>
    <w:rsid w:val="00C637E9"/>
    <w:rsid w:val="00C64319"/>
    <w:rsid w:val="00C64790"/>
    <w:rsid w:val="00C668CA"/>
    <w:rsid w:val="00C70C86"/>
    <w:rsid w:val="00C71AC9"/>
    <w:rsid w:val="00C7306E"/>
    <w:rsid w:val="00C743A9"/>
    <w:rsid w:val="00C81A1D"/>
    <w:rsid w:val="00C90138"/>
    <w:rsid w:val="00C921F5"/>
    <w:rsid w:val="00C94164"/>
    <w:rsid w:val="00C967E5"/>
    <w:rsid w:val="00CA09F6"/>
    <w:rsid w:val="00CB0501"/>
    <w:rsid w:val="00CB18A7"/>
    <w:rsid w:val="00CB4B99"/>
    <w:rsid w:val="00CB4DD2"/>
    <w:rsid w:val="00CB650F"/>
    <w:rsid w:val="00CC757A"/>
    <w:rsid w:val="00CD524C"/>
    <w:rsid w:val="00CD78A5"/>
    <w:rsid w:val="00CE0B01"/>
    <w:rsid w:val="00CE1AC2"/>
    <w:rsid w:val="00CE2384"/>
    <w:rsid w:val="00CE586A"/>
    <w:rsid w:val="00CF094B"/>
    <w:rsid w:val="00CF244B"/>
    <w:rsid w:val="00CF5D93"/>
    <w:rsid w:val="00CF6C6A"/>
    <w:rsid w:val="00CF71C6"/>
    <w:rsid w:val="00D00226"/>
    <w:rsid w:val="00D01C88"/>
    <w:rsid w:val="00D027CA"/>
    <w:rsid w:val="00D03A16"/>
    <w:rsid w:val="00D04C72"/>
    <w:rsid w:val="00D055C4"/>
    <w:rsid w:val="00D07969"/>
    <w:rsid w:val="00D10D11"/>
    <w:rsid w:val="00D13A76"/>
    <w:rsid w:val="00D160A9"/>
    <w:rsid w:val="00D17350"/>
    <w:rsid w:val="00D22011"/>
    <w:rsid w:val="00D220CA"/>
    <w:rsid w:val="00D24957"/>
    <w:rsid w:val="00D27D8D"/>
    <w:rsid w:val="00D27EE3"/>
    <w:rsid w:val="00D3173A"/>
    <w:rsid w:val="00D33D10"/>
    <w:rsid w:val="00D33ECA"/>
    <w:rsid w:val="00D37AE2"/>
    <w:rsid w:val="00D407FF"/>
    <w:rsid w:val="00D42F42"/>
    <w:rsid w:val="00D44178"/>
    <w:rsid w:val="00D44836"/>
    <w:rsid w:val="00D45254"/>
    <w:rsid w:val="00D46648"/>
    <w:rsid w:val="00D51E7C"/>
    <w:rsid w:val="00D54837"/>
    <w:rsid w:val="00D55464"/>
    <w:rsid w:val="00D6002A"/>
    <w:rsid w:val="00D616C6"/>
    <w:rsid w:val="00D61C0C"/>
    <w:rsid w:val="00D62BC6"/>
    <w:rsid w:val="00D807EC"/>
    <w:rsid w:val="00D81D1F"/>
    <w:rsid w:val="00D84285"/>
    <w:rsid w:val="00D8448E"/>
    <w:rsid w:val="00D84559"/>
    <w:rsid w:val="00D8535A"/>
    <w:rsid w:val="00D858C2"/>
    <w:rsid w:val="00D91FE4"/>
    <w:rsid w:val="00D93766"/>
    <w:rsid w:val="00D94DA6"/>
    <w:rsid w:val="00D96D1B"/>
    <w:rsid w:val="00DA00C1"/>
    <w:rsid w:val="00DA0829"/>
    <w:rsid w:val="00DA1960"/>
    <w:rsid w:val="00DA1D0F"/>
    <w:rsid w:val="00DA508A"/>
    <w:rsid w:val="00DA6FBF"/>
    <w:rsid w:val="00DB187C"/>
    <w:rsid w:val="00DB5585"/>
    <w:rsid w:val="00DD022D"/>
    <w:rsid w:val="00DD0AC2"/>
    <w:rsid w:val="00DD2065"/>
    <w:rsid w:val="00DD397B"/>
    <w:rsid w:val="00DD768E"/>
    <w:rsid w:val="00DD7ACA"/>
    <w:rsid w:val="00DE012D"/>
    <w:rsid w:val="00DE4635"/>
    <w:rsid w:val="00DE5025"/>
    <w:rsid w:val="00DE5E29"/>
    <w:rsid w:val="00DF0F0C"/>
    <w:rsid w:val="00DF194D"/>
    <w:rsid w:val="00DF2792"/>
    <w:rsid w:val="00DF5250"/>
    <w:rsid w:val="00DF5ADA"/>
    <w:rsid w:val="00DF67C2"/>
    <w:rsid w:val="00E01B02"/>
    <w:rsid w:val="00E025E2"/>
    <w:rsid w:val="00E06417"/>
    <w:rsid w:val="00E13CD4"/>
    <w:rsid w:val="00E17F58"/>
    <w:rsid w:val="00E2241B"/>
    <w:rsid w:val="00E23354"/>
    <w:rsid w:val="00E239A9"/>
    <w:rsid w:val="00E31F47"/>
    <w:rsid w:val="00E36DC1"/>
    <w:rsid w:val="00E40CC6"/>
    <w:rsid w:val="00E4219E"/>
    <w:rsid w:val="00E434AF"/>
    <w:rsid w:val="00E43EC3"/>
    <w:rsid w:val="00E45620"/>
    <w:rsid w:val="00E469A3"/>
    <w:rsid w:val="00E47045"/>
    <w:rsid w:val="00E51808"/>
    <w:rsid w:val="00E53465"/>
    <w:rsid w:val="00E55802"/>
    <w:rsid w:val="00E637E3"/>
    <w:rsid w:val="00E65163"/>
    <w:rsid w:val="00E654D5"/>
    <w:rsid w:val="00E70AF4"/>
    <w:rsid w:val="00E72212"/>
    <w:rsid w:val="00E73884"/>
    <w:rsid w:val="00E740A6"/>
    <w:rsid w:val="00E76BB9"/>
    <w:rsid w:val="00E77553"/>
    <w:rsid w:val="00E8061D"/>
    <w:rsid w:val="00E8131F"/>
    <w:rsid w:val="00E829C2"/>
    <w:rsid w:val="00E830D8"/>
    <w:rsid w:val="00E86A72"/>
    <w:rsid w:val="00E86B14"/>
    <w:rsid w:val="00E871C1"/>
    <w:rsid w:val="00E92407"/>
    <w:rsid w:val="00E94CA7"/>
    <w:rsid w:val="00E97D16"/>
    <w:rsid w:val="00EA2C5A"/>
    <w:rsid w:val="00EA3D70"/>
    <w:rsid w:val="00EA5884"/>
    <w:rsid w:val="00EA601C"/>
    <w:rsid w:val="00EA68B1"/>
    <w:rsid w:val="00EB0FC7"/>
    <w:rsid w:val="00EB2DA5"/>
    <w:rsid w:val="00EB5461"/>
    <w:rsid w:val="00EC1C58"/>
    <w:rsid w:val="00EC57C3"/>
    <w:rsid w:val="00ED1C34"/>
    <w:rsid w:val="00ED3A0F"/>
    <w:rsid w:val="00ED54A7"/>
    <w:rsid w:val="00ED7103"/>
    <w:rsid w:val="00ED72EF"/>
    <w:rsid w:val="00EE0208"/>
    <w:rsid w:val="00EF0994"/>
    <w:rsid w:val="00EF37D1"/>
    <w:rsid w:val="00EF5EC0"/>
    <w:rsid w:val="00F01916"/>
    <w:rsid w:val="00F05547"/>
    <w:rsid w:val="00F0667B"/>
    <w:rsid w:val="00F06FC0"/>
    <w:rsid w:val="00F131F7"/>
    <w:rsid w:val="00F1422B"/>
    <w:rsid w:val="00F14C71"/>
    <w:rsid w:val="00F16197"/>
    <w:rsid w:val="00F20682"/>
    <w:rsid w:val="00F22E34"/>
    <w:rsid w:val="00F25325"/>
    <w:rsid w:val="00F302F7"/>
    <w:rsid w:val="00F33006"/>
    <w:rsid w:val="00F346B0"/>
    <w:rsid w:val="00F36089"/>
    <w:rsid w:val="00F40B82"/>
    <w:rsid w:val="00F41E7B"/>
    <w:rsid w:val="00F42911"/>
    <w:rsid w:val="00F42A90"/>
    <w:rsid w:val="00F447E8"/>
    <w:rsid w:val="00F523F6"/>
    <w:rsid w:val="00F54203"/>
    <w:rsid w:val="00F55D0C"/>
    <w:rsid w:val="00F57B0C"/>
    <w:rsid w:val="00F60C2D"/>
    <w:rsid w:val="00F64FEA"/>
    <w:rsid w:val="00F7330F"/>
    <w:rsid w:val="00F74EEC"/>
    <w:rsid w:val="00F75299"/>
    <w:rsid w:val="00F761B5"/>
    <w:rsid w:val="00F819DD"/>
    <w:rsid w:val="00F8343D"/>
    <w:rsid w:val="00F87453"/>
    <w:rsid w:val="00F91DB5"/>
    <w:rsid w:val="00F924C8"/>
    <w:rsid w:val="00F935C1"/>
    <w:rsid w:val="00FA2D36"/>
    <w:rsid w:val="00FA3D7C"/>
    <w:rsid w:val="00FA45AB"/>
    <w:rsid w:val="00FB0BB5"/>
    <w:rsid w:val="00FB110B"/>
    <w:rsid w:val="00FB307D"/>
    <w:rsid w:val="00FB3F03"/>
    <w:rsid w:val="00FB5898"/>
    <w:rsid w:val="00FB633D"/>
    <w:rsid w:val="00FC4792"/>
    <w:rsid w:val="00FC5731"/>
    <w:rsid w:val="00FC7043"/>
    <w:rsid w:val="00FD17E8"/>
    <w:rsid w:val="00FD272B"/>
    <w:rsid w:val="00FD5BA1"/>
    <w:rsid w:val="00FD6293"/>
    <w:rsid w:val="00FD7E0D"/>
    <w:rsid w:val="00FE1B41"/>
    <w:rsid w:val="00FE359E"/>
    <w:rsid w:val="00FE6535"/>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BF85B570-14AA-4CAB-83ED-425DAE09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shead 1"/>
    <w:basedOn w:val="Normal"/>
    <w:next w:val="BodyText"/>
    <w:link w:val="Heading1Char"/>
    <w:qFormat/>
    <w:rsid w:val="00C62AEC"/>
    <w:pPr>
      <w:keepNext/>
      <w:numPr>
        <w:numId w:val="1"/>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link w:val="Heading2Char"/>
    <w:qFormat/>
    <w:rsid w:val="00C62AEC"/>
    <w:pPr>
      <w:keepNext/>
      <w:numPr>
        <w:ilvl w:val="1"/>
        <w:numId w:val="1"/>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1"/>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1"/>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2"/>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CE1AC2"/>
    <w:pPr>
      <w:ind w:left="720"/>
      <w:contextualSpacing/>
    </w:pPr>
  </w:style>
  <w:style w:type="paragraph" w:styleId="PlainText">
    <w:name w:val="Plain Text"/>
    <w:basedOn w:val="Normal"/>
    <w:link w:val="PlainTextChar"/>
    <w:uiPriority w:val="99"/>
    <w:rsid w:val="00220DCD"/>
    <w:rPr>
      <w:rFonts w:ascii="Courier New" w:hAnsi="Courier New" w:cs="Courier New"/>
      <w:szCs w:val="20"/>
    </w:rPr>
  </w:style>
  <w:style w:type="character" w:customStyle="1" w:styleId="PlainTextChar">
    <w:name w:val="Plain Text Char"/>
    <w:basedOn w:val="DefaultParagraphFont"/>
    <w:link w:val="PlainText"/>
    <w:uiPriority w:val="99"/>
    <w:rsid w:val="00220DCD"/>
    <w:rPr>
      <w:rFonts w:ascii="Courier New" w:hAnsi="Courier New" w:cs="Courier New"/>
    </w:rPr>
  </w:style>
  <w:style w:type="character" w:customStyle="1" w:styleId="Heading2Char">
    <w:name w:val="Heading 2 Char"/>
    <w:basedOn w:val="DefaultParagraphFont"/>
    <w:link w:val="Heading2"/>
    <w:rsid w:val="003C4FEA"/>
    <w:rPr>
      <w:rFonts w:ascii="Arial" w:hAnsi="Arial" w:cs="Arial"/>
      <w:b/>
      <w:bCs/>
      <w:iCs/>
      <w:sz w:val="24"/>
      <w:szCs w:val="28"/>
    </w:rPr>
  </w:style>
  <w:style w:type="character" w:customStyle="1" w:styleId="Heading1Char">
    <w:name w:val="Heading 1 Char"/>
    <w:aliases w:val="shead1 Char,shead 1 Char"/>
    <w:basedOn w:val="DefaultParagraphFont"/>
    <w:link w:val="Heading1"/>
    <w:rsid w:val="0099365D"/>
    <w:rPr>
      <w:rFonts w:ascii="Arial" w:hAnsi="Arial" w:cs="Arial"/>
      <w:b/>
      <w:bCs/>
      <w:caps/>
      <w:kern w:val="32"/>
      <w:sz w:val="28"/>
      <w:szCs w:val="32"/>
    </w:rPr>
  </w:style>
  <w:style w:type="character" w:customStyle="1" w:styleId="StyleArialBold">
    <w:name w:val="Style Arial Bold"/>
    <w:basedOn w:val="DefaultParagraphFont"/>
    <w:rsid w:val="0099365D"/>
    <w:rPr>
      <w:rFonts w:ascii="Arial" w:hAnsi="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4300">
      <w:bodyDiv w:val="1"/>
      <w:marLeft w:val="0"/>
      <w:marRight w:val="0"/>
      <w:marTop w:val="0"/>
      <w:marBottom w:val="0"/>
      <w:divBdr>
        <w:top w:val="none" w:sz="0" w:space="0" w:color="auto"/>
        <w:left w:val="none" w:sz="0" w:space="0" w:color="auto"/>
        <w:bottom w:val="none" w:sz="0" w:space="0" w:color="auto"/>
        <w:right w:val="none" w:sz="0" w:space="0" w:color="auto"/>
      </w:divBdr>
    </w:div>
    <w:div w:id="143860343">
      <w:bodyDiv w:val="1"/>
      <w:marLeft w:val="0"/>
      <w:marRight w:val="0"/>
      <w:marTop w:val="0"/>
      <w:marBottom w:val="0"/>
      <w:divBdr>
        <w:top w:val="none" w:sz="0" w:space="0" w:color="auto"/>
        <w:left w:val="none" w:sz="0" w:space="0" w:color="auto"/>
        <w:bottom w:val="none" w:sz="0" w:space="0" w:color="auto"/>
        <w:right w:val="none" w:sz="0" w:space="0" w:color="auto"/>
      </w:divBdr>
    </w:div>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786239406">
      <w:bodyDiv w:val="1"/>
      <w:marLeft w:val="0"/>
      <w:marRight w:val="0"/>
      <w:marTop w:val="0"/>
      <w:marBottom w:val="0"/>
      <w:divBdr>
        <w:top w:val="none" w:sz="0" w:space="0" w:color="auto"/>
        <w:left w:val="none" w:sz="0" w:space="0" w:color="auto"/>
        <w:bottom w:val="none" w:sz="0" w:space="0" w:color="auto"/>
        <w:right w:val="none" w:sz="0" w:space="0" w:color="auto"/>
      </w:divBdr>
    </w:div>
    <w:div w:id="983772429">
      <w:bodyDiv w:val="1"/>
      <w:marLeft w:val="0"/>
      <w:marRight w:val="0"/>
      <w:marTop w:val="0"/>
      <w:marBottom w:val="0"/>
      <w:divBdr>
        <w:top w:val="none" w:sz="0" w:space="0" w:color="auto"/>
        <w:left w:val="none" w:sz="0" w:space="0" w:color="auto"/>
        <w:bottom w:val="none" w:sz="0" w:space="0" w:color="auto"/>
        <w:right w:val="none" w:sz="0" w:space="0" w:color="auto"/>
      </w:divBdr>
    </w:div>
    <w:div w:id="1704213839">
      <w:bodyDiv w:val="1"/>
      <w:marLeft w:val="0"/>
      <w:marRight w:val="0"/>
      <w:marTop w:val="0"/>
      <w:marBottom w:val="0"/>
      <w:divBdr>
        <w:top w:val="none" w:sz="0" w:space="0" w:color="auto"/>
        <w:left w:val="none" w:sz="0" w:space="0" w:color="auto"/>
        <w:bottom w:val="none" w:sz="0" w:space="0" w:color="auto"/>
        <w:right w:val="none" w:sz="0" w:space="0" w:color="auto"/>
      </w:divBdr>
    </w:div>
    <w:div w:id="17979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bestbuycanadacares.cas" TargetMode="External"/><Relationship Id="rId2" Type="http://schemas.openxmlformats.org/officeDocument/2006/relationships/customXml" Target="../customXml/item2.xml"/><Relationship Id="rId16" Type="http://schemas.openxmlformats.org/officeDocument/2006/relationships/hyperlink" Target="http://www.bestbuycanadacares.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bestbuycanadacares.cas"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estbuycanadacares.ca"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Release%202\Feature%20Docs\BBYC%20Mobile%20Feature%20Document_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77406-C16B-4426-A5F6-76F7D24E4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B4EAB0D-44A4-419C-AAC0-BF9F2D557F3B}">
  <ds:schemaRefs>
    <ds:schemaRef ds:uri="http://schemas.microsoft.com/sharepoint/v3/contenttype/forms"/>
  </ds:schemaRefs>
</ds:datastoreItem>
</file>

<file path=customXml/itemProps3.xml><?xml version="1.0" encoding="utf-8"?>
<ds:datastoreItem xmlns:ds="http://schemas.openxmlformats.org/officeDocument/2006/customXml" ds:itemID="{3F848B3D-B975-463C-B6A4-9A5C897A3B1D}">
  <ds:schemaRefs>
    <ds:schemaRef ds:uri="http://schemas.microsoft.com/office/2006/metadata/properties"/>
  </ds:schemaRefs>
</ds:datastoreItem>
</file>

<file path=customXml/itemProps4.xml><?xml version="1.0" encoding="utf-8"?>
<ds:datastoreItem xmlns:ds="http://schemas.openxmlformats.org/officeDocument/2006/customXml" ds:itemID="{F69FD19C-85EB-40BD-8C42-8E68B76E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Document_0404.dotx</Template>
  <TotalTime>18</TotalTime>
  <Pages>48</Pages>
  <Words>8945</Words>
  <Characters>50990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eDoc</vt:lpstr>
    </vt:vector>
  </TitlesOfParts>
  <Company>Stella Nova Technologies, Inc.</Company>
  <LinksUpToDate>false</LinksUpToDate>
  <CharactersWithSpaces>59816</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dc:title>
  <dc:creator>alackas</dc:creator>
  <cp:lastModifiedBy>Amy Byers</cp:lastModifiedBy>
  <cp:revision>3</cp:revision>
  <cp:lastPrinted>2012-05-18T18:41:00Z</cp:lastPrinted>
  <dcterms:created xsi:type="dcterms:W3CDTF">2014-10-07T13:35:00Z</dcterms:created>
  <dcterms:modified xsi:type="dcterms:W3CDTF">2014-10-07T13:55:00Z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