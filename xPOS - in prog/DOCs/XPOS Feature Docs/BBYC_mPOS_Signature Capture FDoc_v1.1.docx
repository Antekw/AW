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0F39C2" w:rsidTr="00A36851">
        <w:tc>
          <w:tcPr>
            <w:tcW w:w="5399" w:type="dxa"/>
            <w:vAlign w:val="center"/>
          </w:tcPr>
          <w:p w:rsidR="00750589" w:rsidRPr="000F39C2" w:rsidRDefault="00DA1D0F" w:rsidP="00A711A3">
            <w:pPr>
              <w:ind w:left="72"/>
              <w:rPr>
                <w:sz w:val="24"/>
              </w:rPr>
            </w:pPr>
            <w:r w:rsidRPr="000F39C2">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0F39C2" w:rsidRDefault="00A36851" w:rsidP="007345F4">
            <w:pPr>
              <w:ind w:left="72"/>
              <w:jc w:val="center"/>
              <w:rPr>
                <w:color w:val="FF0000"/>
                <w:szCs w:val="20"/>
              </w:rPr>
            </w:pPr>
            <w:r w:rsidRPr="000F39C2">
              <w:rPr>
                <w:noProof/>
                <w:color w:val="FF0000"/>
                <w:szCs w:val="20"/>
              </w:rPr>
              <w:drawing>
                <wp:inline distT="0" distB="0" distL="0" distR="0">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0F39C2" w:rsidTr="00A36851">
        <w:tc>
          <w:tcPr>
            <w:tcW w:w="10765" w:type="dxa"/>
            <w:gridSpan w:val="2"/>
            <w:vAlign w:val="center"/>
          </w:tcPr>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5E21B2" w:rsidRPr="000F39C2" w:rsidRDefault="005E21B2" w:rsidP="00A711A3">
            <w:pPr>
              <w:ind w:left="72"/>
              <w:rPr>
                <w:i/>
                <w:color w:val="FF0000"/>
                <w:sz w:val="28"/>
                <w:szCs w:val="28"/>
              </w:rPr>
            </w:pPr>
          </w:p>
          <w:p w:rsidR="005E21B2" w:rsidRPr="000F39C2" w:rsidRDefault="005E21B2" w:rsidP="00A711A3">
            <w:pPr>
              <w:ind w:left="72"/>
              <w:rPr>
                <w:i/>
                <w:color w:val="FF0000"/>
                <w:sz w:val="28"/>
                <w:szCs w:val="28"/>
              </w:rPr>
            </w:pPr>
          </w:p>
          <w:p w:rsidR="005E21B2" w:rsidRPr="000F39C2" w:rsidRDefault="005E21B2" w:rsidP="00A711A3">
            <w:pPr>
              <w:ind w:left="72"/>
              <w:rPr>
                <w:i/>
                <w:color w:val="FF0000"/>
                <w:sz w:val="28"/>
                <w:szCs w:val="28"/>
              </w:rPr>
            </w:pPr>
          </w:p>
          <w:p w:rsidR="00A711A3" w:rsidRPr="000F39C2" w:rsidRDefault="00A711A3" w:rsidP="00A711A3">
            <w:pPr>
              <w:ind w:left="72"/>
              <w:rPr>
                <w:i/>
                <w:color w:val="FF0000"/>
                <w:sz w:val="28"/>
                <w:szCs w:val="28"/>
              </w:rPr>
            </w:pPr>
          </w:p>
          <w:p w:rsidR="005C11F8" w:rsidRPr="000F39C2" w:rsidRDefault="005C11F8" w:rsidP="00A711A3">
            <w:pPr>
              <w:ind w:left="72"/>
              <w:rPr>
                <w:i/>
                <w:color w:val="FF0000"/>
                <w:sz w:val="28"/>
                <w:szCs w:val="28"/>
              </w:rPr>
            </w:pPr>
          </w:p>
          <w:p w:rsidR="00A711A3" w:rsidRPr="000F39C2" w:rsidRDefault="00A711A3" w:rsidP="00A711A3">
            <w:pPr>
              <w:ind w:left="72"/>
              <w:rPr>
                <w:i/>
                <w:color w:val="FF0000"/>
                <w:sz w:val="28"/>
                <w:szCs w:val="28"/>
              </w:rPr>
            </w:pPr>
          </w:p>
          <w:p w:rsidR="00A711A3" w:rsidRPr="000F39C2" w:rsidRDefault="00A711A3" w:rsidP="00A711A3">
            <w:pPr>
              <w:ind w:left="72"/>
              <w:rPr>
                <w:i/>
                <w:color w:val="FF0000"/>
                <w:sz w:val="28"/>
                <w:szCs w:val="28"/>
              </w:rPr>
            </w:pPr>
          </w:p>
          <w:p w:rsidR="0026699F" w:rsidRPr="000F39C2" w:rsidRDefault="00A36851" w:rsidP="00A711A3">
            <w:pPr>
              <w:ind w:left="72"/>
              <w:jc w:val="right"/>
              <w:rPr>
                <w:sz w:val="36"/>
                <w:szCs w:val="36"/>
              </w:rPr>
            </w:pPr>
            <w:r w:rsidRPr="000F39C2">
              <w:rPr>
                <w:sz w:val="36"/>
                <w:szCs w:val="36"/>
              </w:rPr>
              <w:t>Best Buy Canada Mobile</w:t>
            </w:r>
          </w:p>
          <w:p w:rsidR="00A711A3" w:rsidRPr="000F39C2" w:rsidRDefault="00A711A3" w:rsidP="00A711A3">
            <w:pPr>
              <w:ind w:left="72"/>
              <w:jc w:val="center"/>
              <w:rPr>
                <w:b/>
                <w:sz w:val="36"/>
                <w:szCs w:val="36"/>
              </w:rPr>
            </w:pPr>
          </w:p>
        </w:tc>
      </w:tr>
      <w:tr w:rsidR="0026699F" w:rsidRPr="000F39C2"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0F39C2" w:rsidTr="00A36851">
              <w:trPr>
                <w:trHeight w:val="720"/>
              </w:trPr>
              <w:tc>
                <w:tcPr>
                  <w:tcW w:w="10565" w:type="dxa"/>
                  <w:shd w:val="clear" w:color="auto" w:fill="004EBC"/>
                  <w:vAlign w:val="center"/>
                </w:tcPr>
                <w:p w:rsidR="005C11F8" w:rsidRPr="000F39C2" w:rsidRDefault="00FF380A" w:rsidP="00FF380A">
                  <w:pPr>
                    <w:jc w:val="center"/>
                    <w:rPr>
                      <w:b/>
                      <w:color w:val="FFFFFF" w:themeColor="background1"/>
                      <w:sz w:val="36"/>
                      <w:szCs w:val="36"/>
                    </w:rPr>
                  </w:pPr>
                  <w:r w:rsidRPr="000F39C2">
                    <w:rPr>
                      <w:b/>
                      <w:color w:val="FFFFFF" w:themeColor="background1"/>
                      <w:sz w:val="36"/>
                      <w:szCs w:val="36"/>
                    </w:rPr>
                    <w:t>Signature Capture with Terms</w:t>
                  </w:r>
                  <w:r w:rsidR="005C11F8" w:rsidRPr="000F39C2">
                    <w:rPr>
                      <w:b/>
                      <w:color w:val="FFFFFF" w:themeColor="background1"/>
                      <w:sz w:val="36"/>
                      <w:szCs w:val="36"/>
                    </w:rPr>
                    <w:t xml:space="preserve"> </w:t>
                  </w:r>
                  <w:r w:rsidR="00A36851" w:rsidRPr="000F39C2">
                    <w:rPr>
                      <w:b/>
                      <w:color w:val="FFFFFF" w:themeColor="background1"/>
                      <w:sz w:val="36"/>
                      <w:szCs w:val="36"/>
                    </w:rPr>
                    <w:t xml:space="preserve">Feature </w:t>
                  </w:r>
                  <w:r w:rsidR="005C11F8" w:rsidRPr="000F39C2">
                    <w:rPr>
                      <w:b/>
                      <w:color w:val="FFFFFF" w:themeColor="background1"/>
                      <w:sz w:val="36"/>
                      <w:szCs w:val="36"/>
                    </w:rPr>
                    <w:t>Document</w:t>
                  </w:r>
                </w:p>
              </w:tc>
            </w:tr>
          </w:tbl>
          <w:p w:rsidR="00A711A3" w:rsidRPr="000F39C2" w:rsidRDefault="00A711A3" w:rsidP="00A711A3">
            <w:pPr>
              <w:ind w:left="72"/>
              <w:jc w:val="right"/>
              <w:rPr>
                <w:color w:val="FF0000"/>
                <w:sz w:val="36"/>
                <w:szCs w:val="36"/>
              </w:rPr>
            </w:pPr>
          </w:p>
          <w:p w:rsidR="00A711A3" w:rsidRPr="000F39C2" w:rsidRDefault="00763E93" w:rsidP="00A711A3">
            <w:pPr>
              <w:ind w:left="72"/>
              <w:jc w:val="right"/>
              <w:rPr>
                <w:b/>
                <w:sz w:val="24"/>
              </w:rPr>
            </w:pPr>
            <w:r w:rsidRPr="000F39C2">
              <w:rPr>
                <w:b/>
                <w:sz w:val="24"/>
              </w:rPr>
              <w:t>Document Version</w:t>
            </w:r>
            <w:r w:rsidR="00FF380A" w:rsidRPr="000F39C2">
              <w:rPr>
                <w:b/>
                <w:sz w:val="24"/>
              </w:rPr>
              <w:t xml:space="preserve">: </w:t>
            </w:r>
            <w:r w:rsidR="00CA28B8" w:rsidRPr="000F39C2">
              <w:rPr>
                <w:b/>
                <w:sz w:val="24"/>
              </w:rPr>
              <w:t>1.</w:t>
            </w:r>
            <w:ins w:id="0" w:author="Amy Byers" w:date="2014-10-06T12:21:00Z">
              <w:r w:rsidR="000F39C2">
                <w:rPr>
                  <w:b/>
                  <w:sz w:val="24"/>
                </w:rPr>
                <w:t>1</w:t>
              </w:r>
            </w:ins>
            <w:del w:id="1" w:author="Amy Byers" w:date="2014-10-06T12:21:00Z">
              <w:r w:rsidR="00CA28B8" w:rsidRPr="000F39C2" w:rsidDel="000F39C2">
                <w:rPr>
                  <w:b/>
                  <w:sz w:val="24"/>
                </w:rPr>
                <w:delText>0</w:delText>
              </w:r>
            </w:del>
          </w:p>
          <w:p w:rsidR="003C0044" w:rsidRPr="000F39C2" w:rsidRDefault="003C0044" w:rsidP="003C0044">
            <w:pPr>
              <w:spacing w:before="120" w:after="120"/>
              <w:ind w:left="72"/>
              <w:jc w:val="right"/>
              <w:rPr>
                <w:b/>
                <w:iCs/>
                <w:sz w:val="24"/>
              </w:rPr>
            </w:pPr>
            <w:r w:rsidRPr="000F39C2">
              <w:rPr>
                <w:b/>
                <w:iCs/>
                <w:sz w:val="24"/>
              </w:rPr>
              <w:t xml:space="preserve">Design Date: </w:t>
            </w:r>
            <w:r w:rsidR="00BF19D5" w:rsidRPr="000F39C2">
              <w:rPr>
                <w:b/>
                <w:iCs/>
                <w:sz w:val="24"/>
              </w:rPr>
              <w:t>July 16</w:t>
            </w:r>
            <w:r w:rsidR="005F6F45" w:rsidRPr="000F39C2">
              <w:rPr>
                <w:b/>
                <w:iCs/>
                <w:sz w:val="24"/>
              </w:rPr>
              <w:t>, 2013</w:t>
            </w:r>
          </w:p>
          <w:p w:rsidR="003C0044" w:rsidRPr="000F39C2" w:rsidRDefault="003C0044" w:rsidP="00A711A3">
            <w:pPr>
              <w:ind w:left="72"/>
              <w:jc w:val="right"/>
              <w:rPr>
                <w:b/>
                <w:sz w:val="24"/>
              </w:rPr>
            </w:pPr>
          </w:p>
          <w:p w:rsidR="00A711A3" w:rsidRPr="000F39C2" w:rsidRDefault="00A711A3" w:rsidP="00A711A3">
            <w:pPr>
              <w:ind w:left="72"/>
              <w:jc w:val="right"/>
              <w:rPr>
                <w:color w:val="FF0000"/>
                <w:sz w:val="36"/>
                <w:szCs w:val="36"/>
              </w:rPr>
            </w:pPr>
          </w:p>
          <w:p w:rsidR="0026699F" w:rsidRPr="000F39C2" w:rsidRDefault="0026699F" w:rsidP="00A711A3">
            <w:pPr>
              <w:ind w:left="72"/>
              <w:jc w:val="right"/>
              <w:rPr>
                <w:sz w:val="36"/>
                <w:szCs w:val="36"/>
              </w:rPr>
            </w:pPr>
          </w:p>
        </w:tc>
      </w:tr>
      <w:tr w:rsidR="0026699F" w:rsidRPr="000F39C2" w:rsidTr="00A36851">
        <w:tc>
          <w:tcPr>
            <w:tcW w:w="10765" w:type="dxa"/>
            <w:gridSpan w:val="2"/>
            <w:vAlign w:val="center"/>
          </w:tcPr>
          <w:p w:rsidR="00A711A3" w:rsidRPr="000F39C2" w:rsidRDefault="00A711A3" w:rsidP="00A711A3">
            <w:pPr>
              <w:ind w:left="72"/>
              <w:rPr>
                <w:i/>
                <w:color w:val="FF0000"/>
                <w:sz w:val="24"/>
              </w:rPr>
            </w:pPr>
          </w:p>
          <w:p w:rsidR="00A711A3" w:rsidRPr="000F39C2" w:rsidRDefault="00A711A3" w:rsidP="00A711A3">
            <w:pPr>
              <w:ind w:left="72"/>
              <w:rPr>
                <w:i/>
                <w:color w:val="FF0000"/>
                <w:sz w:val="24"/>
              </w:rPr>
            </w:pPr>
          </w:p>
          <w:p w:rsidR="00A711A3" w:rsidRPr="000F39C2" w:rsidRDefault="00A711A3" w:rsidP="00A711A3">
            <w:pPr>
              <w:ind w:left="72"/>
              <w:rPr>
                <w:i/>
                <w:color w:val="FF0000"/>
                <w:sz w:val="24"/>
              </w:rPr>
            </w:pPr>
          </w:p>
          <w:p w:rsidR="00A711A3" w:rsidRPr="000F39C2" w:rsidRDefault="00A711A3" w:rsidP="00A711A3">
            <w:pPr>
              <w:ind w:left="72"/>
              <w:rPr>
                <w:i/>
                <w:color w:val="FF0000"/>
                <w:sz w:val="24"/>
              </w:rPr>
            </w:pPr>
          </w:p>
          <w:p w:rsidR="00A711A3" w:rsidRPr="000F39C2" w:rsidRDefault="00A711A3" w:rsidP="00A711A3">
            <w:pPr>
              <w:ind w:left="72"/>
              <w:rPr>
                <w:i/>
                <w:color w:val="FF0000"/>
                <w:sz w:val="24"/>
              </w:rPr>
            </w:pPr>
          </w:p>
          <w:p w:rsidR="00A711A3" w:rsidRPr="000F39C2" w:rsidRDefault="00A711A3" w:rsidP="00A711A3">
            <w:pPr>
              <w:ind w:left="72"/>
              <w:rPr>
                <w:i/>
                <w:color w:val="FF0000"/>
                <w:sz w:val="24"/>
              </w:rPr>
            </w:pPr>
          </w:p>
          <w:p w:rsidR="00A711A3" w:rsidRPr="000F39C2" w:rsidRDefault="0026699F" w:rsidP="00763E93">
            <w:pPr>
              <w:ind w:left="72"/>
              <w:jc w:val="right"/>
              <w:rPr>
                <w:b/>
                <w:sz w:val="24"/>
              </w:rPr>
            </w:pPr>
            <w:r w:rsidRPr="000F39C2">
              <w:rPr>
                <w:b/>
                <w:sz w:val="24"/>
              </w:rPr>
              <w:t xml:space="preserve">Prepared By: </w:t>
            </w:r>
            <w:r w:rsidR="00FF380A" w:rsidRPr="000F39C2">
              <w:rPr>
                <w:b/>
                <w:sz w:val="24"/>
              </w:rPr>
              <w:t>Amy Lackas</w:t>
            </w:r>
          </w:p>
          <w:p w:rsidR="00763E93" w:rsidRPr="000F39C2" w:rsidRDefault="00763E93" w:rsidP="00763E93">
            <w:pPr>
              <w:ind w:left="72"/>
              <w:jc w:val="right"/>
              <w:rPr>
                <w:b/>
                <w:color w:val="FF0000"/>
                <w:sz w:val="24"/>
              </w:rPr>
            </w:pPr>
          </w:p>
          <w:p w:rsidR="00763E93" w:rsidRPr="000F39C2" w:rsidRDefault="00763E93" w:rsidP="00763E93">
            <w:pPr>
              <w:ind w:left="72"/>
              <w:jc w:val="right"/>
              <w:rPr>
                <w:b/>
                <w:color w:val="FF0000"/>
                <w:sz w:val="24"/>
              </w:rPr>
            </w:pPr>
          </w:p>
          <w:p w:rsidR="00763E93" w:rsidRPr="000F39C2" w:rsidRDefault="00763E93" w:rsidP="00763E93">
            <w:pPr>
              <w:ind w:left="72"/>
              <w:jc w:val="right"/>
              <w:rPr>
                <w:b/>
                <w:color w:val="FF0000"/>
                <w:sz w:val="24"/>
              </w:rPr>
            </w:pPr>
          </w:p>
          <w:p w:rsidR="00AA76BC" w:rsidRPr="000F39C2" w:rsidRDefault="00AA76BC" w:rsidP="00763E93">
            <w:pPr>
              <w:ind w:left="72"/>
              <w:jc w:val="right"/>
              <w:rPr>
                <w:b/>
                <w:color w:val="FF0000"/>
                <w:sz w:val="24"/>
              </w:rPr>
            </w:pPr>
          </w:p>
          <w:p w:rsidR="00763E93" w:rsidRPr="000F39C2" w:rsidRDefault="00763E93" w:rsidP="00763E93">
            <w:pPr>
              <w:ind w:left="72"/>
              <w:jc w:val="right"/>
              <w:rPr>
                <w:b/>
                <w:sz w:val="24"/>
              </w:rPr>
            </w:pPr>
          </w:p>
        </w:tc>
      </w:tr>
      <w:tr w:rsidR="0026699F" w:rsidRPr="000F39C2" w:rsidTr="00A36851">
        <w:tc>
          <w:tcPr>
            <w:tcW w:w="10765" w:type="dxa"/>
            <w:gridSpan w:val="2"/>
            <w:vAlign w:val="center"/>
          </w:tcPr>
          <w:p w:rsidR="00A711A3" w:rsidRPr="000F39C2" w:rsidRDefault="00A711A3" w:rsidP="00AA76BC">
            <w:pPr>
              <w:ind w:left="72"/>
              <w:jc w:val="right"/>
              <w:rPr>
                <w:b/>
                <w:iCs/>
                <w:sz w:val="24"/>
              </w:rPr>
            </w:pPr>
          </w:p>
        </w:tc>
      </w:tr>
    </w:tbl>
    <w:p w:rsidR="008E55BA" w:rsidRPr="000F39C2" w:rsidRDefault="008E55BA" w:rsidP="009942AA">
      <w:pPr>
        <w:pStyle w:val="StyleHeaderItalic"/>
        <w:pBdr>
          <w:bottom w:val="single" w:sz="4" w:space="0" w:color="auto"/>
        </w:pBdr>
        <w:rPr>
          <w:b/>
        </w:rPr>
      </w:pPr>
      <w:r w:rsidRPr="000F39C2">
        <w:rPr>
          <w:b/>
        </w:rPr>
        <w:lastRenderedPageBreak/>
        <w:t>Table of Contents</w:t>
      </w:r>
    </w:p>
    <w:p w:rsidR="002A712C" w:rsidRPr="000F39C2" w:rsidRDefault="00BA111D">
      <w:pPr>
        <w:pStyle w:val="TOC1"/>
        <w:rPr>
          <w:rFonts w:asciiTheme="minorHAnsi" w:eastAsiaTheme="minorEastAsia" w:hAnsiTheme="minorHAnsi" w:cstheme="minorBidi"/>
          <w:noProof/>
          <w:sz w:val="22"/>
          <w:szCs w:val="22"/>
        </w:rPr>
      </w:pPr>
      <w:r w:rsidRPr="000F39C2">
        <w:rPr>
          <w:b/>
          <w:sz w:val="24"/>
        </w:rPr>
        <w:fldChar w:fldCharType="begin"/>
      </w:r>
      <w:r w:rsidR="00D01C88" w:rsidRPr="000F39C2">
        <w:rPr>
          <w:b/>
          <w:sz w:val="24"/>
        </w:rPr>
        <w:instrText xml:space="preserve"> TOC \o "1-2" \h \z \u </w:instrText>
      </w:r>
      <w:r w:rsidRPr="000F39C2">
        <w:rPr>
          <w:b/>
          <w:sz w:val="24"/>
        </w:rPr>
        <w:fldChar w:fldCharType="separate"/>
      </w:r>
      <w:hyperlink w:anchor="_Toc352182859" w:history="1">
        <w:r w:rsidR="002A712C" w:rsidRPr="000F39C2">
          <w:rPr>
            <w:rStyle w:val="Hyperlink"/>
            <w:i/>
            <w:noProof/>
          </w:rPr>
          <w:t>1.</w:t>
        </w:r>
        <w:r w:rsidR="002A712C" w:rsidRPr="000F39C2">
          <w:rPr>
            <w:rFonts w:asciiTheme="minorHAnsi" w:eastAsiaTheme="minorEastAsia" w:hAnsiTheme="minorHAnsi" w:cstheme="minorBidi"/>
            <w:noProof/>
            <w:sz w:val="22"/>
            <w:szCs w:val="22"/>
          </w:rPr>
          <w:tab/>
        </w:r>
        <w:r w:rsidR="002A712C" w:rsidRPr="000F39C2">
          <w:rPr>
            <w:rStyle w:val="Hyperlink"/>
            <w:i/>
            <w:noProof/>
          </w:rPr>
          <w:t>Feature Overview</w:t>
        </w:r>
        <w:r w:rsidR="002A712C" w:rsidRPr="000F39C2">
          <w:rPr>
            <w:noProof/>
            <w:webHidden/>
          </w:rPr>
          <w:tab/>
        </w:r>
        <w:r w:rsidRPr="000F39C2">
          <w:rPr>
            <w:noProof/>
            <w:webHidden/>
          </w:rPr>
          <w:fldChar w:fldCharType="begin"/>
        </w:r>
        <w:r w:rsidR="002A712C" w:rsidRPr="000F39C2">
          <w:rPr>
            <w:noProof/>
            <w:webHidden/>
          </w:rPr>
          <w:instrText xml:space="preserve"> PAGEREF _Toc352182859 \h </w:instrText>
        </w:r>
        <w:r w:rsidRPr="000F39C2">
          <w:rPr>
            <w:noProof/>
            <w:webHidden/>
          </w:rPr>
        </w:r>
        <w:r w:rsidRPr="000F39C2">
          <w:rPr>
            <w:noProof/>
            <w:webHidden/>
          </w:rPr>
          <w:fldChar w:fldCharType="separate"/>
        </w:r>
        <w:r w:rsidR="002A712C" w:rsidRPr="000F39C2">
          <w:rPr>
            <w:noProof/>
            <w:webHidden/>
          </w:rPr>
          <w:t>3</w:t>
        </w:r>
        <w:r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0" w:history="1">
        <w:r w:rsidR="002A712C" w:rsidRPr="000F39C2">
          <w:rPr>
            <w:rStyle w:val="Hyperlink"/>
            <w:noProof/>
          </w:rPr>
          <w:t>1.1</w:t>
        </w:r>
        <w:r w:rsidR="002A712C" w:rsidRPr="000F39C2">
          <w:rPr>
            <w:rFonts w:asciiTheme="minorHAnsi" w:eastAsiaTheme="minorEastAsia" w:hAnsiTheme="minorHAnsi" w:cstheme="minorBidi"/>
            <w:noProof/>
            <w:sz w:val="22"/>
            <w:szCs w:val="22"/>
          </w:rPr>
          <w:tab/>
        </w:r>
        <w:r w:rsidR="002A712C" w:rsidRPr="000F39C2">
          <w:rPr>
            <w:rStyle w:val="Hyperlink"/>
            <w:noProof/>
          </w:rPr>
          <w:t>Feature Description</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_Toc352182860 \h </w:instrText>
        </w:r>
        <w:r w:rsidR="00BA111D" w:rsidRPr="000F39C2">
          <w:rPr>
            <w:noProof/>
            <w:webHidden/>
          </w:rPr>
        </w:r>
        <w:r w:rsidR="00BA111D" w:rsidRPr="000F39C2">
          <w:rPr>
            <w:noProof/>
            <w:webHidden/>
          </w:rPr>
          <w:fldChar w:fldCharType="separate"/>
        </w:r>
        <w:r w:rsidR="002A712C" w:rsidRPr="000F39C2">
          <w:rPr>
            <w:noProof/>
            <w:webHidden/>
          </w:rPr>
          <w:t>3</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1" w:history="1">
        <w:r w:rsidR="002A712C" w:rsidRPr="000F39C2">
          <w:rPr>
            <w:rStyle w:val="Hyperlink"/>
            <w:noProof/>
          </w:rPr>
          <w:t>1.2</w:t>
        </w:r>
        <w:r w:rsidR="002A712C" w:rsidRPr="000F39C2">
          <w:rPr>
            <w:rFonts w:asciiTheme="minorHAnsi" w:eastAsiaTheme="minorEastAsia" w:hAnsiTheme="minorHAnsi" w:cstheme="minorBidi"/>
            <w:noProof/>
            <w:sz w:val="22"/>
            <w:szCs w:val="22"/>
          </w:rPr>
          <w:tab/>
        </w:r>
        <w:r w:rsidR="002A712C" w:rsidRPr="000F39C2">
          <w:rPr>
            <w:rStyle w:val="Hyperlink"/>
            <w:noProof/>
          </w:rPr>
          <w:t>Assumptions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_Toc352182861 \h </w:instrText>
        </w:r>
        <w:r w:rsidR="00BA111D" w:rsidRPr="000F39C2">
          <w:rPr>
            <w:noProof/>
            <w:webHidden/>
          </w:rPr>
        </w:r>
        <w:r w:rsidR="00BA111D" w:rsidRPr="000F39C2">
          <w:rPr>
            <w:noProof/>
            <w:webHidden/>
          </w:rPr>
          <w:fldChar w:fldCharType="separate"/>
        </w:r>
        <w:r w:rsidR="002A712C" w:rsidRPr="000F39C2">
          <w:rPr>
            <w:noProof/>
            <w:webHidden/>
          </w:rPr>
          <w:t>3</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2" w:history="1">
        <w:r w:rsidR="002A712C" w:rsidRPr="000F39C2">
          <w:rPr>
            <w:rStyle w:val="Hyperlink"/>
            <w:noProof/>
          </w:rPr>
          <w:t>1.3</w:t>
        </w:r>
        <w:r w:rsidR="002A712C" w:rsidRPr="000F39C2">
          <w:rPr>
            <w:rFonts w:asciiTheme="minorHAnsi" w:eastAsiaTheme="minorEastAsia" w:hAnsiTheme="minorHAnsi" w:cstheme="minorBidi"/>
            <w:noProof/>
            <w:sz w:val="22"/>
            <w:szCs w:val="22"/>
          </w:rPr>
          <w:tab/>
        </w:r>
        <w:r w:rsidR="002A712C" w:rsidRPr="000F39C2">
          <w:rPr>
            <w:rStyle w:val="Hyperlink"/>
            <w:noProof/>
          </w:rPr>
          <w:t>Parameters and System Settings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_Toc352182862 \h </w:instrText>
        </w:r>
        <w:r w:rsidR="00BA111D" w:rsidRPr="000F39C2">
          <w:rPr>
            <w:noProof/>
            <w:webHidden/>
          </w:rPr>
        </w:r>
        <w:r w:rsidR="00BA111D" w:rsidRPr="000F39C2">
          <w:rPr>
            <w:noProof/>
            <w:webHidden/>
          </w:rPr>
          <w:fldChar w:fldCharType="separate"/>
        </w:r>
        <w:r w:rsidR="002A712C" w:rsidRPr="000F39C2">
          <w:rPr>
            <w:noProof/>
            <w:webHidden/>
          </w:rPr>
          <w:t>3</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3" w:history="1">
        <w:r w:rsidR="002A712C" w:rsidRPr="000F39C2">
          <w:rPr>
            <w:rStyle w:val="Hyperlink"/>
            <w:noProof/>
          </w:rPr>
          <w:t>1.4</w:t>
        </w:r>
        <w:r w:rsidR="002A712C" w:rsidRPr="000F39C2">
          <w:rPr>
            <w:rFonts w:asciiTheme="minorHAnsi" w:eastAsiaTheme="minorEastAsia" w:hAnsiTheme="minorHAnsi" w:cstheme="minorBidi"/>
            <w:noProof/>
            <w:sz w:val="22"/>
            <w:szCs w:val="22"/>
          </w:rPr>
          <w:tab/>
        </w:r>
        <w:r w:rsidR="002A712C" w:rsidRPr="000F39C2">
          <w:rPr>
            <w:rStyle w:val="Hyperlink"/>
            <w:noProof/>
          </w:rPr>
          <w:t>Interfaces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_Toc352182863 \h </w:instrText>
        </w:r>
        <w:r w:rsidR="00BA111D" w:rsidRPr="000F39C2">
          <w:rPr>
            <w:noProof/>
            <w:webHidden/>
          </w:rPr>
        </w:r>
        <w:r w:rsidR="00BA111D" w:rsidRPr="000F39C2">
          <w:rPr>
            <w:noProof/>
            <w:webHidden/>
          </w:rPr>
          <w:fldChar w:fldCharType="separate"/>
        </w:r>
        <w:r w:rsidR="002A712C" w:rsidRPr="000F39C2">
          <w:rPr>
            <w:noProof/>
            <w:webHidden/>
          </w:rPr>
          <w:t>3</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64" w:history="1">
        <w:r w:rsidR="002A712C" w:rsidRPr="000F39C2">
          <w:rPr>
            <w:rStyle w:val="Hyperlink"/>
            <w:i/>
            <w:noProof/>
          </w:rPr>
          <w:t>2.</w:t>
        </w:r>
        <w:r w:rsidR="002A712C" w:rsidRPr="000F39C2">
          <w:rPr>
            <w:rFonts w:asciiTheme="minorHAnsi" w:eastAsiaTheme="minorEastAsia" w:hAnsiTheme="minorHAnsi" w:cstheme="minorBidi"/>
            <w:noProof/>
            <w:sz w:val="22"/>
            <w:szCs w:val="22"/>
          </w:rPr>
          <w:tab/>
        </w:r>
        <w:r w:rsidR="002A712C" w:rsidRPr="000F39C2">
          <w:rPr>
            <w:rStyle w:val="Hyperlink"/>
            <w:i/>
            <w:noProof/>
          </w:rPr>
          <w:t>USE CASE: Signature capture with Terms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_Toc352182864 \h </w:instrText>
        </w:r>
        <w:r w:rsidR="00BA111D" w:rsidRPr="000F39C2">
          <w:rPr>
            <w:noProof/>
            <w:webHidden/>
          </w:rPr>
        </w:r>
        <w:r w:rsidR="00BA111D" w:rsidRPr="000F39C2">
          <w:rPr>
            <w:noProof/>
            <w:webHidden/>
          </w:rPr>
          <w:fldChar w:fldCharType="separate"/>
        </w:r>
        <w:r w:rsidR="002A712C" w:rsidRPr="000F39C2">
          <w:rPr>
            <w:noProof/>
            <w:webHidden/>
          </w:rPr>
          <w:t>4</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5" w:history="1">
        <w:r w:rsidR="002A712C" w:rsidRPr="000F39C2">
          <w:rPr>
            <w:rStyle w:val="Hyperlink"/>
            <w:noProof/>
          </w:rPr>
          <w:t>2.1</w:t>
        </w:r>
        <w:r w:rsidR="002A712C" w:rsidRPr="000F39C2">
          <w:rPr>
            <w:rFonts w:asciiTheme="minorHAnsi" w:eastAsiaTheme="minorEastAsia" w:hAnsiTheme="minorHAnsi" w:cstheme="minorBidi"/>
            <w:noProof/>
            <w:sz w:val="22"/>
            <w:szCs w:val="22"/>
          </w:rPr>
          <w:tab/>
        </w:r>
        <w:r w:rsidR="002A712C" w:rsidRPr="000F39C2">
          <w:rPr>
            <w:rStyle w:val="Hyperlink"/>
            <w:noProof/>
          </w:rPr>
          <w:t>Feature Flow</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_Toc352182865 \h </w:instrText>
        </w:r>
        <w:r w:rsidR="00BA111D" w:rsidRPr="000F39C2">
          <w:rPr>
            <w:noProof/>
            <w:webHidden/>
          </w:rPr>
        </w:r>
        <w:r w:rsidR="00BA111D" w:rsidRPr="000F39C2">
          <w:rPr>
            <w:noProof/>
            <w:webHidden/>
          </w:rPr>
          <w:fldChar w:fldCharType="separate"/>
        </w:r>
        <w:r w:rsidR="002A712C" w:rsidRPr="000F39C2">
          <w:rPr>
            <w:noProof/>
            <w:webHidden/>
          </w:rPr>
          <w:t>4</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6" w:history="1">
        <w:r w:rsidR="002A712C" w:rsidRPr="000F39C2">
          <w:rPr>
            <w:rStyle w:val="Hyperlink"/>
            <w:noProof/>
          </w:rPr>
          <w:t>2.2</w:t>
        </w:r>
        <w:r w:rsidR="002A712C" w:rsidRPr="000F39C2">
          <w:rPr>
            <w:rFonts w:asciiTheme="minorHAnsi" w:eastAsiaTheme="minorEastAsia" w:hAnsiTheme="minorHAnsi" w:cstheme="minorBidi"/>
            <w:noProof/>
            <w:sz w:val="22"/>
            <w:szCs w:val="22"/>
          </w:rPr>
          <w:tab/>
        </w:r>
        <w:r w:rsidR="002A712C" w:rsidRPr="000F39C2">
          <w:rPr>
            <w:rStyle w:val="Hyperlink"/>
            <w:noProof/>
          </w:rPr>
          <w:t>Precondition</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_Toc352182866 \h </w:instrText>
        </w:r>
        <w:r w:rsidR="00BA111D" w:rsidRPr="000F39C2">
          <w:rPr>
            <w:noProof/>
            <w:webHidden/>
          </w:rPr>
        </w:r>
        <w:r w:rsidR="00BA111D" w:rsidRPr="000F39C2">
          <w:rPr>
            <w:noProof/>
            <w:webHidden/>
          </w:rPr>
          <w:fldChar w:fldCharType="separate"/>
        </w:r>
        <w:r w:rsidR="002A712C" w:rsidRPr="000F39C2">
          <w:rPr>
            <w:noProof/>
            <w:webHidden/>
          </w:rPr>
          <w:t>4</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7" w:history="1">
        <w:r w:rsidR="002A712C" w:rsidRPr="000F39C2">
          <w:rPr>
            <w:rStyle w:val="Hyperlink"/>
            <w:noProof/>
          </w:rPr>
          <w:t>2.3</w:t>
        </w:r>
        <w:r w:rsidR="002A712C" w:rsidRPr="000F39C2">
          <w:rPr>
            <w:rFonts w:asciiTheme="minorHAnsi" w:eastAsiaTheme="minorEastAsia" w:hAnsiTheme="minorHAnsi" w:cstheme="minorBidi"/>
            <w:noProof/>
            <w:sz w:val="22"/>
            <w:szCs w:val="22"/>
          </w:rPr>
          <w:tab/>
        </w:r>
        <w:r w:rsidR="002A712C" w:rsidRPr="000F39C2">
          <w:rPr>
            <w:rStyle w:val="Hyperlink"/>
            <w:noProof/>
          </w:rPr>
          <w:t>Main Flow</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_Toc352182867 \h </w:instrText>
        </w:r>
        <w:r w:rsidR="00BA111D" w:rsidRPr="000F39C2">
          <w:rPr>
            <w:noProof/>
            <w:webHidden/>
          </w:rPr>
        </w:r>
        <w:r w:rsidR="00BA111D" w:rsidRPr="000F39C2">
          <w:rPr>
            <w:noProof/>
            <w:webHidden/>
          </w:rPr>
          <w:fldChar w:fldCharType="separate"/>
        </w:r>
        <w:r w:rsidR="002A712C" w:rsidRPr="000F39C2">
          <w:rPr>
            <w:noProof/>
            <w:webHidden/>
          </w:rPr>
          <w:t>4</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8" w:history="1">
        <w:r w:rsidR="002A712C" w:rsidRPr="000F39C2">
          <w:rPr>
            <w:rStyle w:val="Hyperlink"/>
            <w:noProof/>
          </w:rPr>
          <w:t>2.4</w:t>
        </w:r>
        <w:r w:rsidR="002A712C" w:rsidRPr="000F39C2">
          <w:rPr>
            <w:rFonts w:asciiTheme="minorHAnsi" w:eastAsiaTheme="minorEastAsia" w:hAnsiTheme="minorHAnsi" w:cstheme="minorBidi"/>
            <w:noProof/>
            <w:sz w:val="22"/>
            <w:szCs w:val="22"/>
          </w:rPr>
          <w:tab/>
        </w:r>
        <w:r w:rsidR="002A712C" w:rsidRPr="000F39C2">
          <w:rPr>
            <w:rStyle w:val="Hyperlink"/>
            <w:noProof/>
          </w:rPr>
          <w:t>Alternate Flows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_Toc352182868 \h </w:instrText>
        </w:r>
        <w:r w:rsidR="00BA111D" w:rsidRPr="000F39C2">
          <w:rPr>
            <w:noProof/>
            <w:webHidden/>
          </w:rPr>
        </w:r>
        <w:r w:rsidR="00BA111D" w:rsidRPr="000F39C2">
          <w:rPr>
            <w:noProof/>
            <w:webHidden/>
          </w:rPr>
          <w:fldChar w:fldCharType="separate"/>
        </w:r>
        <w:r w:rsidR="002A712C" w:rsidRPr="000F39C2">
          <w:rPr>
            <w:noProof/>
            <w:webHidden/>
          </w:rPr>
          <w:t>4</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69" w:history="1">
        <w:r w:rsidR="002A712C" w:rsidRPr="000F39C2">
          <w:rPr>
            <w:rStyle w:val="Hyperlink"/>
            <w:noProof/>
          </w:rPr>
          <w:t>2.5</w:t>
        </w:r>
        <w:r w:rsidR="002A712C" w:rsidRPr="000F39C2">
          <w:rPr>
            <w:rFonts w:asciiTheme="minorHAnsi" w:eastAsiaTheme="minorEastAsia" w:hAnsiTheme="minorHAnsi" w:cstheme="minorBidi"/>
            <w:noProof/>
            <w:sz w:val="22"/>
            <w:szCs w:val="22"/>
          </w:rPr>
          <w:tab/>
        </w:r>
        <w:r w:rsidR="002A712C" w:rsidRPr="000F39C2">
          <w:rPr>
            <w:rStyle w:val="Hyperlink"/>
            <w:noProof/>
          </w:rPr>
          <w:t>Post Condition</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_Toc352182869 \h </w:instrText>
        </w:r>
        <w:r w:rsidR="00BA111D" w:rsidRPr="000F39C2">
          <w:rPr>
            <w:noProof/>
            <w:webHidden/>
          </w:rPr>
        </w:r>
        <w:r w:rsidR="00BA111D" w:rsidRPr="000F39C2">
          <w:rPr>
            <w:noProof/>
            <w:webHidden/>
          </w:rPr>
          <w:fldChar w:fldCharType="separate"/>
        </w:r>
        <w:r w:rsidR="002A712C" w:rsidRPr="000F39C2">
          <w:rPr>
            <w:noProof/>
            <w:webHidden/>
          </w:rPr>
          <w:t>4</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0" w:history="1">
        <w:r w:rsidR="002A712C" w:rsidRPr="000F39C2">
          <w:rPr>
            <w:rStyle w:val="Hyperlink"/>
            <w:noProof/>
          </w:rPr>
          <w:t>2.6</w:t>
        </w:r>
        <w:r w:rsidR="002A712C" w:rsidRPr="000F39C2">
          <w:rPr>
            <w:rFonts w:asciiTheme="minorHAnsi" w:eastAsiaTheme="minorEastAsia" w:hAnsiTheme="minorHAnsi" w:cstheme="minorBidi"/>
            <w:noProof/>
            <w:sz w:val="22"/>
            <w:szCs w:val="22"/>
          </w:rPr>
          <w:tab/>
        </w:r>
        <w:r w:rsidR="002A712C" w:rsidRPr="000F39C2">
          <w:rPr>
            <w:rStyle w:val="Hyperlink"/>
            <w:noProof/>
          </w:rPr>
          <w:t>Special Requirements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_Toc352182870 \h </w:instrText>
        </w:r>
        <w:r w:rsidR="00BA111D" w:rsidRPr="000F39C2">
          <w:rPr>
            <w:noProof/>
            <w:webHidden/>
          </w:rPr>
        </w:r>
        <w:r w:rsidR="00BA111D" w:rsidRPr="000F39C2">
          <w:rPr>
            <w:noProof/>
            <w:webHidden/>
          </w:rPr>
          <w:fldChar w:fldCharType="separate"/>
        </w:r>
        <w:r w:rsidR="002A712C" w:rsidRPr="000F39C2">
          <w:rPr>
            <w:noProof/>
            <w:webHidden/>
          </w:rPr>
          <w:t>5</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71" w:history="1">
        <w:r w:rsidR="002A712C" w:rsidRPr="000F39C2">
          <w:rPr>
            <w:rStyle w:val="Hyperlink"/>
            <w:i/>
            <w:noProof/>
          </w:rPr>
          <w:t>3.</w:t>
        </w:r>
        <w:r w:rsidR="002A712C" w:rsidRPr="000F39C2">
          <w:rPr>
            <w:rFonts w:asciiTheme="minorHAnsi" w:eastAsiaTheme="minorEastAsia" w:hAnsiTheme="minorHAnsi" w:cstheme="minorBidi"/>
            <w:noProof/>
            <w:sz w:val="22"/>
            <w:szCs w:val="22"/>
          </w:rPr>
          <w:tab/>
        </w:r>
        <w:r w:rsidR="002A712C" w:rsidRPr="000F39C2">
          <w:rPr>
            <w:rStyle w:val="Hyperlink"/>
            <w:i/>
            <w:noProof/>
          </w:rPr>
          <w:t>USE CASE: Signature Capture (Terms)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_Toc352182871 \h </w:instrText>
        </w:r>
        <w:r w:rsidR="00BA111D" w:rsidRPr="000F39C2">
          <w:rPr>
            <w:noProof/>
            <w:webHidden/>
          </w:rPr>
        </w:r>
        <w:r w:rsidR="00BA111D" w:rsidRPr="000F39C2">
          <w:rPr>
            <w:noProof/>
            <w:webHidden/>
          </w:rPr>
          <w:fldChar w:fldCharType="separate"/>
        </w:r>
        <w:r w:rsidR="002A712C" w:rsidRPr="000F39C2">
          <w:rPr>
            <w:noProof/>
            <w:webHidden/>
          </w:rPr>
          <w:t>5</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2" w:history="1">
        <w:r w:rsidR="002A712C" w:rsidRPr="000F39C2">
          <w:rPr>
            <w:rStyle w:val="Hyperlink"/>
            <w:noProof/>
          </w:rPr>
          <w:t>3.1</w:t>
        </w:r>
        <w:r w:rsidR="002A712C" w:rsidRPr="000F39C2">
          <w:rPr>
            <w:rFonts w:asciiTheme="minorHAnsi" w:eastAsiaTheme="minorEastAsia" w:hAnsiTheme="minorHAnsi" w:cstheme="minorBidi"/>
            <w:noProof/>
            <w:sz w:val="22"/>
            <w:szCs w:val="22"/>
          </w:rPr>
          <w:tab/>
        </w:r>
        <w:r w:rsidR="002A712C" w:rsidRPr="000F39C2">
          <w:rPr>
            <w:rStyle w:val="Hyperlink"/>
            <w:noProof/>
          </w:rPr>
          <w:t>Feature Flow</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_Toc352182872 \h </w:instrText>
        </w:r>
        <w:r w:rsidR="00BA111D" w:rsidRPr="000F39C2">
          <w:rPr>
            <w:noProof/>
            <w:webHidden/>
          </w:rPr>
        </w:r>
        <w:r w:rsidR="00BA111D" w:rsidRPr="000F39C2">
          <w:rPr>
            <w:noProof/>
            <w:webHidden/>
          </w:rPr>
          <w:fldChar w:fldCharType="separate"/>
        </w:r>
        <w:r w:rsidR="002A712C" w:rsidRPr="000F39C2">
          <w:rPr>
            <w:noProof/>
            <w:webHidden/>
          </w:rPr>
          <w:t>5</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3" w:history="1">
        <w:r w:rsidR="002A712C" w:rsidRPr="000F39C2">
          <w:rPr>
            <w:rStyle w:val="Hyperlink"/>
            <w:noProof/>
          </w:rPr>
          <w:t>3.2</w:t>
        </w:r>
        <w:r w:rsidR="002A712C" w:rsidRPr="000F39C2">
          <w:rPr>
            <w:rFonts w:asciiTheme="minorHAnsi" w:eastAsiaTheme="minorEastAsia" w:hAnsiTheme="minorHAnsi" w:cstheme="minorBidi"/>
            <w:noProof/>
            <w:sz w:val="22"/>
            <w:szCs w:val="22"/>
          </w:rPr>
          <w:tab/>
        </w:r>
        <w:r w:rsidR="002A712C" w:rsidRPr="000F39C2">
          <w:rPr>
            <w:rStyle w:val="Hyperlink"/>
            <w:noProof/>
          </w:rPr>
          <w:t>Precondition</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_Toc352182873 \h </w:instrText>
        </w:r>
        <w:r w:rsidR="00BA111D" w:rsidRPr="000F39C2">
          <w:rPr>
            <w:noProof/>
            <w:webHidden/>
          </w:rPr>
        </w:r>
        <w:r w:rsidR="00BA111D" w:rsidRPr="000F39C2">
          <w:rPr>
            <w:noProof/>
            <w:webHidden/>
          </w:rPr>
          <w:fldChar w:fldCharType="separate"/>
        </w:r>
        <w:r w:rsidR="002A712C" w:rsidRPr="000F39C2">
          <w:rPr>
            <w:noProof/>
            <w:webHidden/>
          </w:rPr>
          <w:t>6</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4" w:history="1">
        <w:r w:rsidR="002A712C" w:rsidRPr="000F39C2">
          <w:rPr>
            <w:rStyle w:val="Hyperlink"/>
            <w:noProof/>
          </w:rPr>
          <w:t>3.3</w:t>
        </w:r>
        <w:r w:rsidR="002A712C" w:rsidRPr="000F39C2">
          <w:rPr>
            <w:rFonts w:asciiTheme="minorHAnsi" w:eastAsiaTheme="minorEastAsia" w:hAnsiTheme="minorHAnsi" w:cstheme="minorBidi"/>
            <w:noProof/>
            <w:sz w:val="22"/>
            <w:szCs w:val="22"/>
          </w:rPr>
          <w:tab/>
        </w:r>
        <w:r w:rsidR="002A712C" w:rsidRPr="000F39C2">
          <w:rPr>
            <w:rStyle w:val="Hyperlink"/>
            <w:noProof/>
          </w:rPr>
          <w:t>Main Flow</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_Toc352182874 \h </w:instrText>
        </w:r>
        <w:r w:rsidR="00BA111D" w:rsidRPr="000F39C2">
          <w:rPr>
            <w:noProof/>
            <w:webHidden/>
          </w:rPr>
        </w:r>
        <w:r w:rsidR="00BA111D" w:rsidRPr="000F39C2">
          <w:rPr>
            <w:noProof/>
            <w:webHidden/>
          </w:rPr>
          <w:fldChar w:fldCharType="separate"/>
        </w:r>
        <w:r w:rsidR="002A712C" w:rsidRPr="000F39C2">
          <w:rPr>
            <w:noProof/>
            <w:webHidden/>
          </w:rPr>
          <w:t>6</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5" w:history="1">
        <w:r w:rsidR="002A712C" w:rsidRPr="000F39C2">
          <w:rPr>
            <w:rStyle w:val="Hyperlink"/>
            <w:noProof/>
          </w:rPr>
          <w:t>3.4</w:t>
        </w:r>
        <w:r w:rsidR="002A712C" w:rsidRPr="000F39C2">
          <w:rPr>
            <w:rFonts w:asciiTheme="minorHAnsi" w:eastAsiaTheme="minorEastAsia" w:hAnsiTheme="minorHAnsi" w:cstheme="minorBidi"/>
            <w:noProof/>
            <w:sz w:val="22"/>
            <w:szCs w:val="22"/>
          </w:rPr>
          <w:tab/>
        </w:r>
        <w:r w:rsidR="002A712C" w:rsidRPr="000F39C2">
          <w:rPr>
            <w:rStyle w:val="Hyperlink"/>
            <w:noProof/>
          </w:rPr>
          <w:t>Alternate Flows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_Toc352182875 \h </w:instrText>
        </w:r>
        <w:r w:rsidR="00BA111D" w:rsidRPr="000F39C2">
          <w:rPr>
            <w:noProof/>
            <w:webHidden/>
          </w:rPr>
        </w:r>
        <w:r w:rsidR="00BA111D" w:rsidRPr="000F39C2">
          <w:rPr>
            <w:noProof/>
            <w:webHidden/>
          </w:rPr>
          <w:fldChar w:fldCharType="separate"/>
        </w:r>
        <w:r w:rsidR="002A712C" w:rsidRPr="000F39C2">
          <w:rPr>
            <w:noProof/>
            <w:webHidden/>
          </w:rPr>
          <w:t>6</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6" w:history="1">
        <w:r w:rsidR="002A712C" w:rsidRPr="000F39C2">
          <w:rPr>
            <w:rStyle w:val="Hyperlink"/>
            <w:noProof/>
          </w:rPr>
          <w:t>3.5</w:t>
        </w:r>
        <w:r w:rsidR="002A712C" w:rsidRPr="000F39C2">
          <w:rPr>
            <w:rFonts w:asciiTheme="minorHAnsi" w:eastAsiaTheme="minorEastAsia" w:hAnsiTheme="minorHAnsi" w:cstheme="minorBidi"/>
            <w:noProof/>
            <w:sz w:val="22"/>
            <w:szCs w:val="22"/>
          </w:rPr>
          <w:tab/>
        </w:r>
        <w:r w:rsidR="002A712C" w:rsidRPr="000F39C2">
          <w:rPr>
            <w:rStyle w:val="Hyperlink"/>
            <w:noProof/>
          </w:rPr>
          <w:t>Post Condition</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_Toc352182876 \h </w:instrText>
        </w:r>
        <w:r w:rsidR="00BA111D" w:rsidRPr="000F39C2">
          <w:rPr>
            <w:noProof/>
            <w:webHidden/>
          </w:rPr>
        </w:r>
        <w:r w:rsidR="00BA111D" w:rsidRPr="000F39C2">
          <w:rPr>
            <w:noProof/>
            <w:webHidden/>
          </w:rPr>
          <w:fldChar w:fldCharType="separate"/>
        </w:r>
        <w:r w:rsidR="002A712C" w:rsidRPr="000F39C2">
          <w:rPr>
            <w:noProof/>
            <w:webHidden/>
          </w:rPr>
          <w:t>6</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7" w:history="1">
        <w:r w:rsidR="002A712C" w:rsidRPr="000F39C2">
          <w:rPr>
            <w:rStyle w:val="Hyperlink"/>
            <w:noProof/>
          </w:rPr>
          <w:t>3.6</w:t>
        </w:r>
        <w:r w:rsidR="002A712C" w:rsidRPr="000F39C2">
          <w:rPr>
            <w:rFonts w:asciiTheme="minorHAnsi" w:eastAsiaTheme="minorEastAsia" w:hAnsiTheme="minorHAnsi" w:cstheme="minorBidi"/>
            <w:noProof/>
            <w:sz w:val="22"/>
            <w:szCs w:val="22"/>
          </w:rPr>
          <w:tab/>
        </w:r>
        <w:r w:rsidR="002A712C" w:rsidRPr="000F39C2">
          <w:rPr>
            <w:rStyle w:val="Hyperlink"/>
            <w:noProof/>
          </w:rPr>
          <w:t>Special Requirements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_Toc352182877 \h </w:instrText>
        </w:r>
        <w:r w:rsidR="00BA111D" w:rsidRPr="000F39C2">
          <w:rPr>
            <w:noProof/>
            <w:webHidden/>
          </w:rPr>
        </w:r>
        <w:r w:rsidR="00BA111D" w:rsidRPr="000F39C2">
          <w:rPr>
            <w:noProof/>
            <w:webHidden/>
          </w:rPr>
          <w:fldChar w:fldCharType="separate"/>
        </w:r>
        <w:r w:rsidR="002A712C" w:rsidRPr="000F39C2">
          <w:rPr>
            <w:noProof/>
            <w:webHidden/>
          </w:rPr>
          <w:t>6</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78" w:history="1">
        <w:r w:rsidR="002A712C" w:rsidRPr="000F39C2">
          <w:rPr>
            <w:rStyle w:val="Hyperlink"/>
            <w:i/>
            <w:noProof/>
          </w:rPr>
          <w:t>4.</w:t>
        </w:r>
        <w:r w:rsidR="002A712C" w:rsidRPr="000F39C2">
          <w:rPr>
            <w:rFonts w:asciiTheme="minorHAnsi" w:eastAsiaTheme="minorEastAsia" w:hAnsiTheme="minorHAnsi" w:cstheme="minorBidi"/>
            <w:noProof/>
            <w:sz w:val="22"/>
            <w:szCs w:val="22"/>
          </w:rPr>
          <w:tab/>
        </w:r>
        <w:r w:rsidR="002A712C" w:rsidRPr="000F39C2">
          <w:rPr>
            <w:rStyle w:val="Hyperlink"/>
            <w:i/>
            <w:noProof/>
          </w:rPr>
          <w:t>Supplemental Specifications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_Toc352182878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79" w:history="1">
        <w:r w:rsidR="002A712C" w:rsidRPr="000F39C2">
          <w:rPr>
            <w:rStyle w:val="Hyperlink"/>
            <w:noProof/>
          </w:rPr>
          <w:t>4.1</w:t>
        </w:r>
        <w:r w:rsidR="002A712C" w:rsidRPr="000F39C2">
          <w:rPr>
            <w:rFonts w:asciiTheme="minorHAnsi" w:eastAsiaTheme="minorEastAsia" w:hAnsiTheme="minorHAnsi" w:cstheme="minorBidi"/>
            <w:noProof/>
            <w:sz w:val="22"/>
            <w:szCs w:val="22"/>
          </w:rPr>
          <w:tab/>
        </w:r>
        <w:r w:rsidR="002A712C" w:rsidRPr="000F39C2">
          <w:rPr>
            <w:rStyle w:val="Hyperlink"/>
            <w:noProof/>
          </w:rPr>
          <w:t>Electronic Journal</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_Toc352182879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0" w:history="1">
        <w:r w:rsidR="002A712C" w:rsidRPr="000F39C2">
          <w:rPr>
            <w:rStyle w:val="Hyperlink"/>
            <w:noProof/>
          </w:rPr>
          <w:t>4.2</w:t>
        </w:r>
        <w:r w:rsidR="002A712C" w:rsidRPr="000F39C2">
          <w:rPr>
            <w:rFonts w:asciiTheme="minorHAnsi" w:eastAsiaTheme="minorEastAsia" w:hAnsiTheme="minorHAnsi" w:cstheme="minorBidi"/>
            <w:noProof/>
            <w:sz w:val="22"/>
            <w:szCs w:val="22"/>
          </w:rPr>
          <w:tab/>
        </w:r>
        <w:r w:rsidR="002A712C" w:rsidRPr="000F39C2">
          <w:rPr>
            <w:rStyle w:val="Hyperlink"/>
            <w:noProof/>
          </w:rPr>
          <w:t>POSLog</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_Toc352182880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1" w:history="1">
        <w:r w:rsidR="002A712C" w:rsidRPr="000F39C2">
          <w:rPr>
            <w:rStyle w:val="Hyperlink"/>
            <w:noProof/>
          </w:rPr>
          <w:t>4.3</w:t>
        </w:r>
        <w:r w:rsidR="002A712C" w:rsidRPr="000F39C2">
          <w:rPr>
            <w:rFonts w:asciiTheme="minorHAnsi" w:eastAsiaTheme="minorEastAsia" w:hAnsiTheme="minorHAnsi" w:cstheme="minorBidi"/>
            <w:noProof/>
            <w:sz w:val="22"/>
            <w:szCs w:val="22"/>
          </w:rPr>
          <w:tab/>
        </w:r>
        <w:r w:rsidR="002A712C" w:rsidRPr="000F39C2">
          <w:rPr>
            <w:rStyle w:val="Hyperlink"/>
            <w:noProof/>
          </w:rPr>
          <w:t>Printed Receipts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_Toc352182881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2" w:history="1">
        <w:r w:rsidR="002A712C" w:rsidRPr="000F39C2">
          <w:rPr>
            <w:rStyle w:val="Hyperlink"/>
            <w:noProof/>
          </w:rPr>
          <w:t>4.4</w:t>
        </w:r>
        <w:r w:rsidR="002A712C" w:rsidRPr="000F39C2">
          <w:rPr>
            <w:rFonts w:asciiTheme="minorHAnsi" w:eastAsiaTheme="minorEastAsia" w:hAnsiTheme="minorHAnsi" w:cstheme="minorBidi"/>
            <w:noProof/>
            <w:sz w:val="22"/>
            <w:szCs w:val="22"/>
          </w:rPr>
          <w:tab/>
        </w:r>
        <w:r w:rsidR="002A712C" w:rsidRPr="000F39C2">
          <w:rPr>
            <w:rStyle w:val="Hyperlink"/>
            <w:noProof/>
          </w:rPr>
          <w:t>Tax Exempt Feature</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_Toc352182882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3" w:history="1">
        <w:r w:rsidR="002A712C" w:rsidRPr="000F39C2">
          <w:rPr>
            <w:rStyle w:val="Hyperlink"/>
            <w:noProof/>
          </w:rPr>
          <w:t>4.5</w:t>
        </w:r>
        <w:r w:rsidR="002A712C" w:rsidRPr="000F39C2">
          <w:rPr>
            <w:rFonts w:asciiTheme="minorHAnsi" w:eastAsiaTheme="minorEastAsia" w:hAnsiTheme="minorHAnsi" w:cstheme="minorBidi"/>
            <w:noProof/>
            <w:sz w:val="22"/>
            <w:szCs w:val="22"/>
          </w:rPr>
          <w:tab/>
        </w:r>
        <w:r w:rsidR="002A712C" w:rsidRPr="000F39C2">
          <w:rPr>
            <w:rStyle w:val="Hyperlink"/>
            <w:noProof/>
          </w:rPr>
          <w:t>Warranty Feature</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_Toc352182883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4" w:history="1">
        <w:r w:rsidR="002A712C" w:rsidRPr="000F39C2">
          <w:rPr>
            <w:rStyle w:val="Hyperlink"/>
            <w:noProof/>
          </w:rPr>
          <w:t>4.6</w:t>
        </w:r>
        <w:r w:rsidR="002A712C" w:rsidRPr="000F39C2">
          <w:rPr>
            <w:rFonts w:asciiTheme="minorHAnsi" w:eastAsiaTheme="minorEastAsia" w:hAnsiTheme="minorHAnsi" w:cstheme="minorBidi"/>
            <w:noProof/>
            <w:sz w:val="22"/>
            <w:szCs w:val="22"/>
          </w:rPr>
          <w:tab/>
        </w:r>
        <w:r w:rsidR="002A712C" w:rsidRPr="000F39C2">
          <w:rPr>
            <w:rStyle w:val="Hyperlink"/>
            <w:noProof/>
          </w:rPr>
          <w:t>Sale Feature</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_Toc352182884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5" w:history="1">
        <w:r w:rsidR="002A712C" w:rsidRPr="000F39C2">
          <w:rPr>
            <w:rStyle w:val="Hyperlink"/>
            <w:noProof/>
          </w:rPr>
          <w:t>4.7</w:t>
        </w:r>
        <w:r w:rsidR="002A712C" w:rsidRPr="000F39C2">
          <w:rPr>
            <w:rFonts w:asciiTheme="minorHAnsi" w:eastAsiaTheme="minorEastAsia" w:hAnsiTheme="minorHAnsi" w:cstheme="minorBidi"/>
            <w:noProof/>
            <w:sz w:val="22"/>
            <w:szCs w:val="22"/>
          </w:rPr>
          <w:tab/>
        </w:r>
        <w:r w:rsidR="002A712C" w:rsidRPr="000F39C2">
          <w:rPr>
            <w:rStyle w:val="Hyperlink"/>
            <w:noProof/>
          </w:rPr>
          <w:t>Suspend Feature</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_Toc352182885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6" w:history="1">
        <w:r w:rsidR="002A712C" w:rsidRPr="000F39C2">
          <w:rPr>
            <w:rStyle w:val="Hyperlink"/>
            <w:i/>
            <w:noProof/>
          </w:rPr>
          <w:t>4.8</w:t>
        </w:r>
        <w:r w:rsidR="002A712C" w:rsidRPr="000F39C2">
          <w:rPr>
            <w:rFonts w:asciiTheme="minorHAnsi" w:eastAsiaTheme="minorEastAsia" w:hAnsiTheme="minorHAnsi" w:cstheme="minorBidi"/>
            <w:noProof/>
            <w:sz w:val="22"/>
            <w:szCs w:val="22"/>
          </w:rPr>
          <w:tab/>
        </w:r>
        <w:r w:rsidR="002A712C" w:rsidRPr="000F39C2">
          <w:rPr>
            <w:rStyle w:val="Hyperlink"/>
            <w:i/>
            <w:noProof/>
          </w:rPr>
          <w:t>Total Processing Feature</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_Toc352182886 \h </w:instrText>
        </w:r>
        <w:r w:rsidR="00BA111D" w:rsidRPr="000F39C2">
          <w:rPr>
            <w:noProof/>
            <w:webHidden/>
          </w:rPr>
        </w:r>
        <w:r w:rsidR="00BA111D" w:rsidRPr="000F39C2">
          <w:rPr>
            <w:noProof/>
            <w:webHidden/>
          </w:rPr>
          <w:fldChar w:fldCharType="separate"/>
        </w:r>
        <w:r w:rsidR="002A712C" w:rsidRPr="000F39C2">
          <w:rPr>
            <w:noProof/>
            <w:webHidden/>
          </w:rPr>
          <w:t>7</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87" w:history="1">
        <w:r w:rsidR="002A712C" w:rsidRPr="000F39C2">
          <w:rPr>
            <w:rStyle w:val="Hyperlink"/>
            <w:i/>
            <w:noProof/>
          </w:rPr>
          <w:t>5.</w:t>
        </w:r>
        <w:r w:rsidR="002A712C" w:rsidRPr="000F39C2">
          <w:rPr>
            <w:rFonts w:asciiTheme="minorHAnsi" w:eastAsiaTheme="minorEastAsia" w:hAnsiTheme="minorHAnsi" w:cstheme="minorBidi"/>
            <w:noProof/>
            <w:sz w:val="22"/>
            <w:szCs w:val="22"/>
          </w:rPr>
          <w:tab/>
        </w:r>
        <w:r w:rsidR="002A712C" w:rsidRPr="000F39C2">
          <w:rPr>
            <w:rStyle w:val="Hyperlink"/>
            <w:i/>
            <w:noProof/>
          </w:rPr>
          <w:t>Screen Layouts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_Toc352182887 \h </w:instrText>
        </w:r>
        <w:r w:rsidR="00BA111D" w:rsidRPr="000F39C2">
          <w:rPr>
            <w:noProof/>
            <w:webHidden/>
          </w:rPr>
        </w:r>
        <w:r w:rsidR="00BA111D" w:rsidRPr="000F39C2">
          <w:rPr>
            <w:noProof/>
            <w:webHidden/>
          </w:rPr>
          <w:fldChar w:fldCharType="separate"/>
        </w:r>
        <w:r w:rsidR="002A712C" w:rsidRPr="000F39C2">
          <w:rPr>
            <w:noProof/>
            <w:webHidden/>
          </w:rPr>
          <w:t>8</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8" w:history="1">
        <w:r w:rsidR="002A712C" w:rsidRPr="000F39C2">
          <w:rPr>
            <w:rStyle w:val="Hyperlink"/>
            <w:noProof/>
          </w:rPr>
          <w:t>5.1</w:t>
        </w:r>
        <w:r w:rsidR="002A712C" w:rsidRPr="000F39C2">
          <w:rPr>
            <w:rFonts w:asciiTheme="minorHAnsi" w:eastAsiaTheme="minorEastAsia" w:hAnsiTheme="minorHAnsi" w:cstheme="minorBidi"/>
            <w:noProof/>
            <w:sz w:val="22"/>
            <w:szCs w:val="22"/>
          </w:rPr>
          <w:tab/>
        </w:r>
        <w:r w:rsidR="002A712C" w:rsidRPr="000F39C2">
          <w:rPr>
            <w:rStyle w:val="Hyperlink"/>
            <w:noProof/>
          </w:rPr>
          <w:t>Signature Capture with Terms and Conditions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_Toc352182888 \h </w:instrText>
        </w:r>
        <w:r w:rsidR="00BA111D" w:rsidRPr="000F39C2">
          <w:rPr>
            <w:noProof/>
            <w:webHidden/>
          </w:rPr>
        </w:r>
        <w:r w:rsidR="00BA111D" w:rsidRPr="000F39C2">
          <w:rPr>
            <w:noProof/>
            <w:webHidden/>
          </w:rPr>
          <w:fldChar w:fldCharType="separate"/>
        </w:r>
        <w:r w:rsidR="002A712C" w:rsidRPr="000F39C2">
          <w:rPr>
            <w:noProof/>
            <w:webHidden/>
          </w:rPr>
          <w:t>8</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89" w:history="1">
        <w:r w:rsidR="002A712C" w:rsidRPr="000F39C2">
          <w:rPr>
            <w:rStyle w:val="Hyperlink"/>
            <w:noProof/>
          </w:rPr>
          <w:t>5.2</w:t>
        </w:r>
        <w:r w:rsidR="002A712C" w:rsidRPr="000F39C2">
          <w:rPr>
            <w:rFonts w:asciiTheme="minorHAnsi" w:eastAsiaTheme="minorEastAsia" w:hAnsiTheme="minorHAnsi" w:cstheme="minorBidi"/>
            <w:noProof/>
            <w:sz w:val="22"/>
            <w:szCs w:val="22"/>
          </w:rPr>
          <w:tab/>
        </w:r>
        <w:r w:rsidR="002A712C" w:rsidRPr="000F39C2">
          <w:rPr>
            <w:rStyle w:val="Hyperlink"/>
            <w:noProof/>
          </w:rPr>
          <w:t>Signature Capture with Terms and Conditions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_Toc352182889 \h </w:instrText>
        </w:r>
        <w:r w:rsidR="00BA111D" w:rsidRPr="000F39C2">
          <w:rPr>
            <w:noProof/>
            <w:webHidden/>
          </w:rPr>
        </w:r>
        <w:r w:rsidR="00BA111D" w:rsidRPr="000F39C2">
          <w:rPr>
            <w:noProof/>
            <w:webHidden/>
          </w:rPr>
          <w:fldChar w:fldCharType="separate"/>
        </w:r>
        <w:r w:rsidR="002A712C" w:rsidRPr="000F39C2">
          <w:rPr>
            <w:noProof/>
            <w:webHidden/>
          </w:rPr>
          <w:t>10</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90" w:history="1">
        <w:r w:rsidR="002A712C" w:rsidRPr="000F39C2">
          <w:rPr>
            <w:rStyle w:val="Hyperlink"/>
            <w:noProof/>
          </w:rPr>
          <w:t>5.3</w:t>
        </w:r>
        <w:r w:rsidR="002A712C" w:rsidRPr="000F39C2">
          <w:rPr>
            <w:rFonts w:asciiTheme="minorHAnsi" w:eastAsiaTheme="minorEastAsia" w:hAnsiTheme="minorHAnsi" w:cstheme="minorBidi"/>
            <w:noProof/>
            <w:sz w:val="22"/>
            <w:szCs w:val="22"/>
          </w:rPr>
          <w:tab/>
        </w:r>
        <w:r w:rsidR="002A712C" w:rsidRPr="000F39C2">
          <w:rPr>
            <w:rStyle w:val="Hyperlink"/>
            <w:noProof/>
          </w:rPr>
          <w:t>Consolidated Signature Capture with Terms and Conditions - Terms</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_Toc352182890 \h </w:instrText>
        </w:r>
        <w:r w:rsidR="00BA111D" w:rsidRPr="000F39C2">
          <w:rPr>
            <w:noProof/>
            <w:webHidden/>
          </w:rPr>
        </w:r>
        <w:r w:rsidR="00BA111D" w:rsidRPr="000F39C2">
          <w:rPr>
            <w:noProof/>
            <w:webHidden/>
          </w:rPr>
          <w:fldChar w:fldCharType="separate"/>
        </w:r>
        <w:r w:rsidR="002A712C" w:rsidRPr="000F39C2">
          <w:rPr>
            <w:noProof/>
            <w:webHidden/>
          </w:rPr>
          <w:t>12</w:t>
        </w:r>
        <w:r w:rsidR="00BA111D" w:rsidRPr="000F39C2">
          <w:rPr>
            <w:noProof/>
            <w:webHidden/>
          </w:rPr>
          <w:fldChar w:fldCharType="end"/>
        </w:r>
      </w:hyperlink>
    </w:p>
    <w:p w:rsidR="002A712C" w:rsidRPr="000F39C2" w:rsidRDefault="00A94CD0">
      <w:pPr>
        <w:pStyle w:val="TOC2"/>
        <w:rPr>
          <w:rFonts w:asciiTheme="minorHAnsi" w:eastAsiaTheme="minorEastAsia" w:hAnsiTheme="minorHAnsi" w:cstheme="minorBidi"/>
          <w:noProof/>
          <w:sz w:val="22"/>
          <w:szCs w:val="22"/>
        </w:rPr>
      </w:pPr>
      <w:hyperlink w:anchor="_Toc352182891" w:history="1">
        <w:r w:rsidR="002A712C" w:rsidRPr="000F39C2">
          <w:rPr>
            <w:rStyle w:val="Hyperlink"/>
            <w:noProof/>
          </w:rPr>
          <w:t>5.4</w:t>
        </w:r>
        <w:r w:rsidR="002A712C" w:rsidRPr="000F39C2">
          <w:rPr>
            <w:rFonts w:asciiTheme="minorHAnsi" w:eastAsiaTheme="minorEastAsia" w:hAnsiTheme="minorHAnsi" w:cstheme="minorBidi"/>
            <w:noProof/>
            <w:sz w:val="22"/>
            <w:szCs w:val="22"/>
          </w:rPr>
          <w:tab/>
        </w:r>
        <w:r w:rsidR="002A712C" w:rsidRPr="000F39C2">
          <w:rPr>
            <w:rStyle w:val="Hyperlink"/>
            <w:noProof/>
          </w:rPr>
          <w:t>Consolidated Signature Capture with Terms and Conditions – Signature</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_Toc352182891 \h </w:instrText>
        </w:r>
        <w:r w:rsidR="00BA111D" w:rsidRPr="000F39C2">
          <w:rPr>
            <w:noProof/>
            <w:webHidden/>
          </w:rPr>
        </w:r>
        <w:r w:rsidR="00BA111D" w:rsidRPr="000F39C2">
          <w:rPr>
            <w:noProof/>
            <w:webHidden/>
          </w:rPr>
          <w:fldChar w:fldCharType="separate"/>
        </w:r>
        <w:r w:rsidR="002A712C" w:rsidRPr="000F39C2">
          <w:rPr>
            <w:noProof/>
            <w:webHidden/>
          </w:rPr>
          <w:t>14</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92" w:history="1">
        <w:r w:rsidR="002A712C" w:rsidRPr="000F39C2">
          <w:rPr>
            <w:rStyle w:val="Hyperlink"/>
            <w:i/>
            <w:noProof/>
          </w:rPr>
          <w:t>6.</w:t>
        </w:r>
        <w:r w:rsidR="002A712C" w:rsidRPr="000F39C2">
          <w:rPr>
            <w:rFonts w:asciiTheme="minorHAnsi" w:eastAsiaTheme="minorEastAsia" w:hAnsiTheme="minorHAnsi" w:cstheme="minorBidi"/>
            <w:noProof/>
            <w:sz w:val="22"/>
            <w:szCs w:val="22"/>
          </w:rPr>
          <w:tab/>
        </w:r>
        <w:r w:rsidR="002A712C" w:rsidRPr="000F39C2">
          <w:rPr>
            <w:rStyle w:val="Hyperlink"/>
            <w:i/>
            <w:noProof/>
          </w:rPr>
          <w:t>Business Sign Off</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_Toc352182892 \h </w:instrText>
        </w:r>
        <w:r w:rsidR="00BA111D" w:rsidRPr="000F39C2">
          <w:rPr>
            <w:noProof/>
            <w:webHidden/>
          </w:rPr>
        </w:r>
        <w:r w:rsidR="00BA111D" w:rsidRPr="000F39C2">
          <w:rPr>
            <w:noProof/>
            <w:webHidden/>
          </w:rPr>
          <w:fldChar w:fldCharType="separate"/>
        </w:r>
        <w:r w:rsidR="002A712C" w:rsidRPr="000F39C2">
          <w:rPr>
            <w:noProof/>
            <w:webHidden/>
          </w:rPr>
          <w:t>15</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93" w:history="1">
        <w:r w:rsidR="002A712C" w:rsidRPr="000F39C2">
          <w:rPr>
            <w:rStyle w:val="Hyperlink"/>
            <w:i/>
            <w:noProof/>
          </w:rPr>
          <w:t>7.</w:t>
        </w:r>
        <w:r w:rsidR="002A712C" w:rsidRPr="000F39C2">
          <w:rPr>
            <w:rFonts w:asciiTheme="minorHAnsi" w:eastAsiaTheme="minorEastAsia" w:hAnsiTheme="minorHAnsi" w:cstheme="minorBidi"/>
            <w:noProof/>
            <w:sz w:val="22"/>
            <w:szCs w:val="22"/>
          </w:rPr>
          <w:tab/>
        </w:r>
        <w:r w:rsidR="002A712C" w:rsidRPr="000F39C2">
          <w:rPr>
            <w:rStyle w:val="Hyperlink"/>
            <w:i/>
            <w:noProof/>
          </w:rPr>
          <w:t>Revision History</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_Toc352182893 \h </w:instrText>
        </w:r>
        <w:r w:rsidR="00BA111D" w:rsidRPr="000F39C2">
          <w:rPr>
            <w:noProof/>
            <w:webHidden/>
          </w:rPr>
        </w:r>
        <w:r w:rsidR="00BA111D" w:rsidRPr="000F39C2">
          <w:rPr>
            <w:noProof/>
            <w:webHidden/>
          </w:rPr>
          <w:fldChar w:fldCharType="separate"/>
        </w:r>
        <w:r w:rsidR="002A712C" w:rsidRPr="000F39C2">
          <w:rPr>
            <w:noProof/>
            <w:webHidden/>
          </w:rPr>
          <w:t>15</w:t>
        </w:r>
        <w:r w:rsidR="00BA111D" w:rsidRPr="000F39C2">
          <w:rPr>
            <w:noProof/>
            <w:webHidden/>
          </w:rPr>
          <w:fldChar w:fldCharType="end"/>
        </w:r>
      </w:hyperlink>
    </w:p>
    <w:p w:rsidR="002A712C" w:rsidRPr="000F39C2" w:rsidRDefault="00A94CD0">
      <w:pPr>
        <w:pStyle w:val="TOC1"/>
        <w:rPr>
          <w:rFonts w:asciiTheme="minorHAnsi" w:eastAsiaTheme="minorEastAsia" w:hAnsiTheme="minorHAnsi" w:cstheme="minorBidi"/>
          <w:noProof/>
          <w:sz w:val="22"/>
          <w:szCs w:val="22"/>
        </w:rPr>
      </w:pPr>
      <w:hyperlink w:anchor="_Toc352182894" w:history="1">
        <w:r w:rsidR="002A712C" w:rsidRPr="000F39C2">
          <w:rPr>
            <w:rStyle w:val="Hyperlink"/>
            <w:i/>
            <w:noProof/>
          </w:rPr>
          <w:t>8.</w:t>
        </w:r>
        <w:r w:rsidR="002A712C" w:rsidRPr="000F39C2">
          <w:rPr>
            <w:rFonts w:asciiTheme="minorHAnsi" w:eastAsiaTheme="minorEastAsia" w:hAnsiTheme="minorHAnsi" w:cstheme="minorBidi"/>
            <w:noProof/>
            <w:sz w:val="22"/>
            <w:szCs w:val="22"/>
          </w:rPr>
          <w:tab/>
        </w:r>
        <w:r w:rsidR="002A712C" w:rsidRPr="000F39C2">
          <w:rPr>
            <w:rStyle w:val="Hyperlink"/>
            <w:i/>
            <w:noProof/>
          </w:rPr>
          <w:t>Appendix A: Glossary</w:t>
        </w:r>
        <w:r w:rsidR="002A712C" w:rsidRPr="000F39C2">
          <w:rPr>
            <w:noProof/>
            <w:webHidden/>
          </w:rPr>
          <w:tab/>
        </w:r>
        <w:r w:rsidR="00BA111D" w:rsidRPr="000F39C2">
          <w:rPr>
            <w:noProof/>
            <w:webHidden/>
          </w:rPr>
          <w:fldChar w:fldCharType="begin"/>
        </w:r>
        <w:r w:rsidR="002A712C" w:rsidRPr="000F39C2">
          <w:rPr>
            <w:noProof/>
            <w:webHidden/>
          </w:rPr>
          <w:instrText xml:space="preserve"> PAGEREF _Toc352182894 \h </w:instrText>
        </w:r>
        <w:r w:rsidR="00BA111D" w:rsidRPr="000F39C2">
          <w:rPr>
            <w:noProof/>
            <w:webHidden/>
          </w:rPr>
        </w:r>
        <w:r w:rsidR="00BA111D" w:rsidRPr="000F39C2">
          <w:rPr>
            <w:noProof/>
            <w:webHidden/>
          </w:rPr>
          <w:fldChar w:fldCharType="separate"/>
        </w:r>
        <w:r w:rsidR="002A712C" w:rsidRPr="000F39C2">
          <w:rPr>
            <w:noProof/>
            <w:webHidden/>
          </w:rPr>
          <w:t>15</w:t>
        </w:r>
        <w:r w:rsidR="00BA111D" w:rsidRPr="000F39C2">
          <w:rPr>
            <w:noProof/>
            <w:webHidden/>
          </w:rPr>
          <w:fldChar w:fldCharType="end"/>
        </w:r>
      </w:hyperlink>
    </w:p>
    <w:p w:rsidR="00F54203" w:rsidRPr="000F39C2" w:rsidRDefault="00BA111D" w:rsidP="00F54203">
      <w:pPr>
        <w:pStyle w:val="BodyText"/>
      </w:pPr>
      <w:r w:rsidRPr="000F39C2">
        <w:rPr>
          <w:b/>
          <w:sz w:val="24"/>
          <w:szCs w:val="24"/>
        </w:rPr>
        <w:fldChar w:fldCharType="end"/>
      </w:r>
    </w:p>
    <w:p w:rsidR="008163BF" w:rsidRPr="000F39C2" w:rsidRDefault="00B22A66" w:rsidP="003A372C">
      <w:pPr>
        <w:pStyle w:val="Heading1"/>
        <w:rPr>
          <w:i/>
        </w:rPr>
      </w:pPr>
      <w:r w:rsidRPr="000F39C2">
        <w:rPr>
          <w:i/>
        </w:rPr>
        <w:br w:type="page"/>
      </w:r>
      <w:bookmarkStart w:id="2" w:name="_Toc122934306"/>
      <w:bookmarkStart w:id="3" w:name="_Toc352182859"/>
      <w:r w:rsidR="003B6D48" w:rsidRPr="000F39C2">
        <w:rPr>
          <w:i/>
        </w:rPr>
        <w:lastRenderedPageBreak/>
        <w:t>Feature</w:t>
      </w:r>
      <w:r w:rsidR="009C1FFA" w:rsidRPr="000F39C2">
        <w:rPr>
          <w:i/>
        </w:rPr>
        <w:t xml:space="preserve"> </w:t>
      </w:r>
      <w:bookmarkEnd w:id="2"/>
      <w:r w:rsidR="00341299" w:rsidRPr="000F39C2">
        <w:rPr>
          <w:i/>
        </w:rPr>
        <w:t>Overview</w:t>
      </w:r>
      <w:bookmarkEnd w:id="3"/>
    </w:p>
    <w:p w:rsidR="008163BF" w:rsidRPr="000F39C2" w:rsidRDefault="003B6D48" w:rsidP="008163BF">
      <w:pPr>
        <w:pStyle w:val="Heading2"/>
      </w:pPr>
      <w:bookmarkStart w:id="4" w:name="_Toc110839329"/>
      <w:bookmarkStart w:id="5" w:name="_Toc122934307"/>
      <w:bookmarkStart w:id="6" w:name="_Toc352182860"/>
      <w:r w:rsidRPr="000F39C2">
        <w:t>Feature</w:t>
      </w:r>
      <w:r w:rsidR="00A5528D" w:rsidRPr="000F39C2">
        <w:t xml:space="preserve"> </w:t>
      </w:r>
      <w:r w:rsidR="008163BF" w:rsidRPr="000F39C2">
        <w:t>Description</w:t>
      </w:r>
      <w:bookmarkEnd w:id="4"/>
      <w:bookmarkEnd w:id="5"/>
      <w:bookmarkEnd w:id="6"/>
    </w:p>
    <w:p w:rsidR="00FF380A" w:rsidRPr="000F39C2" w:rsidRDefault="00FF380A" w:rsidP="00FF380A">
      <w:pPr>
        <w:pStyle w:val="BodyText"/>
      </w:pPr>
      <w:r w:rsidRPr="000F39C2">
        <w:t xml:space="preserve">The Signature Capture with Terms feature allows the </w:t>
      </w:r>
      <w:r w:rsidR="002579C8" w:rsidRPr="000F39C2">
        <w:t xml:space="preserve">retailer </w:t>
      </w:r>
      <w:r w:rsidRPr="000F39C2">
        <w:t xml:space="preserve">to setup different actions to require a </w:t>
      </w:r>
      <w:r w:rsidR="002579C8" w:rsidRPr="000F39C2">
        <w:t xml:space="preserve">customer </w:t>
      </w:r>
      <w:r w:rsidRPr="000F39C2">
        <w:t xml:space="preserve">signature before the action can be completed.  </w:t>
      </w:r>
      <w:r w:rsidR="002579C8" w:rsidRPr="000F39C2">
        <w:t>Additionally</w:t>
      </w:r>
      <w:r w:rsidRPr="000F39C2">
        <w:t xml:space="preserve">, </w:t>
      </w:r>
      <w:r w:rsidR="002579C8" w:rsidRPr="000F39C2">
        <w:t xml:space="preserve">Terms </w:t>
      </w:r>
      <w:r w:rsidRPr="000F39C2">
        <w:t xml:space="preserve">and </w:t>
      </w:r>
      <w:r w:rsidR="002579C8" w:rsidRPr="000F39C2">
        <w:t xml:space="preserve">Conditions prompts (e.g. selling a warranty item) can </w:t>
      </w:r>
      <w:r w:rsidRPr="000F39C2">
        <w:t xml:space="preserve">be setup for </w:t>
      </w:r>
      <w:r w:rsidR="002579C8" w:rsidRPr="000F39C2">
        <w:t xml:space="preserve">a </w:t>
      </w:r>
      <w:r w:rsidRPr="000F39C2">
        <w:t xml:space="preserve">signature reason that </w:t>
      </w:r>
      <w:r w:rsidR="002579C8" w:rsidRPr="000F39C2">
        <w:t>requires customer</w:t>
      </w:r>
      <w:r w:rsidRPr="000F39C2">
        <w:t xml:space="preserve"> </w:t>
      </w:r>
      <w:r w:rsidR="002579C8" w:rsidRPr="000F39C2">
        <w:t xml:space="preserve">acceptance </w:t>
      </w:r>
      <w:r w:rsidRPr="000F39C2">
        <w:t>before the action can be completed.</w:t>
      </w:r>
    </w:p>
    <w:p w:rsidR="00F523F6" w:rsidRPr="000F39C2" w:rsidRDefault="0063125C" w:rsidP="00341299">
      <w:pPr>
        <w:pStyle w:val="Heading2"/>
      </w:pPr>
      <w:bookmarkStart w:id="7" w:name="_Toc352182861"/>
      <w:r w:rsidRPr="000F39C2">
        <w:t>Assumptions</w:t>
      </w:r>
      <w:bookmarkEnd w:id="7"/>
    </w:p>
    <w:p w:rsidR="00FF380A" w:rsidRPr="000F39C2" w:rsidRDefault="00FF380A" w:rsidP="00FF380A">
      <w:pPr>
        <w:pStyle w:val="BodyText"/>
        <w:numPr>
          <w:ilvl w:val="0"/>
          <w:numId w:val="18"/>
        </w:numPr>
      </w:pPr>
      <w:r w:rsidRPr="000F39C2">
        <w:t xml:space="preserve">Signatures are </w:t>
      </w:r>
      <w:r w:rsidR="002579C8" w:rsidRPr="000F39C2">
        <w:t xml:space="preserve">only </w:t>
      </w:r>
      <w:r w:rsidRPr="000F39C2">
        <w:t>captured electronically.</w:t>
      </w:r>
    </w:p>
    <w:p w:rsidR="002A338B" w:rsidRPr="000F39C2" w:rsidRDefault="002A338B" w:rsidP="00936FF8">
      <w:pPr>
        <w:pStyle w:val="BodyText"/>
        <w:numPr>
          <w:ilvl w:val="0"/>
          <w:numId w:val="18"/>
        </w:numPr>
      </w:pPr>
      <w:r w:rsidRPr="000F39C2">
        <w:t>All text displayed by the system is configurable by brand to support multi-language.  Text is defined from an external source</w:t>
      </w:r>
      <w:r w:rsidR="00FF380A" w:rsidRPr="000F39C2">
        <w:t xml:space="preserve"> or defined within the system. </w:t>
      </w:r>
    </w:p>
    <w:p w:rsidR="00721745" w:rsidRPr="000F39C2" w:rsidRDefault="002A338B" w:rsidP="003B6D48">
      <w:pPr>
        <w:pStyle w:val="BodyText"/>
        <w:numPr>
          <w:ilvl w:val="0"/>
          <w:numId w:val="18"/>
        </w:numPr>
      </w:pPr>
      <w:r w:rsidRPr="000F39C2">
        <w:t xml:space="preserve">All Manager Overrides are bypassed.  </w:t>
      </w:r>
    </w:p>
    <w:p w:rsidR="00320DD3" w:rsidRPr="000F39C2" w:rsidRDefault="00320DD3" w:rsidP="00341299">
      <w:pPr>
        <w:pStyle w:val="Heading2"/>
      </w:pPr>
      <w:bookmarkStart w:id="8" w:name="_Parameters"/>
      <w:bookmarkStart w:id="9" w:name="_Toc352182862"/>
      <w:bookmarkEnd w:id="8"/>
      <w:r w:rsidRPr="000F39C2">
        <w:t>Parameters</w:t>
      </w:r>
      <w:r w:rsidR="00027F72" w:rsidRPr="000F39C2">
        <w:t xml:space="preserve"> and System Settings</w:t>
      </w:r>
      <w:bookmarkEnd w:id="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0F39C2"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0F39C2" w:rsidRDefault="00731DE3" w:rsidP="00721745">
            <w:pPr>
              <w:rPr>
                <w:b/>
              </w:rPr>
            </w:pPr>
            <w:r w:rsidRPr="000F39C2">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0F39C2" w:rsidRDefault="00731DE3" w:rsidP="00721745">
            <w:pPr>
              <w:rPr>
                <w:b/>
                <w:vanish/>
                <w:szCs w:val="20"/>
              </w:rPr>
            </w:pPr>
            <w:r w:rsidRPr="000F39C2">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0F39C2" w:rsidRDefault="00731DE3" w:rsidP="00721745">
            <w:pPr>
              <w:rPr>
                <w:b/>
                <w:szCs w:val="20"/>
              </w:rPr>
            </w:pPr>
            <w:r w:rsidRPr="000F39C2">
              <w:rPr>
                <w:b/>
                <w:szCs w:val="20"/>
              </w:rPr>
              <w:t>Valid Values</w:t>
            </w:r>
          </w:p>
        </w:tc>
      </w:tr>
      <w:tr w:rsidR="00C95578" w:rsidRPr="000F39C2" w:rsidTr="00C95578">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bCs/>
                <w:szCs w:val="20"/>
              </w:rPr>
            </w:pPr>
            <w:r w:rsidRPr="000F39C2">
              <w:rPr>
                <w:bCs/>
                <w:szCs w:val="20"/>
              </w:rPr>
              <w:t>Signature Required</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szCs w:val="20"/>
              </w:rPr>
            </w:pPr>
            <w:r w:rsidRPr="000F39C2">
              <w:rPr>
                <w:szCs w:val="20"/>
              </w:rPr>
              <w:t>Determines if a function or an acceptance of Terms and Conditions requires a signature.  The parameter also defines if the signature for a feature can be consolidated.</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szCs w:val="20"/>
              </w:rPr>
            </w:pPr>
            <w:r w:rsidRPr="000F39C2">
              <w:rPr>
                <w:szCs w:val="20"/>
              </w:rPr>
              <w:t>Current Scope:</w:t>
            </w:r>
          </w:p>
          <w:p w:rsidR="00C95578" w:rsidRPr="000F39C2" w:rsidRDefault="00C95578" w:rsidP="00C95578">
            <w:pPr>
              <w:pStyle w:val="ListParagraph"/>
              <w:numPr>
                <w:ilvl w:val="0"/>
                <w:numId w:val="32"/>
              </w:numPr>
              <w:rPr>
                <w:szCs w:val="20"/>
              </w:rPr>
            </w:pPr>
            <w:r w:rsidRPr="000F39C2">
              <w:rPr>
                <w:szCs w:val="20"/>
              </w:rPr>
              <w:t>Warranty Item – PSP</w:t>
            </w:r>
          </w:p>
          <w:p w:rsidR="00C95578" w:rsidRPr="000F39C2" w:rsidRDefault="00C95578" w:rsidP="00C95578">
            <w:pPr>
              <w:pStyle w:val="ListParagraph"/>
              <w:numPr>
                <w:ilvl w:val="0"/>
                <w:numId w:val="32"/>
              </w:numPr>
              <w:rPr>
                <w:szCs w:val="20"/>
              </w:rPr>
            </w:pPr>
            <w:r w:rsidRPr="000F39C2">
              <w:rPr>
                <w:szCs w:val="20"/>
              </w:rPr>
              <w:t>Warranty Item – PRP</w:t>
            </w:r>
          </w:p>
          <w:p w:rsidR="00C95578" w:rsidRPr="000F39C2" w:rsidRDefault="00C95578" w:rsidP="00C95578">
            <w:pPr>
              <w:pStyle w:val="ListParagraph"/>
              <w:numPr>
                <w:ilvl w:val="0"/>
                <w:numId w:val="32"/>
              </w:numPr>
              <w:rPr>
                <w:szCs w:val="20"/>
              </w:rPr>
            </w:pPr>
            <w:r w:rsidRPr="000F39C2">
              <w:rPr>
                <w:szCs w:val="20"/>
              </w:rPr>
              <w:t xml:space="preserve">Item Tax Exempt </w:t>
            </w:r>
          </w:p>
          <w:p w:rsidR="00C95578" w:rsidRPr="000F39C2" w:rsidRDefault="00C95578" w:rsidP="00C95578">
            <w:pPr>
              <w:pStyle w:val="ListParagraph"/>
              <w:numPr>
                <w:ilvl w:val="0"/>
                <w:numId w:val="32"/>
              </w:numPr>
              <w:rPr>
                <w:szCs w:val="20"/>
              </w:rPr>
            </w:pPr>
            <w:r w:rsidRPr="000F39C2">
              <w:rPr>
                <w:szCs w:val="20"/>
              </w:rPr>
              <w:t>Tran Tax Exempt</w:t>
            </w:r>
          </w:p>
          <w:p w:rsidR="005C51CE" w:rsidRPr="000F39C2" w:rsidRDefault="00CA28B8" w:rsidP="00124F95">
            <w:pPr>
              <w:pStyle w:val="ListParagraph"/>
              <w:numPr>
                <w:ilvl w:val="0"/>
                <w:numId w:val="32"/>
              </w:numPr>
              <w:rPr>
                <w:szCs w:val="20"/>
              </w:rPr>
            </w:pPr>
            <w:r w:rsidRPr="000F39C2">
              <w:rPr>
                <w:szCs w:val="20"/>
              </w:rPr>
              <w:t>Warranty Item – Monthly</w:t>
            </w:r>
          </w:p>
          <w:p w:rsidR="00CA28B8" w:rsidRPr="000F39C2" w:rsidRDefault="00CA28B8" w:rsidP="00124F95">
            <w:pPr>
              <w:pStyle w:val="ListParagraph"/>
              <w:numPr>
                <w:ilvl w:val="0"/>
                <w:numId w:val="32"/>
              </w:numPr>
              <w:rPr>
                <w:szCs w:val="20"/>
              </w:rPr>
            </w:pPr>
            <w:r w:rsidRPr="000F39C2">
              <w:rPr>
                <w:szCs w:val="20"/>
              </w:rPr>
              <w:t>Subscription Item</w:t>
            </w:r>
          </w:p>
          <w:p w:rsidR="00CA28B8" w:rsidRPr="000F39C2" w:rsidRDefault="00CA28B8" w:rsidP="00124F95">
            <w:pPr>
              <w:pStyle w:val="ListParagraph"/>
              <w:numPr>
                <w:ilvl w:val="0"/>
                <w:numId w:val="32"/>
              </w:numPr>
              <w:rPr>
                <w:szCs w:val="20"/>
              </w:rPr>
            </w:pPr>
            <w:r w:rsidRPr="000F39C2">
              <w:rPr>
                <w:szCs w:val="20"/>
              </w:rPr>
              <w:t>General Item Attribute for Signature Capture with Terms</w:t>
            </w:r>
          </w:p>
          <w:p w:rsidR="005F6F45" w:rsidRPr="000F39C2" w:rsidRDefault="005F6F45" w:rsidP="00124F95">
            <w:pPr>
              <w:pStyle w:val="ListParagraph"/>
              <w:numPr>
                <w:ilvl w:val="0"/>
                <w:numId w:val="32"/>
              </w:numPr>
              <w:rPr>
                <w:szCs w:val="20"/>
              </w:rPr>
            </w:pPr>
            <w:r w:rsidRPr="000F39C2">
              <w:rPr>
                <w:szCs w:val="20"/>
              </w:rPr>
              <w:t>Loyalty Enrollment</w:t>
            </w:r>
          </w:p>
          <w:p w:rsidR="005F6F45" w:rsidRPr="000F39C2" w:rsidRDefault="005F6F45" w:rsidP="00124F95">
            <w:pPr>
              <w:pStyle w:val="ListParagraph"/>
              <w:numPr>
                <w:ilvl w:val="0"/>
                <w:numId w:val="32"/>
              </w:numPr>
              <w:rPr>
                <w:szCs w:val="20"/>
              </w:rPr>
            </w:pPr>
            <w:r w:rsidRPr="000F39C2">
              <w:rPr>
                <w:szCs w:val="20"/>
              </w:rPr>
              <w:t>Finance Tender</w:t>
            </w:r>
          </w:p>
          <w:p w:rsidR="002A712C" w:rsidRPr="000F39C2" w:rsidRDefault="002A712C" w:rsidP="00124F95">
            <w:pPr>
              <w:pStyle w:val="ListParagraph"/>
              <w:numPr>
                <w:ilvl w:val="0"/>
                <w:numId w:val="32"/>
              </w:numPr>
              <w:rPr>
                <w:szCs w:val="20"/>
              </w:rPr>
            </w:pPr>
            <w:r w:rsidRPr="000F39C2">
              <w:rPr>
                <w:szCs w:val="20"/>
              </w:rPr>
              <w:t>Employee Sale</w:t>
            </w:r>
          </w:p>
        </w:tc>
      </w:tr>
    </w:tbl>
    <w:p w:rsidR="00D8448E" w:rsidRPr="000F39C2" w:rsidRDefault="00D8448E" w:rsidP="00D8448E">
      <w:pPr>
        <w:pStyle w:val="Heading2"/>
      </w:pPr>
      <w:bookmarkStart w:id="10" w:name="_Toc318210821"/>
      <w:bookmarkStart w:id="11" w:name="_Toc352182863"/>
      <w:bookmarkStart w:id="12" w:name="_Toc290020120"/>
      <w:bookmarkStart w:id="13" w:name="_Toc71960215"/>
      <w:r w:rsidRPr="000F39C2">
        <w:t>Interfaces</w:t>
      </w:r>
      <w:bookmarkEnd w:id="10"/>
      <w:bookmarkEnd w:id="11"/>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0F39C2" w:rsidTr="001077E9">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0F39C2" w:rsidRDefault="00D8448E" w:rsidP="001077E9">
            <w:pPr>
              <w:rPr>
                <w:b/>
              </w:rPr>
            </w:pPr>
            <w:r w:rsidRPr="000F39C2">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0F39C2" w:rsidRDefault="00D8448E" w:rsidP="001077E9">
            <w:pPr>
              <w:rPr>
                <w:b/>
                <w:vanish/>
                <w:szCs w:val="20"/>
              </w:rPr>
            </w:pPr>
            <w:r w:rsidRPr="000F39C2">
              <w:rPr>
                <w:b/>
                <w:szCs w:val="20"/>
              </w:rPr>
              <w:t>Description</w:t>
            </w:r>
          </w:p>
        </w:tc>
      </w:tr>
      <w:tr w:rsidR="00D8448E" w:rsidRPr="000F39C2" w:rsidTr="001077E9">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0F39C2" w:rsidRDefault="00FF380A" w:rsidP="001077E9">
            <w:pPr>
              <w:rPr>
                <w:bCs/>
                <w:szCs w:val="20"/>
              </w:rPr>
            </w:pPr>
            <w:r w:rsidRPr="000F39C2">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0F39C2" w:rsidRDefault="00D8448E" w:rsidP="001077E9">
            <w:pPr>
              <w:rPr>
                <w:szCs w:val="20"/>
              </w:rPr>
            </w:pPr>
          </w:p>
        </w:tc>
      </w:tr>
    </w:tbl>
    <w:p w:rsidR="004648B5" w:rsidRPr="000F39C2" w:rsidRDefault="004648B5" w:rsidP="004648B5">
      <w:pPr>
        <w:pStyle w:val="BodyText"/>
        <w:rPr>
          <w:rFonts w:cs="Arial"/>
          <w:kern w:val="32"/>
          <w:sz w:val="28"/>
          <w:szCs w:val="32"/>
        </w:rPr>
      </w:pPr>
      <w:r w:rsidRPr="000F39C2">
        <w:br w:type="page"/>
      </w:r>
    </w:p>
    <w:p w:rsidR="00FD5BA1" w:rsidRPr="000F39C2" w:rsidRDefault="00FD5BA1" w:rsidP="00FD5BA1">
      <w:pPr>
        <w:pStyle w:val="Heading1"/>
        <w:rPr>
          <w:i/>
        </w:rPr>
      </w:pPr>
      <w:bookmarkStart w:id="14" w:name="_Toc352182864"/>
      <w:r w:rsidRPr="000F39C2">
        <w:rPr>
          <w:i/>
        </w:rPr>
        <w:lastRenderedPageBreak/>
        <w:t xml:space="preserve">USE CASE: </w:t>
      </w:r>
      <w:bookmarkEnd w:id="12"/>
      <w:r w:rsidR="007D4E58" w:rsidRPr="000F39C2">
        <w:rPr>
          <w:i/>
        </w:rPr>
        <w:t>Signature capture with Terms</w:t>
      </w:r>
      <w:bookmarkEnd w:id="14"/>
    </w:p>
    <w:p w:rsidR="00366130" w:rsidRPr="000F39C2" w:rsidRDefault="00366130" w:rsidP="00C95578">
      <w:pPr>
        <w:pStyle w:val="Heading2"/>
      </w:pPr>
      <w:bookmarkStart w:id="15" w:name="_Toc352182865"/>
      <w:bookmarkStart w:id="16" w:name="_Toc290020122"/>
      <w:r w:rsidRPr="000F39C2">
        <w:t>Feature Flow</w:t>
      </w:r>
      <w:bookmarkEnd w:id="15"/>
    </w:p>
    <w:p w:rsidR="006D3A24" w:rsidRPr="000F39C2" w:rsidRDefault="007D4E58">
      <w:pPr>
        <w:pStyle w:val="BodyText"/>
        <w:jc w:val="center"/>
      </w:pPr>
      <w:r w:rsidRPr="000F39C2">
        <w:object w:dxaOrig="7089" w:dyaOrig="5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79pt" o:ole="">
            <v:imagedata r:id="rId13" o:title=""/>
          </v:shape>
          <o:OLEObject Type="Embed" ProgID="Visio.Drawing.11" ShapeID="_x0000_i1025" DrawAspect="Content" ObjectID="_1474106495" r:id="rId14"/>
        </w:object>
      </w:r>
    </w:p>
    <w:p w:rsidR="00FD5BA1" w:rsidRPr="000F39C2" w:rsidRDefault="00FD5BA1" w:rsidP="00FD5BA1">
      <w:pPr>
        <w:pStyle w:val="Heading2"/>
      </w:pPr>
      <w:bookmarkStart w:id="17" w:name="_Toc352182866"/>
      <w:r w:rsidRPr="000F39C2">
        <w:t>Precondition</w:t>
      </w:r>
      <w:bookmarkEnd w:id="16"/>
      <w:bookmarkEnd w:id="17"/>
    </w:p>
    <w:p w:rsidR="00FD5BA1" w:rsidRPr="000F39C2" w:rsidRDefault="004648B5" w:rsidP="00FD5BA1">
      <w:pPr>
        <w:pStyle w:val="BodyText"/>
        <w:numPr>
          <w:ilvl w:val="0"/>
          <w:numId w:val="2"/>
        </w:numPr>
      </w:pPr>
      <w:r w:rsidRPr="000F39C2">
        <w:t>An a</w:t>
      </w:r>
      <w:r w:rsidR="00FF380A" w:rsidRPr="000F39C2">
        <w:t xml:space="preserve">ction requires </w:t>
      </w:r>
      <w:r w:rsidR="002579C8" w:rsidRPr="000F39C2">
        <w:t xml:space="preserve">a </w:t>
      </w:r>
      <w:r w:rsidR="00FF380A" w:rsidRPr="000F39C2">
        <w:t>signature.</w:t>
      </w:r>
    </w:p>
    <w:p w:rsidR="00FD5BA1" w:rsidRPr="000F39C2" w:rsidRDefault="00FD5BA1" w:rsidP="00FD5BA1">
      <w:pPr>
        <w:pStyle w:val="Heading2"/>
      </w:pPr>
      <w:bookmarkStart w:id="18" w:name="_Ref233697587"/>
      <w:bookmarkStart w:id="19" w:name="_Ref233697593"/>
      <w:bookmarkStart w:id="20" w:name="_Toc290020123"/>
      <w:bookmarkStart w:id="21" w:name="_Toc352182867"/>
      <w:r w:rsidRPr="000F39C2">
        <w:t>Main Flow</w:t>
      </w:r>
      <w:bookmarkEnd w:id="18"/>
      <w:bookmarkEnd w:id="19"/>
      <w:bookmarkEnd w:id="20"/>
      <w:bookmarkEnd w:id="21"/>
    </w:p>
    <w:p w:rsidR="004648B5" w:rsidRPr="000F39C2" w:rsidRDefault="004648B5" w:rsidP="004648B5">
      <w:pPr>
        <w:pStyle w:val="BodyText"/>
        <w:numPr>
          <w:ilvl w:val="0"/>
          <w:numId w:val="21"/>
        </w:numPr>
      </w:pPr>
      <w:bookmarkStart w:id="22" w:name="_Toc290020124"/>
      <w:r w:rsidRPr="000F39C2">
        <w:t xml:space="preserve">The system evaluates the consolidation flag on the action requesting </w:t>
      </w:r>
      <w:r w:rsidR="007D7C60" w:rsidRPr="000F39C2">
        <w:t xml:space="preserve">a </w:t>
      </w:r>
      <w:r w:rsidRPr="000F39C2">
        <w:t>signature.</w:t>
      </w:r>
    </w:p>
    <w:p w:rsidR="004648B5" w:rsidRPr="000F39C2" w:rsidRDefault="004648B5" w:rsidP="004648B5">
      <w:pPr>
        <w:pStyle w:val="BodyText"/>
        <w:numPr>
          <w:ilvl w:val="0"/>
          <w:numId w:val="21"/>
        </w:numPr>
      </w:pPr>
      <w:r w:rsidRPr="000F39C2">
        <w:t xml:space="preserve">If the consolidation flag is enabled for the action, the system stores the signature request to be prompted during </w:t>
      </w:r>
      <w:r w:rsidR="007D7C60" w:rsidRPr="000F39C2">
        <w:t xml:space="preserve">Total Processing use case, the use case ends </w:t>
      </w:r>
      <w:r w:rsidRPr="000F39C2">
        <w:t xml:space="preserve">and </w:t>
      </w:r>
      <w:r w:rsidR="007D7C60" w:rsidRPr="000F39C2">
        <w:t xml:space="preserve">the system </w:t>
      </w:r>
      <w:r w:rsidRPr="000F39C2">
        <w:t>returns to the calling use case with completed status.</w:t>
      </w:r>
    </w:p>
    <w:p w:rsidR="004648B5" w:rsidRPr="000F39C2" w:rsidRDefault="007D7C60" w:rsidP="004648B5">
      <w:pPr>
        <w:pStyle w:val="BodyText"/>
        <w:numPr>
          <w:ilvl w:val="0"/>
          <w:numId w:val="21"/>
        </w:numPr>
      </w:pPr>
      <w:r w:rsidRPr="000F39C2">
        <w:t>The system displays the list of consolidated Terms and Conditions and prompts for acceptance if required</w:t>
      </w:r>
      <w:r w:rsidR="004648B5" w:rsidRPr="000F39C2">
        <w:t>.</w:t>
      </w:r>
    </w:p>
    <w:p w:rsidR="004648B5" w:rsidRPr="000F39C2" w:rsidRDefault="00320184" w:rsidP="004648B5">
      <w:pPr>
        <w:pStyle w:val="BodyText"/>
        <w:numPr>
          <w:ilvl w:val="0"/>
          <w:numId w:val="21"/>
        </w:numPr>
      </w:pPr>
      <w:r w:rsidRPr="000F39C2">
        <w:t xml:space="preserve">The operator accepts or </w:t>
      </w:r>
      <w:r w:rsidR="007D7C60" w:rsidRPr="000F39C2">
        <w:t>declines the Terms and Conditions (if applicable)</w:t>
      </w:r>
      <w:r w:rsidR="004648B5" w:rsidRPr="000F39C2">
        <w:t>.</w:t>
      </w:r>
    </w:p>
    <w:p w:rsidR="004648B5" w:rsidRPr="000F39C2" w:rsidRDefault="004648B5" w:rsidP="004648B5">
      <w:pPr>
        <w:pStyle w:val="BodyText"/>
        <w:numPr>
          <w:ilvl w:val="0"/>
          <w:numId w:val="21"/>
        </w:numPr>
      </w:pPr>
      <w:r w:rsidRPr="000F39C2">
        <w:t xml:space="preserve">If the </w:t>
      </w:r>
      <w:r w:rsidR="002579C8" w:rsidRPr="000F39C2">
        <w:t>Terms and Conditions</w:t>
      </w:r>
      <w:r w:rsidRPr="000F39C2">
        <w:t xml:space="preserve"> is declined, the system displays message stating the </w:t>
      </w:r>
      <w:r w:rsidR="002579C8" w:rsidRPr="000F39C2">
        <w:t>Terms and Conditions</w:t>
      </w:r>
      <w:r w:rsidRPr="000F39C2">
        <w:t xml:space="preserve"> not accepted, the operator acknowledges the message and the use case ends and returns to the calling use case with a not completed status.</w:t>
      </w:r>
    </w:p>
    <w:p w:rsidR="00D96D9E" w:rsidRPr="000F39C2" w:rsidRDefault="00D96D9E" w:rsidP="004648B5">
      <w:pPr>
        <w:pStyle w:val="BodyText"/>
        <w:numPr>
          <w:ilvl w:val="0"/>
          <w:numId w:val="21"/>
        </w:numPr>
      </w:pPr>
      <w:r w:rsidRPr="000F39C2">
        <w:t xml:space="preserve">The system </w:t>
      </w:r>
      <w:r w:rsidR="007D4E58" w:rsidRPr="000F39C2">
        <w:t>executes the Signature Capture (Terms) Use Case</w:t>
      </w:r>
      <w:r w:rsidRPr="000F39C2">
        <w:t>.</w:t>
      </w:r>
    </w:p>
    <w:p w:rsidR="004648B5" w:rsidRPr="000F39C2" w:rsidRDefault="007D4E58" w:rsidP="004648B5">
      <w:pPr>
        <w:pStyle w:val="BodyText"/>
        <w:numPr>
          <w:ilvl w:val="0"/>
          <w:numId w:val="21"/>
        </w:numPr>
      </w:pPr>
      <w:r w:rsidRPr="000F39C2">
        <w:t>If the Signature Capture (Terms) use case returns without a signature, the use case ends and the system returns to the calling use case with a not completed status</w:t>
      </w:r>
    </w:p>
    <w:p w:rsidR="004648B5" w:rsidRPr="000F39C2" w:rsidRDefault="007D4E58" w:rsidP="004648B5">
      <w:pPr>
        <w:pStyle w:val="BodyText"/>
        <w:numPr>
          <w:ilvl w:val="0"/>
          <w:numId w:val="21"/>
        </w:numPr>
      </w:pPr>
      <w:r w:rsidRPr="000F39C2">
        <w:t>If the Signature Capture (Terms) use case returns with a signature, t</w:t>
      </w:r>
      <w:r w:rsidR="004648B5" w:rsidRPr="000F39C2">
        <w:t>he use case ends and the system returns to the calling use case with a completed status.</w:t>
      </w:r>
    </w:p>
    <w:p w:rsidR="00FD5BA1" w:rsidRPr="000F39C2" w:rsidRDefault="00FD5BA1" w:rsidP="00FD5BA1">
      <w:pPr>
        <w:pStyle w:val="Heading2"/>
      </w:pPr>
      <w:bookmarkStart w:id="23" w:name="_Toc352182868"/>
      <w:r w:rsidRPr="000F39C2">
        <w:t>Alternate Flows</w:t>
      </w:r>
      <w:bookmarkEnd w:id="22"/>
      <w:bookmarkEnd w:id="23"/>
    </w:p>
    <w:p w:rsidR="00622DB2" w:rsidRPr="000F39C2" w:rsidRDefault="00622DB2" w:rsidP="00622DB2">
      <w:pPr>
        <w:pStyle w:val="BodyText"/>
      </w:pPr>
      <w:r w:rsidRPr="000F39C2">
        <w:t>None</w:t>
      </w:r>
    </w:p>
    <w:p w:rsidR="00FD5BA1" w:rsidRPr="000F39C2" w:rsidRDefault="00FD5BA1" w:rsidP="00994CCD">
      <w:pPr>
        <w:pStyle w:val="Heading2"/>
      </w:pPr>
      <w:bookmarkStart w:id="24" w:name="_Toc290020125"/>
      <w:bookmarkStart w:id="25" w:name="_Toc352182869"/>
      <w:r w:rsidRPr="000F39C2">
        <w:t>Post Condition</w:t>
      </w:r>
      <w:bookmarkEnd w:id="24"/>
      <w:bookmarkEnd w:id="25"/>
    </w:p>
    <w:p w:rsidR="00FF380A" w:rsidRPr="000F39C2" w:rsidRDefault="00FF380A" w:rsidP="00FF380A">
      <w:pPr>
        <w:pStyle w:val="BodyText"/>
        <w:numPr>
          <w:ilvl w:val="0"/>
          <w:numId w:val="2"/>
        </w:numPr>
      </w:pPr>
      <w:bookmarkStart w:id="26" w:name="_Toc290020126"/>
      <w:r w:rsidRPr="000F39C2">
        <w:t>Signature is captured.</w:t>
      </w:r>
    </w:p>
    <w:p w:rsidR="00FF380A" w:rsidRPr="000F39C2" w:rsidRDefault="00FF380A" w:rsidP="00FF380A">
      <w:pPr>
        <w:pStyle w:val="BodyText"/>
        <w:numPr>
          <w:ilvl w:val="0"/>
          <w:numId w:val="2"/>
        </w:numPr>
      </w:pPr>
      <w:r w:rsidRPr="000F39C2">
        <w:t>Terms and conditions are approved.</w:t>
      </w:r>
    </w:p>
    <w:p w:rsidR="00FD5BA1" w:rsidRPr="000F39C2" w:rsidRDefault="00FD5BA1" w:rsidP="00994CCD">
      <w:pPr>
        <w:pStyle w:val="Heading2"/>
      </w:pPr>
      <w:bookmarkStart w:id="27" w:name="_Toc352182870"/>
      <w:r w:rsidRPr="000F39C2">
        <w:lastRenderedPageBreak/>
        <w:t>Special Requirements</w:t>
      </w:r>
      <w:bookmarkEnd w:id="26"/>
      <w:bookmarkEnd w:id="27"/>
    </w:p>
    <w:p w:rsidR="001077E9" w:rsidRPr="000F39C2" w:rsidRDefault="001077E9" w:rsidP="001077E9">
      <w:pPr>
        <w:pStyle w:val="BodyText"/>
        <w:numPr>
          <w:ilvl w:val="0"/>
          <w:numId w:val="19"/>
        </w:numPr>
      </w:pPr>
      <w:r w:rsidRPr="000F39C2">
        <w:rPr>
          <w:rFonts w:cs="Arial"/>
        </w:rPr>
        <w:t>If Terms and Conditions are not defined in the database, the system displays only the signature reason.</w:t>
      </w:r>
    </w:p>
    <w:p w:rsidR="001077E9" w:rsidRPr="000F39C2" w:rsidRDefault="001077E9" w:rsidP="001077E9">
      <w:pPr>
        <w:pStyle w:val="BodyText"/>
        <w:numPr>
          <w:ilvl w:val="0"/>
          <w:numId w:val="19"/>
        </w:numPr>
      </w:pPr>
      <w:r w:rsidRPr="000F39C2">
        <w:rPr>
          <w:rFonts w:cs="Arial"/>
        </w:rPr>
        <w:t>Ter</w:t>
      </w:r>
      <w:r w:rsidR="006A20B6" w:rsidRPr="000F39C2">
        <w:rPr>
          <w:rFonts w:cs="Arial"/>
        </w:rPr>
        <w:t>ms and Conditions and signature</w:t>
      </w:r>
      <w:r w:rsidR="00320184" w:rsidRPr="000F39C2">
        <w:rPr>
          <w:rFonts w:cs="Arial"/>
        </w:rPr>
        <w:t xml:space="preserve"> prompt</w:t>
      </w:r>
      <w:r w:rsidRPr="000F39C2">
        <w:rPr>
          <w:rFonts w:cs="Arial"/>
        </w:rPr>
        <w:t xml:space="preserve"> </w:t>
      </w:r>
      <w:r w:rsidR="00320184" w:rsidRPr="000F39C2">
        <w:rPr>
          <w:rFonts w:cs="Arial"/>
        </w:rPr>
        <w:t>occurs</w:t>
      </w:r>
      <w:r w:rsidRPr="000F39C2">
        <w:rPr>
          <w:rFonts w:cs="Arial"/>
        </w:rPr>
        <w:t xml:space="preserve"> after any additional information for the item or transaction has been captured.</w:t>
      </w:r>
    </w:p>
    <w:p w:rsidR="001077E9" w:rsidRPr="000F39C2" w:rsidRDefault="001077E9" w:rsidP="001077E9">
      <w:pPr>
        <w:pStyle w:val="BodyText"/>
        <w:numPr>
          <w:ilvl w:val="0"/>
          <w:numId w:val="19"/>
        </w:numPr>
      </w:pPr>
      <w:r w:rsidRPr="000F39C2">
        <w:t xml:space="preserve">The signature capture screen contains the reason for the signature.  If the signature reason has </w:t>
      </w:r>
      <w:r w:rsidR="002579C8" w:rsidRPr="000F39C2">
        <w:t>Terms and Conditions</w:t>
      </w:r>
      <w:r w:rsidRPr="000F39C2">
        <w:t xml:space="preserve"> defined, the signature reason is expandable to display the </w:t>
      </w:r>
      <w:r w:rsidR="002579C8" w:rsidRPr="000F39C2">
        <w:t>Terms and Conditions</w:t>
      </w:r>
      <w:r w:rsidRPr="000F39C2">
        <w:t xml:space="preserve"> and the Yes/No check boxes are enabled.</w:t>
      </w:r>
    </w:p>
    <w:p w:rsidR="002556A0" w:rsidRPr="000F39C2" w:rsidRDefault="00922E1E" w:rsidP="002556A0">
      <w:pPr>
        <w:pStyle w:val="BodyText"/>
        <w:numPr>
          <w:ilvl w:val="0"/>
          <w:numId w:val="19"/>
        </w:numPr>
      </w:pPr>
      <w:r w:rsidRPr="000F39C2">
        <w:t>Minimum required length of a signature is not parameterized but a standard 50 pts.</w:t>
      </w:r>
    </w:p>
    <w:p w:rsidR="00F634B3" w:rsidRPr="000F39C2" w:rsidRDefault="002556A0" w:rsidP="002556A0">
      <w:pPr>
        <w:pStyle w:val="BodyText"/>
        <w:numPr>
          <w:ilvl w:val="0"/>
          <w:numId w:val="19"/>
        </w:numPr>
      </w:pPr>
      <w:r w:rsidRPr="000F39C2">
        <w:t xml:space="preserve">If multiple instances of the same signature reason occur in the transaction, the system considers each one as a separate instance.  For example, if three PSP-Warranty items are sold, each one </w:t>
      </w:r>
      <w:r w:rsidR="00646A98" w:rsidRPr="000F39C2">
        <w:t>is considered a separate signature request</w:t>
      </w:r>
      <w:r w:rsidR="00972083" w:rsidRPr="000F39C2">
        <w:t xml:space="preserve"> and each will require acceptance of Terms and Conditions (if applicable)</w:t>
      </w:r>
      <w:r w:rsidR="00646A98" w:rsidRPr="000F39C2">
        <w:t>.</w:t>
      </w:r>
      <w:r w:rsidRPr="000F39C2">
        <w:rPr>
          <w:rFonts w:cs="Arial"/>
        </w:rPr>
        <w:t xml:space="preserve"> </w:t>
      </w:r>
      <w:r w:rsidR="00972083" w:rsidRPr="000F39C2">
        <w:rPr>
          <w:rFonts w:cs="Arial"/>
        </w:rPr>
        <w:t xml:space="preserve">  If signature is consolidated for the reason, each instance will display separate Signature Reason with Terms and Conditions lines.</w:t>
      </w:r>
    </w:p>
    <w:p w:rsidR="005F6F45" w:rsidRPr="000F39C2" w:rsidRDefault="005F6F45" w:rsidP="002556A0">
      <w:pPr>
        <w:pStyle w:val="BodyText"/>
        <w:numPr>
          <w:ilvl w:val="0"/>
          <w:numId w:val="19"/>
        </w:numPr>
      </w:pPr>
      <w:r w:rsidRPr="000F39C2">
        <w:t xml:space="preserve">The terms and conditions to display for Finance Tender are the terms defined for the selected Finance Plan.  </w:t>
      </w:r>
    </w:p>
    <w:p w:rsidR="00FD5BA1" w:rsidRPr="000F39C2" w:rsidRDefault="00FD5BA1" w:rsidP="0051277F">
      <w:pPr>
        <w:pStyle w:val="Heading3"/>
      </w:pPr>
      <w:r w:rsidRPr="000F39C2">
        <w:t>Special Offline Requirements</w:t>
      </w:r>
    </w:p>
    <w:p w:rsidR="00FD5BA1" w:rsidRPr="000F39C2" w:rsidRDefault="001077E9" w:rsidP="00366130">
      <w:pPr>
        <w:pStyle w:val="BodyText"/>
      </w:pPr>
      <w:r w:rsidRPr="000F39C2">
        <w:t>None</w:t>
      </w:r>
    </w:p>
    <w:p w:rsidR="00FD5BA1" w:rsidRPr="000F39C2" w:rsidRDefault="00FD5BA1" w:rsidP="0051277F">
      <w:pPr>
        <w:pStyle w:val="Heading3"/>
      </w:pPr>
      <w:bookmarkStart w:id="28" w:name="_Ref255302603"/>
      <w:r w:rsidRPr="000F39C2">
        <w:t>Data Input/Output</w:t>
      </w:r>
      <w:bookmarkEnd w:id="2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0F39C2"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0F39C2" w:rsidRDefault="00FD5BA1" w:rsidP="00366130">
            <w:pPr>
              <w:rPr>
                <w:b/>
              </w:rPr>
            </w:pPr>
            <w:r w:rsidRPr="000F39C2">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Pr="000F39C2" w:rsidRDefault="00FD5BA1" w:rsidP="00366130">
            <w:pPr>
              <w:rPr>
                <w:b/>
                <w:szCs w:val="20"/>
              </w:rPr>
            </w:pPr>
            <w:r w:rsidRPr="000F39C2">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0F39C2" w:rsidRDefault="00FD5BA1" w:rsidP="00366130">
            <w:pPr>
              <w:rPr>
                <w:b/>
                <w:szCs w:val="20"/>
              </w:rPr>
            </w:pPr>
            <w:r w:rsidRPr="000F39C2">
              <w:rPr>
                <w:b/>
                <w:szCs w:val="20"/>
              </w:rPr>
              <w:t>Destination</w:t>
            </w:r>
          </w:p>
        </w:tc>
      </w:tr>
      <w:tr w:rsidR="001959E2" w:rsidRPr="000F39C2" w:rsidTr="001077E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1959E2" w:rsidRPr="000F39C2" w:rsidRDefault="001959E2" w:rsidP="001077E9">
            <w:pPr>
              <w:rPr>
                <w:bCs/>
                <w:szCs w:val="20"/>
              </w:rPr>
            </w:pPr>
            <w:r w:rsidRPr="000F39C2">
              <w:rPr>
                <w:bCs/>
                <w:szCs w:val="20"/>
              </w:rPr>
              <w:t>Terms and Conditions</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1959E2" w:rsidRPr="000F39C2" w:rsidRDefault="001959E2" w:rsidP="00C95578">
            <w:pPr>
              <w:rPr>
                <w:szCs w:val="20"/>
              </w:rPr>
            </w:pPr>
            <w:r w:rsidRPr="000F39C2">
              <w:rPr>
                <w:szCs w:val="20"/>
              </w:rPr>
              <w:t>The Terms and Conditions associated with the signature reason.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1959E2" w:rsidRPr="000F39C2" w:rsidRDefault="001959E2" w:rsidP="001077E9">
            <w:pPr>
              <w:numPr>
                <w:ilvl w:val="0"/>
                <w:numId w:val="2"/>
              </w:numPr>
              <w:rPr>
                <w:szCs w:val="20"/>
              </w:rPr>
            </w:pPr>
            <w:r w:rsidRPr="000F39C2">
              <w:rPr>
                <w:szCs w:val="20"/>
              </w:rPr>
              <w:t>E-Journal</w:t>
            </w:r>
          </w:p>
          <w:p w:rsidR="001959E2" w:rsidRPr="000F39C2" w:rsidRDefault="001959E2" w:rsidP="001077E9">
            <w:pPr>
              <w:numPr>
                <w:ilvl w:val="0"/>
                <w:numId w:val="2"/>
              </w:numPr>
              <w:rPr>
                <w:szCs w:val="20"/>
              </w:rPr>
            </w:pPr>
            <w:r w:rsidRPr="000F39C2">
              <w:rPr>
                <w:szCs w:val="20"/>
              </w:rPr>
              <w:t>Receipt</w:t>
            </w:r>
          </w:p>
        </w:tc>
      </w:tr>
    </w:tbl>
    <w:p w:rsidR="00C95578" w:rsidRPr="000F39C2" w:rsidRDefault="00C95578" w:rsidP="00C95578">
      <w:pPr>
        <w:pStyle w:val="Heading1"/>
        <w:rPr>
          <w:i/>
        </w:rPr>
      </w:pPr>
      <w:bookmarkStart w:id="29" w:name="_Toc335134664"/>
      <w:bookmarkStart w:id="30" w:name="_Toc352182871"/>
      <w:bookmarkStart w:id="31" w:name="_Ref400363928"/>
      <w:bookmarkStart w:id="32" w:name="_Toc290020127"/>
      <w:r w:rsidRPr="000F39C2">
        <w:rPr>
          <w:i/>
        </w:rPr>
        <w:t>USE CASE: Signature Capture (</w:t>
      </w:r>
      <w:del w:id="33" w:author="Amy Byers" w:date="2014-10-06T12:21:00Z">
        <w:r w:rsidR="009879DA" w:rsidRPr="000F39C2" w:rsidDel="000F39C2">
          <w:rPr>
            <w:i/>
          </w:rPr>
          <w:delText>Terms</w:delText>
        </w:r>
      </w:del>
      <w:ins w:id="34" w:author="Amy Byers" w:date="2014-10-06T12:21:00Z">
        <w:r w:rsidR="000F39C2">
          <w:rPr>
            <w:i/>
          </w:rPr>
          <w:t>Tender</w:t>
        </w:r>
      </w:ins>
      <w:r w:rsidRPr="000F39C2">
        <w:rPr>
          <w:i/>
        </w:rPr>
        <w:t>)</w:t>
      </w:r>
      <w:bookmarkEnd w:id="29"/>
      <w:bookmarkEnd w:id="30"/>
      <w:bookmarkEnd w:id="31"/>
    </w:p>
    <w:p w:rsidR="00C95578" w:rsidRPr="000F39C2" w:rsidRDefault="00C95578" w:rsidP="00C95578">
      <w:pPr>
        <w:pStyle w:val="Heading2"/>
      </w:pPr>
      <w:bookmarkStart w:id="35" w:name="_Toc335134665"/>
      <w:bookmarkStart w:id="36" w:name="_Toc352182872"/>
      <w:r w:rsidRPr="000F39C2">
        <w:t>Feature Flow</w:t>
      </w:r>
      <w:bookmarkEnd w:id="35"/>
      <w:bookmarkEnd w:id="36"/>
    </w:p>
    <w:p w:rsidR="00C95578" w:rsidRPr="000F39C2" w:rsidRDefault="00C95578" w:rsidP="00C95578">
      <w:pPr>
        <w:pStyle w:val="BodyText"/>
        <w:jc w:val="center"/>
      </w:pPr>
      <w:r w:rsidRPr="000F39C2">
        <w:object w:dxaOrig="9802" w:dyaOrig="6655">
          <v:shape id="_x0000_i1026" type="#_x0000_t75" style="width:489.75pt;height:333pt" o:ole="">
            <v:imagedata r:id="rId15" o:title=""/>
          </v:shape>
          <o:OLEObject Type="Embed" ProgID="Visio.Drawing.11" ShapeID="_x0000_i1026" DrawAspect="Content" ObjectID="_1474106496" r:id="rId16"/>
        </w:object>
      </w:r>
    </w:p>
    <w:p w:rsidR="00C95578" w:rsidRPr="000F39C2" w:rsidRDefault="00C95578" w:rsidP="00C95578">
      <w:pPr>
        <w:pStyle w:val="Heading2"/>
      </w:pPr>
      <w:bookmarkStart w:id="37" w:name="_Toc335134666"/>
      <w:bookmarkStart w:id="38" w:name="_Toc352182873"/>
      <w:r w:rsidRPr="000F39C2">
        <w:lastRenderedPageBreak/>
        <w:t>Precondition</w:t>
      </w:r>
      <w:bookmarkEnd w:id="37"/>
      <w:bookmarkEnd w:id="38"/>
    </w:p>
    <w:p w:rsidR="00C95578" w:rsidRPr="000F39C2" w:rsidRDefault="00C95578" w:rsidP="00C95578">
      <w:pPr>
        <w:pStyle w:val="BodyText"/>
        <w:numPr>
          <w:ilvl w:val="0"/>
          <w:numId w:val="2"/>
        </w:numPr>
      </w:pPr>
      <w:r w:rsidRPr="000F39C2">
        <w:t xml:space="preserve">Signature required for a tender. </w:t>
      </w:r>
    </w:p>
    <w:p w:rsidR="00C95578" w:rsidRPr="000F39C2" w:rsidRDefault="00C95578" w:rsidP="00C95578">
      <w:pPr>
        <w:pStyle w:val="Heading2"/>
      </w:pPr>
      <w:bookmarkStart w:id="39" w:name="_Toc335134667"/>
      <w:bookmarkStart w:id="40" w:name="_Toc352182874"/>
      <w:r w:rsidRPr="000F39C2">
        <w:t>Main Flow</w:t>
      </w:r>
      <w:bookmarkEnd w:id="39"/>
      <w:bookmarkEnd w:id="40"/>
    </w:p>
    <w:p w:rsidR="00C95578" w:rsidRPr="000F39C2" w:rsidRDefault="00C95578" w:rsidP="00C95578">
      <w:pPr>
        <w:pStyle w:val="BodyText"/>
        <w:numPr>
          <w:ilvl w:val="0"/>
          <w:numId w:val="37"/>
        </w:numPr>
      </w:pPr>
      <w:r w:rsidRPr="000F39C2">
        <w:t>The system prompts the operator to obtain a signature from the customer.</w:t>
      </w:r>
    </w:p>
    <w:p w:rsidR="00C95578" w:rsidRPr="000F39C2" w:rsidRDefault="00C95578" w:rsidP="00C95578">
      <w:pPr>
        <w:pStyle w:val="BodyText"/>
        <w:numPr>
          <w:ilvl w:val="0"/>
          <w:numId w:val="37"/>
        </w:numPr>
      </w:pPr>
      <w:r w:rsidRPr="000F39C2">
        <w:t>The customer signs the device and accepts the entry.</w:t>
      </w:r>
    </w:p>
    <w:p w:rsidR="00C95578" w:rsidRPr="000F39C2" w:rsidRDefault="00C95578" w:rsidP="00C95578">
      <w:pPr>
        <w:pStyle w:val="BodyText"/>
        <w:numPr>
          <w:ilvl w:val="0"/>
          <w:numId w:val="37"/>
        </w:numPr>
      </w:pPr>
      <w:r w:rsidRPr="000F39C2">
        <w:t>If the operator selects to clear the signature, the system refreshes the screen, the signature is removed and the system restarts the Main Flow.</w:t>
      </w:r>
    </w:p>
    <w:p w:rsidR="00C95578" w:rsidRPr="000F39C2" w:rsidRDefault="00C95578" w:rsidP="00C95578">
      <w:pPr>
        <w:pStyle w:val="BodyText"/>
        <w:numPr>
          <w:ilvl w:val="0"/>
          <w:numId w:val="37"/>
        </w:numPr>
      </w:pPr>
      <w:r w:rsidRPr="000F39C2">
        <w:t xml:space="preserve">If the operator selects to </w:t>
      </w:r>
      <w:r w:rsidR="009879DA" w:rsidRPr="000F39C2">
        <w:t>abort</w:t>
      </w:r>
      <w:r w:rsidRPr="000F39C2">
        <w:t xml:space="preserve">, the </w:t>
      </w:r>
      <w:r w:rsidR="009879DA" w:rsidRPr="000F39C2">
        <w:t>use case ends and the system returns to the calling use case</w:t>
      </w:r>
      <w:r w:rsidRPr="000F39C2">
        <w:t>.</w:t>
      </w:r>
    </w:p>
    <w:p w:rsidR="00C95578" w:rsidRPr="000F39C2" w:rsidRDefault="00C95578" w:rsidP="00C95578">
      <w:pPr>
        <w:pStyle w:val="BodyText"/>
        <w:numPr>
          <w:ilvl w:val="0"/>
          <w:numId w:val="37"/>
        </w:numPr>
      </w:pPr>
      <w:r w:rsidRPr="000F39C2">
        <w:t>If the operator accepts the entry and fails to provide the required signature, the system displays a message, the operator acknowledges the message and the system restarts the Main Flow.</w:t>
      </w:r>
    </w:p>
    <w:p w:rsidR="00C95578" w:rsidRPr="000F39C2" w:rsidRDefault="00C95578" w:rsidP="00C95578">
      <w:pPr>
        <w:pStyle w:val="BodyText"/>
        <w:numPr>
          <w:ilvl w:val="0"/>
          <w:numId w:val="37"/>
        </w:numPr>
      </w:pPr>
      <w:r w:rsidRPr="000F39C2">
        <w:t>The system validates the signature by validating against minimum required length.</w:t>
      </w:r>
    </w:p>
    <w:p w:rsidR="00C95578" w:rsidRPr="000F39C2" w:rsidRDefault="00C95578" w:rsidP="00C95578">
      <w:pPr>
        <w:pStyle w:val="BodyText"/>
        <w:numPr>
          <w:ilvl w:val="0"/>
          <w:numId w:val="37"/>
        </w:numPr>
      </w:pPr>
      <w:r w:rsidRPr="000F39C2">
        <w:t>If the signature does not meet the minimum required length criteria, the system displays message, the operator acknowledges the message, the signature is cleared and the system restarts the Main Flow.</w:t>
      </w:r>
    </w:p>
    <w:p w:rsidR="00C95578" w:rsidRPr="000F39C2" w:rsidRDefault="00C95578" w:rsidP="00C95578">
      <w:pPr>
        <w:pStyle w:val="BodyText"/>
        <w:numPr>
          <w:ilvl w:val="0"/>
          <w:numId w:val="37"/>
        </w:numPr>
      </w:pPr>
      <w:r w:rsidRPr="000F39C2">
        <w:t>If the signature meets the minimum required length criteria, the system logs the signature captured and the reason for the signature.</w:t>
      </w:r>
    </w:p>
    <w:p w:rsidR="00C95578" w:rsidRPr="000F39C2" w:rsidRDefault="00C95578" w:rsidP="00C95578">
      <w:pPr>
        <w:pStyle w:val="BodyText"/>
        <w:numPr>
          <w:ilvl w:val="0"/>
          <w:numId w:val="37"/>
        </w:numPr>
      </w:pPr>
      <w:r w:rsidRPr="000F39C2">
        <w:t>The use case ends and the system returns to the calling use case.</w:t>
      </w:r>
    </w:p>
    <w:p w:rsidR="00C95578" w:rsidRPr="000F39C2" w:rsidRDefault="00C95578" w:rsidP="00C95578">
      <w:pPr>
        <w:pStyle w:val="Heading2"/>
      </w:pPr>
      <w:bookmarkStart w:id="41" w:name="_Toc335134668"/>
      <w:bookmarkStart w:id="42" w:name="_Toc352182875"/>
      <w:r w:rsidRPr="000F39C2">
        <w:t>Alternate Flows</w:t>
      </w:r>
      <w:bookmarkEnd w:id="41"/>
      <w:bookmarkEnd w:id="42"/>
    </w:p>
    <w:p w:rsidR="009879DA" w:rsidRPr="000F39C2" w:rsidRDefault="009879DA" w:rsidP="009879DA">
      <w:pPr>
        <w:pStyle w:val="BodyText"/>
      </w:pPr>
      <w:r w:rsidRPr="000F39C2">
        <w:t>None</w:t>
      </w:r>
    </w:p>
    <w:p w:rsidR="00C95578" w:rsidRPr="000F39C2" w:rsidRDefault="00C95578" w:rsidP="00C95578">
      <w:pPr>
        <w:pStyle w:val="Heading2"/>
      </w:pPr>
      <w:bookmarkStart w:id="43" w:name="_Toc335134669"/>
      <w:bookmarkStart w:id="44" w:name="_Toc352182876"/>
      <w:r w:rsidRPr="000F39C2">
        <w:t>Post Condition</w:t>
      </w:r>
      <w:bookmarkEnd w:id="43"/>
      <w:bookmarkEnd w:id="44"/>
    </w:p>
    <w:p w:rsidR="00C95578" w:rsidRPr="000F39C2" w:rsidRDefault="00C95578" w:rsidP="00C95578">
      <w:pPr>
        <w:pStyle w:val="BodyText"/>
        <w:numPr>
          <w:ilvl w:val="0"/>
          <w:numId w:val="2"/>
        </w:numPr>
      </w:pPr>
      <w:r w:rsidRPr="000F39C2">
        <w:t xml:space="preserve">A signature is captured for </w:t>
      </w:r>
      <w:proofErr w:type="gramStart"/>
      <w:r w:rsidRPr="000F39C2">
        <w:t xml:space="preserve">a </w:t>
      </w:r>
      <w:r w:rsidR="009879DA" w:rsidRPr="000F39C2">
        <w:t>the</w:t>
      </w:r>
      <w:proofErr w:type="gramEnd"/>
      <w:r w:rsidR="009879DA" w:rsidRPr="000F39C2">
        <w:t xml:space="preserve"> Signature Capture with Terms reason</w:t>
      </w:r>
      <w:r w:rsidRPr="000F39C2">
        <w:t>.</w:t>
      </w:r>
    </w:p>
    <w:p w:rsidR="00C95578" w:rsidRPr="000F39C2" w:rsidRDefault="00C95578" w:rsidP="00C95578">
      <w:pPr>
        <w:pStyle w:val="Heading2"/>
      </w:pPr>
      <w:bookmarkStart w:id="45" w:name="_Toc335134670"/>
      <w:bookmarkStart w:id="46" w:name="_Toc352182877"/>
      <w:r w:rsidRPr="000F39C2">
        <w:t>Special Requirements</w:t>
      </w:r>
      <w:bookmarkEnd w:id="45"/>
      <w:bookmarkEnd w:id="46"/>
    </w:p>
    <w:p w:rsidR="00C95578" w:rsidRPr="000F39C2" w:rsidRDefault="00C95578" w:rsidP="00C95578">
      <w:pPr>
        <w:pStyle w:val="BodyText"/>
        <w:numPr>
          <w:ilvl w:val="0"/>
          <w:numId w:val="38"/>
        </w:numPr>
      </w:pPr>
      <w:r w:rsidRPr="000F39C2">
        <w:t xml:space="preserve">Minimum required length of a signature is not parameterized but a standard </w:t>
      </w:r>
      <w:r w:rsidR="009879DA" w:rsidRPr="000F39C2">
        <w:t>50</w:t>
      </w:r>
      <w:r w:rsidRPr="000F39C2">
        <w:t xml:space="preserve"> points.</w:t>
      </w:r>
    </w:p>
    <w:p w:rsidR="00C95578" w:rsidRPr="000F39C2" w:rsidRDefault="00C95578" w:rsidP="00C95578">
      <w:pPr>
        <w:pStyle w:val="Heading3"/>
        <w:tabs>
          <w:tab w:val="num" w:pos="1440"/>
        </w:tabs>
        <w:ind w:left="540" w:hanging="504"/>
      </w:pPr>
      <w:r w:rsidRPr="000F39C2">
        <w:t>Special Offline Requirements</w:t>
      </w:r>
    </w:p>
    <w:p w:rsidR="00C95578" w:rsidRPr="000F39C2" w:rsidRDefault="00C95578" w:rsidP="00C95578">
      <w:pPr>
        <w:pStyle w:val="BodyText"/>
      </w:pPr>
      <w:r w:rsidRPr="000F39C2">
        <w:t>TBD</w:t>
      </w:r>
    </w:p>
    <w:p w:rsidR="00C95578" w:rsidRPr="000F39C2" w:rsidRDefault="00C95578" w:rsidP="00C95578">
      <w:pPr>
        <w:pStyle w:val="Heading3"/>
        <w:tabs>
          <w:tab w:val="num" w:pos="1440"/>
        </w:tabs>
        <w:ind w:left="540" w:hanging="504"/>
      </w:pPr>
      <w:r w:rsidRPr="000F39C2">
        <w:t xml:space="preserve">Data </w:t>
      </w:r>
      <w:proofErr w:type="spellStart"/>
      <w:r w:rsidRPr="000F39C2">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C95578" w:rsidRPr="000F39C2" w:rsidTr="00C95578">
        <w:trPr>
          <w:cantSplit/>
        </w:trPr>
        <w:tc>
          <w:tcPr>
            <w:tcW w:w="1284" w:type="pct"/>
            <w:tcBorders>
              <w:top w:val="single" w:sz="8" w:space="0" w:color="4F81BD"/>
              <w:left w:val="single" w:sz="8" w:space="0" w:color="4F81BD"/>
              <w:bottom w:val="single" w:sz="18" w:space="0" w:color="4F81BD"/>
              <w:right w:val="single" w:sz="8" w:space="0" w:color="4F81BD"/>
            </w:tcBorders>
          </w:tcPr>
          <w:p w:rsidR="00C95578" w:rsidRPr="000F39C2" w:rsidRDefault="00C95578" w:rsidP="00C95578">
            <w:pPr>
              <w:rPr>
                <w:b/>
              </w:rPr>
            </w:pPr>
            <w:r w:rsidRPr="000F39C2">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C95578" w:rsidRPr="000F39C2" w:rsidRDefault="00C95578" w:rsidP="00C95578">
            <w:pPr>
              <w:rPr>
                <w:b/>
                <w:szCs w:val="20"/>
              </w:rPr>
            </w:pPr>
            <w:r w:rsidRPr="000F39C2">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C95578" w:rsidRPr="000F39C2" w:rsidRDefault="00C95578" w:rsidP="00C95578">
            <w:pPr>
              <w:rPr>
                <w:b/>
                <w:szCs w:val="20"/>
              </w:rPr>
            </w:pPr>
            <w:r w:rsidRPr="000F39C2">
              <w:rPr>
                <w:b/>
                <w:szCs w:val="20"/>
              </w:rPr>
              <w:t>Destination</w:t>
            </w:r>
          </w:p>
        </w:tc>
      </w:tr>
      <w:tr w:rsidR="00C95578" w:rsidRPr="000F39C2" w:rsidTr="00C95578">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bCs/>
                <w:szCs w:val="20"/>
              </w:rPr>
            </w:pPr>
            <w:r w:rsidRPr="000F39C2">
              <w:rPr>
                <w:bCs/>
                <w:szCs w:val="20"/>
              </w:rPr>
              <w:t>Signature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szCs w:val="20"/>
              </w:rPr>
            </w:pPr>
            <w:r w:rsidRPr="000F39C2">
              <w:rPr>
                <w:szCs w:val="20"/>
              </w:rPr>
              <w:t>The signature captured from the customer.</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numPr>
                <w:ilvl w:val="0"/>
                <w:numId w:val="2"/>
              </w:numPr>
              <w:rPr>
                <w:szCs w:val="20"/>
              </w:rPr>
            </w:pPr>
            <w:r w:rsidRPr="000F39C2">
              <w:rPr>
                <w:szCs w:val="20"/>
              </w:rPr>
              <w:t>POSLog</w:t>
            </w:r>
          </w:p>
        </w:tc>
      </w:tr>
      <w:tr w:rsidR="00C95578" w:rsidRPr="000F39C2" w:rsidTr="00C95578">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bCs/>
                <w:szCs w:val="20"/>
              </w:rPr>
            </w:pPr>
            <w:r w:rsidRPr="000F39C2">
              <w:rPr>
                <w:bCs/>
                <w:szCs w:val="20"/>
              </w:rPr>
              <w:t>Signature Reason</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rPr>
                <w:szCs w:val="20"/>
              </w:rPr>
            </w:pPr>
            <w:r w:rsidRPr="000F39C2">
              <w:rPr>
                <w:szCs w:val="20"/>
              </w:rPr>
              <w:t>The reason details for the signature, such as Credit Tender.</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C95578" w:rsidRPr="000F39C2" w:rsidRDefault="00C95578" w:rsidP="00C95578">
            <w:pPr>
              <w:numPr>
                <w:ilvl w:val="0"/>
                <w:numId w:val="2"/>
              </w:numPr>
              <w:rPr>
                <w:szCs w:val="20"/>
              </w:rPr>
            </w:pPr>
            <w:r w:rsidRPr="000F39C2">
              <w:rPr>
                <w:szCs w:val="20"/>
              </w:rPr>
              <w:t>POSLog</w:t>
            </w:r>
          </w:p>
          <w:p w:rsidR="00C95578" w:rsidRPr="000F39C2" w:rsidRDefault="00C95578" w:rsidP="00C95578">
            <w:pPr>
              <w:numPr>
                <w:ilvl w:val="0"/>
                <w:numId w:val="2"/>
              </w:numPr>
              <w:rPr>
                <w:szCs w:val="20"/>
              </w:rPr>
            </w:pPr>
            <w:r w:rsidRPr="000F39C2">
              <w:rPr>
                <w:szCs w:val="20"/>
              </w:rPr>
              <w:t>E-Journal</w:t>
            </w:r>
          </w:p>
        </w:tc>
      </w:tr>
    </w:tbl>
    <w:p w:rsidR="005F6F45" w:rsidRPr="000F39C2" w:rsidRDefault="005F6F45" w:rsidP="005F6F45">
      <w:pPr>
        <w:pStyle w:val="BodyText"/>
        <w:rPr>
          <w:rFonts w:cs="Arial"/>
          <w:kern w:val="32"/>
          <w:sz w:val="28"/>
          <w:szCs w:val="32"/>
        </w:rPr>
      </w:pPr>
      <w:r w:rsidRPr="000F39C2">
        <w:br w:type="page"/>
      </w:r>
    </w:p>
    <w:p w:rsidR="00FD5BA1" w:rsidRPr="000F39C2" w:rsidRDefault="00FD5BA1" w:rsidP="00FD5BA1">
      <w:pPr>
        <w:pStyle w:val="Heading1"/>
        <w:rPr>
          <w:i/>
        </w:rPr>
      </w:pPr>
      <w:bookmarkStart w:id="47" w:name="_Toc352182878"/>
      <w:r w:rsidRPr="000F39C2">
        <w:rPr>
          <w:i/>
        </w:rPr>
        <w:lastRenderedPageBreak/>
        <w:t>Supplemental Specifications</w:t>
      </w:r>
      <w:bookmarkEnd w:id="32"/>
      <w:bookmarkEnd w:id="47"/>
    </w:p>
    <w:p w:rsidR="00A36851" w:rsidRPr="000F39C2" w:rsidRDefault="00A36851" w:rsidP="00B951D2">
      <w:pPr>
        <w:pStyle w:val="Heading2"/>
      </w:pPr>
      <w:bookmarkStart w:id="48" w:name="_Toc352182879"/>
      <w:bookmarkStart w:id="49" w:name="_Toc320880017"/>
      <w:r w:rsidRPr="000F39C2">
        <w:t>Electronic Journal</w:t>
      </w:r>
      <w:bookmarkEnd w:id="48"/>
      <w:r w:rsidRPr="000F39C2">
        <w:t xml:space="preserve"> </w:t>
      </w:r>
      <w:bookmarkEnd w:id="49"/>
    </w:p>
    <w:p w:rsidR="00A36851" w:rsidRPr="000F39C2" w:rsidRDefault="00A36851" w:rsidP="00A36851">
      <w:pPr>
        <w:pStyle w:val="BodyText"/>
      </w:pPr>
      <w:r w:rsidRPr="000F39C2">
        <w:t>Electronic journal mockups for this feature are documented in the Electronic Journal document.</w:t>
      </w:r>
    </w:p>
    <w:p w:rsidR="00A36851" w:rsidRPr="000F39C2" w:rsidRDefault="00A36851" w:rsidP="00B951D2">
      <w:pPr>
        <w:pStyle w:val="Heading2"/>
      </w:pPr>
      <w:bookmarkStart w:id="50" w:name="_Toc352182880"/>
      <w:bookmarkStart w:id="51" w:name="_Toc320880018"/>
      <w:r w:rsidRPr="000F39C2">
        <w:t>POSLog</w:t>
      </w:r>
      <w:bookmarkEnd w:id="50"/>
      <w:r w:rsidRPr="000F39C2">
        <w:t xml:space="preserve"> </w:t>
      </w:r>
      <w:bookmarkEnd w:id="51"/>
    </w:p>
    <w:p w:rsidR="00A36851" w:rsidRPr="000F39C2" w:rsidRDefault="00A36851" w:rsidP="00A36851">
      <w:pPr>
        <w:pStyle w:val="BodyText"/>
      </w:pPr>
      <w:r w:rsidRPr="000F39C2">
        <w:t>POSLog mockups for this feature are documented in the POSLog document.</w:t>
      </w:r>
    </w:p>
    <w:p w:rsidR="00A36851" w:rsidRPr="000F39C2" w:rsidRDefault="00A36851" w:rsidP="00B951D2">
      <w:pPr>
        <w:pStyle w:val="Heading2"/>
      </w:pPr>
      <w:bookmarkStart w:id="52" w:name="_Toc352182881"/>
      <w:bookmarkStart w:id="53" w:name="_Toc320880019"/>
      <w:r w:rsidRPr="000F39C2">
        <w:t>Printed Receipts</w:t>
      </w:r>
      <w:bookmarkEnd w:id="52"/>
      <w:r w:rsidRPr="000F39C2">
        <w:t xml:space="preserve"> </w:t>
      </w:r>
      <w:bookmarkEnd w:id="53"/>
    </w:p>
    <w:p w:rsidR="00A36851" w:rsidRPr="000F39C2" w:rsidRDefault="00A36851" w:rsidP="00A36851">
      <w:pPr>
        <w:pStyle w:val="BodyText"/>
      </w:pPr>
      <w:r w:rsidRPr="000F39C2">
        <w:t xml:space="preserve">Printed receipt mockups, where applicable, are documented in the Receipt </w:t>
      </w:r>
      <w:r w:rsidR="00D25EC6" w:rsidRPr="000F39C2">
        <w:t xml:space="preserve">Generation </w:t>
      </w:r>
      <w:r w:rsidRPr="000F39C2">
        <w:t>document.</w:t>
      </w:r>
    </w:p>
    <w:p w:rsidR="001077E9" w:rsidRPr="000F39C2" w:rsidRDefault="001077E9" w:rsidP="00E13367">
      <w:pPr>
        <w:pStyle w:val="Heading2"/>
      </w:pPr>
      <w:bookmarkStart w:id="54" w:name="_Toc320728939"/>
      <w:bookmarkStart w:id="55" w:name="_Toc352182882"/>
      <w:r w:rsidRPr="000F39C2">
        <w:t xml:space="preserve">Tax </w:t>
      </w:r>
      <w:r w:rsidR="00654836" w:rsidRPr="000F39C2">
        <w:t>Exempt</w:t>
      </w:r>
      <w:r w:rsidRPr="000F39C2">
        <w:t xml:space="preserve"> Feature</w:t>
      </w:r>
      <w:bookmarkEnd w:id="54"/>
      <w:bookmarkEnd w:id="55"/>
    </w:p>
    <w:p w:rsidR="001077E9" w:rsidRPr="000F39C2" w:rsidRDefault="001077E9" w:rsidP="001077E9">
      <w:pPr>
        <w:pStyle w:val="BodyText"/>
      </w:pPr>
      <w:r w:rsidRPr="000F39C2">
        <w:t>The Tax Exempt use case is updated to check if the process requires signature to continue with the transaction process.  A separate parameter is setup for Item and Transaction Tax Exempt.</w:t>
      </w:r>
    </w:p>
    <w:p w:rsidR="001077E9" w:rsidRPr="000F39C2" w:rsidRDefault="001077E9" w:rsidP="00E13367">
      <w:pPr>
        <w:pStyle w:val="Heading2"/>
      </w:pPr>
      <w:bookmarkStart w:id="56" w:name="_Toc320728940"/>
      <w:bookmarkStart w:id="57" w:name="_Toc352182883"/>
      <w:r w:rsidRPr="000F39C2">
        <w:t xml:space="preserve">Warranty </w:t>
      </w:r>
      <w:r w:rsidR="00654836" w:rsidRPr="000F39C2">
        <w:t>Feature</w:t>
      </w:r>
      <w:bookmarkEnd w:id="56"/>
      <w:bookmarkEnd w:id="57"/>
    </w:p>
    <w:p w:rsidR="001077E9" w:rsidRPr="000F39C2" w:rsidRDefault="001077E9" w:rsidP="001077E9">
      <w:pPr>
        <w:pStyle w:val="BodyText"/>
      </w:pPr>
      <w:r w:rsidRPr="000F39C2">
        <w:t xml:space="preserve">The Warranty use case is updated to check if the process requires signature to continue with the warranty process for the PSP and PRP item types.  </w:t>
      </w:r>
    </w:p>
    <w:p w:rsidR="00E13367" w:rsidRPr="000F39C2" w:rsidRDefault="00E13367" w:rsidP="00E13367">
      <w:pPr>
        <w:pStyle w:val="Heading2"/>
      </w:pPr>
      <w:bookmarkStart w:id="58" w:name="_Toc352182884"/>
      <w:bookmarkStart w:id="59" w:name="_Toc290020129"/>
      <w:bookmarkStart w:id="60" w:name="_Toc320728941"/>
      <w:r w:rsidRPr="000F39C2">
        <w:t>Sale Feature</w:t>
      </w:r>
      <w:bookmarkEnd w:id="58"/>
    </w:p>
    <w:p w:rsidR="00E13367" w:rsidRPr="000F39C2" w:rsidRDefault="00E13367" w:rsidP="00E13367">
      <w:r w:rsidRPr="000F39C2">
        <w:t>The Total Processing use case is updated to check for consolidated signatures during the total processing</w:t>
      </w:r>
    </w:p>
    <w:p w:rsidR="001077E9" w:rsidRPr="000F39C2" w:rsidRDefault="001077E9" w:rsidP="00E13367">
      <w:pPr>
        <w:pStyle w:val="Heading2"/>
      </w:pPr>
      <w:bookmarkStart w:id="61" w:name="_Toc352182885"/>
      <w:r w:rsidRPr="000F39C2">
        <w:t>Suspend Feature</w:t>
      </w:r>
      <w:bookmarkEnd w:id="59"/>
      <w:bookmarkEnd w:id="60"/>
      <w:bookmarkEnd w:id="61"/>
    </w:p>
    <w:p w:rsidR="001077E9" w:rsidRPr="000F39C2" w:rsidRDefault="001077E9" w:rsidP="001077E9">
      <w:pPr>
        <w:pStyle w:val="BodyText"/>
      </w:pPr>
      <w:r w:rsidRPr="000F39C2">
        <w:t>The Suspend Use Case is updated to reflect that any signatures captured prior to suspend or any actions that occur prior to suspend that require a signature will be stored so that upon resuming transaction the signatures logged</w:t>
      </w:r>
    </w:p>
    <w:p w:rsidR="001959E2" w:rsidRPr="000F39C2" w:rsidRDefault="001959E2" w:rsidP="001959E2">
      <w:pPr>
        <w:pStyle w:val="Heading2"/>
        <w:rPr>
          <w:i/>
        </w:rPr>
      </w:pPr>
      <w:bookmarkStart w:id="62" w:name="_Toc320728942"/>
      <w:bookmarkStart w:id="63" w:name="_Toc352182886"/>
      <w:r w:rsidRPr="000F39C2">
        <w:rPr>
          <w:i/>
        </w:rPr>
        <w:t>Total Processing Feature</w:t>
      </w:r>
      <w:bookmarkEnd w:id="62"/>
      <w:bookmarkEnd w:id="63"/>
    </w:p>
    <w:p w:rsidR="001959E2" w:rsidRPr="000F39C2" w:rsidRDefault="001959E2" w:rsidP="001959E2">
      <w:pPr>
        <w:pStyle w:val="BodyText"/>
      </w:pPr>
      <w:r w:rsidRPr="000F39C2">
        <w:t>The Total Processing use case is updated to check for consolidated signatures during the total processing.</w:t>
      </w:r>
    </w:p>
    <w:p w:rsidR="004648B5" w:rsidRPr="000F39C2" w:rsidRDefault="004648B5" w:rsidP="004648B5">
      <w:pPr>
        <w:pStyle w:val="BodyText"/>
      </w:pPr>
    </w:p>
    <w:p w:rsidR="00320DD3" w:rsidRPr="000F39C2" w:rsidRDefault="0015173B" w:rsidP="0015173B">
      <w:pPr>
        <w:pStyle w:val="Heading1"/>
        <w:rPr>
          <w:i/>
        </w:rPr>
      </w:pPr>
      <w:r w:rsidRPr="000F39C2">
        <w:rPr>
          <w:i/>
          <w:color w:val="FF0000"/>
        </w:rPr>
        <w:br w:type="page"/>
      </w:r>
      <w:bookmarkStart w:id="64" w:name="_Toc352182887"/>
      <w:r w:rsidR="0063125C" w:rsidRPr="000F39C2">
        <w:rPr>
          <w:i/>
        </w:rPr>
        <w:lastRenderedPageBreak/>
        <w:t xml:space="preserve">Screen </w:t>
      </w:r>
      <w:bookmarkEnd w:id="13"/>
      <w:r w:rsidR="00D01C88" w:rsidRPr="000F39C2">
        <w:rPr>
          <w:i/>
        </w:rPr>
        <w:t>Layouts</w:t>
      </w:r>
      <w:bookmarkEnd w:id="64"/>
    </w:p>
    <w:p w:rsidR="001077E9" w:rsidRPr="000F39C2" w:rsidRDefault="001077E9" w:rsidP="00E13367">
      <w:pPr>
        <w:pStyle w:val="Heading2"/>
      </w:pPr>
      <w:bookmarkStart w:id="65" w:name="_Toc320728944"/>
      <w:bookmarkStart w:id="66" w:name="_Toc352182888"/>
      <w:bookmarkStart w:id="67" w:name="_Toc49744827"/>
      <w:r w:rsidRPr="000F39C2">
        <w:t xml:space="preserve">Signature Capture with </w:t>
      </w:r>
      <w:r w:rsidR="00654836" w:rsidRPr="000F39C2">
        <w:t>Terms</w:t>
      </w:r>
      <w:r w:rsidRPr="000F39C2">
        <w:t xml:space="preserve"> and Conditions</w:t>
      </w:r>
      <w:bookmarkEnd w:id="65"/>
      <w:bookmarkEnd w:id="66"/>
    </w:p>
    <w:p w:rsidR="000249E8" w:rsidRPr="000F39C2" w:rsidRDefault="00E13367" w:rsidP="001077E9">
      <w:pPr>
        <w:pStyle w:val="BodyText"/>
      </w:pPr>
      <w:r w:rsidRPr="000F39C2">
        <w:t xml:space="preserve">This </w:t>
      </w:r>
      <w:r w:rsidR="001077E9" w:rsidRPr="000F39C2">
        <w:t>screen appears when an action requires a signature.  The action may require the signature to be captured at the time the action is completed.</w:t>
      </w:r>
    </w:p>
    <w:p w:rsidR="001077E9" w:rsidRPr="000F39C2" w:rsidRDefault="001077E9" w:rsidP="001077E9">
      <w:pPr>
        <w:pStyle w:val="Heading3"/>
        <w:tabs>
          <w:tab w:val="num" w:pos="720"/>
        </w:tabs>
        <w:ind w:left="540" w:hanging="504"/>
      </w:pPr>
      <w:r w:rsidRPr="000F39C2">
        <w:t>Mockup</w:t>
      </w:r>
    </w:p>
    <w:p w:rsidR="001077E9" w:rsidRPr="000F39C2" w:rsidRDefault="005F4F20" w:rsidP="001077E9">
      <w:pPr>
        <w:pStyle w:val="BodyText"/>
      </w:pPr>
      <w:r w:rsidRPr="000F39C2">
        <w:rPr>
          <w:noProof/>
        </w:rPr>
        <w:drawing>
          <wp:inline distT="0" distB="0" distL="0" distR="0" wp14:anchorId="66CEB021" wp14:editId="2247E03F">
            <wp:extent cx="6858000" cy="4046855"/>
            <wp:effectExtent l="19050" t="0" r="0" b="0"/>
            <wp:docPr id="6" name="Picture 5" descr="Terms and Condition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s and Conditions 1.jpg"/>
                    <pic:cNvPicPr/>
                  </pic:nvPicPr>
                  <pic:blipFill>
                    <a:blip r:embed="rId17" cstate="print"/>
                    <a:stretch>
                      <a:fillRect/>
                    </a:stretch>
                  </pic:blipFill>
                  <pic:spPr>
                    <a:xfrm>
                      <a:off x="0" y="0"/>
                      <a:ext cx="6858000" cy="4046855"/>
                    </a:xfrm>
                    <a:prstGeom prst="rect">
                      <a:avLst/>
                    </a:prstGeom>
                  </pic:spPr>
                </pic:pic>
              </a:graphicData>
            </a:graphic>
          </wp:inline>
        </w:drawing>
      </w:r>
    </w:p>
    <w:p w:rsidR="001077E9" w:rsidRPr="000F39C2" w:rsidRDefault="001077E9" w:rsidP="001077E9">
      <w:pPr>
        <w:pStyle w:val="Caption"/>
      </w:pPr>
      <w:r w:rsidRPr="000F39C2">
        <w:t xml:space="preserve">Figure </w:t>
      </w:r>
      <w:r w:rsidR="00A94CD0">
        <w:fldChar w:fldCharType="begin"/>
      </w:r>
      <w:r w:rsidR="00A94CD0">
        <w:instrText xml:space="preserve"> SEQ Figure \* ARABIC </w:instrText>
      </w:r>
      <w:r w:rsidR="00A94CD0">
        <w:fldChar w:fldCharType="separate"/>
      </w:r>
      <w:r w:rsidR="002A712C" w:rsidRPr="000F39C2">
        <w:rPr>
          <w:noProof/>
        </w:rPr>
        <w:t>1</w:t>
      </w:r>
      <w:r w:rsidR="00A94CD0">
        <w:rPr>
          <w:noProof/>
        </w:rPr>
        <w:fldChar w:fldCharType="end"/>
      </w:r>
      <w:r w:rsidRPr="000F39C2">
        <w:t>: Signature Capture with Terms and Conditions</w:t>
      </w:r>
      <w:r w:rsidR="00CF3066" w:rsidRPr="000F39C2">
        <w:t xml:space="preserve"> – Terms </w:t>
      </w:r>
    </w:p>
    <w:p w:rsidR="001077E9" w:rsidRPr="000F39C2" w:rsidRDefault="001077E9" w:rsidP="001077E9">
      <w:pPr>
        <w:pStyle w:val="Heading3"/>
        <w:tabs>
          <w:tab w:val="num" w:pos="720"/>
        </w:tabs>
        <w:ind w:left="540" w:hanging="504"/>
      </w:pPr>
      <w:r w:rsidRPr="000F39C2">
        <w:t>Instruction Text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1077E9" w:rsidRPr="000F39C2" w:rsidTr="001077E9">
        <w:trPr>
          <w:cantSplit/>
        </w:trPr>
        <w:tc>
          <w:tcPr>
            <w:tcW w:w="10809"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rPr>
                <w:b/>
                <w:bCs/>
                <w:szCs w:val="20"/>
              </w:rPr>
            </w:pPr>
            <w:r w:rsidRPr="000F39C2">
              <w:rPr>
                <w:b/>
                <w:bCs/>
                <w:szCs w:val="20"/>
              </w:rPr>
              <w:t>Instructions</w:t>
            </w:r>
          </w:p>
        </w:tc>
      </w:tr>
      <w:tr w:rsidR="001077E9" w:rsidRPr="000F39C2" w:rsidTr="001077E9">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E13367" w:rsidP="001077E9">
            <w:pPr>
              <w:rPr>
                <w:bCs/>
                <w:szCs w:val="20"/>
              </w:rPr>
            </w:pPr>
            <w:r w:rsidRPr="000F39C2">
              <w:rPr>
                <w:bCs/>
                <w:szCs w:val="20"/>
              </w:rPr>
              <w:t>None</w:t>
            </w:r>
          </w:p>
        </w:tc>
      </w:tr>
    </w:tbl>
    <w:p w:rsidR="001077E9" w:rsidRPr="000F39C2" w:rsidRDefault="001077E9" w:rsidP="001077E9">
      <w:pPr>
        <w:pStyle w:val="BodyText"/>
        <w:rPr>
          <w:rFonts w:cs="Arial"/>
          <w:szCs w:val="26"/>
        </w:rPr>
      </w:pPr>
      <w:r w:rsidRPr="000F39C2">
        <w:br w:type="page"/>
      </w:r>
    </w:p>
    <w:p w:rsidR="001077E9" w:rsidRPr="000F39C2" w:rsidRDefault="001077E9" w:rsidP="001077E9">
      <w:pPr>
        <w:pStyle w:val="Heading3"/>
        <w:tabs>
          <w:tab w:val="num" w:pos="720"/>
        </w:tabs>
        <w:ind w:left="540" w:hanging="504"/>
      </w:pPr>
      <w:r w:rsidRPr="000F39C2">
        <w:lastRenderedPageBreak/>
        <w:t>Navigation/Menu Key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43"/>
        <w:gridCol w:w="1544"/>
        <w:gridCol w:w="3689"/>
        <w:gridCol w:w="3588"/>
      </w:tblGrid>
      <w:tr w:rsidR="001077E9" w:rsidRPr="000F39C2" w:rsidTr="004648B5">
        <w:trPr>
          <w:cantSplit/>
        </w:trPr>
        <w:tc>
          <w:tcPr>
            <w:tcW w:w="1743"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Label</w:t>
            </w:r>
          </w:p>
        </w:tc>
        <w:tc>
          <w:tcPr>
            <w:tcW w:w="1572"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Notes</w:t>
            </w:r>
          </w:p>
        </w:tc>
      </w:tr>
      <w:tr w:rsidR="004648B5" w:rsidRPr="000F39C2" w:rsidTr="004648B5">
        <w:trPr>
          <w:cantSplit/>
        </w:trPr>
        <w:tc>
          <w:tcPr>
            <w:tcW w:w="1743" w:type="dxa"/>
            <w:tcBorders>
              <w:top w:val="single" w:sz="8" w:space="0" w:color="4F81BD"/>
              <w:left w:val="single" w:sz="8" w:space="0" w:color="4F81BD"/>
              <w:bottom w:val="single" w:sz="8" w:space="0" w:color="4F81BD"/>
              <w:right w:val="single" w:sz="8" w:space="0" w:color="4F81BD"/>
            </w:tcBorders>
            <w:shd w:val="clear" w:color="auto" w:fill="D3DFEE"/>
          </w:tcPr>
          <w:p w:rsidR="004648B5" w:rsidRPr="000F39C2" w:rsidRDefault="004648B5" w:rsidP="001077E9">
            <w:pPr>
              <w:pStyle w:val="BodyText"/>
              <w:spacing w:after="0"/>
            </w:pPr>
            <w:r w:rsidRPr="000F39C2">
              <w:t>Back</w:t>
            </w:r>
          </w:p>
        </w:tc>
        <w:tc>
          <w:tcPr>
            <w:tcW w:w="1572" w:type="dxa"/>
            <w:tcBorders>
              <w:top w:val="single" w:sz="8" w:space="0" w:color="4F81BD"/>
              <w:left w:val="single" w:sz="8" w:space="0" w:color="4F81BD"/>
              <w:bottom w:val="single" w:sz="8" w:space="0" w:color="4F81BD"/>
              <w:right w:val="single" w:sz="8" w:space="0" w:color="4F81BD"/>
            </w:tcBorders>
            <w:shd w:val="clear" w:color="auto" w:fill="D3DFEE"/>
          </w:tcPr>
          <w:p w:rsidR="004648B5" w:rsidRPr="000F39C2" w:rsidRDefault="004648B5" w:rsidP="001077E9">
            <w:pPr>
              <w:pStyle w:val="BodyText"/>
              <w:spacing w:after="0"/>
            </w:pPr>
            <w:r w:rsidRPr="000F39C2">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4648B5" w:rsidRPr="000F39C2" w:rsidRDefault="004648B5" w:rsidP="00CF3066">
            <w:pPr>
              <w:pStyle w:val="BodyText"/>
              <w:numPr>
                <w:ilvl w:val="0"/>
                <w:numId w:val="29"/>
              </w:numPr>
              <w:spacing w:after="0"/>
            </w:pPr>
            <w:r w:rsidRPr="000F39C2">
              <w:t>Calling use case with action not completed</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4648B5" w:rsidRPr="000F39C2" w:rsidRDefault="00E13367" w:rsidP="001077E9">
            <w:pPr>
              <w:pStyle w:val="BodyText"/>
              <w:spacing w:after="0"/>
            </w:pPr>
            <w:r w:rsidRPr="000F39C2">
              <w:t>None</w:t>
            </w:r>
          </w:p>
        </w:tc>
      </w:tr>
      <w:tr w:rsidR="00CF3066" w:rsidRPr="000F39C2" w:rsidTr="004648B5">
        <w:trPr>
          <w:cantSplit/>
        </w:trPr>
        <w:tc>
          <w:tcPr>
            <w:tcW w:w="174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1077E9">
            <w:pPr>
              <w:pStyle w:val="BodyText"/>
              <w:spacing w:after="0"/>
            </w:pPr>
            <w:r w:rsidRPr="000F39C2">
              <w:t>Continue</w:t>
            </w:r>
          </w:p>
        </w:tc>
        <w:tc>
          <w:tcPr>
            <w:tcW w:w="1572"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1077E9">
            <w:pPr>
              <w:pStyle w:val="BodyText"/>
              <w:spacing w:after="0"/>
            </w:pPr>
            <w:r w:rsidRPr="000F39C2">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numPr>
                <w:ilvl w:val="0"/>
                <w:numId w:val="29"/>
              </w:numPr>
              <w:spacing w:after="0"/>
            </w:pPr>
            <w:r w:rsidRPr="000F39C2">
              <w:t>All Terms accepted: Signature Capture with Terms and Conditions – Signature Prompt</w:t>
            </w:r>
          </w:p>
          <w:p w:rsidR="00CF3066" w:rsidRPr="000F39C2" w:rsidRDefault="00CF3066" w:rsidP="00C95578">
            <w:pPr>
              <w:pStyle w:val="BodyText"/>
              <w:numPr>
                <w:ilvl w:val="0"/>
                <w:numId w:val="29"/>
              </w:numPr>
              <w:spacing w:after="0"/>
            </w:pPr>
            <w:r w:rsidRPr="000F39C2">
              <w:t>At least one Terms not accepted: Terms and Conditions Not Accepted Message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1077E9">
            <w:pPr>
              <w:pStyle w:val="BodyText"/>
              <w:spacing w:after="0"/>
            </w:pPr>
            <w:r w:rsidRPr="000F39C2">
              <w:t>None</w:t>
            </w:r>
          </w:p>
        </w:tc>
      </w:tr>
      <w:tr w:rsidR="001077E9" w:rsidRPr="000F39C2" w:rsidTr="004648B5">
        <w:trPr>
          <w:cantSplit/>
        </w:trPr>
        <w:tc>
          <w:tcPr>
            <w:tcW w:w="1743" w:type="dxa"/>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pStyle w:val="BodyText"/>
              <w:spacing w:after="0"/>
            </w:pPr>
            <w:r w:rsidRPr="000F39C2">
              <w:t>Expand/Collapse</w:t>
            </w:r>
          </w:p>
        </w:tc>
        <w:tc>
          <w:tcPr>
            <w:tcW w:w="1572" w:type="dxa"/>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pStyle w:val="BodyText"/>
              <w:spacing w:after="0"/>
            </w:pPr>
            <w:r w:rsidRPr="000F39C2">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pStyle w:val="BodyText"/>
              <w:numPr>
                <w:ilvl w:val="0"/>
                <w:numId w:val="29"/>
              </w:numPr>
              <w:spacing w:after="0"/>
            </w:pPr>
            <w:r w:rsidRPr="000F39C2">
              <w:t>See Notes</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pStyle w:val="BodyText"/>
              <w:spacing w:after="0"/>
            </w:pPr>
            <w:r w:rsidRPr="000F39C2">
              <w:t xml:space="preserve">The +/- are displayed only when a signature reason has </w:t>
            </w:r>
            <w:r w:rsidR="002579C8" w:rsidRPr="000F39C2">
              <w:t>Terms and Conditions</w:t>
            </w:r>
            <w:r w:rsidRPr="000F39C2">
              <w:t xml:space="preserve"> associated with it.</w:t>
            </w:r>
          </w:p>
          <w:p w:rsidR="001077E9" w:rsidRPr="000F39C2" w:rsidRDefault="001077E9" w:rsidP="001077E9">
            <w:pPr>
              <w:pStyle w:val="BodyText"/>
              <w:spacing w:after="0"/>
            </w:pPr>
          </w:p>
          <w:p w:rsidR="001077E9" w:rsidRPr="000F39C2" w:rsidRDefault="001077E9" w:rsidP="001077E9">
            <w:pPr>
              <w:pStyle w:val="BodyText"/>
              <w:spacing w:after="0"/>
            </w:pPr>
            <w:r w:rsidRPr="000F39C2">
              <w:t xml:space="preserve">Only one </w:t>
            </w:r>
            <w:r w:rsidR="002579C8" w:rsidRPr="000F39C2">
              <w:t>Terms and Conditions</w:t>
            </w:r>
            <w:r w:rsidRPr="000F39C2">
              <w:t xml:space="preserve"> can be expanded at a time.  As the + next to the </w:t>
            </w:r>
            <w:r w:rsidR="002579C8" w:rsidRPr="000F39C2">
              <w:t>Terms and Conditions</w:t>
            </w:r>
            <w:r w:rsidRPr="000F39C2">
              <w:t xml:space="preserve">, the </w:t>
            </w:r>
            <w:r w:rsidR="002579C8" w:rsidRPr="000F39C2">
              <w:t>Terms and Conditions</w:t>
            </w:r>
            <w:r w:rsidRPr="000F39C2">
              <w:t xml:space="preserve"> for that line are displayed and any other terms are collapsed.</w:t>
            </w:r>
          </w:p>
        </w:tc>
      </w:tr>
    </w:tbl>
    <w:p w:rsidR="001077E9" w:rsidRPr="000F39C2" w:rsidRDefault="001077E9" w:rsidP="001077E9">
      <w:pPr>
        <w:pStyle w:val="Heading3"/>
        <w:tabs>
          <w:tab w:val="num" w:pos="720"/>
        </w:tabs>
        <w:ind w:left="540" w:hanging="504"/>
      </w:pPr>
      <w:r w:rsidRPr="000F39C2">
        <w:t>Data/Input Field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203"/>
        <w:gridCol w:w="1038"/>
        <w:gridCol w:w="960"/>
        <w:gridCol w:w="1407"/>
        <w:gridCol w:w="1146"/>
        <w:gridCol w:w="1146"/>
        <w:gridCol w:w="3664"/>
      </w:tblGrid>
      <w:tr w:rsidR="001077E9" w:rsidRPr="000F39C2" w:rsidTr="00255C1F">
        <w:trPr>
          <w:cantSplit/>
        </w:trPr>
        <w:tc>
          <w:tcPr>
            <w:tcW w:w="1203"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Label</w:t>
            </w:r>
          </w:p>
        </w:tc>
        <w:tc>
          <w:tcPr>
            <w:tcW w:w="1041"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Req’d?</w:t>
            </w:r>
          </w:p>
        </w:tc>
        <w:tc>
          <w:tcPr>
            <w:tcW w:w="1449"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Data Type</w:t>
            </w:r>
          </w:p>
        </w:tc>
        <w:tc>
          <w:tcPr>
            <w:tcW w:w="1163"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Min</w:t>
            </w:r>
          </w:p>
          <w:p w:rsidR="001077E9" w:rsidRPr="000F39C2" w:rsidRDefault="001077E9" w:rsidP="001077E9">
            <w:pPr>
              <w:pStyle w:val="BodyText"/>
              <w:spacing w:after="0"/>
              <w:rPr>
                <w:b/>
                <w:bCs/>
              </w:rPr>
            </w:pPr>
            <w:r w:rsidRPr="000F39C2">
              <w:rPr>
                <w:b/>
                <w:bCs/>
              </w:rPr>
              <w:t>Length</w:t>
            </w:r>
          </w:p>
        </w:tc>
        <w:tc>
          <w:tcPr>
            <w:tcW w:w="1163"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Max</w:t>
            </w:r>
          </w:p>
          <w:p w:rsidR="001077E9" w:rsidRPr="000F39C2" w:rsidRDefault="001077E9" w:rsidP="001077E9">
            <w:pPr>
              <w:pStyle w:val="BodyText"/>
              <w:spacing w:after="0"/>
              <w:rPr>
                <w:b/>
                <w:bCs/>
              </w:rPr>
            </w:pPr>
            <w:r w:rsidRPr="000F39C2">
              <w:rPr>
                <w:b/>
                <w:bCs/>
              </w:rPr>
              <w:t>Length</w:t>
            </w:r>
          </w:p>
        </w:tc>
        <w:tc>
          <w:tcPr>
            <w:tcW w:w="3826" w:type="dxa"/>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pStyle w:val="BodyText"/>
              <w:spacing w:after="0"/>
              <w:rPr>
                <w:b/>
                <w:bCs/>
              </w:rPr>
            </w:pPr>
            <w:r w:rsidRPr="000F39C2">
              <w:rPr>
                <w:b/>
                <w:bCs/>
              </w:rPr>
              <w:t>Notes</w:t>
            </w:r>
          </w:p>
        </w:tc>
      </w:tr>
      <w:tr w:rsidR="00255C1F" w:rsidRPr="000F39C2" w:rsidTr="00255C1F">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rPr>
                <w:bCs/>
              </w:rPr>
            </w:pPr>
            <w:r w:rsidRPr="000F39C2">
              <w:rPr>
                <w:bCs/>
              </w:rPr>
              <w:t>&lt;Signature Reason&gt;</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N/A</w:t>
            </w:r>
          </w:p>
        </w:tc>
        <w:tc>
          <w:tcPr>
            <w:tcW w:w="1449"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N/A</w:t>
            </w:r>
          </w:p>
        </w:tc>
        <w:tc>
          <w:tcPr>
            <w:tcW w:w="3826"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C95578">
            <w:pPr>
              <w:pStyle w:val="BodyText"/>
              <w:spacing w:after="0"/>
            </w:pPr>
            <w:r w:rsidRPr="000F39C2">
              <w:t xml:space="preserve">For each signature reason to be captured, the descriptive text for each signature is displayed on </w:t>
            </w:r>
            <w:r w:rsidR="00D25EC6" w:rsidRPr="000F39C2">
              <w:t>the line (for example ‘Transacti</w:t>
            </w:r>
            <w:r w:rsidRPr="000F39C2">
              <w:t>on Tax Exempt’).  If the signature reason is for an item, the item description is displayed with the Signature Reason (for example ‘Item Tax Exempt: Brand Laptop’).</w:t>
            </w:r>
          </w:p>
          <w:p w:rsidR="00255C1F" w:rsidRPr="000F39C2" w:rsidRDefault="00255C1F" w:rsidP="00C95578">
            <w:pPr>
              <w:pStyle w:val="BodyText"/>
              <w:spacing w:after="0"/>
            </w:pPr>
          </w:p>
          <w:p w:rsidR="00255C1F" w:rsidRPr="000F39C2" w:rsidRDefault="00255C1F" w:rsidP="00C95578">
            <w:pPr>
              <w:pStyle w:val="BodyText"/>
              <w:spacing w:after="0"/>
            </w:pPr>
            <w:r w:rsidRPr="000F39C2">
              <w:t>If the signature has Terms and Conditions, the +/- is present and once expanded the Terms and Conditions are displayed for the particular signature.</w:t>
            </w:r>
          </w:p>
        </w:tc>
      </w:tr>
      <w:tr w:rsidR="00255C1F" w:rsidRPr="000F39C2" w:rsidTr="00255C1F">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rPr>
                <w:bCs/>
              </w:rPr>
            </w:pPr>
            <w:r w:rsidRPr="000F39C2">
              <w:rPr>
                <w:bCs/>
              </w:rPr>
              <w:t>Yes/No</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See Notes</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See Notes</w:t>
            </w:r>
          </w:p>
        </w:tc>
        <w:tc>
          <w:tcPr>
            <w:tcW w:w="1449"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Check Box</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1077E9">
            <w:pPr>
              <w:pStyle w:val="BodyText"/>
              <w:spacing w:after="0"/>
            </w:pPr>
            <w:r w:rsidRPr="000F39C2">
              <w:t>N/A</w:t>
            </w:r>
          </w:p>
        </w:tc>
        <w:tc>
          <w:tcPr>
            <w:tcW w:w="3826" w:type="dxa"/>
            <w:tcBorders>
              <w:top w:val="single" w:sz="8" w:space="0" w:color="4F81BD"/>
              <w:left w:val="single" w:sz="8" w:space="0" w:color="4F81BD"/>
              <w:bottom w:val="single" w:sz="8" w:space="0" w:color="4F81BD"/>
              <w:right w:val="single" w:sz="8" w:space="0" w:color="4F81BD"/>
            </w:tcBorders>
            <w:shd w:val="clear" w:color="auto" w:fill="D3DFEE"/>
          </w:tcPr>
          <w:p w:rsidR="00255C1F" w:rsidRPr="000F39C2" w:rsidRDefault="00255C1F" w:rsidP="00C95578">
            <w:pPr>
              <w:pStyle w:val="BodyText"/>
              <w:spacing w:after="0"/>
            </w:pPr>
            <w:r w:rsidRPr="000F39C2">
              <w:t>The Yes/No option is only displayed and required when the signature reason has Terms and Conditions defined for it.</w:t>
            </w:r>
          </w:p>
          <w:p w:rsidR="00255C1F" w:rsidRPr="000F39C2" w:rsidRDefault="00255C1F" w:rsidP="00C95578">
            <w:pPr>
              <w:pStyle w:val="BodyText"/>
              <w:spacing w:after="0"/>
            </w:pPr>
          </w:p>
          <w:p w:rsidR="00255C1F" w:rsidRPr="000F39C2" w:rsidRDefault="00255C1F" w:rsidP="00C95578">
            <w:pPr>
              <w:pStyle w:val="BodyText"/>
              <w:spacing w:after="0"/>
            </w:pPr>
            <w:r w:rsidRPr="000F39C2">
              <w:t>Either the Yes or the No needs to be selected for each line.  Only one check box per line can be checked at a time.</w:t>
            </w:r>
          </w:p>
        </w:tc>
      </w:tr>
    </w:tbl>
    <w:p w:rsidR="001077E9" w:rsidRPr="000F39C2" w:rsidRDefault="001077E9" w:rsidP="001077E9">
      <w:pPr>
        <w:pStyle w:val="Heading3"/>
        <w:tabs>
          <w:tab w:val="num" w:pos="720"/>
        </w:tabs>
        <w:ind w:left="540" w:hanging="504"/>
      </w:pPr>
      <w:r w:rsidRPr="000F39C2">
        <w:t>Reason Code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1077E9" w:rsidRPr="000F39C2" w:rsidTr="001077E9">
        <w:trPr>
          <w:cantSplit/>
        </w:trPr>
        <w:tc>
          <w:tcPr>
            <w:tcW w:w="1284" w:type="pct"/>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rPr>
                <w:b/>
              </w:rPr>
            </w:pPr>
            <w:r w:rsidRPr="000F39C2">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rPr>
                <w:b/>
                <w:szCs w:val="20"/>
              </w:rPr>
            </w:pPr>
            <w:r w:rsidRPr="000F39C2">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1077E9" w:rsidRPr="000F39C2" w:rsidRDefault="001077E9" w:rsidP="001077E9">
            <w:pPr>
              <w:rPr>
                <w:b/>
                <w:szCs w:val="20"/>
              </w:rPr>
            </w:pPr>
            <w:r w:rsidRPr="000F39C2">
              <w:rPr>
                <w:b/>
                <w:szCs w:val="20"/>
              </w:rPr>
              <w:t>Default Value</w:t>
            </w:r>
          </w:p>
        </w:tc>
      </w:tr>
      <w:tr w:rsidR="001077E9" w:rsidRPr="000F39C2" w:rsidTr="001077E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rPr>
                <w:bCs/>
                <w:szCs w:val="20"/>
              </w:rPr>
            </w:pPr>
            <w:r w:rsidRPr="000F39C2">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1077E9" w:rsidRPr="000F39C2" w:rsidRDefault="001077E9" w:rsidP="001077E9">
            <w:pPr>
              <w:rPr>
                <w:szCs w:val="20"/>
              </w:rPr>
            </w:pPr>
          </w:p>
        </w:tc>
      </w:tr>
    </w:tbl>
    <w:p w:rsidR="001077E9" w:rsidRPr="000F39C2" w:rsidRDefault="001077E9" w:rsidP="001077E9">
      <w:pPr>
        <w:pStyle w:val="Heading3"/>
        <w:tabs>
          <w:tab w:val="num" w:pos="720"/>
        </w:tabs>
        <w:ind w:left="540" w:hanging="504"/>
      </w:pPr>
      <w:r w:rsidRPr="000F39C2">
        <w:t>Terms and Conditions not Accepted</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1077E9" w:rsidRPr="000F39C2" w:rsidTr="001077E9">
        <w:trPr>
          <w:cantSplit/>
        </w:trPr>
        <w:tc>
          <w:tcPr>
            <w:tcW w:w="1618" w:type="dxa"/>
            <w:tcBorders>
              <w:right w:val="single" w:sz="18" w:space="0" w:color="4F81BD"/>
            </w:tcBorders>
          </w:tcPr>
          <w:p w:rsidR="001077E9" w:rsidRPr="000F39C2" w:rsidRDefault="001077E9" w:rsidP="001077E9">
            <w:pPr>
              <w:rPr>
                <w:b/>
                <w:bCs/>
                <w:szCs w:val="20"/>
              </w:rPr>
            </w:pPr>
            <w:r w:rsidRPr="000F39C2">
              <w:rPr>
                <w:b/>
                <w:bCs/>
                <w:szCs w:val="20"/>
              </w:rPr>
              <w:t>Description</w:t>
            </w:r>
          </w:p>
        </w:tc>
        <w:tc>
          <w:tcPr>
            <w:tcW w:w="9213" w:type="dxa"/>
            <w:tcBorders>
              <w:right w:val="single" w:sz="8" w:space="0" w:color="4F81BD"/>
            </w:tcBorders>
          </w:tcPr>
          <w:p w:rsidR="001077E9" w:rsidRPr="000F39C2" w:rsidRDefault="001077E9" w:rsidP="001077E9">
            <w:pPr>
              <w:rPr>
                <w:bCs/>
                <w:szCs w:val="20"/>
              </w:rPr>
            </w:pPr>
            <w:r w:rsidRPr="000F39C2">
              <w:rPr>
                <w:rFonts w:cs="Arial"/>
              </w:rPr>
              <w:t xml:space="preserve">The Terms and Conditions not Approved informs the operator that the </w:t>
            </w:r>
            <w:r w:rsidR="002579C8" w:rsidRPr="000F39C2">
              <w:rPr>
                <w:rFonts w:cs="Arial"/>
              </w:rPr>
              <w:t>Terms and Conditions</w:t>
            </w:r>
            <w:r w:rsidRPr="000F39C2">
              <w:rPr>
                <w:rFonts w:cs="Arial"/>
              </w:rPr>
              <w:t xml:space="preserve"> for &lt;signature reason&gt; has not been approved.  Upon acknowledging the message, the system returns to the calling use case </w:t>
            </w:r>
            <w:r w:rsidR="006A20B6" w:rsidRPr="000F39C2">
              <w:rPr>
                <w:rFonts w:cs="Arial"/>
              </w:rPr>
              <w:t xml:space="preserve">with action of not completed </w:t>
            </w:r>
            <w:r w:rsidRPr="000F39C2">
              <w:rPr>
                <w:rFonts w:cs="Arial"/>
              </w:rPr>
              <w:t>or to the Sale use case when called from Total Processing</w:t>
            </w:r>
          </w:p>
        </w:tc>
      </w:tr>
      <w:tr w:rsidR="001077E9" w:rsidRPr="000F39C2" w:rsidTr="001077E9">
        <w:trPr>
          <w:cantSplit/>
        </w:trPr>
        <w:tc>
          <w:tcPr>
            <w:tcW w:w="1618" w:type="dxa"/>
            <w:tcBorders>
              <w:bottom w:val="single" w:sz="8" w:space="0" w:color="4F81BD"/>
              <w:right w:val="single" w:sz="18" w:space="0" w:color="4F81BD"/>
            </w:tcBorders>
            <w:shd w:val="clear" w:color="auto" w:fill="D3DFEE"/>
          </w:tcPr>
          <w:p w:rsidR="001077E9" w:rsidRPr="000F39C2" w:rsidRDefault="001077E9" w:rsidP="001077E9">
            <w:pPr>
              <w:rPr>
                <w:b/>
                <w:bCs/>
                <w:szCs w:val="20"/>
              </w:rPr>
            </w:pPr>
            <w:r w:rsidRPr="000F39C2">
              <w:rPr>
                <w:b/>
                <w:bCs/>
                <w:szCs w:val="20"/>
              </w:rPr>
              <w:lastRenderedPageBreak/>
              <w:t>Message</w:t>
            </w:r>
          </w:p>
        </w:tc>
        <w:tc>
          <w:tcPr>
            <w:tcW w:w="9213" w:type="dxa"/>
            <w:tcBorders>
              <w:bottom w:val="single" w:sz="8" w:space="0" w:color="4F81BD"/>
              <w:right w:val="single" w:sz="8" w:space="0" w:color="4F81BD"/>
            </w:tcBorders>
            <w:shd w:val="clear" w:color="auto" w:fill="D3DFEE"/>
          </w:tcPr>
          <w:p w:rsidR="001077E9" w:rsidRPr="000F39C2" w:rsidRDefault="001077E9" w:rsidP="001077E9">
            <w:pPr>
              <w:rPr>
                <w:bCs/>
                <w:szCs w:val="20"/>
              </w:rPr>
            </w:pPr>
            <w:r w:rsidRPr="000F39C2">
              <w:rPr>
                <w:bCs/>
                <w:szCs w:val="20"/>
              </w:rPr>
              <w:t>Terms and Conditions for &lt;Signature Reason&gt; is not approved</w:t>
            </w:r>
          </w:p>
        </w:tc>
      </w:tr>
      <w:tr w:rsidR="001077E9" w:rsidRPr="000F39C2" w:rsidTr="001077E9">
        <w:trPr>
          <w:cantSplit/>
        </w:trPr>
        <w:tc>
          <w:tcPr>
            <w:tcW w:w="1618" w:type="dxa"/>
            <w:tcBorders>
              <w:bottom w:val="single" w:sz="8" w:space="0" w:color="4F81BD"/>
              <w:right w:val="single" w:sz="18" w:space="0" w:color="4F81BD"/>
            </w:tcBorders>
            <w:shd w:val="clear" w:color="auto" w:fill="auto"/>
          </w:tcPr>
          <w:p w:rsidR="001077E9" w:rsidRPr="000F39C2" w:rsidRDefault="001077E9" w:rsidP="001077E9">
            <w:pPr>
              <w:rPr>
                <w:b/>
                <w:bCs/>
                <w:szCs w:val="20"/>
              </w:rPr>
            </w:pPr>
            <w:r w:rsidRPr="000F39C2">
              <w:rPr>
                <w:b/>
                <w:bCs/>
                <w:szCs w:val="20"/>
              </w:rPr>
              <w:t>Key prompt</w:t>
            </w:r>
          </w:p>
        </w:tc>
        <w:tc>
          <w:tcPr>
            <w:tcW w:w="9213" w:type="dxa"/>
            <w:tcBorders>
              <w:bottom w:val="single" w:sz="8" w:space="0" w:color="4F81BD"/>
              <w:right w:val="single" w:sz="8" w:space="0" w:color="4F81BD"/>
            </w:tcBorders>
          </w:tcPr>
          <w:p w:rsidR="001077E9" w:rsidRPr="000F39C2" w:rsidRDefault="001077E9" w:rsidP="001077E9">
            <w:pPr>
              <w:rPr>
                <w:szCs w:val="20"/>
              </w:rPr>
            </w:pPr>
            <w:r w:rsidRPr="000F39C2">
              <w:rPr>
                <w:szCs w:val="20"/>
              </w:rPr>
              <w:t>OK</w:t>
            </w:r>
          </w:p>
        </w:tc>
      </w:tr>
      <w:tr w:rsidR="001077E9" w:rsidRPr="000F39C2" w:rsidTr="001077E9">
        <w:trPr>
          <w:cantSplit/>
        </w:trPr>
        <w:tc>
          <w:tcPr>
            <w:tcW w:w="1618" w:type="dxa"/>
            <w:tcBorders>
              <w:right w:val="single" w:sz="18" w:space="0" w:color="4F81BD"/>
            </w:tcBorders>
            <w:shd w:val="clear" w:color="auto" w:fill="DBE5F1"/>
          </w:tcPr>
          <w:p w:rsidR="001077E9" w:rsidRPr="000F39C2" w:rsidRDefault="001077E9" w:rsidP="001077E9">
            <w:pPr>
              <w:rPr>
                <w:b/>
                <w:bCs/>
                <w:szCs w:val="20"/>
              </w:rPr>
            </w:pPr>
            <w:r w:rsidRPr="000F39C2">
              <w:rPr>
                <w:b/>
                <w:bCs/>
                <w:szCs w:val="20"/>
              </w:rPr>
              <w:t>Notes</w:t>
            </w:r>
          </w:p>
        </w:tc>
        <w:tc>
          <w:tcPr>
            <w:tcW w:w="9213" w:type="dxa"/>
            <w:tcBorders>
              <w:right w:val="single" w:sz="8" w:space="0" w:color="4F81BD"/>
            </w:tcBorders>
            <w:shd w:val="clear" w:color="auto" w:fill="DBE5F1"/>
          </w:tcPr>
          <w:p w:rsidR="001077E9" w:rsidRPr="000F39C2" w:rsidRDefault="001077E9" w:rsidP="001077E9">
            <w:pPr>
              <w:rPr>
                <w:szCs w:val="20"/>
              </w:rPr>
            </w:pPr>
            <w:r w:rsidRPr="000F39C2">
              <w:rPr>
                <w:szCs w:val="20"/>
              </w:rPr>
              <w:t>Configurable message.</w:t>
            </w:r>
          </w:p>
        </w:tc>
      </w:tr>
    </w:tbl>
    <w:p w:rsidR="00CF3066" w:rsidRPr="000F39C2" w:rsidRDefault="00CF3066" w:rsidP="00CF3066">
      <w:pPr>
        <w:pStyle w:val="Heading2"/>
      </w:pPr>
      <w:bookmarkStart w:id="68" w:name="_Toc352182889"/>
      <w:bookmarkStart w:id="69" w:name="_Toc320880025"/>
      <w:bookmarkEnd w:id="67"/>
      <w:r w:rsidRPr="000F39C2">
        <w:t>Signature Capture with Terms and Conditions</w:t>
      </w:r>
      <w:bookmarkEnd w:id="68"/>
    </w:p>
    <w:p w:rsidR="00CF3066" w:rsidRPr="000F39C2" w:rsidRDefault="00CF3066" w:rsidP="00CF3066">
      <w:pPr>
        <w:pStyle w:val="BodyText"/>
      </w:pPr>
      <w:r w:rsidRPr="000F39C2">
        <w:t>This screen appears when an action requires a signature.  The action may require the signature to be captured at the time the action is completed.</w:t>
      </w:r>
    </w:p>
    <w:p w:rsidR="00CF3066" w:rsidRPr="000F39C2" w:rsidRDefault="00CF3066" w:rsidP="00CF3066">
      <w:pPr>
        <w:pStyle w:val="Heading3"/>
        <w:tabs>
          <w:tab w:val="num" w:pos="720"/>
        </w:tabs>
        <w:ind w:left="540" w:hanging="504"/>
      </w:pPr>
      <w:r w:rsidRPr="000F39C2">
        <w:t>Mockup</w:t>
      </w:r>
    </w:p>
    <w:p w:rsidR="00CF3066" w:rsidRPr="000F39C2" w:rsidRDefault="00CA28B8" w:rsidP="00CF3066">
      <w:pPr>
        <w:pStyle w:val="BodyText"/>
      </w:pPr>
      <w:r w:rsidRPr="000F39C2">
        <w:rPr>
          <w:noProof/>
        </w:rPr>
        <w:drawing>
          <wp:inline distT="0" distB="0" distL="0" distR="0" wp14:anchorId="3A7286D6" wp14:editId="56AB9130">
            <wp:extent cx="6858000" cy="4046855"/>
            <wp:effectExtent l="19050" t="0" r="0" b="0"/>
            <wp:docPr id="4" name="Picture 3" descr="Terms and Conditions 1 -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s and Conditions 1 - Signature.jpg"/>
                    <pic:cNvPicPr/>
                  </pic:nvPicPr>
                  <pic:blipFill>
                    <a:blip r:embed="rId18" cstate="print"/>
                    <a:stretch>
                      <a:fillRect/>
                    </a:stretch>
                  </pic:blipFill>
                  <pic:spPr>
                    <a:xfrm>
                      <a:off x="0" y="0"/>
                      <a:ext cx="6858000" cy="4046855"/>
                    </a:xfrm>
                    <a:prstGeom prst="rect">
                      <a:avLst/>
                    </a:prstGeom>
                  </pic:spPr>
                </pic:pic>
              </a:graphicData>
            </a:graphic>
          </wp:inline>
        </w:drawing>
      </w:r>
    </w:p>
    <w:p w:rsidR="00CF3066" w:rsidRPr="000F39C2" w:rsidRDefault="00CF3066" w:rsidP="00CF3066">
      <w:pPr>
        <w:pStyle w:val="Caption"/>
      </w:pPr>
      <w:r w:rsidRPr="000F39C2">
        <w:t xml:space="preserve">Figure </w:t>
      </w:r>
      <w:r w:rsidR="00A94CD0">
        <w:fldChar w:fldCharType="begin"/>
      </w:r>
      <w:r w:rsidR="00A94CD0">
        <w:instrText xml:space="preserve"> SEQ Figure \* ARABIC </w:instrText>
      </w:r>
      <w:r w:rsidR="00A94CD0">
        <w:fldChar w:fldCharType="separate"/>
      </w:r>
      <w:r w:rsidR="002A712C" w:rsidRPr="000F39C2">
        <w:rPr>
          <w:noProof/>
        </w:rPr>
        <w:t>2</w:t>
      </w:r>
      <w:r w:rsidR="00A94CD0">
        <w:rPr>
          <w:noProof/>
        </w:rPr>
        <w:fldChar w:fldCharType="end"/>
      </w:r>
      <w:r w:rsidRPr="000F39C2">
        <w:t xml:space="preserve">: Signature Capture with Terms and Conditions – </w:t>
      </w:r>
      <w:r w:rsidR="00BC6F1A" w:rsidRPr="000F39C2">
        <w:t>Siganture</w:t>
      </w:r>
      <w:r w:rsidRPr="000F39C2">
        <w:t xml:space="preserve"> </w:t>
      </w:r>
    </w:p>
    <w:p w:rsidR="00CF3066" w:rsidRPr="000F39C2" w:rsidRDefault="00CF3066" w:rsidP="00CF3066">
      <w:pPr>
        <w:pStyle w:val="Heading3"/>
        <w:tabs>
          <w:tab w:val="num" w:pos="720"/>
        </w:tabs>
        <w:ind w:left="540" w:hanging="504"/>
      </w:pPr>
      <w:r w:rsidRPr="000F39C2">
        <w:t>Instruction Text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CF3066" w:rsidRPr="000F39C2" w:rsidTr="00C95578">
        <w:trPr>
          <w:cantSplit/>
        </w:trPr>
        <w:tc>
          <w:tcPr>
            <w:tcW w:w="10809"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rPr>
                <w:b/>
                <w:bCs/>
                <w:szCs w:val="20"/>
              </w:rPr>
            </w:pPr>
            <w:r w:rsidRPr="000F39C2">
              <w:rPr>
                <w:b/>
                <w:bCs/>
                <w:szCs w:val="20"/>
              </w:rPr>
              <w:t>Instructions</w:t>
            </w:r>
          </w:p>
        </w:tc>
      </w:tr>
      <w:tr w:rsidR="00CF3066" w:rsidRPr="000F39C2" w:rsidTr="00C95578">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rPr>
                <w:bCs/>
                <w:szCs w:val="20"/>
              </w:rPr>
            </w:pPr>
            <w:r w:rsidRPr="000F39C2">
              <w:rPr>
                <w:bCs/>
                <w:szCs w:val="20"/>
              </w:rPr>
              <w:t>None</w:t>
            </w:r>
          </w:p>
        </w:tc>
      </w:tr>
    </w:tbl>
    <w:p w:rsidR="00CF3066" w:rsidRPr="000F39C2" w:rsidRDefault="00CF3066" w:rsidP="00CF3066">
      <w:pPr>
        <w:pStyle w:val="Heading3"/>
        <w:tabs>
          <w:tab w:val="num" w:pos="720"/>
        </w:tabs>
        <w:ind w:left="540" w:hanging="504"/>
      </w:pPr>
      <w:r w:rsidRPr="000F39C2">
        <w:t>Navigation/Menu Key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07"/>
        <w:gridCol w:w="1543"/>
        <w:gridCol w:w="3710"/>
        <w:gridCol w:w="3604"/>
      </w:tblGrid>
      <w:tr w:rsidR="00CF3066" w:rsidRPr="000F39C2" w:rsidTr="00CF2C8D">
        <w:trPr>
          <w:cantSplit/>
        </w:trPr>
        <w:tc>
          <w:tcPr>
            <w:tcW w:w="1742"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Notes</w:t>
            </w:r>
          </w:p>
        </w:tc>
      </w:tr>
      <w:tr w:rsidR="00CF2C8D" w:rsidRPr="000F39C2" w:rsidTr="00C95578">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95578">
            <w:pPr>
              <w:pStyle w:val="BodyText"/>
              <w:spacing w:after="0"/>
            </w:pPr>
            <w:r w:rsidRPr="000F39C2">
              <w:t>Done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95578">
            <w:pPr>
              <w:pStyle w:val="BodyText"/>
              <w:spacing w:after="0"/>
            </w:pPr>
            <w:r w:rsidRPr="000F39C2">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F2C8D">
            <w:pPr>
              <w:pStyle w:val="BodyText"/>
              <w:numPr>
                <w:ilvl w:val="0"/>
                <w:numId w:val="29"/>
              </w:numPr>
              <w:spacing w:after="0"/>
            </w:pPr>
            <w:r w:rsidRPr="000F39C2">
              <w:t>Signature capture does not meet minimum length or required data is missing: Invalid Signature</w:t>
            </w:r>
          </w:p>
          <w:p w:rsidR="00CF2C8D" w:rsidRPr="000F39C2" w:rsidRDefault="00CF2C8D" w:rsidP="00CF2C8D">
            <w:pPr>
              <w:pStyle w:val="BodyText"/>
              <w:numPr>
                <w:ilvl w:val="0"/>
                <w:numId w:val="29"/>
              </w:numPr>
              <w:spacing w:after="0"/>
            </w:pPr>
            <w:r w:rsidRPr="000F39C2">
              <w:t>Signature capture meets minimum length: calling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95578">
            <w:pPr>
              <w:pStyle w:val="BodyText"/>
              <w:spacing w:after="0"/>
            </w:pPr>
            <w:r w:rsidRPr="000F39C2">
              <w:t>Enabled when an entry is made.</w:t>
            </w:r>
          </w:p>
        </w:tc>
      </w:tr>
      <w:tr w:rsidR="00CF2C8D" w:rsidRPr="000F39C2" w:rsidTr="00C95578">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95578">
            <w:pPr>
              <w:pStyle w:val="BodyText"/>
              <w:spacing w:after="0"/>
            </w:pPr>
            <w:r w:rsidRPr="000F39C2">
              <w:t>Clear</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95578">
            <w:pPr>
              <w:pStyle w:val="BodyText"/>
              <w:spacing w:after="0"/>
            </w:pPr>
            <w:r w:rsidRPr="000F39C2">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F2C8D">
            <w:pPr>
              <w:pStyle w:val="BodyText"/>
              <w:numPr>
                <w:ilvl w:val="0"/>
                <w:numId w:val="29"/>
              </w:numPr>
              <w:spacing w:after="0"/>
            </w:pPr>
            <w:r w:rsidRPr="000F39C2">
              <w:t>Signature Capture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CF2C8D" w:rsidRPr="000F39C2" w:rsidRDefault="00CF2C8D" w:rsidP="00C95578">
            <w:pPr>
              <w:pStyle w:val="BodyText"/>
              <w:spacing w:after="0"/>
            </w:pPr>
            <w:r w:rsidRPr="000F39C2">
              <w:t xml:space="preserve">Enabled when an entry is made. </w:t>
            </w:r>
          </w:p>
        </w:tc>
      </w:tr>
      <w:tr w:rsidR="007D4E58" w:rsidRPr="000F39C2" w:rsidTr="00C95578">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7D4E58" w:rsidRPr="000F39C2" w:rsidRDefault="00CA28B8" w:rsidP="00C95578">
            <w:pPr>
              <w:pStyle w:val="BodyText"/>
              <w:spacing w:after="0"/>
            </w:pPr>
            <w:r w:rsidRPr="000F39C2">
              <w:t>Abort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7D4E58" w:rsidRPr="000F39C2" w:rsidRDefault="007D4E58" w:rsidP="00C95578">
            <w:pPr>
              <w:pStyle w:val="BodyText"/>
              <w:spacing w:after="0"/>
            </w:pPr>
            <w:r w:rsidRPr="000F39C2">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7D4E58" w:rsidRPr="000F39C2" w:rsidRDefault="00CA28B8" w:rsidP="00CF2C8D">
            <w:pPr>
              <w:pStyle w:val="BodyText"/>
              <w:numPr>
                <w:ilvl w:val="0"/>
                <w:numId w:val="29"/>
              </w:numPr>
              <w:spacing w:after="0"/>
            </w:pPr>
            <w:r w:rsidRPr="000F39C2">
              <w:t>Sale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7D4E58" w:rsidRPr="000F39C2" w:rsidRDefault="00CA28B8" w:rsidP="00696AFA">
            <w:pPr>
              <w:pStyle w:val="BodyText"/>
              <w:spacing w:after="0"/>
            </w:pPr>
            <w:r w:rsidRPr="000F39C2">
              <w:t>None</w:t>
            </w:r>
          </w:p>
        </w:tc>
      </w:tr>
    </w:tbl>
    <w:p w:rsidR="00D96D9E" w:rsidRPr="000F39C2" w:rsidRDefault="00D96D9E" w:rsidP="00D96D9E">
      <w:pPr>
        <w:pStyle w:val="BodyText"/>
        <w:rPr>
          <w:rFonts w:cs="Arial"/>
          <w:szCs w:val="26"/>
        </w:rPr>
      </w:pPr>
      <w:r w:rsidRPr="000F39C2">
        <w:br w:type="page"/>
      </w:r>
    </w:p>
    <w:p w:rsidR="00CF3066" w:rsidRPr="000F39C2" w:rsidRDefault="00CF3066" w:rsidP="00CF3066">
      <w:pPr>
        <w:pStyle w:val="Heading3"/>
        <w:tabs>
          <w:tab w:val="num" w:pos="720"/>
        </w:tabs>
        <w:ind w:left="540" w:hanging="504"/>
      </w:pPr>
      <w:r w:rsidRPr="000F39C2">
        <w:lastRenderedPageBreak/>
        <w:t>Data/Input Field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203"/>
        <w:gridCol w:w="1040"/>
        <w:gridCol w:w="960"/>
        <w:gridCol w:w="1402"/>
        <w:gridCol w:w="1146"/>
        <w:gridCol w:w="1146"/>
        <w:gridCol w:w="3667"/>
      </w:tblGrid>
      <w:tr w:rsidR="00CF3066" w:rsidRPr="000F39C2" w:rsidTr="00CF3066">
        <w:trPr>
          <w:cantSplit/>
        </w:trPr>
        <w:tc>
          <w:tcPr>
            <w:tcW w:w="1203"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Label</w:t>
            </w:r>
          </w:p>
        </w:tc>
        <w:tc>
          <w:tcPr>
            <w:tcW w:w="1042"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Req’d?</w:t>
            </w:r>
          </w:p>
        </w:tc>
        <w:tc>
          <w:tcPr>
            <w:tcW w:w="1449"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Data Type</w:t>
            </w:r>
          </w:p>
        </w:tc>
        <w:tc>
          <w:tcPr>
            <w:tcW w:w="1163"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Min</w:t>
            </w:r>
          </w:p>
          <w:p w:rsidR="00CF3066" w:rsidRPr="000F39C2" w:rsidRDefault="00CF3066" w:rsidP="00C95578">
            <w:pPr>
              <w:pStyle w:val="BodyText"/>
              <w:spacing w:after="0"/>
              <w:rPr>
                <w:b/>
                <w:bCs/>
              </w:rPr>
            </w:pPr>
            <w:r w:rsidRPr="000F39C2">
              <w:rPr>
                <w:b/>
                <w:bCs/>
              </w:rPr>
              <w:t>Length</w:t>
            </w:r>
          </w:p>
        </w:tc>
        <w:tc>
          <w:tcPr>
            <w:tcW w:w="1163"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Max</w:t>
            </w:r>
          </w:p>
          <w:p w:rsidR="00CF3066" w:rsidRPr="000F39C2" w:rsidRDefault="00CF3066" w:rsidP="00C95578">
            <w:pPr>
              <w:pStyle w:val="BodyText"/>
              <w:spacing w:after="0"/>
              <w:rPr>
                <w:b/>
                <w:bCs/>
              </w:rPr>
            </w:pPr>
            <w:r w:rsidRPr="000F39C2">
              <w:rPr>
                <w:b/>
                <w:bCs/>
              </w:rPr>
              <w:t>Length</w:t>
            </w:r>
          </w:p>
        </w:tc>
        <w:tc>
          <w:tcPr>
            <w:tcW w:w="3825" w:type="dxa"/>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pStyle w:val="BodyText"/>
              <w:spacing w:after="0"/>
              <w:rPr>
                <w:b/>
                <w:bCs/>
              </w:rPr>
            </w:pPr>
            <w:r w:rsidRPr="000F39C2">
              <w:rPr>
                <w:b/>
                <w:bCs/>
              </w:rPr>
              <w:t>Notes</w:t>
            </w:r>
          </w:p>
        </w:tc>
      </w:tr>
      <w:tr w:rsidR="00CF3066" w:rsidRPr="000F39C2" w:rsidTr="00CF3066">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rPr>
                <w:bCs/>
              </w:rPr>
            </w:pPr>
            <w:r w:rsidRPr="000F39C2">
              <w:rPr>
                <w:bCs/>
              </w:rPr>
              <w:t>&lt;Signature Reason&gt;</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N/A</w:t>
            </w:r>
          </w:p>
        </w:tc>
        <w:tc>
          <w:tcPr>
            <w:tcW w:w="1449"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N/A</w:t>
            </w:r>
          </w:p>
        </w:tc>
        <w:tc>
          <w:tcPr>
            <w:tcW w:w="3825"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For each signature reason to be captured, the descriptive text for each signature is displayed on the line (for example ‘Transaction Tax Exempt’).  If the signature reason is for an item, the item description is displayed with the Signature Reason (for example ‘Item Tax Exempt: Brand Laptop’).</w:t>
            </w:r>
          </w:p>
        </w:tc>
      </w:tr>
      <w:tr w:rsidR="00CF3066" w:rsidRPr="000F39C2" w:rsidTr="00CF3066">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rPr>
                <w:bCs/>
              </w:rPr>
            </w:pPr>
            <w:r w:rsidRPr="000F39C2">
              <w:rPr>
                <w:bCs/>
              </w:rPr>
              <w:t>Signature Line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Yes</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Yes</w:t>
            </w:r>
          </w:p>
        </w:tc>
        <w:tc>
          <w:tcPr>
            <w:tcW w:w="1449"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See Notes</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N/A</w:t>
            </w:r>
          </w:p>
        </w:tc>
        <w:tc>
          <w:tcPr>
            <w:tcW w:w="3825" w:type="dxa"/>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pStyle w:val="BodyText"/>
              <w:spacing w:after="0"/>
            </w:pPr>
            <w:r w:rsidRPr="000F39C2">
              <w:t>Database parameter to define the minimum data points allowed.</w:t>
            </w:r>
          </w:p>
        </w:tc>
      </w:tr>
    </w:tbl>
    <w:p w:rsidR="00CF3066" w:rsidRPr="000F39C2" w:rsidRDefault="00CF3066" w:rsidP="00CF3066">
      <w:pPr>
        <w:pStyle w:val="Heading3"/>
        <w:tabs>
          <w:tab w:val="num" w:pos="720"/>
        </w:tabs>
        <w:ind w:left="540" w:hanging="504"/>
      </w:pPr>
      <w:r w:rsidRPr="000F39C2">
        <w:t>Reason Code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CF3066" w:rsidRPr="000F39C2" w:rsidTr="00C95578">
        <w:trPr>
          <w:cantSplit/>
        </w:trPr>
        <w:tc>
          <w:tcPr>
            <w:tcW w:w="1284" w:type="pct"/>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rPr>
                <w:b/>
              </w:rPr>
            </w:pPr>
            <w:r w:rsidRPr="000F39C2">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rPr>
                <w:b/>
                <w:szCs w:val="20"/>
              </w:rPr>
            </w:pPr>
            <w:r w:rsidRPr="000F39C2">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CF3066" w:rsidRPr="000F39C2" w:rsidRDefault="00CF3066" w:rsidP="00C95578">
            <w:pPr>
              <w:rPr>
                <w:b/>
                <w:szCs w:val="20"/>
              </w:rPr>
            </w:pPr>
            <w:r w:rsidRPr="000F39C2">
              <w:rPr>
                <w:b/>
                <w:szCs w:val="20"/>
              </w:rPr>
              <w:t>Default Value</w:t>
            </w:r>
          </w:p>
        </w:tc>
      </w:tr>
      <w:tr w:rsidR="00CF3066" w:rsidRPr="000F39C2" w:rsidTr="00C95578">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rPr>
                <w:bCs/>
                <w:szCs w:val="20"/>
              </w:rPr>
            </w:pPr>
            <w:r w:rsidRPr="000F39C2">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CF3066" w:rsidRPr="000F39C2" w:rsidRDefault="00CF3066" w:rsidP="00C95578">
            <w:pPr>
              <w:rPr>
                <w:szCs w:val="20"/>
              </w:rPr>
            </w:pPr>
          </w:p>
        </w:tc>
      </w:tr>
    </w:tbl>
    <w:p w:rsidR="00CF3066" w:rsidRPr="000F39C2" w:rsidRDefault="00CF3066" w:rsidP="00D96D9E">
      <w:pPr>
        <w:pStyle w:val="Heading3"/>
      </w:pPr>
      <w:r w:rsidRPr="000F39C2">
        <w:t>Invalid Data Notice</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CF3066" w:rsidRPr="000F39C2" w:rsidTr="00C95578">
        <w:trPr>
          <w:cantSplit/>
        </w:trPr>
        <w:tc>
          <w:tcPr>
            <w:tcW w:w="1618" w:type="dxa"/>
            <w:tcBorders>
              <w:right w:val="single" w:sz="18" w:space="0" w:color="4F81BD"/>
            </w:tcBorders>
          </w:tcPr>
          <w:p w:rsidR="00CF3066" w:rsidRPr="000F39C2" w:rsidRDefault="00CF3066" w:rsidP="00C95578">
            <w:pPr>
              <w:rPr>
                <w:b/>
                <w:bCs/>
                <w:szCs w:val="20"/>
              </w:rPr>
            </w:pPr>
            <w:r w:rsidRPr="000F39C2">
              <w:rPr>
                <w:b/>
                <w:bCs/>
                <w:szCs w:val="20"/>
              </w:rPr>
              <w:t>Description</w:t>
            </w:r>
          </w:p>
        </w:tc>
        <w:tc>
          <w:tcPr>
            <w:tcW w:w="9213" w:type="dxa"/>
            <w:tcBorders>
              <w:right w:val="single" w:sz="8" w:space="0" w:color="4F81BD"/>
            </w:tcBorders>
          </w:tcPr>
          <w:p w:rsidR="00CF3066" w:rsidRPr="000F39C2" w:rsidRDefault="00CF3066" w:rsidP="00C95578">
            <w:pPr>
              <w:rPr>
                <w:bCs/>
                <w:szCs w:val="20"/>
              </w:rPr>
            </w:pPr>
            <w:r w:rsidRPr="000F39C2">
              <w:rPr>
                <w:rFonts w:cs="Arial"/>
              </w:rPr>
              <w:t>The Invalid Data Notice informs the operator that the data entered in the required fields is invalid (e.g. incorrect format, missing).   The &lt;ARG&gt; described in the Message is replaced with the name of the data field that contains the invalid data.  If there are multiple data fields with invalid data, the system only displays the name of the first data field with invalid data.  Upon acknowledging the message, the system returns to the previous screen.</w:t>
            </w:r>
          </w:p>
        </w:tc>
      </w:tr>
      <w:tr w:rsidR="00CF3066" w:rsidRPr="000F39C2" w:rsidTr="00C95578">
        <w:trPr>
          <w:cantSplit/>
        </w:trPr>
        <w:tc>
          <w:tcPr>
            <w:tcW w:w="1618" w:type="dxa"/>
            <w:tcBorders>
              <w:bottom w:val="single" w:sz="8" w:space="0" w:color="4F81BD"/>
              <w:right w:val="single" w:sz="18" w:space="0" w:color="4F81BD"/>
            </w:tcBorders>
            <w:shd w:val="clear" w:color="auto" w:fill="D3DFEE"/>
          </w:tcPr>
          <w:p w:rsidR="00CF3066" w:rsidRPr="000F39C2" w:rsidRDefault="00CF3066" w:rsidP="00C95578">
            <w:pPr>
              <w:rPr>
                <w:b/>
                <w:bCs/>
                <w:szCs w:val="20"/>
              </w:rPr>
            </w:pPr>
            <w:r w:rsidRPr="000F39C2">
              <w:rPr>
                <w:b/>
                <w:bCs/>
                <w:szCs w:val="20"/>
              </w:rPr>
              <w:t>Message</w:t>
            </w:r>
          </w:p>
        </w:tc>
        <w:tc>
          <w:tcPr>
            <w:tcW w:w="9213" w:type="dxa"/>
            <w:tcBorders>
              <w:bottom w:val="single" w:sz="8" w:space="0" w:color="4F81BD"/>
              <w:right w:val="single" w:sz="8" w:space="0" w:color="4F81BD"/>
            </w:tcBorders>
            <w:shd w:val="clear" w:color="auto" w:fill="D3DFEE"/>
          </w:tcPr>
          <w:p w:rsidR="00CF3066" w:rsidRPr="000F39C2" w:rsidRDefault="00CF3066" w:rsidP="00C95578">
            <w:pPr>
              <w:rPr>
                <w:bCs/>
                <w:szCs w:val="20"/>
              </w:rPr>
            </w:pPr>
            <w:r w:rsidRPr="000F39C2">
              <w:rPr>
                <w:bCs/>
                <w:szCs w:val="20"/>
              </w:rPr>
              <w:t>The following field has invalid data: &lt;ARG&gt;.  Please correct the invalid data.</w:t>
            </w:r>
          </w:p>
        </w:tc>
      </w:tr>
      <w:tr w:rsidR="00CF3066" w:rsidRPr="000F39C2" w:rsidTr="00C95578">
        <w:trPr>
          <w:cantSplit/>
        </w:trPr>
        <w:tc>
          <w:tcPr>
            <w:tcW w:w="1618" w:type="dxa"/>
            <w:tcBorders>
              <w:bottom w:val="single" w:sz="8" w:space="0" w:color="4F81BD"/>
              <w:right w:val="single" w:sz="18" w:space="0" w:color="4F81BD"/>
            </w:tcBorders>
            <w:shd w:val="clear" w:color="auto" w:fill="auto"/>
          </w:tcPr>
          <w:p w:rsidR="00CF3066" w:rsidRPr="000F39C2" w:rsidRDefault="00CF3066" w:rsidP="00C95578">
            <w:pPr>
              <w:rPr>
                <w:b/>
                <w:bCs/>
                <w:szCs w:val="20"/>
              </w:rPr>
            </w:pPr>
            <w:r w:rsidRPr="000F39C2">
              <w:rPr>
                <w:b/>
                <w:bCs/>
                <w:szCs w:val="20"/>
              </w:rPr>
              <w:t>Key prompt</w:t>
            </w:r>
          </w:p>
        </w:tc>
        <w:tc>
          <w:tcPr>
            <w:tcW w:w="9213" w:type="dxa"/>
            <w:tcBorders>
              <w:bottom w:val="single" w:sz="8" w:space="0" w:color="4F81BD"/>
              <w:right w:val="single" w:sz="8" w:space="0" w:color="4F81BD"/>
            </w:tcBorders>
          </w:tcPr>
          <w:p w:rsidR="00CF3066" w:rsidRPr="000F39C2" w:rsidRDefault="00CF3066" w:rsidP="00C95578">
            <w:pPr>
              <w:rPr>
                <w:szCs w:val="20"/>
              </w:rPr>
            </w:pPr>
            <w:r w:rsidRPr="000F39C2">
              <w:rPr>
                <w:szCs w:val="20"/>
              </w:rPr>
              <w:t>OK</w:t>
            </w:r>
          </w:p>
        </w:tc>
      </w:tr>
      <w:tr w:rsidR="00CF3066" w:rsidRPr="000F39C2" w:rsidTr="00C95578">
        <w:trPr>
          <w:cantSplit/>
        </w:trPr>
        <w:tc>
          <w:tcPr>
            <w:tcW w:w="1618" w:type="dxa"/>
            <w:tcBorders>
              <w:right w:val="single" w:sz="18" w:space="0" w:color="4F81BD"/>
            </w:tcBorders>
            <w:shd w:val="clear" w:color="auto" w:fill="DBE5F1"/>
          </w:tcPr>
          <w:p w:rsidR="00CF3066" w:rsidRPr="000F39C2" w:rsidRDefault="00CF3066" w:rsidP="00C95578">
            <w:pPr>
              <w:rPr>
                <w:b/>
                <w:bCs/>
                <w:szCs w:val="20"/>
              </w:rPr>
            </w:pPr>
            <w:r w:rsidRPr="000F39C2">
              <w:rPr>
                <w:b/>
                <w:bCs/>
                <w:szCs w:val="20"/>
              </w:rPr>
              <w:t>Notes</w:t>
            </w:r>
          </w:p>
        </w:tc>
        <w:tc>
          <w:tcPr>
            <w:tcW w:w="9213" w:type="dxa"/>
            <w:tcBorders>
              <w:right w:val="single" w:sz="8" w:space="0" w:color="4F81BD"/>
            </w:tcBorders>
            <w:shd w:val="clear" w:color="auto" w:fill="DBE5F1"/>
          </w:tcPr>
          <w:p w:rsidR="00CF3066" w:rsidRPr="000F39C2" w:rsidRDefault="00CF3066" w:rsidP="00C95578">
            <w:pPr>
              <w:rPr>
                <w:szCs w:val="20"/>
              </w:rPr>
            </w:pPr>
            <w:r w:rsidRPr="000F39C2">
              <w:rPr>
                <w:szCs w:val="20"/>
              </w:rPr>
              <w:t>This is a generic message to be reused when required data is incorrect or missing.</w:t>
            </w:r>
          </w:p>
        </w:tc>
      </w:tr>
    </w:tbl>
    <w:p w:rsidR="005F6F45" w:rsidRPr="000F39C2" w:rsidRDefault="005F6F45" w:rsidP="005F6F45">
      <w:pPr>
        <w:pStyle w:val="BodyText"/>
        <w:rPr>
          <w:rFonts w:cs="Arial"/>
          <w:sz w:val="24"/>
          <w:szCs w:val="28"/>
        </w:rPr>
      </w:pPr>
      <w:bookmarkStart w:id="70" w:name="_Toc336418704"/>
      <w:r w:rsidRPr="000F39C2">
        <w:br w:type="page"/>
      </w:r>
    </w:p>
    <w:p w:rsidR="008109B6" w:rsidRPr="000F39C2" w:rsidRDefault="008109B6" w:rsidP="008109B6">
      <w:pPr>
        <w:pStyle w:val="Heading2"/>
      </w:pPr>
      <w:bookmarkStart w:id="71" w:name="_Toc352182890"/>
      <w:r w:rsidRPr="000F39C2">
        <w:lastRenderedPageBreak/>
        <w:t>Consolidated Signature Capture with Terms and Conditions - Terms</w:t>
      </w:r>
      <w:bookmarkEnd w:id="70"/>
      <w:bookmarkEnd w:id="71"/>
    </w:p>
    <w:p w:rsidR="008109B6" w:rsidRPr="000F39C2" w:rsidRDefault="008109B6" w:rsidP="008109B6">
      <w:pPr>
        <w:pStyle w:val="BodyText"/>
      </w:pPr>
      <w:r w:rsidRPr="000F39C2">
        <w:t xml:space="preserve">This screen appears when an action requires a signature.  The action may require the signature to be captured at the time the action is completed.  </w:t>
      </w:r>
    </w:p>
    <w:p w:rsidR="008109B6" w:rsidRPr="000F39C2" w:rsidRDefault="008109B6" w:rsidP="008109B6">
      <w:pPr>
        <w:pStyle w:val="BodyText"/>
      </w:pPr>
      <w:r w:rsidRPr="000F39C2">
        <w:t xml:space="preserve">If a terms and conditions is selected, it is expanded to display the inventory details.  If the expanded terms and conditions is selected again, the details are collapsed.  If another terms and conditions is selected, the previous item details are collapsed and the selected terms and conditions is expanded. </w:t>
      </w:r>
    </w:p>
    <w:p w:rsidR="008109B6" w:rsidRPr="000F39C2" w:rsidRDefault="008109B6" w:rsidP="008109B6">
      <w:pPr>
        <w:pStyle w:val="Heading3"/>
        <w:tabs>
          <w:tab w:val="num" w:pos="720"/>
        </w:tabs>
        <w:ind w:left="540" w:hanging="504"/>
      </w:pPr>
      <w:r w:rsidRPr="000F39C2">
        <w:t>Mockup</w:t>
      </w:r>
    </w:p>
    <w:p w:rsidR="008109B6" w:rsidRPr="000F39C2" w:rsidRDefault="008109B6" w:rsidP="008109B6">
      <w:pPr>
        <w:pStyle w:val="BodyText"/>
        <w:jc w:val="center"/>
      </w:pPr>
      <w:r w:rsidRPr="000F39C2">
        <w:rPr>
          <w:noProof/>
        </w:rPr>
        <w:drawing>
          <wp:inline distT="0" distB="0" distL="0" distR="0" wp14:anchorId="0EEDC94A" wp14:editId="534FD01B">
            <wp:extent cx="6858000" cy="4046855"/>
            <wp:effectExtent l="19050" t="0" r="0" b="0"/>
            <wp:docPr id="7" name="Picture 3" descr="Terms and Conditions - consolidated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s and Conditions - consolidated - 1.jpg"/>
                    <pic:cNvPicPr/>
                  </pic:nvPicPr>
                  <pic:blipFill>
                    <a:blip r:embed="rId19" cstate="print"/>
                    <a:stretch>
                      <a:fillRect/>
                    </a:stretch>
                  </pic:blipFill>
                  <pic:spPr>
                    <a:xfrm>
                      <a:off x="0" y="0"/>
                      <a:ext cx="6858000" cy="4046855"/>
                    </a:xfrm>
                    <a:prstGeom prst="rect">
                      <a:avLst/>
                    </a:prstGeom>
                  </pic:spPr>
                </pic:pic>
              </a:graphicData>
            </a:graphic>
          </wp:inline>
        </w:drawing>
      </w:r>
    </w:p>
    <w:p w:rsidR="008109B6" w:rsidRPr="000F39C2" w:rsidRDefault="008109B6" w:rsidP="008109B6">
      <w:pPr>
        <w:pStyle w:val="Caption"/>
      </w:pPr>
      <w:r w:rsidRPr="000F39C2">
        <w:t xml:space="preserve">Figure </w:t>
      </w:r>
      <w:r w:rsidR="00A94CD0">
        <w:fldChar w:fldCharType="begin"/>
      </w:r>
      <w:r w:rsidR="00A94CD0">
        <w:instrText xml:space="preserve"> SEQ Figure \* ARABIC </w:instrText>
      </w:r>
      <w:r w:rsidR="00A94CD0">
        <w:fldChar w:fldCharType="separate"/>
      </w:r>
      <w:r w:rsidR="002A712C" w:rsidRPr="000F39C2">
        <w:rPr>
          <w:noProof/>
        </w:rPr>
        <w:t>3</w:t>
      </w:r>
      <w:r w:rsidR="00A94CD0">
        <w:rPr>
          <w:noProof/>
        </w:rPr>
        <w:fldChar w:fldCharType="end"/>
      </w:r>
      <w:r w:rsidRPr="000F39C2">
        <w:t>: Signature Capture with Terms and Conditions – Terms prompt</w:t>
      </w:r>
    </w:p>
    <w:p w:rsidR="008109B6" w:rsidRPr="000F39C2" w:rsidRDefault="008109B6" w:rsidP="008109B6">
      <w:pPr>
        <w:pStyle w:val="Heading3"/>
        <w:tabs>
          <w:tab w:val="num" w:pos="720"/>
        </w:tabs>
        <w:ind w:left="540" w:hanging="504"/>
      </w:pPr>
      <w:r w:rsidRPr="000F39C2">
        <w:t>Instruction Text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8109B6" w:rsidRPr="000F39C2" w:rsidTr="005F6F45">
        <w:trPr>
          <w:cantSplit/>
        </w:trPr>
        <w:tc>
          <w:tcPr>
            <w:tcW w:w="10809"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bCs/>
                <w:szCs w:val="20"/>
              </w:rPr>
            </w:pPr>
            <w:r w:rsidRPr="000F39C2">
              <w:rPr>
                <w:b/>
                <w:bCs/>
                <w:szCs w:val="20"/>
              </w:rPr>
              <w:t>Instructions</w:t>
            </w:r>
          </w:p>
        </w:tc>
      </w:tr>
      <w:tr w:rsidR="008109B6" w:rsidRPr="000F39C2" w:rsidTr="005F6F45">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rPr>
                <w:bCs/>
                <w:szCs w:val="20"/>
              </w:rPr>
            </w:pPr>
            <w:r w:rsidRPr="000F39C2">
              <w:rPr>
                <w:bCs/>
                <w:szCs w:val="20"/>
              </w:rPr>
              <w:t>None</w:t>
            </w:r>
          </w:p>
        </w:tc>
      </w:tr>
    </w:tbl>
    <w:p w:rsidR="005F6F45" w:rsidRPr="000F39C2" w:rsidRDefault="005F6F45" w:rsidP="005F6F45">
      <w:pPr>
        <w:pStyle w:val="BodyText"/>
        <w:rPr>
          <w:rFonts w:cs="Arial"/>
          <w:szCs w:val="26"/>
        </w:rPr>
      </w:pPr>
      <w:r w:rsidRPr="000F39C2">
        <w:br w:type="page"/>
      </w:r>
    </w:p>
    <w:p w:rsidR="008109B6" w:rsidRPr="000F39C2" w:rsidRDefault="008109B6" w:rsidP="008109B6">
      <w:pPr>
        <w:pStyle w:val="Heading3"/>
        <w:tabs>
          <w:tab w:val="num" w:pos="720"/>
        </w:tabs>
        <w:ind w:left="540" w:hanging="504"/>
      </w:pPr>
      <w:r w:rsidRPr="000F39C2">
        <w:lastRenderedPageBreak/>
        <w:t>Navigation/Menu Key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43"/>
        <w:gridCol w:w="1544"/>
        <w:gridCol w:w="3689"/>
        <w:gridCol w:w="3588"/>
      </w:tblGrid>
      <w:tr w:rsidR="008109B6" w:rsidRPr="000F39C2" w:rsidTr="005F6F45">
        <w:trPr>
          <w:cantSplit/>
        </w:trPr>
        <w:tc>
          <w:tcPr>
            <w:tcW w:w="174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Label</w:t>
            </w:r>
          </w:p>
        </w:tc>
        <w:tc>
          <w:tcPr>
            <w:tcW w:w="1572"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Notes</w:t>
            </w:r>
          </w:p>
        </w:tc>
      </w:tr>
      <w:tr w:rsidR="008109B6" w:rsidRPr="000F39C2" w:rsidTr="005F6F45">
        <w:trPr>
          <w:cantSplit/>
        </w:trPr>
        <w:tc>
          <w:tcPr>
            <w:tcW w:w="174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Back</w:t>
            </w:r>
          </w:p>
        </w:tc>
        <w:tc>
          <w:tcPr>
            <w:tcW w:w="157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numPr>
                <w:ilvl w:val="0"/>
                <w:numId w:val="29"/>
              </w:numPr>
              <w:spacing w:after="0"/>
            </w:pPr>
            <w:r w:rsidRPr="000F39C2">
              <w:t>Sale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None</w:t>
            </w:r>
          </w:p>
        </w:tc>
      </w:tr>
      <w:tr w:rsidR="008109B6" w:rsidRPr="000F39C2" w:rsidTr="005F6F45">
        <w:trPr>
          <w:cantSplit/>
        </w:trPr>
        <w:tc>
          <w:tcPr>
            <w:tcW w:w="174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Continue</w:t>
            </w:r>
          </w:p>
        </w:tc>
        <w:tc>
          <w:tcPr>
            <w:tcW w:w="157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numPr>
                <w:ilvl w:val="0"/>
                <w:numId w:val="29"/>
              </w:numPr>
              <w:spacing w:after="0"/>
            </w:pPr>
            <w:r w:rsidRPr="000F39C2">
              <w:t>All Terms accepted: Signature Capture with Terms and Conditions – Signature Prompt</w:t>
            </w:r>
          </w:p>
          <w:p w:rsidR="008109B6" w:rsidRPr="000F39C2" w:rsidRDefault="008109B6" w:rsidP="005F6F45">
            <w:pPr>
              <w:pStyle w:val="BodyText"/>
              <w:numPr>
                <w:ilvl w:val="0"/>
                <w:numId w:val="29"/>
              </w:numPr>
              <w:spacing w:after="0"/>
            </w:pPr>
            <w:r w:rsidRPr="000F39C2">
              <w:t>At least one Terms not accepted: Terms and Conditions Not Accepted Message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None</w:t>
            </w:r>
          </w:p>
        </w:tc>
      </w:tr>
      <w:tr w:rsidR="008109B6" w:rsidRPr="000F39C2" w:rsidTr="005F6F45">
        <w:trPr>
          <w:cantSplit/>
        </w:trPr>
        <w:tc>
          <w:tcPr>
            <w:tcW w:w="174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Expand/Collapse</w:t>
            </w:r>
          </w:p>
        </w:tc>
        <w:tc>
          <w:tcPr>
            <w:tcW w:w="157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numPr>
                <w:ilvl w:val="0"/>
                <w:numId w:val="29"/>
              </w:numPr>
              <w:spacing w:after="0"/>
            </w:pPr>
            <w:r w:rsidRPr="000F39C2">
              <w:t>See Notes</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proofErr w:type="gramStart"/>
            <w:r w:rsidRPr="000F39C2">
              <w:t>The +/-</w:t>
            </w:r>
            <w:proofErr w:type="gramEnd"/>
            <w:r w:rsidRPr="000F39C2">
              <w:t xml:space="preserve"> are displayed only when a signature reason has Terms and Conditions associated with it.</w:t>
            </w:r>
          </w:p>
          <w:p w:rsidR="008109B6" w:rsidRPr="000F39C2" w:rsidRDefault="008109B6" w:rsidP="005F6F45">
            <w:pPr>
              <w:pStyle w:val="BodyText"/>
              <w:spacing w:after="0"/>
            </w:pPr>
          </w:p>
          <w:p w:rsidR="008109B6" w:rsidRPr="000F39C2" w:rsidRDefault="008109B6" w:rsidP="005F6F45">
            <w:pPr>
              <w:pStyle w:val="BodyText"/>
              <w:spacing w:after="0"/>
            </w:pPr>
            <w:r w:rsidRPr="000F39C2">
              <w:t>Only one Terms and Conditions can be expanded at a time.  As the + next to the Terms and Conditions, the Terms and Conditions for that line are displayed and any other terms are collapsed.</w:t>
            </w:r>
          </w:p>
        </w:tc>
      </w:tr>
    </w:tbl>
    <w:p w:rsidR="008109B6" w:rsidRPr="000F39C2" w:rsidRDefault="008109B6" w:rsidP="008109B6">
      <w:pPr>
        <w:pStyle w:val="Heading3"/>
        <w:tabs>
          <w:tab w:val="num" w:pos="720"/>
        </w:tabs>
        <w:ind w:left="540" w:hanging="504"/>
      </w:pPr>
      <w:r w:rsidRPr="000F39C2">
        <w:t>Data/Input Field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203"/>
        <w:gridCol w:w="1039"/>
        <w:gridCol w:w="960"/>
        <w:gridCol w:w="1406"/>
        <w:gridCol w:w="1146"/>
        <w:gridCol w:w="1146"/>
        <w:gridCol w:w="3664"/>
      </w:tblGrid>
      <w:tr w:rsidR="008109B6" w:rsidRPr="000F39C2" w:rsidTr="005F6F45">
        <w:trPr>
          <w:cantSplit/>
        </w:trPr>
        <w:tc>
          <w:tcPr>
            <w:tcW w:w="120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Label</w:t>
            </w:r>
          </w:p>
        </w:tc>
        <w:tc>
          <w:tcPr>
            <w:tcW w:w="1042"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proofErr w:type="spellStart"/>
            <w:r w:rsidRPr="000F39C2">
              <w:rPr>
                <w:b/>
                <w:bCs/>
              </w:rPr>
              <w:t>Req’d</w:t>
            </w:r>
            <w:proofErr w:type="spellEnd"/>
            <w:r w:rsidRPr="000F39C2">
              <w:rPr>
                <w:b/>
                <w:bCs/>
              </w:rPr>
              <w:t>?</w:t>
            </w:r>
          </w:p>
        </w:tc>
        <w:tc>
          <w:tcPr>
            <w:tcW w:w="1448"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Data Type</w:t>
            </w:r>
          </w:p>
        </w:tc>
        <w:tc>
          <w:tcPr>
            <w:tcW w:w="116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Min</w:t>
            </w:r>
          </w:p>
          <w:p w:rsidR="008109B6" w:rsidRPr="000F39C2" w:rsidRDefault="008109B6" w:rsidP="005F6F45">
            <w:pPr>
              <w:pStyle w:val="BodyText"/>
              <w:spacing w:after="0"/>
              <w:rPr>
                <w:b/>
                <w:bCs/>
              </w:rPr>
            </w:pPr>
            <w:r w:rsidRPr="000F39C2">
              <w:rPr>
                <w:b/>
                <w:bCs/>
              </w:rPr>
              <w:t>Length</w:t>
            </w:r>
          </w:p>
        </w:tc>
        <w:tc>
          <w:tcPr>
            <w:tcW w:w="116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Max</w:t>
            </w:r>
          </w:p>
          <w:p w:rsidR="008109B6" w:rsidRPr="000F39C2" w:rsidRDefault="008109B6" w:rsidP="005F6F45">
            <w:pPr>
              <w:pStyle w:val="BodyText"/>
              <w:spacing w:after="0"/>
              <w:rPr>
                <w:b/>
                <w:bCs/>
              </w:rPr>
            </w:pPr>
            <w:r w:rsidRPr="000F39C2">
              <w:rPr>
                <w:b/>
                <w:bCs/>
              </w:rPr>
              <w:t>Length</w:t>
            </w:r>
          </w:p>
        </w:tc>
        <w:tc>
          <w:tcPr>
            <w:tcW w:w="3826"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Notes</w:t>
            </w:r>
          </w:p>
        </w:tc>
      </w:tr>
      <w:tr w:rsidR="008109B6" w:rsidRPr="000F39C2" w:rsidTr="005F6F45">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rPr>
                <w:bCs/>
              </w:rPr>
            </w:pPr>
            <w:r w:rsidRPr="000F39C2">
              <w:rPr>
                <w:bCs/>
              </w:rPr>
              <w:t>&lt;Signature Reason&gt;</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3826"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For each signature reason to be captured, the descriptive text for each signature is displayed on the line (for example ‘</w:t>
            </w:r>
            <w:proofErr w:type="spellStart"/>
            <w:r w:rsidRPr="000F39C2">
              <w:t>Transaciton</w:t>
            </w:r>
            <w:proofErr w:type="spellEnd"/>
            <w:r w:rsidRPr="000F39C2">
              <w:t xml:space="preserve"> Tax Exempt’).  If the signature reason is for an item, the item description is displayed with the Signature Reason (for example ‘Item Tax Exempt: Brand Laptop’).</w:t>
            </w:r>
          </w:p>
          <w:p w:rsidR="008109B6" w:rsidRPr="000F39C2" w:rsidRDefault="008109B6" w:rsidP="005F6F45">
            <w:pPr>
              <w:pStyle w:val="BodyText"/>
              <w:spacing w:after="0"/>
            </w:pPr>
          </w:p>
          <w:p w:rsidR="008109B6" w:rsidRPr="000F39C2" w:rsidRDefault="008109B6" w:rsidP="005F6F45">
            <w:pPr>
              <w:pStyle w:val="BodyText"/>
              <w:spacing w:after="0"/>
            </w:pPr>
            <w:r w:rsidRPr="000F39C2">
              <w:t xml:space="preserve">If the signature has Terms and Conditions, </w:t>
            </w:r>
            <w:proofErr w:type="gramStart"/>
            <w:r w:rsidRPr="000F39C2">
              <w:t>the +/-</w:t>
            </w:r>
            <w:proofErr w:type="gramEnd"/>
            <w:r w:rsidRPr="000F39C2">
              <w:t xml:space="preserve"> is present and once expanded the Terms and Conditions are displayed for the particular signature.</w:t>
            </w:r>
          </w:p>
        </w:tc>
      </w:tr>
      <w:tr w:rsidR="008109B6" w:rsidRPr="000F39C2" w:rsidTr="005F6F45">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rPr>
                <w:bCs/>
              </w:rPr>
            </w:pPr>
            <w:r w:rsidRPr="000F39C2">
              <w:rPr>
                <w:bCs/>
              </w:rPr>
              <w:t>Yes/No</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Notes</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Notes</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Check Box</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3826"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The Yes/No option is only displayed and required when the signature reason has Terms and Conditions defined for it.</w:t>
            </w:r>
          </w:p>
          <w:p w:rsidR="008109B6" w:rsidRPr="000F39C2" w:rsidRDefault="008109B6" w:rsidP="005F6F45">
            <w:pPr>
              <w:pStyle w:val="BodyText"/>
              <w:spacing w:after="0"/>
            </w:pPr>
          </w:p>
          <w:p w:rsidR="008109B6" w:rsidRPr="000F39C2" w:rsidRDefault="008109B6" w:rsidP="005F6F45">
            <w:pPr>
              <w:pStyle w:val="BodyText"/>
              <w:spacing w:after="0"/>
            </w:pPr>
            <w:r w:rsidRPr="000F39C2">
              <w:t>Either the Yes or the No needs to be selected for each line.  Only one check box per line can be checked at a time.</w:t>
            </w:r>
          </w:p>
        </w:tc>
      </w:tr>
    </w:tbl>
    <w:p w:rsidR="008109B6" w:rsidRPr="000F39C2" w:rsidRDefault="008109B6" w:rsidP="008109B6">
      <w:pPr>
        <w:pStyle w:val="Heading3"/>
        <w:tabs>
          <w:tab w:val="num" w:pos="720"/>
        </w:tabs>
        <w:ind w:left="540" w:hanging="504"/>
      </w:pPr>
      <w:r w:rsidRPr="000F39C2">
        <w:t>Reason Code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8109B6" w:rsidRPr="000F39C2" w:rsidTr="005F6F45">
        <w:trPr>
          <w:cantSplit/>
        </w:trPr>
        <w:tc>
          <w:tcPr>
            <w:tcW w:w="1284" w:type="pct"/>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rPr>
            </w:pPr>
            <w:r w:rsidRPr="000F39C2">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szCs w:val="20"/>
              </w:rPr>
            </w:pPr>
            <w:r w:rsidRPr="000F39C2">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szCs w:val="20"/>
              </w:rPr>
            </w:pPr>
            <w:r w:rsidRPr="000F39C2">
              <w:rPr>
                <w:b/>
                <w:szCs w:val="20"/>
              </w:rPr>
              <w:t>Default Value</w:t>
            </w:r>
          </w:p>
        </w:tc>
      </w:tr>
      <w:tr w:rsidR="008109B6" w:rsidRPr="000F39C2" w:rsidTr="005F6F45">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rPr>
                <w:bCs/>
                <w:szCs w:val="20"/>
              </w:rPr>
            </w:pPr>
            <w:r w:rsidRPr="000F39C2">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rPr>
                <w:szCs w:val="20"/>
              </w:rPr>
            </w:pPr>
          </w:p>
        </w:tc>
      </w:tr>
    </w:tbl>
    <w:p w:rsidR="008109B6" w:rsidRPr="000F39C2" w:rsidRDefault="008109B6" w:rsidP="008109B6">
      <w:pPr>
        <w:pStyle w:val="Heading3"/>
        <w:tabs>
          <w:tab w:val="num" w:pos="720"/>
        </w:tabs>
        <w:ind w:left="540" w:hanging="504"/>
      </w:pPr>
      <w:r w:rsidRPr="000F39C2">
        <w:t>Terms and Conditions not Accepted</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8109B6" w:rsidRPr="000F39C2" w:rsidTr="005F6F45">
        <w:trPr>
          <w:cantSplit/>
        </w:trPr>
        <w:tc>
          <w:tcPr>
            <w:tcW w:w="1618" w:type="dxa"/>
            <w:tcBorders>
              <w:right w:val="single" w:sz="18" w:space="0" w:color="4F81BD"/>
            </w:tcBorders>
          </w:tcPr>
          <w:p w:rsidR="008109B6" w:rsidRPr="000F39C2" w:rsidRDefault="008109B6" w:rsidP="005F6F45">
            <w:pPr>
              <w:rPr>
                <w:b/>
                <w:bCs/>
                <w:szCs w:val="20"/>
              </w:rPr>
            </w:pPr>
            <w:r w:rsidRPr="000F39C2">
              <w:rPr>
                <w:b/>
                <w:bCs/>
                <w:szCs w:val="20"/>
              </w:rPr>
              <w:t>Description</w:t>
            </w:r>
          </w:p>
        </w:tc>
        <w:tc>
          <w:tcPr>
            <w:tcW w:w="9213" w:type="dxa"/>
            <w:tcBorders>
              <w:right w:val="single" w:sz="8" w:space="0" w:color="4F81BD"/>
            </w:tcBorders>
          </w:tcPr>
          <w:p w:rsidR="008109B6" w:rsidRPr="000F39C2" w:rsidRDefault="008109B6" w:rsidP="005F6F45">
            <w:pPr>
              <w:rPr>
                <w:bCs/>
                <w:szCs w:val="20"/>
              </w:rPr>
            </w:pPr>
            <w:r w:rsidRPr="000F39C2">
              <w:rPr>
                <w:rFonts w:cs="Arial"/>
              </w:rPr>
              <w:t>The Terms and Conditions not Approved informs the operator that the Terms and Conditions for &lt;signature reason&gt; has not been approved.  Upon acknowledging the message, the system returns to the calling use case or to the Sale use case when called from Total Processing</w:t>
            </w:r>
          </w:p>
        </w:tc>
      </w:tr>
      <w:tr w:rsidR="008109B6" w:rsidRPr="000F39C2" w:rsidTr="005F6F45">
        <w:trPr>
          <w:cantSplit/>
        </w:trPr>
        <w:tc>
          <w:tcPr>
            <w:tcW w:w="1618" w:type="dxa"/>
            <w:tcBorders>
              <w:bottom w:val="single" w:sz="8" w:space="0" w:color="4F81BD"/>
              <w:right w:val="single" w:sz="18" w:space="0" w:color="4F81BD"/>
            </w:tcBorders>
            <w:shd w:val="clear" w:color="auto" w:fill="D3DFEE"/>
          </w:tcPr>
          <w:p w:rsidR="008109B6" w:rsidRPr="000F39C2" w:rsidRDefault="008109B6" w:rsidP="005F6F45">
            <w:pPr>
              <w:rPr>
                <w:b/>
                <w:bCs/>
                <w:szCs w:val="20"/>
              </w:rPr>
            </w:pPr>
            <w:r w:rsidRPr="000F39C2">
              <w:rPr>
                <w:b/>
                <w:bCs/>
                <w:szCs w:val="20"/>
              </w:rPr>
              <w:t>Message</w:t>
            </w:r>
          </w:p>
        </w:tc>
        <w:tc>
          <w:tcPr>
            <w:tcW w:w="9213" w:type="dxa"/>
            <w:tcBorders>
              <w:bottom w:val="single" w:sz="8" w:space="0" w:color="4F81BD"/>
              <w:right w:val="single" w:sz="8" w:space="0" w:color="4F81BD"/>
            </w:tcBorders>
            <w:shd w:val="clear" w:color="auto" w:fill="D3DFEE"/>
          </w:tcPr>
          <w:p w:rsidR="008109B6" w:rsidRPr="000F39C2" w:rsidRDefault="008109B6" w:rsidP="005F6F45">
            <w:pPr>
              <w:rPr>
                <w:bCs/>
                <w:szCs w:val="20"/>
              </w:rPr>
            </w:pPr>
            <w:r w:rsidRPr="000F39C2">
              <w:rPr>
                <w:bCs/>
                <w:szCs w:val="20"/>
              </w:rPr>
              <w:t>Terms and Conditions for &lt;Signature Reason&gt; is not approved</w:t>
            </w:r>
          </w:p>
        </w:tc>
      </w:tr>
      <w:tr w:rsidR="008109B6" w:rsidRPr="000F39C2" w:rsidTr="005F6F45">
        <w:trPr>
          <w:cantSplit/>
        </w:trPr>
        <w:tc>
          <w:tcPr>
            <w:tcW w:w="1618" w:type="dxa"/>
            <w:tcBorders>
              <w:bottom w:val="single" w:sz="8" w:space="0" w:color="4F81BD"/>
              <w:right w:val="single" w:sz="18" w:space="0" w:color="4F81BD"/>
            </w:tcBorders>
            <w:shd w:val="clear" w:color="auto" w:fill="auto"/>
          </w:tcPr>
          <w:p w:rsidR="008109B6" w:rsidRPr="000F39C2" w:rsidRDefault="008109B6" w:rsidP="005F6F45">
            <w:pPr>
              <w:rPr>
                <w:b/>
                <w:bCs/>
                <w:szCs w:val="20"/>
              </w:rPr>
            </w:pPr>
            <w:r w:rsidRPr="000F39C2">
              <w:rPr>
                <w:b/>
                <w:bCs/>
                <w:szCs w:val="20"/>
              </w:rPr>
              <w:t>Key prompt</w:t>
            </w:r>
          </w:p>
        </w:tc>
        <w:tc>
          <w:tcPr>
            <w:tcW w:w="9213" w:type="dxa"/>
            <w:tcBorders>
              <w:bottom w:val="single" w:sz="8" w:space="0" w:color="4F81BD"/>
              <w:right w:val="single" w:sz="8" w:space="0" w:color="4F81BD"/>
            </w:tcBorders>
          </w:tcPr>
          <w:p w:rsidR="008109B6" w:rsidRPr="000F39C2" w:rsidRDefault="008109B6" w:rsidP="005F6F45">
            <w:pPr>
              <w:rPr>
                <w:szCs w:val="20"/>
              </w:rPr>
            </w:pPr>
            <w:r w:rsidRPr="000F39C2">
              <w:rPr>
                <w:szCs w:val="20"/>
              </w:rPr>
              <w:t>OK</w:t>
            </w:r>
          </w:p>
        </w:tc>
      </w:tr>
      <w:tr w:rsidR="008109B6" w:rsidRPr="000F39C2" w:rsidTr="005F6F45">
        <w:trPr>
          <w:cantSplit/>
        </w:trPr>
        <w:tc>
          <w:tcPr>
            <w:tcW w:w="1618" w:type="dxa"/>
            <w:tcBorders>
              <w:right w:val="single" w:sz="18" w:space="0" w:color="4F81BD"/>
            </w:tcBorders>
            <w:shd w:val="clear" w:color="auto" w:fill="DBE5F1"/>
          </w:tcPr>
          <w:p w:rsidR="008109B6" w:rsidRPr="000F39C2" w:rsidRDefault="008109B6" w:rsidP="005F6F45">
            <w:pPr>
              <w:rPr>
                <w:b/>
                <w:bCs/>
                <w:szCs w:val="20"/>
              </w:rPr>
            </w:pPr>
            <w:r w:rsidRPr="000F39C2">
              <w:rPr>
                <w:b/>
                <w:bCs/>
                <w:szCs w:val="20"/>
              </w:rPr>
              <w:lastRenderedPageBreak/>
              <w:t>Notes</w:t>
            </w:r>
          </w:p>
        </w:tc>
        <w:tc>
          <w:tcPr>
            <w:tcW w:w="9213" w:type="dxa"/>
            <w:tcBorders>
              <w:right w:val="single" w:sz="8" w:space="0" w:color="4F81BD"/>
            </w:tcBorders>
            <w:shd w:val="clear" w:color="auto" w:fill="DBE5F1"/>
          </w:tcPr>
          <w:p w:rsidR="008109B6" w:rsidRPr="000F39C2" w:rsidRDefault="008109B6" w:rsidP="005F6F45">
            <w:pPr>
              <w:rPr>
                <w:szCs w:val="20"/>
              </w:rPr>
            </w:pPr>
            <w:r w:rsidRPr="000F39C2">
              <w:rPr>
                <w:szCs w:val="20"/>
              </w:rPr>
              <w:t>Configurable message.</w:t>
            </w:r>
          </w:p>
        </w:tc>
      </w:tr>
    </w:tbl>
    <w:p w:rsidR="008109B6" w:rsidRPr="000F39C2" w:rsidRDefault="008109B6" w:rsidP="008109B6">
      <w:pPr>
        <w:pStyle w:val="Heading2"/>
      </w:pPr>
      <w:bookmarkStart w:id="72" w:name="_Toc336418705"/>
      <w:bookmarkStart w:id="73" w:name="_Toc352182891"/>
      <w:r w:rsidRPr="000F39C2">
        <w:t>Consolidated Signature Capture with Terms and Conditions – Signature</w:t>
      </w:r>
      <w:bookmarkEnd w:id="72"/>
      <w:bookmarkEnd w:id="73"/>
    </w:p>
    <w:p w:rsidR="008109B6" w:rsidRPr="000F39C2" w:rsidRDefault="008109B6" w:rsidP="008109B6">
      <w:pPr>
        <w:pStyle w:val="BodyText"/>
      </w:pPr>
      <w:r w:rsidRPr="000F39C2">
        <w:t xml:space="preserve">This screen appears when an action requires a signature.  The action may require the signature to be captured at the time the action is completed.  </w:t>
      </w:r>
    </w:p>
    <w:p w:rsidR="008109B6" w:rsidRPr="000F39C2" w:rsidRDefault="008109B6" w:rsidP="008109B6">
      <w:pPr>
        <w:pStyle w:val="Heading3"/>
        <w:tabs>
          <w:tab w:val="num" w:pos="720"/>
        </w:tabs>
        <w:ind w:left="540" w:hanging="504"/>
      </w:pPr>
      <w:r w:rsidRPr="000F39C2">
        <w:t>Mockup</w:t>
      </w:r>
    </w:p>
    <w:p w:rsidR="008109B6" w:rsidRPr="000F39C2" w:rsidRDefault="008109B6" w:rsidP="008109B6">
      <w:pPr>
        <w:pStyle w:val="BodyText"/>
      </w:pPr>
      <w:r w:rsidRPr="000F39C2">
        <w:rPr>
          <w:noProof/>
        </w:rPr>
        <w:drawing>
          <wp:inline distT="0" distB="0" distL="0" distR="0" wp14:anchorId="37EF8CCD" wp14:editId="7BF96B03">
            <wp:extent cx="6858000" cy="4046855"/>
            <wp:effectExtent l="19050" t="0" r="0" b="0"/>
            <wp:docPr id="9" name="Picture 8" descr="Terms and Conditions 1 - Signature - Mul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s and Conditions 1 - Signature - Muliple.jpg"/>
                    <pic:cNvPicPr/>
                  </pic:nvPicPr>
                  <pic:blipFill>
                    <a:blip r:embed="rId20" cstate="print"/>
                    <a:stretch>
                      <a:fillRect/>
                    </a:stretch>
                  </pic:blipFill>
                  <pic:spPr>
                    <a:xfrm>
                      <a:off x="0" y="0"/>
                      <a:ext cx="6858000" cy="4046855"/>
                    </a:xfrm>
                    <a:prstGeom prst="rect">
                      <a:avLst/>
                    </a:prstGeom>
                  </pic:spPr>
                </pic:pic>
              </a:graphicData>
            </a:graphic>
          </wp:inline>
        </w:drawing>
      </w:r>
    </w:p>
    <w:p w:rsidR="008109B6" w:rsidRPr="000F39C2" w:rsidRDefault="008109B6" w:rsidP="008109B6">
      <w:pPr>
        <w:pStyle w:val="Caption"/>
      </w:pPr>
      <w:r w:rsidRPr="000F39C2">
        <w:t xml:space="preserve">Figure </w:t>
      </w:r>
      <w:r w:rsidR="00A94CD0">
        <w:fldChar w:fldCharType="begin"/>
      </w:r>
      <w:r w:rsidR="00A94CD0">
        <w:instrText xml:space="preserve"> SEQ Figure \* ARABIC </w:instrText>
      </w:r>
      <w:r w:rsidR="00A94CD0">
        <w:fldChar w:fldCharType="separate"/>
      </w:r>
      <w:r w:rsidR="002A712C" w:rsidRPr="000F39C2">
        <w:rPr>
          <w:noProof/>
        </w:rPr>
        <w:t>4</w:t>
      </w:r>
      <w:r w:rsidR="00A94CD0">
        <w:rPr>
          <w:noProof/>
        </w:rPr>
        <w:fldChar w:fldCharType="end"/>
      </w:r>
      <w:r w:rsidRPr="000F39C2">
        <w:t>: Signature Capture with Terms and Conditions – Signature prompt</w:t>
      </w:r>
    </w:p>
    <w:p w:rsidR="008109B6" w:rsidRPr="000F39C2" w:rsidRDefault="008109B6" w:rsidP="008109B6">
      <w:pPr>
        <w:pStyle w:val="Heading3"/>
        <w:tabs>
          <w:tab w:val="num" w:pos="720"/>
        </w:tabs>
        <w:ind w:left="540" w:hanging="504"/>
      </w:pPr>
      <w:r w:rsidRPr="000F39C2">
        <w:t>Instruction Text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8109B6" w:rsidRPr="000F39C2" w:rsidTr="005F6F45">
        <w:trPr>
          <w:cantSplit/>
        </w:trPr>
        <w:tc>
          <w:tcPr>
            <w:tcW w:w="10809"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bCs/>
                <w:szCs w:val="20"/>
              </w:rPr>
            </w:pPr>
            <w:r w:rsidRPr="000F39C2">
              <w:rPr>
                <w:b/>
                <w:bCs/>
                <w:szCs w:val="20"/>
              </w:rPr>
              <w:t>Instructions</w:t>
            </w:r>
          </w:p>
        </w:tc>
      </w:tr>
      <w:tr w:rsidR="008109B6" w:rsidRPr="000F39C2" w:rsidTr="005F6F45">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rPr>
                <w:bCs/>
                <w:szCs w:val="20"/>
              </w:rPr>
            </w:pPr>
            <w:r w:rsidRPr="000F39C2">
              <w:rPr>
                <w:bCs/>
                <w:szCs w:val="20"/>
              </w:rPr>
              <w:t>None</w:t>
            </w:r>
          </w:p>
        </w:tc>
      </w:tr>
    </w:tbl>
    <w:p w:rsidR="008109B6" w:rsidRPr="000F39C2" w:rsidRDefault="008109B6" w:rsidP="008109B6">
      <w:pPr>
        <w:pStyle w:val="Heading3"/>
        <w:tabs>
          <w:tab w:val="num" w:pos="720"/>
        </w:tabs>
        <w:ind w:left="540" w:hanging="504"/>
      </w:pPr>
      <w:r w:rsidRPr="000F39C2">
        <w:t>Navigation/Menu Key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11"/>
        <w:gridCol w:w="1541"/>
        <w:gridCol w:w="3706"/>
        <w:gridCol w:w="3606"/>
      </w:tblGrid>
      <w:tr w:rsidR="008109B6" w:rsidRPr="000F39C2" w:rsidTr="005F6F45">
        <w:trPr>
          <w:cantSplit/>
        </w:trPr>
        <w:tc>
          <w:tcPr>
            <w:tcW w:w="1742"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Notes</w:t>
            </w:r>
          </w:p>
        </w:tc>
      </w:tr>
      <w:tr w:rsidR="008109B6" w:rsidRPr="000F39C2" w:rsidTr="005F6F45">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Done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numPr>
                <w:ilvl w:val="0"/>
                <w:numId w:val="29"/>
              </w:numPr>
              <w:spacing w:after="0"/>
            </w:pPr>
            <w:r w:rsidRPr="000F39C2">
              <w:t>Signature capture does not meet minimum length or required data is missing: Invalid Signature</w:t>
            </w:r>
          </w:p>
          <w:p w:rsidR="008109B6" w:rsidRPr="000F39C2" w:rsidRDefault="008109B6" w:rsidP="005F6F45">
            <w:pPr>
              <w:pStyle w:val="BodyText"/>
              <w:numPr>
                <w:ilvl w:val="0"/>
                <w:numId w:val="29"/>
              </w:numPr>
              <w:spacing w:after="0"/>
            </w:pPr>
            <w:r w:rsidRPr="000F39C2">
              <w:t>Signature capture meets minimum length: calling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Enabled when an entry is made.</w:t>
            </w:r>
          </w:p>
        </w:tc>
      </w:tr>
      <w:tr w:rsidR="008109B6" w:rsidRPr="000F39C2" w:rsidTr="005F6F45">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Clear</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numPr>
                <w:ilvl w:val="0"/>
                <w:numId w:val="29"/>
              </w:numPr>
              <w:spacing w:after="0"/>
            </w:pPr>
            <w:r w:rsidRPr="000F39C2">
              <w:t>Signature Capture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 xml:space="preserve">Enabled when an entry is made. </w:t>
            </w:r>
          </w:p>
        </w:tc>
      </w:tr>
      <w:tr w:rsidR="008109B6" w:rsidRPr="000F39C2" w:rsidTr="005F6F45">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Manual</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numPr>
                <w:ilvl w:val="0"/>
                <w:numId w:val="29"/>
              </w:numPr>
              <w:spacing w:after="0"/>
            </w:pPr>
            <w:r w:rsidRPr="000F39C2">
              <w:t>Capture Signature Manually</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 xml:space="preserve">Displayed only if the </w:t>
            </w:r>
            <w:r w:rsidRPr="000F39C2">
              <w:rPr>
                <w:bCs/>
              </w:rPr>
              <w:t>Manual Signature Allowed for Tender parameter is enabled.</w:t>
            </w:r>
          </w:p>
        </w:tc>
      </w:tr>
    </w:tbl>
    <w:p w:rsidR="005F6F45" w:rsidRPr="000F39C2" w:rsidRDefault="005F6F45" w:rsidP="005F6F45">
      <w:pPr>
        <w:pStyle w:val="BodyText"/>
        <w:rPr>
          <w:rFonts w:cs="Arial"/>
          <w:szCs w:val="26"/>
        </w:rPr>
      </w:pPr>
      <w:r w:rsidRPr="000F39C2">
        <w:br w:type="page"/>
      </w:r>
    </w:p>
    <w:p w:rsidR="008109B6" w:rsidRPr="000F39C2" w:rsidRDefault="008109B6" w:rsidP="008109B6">
      <w:pPr>
        <w:pStyle w:val="Heading3"/>
        <w:tabs>
          <w:tab w:val="num" w:pos="720"/>
        </w:tabs>
        <w:ind w:left="540" w:hanging="504"/>
      </w:pPr>
      <w:r w:rsidRPr="000F39C2">
        <w:lastRenderedPageBreak/>
        <w:t>Data/Input Field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203"/>
        <w:gridCol w:w="1040"/>
        <w:gridCol w:w="960"/>
        <w:gridCol w:w="1401"/>
        <w:gridCol w:w="1146"/>
        <w:gridCol w:w="1146"/>
        <w:gridCol w:w="3668"/>
      </w:tblGrid>
      <w:tr w:rsidR="008109B6" w:rsidRPr="000F39C2" w:rsidTr="005F6F45">
        <w:trPr>
          <w:cantSplit/>
        </w:trPr>
        <w:tc>
          <w:tcPr>
            <w:tcW w:w="120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Label</w:t>
            </w:r>
          </w:p>
        </w:tc>
        <w:tc>
          <w:tcPr>
            <w:tcW w:w="1042"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proofErr w:type="spellStart"/>
            <w:r w:rsidRPr="000F39C2">
              <w:rPr>
                <w:b/>
                <w:bCs/>
              </w:rPr>
              <w:t>Req’d</w:t>
            </w:r>
            <w:proofErr w:type="spellEnd"/>
            <w:r w:rsidRPr="000F39C2">
              <w:rPr>
                <w:b/>
                <w:bCs/>
              </w:rPr>
              <w:t>?</w:t>
            </w:r>
          </w:p>
        </w:tc>
        <w:tc>
          <w:tcPr>
            <w:tcW w:w="1448"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Data Type</w:t>
            </w:r>
          </w:p>
        </w:tc>
        <w:tc>
          <w:tcPr>
            <w:tcW w:w="116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Min</w:t>
            </w:r>
          </w:p>
          <w:p w:rsidR="008109B6" w:rsidRPr="000F39C2" w:rsidRDefault="008109B6" w:rsidP="005F6F45">
            <w:pPr>
              <w:pStyle w:val="BodyText"/>
              <w:spacing w:after="0"/>
              <w:rPr>
                <w:b/>
                <w:bCs/>
              </w:rPr>
            </w:pPr>
            <w:r w:rsidRPr="000F39C2">
              <w:rPr>
                <w:b/>
                <w:bCs/>
              </w:rPr>
              <w:t>Length</w:t>
            </w:r>
          </w:p>
        </w:tc>
        <w:tc>
          <w:tcPr>
            <w:tcW w:w="1163"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Max</w:t>
            </w:r>
          </w:p>
          <w:p w:rsidR="008109B6" w:rsidRPr="000F39C2" w:rsidRDefault="008109B6" w:rsidP="005F6F45">
            <w:pPr>
              <w:pStyle w:val="BodyText"/>
              <w:spacing w:after="0"/>
              <w:rPr>
                <w:b/>
                <w:bCs/>
              </w:rPr>
            </w:pPr>
            <w:r w:rsidRPr="000F39C2">
              <w:rPr>
                <w:b/>
                <w:bCs/>
              </w:rPr>
              <w:t>Length</w:t>
            </w:r>
          </w:p>
        </w:tc>
        <w:tc>
          <w:tcPr>
            <w:tcW w:w="3826" w:type="dxa"/>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pStyle w:val="BodyText"/>
              <w:spacing w:after="0"/>
              <w:rPr>
                <w:b/>
                <w:bCs/>
              </w:rPr>
            </w:pPr>
            <w:r w:rsidRPr="000F39C2">
              <w:rPr>
                <w:b/>
                <w:bCs/>
              </w:rPr>
              <w:t>Notes</w:t>
            </w:r>
          </w:p>
        </w:tc>
      </w:tr>
      <w:tr w:rsidR="008109B6" w:rsidRPr="000F39C2" w:rsidTr="005F6F45">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rPr>
                <w:bCs/>
              </w:rPr>
            </w:pPr>
            <w:r w:rsidRPr="000F39C2">
              <w:rPr>
                <w:bCs/>
              </w:rPr>
              <w:t>&lt;Signature Reason&gt;</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3826"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For each signature reason to be captured, the descriptive text for each signature is displayed on the line (for example ‘</w:t>
            </w:r>
            <w:proofErr w:type="spellStart"/>
            <w:r w:rsidRPr="000F39C2">
              <w:t>Transaciton</w:t>
            </w:r>
            <w:proofErr w:type="spellEnd"/>
            <w:r w:rsidRPr="000F39C2">
              <w:t xml:space="preserve"> Tax Exempt’).  If the signature reason is for an item, the item description is displayed with the Signature Reason (for example ‘Item Tax Exempt: Brand Laptop’).</w:t>
            </w:r>
          </w:p>
        </w:tc>
      </w:tr>
      <w:tr w:rsidR="008109B6" w:rsidRPr="000F39C2" w:rsidTr="005F6F45">
        <w:trPr>
          <w:cantSplit/>
        </w:trPr>
        <w:tc>
          <w:tcPr>
            <w:tcW w:w="120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rPr>
                <w:bCs/>
              </w:rPr>
            </w:pPr>
            <w:r w:rsidRPr="000F39C2">
              <w:rPr>
                <w:bCs/>
              </w:rPr>
              <w:t>Signature Line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Yes</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Yes</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See Notes</w:t>
            </w:r>
          </w:p>
        </w:tc>
        <w:tc>
          <w:tcPr>
            <w:tcW w:w="1163"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N/A</w:t>
            </w:r>
          </w:p>
        </w:tc>
        <w:tc>
          <w:tcPr>
            <w:tcW w:w="3826" w:type="dxa"/>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pStyle w:val="BodyText"/>
              <w:spacing w:after="0"/>
            </w:pPr>
            <w:r w:rsidRPr="000F39C2">
              <w:t>Database parameter to define the minimum data points allowed.</w:t>
            </w:r>
          </w:p>
        </w:tc>
      </w:tr>
    </w:tbl>
    <w:p w:rsidR="008109B6" w:rsidRPr="000F39C2" w:rsidRDefault="008109B6" w:rsidP="008109B6">
      <w:pPr>
        <w:pStyle w:val="Heading3"/>
        <w:tabs>
          <w:tab w:val="num" w:pos="720"/>
        </w:tabs>
        <w:ind w:left="540" w:hanging="504"/>
      </w:pPr>
      <w:r w:rsidRPr="000F39C2">
        <w:t>Reason Code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8109B6" w:rsidRPr="000F39C2" w:rsidTr="005F6F45">
        <w:trPr>
          <w:cantSplit/>
        </w:trPr>
        <w:tc>
          <w:tcPr>
            <w:tcW w:w="1284" w:type="pct"/>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rPr>
            </w:pPr>
            <w:r w:rsidRPr="000F39C2">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szCs w:val="20"/>
              </w:rPr>
            </w:pPr>
            <w:r w:rsidRPr="000F39C2">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8109B6" w:rsidRPr="000F39C2" w:rsidRDefault="008109B6" w:rsidP="005F6F45">
            <w:pPr>
              <w:rPr>
                <w:b/>
                <w:szCs w:val="20"/>
              </w:rPr>
            </w:pPr>
            <w:r w:rsidRPr="000F39C2">
              <w:rPr>
                <w:b/>
                <w:szCs w:val="20"/>
              </w:rPr>
              <w:t>Default Value</w:t>
            </w:r>
          </w:p>
        </w:tc>
      </w:tr>
      <w:tr w:rsidR="008109B6" w:rsidRPr="000F39C2" w:rsidTr="005F6F45">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rPr>
                <w:bCs/>
                <w:szCs w:val="20"/>
              </w:rPr>
            </w:pPr>
            <w:r w:rsidRPr="000F39C2">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8109B6" w:rsidRPr="000F39C2" w:rsidRDefault="008109B6" w:rsidP="005F6F45">
            <w:pPr>
              <w:rPr>
                <w:szCs w:val="20"/>
              </w:rPr>
            </w:pPr>
          </w:p>
        </w:tc>
      </w:tr>
    </w:tbl>
    <w:p w:rsidR="008109B6" w:rsidRPr="000F39C2" w:rsidRDefault="008109B6" w:rsidP="008109B6">
      <w:pPr>
        <w:pStyle w:val="Heading3"/>
        <w:tabs>
          <w:tab w:val="num" w:pos="720"/>
        </w:tabs>
        <w:ind w:left="540" w:hanging="504"/>
      </w:pPr>
      <w:r w:rsidRPr="000F39C2">
        <w:t>Invalid Data Notice</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8109B6" w:rsidRPr="000F39C2" w:rsidTr="005F6F45">
        <w:trPr>
          <w:cantSplit/>
        </w:trPr>
        <w:tc>
          <w:tcPr>
            <w:tcW w:w="1618" w:type="dxa"/>
            <w:tcBorders>
              <w:right w:val="single" w:sz="18" w:space="0" w:color="4F81BD"/>
            </w:tcBorders>
          </w:tcPr>
          <w:p w:rsidR="008109B6" w:rsidRPr="000F39C2" w:rsidRDefault="008109B6" w:rsidP="005F6F45">
            <w:pPr>
              <w:rPr>
                <w:b/>
                <w:bCs/>
                <w:szCs w:val="20"/>
              </w:rPr>
            </w:pPr>
            <w:r w:rsidRPr="000F39C2">
              <w:rPr>
                <w:b/>
                <w:bCs/>
                <w:szCs w:val="20"/>
              </w:rPr>
              <w:t>Description</w:t>
            </w:r>
          </w:p>
        </w:tc>
        <w:tc>
          <w:tcPr>
            <w:tcW w:w="9213" w:type="dxa"/>
            <w:tcBorders>
              <w:right w:val="single" w:sz="8" w:space="0" w:color="4F81BD"/>
            </w:tcBorders>
          </w:tcPr>
          <w:p w:rsidR="008109B6" w:rsidRPr="000F39C2" w:rsidRDefault="008109B6" w:rsidP="005F6F45">
            <w:pPr>
              <w:rPr>
                <w:bCs/>
                <w:szCs w:val="20"/>
              </w:rPr>
            </w:pPr>
            <w:r w:rsidRPr="000F39C2">
              <w:rPr>
                <w:rFonts w:cs="Arial"/>
              </w:rPr>
              <w:t>The Invalid Data Notice informs the operator that the data entered in the required fields is invalid (e.g. incorrect format, missing).   The &lt;ARG&gt; described in the Message is replaced with the name of the data field that contains the invalid data.  If there are multiple data fields with invalid data, the system only displays the name of the first data field with invalid data.  Upon acknowledging the message, the system returns to the previous screen.</w:t>
            </w:r>
          </w:p>
        </w:tc>
      </w:tr>
      <w:tr w:rsidR="008109B6" w:rsidRPr="000F39C2" w:rsidTr="005F6F45">
        <w:trPr>
          <w:cantSplit/>
        </w:trPr>
        <w:tc>
          <w:tcPr>
            <w:tcW w:w="1618" w:type="dxa"/>
            <w:tcBorders>
              <w:bottom w:val="single" w:sz="8" w:space="0" w:color="4F81BD"/>
              <w:right w:val="single" w:sz="18" w:space="0" w:color="4F81BD"/>
            </w:tcBorders>
            <w:shd w:val="clear" w:color="auto" w:fill="D3DFEE"/>
          </w:tcPr>
          <w:p w:rsidR="008109B6" w:rsidRPr="000F39C2" w:rsidRDefault="008109B6" w:rsidP="005F6F45">
            <w:pPr>
              <w:rPr>
                <w:b/>
                <w:bCs/>
                <w:szCs w:val="20"/>
              </w:rPr>
            </w:pPr>
            <w:r w:rsidRPr="000F39C2">
              <w:rPr>
                <w:b/>
                <w:bCs/>
                <w:szCs w:val="20"/>
              </w:rPr>
              <w:t>Message</w:t>
            </w:r>
          </w:p>
        </w:tc>
        <w:tc>
          <w:tcPr>
            <w:tcW w:w="9213" w:type="dxa"/>
            <w:tcBorders>
              <w:bottom w:val="single" w:sz="8" w:space="0" w:color="4F81BD"/>
              <w:right w:val="single" w:sz="8" w:space="0" w:color="4F81BD"/>
            </w:tcBorders>
            <w:shd w:val="clear" w:color="auto" w:fill="D3DFEE"/>
          </w:tcPr>
          <w:p w:rsidR="008109B6" w:rsidRPr="000F39C2" w:rsidRDefault="008109B6" w:rsidP="005F6F45">
            <w:pPr>
              <w:rPr>
                <w:bCs/>
                <w:szCs w:val="20"/>
              </w:rPr>
            </w:pPr>
            <w:r w:rsidRPr="000F39C2">
              <w:rPr>
                <w:bCs/>
                <w:szCs w:val="20"/>
              </w:rPr>
              <w:t>The following field has invalid data: &lt;ARG&gt;.  Please correct the invalid data.</w:t>
            </w:r>
          </w:p>
        </w:tc>
      </w:tr>
      <w:tr w:rsidR="008109B6" w:rsidRPr="000F39C2" w:rsidTr="005F6F45">
        <w:trPr>
          <w:cantSplit/>
        </w:trPr>
        <w:tc>
          <w:tcPr>
            <w:tcW w:w="1618" w:type="dxa"/>
            <w:tcBorders>
              <w:bottom w:val="single" w:sz="8" w:space="0" w:color="4F81BD"/>
              <w:right w:val="single" w:sz="18" w:space="0" w:color="4F81BD"/>
            </w:tcBorders>
            <w:shd w:val="clear" w:color="auto" w:fill="auto"/>
          </w:tcPr>
          <w:p w:rsidR="008109B6" w:rsidRPr="000F39C2" w:rsidRDefault="008109B6" w:rsidP="005F6F45">
            <w:pPr>
              <w:rPr>
                <w:b/>
                <w:bCs/>
                <w:szCs w:val="20"/>
              </w:rPr>
            </w:pPr>
            <w:r w:rsidRPr="000F39C2">
              <w:rPr>
                <w:b/>
                <w:bCs/>
                <w:szCs w:val="20"/>
              </w:rPr>
              <w:t>Key prompt</w:t>
            </w:r>
          </w:p>
        </w:tc>
        <w:tc>
          <w:tcPr>
            <w:tcW w:w="9213" w:type="dxa"/>
            <w:tcBorders>
              <w:bottom w:val="single" w:sz="8" w:space="0" w:color="4F81BD"/>
              <w:right w:val="single" w:sz="8" w:space="0" w:color="4F81BD"/>
            </w:tcBorders>
          </w:tcPr>
          <w:p w:rsidR="008109B6" w:rsidRPr="000F39C2" w:rsidRDefault="008109B6" w:rsidP="005F6F45">
            <w:pPr>
              <w:rPr>
                <w:szCs w:val="20"/>
              </w:rPr>
            </w:pPr>
            <w:r w:rsidRPr="000F39C2">
              <w:rPr>
                <w:szCs w:val="20"/>
              </w:rPr>
              <w:t>OK</w:t>
            </w:r>
          </w:p>
        </w:tc>
      </w:tr>
      <w:tr w:rsidR="008109B6" w:rsidRPr="000F39C2" w:rsidTr="005F6F45">
        <w:trPr>
          <w:cantSplit/>
        </w:trPr>
        <w:tc>
          <w:tcPr>
            <w:tcW w:w="1618" w:type="dxa"/>
            <w:tcBorders>
              <w:right w:val="single" w:sz="18" w:space="0" w:color="4F81BD"/>
            </w:tcBorders>
            <w:shd w:val="clear" w:color="auto" w:fill="DBE5F1"/>
          </w:tcPr>
          <w:p w:rsidR="008109B6" w:rsidRPr="000F39C2" w:rsidRDefault="008109B6" w:rsidP="005F6F45">
            <w:pPr>
              <w:rPr>
                <w:b/>
                <w:bCs/>
                <w:szCs w:val="20"/>
              </w:rPr>
            </w:pPr>
            <w:r w:rsidRPr="000F39C2">
              <w:rPr>
                <w:b/>
                <w:bCs/>
                <w:szCs w:val="20"/>
              </w:rPr>
              <w:t>Notes</w:t>
            </w:r>
          </w:p>
        </w:tc>
        <w:tc>
          <w:tcPr>
            <w:tcW w:w="9213" w:type="dxa"/>
            <w:tcBorders>
              <w:right w:val="single" w:sz="8" w:space="0" w:color="4F81BD"/>
            </w:tcBorders>
            <w:shd w:val="clear" w:color="auto" w:fill="DBE5F1"/>
          </w:tcPr>
          <w:p w:rsidR="008109B6" w:rsidRPr="000F39C2" w:rsidRDefault="008109B6" w:rsidP="005F6F45">
            <w:pPr>
              <w:rPr>
                <w:szCs w:val="20"/>
              </w:rPr>
            </w:pPr>
            <w:r w:rsidRPr="000F39C2">
              <w:rPr>
                <w:szCs w:val="20"/>
              </w:rPr>
              <w:t>This is a generic message to be reused when required data is incorrect or missing.</w:t>
            </w:r>
          </w:p>
        </w:tc>
      </w:tr>
    </w:tbl>
    <w:p w:rsidR="00A36851" w:rsidRPr="000F39C2" w:rsidRDefault="00A36851" w:rsidP="00A36851">
      <w:pPr>
        <w:pStyle w:val="Heading1"/>
        <w:rPr>
          <w:i/>
        </w:rPr>
      </w:pPr>
      <w:bookmarkStart w:id="74" w:name="_Toc352182892"/>
      <w:r w:rsidRPr="000F39C2">
        <w:rPr>
          <w:i/>
        </w:rPr>
        <w:t>Business Sign Off</w:t>
      </w:r>
      <w:bookmarkEnd w:id="69"/>
      <w:bookmarkEnd w:id="74"/>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9"/>
        <w:gridCol w:w="3344"/>
        <w:gridCol w:w="3597"/>
      </w:tblGrid>
      <w:tr w:rsidR="00A36851" w:rsidRPr="000F39C2" w:rsidTr="001077E9">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rPr>
            </w:pPr>
            <w:r w:rsidRPr="000F39C2">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szCs w:val="20"/>
              </w:rPr>
            </w:pPr>
            <w:r w:rsidRPr="000F39C2">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szCs w:val="20"/>
              </w:rPr>
            </w:pPr>
            <w:r w:rsidRPr="000F39C2">
              <w:rPr>
                <w:b/>
                <w:szCs w:val="20"/>
              </w:rPr>
              <w:t>Date</w:t>
            </w:r>
          </w:p>
        </w:tc>
      </w:tr>
      <w:tr w:rsidR="00A36851" w:rsidRPr="000F39C2" w:rsidTr="001077E9">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0F39C2" w:rsidRDefault="00A36851" w:rsidP="001077E9">
            <w:pPr>
              <w:rPr>
                <w:color w:val="FF0000"/>
                <w:szCs w:val="20"/>
              </w:rPr>
            </w:pPr>
            <w:r w:rsidRPr="000F39C2">
              <w:rPr>
                <w:color w:val="FF0000"/>
                <w:szCs w:val="20"/>
              </w:rPr>
              <w:t>&lt;Name of signer&gt;</w:t>
            </w: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0F39C2" w:rsidRDefault="00A36851" w:rsidP="001077E9">
            <w:pPr>
              <w:rPr>
                <w:color w:val="FF0000"/>
                <w:szCs w:val="20"/>
              </w:rPr>
            </w:pPr>
            <w:r w:rsidRPr="000F39C2">
              <w:rPr>
                <w:color w:val="FF0000"/>
                <w:szCs w:val="20"/>
              </w:rPr>
              <w:t>&lt;Organization of signer if applicable&gt;</w:t>
            </w: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0F39C2" w:rsidRDefault="00A36851" w:rsidP="001077E9">
            <w:pPr>
              <w:rPr>
                <w:color w:val="FF0000"/>
                <w:szCs w:val="20"/>
              </w:rPr>
            </w:pPr>
            <w:r w:rsidRPr="000F39C2">
              <w:rPr>
                <w:color w:val="FF0000"/>
                <w:szCs w:val="20"/>
              </w:rPr>
              <w:t>&lt;date of sign off&gt;</w:t>
            </w:r>
          </w:p>
        </w:tc>
      </w:tr>
    </w:tbl>
    <w:p w:rsidR="00A36851" w:rsidRPr="000F39C2" w:rsidRDefault="00A36851" w:rsidP="00A36851">
      <w:pPr>
        <w:pStyle w:val="Heading1"/>
        <w:rPr>
          <w:i/>
        </w:rPr>
      </w:pPr>
      <w:bookmarkStart w:id="75" w:name="_Toc320880026"/>
      <w:bookmarkStart w:id="76" w:name="_Toc352182893"/>
      <w:r w:rsidRPr="000F39C2">
        <w:rPr>
          <w:i/>
        </w:rPr>
        <w:t>Revision History</w:t>
      </w:r>
      <w:bookmarkEnd w:id="75"/>
      <w:bookmarkEnd w:id="7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1"/>
        <w:gridCol w:w="5989"/>
        <w:gridCol w:w="1440"/>
        <w:gridCol w:w="1154"/>
      </w:tblGrid>
      <w:tr w:rsidR="00A36851" w:rsidRPr="000F39C2" w:rsidTr="00D54F05">
        <w:trPr>
          <w:cantSplit/>
        </w:trPr>
        <w:tc>
          <w:tcPr>
            <w:tcW w:w="1981"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rPr>
            </w:pPr>
            <w:r w:rsidRPr="000F39C2">
              <w:rPr>
                <w:b/>
              </w:rPr>
              <w:t>Reviser</w:t>
            </w:r>
          </w:p>
        </w:tc>
        <w:tc>
          <w:tcPr>
            <w:tcW w:w="5989"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vanish/>
                <w:szCs w:val="20"/>
              </w:rPr>
            </w:pPr>
            <w:r w:rsidRPr="000F39C2">
              <w:rPr>
                <w:b/>
                <w:szCs w:val="20"/>
              </w:rPr>
              <w:t>Revision</w:t>
            </w:r>
          </w:p>
        </w:tc>
        <w:tc>
          <w:tcPr>
            <w:tcW w:w="1440"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szCs w:val="20"/>
              </w:rPr>
            </w:pPr>
            <w:r w:rsidRPr="000F39C2">
              <w:rPr>
                <w:b/>
                <w:szCs w:val="20"/>
              </w:rPr>
              <w:t>Date</w:t>
            </w:r>
          </w:p>
        </w:tc>
        <w:tc>
          <w:tcPr>
            <w:tcW w:w="1154"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szCs w:val="20"/>
              </w:rPr>
            </w:pPr>
            <w:r w:rsidRPr="000F39C2">
              <w:rPr>
                <w:b/>
                <w:szCs w:val="20"/>
              </w:rPr>
              <w:t>Version</w:t>
            </w:r>
          </w:p>
        </w:tc>
      </w:tr>
      <w:tr w:rsidR="00972083" w:rsidRPr="000F39C2" w:rsidTr="00D54F05">
        <w:trPr>
          <w:cantSplit/>
        </w:trPr>
        <w:tc>
          <w:tcPr>
            <w:tcW w:w="1981" w:type="dxa"/>
            <w:tcBorders>
              <w:top w:val="single" w:sz="8" w:space="0" w:color="4F81BD"/>
              <w:left w:val="single" w:sz="8" w:space="0" w:color="4F81BD"/>
              <w:bottom w:val="single" w:sz="8" w:space="0" w:color="4F81BD"/>
              <w:right w:val="single" w:sz="8" w:space="0" w:color="4F81BD"/>
            </w:tcBorders>
            <w:shd w:val="clear" w:color="auto" w:fill="D3DFEE"/>
          </w:tcPr>
          <w:p w:rsidR="00972083" w:rsidRPr="000F39C2" w:rsidRDefault="00972083" w:rsidP="001077E9">
            <w:pPr>
              <w:rPr>
                <w:bCs/>
                <w:szCs w:val="20"/>
              </w:rPr>
            </w:pPr>
            <w:r w:rsidRPr="000F39C2">
              <w:rPr>
                <w:bCs/>
                <w:szCs w:val="20"/>
              </w:rPr>
              <w:t>Amy Lackas</w:t>
            </w:r>
          </w:p>
        </w:tc>
        <w:tc>
          <w:tcPr>
            <w:tcW w:w="5989" w:type="dxa"/>
            <w:tcBorders>
              <w:top w:val="single" w:sz="8" w:space="0" w:color="4F81BD"/>
              <w:left w:val="single" w:sz="8" w:space="0" w:color="4F81BD"/>
              <w:bottom w:val="single" w:sz="8" w:space="0" w:color="4F81BD"/>
              <w:right w:val="single" w:sz="8" w:space="0" w:color="4F81BD"/>
            </w:tcBorders>
            <w:shd w:val="clear" w:color="auto" w:fill="D3DFEE"/>
          </w:tcPr>
          <w:p w:rsidR="00972083" w:rsidRPr="000F39C2" w:rsidRDefault="009879DA" w:rsidP="000954D2">
            <w:pPr>
              <w:rPr>
                <w:color w:val="000000" w:themeColor="text1"/>
                <w:szCs w:val="20"/>
              </w:rPr>
            </w:pPr>
            <w:r w:rsidRPr="000F39C2">
              <w:rPr>
                <w:color w:val="000000" w:themeColor="text1"/>
                <w:szCs w:val="20"/>
              </w:rPr>
              <w:t>Initial document created</w:t>
            </w:r>
            <w:r w:rsidR="00BF19D5" w:rsidRPr="000F39C2">
              <w:rPr>
                <w:color w:val="000000" w:themeColor="text1"/>
                <w:szCs w:val="20"/>
              </w:rPr>
              <w:t xml:space="preserve">.  </w:t>
            </w:r>
            <w:r w:rsidR="00BF19D5" w:rsidRPr="000F39C2">
              <w:rPr>
                <w:szCs w:val="20"/>
              </w:rPr>
              <w:t xml:space="preserve">This version includes the following </w:t>
            </w:r>
            <w:r w:rsidR="000954D2" w:rsidRPr="000F39C2">
              <w:rPr>
                <w:szCs w:val="20"/>
              </w:rPr>
              <w:t>changes:   Added Employee Transaction</w:t>
            </w:r>
            <w:r w:rsidR="00BF19D5" w:rsidRPr="000F39C2">
              <w:rPr>
                <w:szCs w:val="20"/>
              </w:rPr>
              <w:t>, Finance Plan.</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72083" w:rsidRPr="000F39C2" w:rsidRDefault="00BF19D5" w:rsidP="001077E9">
            <w:pPr>
              <w:rPr>
                <w:szCs w:val="20"/>
              </w:rPr>
            </w:pPr>
            <w:r w:rsidRPr="000F39C2">
              <w:rPr>
                <w:szCs w:val="20"/>
              </w:rPr>
              <w:t>07/16/2013</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972083" w:rsidRPr="000F39C2" w:rsidRDefault="00D25EC6" w:rsidP="001077E9">
            <w:pPr>
              <w:rPr>
                <w:szCs w:val="20"/>
              </w:rPr>
            </w:pPr>
            <w:r w:rsidRPr="000F39C2">
              <w:rPr>
                <w:szCs w:val="20"/>
              </w:rPr>
              <w:t>1.</w:t>
            </w:r>
            <w:r w:rsidR="00662ECB" w:rsidRPr="000F39C2">
              <w:rPr>
                <w:szCs w:val="20"/>
              </w:rPr>
              <w:t>0</w:t>
            </w:r>
          </w:p>
        </w:tc>
      </w:tr>
      <w:tr w:rsidR="003A679A" w:rsidRPr="000F39C2" w:rsidTr="00D54F05">
        <w:trPr>
          <w:cantSplit/>
          <w:ins w:id="77" w:author="Amy Byers" w:date="2014-10-06T13:02:00Z"/>
        </w:trPr>
        <w:tc>
          <w:tcPr>
            <w:tcW w:w="1981" w:type="dxa"/>
            <w:tcBorders>
              <w:top w:val="single" w:sz="8" w:space="0" w:color="4F81BD"/>
              <w:left w:val="single" w:sz="8" w:space="0" w:color="4F81BD"/>
              <w:bottom w:val="single" w:sz="8" w:space="0" w:color="4F81BD"/>
              <w:right w:val="single" w:sz="8" w:space="0" w:color="4F81BD"/>
            </w:tcBorders>
            <w:shd w:val="clear" w:color="auto" w:fill="D3DFEE"/>
          </w:tcPr>
          <w:p w:rsidR="003A679A" w:rsidRPr="000F39C2" w:rsidRDefault="003A679A" w:rsidP="001077E9">
            <w:pPr>
              <w:rPr>
                <w:ins w:id="78" w:author="Amy Byers" w:date="2014-10-06T13:02:00Z"/>
                <w:bCs/>
                <w:szCs w:val="20"/>
              </w:rPr>
            </w:pPr>
            <w:ins w:id="79" w:author="Amy Byers" w:date="2014-10-06T13:02:00Z">
              <w:r>
                <w:rPr>
                  <w:bCs/>
                  <w:szCs w:val="20"/>
                </w:rPr>
                <w:t>Amy Byers</w:t>
              </w:r>
            </w:ins>
          </w:p>
        </w:tc>
        <w:tc>
          <w:tcPr>
            <w:tcW w:w="5989" w:type="dxa"/>
            <w:tcBorders>
              <w:top w:val="single" w:sz="8" w:space="0" w:color="4F81BD"/>
              <w:left w:val="single" w:sz="8" w:space="0" w:color="4F81BD"/>
              <w:bottom w:val="single" w:sz="8" w:space="0" w:color="4F81BD"/>
              <w:right w:val="single" w:sz="8" w:space="0" w:color="4F81BD"/>
            </w:tcBorders>
            <w:shd w:val="clear" w:color="auto" w:fill="D3DFEE"/>
          </w:tcPr>
          <w:p w:rsidR="003A679A" w:rsidRPr="000F39C2" w:rsidRDefault="003A679A" w:rsidP="000954D2">
            <w:pPr>
              <w:rPr>
                <w:ins w:id="80" w:author="Amy Byers" w:date="2014-10-06T13:02:00Z"/>
                <w:color w:val="000000" w:themeColor="text1"/>
                <w:szCs w:val="20"/>
              </w:rPr>
            </w:pPr>
            <w:ins w:id="81" w:author="Amy Byers" w:date="2014-10-06T13:02:00Z">
              <w:r>
                <w:rPr>
                  <w:color w:val="000000" w:themeColor="text1"/>
                  <w:szCs w:val="20"/>
                </w:rPr>
                <w:t xml:space="preserve">Corrected Heading for Section </w:t>
              </w:r>
            </w:ins>
            <w:ins w:id="82" w:author="Amy Byers" w:date="2014-10-06T13:03:00Z">
              <w:r>
                <w:rPr>
                  <w:color w:val="000000" w:themeColor="text1"/>
                  <w:szCs w:val="20"/>
                </w:rPr>
                <w:fldChar w:fldCharType="begin"/>
              </w:r>
              <w:r>
                <w:rPr>
                  <w:color w:val="000000" w:themeColor="text1"/>
                  <w:szCs w:val="20"/>
                </w:rPr>
                <w:instrText xml:space="preserve"> REF _Ref400363928 \r \h </w:instrText>
              </w:r>
            </w:ins>
            <w:r>
              <w:rPr>
                <w:color w:val="000000" w:themeColor="text1"/>
                <w:szCs w:val="20"/>
              </w:rPr>
            </w:r>
            <w:r>
              <w:rPr>
                <w:color w:val="000000" w:themeColor="text1"/>
                <w:szCs w:val="20"/>
              </w:rPr>
              <w:fldChar w:fldCharType="separate"/>
            </w:r>
            <w:ins w:id="83" w:author="Amy Byers" w:date="2014-10-06T13:03:00Z">
              <w:r>
                <w:rPr>
                  <w:color w:val="000000" w:themeColor="text1"/>
                  <w:szCs w:val="20"/>
                </w:rPr>
                <w:t>3</w:t>
              </w:r>
              <w:r>
                <w:rPr>
                  <w:color w:val="000000" w:themeColor="text1"/>
                  <w:szCs w:val="20"/>
                </w:rPr>
                <w:fldChar w:fldCharType="end"/>
              </w:r>
              <w:r>
                <w:rPr>
                  <w:color w:val="000000" w:themeColor="text1"/>
                  <w:szCs w:val="20"/>
                </w:rPr>
                <w:t xml:space="preserve"> to indicate capturing signature for Tender not Terms.</w:t>
              </w:r>
            </w:ins>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3A679A" w:rsidRPr="000F39C2" w:rsidRDefault="003A679A" w:rsidP="001077E9">
            <w:pPr>
              <w:rPr>
                <w:ins w:id="84" w:author="Amy Byers" w:date="2014-10-06T13:02:00Z"/>
                <w:szCs w:val="20"/>
              </w:rPr>
            </w:pPr>
            <w:ins w:id="85" w:author="Amy Byers" w:date="2014-10-06T13:03:00Z">
              <w:r>
                <w:rPr>
                  <w:szCs w:val="20"/>
                </w:rPr>
                <w:t>10/6/2014</w:t>
              </w:r>
            </w:ins>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3A679A" w:rsidRPr="000F39C2" w:rsidRDefault="003A679A" w:rsidP="001077E9">
            <w:pPr>
              <w:rPr>
                <w:ins w:id="86" w:author="Amy Byers" w:date="2014-10-06T13:02:00Z"/>
                <w:szCs w:val="20"/>
              </w:rPr>
            </w:pPr>
            <w:ins w:id="87" w:author="Amy Byers" w:date="2014-10-06T13:03:00Z">
              <w:r>
                <w:rPr>
                  <w:szCs w:val="20"/>
                </w:rPr>
                <w:t>1.1</w:t>
              </w:r>
            </w:ins>
          </w:p>
        </w:tc>
      </w:tr>
    </w:tbl>
    <w:p w:rsidR="00D54F05" w:rsidRDefault="00D54F05" w:rsidP="00D54F05">
      <w:pPr>
        <w:rPr>
          <w:ins w:id="88" w:author="Amy Byers" w:date="2014-10-06T13:11:00Z"/>
          <w:b/>
          <w:sz w:val="24"/>
        </w:rPr>
      </w:pPr>
      <w:bookmarkStart w:id="89" w:name="_Toc320880027"/>
      <w:bookmarkStart w:id="90" w:name="_Toc352182894"/>
    </w:p>
    <w:p w:rsidR="00A36851" w:rsidRPr="000F39C2" w:rsidRDefault="00A36851" w:rsidP="00A36851">
      <w:pPr>
        <w:pStyle w:val="Heading1"/>
        <w:rPr>
          <w:i/>
        </w:rPr>
      </w:pPr>
      <w:bookmarkStart w:id="91" w:name="_GoBack"/>
      <w:bookmarkEnd w:id="91"/>
      <w:proofErr w:type="gramStart"/>
      <w:r w:rsidRPr="000F39C2">
        <w:rPr>
          <w:i/>
        </w:rPr>
        <w:t xml:space="preserve">Appendix </w:t>
      </w:r>
      <w:proofErr w:type="gramEnd"/>
      <w:ins w:id="92" w:author="Amy Byers" w:date="2014-10-06T13:11:00Z">
        <w:r w:rsidR="00D54F05" w:rsidRPr="002318D1">
          <w:fldChar w:fldCharType="begin"/>
        </w:r>
        <w:r w:rsidR="00D54F05" w:rsidRPr="002318D1">
          <w:instrText xml:space="preserve"> AUTONUMLGL  \* ALPHABETIC \e </w:instrText>
        </w:r>
        <w:r w:rsidR="00D54F05" w:rsidRPr="002318D1">
          <w:fldChar w:fldCharType="end"/>
        </w:r>
      </w:ins>
      <w:del w:id="93" w:author="Amy Byers" w:date="2014-10-06T13:11:00Z">
        <w:r w:rsidRPr="000F39C2" w:rsidDel="00D54F05">
          <w:rPr>
            <w:i/>
          </w:rPr>
          <w:delText>A</w:delText>
        </w:r>
      </w:del>
      <w:r w:rsidRPr="000F39C2">
        <w:rPr>
          <w:i/>
        </w:rPr>
        <w:t>: Glossary</w:t>
      </w:r>
      <w:bookmarkEnd w:id="89"/>
      <w:bookmarkEnd w:id="90"/>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7"/>
        <w:gridCol w:w="8696"/>
      </w:tblGrid>
      <w:tr w:rsidR="00A36851" w:rsidRPr="007148B0" w:rsidTr="001077E9">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0F39C2" w:rsidRDefault="00A36851" w:rsidP="001077E9">
            <w:pPr>
              <w:rPr>
                <w:b/>
                <w:bCs/>
                <w:szCs w:val="20"/>
              </w:rPr>
            </w:pPr>
            <w:r w:rsidRPr="000F39C2">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7148B0" w:rsidRDefault="00A36851" w:rsidP="001077E9">
            <w:pPr>
              <w:rPr>
                <w:b/>
                <w:bCs/>
                <w:szCs w:val="20"/>
              </w:rPr>
            </w:pPr>
            <w:r w:rsidRPr="000F39C2">
              <w:rPr>
                <w:b/>
                <w:bCs/>
                <w:szCs w:val="20"/>
              </w:rPr>
              <w:t>Definition</w:t>
            </w:r>
          </w:p>
        </w:tc>
      </w:tr>
      <w:tr w:rsidR="00A36851" w:rsidRPr="001077E9" w:rsidTr="001077E9">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77E9" w:rsidRDefault="00A36851" w:rsidP="001077E9">
            <w:pPr>
              <w:rPr>
                <w:bCs/>
                <w:szCs w:val="20"/>
              </w:rPr>
            </w:pP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77E9" w:rsidRDefault="00A36851" w:rsidP="001077E9">
            <w:pPr>
              <w:rPr>
                <w:szCs w:val="20"/>
              </w:rPr>
            </w:pPr>
          </w:p>
        </w:tc>
      </w:tr>
    </w:tbl>
    <w:p w:rsidR="00D54F05" w:rsidRPr="004F72C3" w:rsidRDefault="00D54F05" w:rsidP="00D54F05">
      <w:pPr>
        <w:rPr>
          <w:b/>
          <w:sz w:val="24"/>
        </w:rPr>
      </w:pPr>
    </w:p>
    <w:sectPr w:rsidR="00D54F05" w:rsidRPr="004F72C3" w:rsidSect="00DD7ACA">
      <w:headerReference w:type="default" r:id="rId21"/>
      <w:footerReference w:type="default" r:id="rId22"/>
      <w:footerReference w:type="first" r:id="rId23"/>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CD0" w:rsidRDefault="00A94CD0">
      <w:r>
        <w:separator/>
      </w:r>
    </w:p>
  </w:endnote>
  <w:endnote w:type="continuationSeparator" w:id="0">
    <w:p w:rsidR="00A94CD0" w:rsidRDefault="00A9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9C2" w:rsidRPr="00A6001F" w:rsidRDefault="000F39C2"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9C2" w:rsidRDefault="000F39C2" w:rsidP="00AA76BC">
    <w:pPr>
      <w:ind w:left="72"/>
      <w:jc w:val="right"/>
      <w:rPr>
        <w:rFonts w:cs="Arial"/>
        <w:szCs w:val="20"/>
      </w:rPr>
    </w:pPr>
    <w:r w:rsidRPr="003C0044">
      <w:rPr>
        <w:rStyle w:val="Strong"/>
        <w:rFonts w:cs="Arial"/>
        <w:b w:val="0"/>
        <w:sz w:val="24"/>
        <w:bdr w:val="none" w:sz="0" w:space="0" w:color="auto" w:frame="1"/>
      </w:rPr>
      <w:t>Stella Nova Technologies, Inc</w:t>
    </w:r>
    <w:r w:rsidRPr="005E21B2">
      <w:rPr>
        <w:rFonts w:cs="Arial"/>
        <w:sz w:val="24"/>
      </w:rPr>
      <w:br/>
    </w:r>
    <w:r>
      <w:rPr>
        <w:rFonts w:cs="Arial"/>
        <w:szCs w:val="20"/>
      </w:rPr>
      <w:t>11635 North Park Drive</w:t>
    </w:r>
  </w:p>
  <w:p w:rsidR="000F39C2" w:rsidRDefault="000F39C2" w:rsidP="00AA76BC">
    <w:pPr>
      <w:ind w:left="72"/>
      <w:jc w:val="right"/>
      <w:rPr>
        <w:rFonts w:cs="Arial"/>
        <w:szCs w:val="20"/>
      </w:rPr>
    </w:pPr>
    <w:r>
      <w:rPr>
        <w:rFonts w:cs="Arial"/>
        <w:szCs w:val="20"/>
      </w:rPr>
      <w:t>Suite 100</w:t>
    </w:r>
  </w:p>
  <w:p w:rsidR="000F39C2" w:rsidRPr="005E21B2" w:rsidRDefault="000F39C2"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CD0" w:rsidRDefault="00A94CD0">
      <w:r>
        <w:separator/>
      </w:r>
    </w:p>
  </w:footnote>
  <w:footnote w:type="continuationSeparator" w:id="0">
    <w:p w:rsidR="00A94CD0" w:rsidRDefault="00A94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74"/>
      <w:gridCol w:w="5310"/>
    </w:tblGrid>
    <w:tr w:rsidR="000F39C2" w:rsidRPr="00FF380A" w:rsidTr="00091B36">
      <w:trPr>
        <w:trHeight w:val="267"/>
      </w:trPr>
      <w:tc>
        <w:tcPr>
          <w:tcW w:w="5508" w:type="dxa"/>
          <w:vAlign w:val="center"/>
        </w:tcPr>
        <w:p w:rsidR="000F39C2" w:rsidRPr="00FF380A" w:rsidRDefault="000F39C2" w:rsidP="000F39C2">
          <w:pPr>
            <w:pStyle w:val="Header"/>
            <w:rPr>
              <w:i/>
              <w:iCs/>
              <w:sz w:val="18"/>
              <w:szCs w:val="18"/>
            </w:rPr>
          </w:pPr>
          <w:r w:rsidRPr="00FF380A">
            <w:rPr>
              <w:i/>
              <w:iCs/>
              <w:sz w:val="18"/>
              <w:szCs w:val="18"/>
            </w:rPr>
            <w:t xml:space="preserve">Signature Capture </w:t>
          </w:r>
          <w:del w:id="94" w:author="Amy Byers" w:date="2014-10-06T12:21:00Z">
            <w:r w:rsidRPr="00FF380A" w:rsidDel="000F39C2">
              <w:rPr>
                <w:i/>
                <w:iCs/>
                <w:sz w:val="18"/>
                <w:szCs w:val="18"/>
              </w:rPr>
              <w:delText xml:space="preserve">with Terms </w:delText>
            </w:r>
          </w:del>
          <w:r w:rsidRPr="00FF380A">
            <w:rPr>
              <w:i/>
              <w:iCs/>
              <w:sz w:val="18"/>
              <w:szCs w:val="18"/>
            </w:rPr>
            <w:t>Feature Document</w:t>
          </w:r>
        </w:p>
      </w:tc>
      <w:tc>
        <w:tcPr>
          <w:tcW w:w="5508" w:type="dxa"/>
          <w:vAlign w:val="center"/>
        </w:tcPr>
        <w:p w:rsidR="000F39C2" w:rsidRPr="00FF380A" w:rsidRDefault="000F39C2" w:rsidP="000F39C2">
          <w:pPr>
            <w:pStyle w:val="Header"/>
            <w:jc w:val="right"/>
            <w:rPr>
              <w:i/>
              <w:sz w:val="18"/>
              <w:szCs w:val="18"/>
            </w:rPr>
          </w:pPr>
          <w:r>
            <w:rPr>
              <w:i/>
              <w:sz w:val="18"/>
              <w:szCs w:val="18"/>
            </w:rPr>
            <w:t xml:space="preserve">Revision Date: </w:t>
          </w:r>
          <w:del w:id="95" w:author="Amy Byers" w:date="2014-10-06T12:21:00Z">
            <w:r w:rsidDel="000F39C2">
              <w:rPr>
                <w:i/>
                <w:sz w:val="18"/>
                <w:szCs w:val="18"/>
              </w:rPr>
              <w:delText>07/16/2013</w:delText>
            </w:r>
          </w:del>
          <w:ins w:id="96" w:author="Amy Byers" w:date="2014-10-06T12:21:00Z">
            <w:r>
              <w:rPr>
                <w:i/>
                <w:sz w:val="18"/>
                <w:szCs w:val="18"/>
              </w:rPr>
              <w:t>10/6/2014</w:t>
            </w:r>
          </w:ins>
        </w:p>
      </w:tc>
    </w:tr>
    <w:tr w:rsidR="000F39C2" w:rsidRPr="001E1F93" w:rsidTr="001E1F93">
      <w:tc>
        <w:tcPr>
          <w:tcW w:w="5508" w:type="dxa"/>
          <w:vAlign w:val="center"/>
        </w:tcPr>
        <w:p w:rsidR="000F39C2" w:rsidRPr="001E1F93" w:rsidRDefault="000F39C2" w:rsidP="00A36851">
          <w:pPr>
            <w:pStyle w:val="Header"/>
            <w:rPr>
              <w:b/>
              <w:i/>
              <w:iCs/>
              <w:sz w:val="18"/>
              <w:szCs w:val="18"/>
            </w:rPr>
          </w:pPr>
          <w:r w:rsidRPr="001E1F93">
            <w:rPr>
              <w:b/>
              <w:i/>
              <w:iCs/>
              <w:sz w:val="18"/>
              <w:szCs w:val="18"/>
            </w:rPr>
            <w:t xml:space="preserve">Stella Nova </w:t>
          </w:r>
          <w:r>
            <w:rPr>
              <w:b/>
              <w:i/>
              <w:iCs/>
              <w:sz w:val="18"/>
              <w:szCs w:val="18"/>
            </w:rPr>
            <w:t xml:space="preserve">and Best Buy Canada </w:t>
          </w:r>
          <w:r w:rsidRPr="001E1F93">
            <w:rPr>
              <w:b/>
              <w:i/>
              <w:iCs/>
              <w:sz w:val="18"/>
              <w:szCs w:val="18"/>
            </w:rPr>
            <w:t>Confidential</w:t>
          </w:r>
        </w:p>
      </w:tc>
      <w:tc>
        <w:tcPr>
          <w:tcW w:w="5508" w:type="dxa"/>
          <w:vAlign w:val="center"/>
        </w:tcPr>
        <w:p w:rsidR="000F39C2" w:rsidRPr="00AA76BC" w:rsidRDefault="000F39C2" w:rsidP="00AA76BC">
          <w:pPr>
            <w:pStyle w:val="Footer"/>
            <w:jc w:val="right"/>
            <w:rPr>
              <w:sz w:val="18"/>
              <w:szCs w:val="18"/>
            </w:rPr>
          </w:pPr>
          <w:r w:rsidRPr="001E1F93">
            <w:rPr>
              <w:i/>
              <w:sz w:val="18"/>
              <w:szCs w:val="18"/>
            </w:rPr>
            <w:t xml:space="preserve">Page </w:t>
          </w:r>
          <w:r w:rsidRPr="001E1F93">
            <w:rPr>
              <w:i/>
              <w:sz w:val="18"/>
              <w:szCs w:val="18"/>
            </w:rPr>
            <w:fldChar w:fldCharType="begin"/>
          </w:r>
          <w:r w:rsidRPr="001E1F93">
            <w:rPr>
              <w:i/>
              <w:sz w:val="18"/>
              <w:szCs w:val="18"/>
            </w:rPr>
            <w:instrText xml:space="preserve"> PAGE </w:instrText>
          </w:r>
          <w:r w:rsidRPr="001E1F93">
            <w:rPr>
              <w:i/>
              <w:sz w:val="18"/>
              <w:szCs w:val="18"/>
            </w:rPr>
            <w:fldChar w:fldCharType="separate"/>
          </w:r>
          <w:r w:rsidR="00D54F05">
            <w:rPr>
              <w:i/>
              <w:noProof/>
              <w:sz w:val="18"/>
              <w:szCs w:val="18"/>
            </w:rPr>
            <w:t>15</w:t>
          </w:r>
          <w:r w:rsidRPr="001E1F93">
            <w:rPr>
              <w:i/>
              <w:sz w:val="18"/>
              <w:szCs w:val="18"/>
            </w:rPr>
            <w:fldChar w:fldCharType="end"/>
          </w:r>
          <w:r w:rsidRPr="001E1F93">
            <w:rPr>
              <w:i/>
              <w:sz w:val="18"/>
              <w:szCs w:val="18"/>
            </w:rPr>
            <w:t xml:space="preserve"> of </w:t>
          </w:r>
          <w:r w:rsidRPr="001E1F93">
            <w:rPr>
              <w:i/>
              <w:sz w:val="18"/>
              <w:szCs w:val="18"/>
            </w:rPr>
            <w:fldChar w:fldCharType="begin"/>
          </w:r>
          <w:r w:rsidRPr="001E1F93">
            <w:rPr>
              <w:i/>
              <w:sz w:val="18"/>
              <w:szCs w:val="18"/>
            </w:rPr>
            <w:instrText xml:space="preserve"> NUMPAGES </w:instrText>
          </w:r>
          <w:r w:rsidRPr="001E1F93">
            <w:rPr>
              <w:i/>
              <w:sz w:val="18"/>
              <w:szCs w:val="18"/>
            </w:rPr>
            <w:fldChar w:fldCharType="separate"/>
          </w:r>
          <w:r w:rsidR="00D54F05">
            <w:rPr>
              <w:i/>
              <w:noProof/>
              <w:sz w:val="18"/>
              <w:szCs w:val="18"/>
            </w:rPr>
            <w:t>15</w:t>
          </w:r>
          <w:r w:rsidRPr="001E1F93">
            <w:rPr>
              <w:i/>
              <w:sz w:val="18"/>
              <w:szCs w:val="18"/>
            </w:rPr>
            <w:fldChar w:fldCharType="end"/>
          </w:r>
        </w:p>
      </w:tc>
    </w:tr>
  </w:tbl>
  <w:p w:rsidR="000F39C2" w:rsidRPr="008E55BA" w:rsidRDefault="000F39C2"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88F00C"/>
    <w:lvl w:ilvl="0">
      <w:start w:val="1"/>
      <w:numFmt w:val="decimal"/>
      <w:lvlText w:val="%1."/>
      <w:lvlJc w:val="left"/>
      <w:pPr>
        <w:tabs>
          <w:tab w:val="num" w:pos="1800"/>
        </w:tabs>
        <w:ind w:left="1800" w:hanging="360"/>
      </w:pPr>
    </w:lvl>
  </w:abstractNum>
  <w:abstractNum w:abstractNumId="1">
    <w:nsid w:val="FFFFFF7D"/>
    <w:multiLevelType w:val="singleLevel"/>
    <w:tmpl w:val="27483F86"/>
    <w:lvl w:ilvl="0">
      <w:start w:val="1"/>
      <w:numFmt w:val="decimal"/>
      <w:lvlText w:val="%1."/>
      <w:lvlJc w:val="left"/>
      <w:pPr>
        <w:tabs>
          <w:tab w:val="num" w:pos="1440"/>
        </w:tabs>
        <w:ind w:left="1440" w:hanging="360"/>
      </w:pPr>
    </w:lvl>
  </w:abstractNum>
  <w:abstractNum w:abstractNumId="2">
    <w:nsid w:val="FFFFFF7E"/>
    <w:multiLevelType w:val="singleLevel"/>
    <w:tmpl w:val="5BB0C3EE"/>
    <w:lvl w:ilvl="0">
      <w:start w:val="1"/>
      <w:numFmt w:val="decimal"/>
      <w:lvlText w:val="%1."/>
      <w:lvlJc w:val="left"/>
      <w:pPr>
        <w:tabs>
          <w:tab w:val="num" w:pos="1080"/>
        </w:tabs>
        <w:ind w:left="1080" w:hanging="360"/>
      </w:pPr>
    </w:lvl>
  </w:abstractNum>
  <w:abstractNum w:abstractNumId="3">
    <w:nsid w:val="FFFFFF7F"/>
    <w:multiLevelType w:val="singleLevel"/>
    <w:tmpl w:val="65ACD3D0"/>
    <w:lvl w:ilvl="0">
      <w:start w:val="1"/>
      <w:numFmt w:val="decimal"/>
      <w:lvlText w:val="%1."/>
      <w:lvlJc w:val="left"/>
      <w:pPr>
        <w:tabs>
          <w:tab w:val="num" w:pos="720"/>
        </w:tabs>
        <w:ind w:left="720" w:hanging="360"/>
      </w:pPr>
    </w:lvl>
  </w:abstractNum>
  <w:abstractNum w:abstractNumId="4">
    <w:nsid w:val="FFFFFF80"/>
    <w:multiLevelType w:val="singleLevel"/>
    <w:tmpl w:val="3AA8C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E4A7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0EF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6A23C0"/>
    <w:lvl w:ilvl="0">
      <w:start w:val="1"/>
      <w:numFmt w:val="decimal"/>
      <w:lvlText w:val="%1."/>
      <w:lvlJc w:val="left"/>
      <w:pPr>
        <w:tabs>
          <w:tab w:val="num" w:pos="360"/>
        </w:tabs>
        <w:ind w:left="360" w:hanging="360"/>
      </w:pPr>
    </w:lvl>
  </w:abstractNum>
  <w:abstractNum w:abstractNumId="9">
    <w:nsid w:val="FFFFFF89"/>
    <w:multiLevelType w:val="singleLevel"/>
    <w:tmpl w:val="E5020E4E"/>
    <w:lvl w:ilvl="0">
      <w:start w:val="1"/>
      <w:numFmt w:val="bullet"/>
      <w:lvlText w:val=""/>
      <w:lvlJc w:val="left"/>
      <w:pPr>
        <w:tabs>
          <w:tab w:val="num" w:pos="360"/>
        </w:tabs>
        <w:ind w:left="360" w:hanging="360"/>
      </w:pPr>
      <w:rPr>
        <w:rFonts w:ascii="Symbol" w:hAnsi="Symbol" w:hint="default"/>
      </w:rPr>
    </w:lvl>
  </w:abstractNum>
  <w:abstractNum w:abstractNumId="1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119A747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961EBD"/>
    <w:multiLevelType w:val="hybridMultilevel"/>
    <w:tmpl w:val="DBA02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CF28E6"/>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2C3D86"/>
    <w:multiLevelType w:val="hybridMultilevel"/>
    <w:tmpl w:val="1B2CD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491C29"/>
    <w:multiLevelType w:val="hybridMultilevel"/>
    <w:tmpl w:val="2E7E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9E7195"/>
    <w:multiLevelType w:val="hybridMultilevel"/>
    <w:tmpl w:val="86969028"/>
    <w:lvl w:ilvl="0" w:tplc="816A23C0">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9">
    <w:nsid w:val="2A3C7550"/>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EBC217D"/>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C34049"/>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2A14E39"/>
    <w:multiLevelType w:val="hybridMultilevel"/>
    <w:tmpl w:val="A5C4C654"/>
    <w:lvl w:ilvl="0" w:tplc="D93C55D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48E41FD3"/>
    <w:multiLevelType w:val="hybridMultilevel"/>
    <w:tmpl w:val="3856C7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nsid w:val="524561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C63C4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5D50E1"/>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nsid w:val="64E55FAF"/>
    <w:multiLevelType w:val="hybridMultilevel"/>
    <w:tmpl w:val="20B63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F71ABC"/>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CE650E"/>
    <w:multiLevelType w:val="hybridMultilevel"/>
    <w:tmpl w:val="2450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CA83B93"/>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3D15A6"/>
    <w:multiLevelType w:val="hybridMultilevel"/>
    <w:tmpl w:val="7B0E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D565C4"/>
    <w:multiLevelType w:val="hybridMultilevel"/>
    <w:tmpl w:val="EA8A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5"/>
  </w:num>
  <w:num w:numId="3">
    <w:abstractNumId w:val="16"/>
  </w:num>
  <w:num w:numId="4">
    <w:abstractNumId w:val="11"/>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8"/>
  </w:num>
  <w:num w:numId="20">
    <w:abstractNumId w:val="24"/>
  </w:num>
  <w:num w:numId="21">
    <w:abstractNumId w:val="32"/>
  </w:num>
  <w:num w:numId="22">
    <w:abstractNumId w:val="25"/>
  </w:num>
  <w:num w:numId="23">
    <w:abstractNumId w:val="27"/>
  </w:num>
  <w:num w:numId="24">
    <w:abstractNumId w:val="26"/>
  </w:num>
  <w:num w:numId="25">
    <w:abstractNumId w:val="20"/>
  </w:num>
  <w:num w:numId="26">
    <w:abstractNumId w:val="30"/>
  </w:num>
  <w:num w:numId="27">
    <w:abstractNumId w:val="18"/>
  </w:num>
  <w:num w:numId="28">
    <w:abstractNumId w:val="31"/>
  </w:num>
  <w:num w:numId="29">
    <w:abstractNumId w:val="34"/>
  </w:num>
  <w:num w:numId="30">
    <w:abstractNumId w:val="13"/>
  </w:num>
  <w:num w:numId="31">
    <w:abstractNumId w:val="11"/>
  </w:num>
  <w:num w:numId="32">
    <w:abstractNumId w:val="15"/>
  </w:num>
  <w:num w:numId="33">
    <w:abstractNumId w:val="33"/>
  </w:num>
  <w:num w:numId="34">
    <w:abstractNumId w:val="12"/>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14"/>
  </w:num>
  <w:num w:numId="38">
    <w:abstractNumId w:val="19"/>
  </w:num>
  <w:num w:numId="39">
    <w:abstractNumId w:val="21"/>
  </w:num>
  <w:num w:numId="40">
    <w:abstractNumId w:val="29"/>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E9"/>
    <w:rsid w:val="00003F23"/>
    <w:rsid w:val="000249E8"/>
    <w:rsid w:val="00027F72"/>
    <w:rsid w:val="000319F1"/>
    <w:rsid w:val="00033621"/>
    <w:rsid w:val="00041038"/>
    <w:rsid w:val="00044518"/>
    <w:rsid w:val="00045070"/>
    <w:rsid w:val="00051E40"/>
    <w:rsid w:val="00057F27"/>
    <w:rsid w:val="000600F0"/>
    <w:rsid w:val="00066883"/>
    <w:rsid w:val="0007288E"/>
    <w:rsid w:val="0008094E"/>
    <w:rsid w:val="00081E3A"/>
    <w:rsid w:val="0009029B"/>
    <w:rsid w:val="000910D9"/>
    <w:rsid w:val="000916F9"/>
    <w:rsid w:val="00091B36"/>
    <w:rsid w:val="000954D2"/>
    <w:rsid w:val="000A0B8D"/>
    <w:rsid w:val="000A0C45"/>
    <w:rsid w:val="000A1810"/>
    <w:rsid w:val="000B559C"/>
    <w:rsid w:val="000C4005"/>
    <w:rsid w:val="000D0393"/>
    <w:rsid w:val="000D325A"/>
    <w:rsid w:val="000D42DE"/>
    <w:rsid w:val="000D6F5D"/>
    <w:rsid w:val="000E1080"/>
    <w:rsid w:val="000E52BB"/>
    <w:rsid w:val="000E559C"/>
    <w:rsid w:val="000F39C2"/>
    <w:rsid w:val="001077E9"/>
    <w:rsid w:val="00111F1F"/>
    <w:rsid w:val="001141C4"/>
    <w:rsid w:val="001164C3"/>
    <w:rsid w:val="00117ACA"/>
    <w:rsid w:val="00124F95"/>
    <w:rsid w:val="00125D40"/>
    <w:rsid w:val="00125DA6"/>
    <w:rsid w:val="00127D61"/>
    <w:rsid w:val="00131DB9"/>
    <w:rsid w:val="00145772"/>
    <w:rsid w:val="001506C7"/>
    <w:rsid w:val="0015173B"/>
    <w:rsid w:val="00153183"/>
    <w:rsid w:val="00153E90"/>
    <w:rsid w:val="0016259E"/>
    <w:rsid w:val="00166947"/>
    <w:rsid w:val="00172AE1"/>
    <w:rsid w:val="001773E0"/>
    <w:rsid w:val="00181D3C"/>
    <w:rsid w:val="001827F0"/>
    <w:rsid w:val="00183B25"/>
    <w:rsid w:val="00185B56"/>
    <w:rsid w:val="0019273A"/>
    <w:rsid w:val="001959E2"/>
    <w:rsid w:val="00196D77"/>
    <w:rsid w:val="001A0897"/>
    <w:rsid w:val="001A475B"/>
    <w:rsid w:val="001B15BE"/>
    <w:rsid w:val="001B1EE2"/>
    <w:rsid w:val="001C1554"/>
    <w:rsid w:val="001C1E2A"/>
    <w:rsid w:val="001C4CC0"/>
    <w:rsid w:val="001D2B93"/>
    <w:rsid w:val="001D3A0B"/>
    <w:rsid w:val="001D3EDF"/>
    <w:rsid w:val="001E1F93"/>
    <w:rsid w:val="001E4EA8"/>
    <w:rsid w:val="001E73F7"/>
    <w:rsid w:val="001E7558"/>
    <w:rsid w:val="001F04B8"/>
    <w:rsid w:val="001F4D96"/>
    <w:rsid w:val="001F624F"/>
    <w:rsid w:val="00207A34"/>
    <w:rsid w:val="0021254E"/>
    <w:rsid w:val="00217BFF"/>
    <w:rsid w:val="002332EB"/>
    <w:rsid w:val="00234825"/>
    <w:rsid w:val="002410ED"/>
    <w:rsid w:val="0024163E"/>
    <w:rsid w:val="002467F5"/>
    <w:rsid w:val="00250E49"/>
    <w:rsid w:val="00251252"/>
    <w:rsid w:val="002556A0"/>
    <w:rsid w:val="00255C1F"/>
    <w:rsid w:val="00257032"/>
    <w:rsid w:val="002579C8"/>
    <w:rsid w:val="00265366"/>
    <w:rsid w:val="0026699F"/>
    <w:rsid w:val="0026723D"/>
    <w:rsid w:val="00272E9F"/>
    <w:rsid w:val="00275DB5"/>
    <w:rsid w:val="00285A4E"/>
    <w:rsid w:val="00287B14"/>
    <w:rsid w:val="002948BD"/>
    <w:rsid w:val="00295827"/>
    <w:rsid w:val="002A064C"/>
    <w:rsid w:val="002A0DCD"/>
    <w:rsid w:val="002A2D8D"/>
    <w:rsid w:val="002A338B"/>
    <w:rsid w:val="002A712C"/>
    <w:rsid w:val="002B14F0"/>
    <w:rsid w:val="002B26B0"/>
    <w:rsid w:val="002B3CC0"/>
    <w:rsid w:val="002C01B3"/>
    <w:rsid w:val="002D0D92"/>
    <w:rsid w:val="002D61CD"/>
    <w:rsid w:val="002E2827"/>
    <w:rsid w:val="002E2B74"/>
    <w:rsid w:val="002E733C"/>
    <w:rsid w:val="002F2CC7"/>
    <w:rsid w:val="00305B5F"/>
    <w:rsid w:val="0030664E"/>
    <w:rsid w:val="003113FA"/>
    <w:rsid w:val="00315981"/>
    <w:rsid w:val="0031760C"/>
    <w:rsid w:val="00320184"/>
    <w:rsid w:val="00320A86"/>
    <w:rsid w:val="00320DD3"/>
    <w:rsid w:val="00325DEE"/>
    <w:rsid w:val="00334375"/>
    <w:rsid w:val="00337215"/>
    <w:rsid w:val="00341299"/>
    <w:rsid w:val="00342344"/>
    <w:rsid w:val="00346A2E"/>
    <w:rsid w:val="003477B8"/>
    <w:rsid w:val="00347D18"/>
    <w:rsid w:val="00356C69"/>
    <w:rsid w:val="00363873"/>
    <w:rsid w:val="00366130"/>
    <w:rsid w:val="003740F8"/>
    <w:rsid w:val="0037641C"/>
    <w:rsid w:val="00391788"/>
    <w:rsid w:val="00395324"/>
    <w:rsid w:val="0039539A"/>
    <w:rsid w:val="00395BE1"/>
    <w:rsid w:val="003A31C9"/>
    <w:rsid w:val="003A372C"/>
    <w:rsid w:val="003A679A"/>
    <w:rsid w:val="003A7D06"/>
    <w:rsid w:val="003B0BAD"/>
    <w:rsid w:val="003B6D48"/>
    <w:rsid w:val="003C0044"/>
    <w:rsid w:val="003C243B"/>
    <w:rsid w:val="003C4BF0"/>
    <w:rsid w:val="003C5E6D"/>
    <w:rsid w:val="003C787D"/>
    <w:rsid w:val="003D572C"/>
    <w:rsid w:val="003D7502"/>
    <w:rsid w:val="003E2091"/>
    <w:rsid w:val="003E714C"/>
    <w:rsid w:val="003F0F99"/>
    <w:rsid w:val="003F4A29"/>
    <w:rsid w:val="00402B28"/>
    <w:rsid w:val="00403DD6"/>
    <w:rsid w:val="00406A08"/>
    <w:rsid w:val="00412E93"/>
    <w:rsid w:val="00413942"/>
    <w:rsid w:val="00414418"/>
    <w:rsid w:val="0042187E"/>
    <w:rsid w:val="0043295B"/>
    <w:rsid w:val="0043653D"/>
    <w:rsid w:val="00441601"/>
    <w:rsid w:val="004423DD"/>
    <w:rsid w:val="004433E7"/>
    <w:rsid w:val="0045158B"/>
    <w:rsid w:val="00460D9E"/>
    <w:rsid w:val="004618E7"/>
    <w:rsid w:val="00462CE6"/>
    <w:rsid w:val="004648B5"/>
    <w:rsid w:val="00465BF1"/>
    <w:rsid w:val="00473E68"/>
    <w:rsid w:val="00475581"/>
    <w:rsid w:val="00481361"/>
    <w:rsid w:val="004855CF"/>
    <w:rsid w:val="00492746"/>
    <w:rsid w:val="00492BA4"/>
    <w:rsid w:val="004979C0"/>
    <w:rsid w:val="00497A05"/>
    <w:rsid w:val="004A4B16"/>
    <w:rsid w:val="004B2C0E"/>
    <w:rsid w:val="004B422B"/>
    <w:rsid w:val="004B67CC"/>
    <w:rsid w:val="004B6D8D"/>
    <w:rsid w:val="004C3A96"/>
    <w:rsid w:val="004C49A3"/>
    <w:rsid w:val="004D1EE5"/>
    <w:rsid w:val="004E04F1"/>
    <w:rsid w:val="004E2365"/>
    <w:rsid w:val="004E5251"/>
    <w:rsid w:val="004E55FD"/>
    <w:rsid w:val="004F3634"/>
    <w:rsid w:val="004F72C3"/>
    <w:rsid w:val="00503A6B"/>
    <w:rsid w:val="00510DBC"/>
    <w:rsid w:val="0051277F"/>
    <w:rsid w:val="005170A2"/>
    <w:rsid w:val="00517CA9"/>
    <w:rsid w:val="005247A5"/>
    <w:rsid w:val="0052770C"/>
    <w:rsid w:val="00530FAC"/>
    <w:rsid w:val="00535B22"/>
    <w:rsid w:val="00535B7C"/>
    <w:rsid w:val="00535E1D"/>
    <w:rsid w:val="005370C3"/>
    <w:rsid w:val="0054037C"/>
    <w:rsid w:val="00541917"/>
    <w:rsid w:val="00547E56"/>
    <w:rsid w:val="0055040B"/>
    <w:rsid w:val="0056491E"/>
    <w:rsid w:val="0058708D"/>
    <w:rsid w:val="00590257"/>
    <w:rsid w:val="005941F1"/>
    <w:rsid w:val="005949D3"/>
    <w:rsid w:val="0059713B"/>
    <w:rsid w:val="005A238B"/>
    <w:rsid w:val="005A5521"/>
    <w:rsid w:val="005B008D"/>
    <w:rsid w:val="005C11F8"/>
    <w:rsid w:val="005C345E"/>
    <w:rsid w:val="005C51CE"/>
    <w:rsid w:val="005C58B2"/>
    <w:rsid w:val="005D33EE"/>
    <w:rsid w:val="005E21B2"/>
    <w:rsid w:val="005E267C"/>
    <w:rsid w:val="005E3236"/>
    <w:rsid w:val="005E602C"/>
    <w:rsid w:val="005F239C"/>
    <w:rsid w:val="005F4F20"/>
    <w:rsid w:val="005F6F45"/>
    <w:rsid w:val="005F78F9"/>
    <w:rsid w:val="006002A3"/>
    <w:rsid w:val="00603033"/>
    <w:rsid w:val="00603E71"/>
    <w:rsid w:val="0061082D"/>
    <w:rsid w:val="00611B74"/>
    <w:rsid w:val="00614A12"/>
    <w:rsid w:val="006176AC"/>
    <w:rsid w:val="00622DB2"/>
    <w:rsid w:val="0062533E"/>
    <w:rsid w:val="0063125C"/>
    <w:rsid w:val="00631F2B"/>
    <w:rsid w:val="00635B7F"/>
    <w:rsid w:val="006378B2"/>
    <w:rsid w:val="00646A98"/>
    <w:rsid w:val="006518B7"/>
    <w:rsid w:val="00654836"/>
    <w:rsid w:val="006608E7"/>
    <w:rsid w:val="00662ECB"/>
    <w:rsid w:val="00664B7C"/>
    <w:rsid w:val="0066627A"/>
    <w:rsid w:val="0067185A"/>
    <w:rsid w:val="00680F2D"/>
    <w:rsid w:val="00684E9D"/>
    <w:rsid w:val="00684FA0"/>
    <w:rsid w:val="00686013"/>
    <w:rsid w:val="00687453"/>
    <w:rsid w:val="00690081"/>
    <w:rsid w:val="006940B6"/>
    <w:rsid w:val="006942A3"/>
    <w:rsid w:val="00696AFA"/>
    <w:rsid w:val="006A20B6"/>
    <w:rsid w:val="006A25A6"/>
    <w:rsid w:val="006A2694"/>
    <w:rsid w:val="006A5454"/>
    <w:rsid w:val="006A5947"/>
    <w:rsid w:val="006A6089"/>
    <w:rsid w:val="006B0B15"/>
    <w:rsid w:val="006B0ED2"/>
    <w:rsid w:val="006D10B4"/>
    <w:rsid w:val="006D18C8"/>
    <w:rsid w:val="006D3A24"/>
    <w:rsid w:val="006D79C5"/>
    <w:rsid w:val="006D7E11"/>
    <w:rsid w:val="006E238A"/>
    <w:rsid w:val="006E30BB"/>
    <w:rsid w:val="006F19B4"/>
    <w:rsid w:val="006F35DD"/>
    <w:rsid w:val="00701E87"/>
    <w:rsid w:val="0070539B"/>
    <w:rsid w:val="0070565B"/>
    <w:rsid w:val="0070676F"/>
    <w:rsid w:val="007114DB"/>
    <w:rsid w:val="00711DD6"/>
    <w:rsid w:val="0071531C"/>
    <w:rsid w:val="00715634"/>
    <w:rsid w:val="0072172B"/>
    <w:rsid w:val="00721745"/>
    <w:rsid w:val="00721B81"/>
    <w:rsid w:val="00721CB3"/>
    <w:rsid w:val="00722BEC"/>
    <w:rsid w:val="00731DE3"/>
    <w:rsid w:val="007345D8"/>
    <w:rsid w:val="007345F4"/>
    <w:rsid w:val="0074024C"/>
    <w:rsid w:val="00742C6B"/>
    <w:rsid w:val="00743397"/>
    <w:rsid w:val="00750589"/>
    <w:rsid w:val="00751D38"/>
    <w:rsid w:val="007529D1"/>
    <w:rsid w:val="00754B2E"/>
    <w:rsid w:val="00755B64"/>
    <w:rsid w:val="00761EFD"/>
    <w:rsid w:val="00763E93"/>
    <w:rsid w:val="007676DC"/>
    <w:rsid w:val="007837D8"/>
    <w:rsid w:val="00785B71"/>
    <w:rsid w:val="00786127"/>
    <w:rsid w:val="00791019"/>
    <w:rsid w:val="007926DE"/>
    <w:rsid w:val="00796618"/>
    <w:rsid w:val="007A7B45"/>
    <w:rsid w:val="007A7CDB"/>
    <w:rsid w:val="007B374D"/>
    <w:rsid w:val="007B5564"/>
    <w:rsid w:val="007B6CD4"/>
    <w:rsid w:val="007B762B"/>
    <w:rsid w:val="007C5414"/>
    <w:rsid w:val="007C6B69"/>
    <w:rsid w:val="007D05E5"/>
    <w:rsid w:val="007D0777"/>
    <w:rsid w:val="007D4E58"/>
    <w:rsid w:val="007D7C60"/>
    <w:rsid w:val="007E0D4C"/>
    <w:rsid w:val="007E27B3"/>
    <w:rsid w:val="007E290E"/>
    <w:rsid w:val="007E383E"/>
    <w:rsid w:val="007E5DBE"/>
    <w:rsid w:val="007F05E8"/>
    <w:rsid w:val="007F66C9"/>
    <w:rsid w:val="00801634"/>
    <w:rsid w:val="008109B6"/>
    <w:rsid w:val="00810DFF"/>
    <w:rsid w:val="00813925"/>
    <w:rsid w:val="008163BF"/>
    <w:rsid w:val="00820A87"/>
    <w:rsid w:val="00820BAC"/>
    <w:rsid w:val="008217D6"/>
    <w:rsid w:val="008236AC"/>
    <w:rsid w:val="00826DFB"/>
    <w:rsid w:val="008339B3"/>
    <w:rsid w:val="00833A64"/>
    <w:rsid w:val="00853264"/>
    <w:rsid w:val="00853DB2"/>
    <w:rsid w:val="00854E6A"/>
    <w:rsid w:val="00861D6A"/>
    <w:rsid w:val="00873AD1"/>
    <w:rsid w:val="00874D1C"/>
    <w:rsid w:val="008752FB"/>
    <w:rsid w:val="008922E6"/>
    <w:rsid w:val="008A0D9D"/>
    <w:rsid w:val="008A4907"/>
    <w:rsid w:val="008B4039"/>
    <w:rsid w:val="008B7389"/>
    <w:rsid w:val="008B7CA7"/>
    <w:rsid w:val="008C60DE"/>
    <w:rsid w:val="008D0EDA"/>
    <w:rsid w:val="008D1C19"/>
    <w:rsid w:val="008E08A7"/>
    <w:rsid w:val="008E4F9B"/>
    <w:rsid w:val="008E55BA"/>
    <w:rsid w:val="008F032C"/>
    <w:rsid w:val="008F1E18"/>
    <w:rsid w:val="008F35BD"/>
    <w:rsid w:val="00901827"/>
    <w:rsid w:val="00902235"/>
    <w:rsid w:val="00905B54"/>
    <w:rsid w:val="0090606B"/>
    <w:rsid w:val="009107C7"/>
    <w:rsid w:val="00916A52"/>
    <w:rsid w:val="00922E1E"/>
    <w:rsid w:val="009255DF"/>
    <w:rsid w:val="00926898"/>
    <w:rsid w:val="009318F6"/>
    <w:rsid w:val="00936FF8"/>
    <w:rsid w:val="009414AB"/>
    <w:rsid w:val="009424F1"/>
    <w:rsid w:val="009430AD"/>
    <w:rsid w:val="009437A5"/>
    <w:rsid w:val="009439F2"/>
    <w:rsid w:val="009447C9"/>
    <w:rsid w:val="009452D3"/>
    <w:rsid w:val="00951280"/>
    <w:rsid w:val="009537C0"/>
    <w:rsid w:val="009621B6"/>
    <w:rsid w:val="00972083"/>
    <w:rsid w:val="0097218E"/>
    <w:rsid w:val="0097690B"/>
    <w:rsid w:val="00981219"/>
    <w:rsid w:val="00983899"/>
    <w:rsid w:val="009879DA"/>
    <w:rsid w:val="00987A25"/>
    <w:rsid w:val="009942AA"/>
    <w:rsid w:val="00994CCD"/>
    <w:rsid w:val="009A1955"/>
    <w:rsid w:val="009A53D0"/>
    <w:rsid w:val="009A7DB0"/>
    <w:rsid w:val="009A7F67"/>
    <w:rsid w:val="009B0C00"/>
    <w:rsid w:val="009B1F8D"/>
    <w:rsid w:val="009B24E6"/>
    <w:rsid w:val="009B2DA1"/>
    <w:rsid w:val="009B6B95"/>
    <w:rsid w:val="009C0DD5"/>
    <w:rsid w:val="009C1EF5"/>
    <w:rsid w:val="009C1FFA"/>
    <w:rsid w:val="009C37A3"/>
    <w:rsid w:val="009C7AF1"/>
    <w:rsid w:val="009D0203"/>
    <w:rsid w:val="009D3A4F"/>
    <w:rsid w:val="009E362A"/>
    <w:rsid w:val="009E6876"/>
    <w:rsid w:val="009F12BE"/>
    <w:rsid w:val="009F267E"/>
    <w:rsid w:val="009F3AF2"/>
    <w:rsid w:val="00A035B7"/>
    <w:rsid w:val="00A063CA"/>
    <w:rsid w:val="00A07815"/>
    <w:rsid w:val="00A118EF"/>
    <w:rsid w:val="00A126DA"/>
    <w:rsid w:val="00A21DEE"/>
    <w:rsid w:val="00A22E4E"/>
    <w:rsid w:val="00A25D48"/>
    <w:rsid w:val="00A36851"/>
    <w:rsid w:val="00A5528D"/>
    <w:rsid w:val="00A57373"/>
    <w:rsid w:val="00A57609"/>
    <w:rsid w:val="00A6001F"/>
    <w:rsid w:val="00A600EE"/>
    <w:rsid w:val="00A711A3"/>
    <w:rsid w:val="00A722A7"/>
    <w:rsid w:val="00A72374"/>
    <w:rsid w:val="00A726B2"/>
    <w:rsid w:val="00A72867"/>
    <w:rsid w:val="00A75EF6"/>
    <w:rsid w:val="00A80FCB"/>
    <w:rsid w:val="00A93346"/>
    <w:rsid w:val="00A94CD0"/>
    <w:rsid w:val="00AA3CC6"/>
    <w:rsid w:val="00AA76BC"/>
    <w:rsid w:val="00AB058F"/>
    <w:rsid w:val="00AB07BE"/>
    <w:rsid w:val="00AB0D2E"/>
    <w:rsid w:val="00AB0FC1"/>
    <w:rsid w:val="00AB4A1E"/>
    <w:rsid w:val="00AB52C2"/>
    <w:rsid w:val="00AC0180"/>
    <w:rsid w:val="00AC09FA"/>
    <w:rsid w:val="00AC58D9"/>
    <w:rsid w:val="00AC5DE8"/>
    <w:rsid w:val="00AD4640"/>
    <w:rsid w:val="00AE5E97"/>
    <w:rsid w:val="00AF0A9D"/>
    <w:rsid w:val="00AF2304"/>
    <w:rsid w:val="00AF6D63"/>
    <w:rsid w:val="00B075D1"/>
    <w:rsid w:val="00B07E81"/>
    <w:rsid w:val="00B11BD0"/>
    <w:rsid w:val="00B226A2"/>
    <w:rsid w:val="00B22A66"/>
    <w:rsid w:val="00B24C0E"/>
    <w:rsid w:val="00B24F09"/>
    <w:rsid w:val="00B42CC4"/>
    <w:rsid w:val="00B44B25"/>
    <w:rsid w:val="00B4532E"/>
    <w:rsid w:val="00B5069C"/>
    <w:rsid w:val="00B50D35"/>
    <w:rsid w:val="00B55847"/>
    <w:rsid w:val="00B63306"/>
    <w:rsid w:val="00B66BE9"/>
    <w:rsid w:val="00B75A16"/>
    <w:rsid w:val="00B82057"/>
    <w:rsid w:val="00B845D5"/>
    <w:rsid w:val="00B85DDE"/>
    <w:rsid w:val="00B86E09"/>
    <w:rsid w:val="00B93D0E"/>
    <w:rsid w:val="00B951D2"/>
    <w:rsid w:val="00B97B24"/>
    <w:rsid w:val="00BA0DD6"/>
    <w:rsid w:val="00BA111D"/>
    <w:rsid w:val="00BA4181"/>
    <w:rsid w:val="00BA57A2"/>
    <w:rsid w:val="00BA6B7F"/>
    <w:rsid w:val="00BB054D"/>
    <w:rsid w:val="00BB5911"/>
    <w:rsid w:val="00BB5D70"/>
    <w:rsid w:val="00BB7BEF"/>
    <w:rsid w:val="00BC6F1A"/>
    <w:rsid w:val="00BD43E0"/>
    <w:rsid w:val="00BD58FF"/>
    <w:rsid w:val="00BE3356"/>
    <w:rsid w:val="00BF19D5"/>
    <w:rsid w:val="00BF7712"/>
    <w:rsid w:val="00C01BB6"/>
    <w:rsid w:val="00C079AD"/>
    <w:rsid w:val="00C10F49"/>
    <w:rsid w:val="00C11867"/>
    <w:rsid w:val="00C20FAC"/>
    <w:rsid w:val="00C2251C"/>
    <w:rsid w:val="00C275D3"/>
    <w:rsid w:val="00C27C5C"/>
    <w:rsid w:val="00C30272"/>
    <w:rsid w:val="00C341E9"/>
    <w:rsid w:val="00C35904"/>
    <w:rsid w:val="00C45534"/>
    <w:rsid w:val="00C51482"/>
    <w:rsid w:val="00C536E5"/>
    <w:rsid w:val="00C55F63"/>
    <w:rsid w:val="00C5669D"/>
    <w:rsid w:val="00C56D93"/>
    <w:rsid w:val="00C5754B"/>
    <w:rsid w:val="00C62AEC"/>
    <w:rsid w:val="00C637E9"/>
    <w:rsid w:val="00C64790"/>
    <w:rsid w:val="00C668CA"/>
    <w:rsid w:val="00C70C86"/>
    <w:rsid w:val="00C71AC9"/>
    <w:rsid w:val="00C7306E"/>
    <w:rsid w:val="00C81C01"/>
    <w:rsid w:val="00C921F5"/>
    <w:rsid w:val="00C94164"/>
    <w:rsid w:val="00C95578"/>
    <w:rsid w:val="00C967E5"/>
    <w:rsid w:val="00CA09F6"/>
    <w:rsid w:val="00CA28B8"/>
    <w:rsid w:val="00CB0501"/>
    <w:rsid w:val="00CB18A7"/>
    <w:rsid w:val="00CB3C50"/>
    <w:rsid w:val="00CB4B99"/>
    <w:rsid w:val="00CB650F"/>
    <w:rsid w:val="00CE0B01"/>
    <w:rsid w:val="00CF244B"/>
    <w:rsid w:val="00CF2C8D"/>
    <w:rsid w:val="00CF3066"/>
    <w:rsid w:val="00CF71C6"/>
    <w:rsid w:val="00D01C88"/>
    <w:rsid w:val="00D03A16"/>
    <w:rsid w:val="00D055C4"/>
    <w:rsid w:val="00D13A76"/>
    <w:rsid w:val="00D17350"/>
    <w:rsid w:val="00D220CA"/>
    <w:rsid w:val="00D24957"/>
    <w:rsid w:val="00D25EC6"/>
    <w:rsid w:val="00D27EE3"/>
    <w:rsid w:val="00D37AE2"/>
    <w:rsid w:val="00D43CD0"/>
    <w:rsid w:val="00D44178"/>
    <w:rsid w:val="00D44836"/>
    <w:rsid w:val="00D45254"/>
    <w:rsid w:val="00D53FED"/>
    <w:rsid w:val="00D54F05"/>
    <w:rsid w:val="00D61C0C"/>
    <w:rsid w:val="00D84285"/>
    <w:rsid w:val="00D8448E"/>
    <w:rsid w:val="00D84559"/>
    <w:rsid w:val="00D858C2"/>
    <w:rsid w:val="00D94DA6"/>
    <w:rsid w:val="00D96D9E"/>
    <w:rsid w:val="00D97B97"/>
    <w:rsid w:val="00DA00C1"/>
    <w:rsid w:val="00DA0829"/>
    <w:rsid w:val="00DA1D0F"/>
    <w:rsid w:val="00DA6FBF"/>
    <w:rsid w:val="00DB187C"/>
    <w:rsid w:val="00DB3D21"/>
    <w:rsid w:val="00DB5585"/>
    <w:rsid w:val="00DD2065"/>
    <w:rsid w:val="00DD2588"/>
    <w:rsid w:val="00DD397B"/>
    <w:rsid w:val="00DD7ACA"/>
    <w:rsid w:val="00DE012D"/>
    <w:rsid w:val="00DF5250"/>
    <w:rsid w:val="00DF5ADA"/>
    <w:rsid w:val="00DF67C2"/>
    <w:rsid w:val="00E13367"/>
    <w:rsid w:val="00E13CD4"/>
    <w:rsid w:val="00E17F58"/>
    <w:rsid w:val="00E20776"/>
    <w:rsid w:val="00E212A6"/>
    <w:rsid w:val="00E2241B"/>
    <w:rsid w:val="00E239A9"/>
    <w:rsid w:val="00E40CC6"/>
    <w:rsid w:val="00E434AF"/>
    <w:rsid w:val="00E45620"/>
    <w:rsid w:val="00E47045"/>
    <w:rsid w:val="00E51808"/>
    <w:rsid w:val="00E53465"/>
    <w:rsid w:val="00E55802"/>
    <w:rsid w:val="00E637E3"/>
    <w:rsid w:val="00E63E02"/>
    <w:rsid w:val="00E65163"/>
    <w:rsid w:val="00E73884"/>
    <w:rsid w:val="00E76BB9"/>
    <w:rsid w:val="00E77553"/>
    <w:rsid w:val="00E80377"/>
    <w:rsid w:val="00E8061D"/>
    <w:rsid w:val="00E8131F"/>
    <w:rsid w:val="00E829C2"/>
    <w:rsid w:val="00E830D8"/>
    <w:rsid w:val="00E871C1"/>
    <w:rsid w:val="00E92407"/>
    <w:rsid w:val="00E94CA7"/>
    <w:rsid w:val="00EA2C5A"/>
    <w:rsid w:val="00EA3411"/>
    <w:rsid w:val="00EA601C"/>
    <w:rsid w:val="00EB2DA5"/>
    <w:rsid w:val="00EB5461"/>
    <w:rsid w:val="00EB6E4E"/>
    <w:rsid w:val="00EC57C3"/>
    <w:rsid w:val="00ED1691"/>
    <w:rsid w:val="00ED1C34"/>
    <w:rsid w:val="00ED3A0F"/>
    <w:rsid w:val="00ED7103"/>
    <w:rsid w:val="00EF0994"/>
    <w:rsid w:val="00EF37D1"/>
    <w:rsid w:val="00EF5EC0"/>
    <w:rsid w:val="00F01916"/>
    <w:rsid w:val="00F0667B"/>
    <w:rsid w:val="00F131F7"/>
    <w:rsid w:val="00F25325"/>
    <w:rsid w:val="00F33006"/>
    <w:rsid w:val="00F346B0"/>
    <w:rsid w:val="00F40B82"/>
    <w:rsid w:val="00F41E7B"/>
    <w:rsid w:val="00F42911"/>
    <w:rsid w:val="00F447E8"/>
    <w:rsid w:val="00F523F6"/>
    <w:rsid w:val="00F54203"/>
    <w:rsid w:val="00F55D0C"/>
    <w:rsid w:val="00F57B0C"/>
    <w:rsid w:val="00F634B3"/>
    <w:rsid w:val="00F64FEA"/>
    <w:rsid w:val="00F65D39"/>
    <w:rsid w:val="00F7330F"/>
    <w:rsid w:val="00F74EEC"/>
    <w:rsid w:val="00F819DD"/>
    <w:rsid w:val="00F84B76"/>
    <w:rsid w:val="00F91DB5"/>
    <w:rsid w:val="00F924C8"/>
    <w:rsid w:val="00F935C1"/>
    <w:rsid w:val="00FA3D7C"/>
    <w:rsid w:val="00FB0BB5"/>
    <w:rsid w:val="00FB307D"/>
    <w:rsid w:val="00FB3F03"/>
    <w:rsid w:val="00FB5898"/>
    <w:rsid w:val="00FC5731"/>
    <w:rsid w:val="00FC7043"/>
    <w:rsid w:val="00FD3AF9"/>
    <w:rsid w:val="00FD5BA1"/>
    <w:rsid w:val="00FD6293"/>
    <w:rsid w:val="00FE1B41"/>
    <w:rsid w:val="00FE359E"/>
    <w:rsid w:val="00FE6D2C"/>
    <w:rsid w:val="00FE7784"/>
    <w:rsid w:val="00FF2AD7"/>
    <w:rsid w:val="00FF380A"/>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9C2241-A1CB-44F9-8DEF-4E4929DE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
    <w:basedOn w:val="Normal"/>
    <w:next w:val="BodyText"/>
    <w:qFormat/>
    <w:rsid w:val="00C62AEC"/>
    <w:pPr>
      <w:keepNext/>
      <w:numPr>
        <w:numId w:val="4"/>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4"/>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4"/>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4"/>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5"/>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FF3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an\AppData\Roaming\Microsoft\Templates\BBYC%20Mobile%20Feature%20Document_04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48C90-CAF6-4B9A-BA17-5119316B38FB}">
  <ds:schemaRefs>
    <ds:schemaRef ds:uri="http://schemas.microsoft.com/office/2006/metadata/properties"/>
  </ds:schemaRefs>
</ds:datastoreItem>
</file>

<file path=customXml/itemProps2.xml><?xml version="1.0" encoding="utf-8"?>
<ds:datastoreItem xmlns:ds="http://schemas.openxmlformats.org/officeDocument/2006/customXml" ds:itemID="{246D9D44-C776-4F54-856D-6C82B7FA6F32}">
  <ds:schemaRefs>
    <ds:schemaRef ds:uri="http://schemas.microsoft.com/sharepoint/v3/contenttype/forms"/>
  </ds:schemaRefs>
</ds:datastoreItem>
</file>

<file path=customXml/itemProps3.xml><?xml version="1.0" encoding="utf-8"?>
<ds:datastoreItem xmlns:ds="http://schemas.openxmlformats.org/officeDocument/2006/customXml" ds:itemID="{801555A3-A08B-4A7B-8DC8-34C6052F8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AE1A830-EFC1-4893-A507-E28E1BC6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Document_0403.dotx</Template>
  <TotalTime>46</TotalTime>
  <Pages>15</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19780</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alackas</dc:creator>
  <cp:lastModifiedBy>Amy Byers</cp:lastModifiedBy>
  <cp:revision>4</cp:revision>
  <cp:lastPrinted>2009-04-22T19:36:00Z</cp:lastPrinted>
  <dcterms:created xsi:type="dcterms:W3CDTF">2014-10-06T16:19:00Z</dcterms:created>
  <dcterms:modified xsi:type="dcterms:W3CDTF">2014-10-06T17:15:00Z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