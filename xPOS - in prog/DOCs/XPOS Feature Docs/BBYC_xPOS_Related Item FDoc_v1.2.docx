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886" w:type="pct"/>
        <w:tblInd w:w="144" w:type="dxa"/>
        <w:tblLayout w:type="fixed"/>
        <w:tblLook w:val="0000" w:firstRow="0" w:lastRow="0" w:firstColumn="0" w:lastColumn="0" w:noHBand="0" w:noVBand="0"/>
      </w:tblPr>
      <w:tblGrid>
        <w:gridCol w:w="5293"/>
        <w:gridCol w:w="5261"/>
      </w:tblGrid>
      <w:tr w:rsidR="00750589" w:rsidRPr="001F76F8" w:rsidTr="00A36851">
        <w:tc>
          <w:tcPr>
            <w:tcW w:w="5399" w:type="dxa"/>
            <w:vAlign w:val="center"/>
          </w:tcPr>
          <w:p w:rsidR="00750589" w:rsidRPr="001F76F8" w:rsidRDefault="001F76F8" w:rsidP="00A711A3">
            <w:pPr>
              <w:ind w:left="72"/>
              <w:rPr>
                <w:sz w:val="24"/>
              </w:rPr>
            </w:pPr>
            <w:r w:rsidRPr="001F76F8">
              <w:rPr>
                <w:noProof/>
              </w:rPr>
              <w:drawing>
                <wp:inline distT="0" distB="0" distL="0" distR="0" wp14:anchorId="533AF083" wp14:editId="1729B459">
                  <wp:extent cx="1390650" cy="682273"/>
                  <wp:effectExtent l="0" t="0" r="0" b="3810"/>
                  <wp:docPr id="18" name="Picture 3" descr="cid:image004.png@01CF7F10.A4275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4.png@01CF7F10.A4275880"/>
                          <pic:cNvPicPr>
                            <a:picLocks noChangeAspect="1" noChangeArrowheads="1"/>
                          </pic:cNvPicPr>
                        </pic:nvPicPr>
                        <pic:blipFill>
                          <a:blip r:embed="rId11" r:link="rId12"/>
                          <a:srcRect/>
                          <a:stretch>
                            <a:fillRect/>
                          </a:stretch>
                        </pic:blipFill>
                        <pic:spPr bwMode="auto">
                          <a:xfrm>
                            <a:off x="0" y="0"/>
                            <a:ext cx="1410052" cy="691792"/>
                          </a:xfrm>
                          <a:prstGeom prst="rect">
                            <a:avLst/>
                          </a:prstGeom>
                          <a:noFill/>
                          <a:ln w="9525">
                            <a:noFill/>
                            <a:miter lim="800000"/>
                            <a:headEnd/>
                            <a:tailEnd/>
                          </a:ln>
                        </pic:spPr>
                      </pic:pic>
                    </a:graphicData>
                  </a:graphic>
                </wp:inline>
              </w:drawing>
            </w:r>
          </w:p>
        </w:tc>
        <w:tc>
          <w:tcPr>
            <w:tcW w:w="5366" w:type="dxa"/>
            <w:vAlign w:val="center"/>
          </w:tcPr>
          <w:p w:rsidR="00750589" w:rsidRPr="001F76F8" w:rsidRDefault="00A36851" w:rsidP="007345F4">
            <w:pPr>
              <w:ind w:left="72"/>
              <w:jc w:val="center"/>
              <w:rPr>
                <w:color w:val="FF0000"/>
                <w:szCs w:val="20"/>
              </w:rPr>
            </w:pPr>
            <w:r w:rsidRPr="001F76F8">
              <w:rPr>
                <w:noProof/>
                <w:color w:val="FF0000"/>
                <w:szCs w:val="20"/>
              </w:rPr>
              <w:drawing>
                <wp:inline distT="0" distB="0" distL="0" distR="0" wp14:anchorId="540ECCE0" wp14:editId="56D6A269">
                  <wp:extent cx="963930" cy="690880"/>
                  <wp:effectExtent l="19050" t="0" r="7620" b="0"/>
                  <wp:docPr id="3" name="Picture 8" descr="LOG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4"/>
                          <pic:cNvPicPr>
                            <a:picLocks noChangeAspect="1" noChangeArrowheads="1"/>
                          </pic:cNvPicPr>
                        </pic:nvPicPr>
                        <pic:blipFill>
                          <a:blip r:embed="rId13" cstate="print"/>
                          <a:srcRect/>
                          <a:stretch>
                            <a:fillRect/>
                          </a:stretch>
                        </pic:blipFill>
                        <pic:spPr bwMode="auto">
                          <a:xfrm>
                            <a:off x="0" y="0"/>
                            <a:ext cx="963930" cy="690880"/>
                          </a:xfrm>
                          <a:prstGeom prst="rect">
                            <a:avLst/>
                          </a:prstGeom>
                          <a:noFill/>
                        </pic:spPr>
                      </pic:pic>
                    </a:graphicData>
                  </a:graphic>
                </wp:inline>
              </w:drawing>
            </w:r>
          </w:p>
        </w:tc>
      </w:tr>
      <w:tr w:rsidR="0026699F" w:rsidRPr="001F76F8" w:rsidTr="00A36851">
        <w:tc>
          <w:tcPr>
            <w:tcW w:w="10765" w:type="dxa"/>
            <w:gridSpan w:val="2"/>
            <w:vAlign w:val="center"/>
          </w:tcPr>
          <w:p w:rsidR="00A711A3" w:rsidRPr="00252AF4" w:rsidRDefault="00A711A3" w:rsidP="00A711A3">
            <w:pPr>
              <w:ind w:left="72"/>
              <w:rPr>
                <w:i/>
                <w:sz w:val="28"/>
                <w:szCs w:val="28"/>
              </w:rPr>
            </w:pPr>
          </w:p>
          <w:p w:rsidR="00A711A3" w:rsidRPr="00252AF4" w:rsidRDefault="00A711A3" w:rsidP="00A711A3">
            <w:pPr>
              <w:ind w:left="72"/>
              <w:rPr>
                <w:i/>
                <w:sz w:val="28"/>
                <w:szCs w:val="28"/>
              </w:rPr>
            </w:pPr>
          </w:p>
          <w:p w:rsidR="00A711A3" w:rsidRPr="00252AF4" w:rsidRDefault="00A711A3" w:rsidP="00A711A3">
            <w:pPr>
              <w:ind w:left="72"/>
              <w:rPr>
                <w:i/>
                <w:sz w:val="28"/>
                <w:szCs w:val="28"/>
              </w:rPr>
            </w:pPr>
          </w:p>
          <w:p w:rsidR="00A711A3" w:rsidRPr="00252AF4" w:rsidRDefault="00A711A3" w:rsidP="00A711A3">
            <w:pPr>
              <w:ind w:left="72"/>
              <w:rPr>
                <w:i/>
                <w:sz w:val="28"/>
                <w:szCs w:val="28"/>
              </w:rPr>
            </w:pPr>
          </w:p>
          <w:p w:rsidR="00A711A3" w:rsidRPr="00252AF4" w:rsidRDefault="00A711A3" w:rsidP="00A711A3">
            <w:pPr>
              <w:ind w:left="72"/>
              <w:rPr>
                <w:i/>
                <w:sz w:val="28"/>
                <w:szCs w:val="28"/>
              </w:rPr>
            </w:pPr>
          </w:p>
          <w:p w:rsidR="00A711A3" w:rsidRPr="00252AF4" w:rsidRDefault="00A711A3" w:rsidP="00A711A3">
            <w:pPr>
              <w:ind w:left="72"/>
              <w:rPr>
                <w:i/>
                <w:sz w:val="28"/>
                <w:szCs w:val="28"/>
              </w:rPr>
            </w:pPr>
          </w:p>
          <w:p w:rsidR="00A711A3" w:rsidRPr="00252AF4" w:rsidRDefault="00A711A3" w:rsidP="00A711A3">
            <w:pPr>
              <w:ind w:left="72"/>
              <w:rPr>
                <w:i/>
                <w:sz w:val="28"/>
                <w:szCs w:val="28"/>
              </w:rPr>
            </w:pPr>
          </w:p>
          <w:p w:rsidR="005E21B2" w:rsidRPr="00252AF4" w:rsidRDefault="005E21B2" w:rsidP="00A711A3">
            <w:pPr>
              <w:ind w:left="72"/>
              <w:rPr>
                <w:i/>
                <w:sz w:val="28"/>
                <w:szCs w:val="28"/>
              </w:rPr>
            </w:pPr>
          </w:p>
          <w:p w:rsidR="005E21B2" w:rsidRPr="00252AF4" w:rsidRDefault="005E21B2" w:rsidP="00A711A3">
            <w:pPr>
              <w:ind w:left="72"/>
              <w:rPr>
                <w:i/>
                <w:sz w:val="28"/>
                <w:szCs w:val="28"/>
              </w:rPr>
            </w:pPr>
          </w:p>
          <w:p w:rsidR="005E21B2" w:rsidRPr="00252AF4" w:rsidRDefault="005E21B2" w:rsidP="00A711A3">
            <w:pPr>
              <w:ind w:left="72"/>
              <w:rPr>
                <w:i/>
                <w:sz w:val="28"/>
                <w:szCs w:val="28"/>
              </w:rPr>
            </w:pPr>
          </w:p>
          <w:p w:rsidR="00A711A3" w:rsidRPr="00252AF4" w:rsidRDefault="00A711A3" w:rsidP="00A711A3">
            <w:pPr>
              <w:ind w:left="72"/>
              <w:rPr>
                <w:i/>
                <w:sz w:val="28"/>
                <w:szCs w:val="28"/>
              </w:rPr>
            </w:pPr>
          </w:p>
          <w:p w:rsidR="005C11F8" w:rsidRPr="00252AF4" w:rsidRDefault="005C11F8" w:rsidP="00A711A3">
            <w:pPr>
              <w:ind w:left="72"/>
              <w:rPr>
                <w:i/>
                <w:sz w:val="28"/>
                <w:szCs w:val="28"/>
              </w:rPr>
            </w:pPr>
          </w:p>
          <w:p w:rsidR="00A711A3" w:rsidRPr="00252AF4" w:rsidRDefault="00A711A3" w:rsidP="00A711A3">
            <w:pPr>
              <w:ind w:left="72"/>
              <w:rPr>
                <w:i/>
                <w:sz w:val="28"/>
                <w:szCs w:val="28"/>
              </w:rPr>
            </w:pPr>
          </w:p>
          <w:p w:rsidR="00A711A3" w:rsidRPr="00252AF4" w:rsidRDefault="00A711A3" w:rsidP="00A711A3">
            <w:pPr>
              <w:ind w:left="72"/>
              <w:rPr>
                <w:i/>
                <w:sz w:val="28"/>
                <w:szCs w:val="28"/>
              </w:rPr>
            </w:pPr>
          </w:p>
          <w:p w:rsidR="0026699F" w:rsidRPr="00252AF4" w:rsidRDefault="00A36851" w:rsidP="00A711A3">
            <w:pPr>
              <w:ind w:left="72"/>
              <w:jc w:val="right"/>
              <w:rPr>
                <w:sz w:val="36"/>
                <w:szCs w:val="36"/>
              </w:rPr>
            </w:pPr>
            <w:r w:rsidRPr="00252AF4">
              <w:rPr>
                <w:sz w:val="36"/>
                <w:szCs w:val="36"/>
              </w:rPr>
              <w:t>Best Buy Canada Mobile</w:t>
            </w:r>
          </w:p>
          <w:p w:rsidR="00A711A3" w:rsidRPr="00252AF4" w:rsidRDefault="00A711A3" w:rsidP="00A711A3">
            <w:pPr>
              <w:ind w:left="72"/>
              <w:jc w:val="center"/>
              <w:rPr>
                <w:b/>
                <w:sz w:val="36"/>
                <w:szCs w:val="36"/>
              </w:rPr>
            </w:pPr>
          </w:p>
        </w:tc>
      </w:tr>
      <w:tr w:rsidR="0026699F" w:rsidRPr="001F76F8" w:rsidTr="00A36851">
        <w:tc>
          <w:tcPr>
            <w:tcW w:w="10765" w:type="dxa"/>
            <w:gridSpan w:val="2"/>
            <w:vAlign w:val="center"/>
          </w:tcPr>
          <w:tbl>
            <w:tblPr>
              <w:tblStyle w:val="TableGrid"/>
              <w:tblW w:w="10565" w:type="dxa"/>
              <w:tblInd w:w="72" w:type="dxa"/>
              <w:tblBorders>
                <w:top w:val="none" w:sz="0" w:space="0" w:color="auto"/>
                <w:left w:val="none" w:sz="0" w:space="0" w:color="auto"/>
                <w:bottom w:val="none" w:sz="0" w:space="0" w:color="auto"/>
                <w:right w:val="none" w:sz="0" w:space="0" w:color="auto"/>
              </w:tblBorders>
              <w:shd w:val="clear" w:color="auto" w:fill="004EBC"/>
              <w:tblLayout w:type="fixed"/>
              <w:tblLook w:val="04A0" w:firstRow="1" w:lastRow="0" w:firstColumn="1" w:lastColumn="0" w:noHBand="0" w:noVBand="1"/>
            </w:tblPr>
            <w:tblGrid>
              <w:gridCol w:w="10565"/>
            </w:tblGrid>
            <w:tr w:rsidR="005C11F8" w:rsidRPr="001F76F8" w:rsidTr="00A36851">
              <w:trPr>
                <w:trHeight w:val="720"/>
              </w:trPr>
              <w:tc>
                <w:tcPr>
                  <w:tcW w:w="10565" w:type="dxa"/>
                  <w:shd w:val="clear" w:color="auto" w:fill="004EBC"/>
                  <w:vAlign w:val="center"/>
                </w:tcPr>
                <w:p w:rsidR="005C11F8" w:rsidRPr="001F76F8" w:rsidRDefault="00293577" w:rsidP="00293577">
                  <w:pPr>
                    <w:jc w:val="center"/>
                    <w:rPr>
                      <w:b/>
                      <w:color w:val="FFFFFF" w:themeColor="background1"/>
                      <w:sz w:val="36"/>
                      <w:szCs w:val="36"/>
                    </w:rPr>
                  </w:pPr>
                  <w:r w:rsidRPr="001F76F8">
                    <w:rPr>
                      <w:b/>
                      <w:color w:val="FFFFFF" w:themeColor="background1"/>
                      <w:sz w:val="36"/>
                      <w:szCs w:val="36"/>
                    </w:rPr>
                    <w:t>Related Item</w:t>
                  </w:r>
                  <w:r w:rsidR="00C224C1" w:rsidRPr="001F76F8">
                    <w:rPr>
                      <w:b/>
                      <w:color w:val="FFFFFF" w:themeColor="background1"/>
                      <w:sz w:val="36"/>
                      <w:szCs w:val="36"/>
                    </w:rPr>
                    <w:t>s</w:t>
                  </w:r>
                  <w:r w:rsidR="005C11F8" w:rsidRPr="001F76F8">
                    <w:rPr>
                      <w:b/>
                      <w:color w:val="FFFFFF" w:themeColor="background1"/>
                      <w:sz w:val="36"/>
                      <w:szCs w:val="36"/>
                    </w:rPr>
                    <w:t xml:space="preserve"> </w:t>
                  </w:r>
                  <w:r w:rsidR="00A36851" w:rsidRPr="001F76F8">
                    <w:rPr>
                      <w:b/>
                      <w:color w:val="FFFFFF" w:themeColor="background1"/>
                      <w:sz w:val="36"/>
                      <w:szCs w:val="36"/>
                    </w:rPr>
                    <w:t xml:space="preserve">Feature </w:t>
                  </w:r>
                  <w:r w:rsidR="005C11F8" w:rsidRPr="001F76F8">
                    <w:rPr>
                      <w:b/>
                      <w:color w:val="FFFFFF" w:themeColor="background1"/>
                      <w:sz w:val="36"/>
                      <w:szCs w:val="36"/>
                    </w:rPr>
                    <w:t>Document</w:t>
                  </w:r>
                </w:p>
              </w:tc>
            </w:tr>
          </w:tbl>
          <w:p w:rsidR="00A711A3" w:rsidRPr="00252AF4" w:rsidRDefault="00A711A3" w:rsidP="00A711A3">
            <w:pPr>
              <w:ind w:left="72"/>
              <w:jc w:val="right"/>
              <w:rPr>
                <w:sz w:val="36"/>
                <w:szCs w:val="36"/>
              </w:rPr>
            </w:pPr>
          </w:p>
          <w:p w:rsidR="00A711A3" w:rsidRPr="00252AF4" w:rsidRDefault="00763E93" w:rsidP="00A711A3">
            <w:pPr>
              <w:ind w:left="72"/>
              <w:jc w:val="right"/>
              <w:rPr>
                <w:b/>
                <w:sz w:val="24"/>
              </w:rPr>
            </w:pPr>
            <w:r w:rsidRPr="00252AF4">
              <w:rPr>
                <w:b/>
                <w:sz w:val="24"/>
              </w:rPr>
              <w:t>Document Version:</w:t>
            </w:r>
            <w:r w:rsidR="00293577" w:rsidRPr="00252AF4">
              <w:rPr>
                <w:b/>
                <w:sz w:val="24"/>
              </w:rPr>
              <w:t xml:space="preserve"> </w:t>
            </w:r>
            <w:r w:rsidR="00F84BEB" w:rsidRPr="00252AF4">
              <w:rPr>
                <w:b/>
                <w:sz w:val="24"/>
              </w:rPr>
              <w:t>1.</w:t>
            </w:r>
            <w:ins w:id="0" w:author="Amy Byers" w:date="2015-04-01T13:19:00Z">
              <w:r w:rsidR="00252AF4">
                <w:rPr>
                  <w:b/>
                  <w:sz w:val="24"/>
                </w:rPr>
                <w:t>2</w:t>
              </w:r>
            </w:ins>
            <w:del w:id="1" w:author="Amy Byers" w:date="2015-04-01T13:19:00Z">
              <w:r w:rsidR="001F76F8" w:rsidRPr="00252AF4" w:rsidDel="00252AF4">
                <w:rPr>
                  <w:b/>
                  <w:sz w:val="24"/>
                </w:rPr>
                <w:delText>1</w:delText>
              </w:r>
            </w:del>
          </w:p>
          <w:p w:rsidR="003C0044" w:rsidRPr="00252AF4" w:rsidRDefault="001F76F8" w:rsidP="003C0044">
            <w:pPr>
              <w:spacing w:before="120" w:after="120"/>
              <w:ind w:left="72"/>
              <w:jc w:val="right"/>
              <w:rPr>
                <w:b/>
                <w:iCs/>
                <w:sz w:val="24"/>
              </w:rPr>
            </w:pPr>
            <w:r w:rsidRPr="00252AF4">
              <w:rPr>
                <w:b/>
                <w:iCs/>
                <w:sz w:val="24"/>
              </w:rPr>
              <w:t xml:space="preserve">Revision </w:t>
            </w:r>
            <w:r w:rsidR="003C0044" w:rsidRPr="00252AF4">
              <w:rPr>
                <w:b/>
                <w:iCs/>
                <w:sz w:val="24"/>
              </w:rPr>
              <w:t xml:space="preserve">Date: </w:t>
            </w:r>
            <w:del w:id="2" w:author="Amy Byers" w:date="2015-04-01T13:19:00Z">
              <w:r w:rsidRPr="00252AF4" w:rsidDel="00252AF4">
                <w:rPr>
                  <w:b/>
                  <w:iCs/>
                  <w:sz w:val="24"/>
                </w:rPr>
                <w:delText>March 20</w:delText>
              </w:r>
            </w:del>
            <w:ins w:id="3" w:author="Amy Byers" w:date="2015-04-01T13:19:00Z">
              <w:r w:rsidR="00252AF4">
                <w:rPr>
                  <w:b/>
                  <w:iCs/>
                  <w:sz w:val="24"/>
                </w:rPr>
                <w:t>April 1</w:t>
              </w:r>
            </w:ins>
            <w:r w:rsidRPr="00252AF4">
              <w:rPr>
                <w:b/>
                <w:iCs/>
                <w:sz w:val="24"/>
              </w:rPr>
              <w:t>, 2015</w:t>
            </w:r>
          </w:p>
          <w:p w:rsidR="003C0044" w:rsidRPr="00252AF4" w:rsidRDefault="003C0044" w:rsidP="00A711A3">
            <w:pPr>
              <w:ind w:left="72"/>
              <w:jc w:val="right"/>
              <w:rPr>
                <w:b/>
                <w:sz w:val="24"/>
              </w:rPr>
            </w:pPr>
          </w:p>
          <w:p w:rsidR="00A711A3" w:rsidRPr="00252AF4" w:rsidRDefault="00A711A3" w:rsidP="00A711A3">
            <w:pPr>
              <w:ind w:left="72"/>
              <w:jc w:val="right"/>
              <w:rPr>
                <w:sz w:val="36"/>
                <w:szCs w:val="36"/>
              </w:rPr>
            </w:pPr>
          </w:p>
          <w:p w:rsidR="0026699F" w:rsidRPr="001F76F8" w:rsidRDefault="0026699F" w:rsidP="00A711A3">
            <w:pPr>
              <w:ind w:left="72"/>
              <w:jc w:val="right"/>
              <w:rPr>
                <w:sz w:val="36"/>
                <w:szCs w:val="36"/>
              </w:rPr>
            </w:pPr>
          </w:p>
        </w:tc>
      </w:tr>
      <w:tr w:rsidR="0026699F" w:rsidRPr="001F76F8" w:rsidTr="00A36851">
        <w:tc>
          <w:tcPr>
            <w:tcW w:w="10765" w:type="dxa"/>
            <w:gridSpan w:val="2"/>
            <w:vAlign w:val="center"/>
          </w:tcPr>
          <w:p w:rsidR="00A711A3" w:rsidRPr="00252AF4" w:rsidRDefault="00A711A3" w:rsidP="00A711A3">
            <w:pPr>
              <w:ind w:left="72"/>
              <w:rPr>
                <w:i/>
                <w:sz w:val="24"/>
              </w:rPr>
            </w:pPr>
          </w:p>
          <w:p w:rsidR="00A711A3" w:rsidRPr="00252AF4" w:rsidRDefault="00A711A3" w:rsidP="00A711A3">
            <w:pPr>
              <w:ind w:left="72"/>
              <w:rPr>
                <w:i/>
                <w:sz w:val="24"/>
              </w:rPr>
            </w:pPr>
          </w:p>
          <w:p w:rsidR="00A711A3" w:rsidRPr="00252AF4" w:rsidRDefault="00A711A3" w:rsidP="00A711A3">
            <w:pPr>
              <w:ind w:left="72"/>
              <w:rPr>
                <w:i/>
                <w:sz w:val="24"/>
              </w:rPr>
            </w:pPr>
          </w:p>
          <w:p w:rsidR="00A711A3" w:rsidRPr="00252AF4" w:rsidRDefault="00A711A3" w:rsidP="00A711A3">
            <w:pPr>
              <w:ind w:left="72"/>
              <w:rPr>
                <w:i/>
                <w:sz w:val="24"/>
              </w:rPr>
            </w:pPr>
          </w:p>
          <w:p w:rsidR="00A711A3" w:rsidRPr="00252AF4" w:rsidRDefault="00A711A3" w:rsidP="00A711A3">
            <w:pPr>
              <w:ind w:left="72"/>
              <w:rPr>
                <w:i/>
                <w:sz w:val="24"/>
              </w:rPr>
            </w:pPr>
          </w:p>
          <w:p w:rsidR="00A711A3" w:rsidRPr="00252AF4" w:rsidRDefault="00A711A3" w:rsidP="00A711A3">
            <w:pPr>
              <w:ind w:left="72"/>
              <w:rPr>
                <w:i/>
                <w:sz w:val="24"/>
              </w:rPr>
            </w:pPr>
          </w:p>
          <w:p w:rsidR="00A711A3" w:rsidRPr="00252AF4" w:rsidRDefault="0026699F" w:rsidP="00763E93">
            <w:pPr>
              <w:ind w:left="72"/>
              <w:jc w:val="right"/>
              <w:rPr>
                <w:b/>
                <w:sz w:val="24"/>
              </w:rPr>
            </w:pPr>
            <w:r w:rsidRPr="00252AF4">
              <w:rPr>
                <w:b/>
                <w:sz w:val="24"/>
              </w:rPr>
              <w:t xml:space="preserve">Prepared By: </w:t>
            </w:r>
            <w:r w:rsidR="00293577" w:rsidRPr="00252AF4">
              <w:rPr>
                <w:b/>
                <w:sz w:val="24"/>
              </w:rPr>
              <w:t xml:space="preserve">Amy </w:t>
            </w:r>
            <w:r w:rsidR="001F76F8" w:rsidRPr="00252AF4">
              <w:rPr>
                <w:b/>
                <w:sz w:val="24"/>
              </w:rPr>
              <w:t>Byers</w:t>
            </w:r>
          </w:p>
          <w:p w:rsidR="00763E93" w:rsidRPr="00252AF4" w:rsidRDefault="00763E93" w:rsidP="00763E93">
            <w:pPr>
              <w:ind w:left="72"/>
              <w:jc w:val="right"/>
              <w:rPr>
                <w:b/>
                <w:sz w:val="24"/>
              </w:rPr>
            </w:pPr>
          </w:p>
          <w:p w:rsidR="00763E93" w:rsidRPr="00252AF4" w:rsidRDefault="00763E93" w:rsidP="00763E93">
            <w:pPr>
              <w:ind w:left="72"/>
              <w:jc w:val="right"/>
              <w:rPr>
                <w:b/>
                <w:sz w:val="24"/>
              </w:rPr>
            </w:pPr>
          </w:p>
          <w:p w:rsidR="00763E93" w:rsidRPr="00252AF4" w:rsidRDefault="00763E93" w:rsidP="00763E93">
            <w:pPr>
              <w:ind w:left="72"/>
              <w:jc w:val="right"/>
              <w:rPr>
                <w:b/>
                <w:sz w:val="24"/>
              </w:rPr>
            </w:pPr>
          </w:p>
          <w:p w:rsidR="00AA76BC" w:rsidRPr="00252AF4" w:rsidRDefault="00AA76BC" w:rsidP="00763E93">
            <w:pPr>
              <w:ind w:left="72"/>
              <w:jc w:val="right"/>
              <w:rPr>
                <w:b/>
                <w:sz w:val="24"/>
              </w:rPr>
            </w:pPr>
          </w:p>
          <w:p w:rsidR="00763E93" w:rsidRPr="00252AF4" w:rsidRDefault="00763E93" w:rsidP="00763E93">
            <w:pPr>
              <w:ind w:left="72"/>
              <w:jc w:val="right"/>
              <w:rPr>
                <w:b/>
                <w:sz w:val="24"/>
              </w:rPr>
            </w:pPr>
          </w:p>
        </w:tc>
      </w:tr>
      <w:tr w:rsidR="0026699F" w:rsidRPr="001F76F8" w:rsidTr="00A36851">
        <w:tc>
          <w:tcPr>
            <w:tcW w:w="10765" w:type="dxa"/>
            <w:gridSpan w:val="2"/>
            <w:vAlign w:val="center"/>
          </w:tcPr>
          <w:p w:rsidR="00A711A3" w:rsidRPr="001F76F8" w:rsidRDefault="00A711A3" w:rsidP="00AA76BC">
            <w:pPr>
              <w:ind w:left="72"/>
              <w:jc w:val="right"/>
              <w:rPr>
                <w:b/>
                <w:iCs/>
                <w:sz w:val="24"/>
              </w:rPr>
            </w:pPr>
          </w:p>
        </w:tc>
      </w:tr>
    </w:tbl>
    <w:p w:rsidR="008E55BA" w:rsidRPr="001F76F8" w:rsidRDefault="008E55BA" w:rsidP="009942AA">
      <w:pPr>
        <w:pStyle w:val="StyleHeaderItalic"/>
        <w:pBdr>
          <w:bottom w:val="single" w:sz="4" w:space="0" w:color="auto"/>
        </w:pBdr>
        <w:rPr>
          <w:b/>
        </w:rPr>
      </w:pPr>
      <w:r w:rsidRPr="001F76F8">
        <w:rPr>
          <w:b/>
        </w:rPr>
        <w:lastRenderedPageBreak/>
        <w:t>Table of Contents</w:t>
      </w:r>
    </w:p>
    <w:p w:rsidR="0091520D" w:rsidRPr="001F76F8" w:rsidRDefault="0048611C">
      <w:pPr>
        <w:pStyle w:val="TOC1"/>
        <w:rPr>
          <w:rFonts w:asciiTheme="minorHAnsi" w:eastAsiaTheme="minorEastAsia" w:hAnsiTheme="minorHAnsi" w:cstheme="minorBidi"/>
          <w:noProof/>
          <w:sz w:val="22"/>
          <w:szCs w:val="22"/>
        </w:rPr>
      </w:pPr>
      <w:r w:rsidRPr="001F76F8">
        <w:rPr>
          <w:b/>
          <w:sz w:val="24"/>
        </w:rPr>
        <w:fldChar w:fldCharType="begin"/>
      </w:r>
      <w:r w:rsidR="00D01C88" w:rsidRPr="001F76F8">
        <w:rPr>
          <w:b/>
          <w:sz w:val="24"/>
        </w:rPr>
        <w:instrText xml:space="preserve"> TOC \o "1-2" \h \z \u </w:instrText>
      </w:r>
      <w:r w:rsidRPr="001F76F8">
        <w:rPr>
          <w:b/>
          <w:sz w:val="24"/>
        </w:rPr>
        <w:fldChar w:fldCharType="separate"/>
      </w:r>
      <w:hyperlink w:anchor="_Toc342295771" w:history="1">
        <w:r w:rsidR="0091520D" w:rsidRPr="001F76F8">
          <w:rPr>
            <w:rStyle w:val="Hyperlink"/>
            <w:i/>
            <w:noProof/>
          </w:rPr>
          <w:t>1.</w:t>
        </w:r>
        <w:r w:rsidR="0091520D" w:rsidRPr="001F76F8">
          <w:rPr>
            <w:rFonts w:asciiTheme="minorHAnsi" w:eastAsiaTheme="minorEastAsia" w:hAnsiTheme="minorHAnsi" w:cstheme="minorBidi"/>
            <w:noProof/>
            <w:sz w:val="22"/>
            <w:szCs w:val="22"/>
          </w:rPr>
          <w:tab/>
        </w:r>
        <w:r w:rsidR="0091520D" w:rsidRPr="001F76F8">
          <w:rPr>
            <w:rStyle w:val="Hyperlink"/>
            <w:i/>
            <w:noProof/>
          </w:rPr>
          <w:t>Feature Overview</w:t>
        </w:r>
        <w:r w:rsidR="0091520D" w:rsidRPr="001F76F8">
          <w:rPr>
            <w:noProof/>
            <w:webHidden/>
          </w:rPr>
          <w:tab/>
        </w:r>
        <w:r w:rsidRPr="001F76F8">
          <w:rPr>
            <w:noProof/>
            <w:webHidden/>
          </w:rPr>
          <w:fldChar w:fldCharType="begin"/>
        </w:r>
        <w:r w:rsidR="0091520D" w:rsidRPr="001F76F8">
          <w:rPr>
            <w:noProof/>
            <w:webHidden/>
          </w:rPr>
          <w:instrText xml:space="preserve"> PAGEREF _Toc342295771 \h </w:instrText>
        </w:r>
        <w:r w:rsidRPr="001F76F8">
          <w:rPr>
            <w:noProof/>
            <w:webHidden/>
          </w:rPr>
        </w:r>
        <w:r w:rsidRPr="001F76F8">
          <w:rPr>
            <w:noProof/>
            <w:webHidden/>
          </w:rPr>
          <w:fldChar w:fldCharType="separate"/>
        </w:r>
        <w:r w:rsidR="0091520D" w:rsidRPr="001F76F8">
          <w:rPr>
            <w:noProof/>
            <w:webHidden/>
          </w:rPr>
          <w:t>3</w:t>
        </w:r>
        <w:r w:rsidRPr="001F76F8">
          <w:rPr>
            <w:noProof/>
            <w:webHidden/>
          </w:rPr>
          <w:fldChar w:fldCharType="end"/>
        </w:r>
      </w:hyperlink>
    </w:p>
    <w:p w:rsidR="0091520D" w:rsidRPr="001F76F8" w:rsidRDefault="00AA522F">
      <w:pPr>
        <w:pStyle w:val="TOC2"/>
        <w:rPr>
          <w:rFonts w:asciiTheme="minorHAnsi" w:eastAsiaTheme="minorEastAsia" w:hAnsiTheme="minorHAnsi" w:cstheme="minorBidi"/>
          <w:noProof/>
          <w:sz w:val="22"/>
          <w:szCs w:val="22"/>
        </w:rPr>
      </w:pPr>
      <w:hyperlink w:anchor="_Toc342295772" w:history="1">
        <w:r w:rsidR="0091520D" w:rsidRPr="001F76F8">
          <w:rPr>
            <w:rStyle w:val="Hyperlink"/>
            <w:noProof/>
          </w:rPr>
          <w:t>1.1</w:t>
        </w:r>
        <w:r w:rsidR="0091520D" w:rsidRPr="001F76F8">
          <w:rPr>
            <w:rFonts w:asciiTheme="minorHAnsi" w:eastAsiaTheme="minorEastAsia" w:hAnsiTheme="minorHAnsi" w:cstheme="minorBidi"/>
            <w:noProof/>
            <w:sz w:val="22"/>
            <w:szCs w:val="22"/>
          </w:rPr>
          <w:tab/>
        </w:r>
        <w:r w:rsidR="0091520D" w:rsidRPr="001F76F8">
          <w:rPr>
            <w:rStyle w:val="Hyperlink"/>
            <w:noProof/>
          </w:rPr>
          <w:t>Feature Description</w:t>
        </w:r>
        <w:r w:rsidR="0091520D" w:rsidRPr="001F76F8">
          <w:rPr>
            <w:noProof/>
            <w:webHidden/>
          </w:rPr>
          <w:tab/>
        </w:r>
        <w:r w:rsidR="0048611C" w:rsidRPr="001F76F8">
          <w:rPr>
            <w:noProof/>
            <w:webHidden/>
          </w:rPr>
          <w:fldChar w:fldCharType="begin"/>
        </w:r>
        <w:r w:rsidR="0091520D" w:rsidRPr="001F76F8">
          <w:rPr>
            <w:noProof/>
            <w:webHidden/>
          </w:rPr>
          <w:instrText xml:space="preserve"> PAGEREF _Toc342295772 \h </w:instrText>
        </w:r>
        <w:r w:rsidR="0048611C" w:rsidRPr="001F76F8">
          <w:rPr>
            <w:noProof/>
            <w:webHidden/>
          </w:rPr>
        </w:r>
        <w:r w:rsidR="0048611C" w:rsidRPr="001F76F8">
          <w:rPr>
            <w:noProof/>
            <w:webHidden/>
          </w:rPr>
          <w:fldChar w:fldCharType="separate"/>
        </w:r>
        <w:r w:rsidR="0091520D" w:rsidRPr="001F76F8">
          <w:rPr>
            <w:noProof/>
            <w:webHidden/>
          </w:rPr>
          <w:t>3</w:t>
        </w:r>
        <w:r w:rsidR="0048611C" w:rsidRPr="001F76F8">
          <w:rPr>
            <w:noProof/>
            <w:webHidden/>
          </w:rPr>
          <w:fldChar w:fldCharType="end"/>
        </w:r>
      </w:hyperlink>
    </w:p>
    <w:p w:rsidR="0091520D" w:rsidRPr="001F76F8" w:rsidRDefault="00AA522F">
      <w:pPr>
        <w:pStyle w:val="TOC2"/>
        <w:rPr>
          <w:rFonts w:asciiTheme="minorHAnsi" w:eastAsiaTheme="minorEastAsia" w:hAnsiTheme="minorHAnsi" w:cstheme="minorBidi"/>
          <w:noProof/>
          <w:sz w:val="22"/>
          <w:szCs w:val="22"/>
        </w:rPr>
      </w:pPr>
      <w:hyperlink w:anchor="_Toc342295773" w:history="1">
        <w:r w:rsidR="0091520D" w:rsidRPr="001F76F8">
          <w:rPr>
            <w:rStyle w:val="Hyperlink"/>
            <w:noProof/>
          </w:rPr>
          <w:t>1.2</w:t>
        </w:r>
        <w:r w:rsidR="0091520D" w:rsidRPr="001F76F8">
          <w:rPr>
            <w:rFonts w:asciiTheme="minorHAnsi" w:eastAsiaTheme="minorEastAsia" w:hAnsiTheme="minorHAnsi" w:cstheme="minorBidi"/>
            <w:noProof/>
            <w:sz w:val="22"/>
            <w:szCs w:val="22"/>
          </w:rPr>
          <w:tab/>
        </w:r>
        <w:r w:rsidR="0091520D" w:rsidRPr="001F76F8">
          <w:rPr>
            <w:rStyle w:val="Hyperlink"/>
            <w:noProof/>
          </w:rPr>
          <w:t>Assumptions</w:t>
        </w:r>
        <w:r w:rsidR="0091520D" w:rsidRPr="001F76F8">
          <w:rPr>
            <w:noProof/>
            <w:webHidden/>
          </w:rPr>
          <w:tab/>
        </w:r>
        <w:r w:rsidR="0048611C" w:rsidRPr="001F76F8">
          <w:rPr>
            <w:noProof/>
            <w:webHidden/>
          </w:rPr>
          <w:fldChar w:fldCharType="begin"/>
        </w:r>
        <w:r w:rsidR="0091520D" w:rsidRPr="001F76F8">
          <w:rPr>
            <w:noProof/>
            <w:webHidden/>
          </w:rPr>
          <w:instrText xml:space="preserve"> PAGEREF _Toc342295773 \h </w:instrText>
        </w:r>
        <w:r w:rsidR="0048611C" w:rsidRPr="001F76F8">
          <w:rPr>
            <w:noProof/>
            <w:webHidden/>
          </w:rPr>
        </w:r>
        <w:r w:rsidR="0048611C" w:rsidRPr="001F76F8">
          <w:rPr>
            <w:noProof/>
            <w:webHidden/>
          </w:rPr>
          <w:fldChar w:fldCharType="separate"/>
        </w:r>
        <w:r w:rsidR="0091520D" w:rsidRPr="001F76F8">
          <w:rPr>
            <w:noProof/>
            <w:webHidden/>
          </w:rPr>
          <w:t>3</w:t>
        </w:r>
        <w:r w:rsidR="0048611C" w:rsidRPr="001F76F8">
          <w:rPr>
            <w:noProof/>
            <w:webHidden/>
          </w:rPr>
          <w:fldChar w:fldCharType="end"/>
        </w:r>
      </w:hyperlink>
    </w:p>
    <w:p w:rsidR="0091520D" w:rsidRPr="001F76F8" w:rsidRDefault="00AA522F">
      <w:pPr>
        <w:pStyle w:val="TOC2"/>
        <w:rPr>
          <w:rFonts w:asciiTheme="minorHAnsi" w:eastAsiaTheme="minorEastAsia" w:hAnsiTheme="minorHAnsi" w:cstheme="minorBidi"/>
          <w:noProof/>
          <w:sz w:val="22"/>
          <w:szCs w:val="22"/>
        </w:rPr>
      </w:pPr>
      <w:hyperlink w:anchor="_Toc342295774" w:history="1">
        <w:r w:rsidR="0091520D" w:rsidRPr="001F76F8">
          <w:rPr>
            <w:rStyle w:val="Hyperlink"/>
            <w:noProof/>
          </w:rPr>
          <w:t>1.3</w:t>
        </w:r>
        <w:r w:rsidR="0091520D" w:rsidRPr="001F76F8">
          <w:rPr>
            <w:rFonts w:asciiTheme="minorHAnsi" w:eastAsiaTheme="minorEastAsia" w:hAnsiTheme="minorHAnsi" w:cstheme="minorBidi"/>
            <w:noProof/>
            <w:sz w:val="22"/>
            <w:szCs w:val="22"/>
          </w:rPr>
          <w:tab/>
        </w:r>
        <w:r w:rsidR="0091520D" w:rsidRPr="001F76F8">
          <w:rPr>
            <w:rStyle w:val="Hyperlink"/>
            <w:noProof/>
          </w:rPr>
          <w:t>Parameters and System Settings</w:t>
        </w:r>
        <w:r w:rsidR="0091520D" w:rsidRPr="001F76F8">
          <w:rPr>
            <w:noProof/>
            <w:webHidden/>
          </w:rPr>
          <w:tab/>
        </w:r>
        <w:r w:rsidR="0048611C" w:rsidRPr="001F76F8">
          <w:rPr>
            <w:noProof/>
            <w:webHidden/>
          </w:rPr>
          <w:fldChar w:fldCharType="begin"/>
        </w:r>
        <w:r w:rsidR="0091520D" w:rsidRPr="001F76F8">
          <w:rPr>
            <w:noProof/>
            <w:webHidden/>
          </w:rPr>
          <w:instrText xml:space="preserve"> PAGEREF _Toc342295774 \h </w:instrText>
        </w:r>
        <w:r w:rsidR="0048611C" w:rsidRPr="001F76F8">
          <w:rPr>
            <w:noProof/>
            <w:webHidden/>
          </w:rPr>
        </w:r>
        <w:r w:rsidR="0048611C" w:rsidRPr="001F76F8">
          <w:rPr>
            <w:noProof/>
            <w:webHidden/>
          </w:rPr>
          <w:fldChar w:fldCharType="separate"/>
        </w:r>
        <w:r w:rsidR="0091520D" w:rsidRPr="001F76F8">
          <w:rPr>
            <w:noProof/>
            <w:webHidden/>
          </w:rPr>
          <w:t>3</w:t>
        </w:r>
        <w:r w:rsidR="0048611C" w:rsidRPr="001F76F8">
          <w:rPr>
            <w:noProof/>
            <w:webHidden/>
          </w:rPr>
          <w:fldChar w:fldCharType="end"/>
        </w:r>
      </w:hyperlink>
    </w:p>
    <w:p w:rsidR="0091520D" w:rsidRPr="001F76F8" w:rsidRDefault="00AA522F">
      <w:pPr>
        <w:pStyle w:val="TOC2"/>
        <w:rPr>
          <w:rFonts w:asciiTheme="minorHAnsi" w:eastAsiaTheme="minorEastAsia" w:hAnsiTheme="minorHAnsi" w:cstheme="minorBidi"/>
          <w:noProof/>
          <w:sz w:val="22"/>
          <w:szCs w:val="22"/>
        </w:rPr>
      </w:pPr>
      <w:hyperlink w:anchor="_Toc342295775" w:history="1">
        <w:r w:rsidR="0091520D" w:rsidRPr="001F76F8">
          <w:rPr>
            <w:rStyle w:val="Hyperlink"/>
            <w:noProof/>
          </w:rPr>
          <w:t>1.4</w:t>
        </w:r>
        <w:r w:rsidR="0091520D" w:rsidRPr="001F76F8">
          <w:rPr>
            <w:rFonts w:asciiTheme="minorHAnsi" w:eastAsiaTheme="minorEastAsia" w:hAnsiTheme="minorHAnsi" w:cstheme="minorBidi"/>
            <w:noProof/>
            <w:sz w:val="22"/>
            <w:szCs w:val="22"/>
          </w:rPr>
          <w:tab/>
        </w:r>
        <w:r w:rsidR="0091520D" w:rsidRPr="001F76F8">
          <w:rPr>
            <w:rStyle w:val="Hyperlink"/>
            <w:noProof/>
          </w:rPr>
          <w:t>Interfaces</w:t>
        </w:r>
        <w:r w:rsidR="0091520D" w:rsidRPr="001F76F8">
          <w:rPr>
            <w:noProof/>
            <w:webHidden/>
          </w:rPr>
          <w:tab/>
        </w:r>
        <w:r w:rsidR="0048611C" w:rsidRPr="001F76F8">
          <w:rPr>
            <w:noProof/>
            <w:webHidden/>
          </w:rPr>
          <w:fldChar w:fldCharType="begin"/>
        </w:r>
        <w:r w:rsidR="0091520D" w:rsidRPr="001F76F8">
          <w:rPr>
            <w:noProof/>
            <w:webHidden/>
          </w:rPr>
          <w:instrText xml:space="preserve"> PAGEREF _Toc342295775 \h </w:instrText>
        </w:r>
        <w:r w:rsidR="0048611C" w:rsidRPr="001F76F8">
          <w:rPr>
            <w:noProof/>
            <w:webHidden/>
          </w:rPr>
        </w:r>
        <w:r w:rsidR="0048611C" w:rsidRPr="001F76F8">
          <w:rPr>
            <w:noProof/>
            <w:webHidden/>
          </w:rPr>
          <w:fldChar w:fldCharType="separate"/>
        </w:r>
        <w:r w:rsidR="0091520D" w:rsidRPr="001F76F8">
          <w:rPr>
            <w:noProof/>
            <w:webHidden/>
          </w:rPr>
          <w:t>3</w:t>
        </w:r>
        <w:r w:rsidR="0048611C" w:rsidRPr="001F76F8">
          <w:rPr>
            <w:noProof/>
            <w:webHidden/>
          </w:rPr>
          <w:fldChar w:fldCharType="end"/>
        </w:r>
      </w:hyperlink>
    </w:p>
    <w:p w:rsidR="0091520D" w:rsidRPr="001F76F8" w:rsidRDefault="00AA522F">
      <w:pPr>
        <w:pStyle w:val="TOC1"/>
        <w:rPr>
          <w:rFonts w:asciiTheme="minorHAnsi" w:eastAsiaTheme="minorEastAsia" w:hAnsiTheme="minorHAnsi" w:cstheme="minorBidi"/>
          <w:noProof/>
          <w:sz w:val="22"/>
          <w:szCs w:val="22"/>
        </w:rPr>
      </w:pPr>
      <w:hyperlink w:anchor="_Toc342295776" w:history="1">
        <w:r w:rsidR="0091520D" w:rsidRPr="001F76F8">
          <w:rPr>
            <w:rStyle w:val="Hyperlink"/>
            <w:i/>
            <w:noProof/>
          </w:rPr>
          <w:t>2.</w:t>
        </w:r>
        <w:r w:rsidR="0091520D" w:rsidRPr="001F76F8">
          <w:rPr>
            <w:rFonts w:asciiTheme="minorHAnsi" w:eastAsiaTheme="minorEastAsia" w:hAnsiTheme="minorHAnsi" w:cstheme="minorBidi"/>
            <w:noProof/>
            <w:sz w:val="22"/>
            <w:szCs w:val="22"/>
          </w:rPr>
          <w:tab/>
        </w:r>
        <w:r w:rsidR="0091520D" w:rsidRPr="001F76F8">
          <w:rPr>
            <w:rStyle w:val="Hyperlink"/>
            <w:i/>
            <w:noProof/>
          </w:rPr>
          <w:t>USE CASE: Related Items – Selection Lists</w:t>
        </w:r>
        <w:r w:rsidR="0091520D" w:rsidRPr="001F76F8">
          <w:rPr>
            <w:noProof/>
            <w:webHidden/>
          </w:rPr>
          <w:tab/>
        </w:r>
        <w:r w:rsidR="0048611C" w:rsidRPr="001F76F8">
          <w:rPr>
            <w:noProof/>
            <w:webHidden/>
          </w:rPr>
          <w:fldChar w:fldCharType="begin"/>
        </w:r>
        <w:r w:rsidR="0091520D" w:rsidRPr="001F76F8">
          <w:rPr>
            <w:noProof/>
            <w:webHidden/>
          </w:rPr>
          <w:instrText xml:space="preserve"> PAGEREF _Toc342295776 \h </w:instrText>
        </w:r>
        <w:r w:rsidR="0048611C" w:rsidRPr="001F76F8">
          <w:rPr>
            <w:noProof/>
            <w:webHidden/>
          </w:rPr>
        </w:r>
        <w:r w:rsidR="0048611C" w:rsidRPr="001F76F8">
          <w:rPr>
            <w:noProof/>
            <w:webHidden/>
          </w:rPr>
          <w:fldChar w:fldCharType="separate"/>
        </w:r>
        <w:r w:rsidR="0091520D" w:rsidRPr="001F76F8">
          <w:rPr>
            <w:noProof/>
            <w:webHidden/>
          </w:rPr>
          <w:t>4</w:t>
        </w:r>
        <w:r w:rsidR="0048611C" w:rsidRPr="001F76F8">
          <w:rPr>
            <w:noProof/>
            <w:webHidden/>
          </w:rPr>
          <w:fldChar w:fldCharType="end"/>
        </w:r>
      </w:hyperlink>
    </w:p>
    <w:p w:rsidR="0091520D" w:rsidRPr="001F76F8" w:rsidRDefault="00AA522F">
      <w:pPr>
        <w:pStyle w:val="TOC2"/>
        <w:rPr>
          <w:rFonts w:asciiTheme="minorHAnsi" w:eastAsiaTheme="minorEastAsia" w:hAnsiTheme="minorHAnsi" w:cstheme="minorBidi"/>
          <w:noProof/>
          <w:sz w:val="22"/>
          <w:szCs w:val="22"/>
        </w:rPr>
      </w:pPr>
      <w:hyperlink w:anchor="_Toc342295777" w:history="1">
        <w:r w:rsidR="0091520D" w:rsidRPr="001F76F8">
          <w:rPr>
            <w:rStyle w:val="Hyperlink"/>
            <w:noProof/>
          </w:rPr>
          <w:t>2.1</w:t>
        </w:r>
        <w:r w:rsidR="0091520D" w:rsidRPr="001F76F8">
          <w:rPr>
            <w:rFonts w:asciiTheme="minorHAnsi" w:eastAsiaTheme="minorEastAsia" w:hAnsiTheme="minorHAnsi" w:cstheme="minorBidi"/>
            <w:noProof/>
            <w:sz w:val="22"/>
            <w:szCs w:val="22"/>
          </w:rPr>
          <w:tab/>
        </w:r>
        <w:r w:rsidR="0091520D" w:rsidRPr="001F76F8">
          <w:rPr>
            <w:rStyle w:val="Hyperlink"/>
            <w:noProof/>
          </w:rPr>
          <w:t>Feature Flow</w:t>
        </w:r>
        <w:r w:rsidR="0091520D" w:rsidRPr="001F76F8">
          <w:rPr>
            <w:noProof/>
            <w:webHidden/>
          </w:rPr>
          <w:tab/>
        </w:r>
        <w:r w:rsidR="0048611C" w:rsidRPr="001F76F8">
          <w:rPr>
            <w:noProof/>
            <w:webHidden/>
          </w:rPr>
          <w:fldChar w:fldCharType="begin"/>
        </w:r>
        <w:r w:rsidR="0091520D" w:rsidRPr="001F76F8">
          <w:rPr>
            <w:noProof/>
            <w:webHidden/>
          </w:rPr>
          <w:instrText xml:space="preserve"> PAGEREF _Toc342295777 \h </w:instrText>
        </w:r>
        <w:r w:rsidR="0048611C" w:rsidRPr="001F76F8">
          <w:rPr>
            <w:noProof/>
            <w:webHidden/>
          </w:rPr>
        </w:r>
        <w:r w:rsidR="0048611C" w:rsidRPr="001F76F8">
          <w:rPr>
            <w:noProof/>
            <w:webHidden/>
          </w:rPr>
          <w:fldChar w:fldCharType="separate"/>
        </w:r>
        <w:r w:rsidR="0091520D" w:rsidRPr="001F76F8">
          <w:rPr>
            <w:noProof/>
            <w:webHidden/>
          </w:rPr>
          <w:t>4</w:t>
        </w:r>
        <w:r w:rsidR="0048611C" w:rsidRPr="001F76F8">
          <w:rPr>
            <w:noProof/>
            <w:webHidden/>
          </w:rPr>
          <w:fldChar w:fldCharType="end"/>
        </w:r>
      </w:hyperlink>
    </w:p>
    <w:p w:rsidR="0091520D" w:rsidRPr="001F76F8" w:rsidRDefault="00AA522F">
      <w:pPr>
        <w:pStyle w:val="TOC2"/>
        <w:rPr>
          <w:rFonts w:asciiTheme="minorHAnsi" w:eastAsiaTheme="minorEastAsia" w:hAnsiTheme="minorHAnsi" w:cstheme="minorBidi"/>
          <w:noProof/>
          <w:sz w:val="22"/>
          <w:szCs w:val="22"/>
        </w:rPr>
      </w:pPr>
      <w:hyperlink w:anchor="_Toc342295778" w:history="1">
        <w:r w:rsidR="0091520D" w:rsidRPr="001F76F8">
          <w:rPr>
            <w:rStyle w:val="Hyperlink"/>
            <w:noProof/>
          </w:rPr>
          <w:t>2.2</w:t>
        </w:r>
        <w:r w:rsidR="0091520D" w:rsidRPr="001F76F8">
          <w:rPr>
            <w:rFonts w:asciiTheme="minorHAnsi" w:eastAsiaTheme="minorEastAsia" w:hAnsiTheme="minorHAnsi" w:cstheme="minorBidi"/>
            <w:noProof/>
            <w:sz w:val="22"/>
            <w:szCs w:val="22"/>
          </w:rPr>
          <w:tab/>
        </w:r>
        <w:r w:rsidR="0091520D" w:rsidRPr="001F76F8">
          <w:rPr>
            <w:rStyle w:val="Hyperlink"/>
            <w:noProof/>
          </w:rPr>
          <w:t>Precondition</w:t>
        </w:r>
        <w:r w:rsidR="0091520D" w:rsidRPr="001F76F8">
          <w:rPr>
            <w:noProof/>
            <w:webHidden/>
          </w:rPr>
          <w:tab/>
        </w:r>
        <w:r w:rsidR="0048611C" w:rsidRPr="001F76F8">
          <w:rPr>
            <w:noProof/>
            <w:webHidden/>
          </w:rPr>
          <w:fldChar w:fldCharType="begin"/>
        </w:r>
        <w:r w:rsidR="0091520D" w:rsidRPr="001F76F8">
          <w:rPr>
            <w:noProof/>
            <w:webHidden/>
          </w:rPr>
          <w:instrText xml:space="preserve"> PAGEREF _Toc342295778 \h </w:instrText>
        </w:r>
        <w:r w:rsidR="0048611C" w:rsidRPr="001F76F8">
          <w:rPr>
            <w:noProof/>
            <w:webHidden/>
          </w:rPr>
        </w:r>
        <w:r w:rsidR="0048611C" w:rsidRPr="001F76F8">
          <w:rPr>
            <w:noProof/>
            <w:webHidden/>
          </w:rPr>
          <w:fldChar w:fldCharType="separate"/>
        </w:r>
        <w:r w:rsidR="0091520D" w:rsidRPr="001F76F8">
          <w:rPr>
            <w:noProof/>
            <w:webHidden/>
          </w:rPr>
          <w:t>4</w:t>
        </w:r>
        <w:r w:rsidR="0048611C" w:rsidRPr="001F76F8">
          <w:rPr>
            <w:noProof/>
            <w:webHidden/>
          </w:rPr>
          <w:fldChar w:fldCharType="end"/>
        </w:r>
      </w:hyperlink>
    </w:p>
    <w:p w:rsidR="0091520D" w:rsidRPr="001F76F8" w:rsidRDefault="00AA522F">
      <w:pPr>
        <w:pStyle w:val="TOC2"/>
        <w:rPr>
          <w:rFonts w:asciiTheme="minorHAnsi" w:eastAsiaTheme="minorEastAsia" w:hAnsiTheme="minorHAnsi" w:cstheme="minorBidi"/>
          <w:noProof/>
          <w:sz w:val="22"/>
          <w:szCs w:val="22"/>
        </w:rPr>
      </w:pPr>
      <w:hyperlink w:anchor="_Toc342295779" w:history="1">
        <w:r w:rsidR="0091520D" w:rsidRPr="001F76F8">
          <w:rPr>
            <w:rStyle w:val="Hyperlink"/>
            <w:noProof/>
          </w:rPr>
          <w:t>2.3</w:t>
        </w:r>
        <w:r w:rsidR="0091520D" w:rsidRPr="001F76F8">
          <w:rPr>
            <w:rFonts w:asciiTheme="minorHAnsi" w:eastAsiaTheme="minorEastAsia" w:hAnsiTheme="minorHAnsi" w:cstheme="minorBidi"/>
            <w:noProof/>
            <w:sz w:val="22"/>
            <w:szCs w:val="22"/>
          </w:rPr>
          <w:tab/>
        </w:r>
        <w:r w:rsidR="0091520D" w:rsidRPr="001F76F8">
          <w:rPr>
            <w:rStyle w:val="Hyperlink"/>
            <w:noProof/>
          </w:rPr>
          <w:t>Main Flow</w:t>
        </w:r>
        <w:r w:rsidR="0091520D" w:rsidRPr="001F76F8">
          <w:rPr>
            <w:noProof/>
            <w:webHidden/>
          </w:rPr>
          <w:tab/>
        </w:r>
        <w:r w:rsidR="0048611C" w:rsidRPr="001F76F8">
          <w:rPr>
            <w:noProof/>
            <w:webHidden/>
          </w:rPr>
          <w:fldChar w:fldCharType="begin"/>
        </w:r>
        <w:r w:rsidR="0091520D" w:rsidRPr="001F76F8">
          <w:rPr>
            <w:noProof/>
            <w:webHidden/>
          </w:rPr>
          <w:instrText xml:space="preserve"> PAGEREF _Toc342295779 \h </w:instrText>
        </w:r>
        <w:r w:rsidR="0048611C" w:rsidRPr="001F76F8">
          <w:rPr>
            <w:noProof/>
            <w:webHidden/>
          </w:rPr>
        </w:r>
        <w:r w:rsidR="0048611C" w:rsidRPr="001F76F8">
          <w:rPr>
            <w:noProof/>
            <w:webHidden/>
          </w:rPr>
          <w:fldChar w:fldCharType="separate"/>
        </w:r>
        <w:r w:rsidR="0091520D" w:rsidRPr="001F76F8">
          <w:rPr>
            <w:noProof/>
            <w:webHidden/>
          </w:rPr>
          <w:t>4</w:t>
        </w:r>
        <w:r w:rsidR="0048611C" w:rsidRPr="001F76F8">
          <w:rPr>
            <w:noProof/>
            <w:webHidden/>
          </w:rPr>
          <w:fldChar w:fldCharType="end"/>
        </w:r>
      </w:hyperlink>
    </w:p>
    <w:p w:rsidR="0091520D" w:rsidRPr="001F76F8" w:rsidRDefault="00AA522F">
      <w:pPr>
        <w:pStyle w:val="TOC2"/>
        <w:rPr>
          <w:rFonts w:asciiTheme="minorHAnsi" w:eastAsiaTheme="minorEastAsia" w:hAnsiTheme="minorHAnsi" w:cstheme="minorBidi"/>
          <w:noProof/>
          <w:sz w:val="22"/>
          <w:szCs w:val="22"/>
        </w:rPr>
      </w:pPr>
      <w:hyperlink w:anchor="_Toc342295780" w:history="1">
        <w:r w:rsidR="0091520D" w:rsidRPr="001F76F8">
          <w:rPr>
            <w:rStyle w:val="Hyperlink"/>
            <w:noProof/>
          </w:rPr>
          <w:t>2.4</w:t>
        </w:r>
        <w:r w:rsidR="0091520D" w:rsidRPr="001F76F8">
          <w:rPr>
            <w:rFonts w:asciiTheme="minorHAnsi" w:eastAsiaTheme="minorEastAsia" w:hAnsiTheme="minorHAnsi" w:cstheme="minorBidi"/>
            <w:noProof/>
            <w:sz w:val="22"/>
            <w:szCs w:val="22"/>
          </w:rPr>
          <w:tab/>
        </w:r>
        <w:r w:rsidR="0091520D" w:rsidRPr="001F76F8">
          <w:rPr>
            <w:rStyle w:val="Hyperlink"/>
            <w:noProof/>
          </w:rPr>
          <w:t>Alternate Flows</w:t>
        </w:r>
        <w:r w:rsidR="0091520D" w:rsidRPr="001F76F8">
          <w:rPr>
            <w:noProof/>
            <w:webHidden/>
          </w:rPr>
          <w:tab/>
        </w:r>
        <w:r w:rsidR="0048611C" w:rsidRPr="001F76F8">
          <w:rPr>
            <w:noProof/>
            <w:webHidden/>
          </w:rPr>
          <w:fldChar w:fldCharType="begin"/>
        </w:r>
        <w:r w:rsidR="0091520D" w:rsidRPr="001F76F8">
          <w:rPr>
            <w:noProof/>
            <w:webHidden/>
          </w:rPr>
          <w:instrText xml:space="preserve"> PAGEREF _Toc342295780 \h </w:instrText>
        </w:r>
        <w:r w:rsidR="0048611C" w:rsidRPr="001F76F8">
          <w:rPr>
            <w:noProof/>
            <w:webHidden/>
          </w:rPr>
        </w:r>
        <w:r w:rsidR="0048611C" w:rsidRPr="001F76F8">
          <w:rPr>
            <w:noProof/>
            <w:webHidden/>
          </w:rPr>
          <w:fldChar w:fldCharType="separate"/>
        </w:r>
        <w:r w:rsidR="0091520D" w:rsidRPr="001F76F8">
          <w:rPr>
            <w:noProof/>
            <w:webHidden/>
          </w:rPr>
          <w:t>5</w:t>
        </w:r>
        <w:r w:rsidR="0048611C" w:rsidRPr="001F76F8">
          <w:rPr>
            <w:noProof/>
            <w:webHidden/>
          </w:rPr>
          <w:fldChar w:fldCharType="end"/>
        </w:r>
      </w:hyperlink>
    </w:p>
    <w:p w:rsidR="0091520D" w:rsidRPr="001F76F8" w:rsidRDefault="00AA522F">
      <w:pPr>
        <w:pStyle w:val="TOC2"/>
        <w:rPr>
          <w:rFonts w:asciiTheme="minorHAnsi" w:eastAsiaTheme="minorEastAsia" w:hAnsiTheme="minorHAnsi" w:cstheme="minorBidi"/>
          <w:noProof/>
          <w:sz w:val="22"/>
          <w:szCs w:val="22"/>
        </w:rPr>
      </w:pPr>
      <w:hyperlink w:anchor="_Toc342295781" w:history="1">
        <w:r w:rsidR="0091520D" w:rsidRPr="001F76F8">
          <w:rPr>
            <w:rStyle w:val="Hyperlink"/>
            <w:noProof/>
          </w:rPr>
          <w:t>2.5</w:t>
        </w:r>
        <w:r w:rsidR="0091520D" w:rsidRPr="001F76F8">
          <w:rPr>
            <w:rFonts w:asciiTheme="minorHAnsi" w:eastAsiaTheme="minorEastAsia" w:hAnsiTheme="minorHAnsi" w:cstheme="minorBidi"/>
            <w:noProof/>
            <w:sz w:val="22"/>
            <w:szCs w:val="22"/>
          </w:rPr>
          <w:tab/>
        </w:r>
        <w:r w:rsidR="0091520D" w:rsidRPr="001F76F8">
          <w:rPr>
            <w:rStyle w:val="Hyperlink"/>
            <w:noProof/>
          </w:rPr>
          <w:t>Post Condition</w:t>
        </w:r>
        <w:r w:rsidR="0091520D" w:rsidRPr="001F76F8">
          <w:rPr>
            <w:noProof/>
            <w:webHidden/>
          </w:rPr>
          <w:tab/>
        </w:r>
        <w:r w:rsidR="0048611C" w:rsidRPr="001F76F8">
          <w:rPr>
            <w:noProof/>
            <w:webHidden/>
          </w:rPr>
          <w:fldChar w:fldCharType="begin"/>
        </w:r>
        <w:r w:rsidR="0091520D" w:rsidRPr="001F76F8">
          <w:rPr>
            <w:noProof/>
            <w:webHidden/>
          </w:rPr>
          <w:instrText xml:space="preserve"> PAGEREF _Toc342295781 \h </w:instrText>
        </w:r>
        <w:r w:rsidR="0048611C" w:rsidRPr="001F76F8">
          <w:rPr>
            <w:noProof/>
            <w:webHidden/>
          </w:rPr>
        </w:r>
        <w:r w:rsidR="0048611C" w:rsidRPr="001F76F8">
          <w:rPr>
            <w:noProof/>
            <w:webHidden/>
          </w:rPr>
          <w:fldChar w:fldCharType="separate"/>
        </w:r>
        <w:r w:rsidR="0091520D" w:rsidRPr="001F76F8">
          <w:rPr>
            <w:noProof/>
            <w:webHidden/>
          </w:rPr>
          <w:t>5</w:t>
        </w:r>
        <w:r w:rsidR="0048611C" w:rsidRPr="001F76F8">
          <w:rPr>
            <w:noProof/>
            <w:webHidden/>
          </w:rPr>
          <w:fldChar w:fldCharType="end"/>
        </w:r>
      </w:hyperlink>
    </w:p>
    <w:p w:rsidR="0091520D" w:rsidRPr="001F76F8" w:rsidRDefault="00AA522F">
      <w:pPr>
        <w:pStyle w:val="TOC2"/>
        <w:rPr>
          <w:rFonts w:asciiTheme="minorHAnsi" w:eastAsiaTheme="minorEastAsia" w:hAnsiTheme="minorHAnsi" w:cstheme="minorBidi"/>
          <w:noProof/>
          <w:sz w:val="22"/>
          <w:szCs w:val="22"/>
        </w:rPr>
      </w:pPr>
      <w:hyperlink w:anchor="_Toc342295782" w:history="1">
        <w:r w:rsidR="0091520D" w:rsidRPr="001F76F8">
          <w:rPr>
            <w:rStyle w:val="Hyperlink"/>
            <w:noProof/>
          </w:rPr>
          <w:t>2.6</w:t>
        </w:r>
        <w:r w:rsidR="0091520D" w:rsidRPr="001F76F8">
          <w:rPr>
            <w:rFonts w:asciiTheme="minorHAnsi" w:eastAsiaTheme="minorEastAsia" w:hAnsiTheme="minorHAnsi" w:cstheme="minorBidi"/>
            <w:noProof/>
            <w:sz w:val="22"/>
            <w:szCs w:val="22"/>
          </w:rPr>
          <w:tab/>
        </w:r>
        <w:r w:rsidR="0091520D" w:rsidRPr="001F76F8">
          <w:rPr>
            <w:rStyle w:val="Hyperlink"/>
            <w:noProof/>
          </w:rPr>
          <w:t>Special Requirements</w:t>
        </w:r>
        <w:r w:rsidR="0091520D" w:rsidRPr="001F76F8">
          <w:rPr>
            <w:noProof/>
            <w:webHidden/>
          </w:rPr>
          <w:tab/>
        </w:r>
        <w:r w:rsidR="0048611C" w:rsidRPr="001F76F8">
          <w:rPr>
            <w:noProof/>
            <w:webHidden/>
          </w:rPr>
          <w:fldChar w:fldCharType="begin"/>
        </w:r>
        <w:r w:rsidR="0091520D" w:rsidRPr="001F76F8">
          <w:rPr>
            <w:noProof/>
            <w:webHidden/>
          </w:rPr>
          <w:instrText xml:space="preserve"> PAGEREF _Toc342295782 \h </w:instrText>
        </w:r>
        <w:r w:rsidR="0048611C" w:rsidRPr="001F76F8">
          <w:rPr>
            <w:noProof/>
            <w:webHidden/>
          </w:rPr>
        </w:r>
        <w:r w:rsidR="0048611C" w:rsidRPr="001F76F8">
          <w:rPr>
            <w:noProof/>
            <w:webHidden/>
          </w:rPr>
          <w:fldChar w:fldCharType="separate"/>
        </w:r>
        <w:r w:rsidR="0091520D" w:rsidRPr="001F76F8">
          <w:rPr>
            <w:noProof/>
            <w:webHidden/>
          </w:rPr>
          <w:t>5</w:t>
        </w:r>
        <w:r w:rsidR="0048611C" w:rsidRPr="001F76F8">
          <w:rPr>
            <w:noProof/>
            <w:webHidden/>
          </w:rPr>
          <w:fldChar w:fldCharType="end"/>
        </w:r>
      </w:hyperlink>
    </w:p>
    <w:p w:rsidR="0091520D" w:rsidRPr="001F76F8" w:rsidRDefault="00AA522F">
      <w:pPr>
        <w:pStyle w:val="TOC1"/>
        <w:rPr>
          <w:rFonts w:asciiTheme="minorHAnsi" w:eastAsiaTheme="minorEastAsia" w:hAnsiTheme="minorHAnsi" w:cstheme="minorBidi"/>
          <w:noProof/>
          <w:sz w:val="22"/>
          <w:szCs w:val="22"/>
        </w:rPr>
      </w:pPr>
      <w:hyperlink w:anchor="_Toc342295783" w:history="1">
        <w:r w:rsidR="0091520D" w:rsidRPr="001F76F8">
          <w:rPr>
            <w:rStyle w:val="Hyperlink"/>
            <w:i/>
            <w:noProof/>
          </w:rPr>
          <w:t>3.</w:t>
        </w:r>
        <w:r w:rsidR="0091520D" w:rsidRPr="001F76F8">
          <w:rPr>
            <w:rFonts w:asciiTheme="minorHAnsi" w:eastAsiaTheme="minorEastAsia" w:hAnsiTheme="minorHAnsi" w:cstheme="minorBidi"/>
            <w:noProof/>
            <w:sz w:val="22"/>
            <w:szCs w:val="22"/>
          </w:rPr>
          <w:tab/>
        </w:r>
        <w:r w:rsidR="0091520D" w:rsidRPr="001F76F8">
          <w:rPr>
            <w:rStyle w:val="Hyperlink"/>
            <w:i/>
            <w:noProof/>
          </w:rPr>
          <w:t>USE CASE: Related Items – Mandatory</w:t>
        </w:r>
        <w:r w:rsidR="0091520D" w:rsidRPr="001F76F8">
          <w:rPr>
            <w:noProof/>
            <w:webHidden/>
          </w:rPr>
          <w:tab/>
        </w:r>
        <w:r w:rsidR="0048611C" w:rsidRPr="001F76F8">
          <w:rPr>
            <w:noProof/>
            <w:webHidden/>
          </w:rPr>
          <w:fldChar w:fldCharType="begin"/>
        </w:r>
        <w:r w:rsidR="0091520D" w:rsidRPr="001F76F8">
          <w:rPr>
            <w:noProof/>
            <w:webHidden/>
          </w:rPr>
          <w:instrText xml:space="preserve"> PAGEREF _Toc342295783 \h </w:instrText>
        </w:r>
        <w:r w:rsidR="0048611C" w:rsidRPr="001F76F8">
          <w:rPr>
            <w:noProof/>
            <w:webHidden/>
          </w:rPr>
        </w:r>
        <w:r w:rsidR="0048611C" w:rsidRPr="001F76F8">
          <w:rPr>
            <w:noProof/>
            <w:webHidden/>
          </w:rPr>
          <w:fldChar w:fldCharType="separate"/>
        </w:r>
        <w:r w:rsidR="0091520D" w:rsidRPr="001F76F8">
          <w:rPr>
            <w:noProof/>
            <w:webHidden/>
          </w:rPr>
          <w:t>6</w:t>
        </w:r>
        <w:r w:rsidR="0048611C" w:rsidRPr="001F76F8">
          <w:rPr>
            <w:noProof/>
            <w:webHidden/>
          </w:rPr>
          <w:fldChar w:fldCharType="end"/>
        </w:r>
      </w:hyperlink>
    </w:p>
    <w:p w:rsidR="0091520D" w:rsidRPr="001F76F8" w:rsidRDefault="00AA522F">
      <w:pPr>
        <w:pStyle w:val="TOC2"/>
        <w:rPr>
          <w:rFonts w:asciiTheme="minorHAnsi" w:eastAsiaTheme="minorEastAsia" w:hAnsiTheme="minorHAnsi" w:cstheme="minorBidi"/>
          <w:noProof/>
          <w:sz w:val="22"/>
          <w:szCs w:val="22"/>
        </w:rPr>
      </w:pPr>
      <w:hyperlink w:anchor="_Toc342295784" w:history="1">
        <w:r w:rsidR="0091520D" w:rsidRPr="001F76F8">
          <w:rPr>
            <w:rStyle w:val="Hyperlink"/>
            <w:noProof/>
          </w:rPr>
          <w:t>3.1</w:t>
        </w:r>
        <w:r w:rsidR="0091520D" w:rsidRPr="001F76F8">
          <w:rPr>
            <w:rFonts w:asciiTheme="minorHAnsi" w:eastAsiaTheme="minorEastAsia" w:hAnsiTheme="minorHAnsi" w:cstheme="minorBidi"/>
            <w:noProof/>
            <w:sz w:val="22"/>
            <w:szCs w:val="22"/>
          </w:rPr>
          <w:tab/>
        </w:r>
        <w:r w:rsidR="0091520D" w:rsidRPr="001F76F8">
          <w:rPr>
            <w:rStyle w:val="Hyperlink"/>
            <w:noProof/>
          </w:rPr>
          <w:t>Feature Flow</w:t>
        </w:r>
        <w:r w:rsidR="0091520D" w:rsidRPr="001F76F8">
          <w:rPr>
            <w:noProof/>
            <w:webHidden/>
          </w:rPr>
          <w:tab/>
        </w:r>
        <w:r w:rsidR="0048611C" w:rsidRPr="001F76F8">
          <w:rPr>
            <w:noProof/>
            <w:webHidden/>
          </w:rPr>
          <w:fldChar w:fldCharType="begin"/>
        </w:r>
        <w:r w:rsidR="0091520D" w:rsidRPr="001F76F8">
          <w:rPr>
            <w:noProof/>
            <w:webHidden/>
          </w:rPr>
          <w:instrText xml:space="preserve"> PAGEREF _Toc342295784 \h </w:instrText>
        </w:r>
        <w:r w:rsidR="0048611C" w:rsidRPr="001F76F8">
          <w:rPr>
            <w:noProof/>
            <w:webHidden/>
          </w:rPr>
        </w:r>
        <w:r w:rsidR="0048611C" w:rsidRPr="001F76F8">
          <w:rPr>
            <w:noProof/>
            <w:webHidden/>
          </w:rPr>
          <w:fldChar w:fldCharType="separate"/>
        </w:r>
        <w:r w:rsidR="0091520D" w:rsidRPr="001F76F8">
          <w:rPr>
            <w:noProof/>
            <w:webHidden/>
          </w:rPr>
          <w:t>6</w:t>
        </w:r>
        <w:r w:rsidR="0048611C" w:rsidRPr="001F76F8">
          <w:rPr>
            <w:noProof/>
            <w:webHidden/>
          </w:rPr>
          <w:fldChar w:fldCharType="end"/>
        </w:r>
      </w:hyperlink>
    </w:p>
    <w:p w:rsidR="0091520D" w:rsidRPr="001F76F8" w:rsidRDefault="00AA522F">
      <w:pPr>
        <w:pStyle w:val="TOC2"/>
        <w:rPr>
          <w:rFonts w:asciiTheme="minorHAnsi" w:eastAsiaTheme="minorEastAsia" w:hAnsiTheme="minorHAnsi" w:cstheme="minorBidi"/>
          <w:noProof/>
          <w:sz w:val="22"/>
          <w:szCs w:val="22"/>
        </w:rPr>
      </w:pPr>
      <w:hyperlink w:anchor="_Toc342295785" w:history="1">
        <w:r w:rsidR="0091520D" w:rsidRPr="001F76F8">
          <w:rPr>
            <w:rStyle w:val="Hyperlink"/>
            <w:noProof/>
          </w:rPr>
          <w:t>3.2</w:t>
        </w:r>
        <w:r w:rsidR="0091520D" w:rsidRPr="001F76F8">
          <w:rPr>
            <w:rFonts w:asciiTheme="minorHAnsi" w:eastAsiaTheme="minorEastAsia" w:hAnsiTheme="minorHAnsi" w:cstheme="minorBidi"/>
            <w:noProof/>
            <w:sz w:val="22"/>
            <w:szCs w:val="22"/>
          </w:rPr>
          <w:tab/>
        </w:r>
        <w:r w:rsidR="0091520D" w:rsidRPr="001F76F8">
          <w:rPr>
            <w:rStyle w:val="Hyperlink"/>
            <w:noProof/>
          </w:rPr>
          <w:t>Precondition</w:t>
        </w:r>
        <w:r w:rsidR="0091520D" w:rsidRPr="001F76F8">
          <w:rPr>
            <w:noProof/>
            <w:webHidden/>
          </w:rPr>
          <w:tab/>
        </w:r>
        <w:r w:rsidR="0048611C" w:rsidRPr="001F76F8">
          <w:rPr>
            <w:noProof/>
            <w:webHidden/>
          </w:rPr>
          <w:fldChar w:fldCharType="begin"/>
        </w:r>
        <w:r w:rsidR="0091520D" w:rsidRPr="001F76F8">
          <w:rPr>
            <w:noProof/>
            <w:webHidden/>
          </w:rPr>
          <w:instrText xml:space="preserve"> PAGEREF _Toc342295785 \h </w:instrText>
        </w:r>
        <w:r w:rsidR="0048611C" w:rsidRPr="001F76F8">
          <w:rPr>
            <w:noProof/>
            <w:webHidden/>
          </w:rPr>
        </w:r>
        <w:r w:rsidR="0048611C" w:rsidRPr="001F76F8">
          <w:rPr>
            <w:noProof/>
            <w:webHidden/>
          </w:rPr>
          <w:fldChar w:fldCharType="separate"/>
        </w:r>
        <w:r w:rsidR="0091520D" w:rsidRPr="001F76F8">
          <w:rPr>
            <w:noProof/>
            <w:webHidden/>
          </w:rPr>
          <w:t>6</w:t>
        </w:r>
        <w:r w:rsidR="0048611C" w:rsidRPr="001F76F8">
          <w:rPr>
            <w:noProof/>
            <w:webHidden/>
          </w:rPr>
          <w:fldChar w:fldCharType="end"/>
        </w:r>
      </w:hyperlink>
    </w:p>
    <w:p w:rsidR="0091520D" w:rsidRPr="001F76F8" w:rsidRDefault="00AA522F">
      <w:pPr>
        <w:pStyle w:val="TOC2"/>
        <w:rPr>
          <w:rFonts w:asciiTheme="minorHAnsi" w:eastAsiaTheme="minorEastAsia" w:hAnsiTheme="minorHAnsi" w:cstheme="minorBidi"/>
          <w:noProof/>
          <w:sz w:val="22"/>
          <w:szCs w:val="22"/>
        </w:rPr>
      </w:pPr>
      <w:hyperlink w:anchor="_Toc342295786" w:history="1">
        <w:r w:rsidR="0091520D" w:rsidRPr="001F76F8">
          <w:rPr>
            <w:rStyle w:val="Hyperlink"/>
            <w:noProof/>
          </w:rPr>
          <w:t>3.3</w:t>
        </w:r>
        <w:r w:rsidR="0091520D" w:rsidRPr="001F76F8">
          <w:rPr>
            <w:rFonts w:asciiTheme="minorHAnsi" w:eastAsiaTheme="minorEastAsia" w:hAnsiTheme="minorHAnsi" w:cstheme="minorBidi"/>
            <w:noProof/>
            <w:sz w:val="22"/>
            <w:szCs w:val="22"/>
          </w:rPr>
          <w:tab/>
        </w:r>
        <w:r w:rsidR="0091520D" w:rsidRPr="001F76F8">
          <w:rPr>
            <w:rStyle w:val="Hyperlink"/>
            <w:noProof/>
          </w:rPr>
          <w:t>Main Flow</w:t>
        </w:r>
        <w:r w:rsidR="0091520D" w:rsidRPr="001F76F8">
          <w:rPr>
            <w:noProof/>
            <w:webHidden/>
          </w:rPr>
          <w:tab/>
        </w:r>
        <w:r w:rsidR="0048611C" w:rsidRPr="001F76F8">
          <w:rPr>
            <w:noProof/>
            <w:webHidden/>
          </w:rPr>
          <w:fldChar w:fldCharType="begin"/>
        </w:r>
        <w:r w:rsidR="0091520D" w:rsidRPr="001F76F8">
          <w:rPr>
            <w:noProof/>
            <w:webHidden/>
          </w:rPr>
          <w:instrText xml:space="preserve"> PAGEREF _Toc342295786 \h </w:instrText>
        </w:r>
        <w:r w:rsidR="0048611C" w:rsidRPr="001F76F8">
          <w:rPr>
            <w:noProof/>
            <w:webHidden/>
          </w:rPr>
        </w:r>
        <w:r w:rsidR="0048611C" w:rsidRPr="001F76F8">
          <w:rPr>
            <w:noProof/>
            <w:webHidden/>
          </w:rPr>
          <w:fldChar w:fldCharType="separate"/>
        </w:r>
        <w:r w:rsidR="0091520D" w:rsidRPr="001F76F8">
          <w:rPr>
            <w:noProof/>
            <w:webHidden/>
          </w:rPr>
          <w:t>6</w:t>
        </w:r>
        <w:r w:rsidR="0048611C" w:rsidRPr="001F76F8">
          <w:rPr>
            <w:noProof/>
            <w:webHidden/>
          </w:rPr>
          <w:fldChar w:fldCharType="end"/>
        </w:r>
      </w:hyperlink>
    </w:p>
    <w:p w:rsidR="0091520D" w:rsidRPr="001F76F8" w:rsidRDefault="00AA522F">
      <w:pPr>
        <w:pStyle w:val="TOC2"/>
        <w:rPr>
          <w:rFonts w:asciiTheme="minorHAnsi" w:eastAsiaTheme="minorEastAsia" w:hAnsiTheme="minorHAnsi" w:cstheme="minorBidi"/>
          <w:noProof/>
          <w:sz w:val="22"/>
          <w:szCs w:val="22"/>
        </w:rPr>
      </w:pPr>
      <w:hyperlink w:anchor="_Toc342295787" w:history="1">
        <w:r w:rsidR="0091520D" w:rsidRPr="001F76F8">
          <w:rPr>
            <w:rStyle w:val="Hyperlink"/>
            <w:noProof/>
          </w:rPr>
          <w:t>3.4</w:t>
        </w:r>
        <w:r w:rsidR="0091520D" w:rsidRPr="001F76F8">
          <w:rPr>
            <w:rFonts w:asciiTheme="minorHAnsi" w:eastAsiaTheme="minorEastAsia" w:hAnsiTheme="minorHAnsi" w:cstheme="minorBidi"/>
            <w:noProof/>
            <w:sz w:val="22"/>
            <w:szCs w:val="22"/>
          </w:rPr>
          <w:tab/>
        </w:r>
        <w:r w:rsidR="0091520D" w:rsidRPr="001F76F8">
          <w:rPr>
            <w:rStyle w:val="Hyperlink"/>
            <w:noProof/>
          </w:rPr>
          <w:t>Alternate Flows</w:t>
        </w:r>
        <w:r w:rsidR="0091520D" w:rsidRPr="001F76F8">
          <w:rPr>
            <w:noProof/>
            <w:webHidden/>
          </w:rPr>
          <w:tab/>
        </w:r>
        <w:r w:rsidR="0048611C" w:rsidRPr="001F76F8">
          <w:rPr>
            <w:noProof/>
            <w:webHidden/>
          </w:rPr>
          <w:fldChar w:fldCharType="begin"/>
        </w:r>
        <w:r w:rsidR="0091520D" w:rsidRPr="001F76F8">
          <w:rPr>
            <w:noProof/>
            <w:webHidden/>
          </w:rPr>
          <w:instrText xml:space="preserve"> PAGEREF _Toc342295787 \h </w:instrText>
        </w:r>
        <w:r w:rsidR="0048611C" w:rsidRPr="001F76F8">
          <w:rPr>
            <w:noProof/>
            <w:webHidden/>
          </w:rPr>
        </w:r>
        <w:r w:rsidR="0048611C" w:rsidRPr="001F76F8">
          <w:rPr>
            <w:noProof/>
            <w:webHidden/>
          </w:rPr>
          <w:fldChar w:fldCharType="separate"/>
        </w:r>
        <w:r w:rsidR="0091520D" w:rsidRPr="001F76F8">
          <w:rPr>
            <w:noProof/>
            <w:webHidden/>
          </w:rPr>
          <w:t>6</w:t>
        </w:r>
        <w:r w:rsidR="0048611C" w:rsidRPr="001F76F8">
          <w:rPr>
            <w:noProof/>
            <w:webHidden/>
          </w:rPr>
          <w:fldChar w:fldCharType="end"/>
        </w:r>
      </w:hyperlink>
    </w:p>
    <w:p w:rsidR="0091520D" w:rsidRPr="001F76F8" w:rsidRDefault="00AA522F">
      <w:pPr>
        <w:pStyle w:val="TOC2"/>
        <w:rPr>
          <w:rFonts w:asciiTheme="minorHAnsi" w:eastAsiaTheme="minorEastAsia" w:hAnsiTheme="minorHAnsi" w:cstheme="minorBidi"/>
          <w:noProof/>
          <w:sz w:val="22"/>
          <w:szCs w:val="22"/>
        </w:rPr>
      </w:pPr>
      <w:hyperlink w:anchor="_Toc342295788" w:history="1">
        <w:r w:rsidR="0091520D" w:rsidRPr="001F76F8">
          <w:rPr>
            <w:rStyle w:val="Hyperlink"/>
            <w:noProof/>
          </w:rPr>
          <w:t>3.5</w:t>
        </w:r>
        <w:r w:rsidR="0091520D" w:rsidRPr="001F76F8">
          <w:rPr>
            <w:rFonts w:asciiTheme="minorHAnsi" w:eastAsiaTheme="minorEastAsia" w:hAnsiTheme="minorHAnsi" w:cstheme="minorBidi"/>
            <w:noProof/>
            <w:sz w:val="22"/>
            <w:szCs w:val="22"/>
          </w:rPr>
          <w:tab/>
        </w:r>
        <w:r w:rsidR="0091520D" w:rsidRPr="001F76F8">
          <w:rPr>
            <w:rStyle w:val="Hyperlink"/>
            <w:noProof/>
          </w:rPr>
          <w:t>Post Condition</w:t>
        </w:r>
        <w:r w:rsidR="0091520D" w:rsidRPr="001F76F8">
          <w:rPr>
            <w:noProof/>
            <w:webHidden/>
          </w:rPr>
          <w:tab/>
        </w:r>
        <w:r w:rsidR="0048611C" w:rsidRPr="001F76F8">
          <w:rPr>
            <w:noProof/>
            <w:webHidden/>
          </w:rPr>
          <w:fldChar w:fldCharType="begin"/>
        </w:r>
        <w:r w:rsidR="0091520D" w:rsidRPr="001F76F8">
          <w:rPr>
            <w:noProof/>
            <w:webHidden/>
          </w:rPr>
          <w:instrText xml:space="preserve"> PAGEREF _Toc342295788 \h </w:instrText>
        </w:r>
        <w:r w:rsidR="0048611C" w:rsidRPr="001F76F8">
          <w:rPr>
            <w:noProof/>
            <w:webHidden/>
          </w:rPr>
        </w:r>
        <w:r w:rsidR="0048611C" w:rsidRPr="001F76F8">
          <w:rPr>
            <w:noProof/>
            <w:webHidden/>
          </w:rPr>
          <w:fldChar w:fldCharType="separate"/>
        </w:r>
        <w:r w:rsidR="0091520D" w:rsidRPr="001F76F8">
          <w:rPr>
            <w:noProof/>
            <w:webHidden/>
          </w:rPr>
          <w:t>6</w:t>
        </w:r>
        <w:r w:rsidR="0048611C" w:rsidRPr="001F76F8">
          <w:rPr>
            <w:noProof/>
            <w:webHidden/>
          </w:rPr>
          <w:fldChar w:fldCharType="end"/>
        </w:r>
      </w:hyperlink>
    </w:p>
    <w:p w:rsidR="0091520D" w:rsidRPr="001F76F8" w:rsidRDefault="00AA522F">
      <w:pPr>
        <w:pStyle w:val="TOC2"/>
        <w:rPr>
          <w:rFonts w:asciiTheme="minorHAnsi" w:eastAsiaTheme="minorEastAsia" w:hAnsiTheme="minorHAnsi" w:cstheme="minorBidi"/>
          <w:noProof/>
          <w:sz w:val="22"/>
          <w:szCs w:val="22"/>
        </w:rPr>
      </w:pPr>
      <w:hyperlink w:anchor="_Toc342295789" w:history="1">
        <w:r w:rsidR="0091520D" w:rsidRPr="001F76F8">
          <w:rPr>
            <w:rStyle w:val="Hyperlink"/>
            <w:noProof/>
          </w:rPr>
          <w:t>3.6</w:t>
        </w:r>
        <w:r w:rsidR="0091520D" w:rsidRPr="001F76F8">
          <w:rPr>
            <w:rFonts w:asciiTheme="minorHAnsi" w:eastAsiaTheme="minorEastAsia" w:hAnsiTheme="minorHAnsi" w:cstheme="minorBidi"/>
            <w:noProof/>
            <w:sz w:val="22"/>
            <w:szCs w:val="22"/>
          </w:rPr>
          <w:tab/>
        </w:r>
        <w:r w:rsidR="0091520D" w:rsidRPr="001F76F8">
          <w:rPr>
            <w:rStyle w:val="Hyperlink"/>
            <w:noProof/>
          </w:rPr>
          <w:t>Special Requirements</w:t>
        </w:r>
        <w:r w:rsidR="0091520D" w:rsidRPr="001F76F8">
          <w:rPr>
            <w:noProof/>
            <w:webHidden/>
          </w:rPr>
          <w:tab/>
        </w:r>
        <w:r w:rsidR="0048611C" w:rsidRPr="001F76F8">
          <w:rPr>
            <w:noProof/>
            <w:webHidden/>
          </w:rPr>
          <w:fldChar w:fldCharType="begin"/>
        </w:r>
        <w:r w:rsidR="0091520D" w:rsidRPr="001F76F8">
          <w:rPr>
            <w:noProof/>
            <w:webHidden/>
          </w:rPr>
          <w:instrText xml:space="preserve"> PAGEREF _Toc342295789 \h </w:instrText>
        </w:r>
        <w:r w:rsidR="0048611C" w:rsidRPr="001F76F8">
          <w:rPr>
            <w:noProof/>
            <w:webHidden/>
          </w:rPr>
        </w:r>
        <w:r w:rsidR="0048611C" w:rsidRPr="001F76F8">
          <w:rPr>
            <w:noProof/>
            <w:webHidden/>
          </w:rPr>
          <w:fldChar w:fldCharType="separate"/>
        </w:r>
        <w:r w:rsidR="0091520D" w:rsidRPr="001F76F8">
          <w:rPr>
            <w:noProof/>
            <w:webHidden/>
          </w:rPr>
          <w:t>6</w:t>
        </w:r>
        <w:r w:rsidR="0048611C" w:rsidRPr="001F76F8">
          <w:rPr>
            <w:noProof/>
            <w:webHidden/>
          </w:rPr>
          <w:fldChar w:fldCharType="end"/>
        </w:r>
      </w:hyperlink>
    </w:p>
    <w:p w:rsidR="0091520D" w:rsidRPr="001F76F8" w:rsidRDefault="00AA522F">
      <w:pPr>
        <w:pStyle w:val="TOC1"/>
        <w:rPr>
          <w:rFonts w:asciiTheme="minorHAnsi" w:eastAsiaTheme="minorEastAsia" w:hAnsiTheme="minorHAnsi" w:cstheme="minorBidi"/>
          <w:noProof/>
          <w:sz w:val="22"/>
          <w:szCs w:val="22"/>
        </w:rPr>
      </w:pPr>
      <w:hyperlink w:anchor="_Toc342295790" w:history="1">
        <w:r w:rsidR="0091520D" w:rsidRPr="001F76F8">
          <w:rPr>
            <w:rStyle w:val="Hyperlink"/>
            <w:i/>
            <w:noProof/>
          </w:rPr>
          <w:t>4.</w:t>
        </w:r>
        <w:r w:rsidR="0091520D" w:rsidRPr="001F76F8">
          <w:rPr>
            <w:rFonts w:asciiTheme="minorHAnsi" w:eastAsiaTheme="minorEastAsia" w:hAnsiTheme="minorHAnsi" w:cstheme="minorBidi"/>
            <w:noProof/>
            <w:sz w:val="22"/>
            <w:szCs w:val="22"/>
          </w:rPr>
          <w:tab/>
        </w:r>
        <w:r w:rsidR="0091520D" w:rsidRPr="001F76F8">
          <w:rPr>
            <w:rStyle w:val="Hyperlink"/>
            <w:i/>
            <w:noProof/>
          </w:rPr>
          <w:t>USE CASE: Related Items – Suggested Sell</w:t>
        </w:r>
        <w:r w:rsidR="0091520D" w:rsidRPr="001F76F8">
          <w:rPr>
            <w:noProof/>
            <w:webHidden/>
          </w:rPr>
          <w:tab/>
        </w:r>
        <w:r w:rsidR="0048611C" w:rsidRPr="001F76F8">
          <w:rPr>
            <w:noProof/>
            <w:webHidden/>
          </w:rPr>
          <w:fldChar w:fldCharType="begin"/>
        </w:r>
        <w:r w:rsidR="0091520D" w:rsidRPr="001F76F8">
          <w:rPr>
            <w:noProof/>
            <w:webHidden/>
          </w:rPr>
          <w:instrText xml:space="preserve"> PAGEREF _Toc342295790 \h </w:instrText>
        </w:r>
        <w:r w:rsidR="0048611C" w:rsidRPr="001F76F8">
          <w:rPr>
            <w:noProof/>
            <w:webHidden/>
          </w:rPr>
        </w:r>
        <w:r w:rsidR="0048611C" w:rsidRPr="001F76F8">
          <w:rPr>
            <w:noProof/>
            <w:webHidden/>
          </w:rPr>
          <w:fldChar w:fldCharType="separate"/>
        </w:r>
        <w:r w:rsidR="0091520D" w:rsidRPr="001F76F8">
          <w:rPr>
            <w:noProof/>
            <w:webHidden/>
          </w:rPr>
          <w:t>7</w:t>
        </w:r>
        <w:r w:rsidR="0048611C" w:rsidRPr="001F76F8">
          <w:rPr>
            <w:noProof/>
            <w:webHidden/>
          </w:rPr>
          <w:fldChar w:fldCharType="end"/>
        </w:r>
      </w:hyperlink>
    </w:p>
    <w:p w:rsidR="0091520D" w:rsidRPr="001F76F8" w:rsidRDefault="00AA522F">
      <w:pPr>
        <w:pStyle w:val="TOC2"/>
        <w:rPr>
          <w:rFonts w:asciiTheme="minorHAnsi" w:eastAsiaTheme="minorEastAsia" w:hAnsiTheme="minorHAnsi" w:cstheme="minorBidi"/>
          <w:noProof/>
          <w:sz w:val="22"/>
          <w:szCs w:val="22"/>
        </w:rPr>
      </w:pPr>
      <w:hyperlink w:anchor="_Toc342295791" w:history="1">
        <w:r w:rsidR="0091520D" w:rsidRPr="001F76F8">
          <w:rPr>
            <w:rStyle w:val="Hyperlink"/>
            <w:noProof/>
          </w:rPr>
          <w:t>4.1</w:t>
        </w:r>
        <w:r w:rsidR="0091520D" w:rsidRPr="001F76F8">
          <w:rPr>
            <w:rFonts w:asciiTheme="minorHAnsi" w:eastAsiaTheme="minorEastAsia" w:hAnsiTheme="minorHAnsi" w:cstheme="minorBidi"/>
            <w:noProof/>
            <w:sz w:val="22"/>
            <w:szCs w:val="22"/>
          </w:rPr>
          <w:tab/>
        </w:r>
        <w:r w:rsidR="0091520D" w:rsidRPr="001F76F8">
          <w:rPr>
            <w:rStyle w:val="Hyperlink"/>
            <w:noProof/>
          </w:rPr>
          <w:t>Feature Flow</w:t>
        </w:r>
        <w:r w:rsidR="0091520D" w:rsidRPr="001F76F8">
          <w:rPr>
            <w:noProof/>
            <w:webHidden/>
          </w:rPr>
          <w:tab/>
        </w:r>
        <w:r w:rsidR="0048611C" w:rsidRPr="001F76F8">
          <w:rPr>
            <w:noProof/>
            <w:webHidden/>
          </w:rPr>
          <w:fldChar w:fldCharType="begin"/>
        </w:r>
        <w:r w:rsidR="0091520D" w:rsidRPr="001F76F8">
          <w:rPr>
            <w:noProof/>
            <w:webHidden/>
          </w:rPr>
          <w:instrText xml:space="preserve"> PAGEREF _Toc342295791 \h </w:instrText>
        </w:r>
        <w:r w:rsidR="0048611C" w:rsidRPr="001F76F8">
          <w:rPr>
            <w:noProof/>
            <w:webHidden/>
          </w:rPr>
        </w:r>
        <w:r w:rsidR="0048611C" w:rsidRPr="001F76F8">
          <w:rPr>
            <w:noProof/>
            <w:webHidden/>
          </w:rPr>
          <w:fldChar w:fldCharType="separate"/>
        </w:r>
        <w:r w:rsidR="0091520D" w:rsidRPr="001F76F8">
          <w:rPr>
            <w:noProof/>
            <w:webHidden/>
          </w:rPr>
          <w:t>7</w:t>
        </w:r>
        <w:r w:rsidR="0048611C" w:rsidRPr="001F76F8">
          <w:rPr>
            <w:noProof/>
            <w:webHidden/>
          </w:rPr>
          <w:fldChar w:fldCharType="end"/>
        </w:r>
      </w:hyperlink>
    </w:p>
    <w:p w:rsidR="0091520D" w:rsidRPr="001F76F8" w:rsidRDefault="00AA522F">
      <w:pPr>
        <w:pStyle w:val="TOC2"/>
        <w:rPr>
          <w:rFonts w:asciiTheme="minorHAnsi" w:eastAsiaTheme="minorEastAsia" w:hAnsiTheme="minorHAnsi" w:cstheme="minorBidi"/>
          <w:noProof/>
          <w:sz w:val="22"/>
          <w:szCs w:val="22"/>
        </w:rPr>
      </w:pPr>
      <w:hyperlink w:anchor="_Toc342295792" w:history="1">
        <w:r w:rsidR="0091520D" w:rsidRPr="001F76F8">
          <w:rPr>
            <w:rStyle w:val="Hyperlink"/>
            <w:noProof/>
          </w:rPr>
          <w:t>4.2</w:t>
        </w:r>
        <w:r w:rsidR="0091520D" w:rsidRPr="001F76F8">
          <w:rPr>
            <w:rFonts w:asciiTheme="minorHAnsi" w:eastAsiaTheme="minorEastAsia" w:hAnsiTheme="minorHAnsi" w:cstheme="minorBidi"/>
            <w:noProof/>
            <w:sz w:val="22"/>
            <w:szCs w:val="22"/>
          </w:rPr>
          <w:tab/>
        </w:r>
        <w:r w:rsidR="0091520D" w:rsidRPr="001F76F8">
          <w:rPr>
            <w:rStyle w:val="Hyperlink"/>
            <w:noProof/>
          </w:rPr>
          <w:t>Precondition</w:t>
        </w:r>
        <w:r w:rsidR="0091520D" w:rsidRPr="001F76F8">
          <w:rPr>
            <w:noProof/>
            <w:webHidden/>
          </w:rPr>
          <w:tab/>
        </w:r>
        <w:r w:rsidR="0048611C" w:rsidRPr="001F76F8">
          <w:rPr>
            <w:noProof/>
            <w:webHidden/>
          </w:rPr>
          <w:fldChar w:fldCharType="begin"/>
        </w:r>
        <w:r w:rsidR="0091520D" w:rsidRPr="001F76F8">
          <w:rPr>
            <w:noProof/>
            <w:webHidden/>
          </w:rPr>
          <w:instrText xml:space="preserve"> PAGEREF _Toc342295792 \h </w:instrText>
        </w:r>
        <w:r w:rsidR="0048611C" w:rsidRPr="001F76F8">
          <w:rPr>
            <w:noProof/>
            <w:webHidden/>
          </w:rPr>
        </w:r>
        <w:r w:rsidR="0048611C" w:rsidRPr="001F76F8">
          <w:rPr>
            <w:noProof/>
            <w:webHidden/>
          </w:rPr>
          <w:fldChar w:fldCharType="separate"/>
        </w:r>
        <w:r w:rsidR="0091520D" w:rsidRPr="001F76F8">
          <w:rPr>
            <w:noProof/>
            <w:webHidden/>
          </w:rPr>
          <w:t>7</w:t>
        </w:r>
        <w:r w:rsidR="0048611C" w:rsidRPr="001F76F8">
          <w:rPr>
            <w:noProof/>
            <w:webHidden/>
          </w:rPr>
          <w:fldChar w:fldCharType="end"/>
        </w:r>
      </w:hyperlink>
    </w:p>
    <w:p w:rsidR="0091520D" w:rsidRPr="001F76F8" w:rsidRDefault="00AA522F">
      <w:pPr>
        <w:pStyle w:val="TOC2"/>
        <w:rPr>
          <w:rFonts w:asciiTheme="minorHAnsi" w:eastAsiaTheme="minorEastAsia" w:hAnsiTheme="minorHAnsi" w:cstheme="minorBidi"/>
          <w:noProof/>
          <w:sz w:val="22"/>
          <w:szCs w:val="22"/>
        </w:rPr>
      </w:pPr>
      <w:hyperlink w:anchor="_Toc342295793" w:history="1">
        <w:r w:rsidR="0091520D" w:rsidRPr="001F76F8">
          <w:rPr>
            <w:rStyle w:val="Hyperlink"/>
            <w:noProof/>
          </w:rPr>
          <w:t>4.3</w:t>
        </w:r>
        <w:r w:rsidR="0091520D" w:rsidRPr="001F76F8">
          <w:rPr>
            <w:rFonts w:asciiTheme="minorHAnsi" w:eastAsiaTheme="minorEastAsia" w:hAnsiTheme="minorHAnsi" w:cstheme="minorBidi"/>
            <w:noProof/>
            <w:sz w:val="22"/>
            <w:szCs w:val="22"/>
          </w:rPr>
          <w:tab/>
        </w:r>
        <w:r w:rsidR="0091520D" w:rsidRPr="001F76F8">
          <w:rPr>
            <w:rStyle w:val="Hyperlink"/>
            <w:noProof/>
          </w:rPr>
          <w:t>Main Flow</w:t>
        </w:r>
        <w:r w:rsidR="0091520D" w:rsidRPr="001F76F8">
          <w:rPr>
            <w:noProof/>
            <w:webHidden/>
          </w:rPr>
          <w:tab/>
        </w:r>
        <w:r w:rsidR="0048611C" w:rsidRPr="001F76F8">
          <w:rPr>
            <w:noProof/>
            <w:webHidden/>
          </w:rPr>
          <w:fldChar w:fldCharType="begin"/>
        </w:r>
        <w:r w:rsidR="0091520D" w:rsidRPr="001F76F8">
          <w:rPr>
            <w:noProof/>
            <w:webHidden/>
          </w:rPr>
          <w:instrText xml:space="preserve"> PAGEREF _Toc342295793 \h </w:instrText>
        </w:r>
        <w:r w:rsidR="0048611C" w:rsidRPr="001F76F8">
          <w:rPr>
            <w:noProof/>
            <w:webHidden/>
          </w:rPr>
        </w:r>
        <w:r w:rsidR="0048611C" w:rsidRPr="001F76F8">
          <w:rPr>
            <w:noProof/>
            <w:webHidden/>
          </w:rPr>
          <w:fldChar w:fldCharType="separate"/>
        </w:r>
        <w:r w:rsidR="0091520D" w:rsidRPr="001F76F8">
          <w:rPr>
            <w:noProof/>
            <w:webHidden/>
          </w:rPr>
          <w:t>7</w:t>
        </w:r>
        <w:r w:rsidR="0048611C" w:rsidRPr="001F76F8">
          <w:rPr>
            <w:noProof/>
            <w:webHidden/>
          </w:rPr>
          <w:fldChar w:fldCharType="end"/>
        </w:r>
      </w:hyperlink>
    </w:p>
    <w:p w:rsidR="0091520D" w:rsidRPr="001F76F8" w:rsidRDefault="00AA522F">
      <w:pPr>
        <w:pStyle w:val="TOC2"/>
        <w:rPr>
          <w:rFonts w:asciiTheme="minorHAnsi" w:eastAsiaTheme="minorEastAsia" w:hAnsiTheme="minorHAnsi" w:cstheme="minorBidi"/>
          <w:noProof/>
          <w:sz w:val="22"/>
          <w:szCs w:val="22"/>
        </w:rPr>
      </w:pPr>
      <w:hyperlink w:anchor="_Toc342295794" w:history="1">
        <w:r w:rsidR="0091520D" w:rsidRPr="001F76F8">
          <w:rPr>
            <w:rStyle w:val="Hyperlink"/>
            <w:noProof/>
          </w:rPr>
          <w:t>4.4</w:t>
        </w:r>
        <w:r w:rsidR="0091520D" w:rsidRPr="001F76F8">
          <w:rPr>
            <w:rFonts w:asciiTheme="minorHAnsi" w:eastAsiaTheme="minorEastAsia" w:hAnsiTheme="minorHAnsi" w:cstheme="minorBidi"/>
            <w:noProof/>
            <w:sz w:val="22"/>
            <w:szCs w:val="22"/>
          </w:rPr>
          <w:tab/>
        </w:r>
        <w:r w:rsidR="0091520D" w:rsidRPr="001F76F8">
          <w:rPr>
            <w:rStyle w:val="Hyperlink"/>
            <w:noProof/>
          </w:rPr>
          <w:t>Alternate Flows</w:t>
        </w:r>
        <w:r w:rsidR="0091520D" w:rsidRPr="001F76F8">
          <w:rPr>
            <w:noProof/>
            <w:webHidden/>
          </w:rPr>
          <w:tab/>
        </w:r>
        <w:r w:rsidR="0048611C" w:rsidRPr="001F76F8">
          <w:rPr>
            <w:noProof/>
            <w:webHidden/>
          </w:rPr>
          <w:fldChar w:fldCharType="begin"/>
        </w:r>
        <w:r w:rsidR="0091520D" w:rsidRPr="001F76F8">
          <w:rPr>
            <w:noProof/>
            <w:webHidden/>
          </w:rPr>
          <w:instrText xml:space="preserve"> PAGEREF _Toc342295794 \h </w:instrText>
        </w:r>
        <w:r w:rsidR="0048611C" w:rsidRPr="001F76F8">
          <w:rPr>
            <w:noProof/>
            <w:webHidden/>
          </w:rPr>
        </w:r>
        <w:r w:rsidR="0048611C" w:rsidRPr="001F76F8">
          <w:rPr>
            <w:noProof/>
            <w:webHidden/>
          </w:rPr>
          <w:fldChar w:fldCharType="separate"/>
        </w:r>
        <w:r w:rsidR="0091520D" w:rsidRPr="001F76F8">
          <w:rPr>
            <w:noProof/>
            <w:webHidden/>
          </w:rPr>
          <w:t>7</w:t>
        </w:r>
        <w:r w:rsidR="0048611C" w:rsidRPr="001F76F8">
          <w:rPr>
            <w:noProof/>
            <w:webHidden/>
          </w:rPr>
          <w:fldChar w:fldCharType="end"/>
        </w:r>
      </w:hyperlink>
    </w:p>
    <w:p w:rsidR="0091520D" w:rsidRPr="001F76F8" w:rsidRDefault="00AA522F">
      <w:pPr>
        <w:pStyle w:val="TOC2"/>
        <w:rPr>
          <w:rFonts w:asciiTheme="minorHAnsi" w:eastAsiaTheme="minorEastAsia" w:hAnsiTheme="minorHAnsi" w:cstheme="minorBidi"/>
          <w:noProof/>
          <w:sz w:val="22"/>
          <w:szCs w:val="22"/>
        </w:rPr>
      </w:pPr>
      <w:hyperlink w:anchor="_Toc342295795" w:history="1">
        <w:r w:rsidR="0091520D" w:rsidRPr="001F76F8">
          <w:rPr>
            <w:rStyle w:val="Hyperlink"/>
            <w:noProof/>
          </w:rPr>
          <w:t>4.5</w:t>
        </w:r>
        <w:r w:rsidR="0091520D" w:rsidRPr="001F76F8">
          <w:rPr>
            <w:rFonts w:asciiTheme="minorHAnsi" w:eastAsiaTheme="minorEastAsia" w:hAnsiTheme="minorHAnsi" w:cstheme="minorBidi"/>
            <w:noProof/>
            <w:sz w:val="22"/>
            <w:szCs w:val="22"/>
          </w:rPr>
          <w:tab/>
        </w:r>
        <w:r w:rsidR="0091520D" w:rsidRPr="001F76F8">
          <w:rPr>
            <w:rStyle w:val="Hyperlink"/>
            <w:noProof/>
          </w:rPr>
          <w:t>Post Condition</w:t>
        </w:r>
        <w:r w:rsidR="0091520D" w:rsidRPr="001F76F8">
          <w:rPr>
            <w:noProof/>
            <w:webHidden/>
          </w:rPr>
          <w:tab/>
        </w:r>
        <w:r w:rsidR="0048611C" w:rsidRPr="001F76F8">
          <w:rPr>
            <w:noProof/>
            <w:webHidden/>
          </w:rPr>
          <w:fldChar w:fldCharType="begin"/>
        </w:r>
        <w:r w:rsidR="0091520D" w:rsidRPr="001F76F8">
          <w:rPr>
            <w:noProof/>
            <w:webHidden/>
          </w:rPr>
          <w:instrText xml:space="preserve"> PAGEREF _Toc342295795 \h </w:instrText>
        </w:r>
        <w:r w:rsidR="0048611C" w:rsidRPr="001F76F8">
          <w:rPr>
            <w:noProof/>
            <w:webHidden/>
          </w:rPr>
        </w:r>
        <w:r w:rsidR="0048611C" w:rsidRPr="001F76F8">
          <w:rPr>
            <w:noProof/>
            <w:webHidden/>
          </w:rPr>
          <w:fldChar w:fldCharType="separate"/>
        </w:r>
        <w:r w:rsidR="0091520D" w:rsidRPr="001F76F8">
          <w:rPr>
            <w:noProof/>
            <w:webHidden/>
          </w:rPr>
          <w:t>7</w:t>
        </w:r>
        <w:r w:rsidR="0048611C" w:rsidRPr="001F76F8">
          <w:rPr>
            <w:noProof/>
            <w:webHidden/>
          </w:rPr>
          <w:fldChar w:fldCharType="end"/>
        </w:r>
      </w:hyperlink>
    </w:p>
    <w:p w:rsidR="0091520D" w:rsidRPr="001F76F8" w:rsidRDefault="00AA522F">
      <w:pPr>
        <w:pStyle w:val="TOC2"/>
        <w:rPr>
          <w:rFonts w:asciiTheme="minorHAnsi" w:eastAsiaTheme="minorEastAsia" w:hAnsiTheme="minorHAnsi" w:cstheme="minorBidi"/>
          <w:noProof/>
          <w:sz w:val="22"/>
          <w:szCs w:val="22"/>
        </w:rPr>
      </w:pPr>
      <w:hyperlink w:anchor="_Toc342295796" w:history="1">
        <w:r w:rsidR="0091520D" w:rsidRPr="001F76F8">
          <w:rPr>
            <w:rStyle w:val="Hyperlink"/>
            <w:noProof/>
          </w:rPr>
          <w:t>4.6</w:t>
        </w:r>
        <w:r w:rsidR="0091520D" w:rsidRPr="001F76F8">
          <w:rPr>
            <w:rFonts w:asciiTheme="minorHAnsi" w:eastAsiaTheme="minorEastAsia" w:hAnsiTheme="minorHAnsi" w:cstheme="minorBidi"/>
            <w:noProof/>
            <w:sz w:val="22"/>
            <w:szCs w:val="22"/>
          </w:rPr>
          <w:tab/>
        </w:r>
        <w:r w:rsidR="0091520D" w:rsidRPr="001F76F8">
          <w:rPr>
            <w:rStyle w:val="Hyperlink"/>
            <w:noProof/>
          </w:rPr>
          <w:t>Special Requirements</w:t>
        </w:r>
        <w:r w:rsidR="0091520D" w:rsidRPr="001F76F8">
          <w:rPr>
            <w:noProof/>
            <w:webHidden/>
          </w:rPr>
          <w:tab/>
        </w:r>
        <w:r w:rsidR="0048611C" w:rsidRPr="001F76F8">
          <w:rPr>
            <w:noProof/>
            <w:webHidden/>
          </w:rPr>
          <w:fldChar w:fldCharType="begin"/>
        </w:r>
        <w:r w:rsidR="0091520D" w:rsidRPr="001F76F8">
          <w:rPr>
            <w:noProof/>
            <w:webHidden/>
          </w:rPr>
          <w:instrText xml:space="preserve"> PAGEREF _Toc342295796 \h </w:instrText>
        </w:r>
        <w:r w:rsidR="0048611C" w:rsidRPr="001F76F8">
          <w:rPr>
            <w:noProof/>
            <w:webHidden/>
          </w:rPr>
        </w:r>
        <w:r w:rsidR="0048611C" w:rsidRPr="001F76F8">
          <w:rPr>
            <w:noProof/>
            <w:webHidden/>
          </w:rPr>
          <w:fldChar w:fldCharType="separate"/>
        </w:r>
        <w:r w:rsidR="0091520D" w:rsidRPr="001F76F8">
          <w:rPr>
            <w:noProof/>
            <w:webHidden/>
          </w:rPr>
          <w:t>7</w:t>
        </w:r>
        <w:r w:rsidR="0048611C" w:rsidRPr="001F76F8">
          <w:rPr>
            <w:noProof/>
            <w:webHidden/>
          </w:rPr>
          <w:fldChar w:fldCharType="end"/>
        </w:r>
      </w:hyperlink>
    </w:p>
    <w:p w:rsidR="0091520D" w:rsidRPr="001F76F8" w:rsidRDefault="00AA522F">
      <w:pPr>
        <w:pStyle w:val="TOC1"/>
        <w:rPr>
          <w:rFonts w:asciiTheme="minorHAnsi" w:eastAsiaTheme="minorEastAsia" w:hAnsiTheme="minorHAnsi" w:cstheme="minorBidi"/>
          <w:noProof/>
          <w:sz w:val="22"/>
          <w:szCs w:val="22"/>
        </w:rPr>
      </w:pPr>
      <w:hyperlink w:anchor="_Toc342295797" w:history="1">
        <w:r w:rsidR="0091520D" w:rsidRPr="001F76F8">
          <w:rPr>
            <w:rStyle w:val="Hyperlink"/>
            <w:i/>
            <w:noProof/>
          </w:rPr>
          <w:t>5.</w:t>
        </w:r>
        <w:r w:rsidR="0091520D" w:rsidRPr="001F76F8">
          <w:rPr>
            <w:rFonts w:asciiTheme="minorHAnsi" w:eastAsiaTheme="minorEastAsia" w:hAnsiTheme="minorHAnsi" w:cstheme="minorBidi"/>
            <w:noProof/>
            <w:sz w:val="22"/>
            <w:szCs w:val="22"/>
          </w:rPr>
          <w:tab/>
        </w:r>
        <w:r w:rsidR="0091520D" w:rsidRPr="001F76F8">
          <w:rPr>
            <w:rStyle w:val="Hyperlink"/>
            <w:i/>
            <w:noProof/>
          </w:rPr>
          <w:t>Supplemental Specifications</w:t>
        </w:r>
        <w:r w:rsidR="0091520D" w:rsidRPr="001F76F8">
          <w:rPr>
            <w:noProof/>
            <w:webHidden/>
          </w:rPr>
          <w:tab/>
        </w:r>
        <w:r w:rsidR="0048611C" w:rsidRPr="001F76F8">
          <w:rPr>
            <w:noProof/>
            <w:webHidden/>
          </w:rPr>
          <w:fldChar w:fldCharType="begin"/>
        </w:r>
        <w:r w:rsidR="0091520D" w:rsidRPr="001F76F8">
          <w:rPr>
            <w:noProof/>
            <w:webHidden/>
          </w:rPr>
          <w:instrText xml:space="preserve"> PAGEREF _Toc342295797 \h </w:instrText>
        </w:r>
        <w:r w:rsidR="0048611C" w:rsidRPr="001F76F8">
          <w:rPr>
            <w:noProof/>
            <w:webHidden/>
          </w:rPr>
        </w:r>
        <w:r w:rsidR="0048611C" w:rsidRPr="001F76F8">
          <w:rPr>
            <w:noProof/>
            <w:webHidden/>
          </w:rPr>
          <w:fldChar w:fldCharType="separate"/>
        </w:r>
        <w:r w:rsidR="0091520D" w:rsidRPr="001F76F8">
          <w:rPr>
            <w:noProof/>
            <w:webHidden/>
          </w:rPr>
          <w:t>8</w:t>
        </w:r>
        <w:r w:rsidR="0048611C" w:rsidRPr="001F76F8">
          <w:rPr>
            <w:noProof/>
            <w:webHidden/>
          </w:rPr>
          <w:fldChar w:fldCharType="end"/>
        </w:r>
      </w:hyperlink>
    </w:p>
    <w:p w:rsidR="0091520D" w:rsidRPr="001F76F8" w:rsidRDefault="00AA522F">
      <w:pPr>
        <w:pStyle w:val="TOC2"/>
        <w:rPr>
          <w:rFonts w:asciiTheme="minorHAnsi" w:eastAsiaTheme="minorEastAsia" w:hAnsiTheme="minorHAnsi" w:cstheme="minorBidi"/>
          <w:noProof/>
          <w:sz w:val="22"/>
          <w:szCs w:val="22"/>
        </w:rPr>
      </w:pPr>
      <w:hyperlink w:anchor="_Toc342295798" w:history="1">
        <w:r w:rsidR="0091520D" w:rsidRPr="001F76F8">
          <w:rPr>
            <w:rStyle w:val="Hyperlink"/>
            <w:noProof/>
          </w:rPr>
          <w:t>5.1</w:t>
        </w:r>
        <w:r w:rsidR="0091520D" w:rsidRPr="001F76F8">
          <w:rPr>
            <w:rFonts w:asciiTheme="minorHAnsi" w:eastAsiaTheme="minorEastAsia" w:hAnsiTheme="minorHAnsi" w:cstheme="minorBidi"/>
            <w:noProof/>
            <w:sz w:val="22"/>
            <w:szCs w:val="22"/>
          </w:rPr>
          <w:tab/>
        </w:r>
        <w:r w:rsidR="0091520D" w:rsidRPr="001F76F8">
          <w:rPr>
            <w:rStyle w:val="Hyperlink"/>
            <w:noProof/>
          </w:rPr>
          <w:t>Electronic Journal</w:t>
        </w:r>
        <w:r w:rsidR="0091520D" w:rsidRPr="001F76F8">
          <w:rPr>
            <w:noProof/>
            <w:webHidden/>
          </w:rPr>
          <w:tab/>
        </w:r>
        <w:r w:rsidR="0048611C" w:rsidRPr="001F76F8">
          <w:rPr>
            <w:noProof/>
            <w:webHidden/>
          </w:rPr>
          <w:fldChar w:fldCharType="begin"/>
        </w:r>
        <w:r w:rsidR="0091520D" w:rsidRPr="001F76F8">
          <w:rPr>
            <w:noProof/>
            <w:webHidden/>
          </w:rPr>
          <w:instrText xml:space="preserve"> PAGEREF _Toc342295798 \h </w:instrText>
        </w:r>
        <w:r w:rsidR="0048611C" w:rsidRPr="001F76F8">
          <w:rPr>
            <w:noProof/>
            <w:webHidden/>
          </w:rPr>
        </w:r>
        <w:r w:rsidR="0048611C" w:rsidRPr="001F76F8">
          <w:rPr>
            <w:noProof/>
            <w:webHidden/>
          </w:rPr>
          <w:fldChar w:fldCharType="separate"/>
        </w:r>
        <w:r w:rsidR="0091520D" w:rsidRPr="001F76F8">
          <w:rPr>
            <w:noProof/>
            <w:webHidden/>
          </w:rPr>
          <w:t>8</w:t>
        </w:r>
        <w:r w:rsidR="0048611C" w:rsidRPr="001F76F8">
          <w:rPr>
            <w:noProof/>
            <w:webHidden/>
          </w:rPr>
          <w:fldChar w:fldCharType="end"/>
        </w:r>
      </w:hyperlink>
    </w:p>
    <w:p w:rsidR="0091520D" w:rsidRPr="001F76F8" w:rsidRDefault="00AA522F">
      <w:pPr>
        <w:pStyle w:val="TOC2"/>
        <w:rPr>
          <w:rFonts w:asciiTheme="minorHAnsi" w:eastAsiaTheme="minorEastAsia" w:hAnsiTheme="minorHAnsi" w:cstheme="minorBidi"/>
          <w:noProof/>
          <w:sz w:val="22"/>
          <w:szCs w:val="22"/>
        </w:rPr>
      </w:pPr>
      <w:hyperlink w:anchor="_Toc342295799" w:history="1">
        <w:r w:rsidR="0091520D" w:rsidRPr="001F76F8">
          <w:rPr>
            <w:rStyle w:val="Hyperlink"/>
            <w:noProof/>
          </w:rPr>
          <w:t>5.2</w:t>
        </w:r>
        <w:r w:rsidR="0091520D" w:rsidRPr="001F76F8">
          <w:rPr>
            <w:rFonts w:asciiTheme="minorHAnsi" w:eastAsiaTheme="minorEastAsia" w:hAnsiTheme="minorHAnsi" w:cstheme="minorBidi"/>
            <w:noProof/>
            <w:sz w:val="22"/>
            <w:szCs w:val="22"/>
          </w:rPr>
          <w:tab/>
        </w:r>
        <w:r w:rsidR="0091520D" w:rsidRPr="001F76F8">
          <w:rPr>
            <w:rStyle w:val="Hyperlink"/>
            <w:noProof/>
          </w:rPr>
          <w:t>Line Item Delete</w:t>
        </w:r>
        <w:r w:rsidR="0091520D" w:rsidRPr="001F76F8">
          <w:rPr>
            <w:noProof/>
            <w:webHidden/>
          </w:rPr>
          <w:tab/>
        </w:r>
        <w:r w:rsidR="0048611C" w:rsidRPr="001F76F8">
          <w:rPr>
            <w:noProof/>
            <w:webHidden/>
          </w:rPr>
          <w:fldChar w:fldCharType="begin"/>
        </w:r>
        <w:r w:rsidR="0091520D" w:rsidRPr="001F76F8">
          <w:rPr>
            <w:noProof/>
            <w:webHidden/>
          </w:rPr>
          <w:instrText xml:space="preserve"> PAGEREF _Toc342295799 \h </w:instrText>
        </w:r>
        <w:r w:rsidR="0048611C" w:rsidRPr="001F76F8">
          <w:rPr>
            <w:noProof/>
            <w:webHidden/>
          </w:rPr>
        </w:r>
        <w:r w:rsidR="0048611C" w:rsidRPr="001F76F8">
          <w:rPr>
            <w:noProof/>
            <w:webHidden/>
          </w:rPr>
          <w:fldChar w:fldCharType="separate"/>
        </w:r>
        <w:r w:rsidR="0091520D" w:rsidRPr="001F76F8">
          <w:rPr>
            <w:noProof/>
            <w:webHidden/>
          </w:rPr>
          <w:t>8</w:t>
        </w:r>
        <w:r w:rsidR="0048611C" w:rsidRPr="001F76F8">
          <w:rPr>
            <w:noProof/>
            <w:webHidden/>
          </w:rPr>
          <w:fldChar w:fldCharType="end"/>
        </w:r>
      </w:hyperlink>
    </w:p>
    <w:p w:rsidR="0091520D" w:rsidRPr="001F76F8" w:rsidRDefault="00AA522F">
      <w:pPr>
        <w:pStyle w:val="TOC2"/>
        <w:rPr>
          <w:rFonts w:asciiTheme="minorHAnsi" w:eastAsiaTheme="minorEastAsia" w:hAnsiTheme="minorHAnsi" w:cstheme="minorBidi"/>
          <w:noProof/>
          <w:sz w:val="22"/>
          <w:szCs w:val="22"/>
        </w:rPr>
      </w:pPr>
      <w:hyperlink w:anchor="_Toc342295800" w:history="1">
        <w:r w:rsidR="0091520D" w:rsidRPr="001F76F8">
          <w:rPr>
            <w:rStyle w:val="Hyperlink"/>
            <w:noProof/>
          </w:rPr>
          <w:t>5.3</w:t>
        </w:r>
        <w:r w:rsidR="0091520D" w:rsidRPr="001F76F8">
          <w:rPr>
            <w:rFonts w:asciiTheme="minorHAnsi" w:eastAsiaTheme="minorEastAsia" w:hAnsiTheme="minorHAnsi" w:cstheme="minorBidi"/>
            <w:noProof/>
            <w:sz w:val="22"/>
            <w:szCs w:val="22"/>
          </w:rPr>
          <w:tab/>
        </w:r>
        <w:r w:rsidR="0091520D" w:rsidRPr="001F76F8">
          <w:rPr>
            <w:rStyle w:val="Hyperlink"/>
            <w:noProof/>
          </w:rPr>
          <w:t>POSLog</w:t>
        </w:r>
        <w:r w:rsidR="0091520D" w:rsidRPr="001F76F8">
          <w:rPr>
            <w:noProof/>
            <w:webHidden/>
          </w:rPr>
          <w:tab/>
        </w:r>
        <w:r w:rsidR="0048611C" w:rsidRPr="001F76F8">
          <w:rPr>
            <w:noProof/>
            <w:webHidden/>
          </w:rPr>
          <w:fldChar w:fldCharType="begin"/>
        </w:r>
        <w:r w:rsidR="0091520D" w:rsidRPr="001F76F8">
          <w:rPr>
            <w:noProof/>
            <w:webHidden/>
          </w:rPr>
          <w:instrText xml:space="preserve"> PAGEREF _Toc342295800 \h </w:instrText>
        </w:r>
        <w:r w:rsidR="0048611C" w:rsidRPr="001F76F8">
          <w:rPr>
            <w:noProof/>
            <w:webHidden/>
          </w:rPr>
        </w:r>
        <w:r w:rsidR="0048611C" w:rsidRPr="001F76F8">
          <w:rPr>
            <w:noProof/>
            <w:webHidden/>
          </w:rPr>
          <w:fldChar w:fldCharType="separate"/>
        </w:r>
        <w:r w:rsidR="0091520D" w:rsidRPr="001F76F8">
          <w:rPr>
            <w:noProof/>
            <w:webHidden/>
          </w:rPr>
          <w:t>8</w:t>
        </w:r>
        <w:r w:rsidR="0048611C" w:rsidRPr="001F76F8">
          <w:rPr>
            <w:noProof/>
            <w:webHidden/>
          </w:rPr>
          <w:fldChar w:fldCharType="end"/>
        </w:r>
      </w:hyperlink>
    </w:p>
    <w:p w:rsidR="0091520D" w:rsidRPr="001F76F8" w:rsidRDefault="00AA522F">
      <w:pPr>
        <w:pStyle w:val="TOC2"/>
        <w:rPr>
          <w:rFonts w:asciiTheme="minorHAnsi" w:eastAsiaTheme="minorEastAsia" w:hAnsiTheme="minorHAnsi" w:cstheme="minorBidi"/>
          <w:noProof/>
          <w:sz w:val="22"/>
          <w:szCs w:val="22"/>
        </w:rPr>
      </w:pPr>
      <w:hyperlink w:anchor="_Toc342295801" w:history="1">
        <w:r w:rsidR="0091520D" w:rsidRPr="001F76F8">
          <w:rPr>
            <w:rStyle w:val="Hyperlink"/>
            <w:noProof/>
          </w:rPr>
          <w:t>5.4</w:t>
        </w:r>
        <w:r w:rsidR="0091520D" w:rsidRPr="001F76F8">
          <w:rPr>
            <w:rFonts w:asciiTheme="minorHAnsi" w:eastAsiaTheme="minorEastAsia" w:hAnsiTheme="minorHAnsi" w:cstheme="minorBidi"/>
            <w:noProof/>
            <w:sz w:val="22"/>
            <w:szCs w:val="22"/>
          </w:rPr>
          <w:tab/>
        </w:r>
        <w:r w:rsidR="0091520D" w:rsidRPr="001F76F8">
          <w:rPr>
            <w:rStyle w:val="Hyperlink"/>
            <w:noProof/>
          </w:rPr>
          <w:t>Printed Receipts</w:t>
        </w:r>
        <w:r w:rsidR="0091520D" w:rsidRPr="001F76F8">
          <w:rPr>
            <w:noProof/>
            <w:webHidden/>
          </w:rPr>
          <w:tab/>
        </w:r>
        <w:r w:rsidR="0048611C" w:rsidRPr="001F76F8">
          <w:rPr>
            <w:noProof/>
            <w:webHidden/>
          </w:rPr>
          <w:fldChar w:fldCharType="begin"/>
        </w:r>
        <w:r w:rsidR="0091520D" w:rsidRPr="001F76F8">
          <w:rPr>
            <w:noProof/>
            <w:webHidden/>
          </w:rPr>
          <w:instrText xml:space="preserve"> PAGEREF _Toc342295801 \h </w:instrText>
        </w:r>
        <w:r w:rsidR="0048611C" w:rsidRPr="001F76F8">
          <w:rPr>
            <w:noProof/>
            <w:webHidden/>
          </w:rPr>
        </w:r>
        <w:r w:rsidR="0048611C" w:rsidRPr="001F76F8">
          <w:rPr>
            <w:noProof/>
            <w:webHidden/>
          </w:rPr>
          <w:fldChar w:fldCharType="separate"/>
        </w:r>
        <w:r w:rsidR="0091520D" w:rsidRPr="001F76F8">
          <w:rPr>
            <w:noProof/>
            <w:webHidden/>
          </w:rPr>
          <w:t>8</w:t>
        </w:r>
        <w:r w:rsidR="0048611C" w:rsidRPr="001F76F8">
          <w:rPr>
            <w:noProof/>
            <w:webHidden/>
          </w:rPr>
          <w:fldChar w:fldCharType="end"/>
        </w:r>
      </w:hyperlink>
    </w:p>
    <w:p w:rsidR="0091520D" w:rsidRPr="001F76F8" w:rsidRDefault="00AA522F">
      <w:pPr>
        <w:pStyle w:val="TOC2"/>
        <w:rPr>
          <w:rFonts w:asciiTheme="minorHAnsi" w:eastAsiaTheme="minorEastAsia" w:hAnsiTheme="minorHAnsi" w:cstheme="minorBidi"/>
          <w:noProof/>
          <w:sz w:val="22"/>
          <w:szCs w:val="22"/>
        </w:rPr>
      </w:pPr>
      <w:hyperlink w:anchor="_Toc342295802" w:history="1">
        <w:r w:rsidR="0091520D" w:rsidRPr="001F76F8">
          <w:rPr>
            <w:rStyle w:val="Hyperlink"/>
            <w:noProof/>
          </w:rPr>
          <w:t>5.5</w:t>
        </w:r>
        <w:r w:rsidR="0091520D" w:rsidRPr="001F76F8">
          <w:rPr>
            <w:rFonts w:asciiTheme="minorHAnsi" w:eastAsiaTheme="minorEastAsia" w:hAnsiTheme="minorHAnsi" w:cstheme="minorBidi"/>
            <w:noProof/>
            <w:sz w:val="22"/>
            <w:szCs w:val="22"/>
          </w:rPr>
          <w:tab/>
        </w:r>
        <w:r w:rsidR="0091520D" w:rsidRPr="001F76F8">
          <w:rPr>
            <w:rStyle w:val="Hyperlink"/>
            <w:noProof/>
          </w:rPr>
          <w:t>Sale</w:t>
        </w:r>
        <w:r w:rsidR="0091520D" w:rsidRPr="001F76F8">
          <w:rPr>
            <w:noProof/>
            <w:webHidden/>
          </w:rPr>
          <w:tab/>
        </w:r>
        <w:r w:rsidR="0048611C" w:rsidRPr="001F76F8">
          <w:rPr>
            <w:noProof/>
            <w:webHidden/>
          </w:rPr>
          <w:fldChar w:fldCharType="begin"/>
        </w:r>
        <w:r w:rsidR="0091520D" w:rsidRPr="001F76F8">
          <w:rPr>
            <w:noProof/>
            <w:webHidden/>
          </w:rPr>
          <w:instrText xml:space="preserve"> PAGEREF _Toc342295802 \h </w:instrText>
        </w:r>
        <w:r w:rsidR="0048611C" w:rsidRPr="001F76F8">
          <w:rPr>
            <w:noProof/>
            <w:webHidden/>
          </w:rPr>
        </w:r>
        <w:r w:rsidR="0048611C" w:rsidRPr="001F76F8">
          <w:rPr>
            <w:noProof/>
            <w:webHidden/>
          </w:rPr>
          <w:fldChar w:fldCharType="separate"/>
        </w:r>
        <w:r w:rsidR="0091520D" w:rsidRPr="001F76F8">
          <w:rPr>
            <w:noProof/>
            <w:webHidden/>
          </w:rPr>
          <w:t>8</w:t>
        </w:r>
        <w:r w:rsidR="0048611C" w:rsidRPr="001F76F8">
          <w:rPr>
            <w:noProof/>
            <w:webHidden/>
          </w:rPr>
          <w:fldChar w:fldCharType="end"/>
        </w:r>
      </w:hyperlink>
    </w:p>
    <w:p w:rsidR="0091520D" w:rsidRPr="001F76F8" w:rsidRDefault="00AA522F">
      <w:pPr>
        <w:pStyle w:val="TOC2"/>
        <w:rPr>
          <w:rFonts w:asciiTheme="minorHAnsi" w:eastAsiaTheme="minorEastAsia" w:hAnsiTheme="minorHAnsi" w:cstheme="minorBidi"/>
          <w:noProof/>
          <w:sz w:val="22"/>
          <w:szCs w:val="22"/>
        </w:rPr>
      </w:pPr>
      <w:hyperlink w:anchor="_Toc342295803" w:history="1">
        <w:r w:rsidR="0091520D" w:rsidRPr="001F76F8">
          <w:rPr>
            <w:rStyle w:val="Hyperlink"/>
            <w:noProof/>
          </w:rPr>
          <w:t>5.6</w:t>
        </w:r>
        <w:r w:rsidR="0091520D" w:rsidRPr="001F76F8">
          <w:rPr>
            <w:rFonts w:asciiTheme="minorHAnsi" w:eastAsiaTheme="minorEastAsia" w:hAnsiTheme="minorHAnsi" w:cstheme="minorBidi"/>
            <w:noProof/>
            <w:sz w:val="22"/>
            <w:szCs w:val="22"/>
          </w:rPr>
          <w:tab/>
        </w:r>
        <w:r w:rsidR="0091520D" w:rsidRPr="001F76F8">
          <w:rPr>
            <w:rStyle w:val="Hyperlink"/>
            <w:noProof/>
          </w:rPr>
          <w:t>Suspend</w:t>
        </w:r>
        <w:r w:rsidR="0091520D" w:rsidRPr="001F76F8">
          <w:rPr>
            <w:noProof/>
            <w:webHidden/>
          </w:rPr>
          <w:tab/>
        </w:r>
        <w:r w:rsidR="0048611C" w:rsidRPr="001F76F8">
          <w:rPr>
            <w:noProof/>
            <w:webHidden/>
          </w:rPr>
          <w:fldChar w:fldCharType="begin"/>
        </w:r>
        <w:r w:rsidR="0091520D" w:rsidRPr="001F76F8">
          <w:rPr>
            <w:noProof/>
            <w:webHidden/>
          </w:rPr>
          <w:instrText xml:space="preserve"> PAGEREF _Toc342295803 \h </w:instrText>
        </w:r>
        <w:r w:rsidR="0048611C" w:rsidRPr="001F76F8">
          <w:rPr>
            <w:noProof/>
            <w:webHidden/>
          </w:rPr>
        </w:r>
        <w:r w:rsidR="0048611C" w:rsidRPr="001F76F8">
          <w:rPr>
            <w:noProof/>
            <w:webHidden/>
          </w:rPr>
          <w:fldChar w:fldCharType="separate"/>
        </w:r>
        <w:r w:rsidR="0091520D" w:rsidRPr="001F76F8">
          <w:rPr>
            <w:noProof/>
            <w:webHidden/>
          </w:rPr>
          <w:t>8</w:t>
        </w:r>
        <w:r w:rsidR="0048611C" w:rsidRPr="001F76F8">
          <w:rPr>
            <w:noProof/>
            <w:webHidden/>
          </w:rPr>
          <w:fldChar w:fldCharType="end"/>
        </w:r>
      </w:hyperlink>
    </w:p>
    <w:p w:rsidR="0091520D" w:rsidRPr="001F76F8" w:rsidRDefault="00AA522F">
      <w:pPr>
        <w:pStyle w:val="TOC1"/>
        <w:rPr>
          <w:rFonts w:asciiTheme="minorHAnsi" w:eastAsiaTheme="minorEastAsia" w:hAnsiTheme="minorHAnsi" w:cstheme="minorBidi"/>
          <w:noProof/>
          <w:sz w:val="22"/>
          <w:szCs w:val="22"/>
        </w:rPr>
      </w:pPr>
      <w:hyperlink w:anchor="_Toc342295804" w:history="1">
        <w:r w:rsidR="0091520D" w:rsidRPr="001F76F8">
          <w:rPr>
            <w:rStyle w:val="Hyperlink"/>
            <w:i/>
            <w:noProof/>
          </w:rPr>
          <w:t>6.</w:t>
        </w:r>
        <w:r w:rsidR="0091520D" w:rsidRPr="001F76F8">
          <w:rPr>
            <w:rFonts w:asciiTheme="minorHAnsi" w:eastAsiaTheme="minorEastAsia" w:hAnsiTheme="minorHAnsi" w:cstheme="minorBidi"/>
            <w:noProof/>
            <w:sz w:val="22"/>
            <w:szCs w:val="22"/>
          </w:rPr>
          <w:tab/>
        </w:r>
        <w:r w:rsidR="0091520D" w:rsidRPr="001F76F8">
          <w:rPr>
            <w:rStyle w:val="Hyperlink"/>
            <w:i/>
            <w:noProof/>
          </w:rPr>
          <w:t>Screen Layouts</w:t>
        </w:r>
        <w:r w:rsidR="0091520D" w:rsidRPr="001F76F8">
          <w:rPr>
            <w:noProof/>
            <w:webHidden/>
          </w:rPr>
          <w:tab/>
        </w:r>
        <w:r w:rsidR="0048611C" w:rsidRPr="001F76F8">
          <w:rPr>
            <w:noProof/>
            <w:webHidden/>
          </w:rPr>
          <w:fldChar w:fldCharType="begin"/>
        </w:r>
        <w:r w:rsidR="0091520D" w:rsidRPr="001F76F8">
          <w:rPr>
            <w:noProof/>
            <w:webHidden/>
          </w:rPr>
          <w:instrText xml:space="preserve"> PAGEREF _Toc342295804 \h </w:instrText>
        </w:r>
        <w:r w:rsidR="0048611C" w:rsidRPr="001F76F8">
          <w:rPr>
            <w:noProof/>
            <w:webHidden/>
          </w:rPr>
        </w:r>
        <w:r w:rsidR="0048611C" w:rsidRPr="001F76F8">
          <w:rPr>
            <w:noProof/>
            <w:webHidden/>
          </w:rPr>
          <w:fldChar w:fldCharType="separate"/>
        </w:r>
        <w:r w:rsidR="0091520D" w:rsidRPr="001F76F8">
          <w:rPr>
            <w:noProof/>
            <w:webHidden/>
          </w:rPr>
          <w:t>9</w:t>
        </w:r>
        <w:r w:rsidR="0048611C" w:rsidRPr="001F76F8">
          <w:rPr>
            <w:noProof/>
            <w:webHidden/>
          </w:rPr>
          <w:fldChar w:fldCharType="end"/>
        </w:r>
      </w:hyperlink>
    </w:p>
    <w:p w:rsidR="0091520D" w:rsidRPr="001F76F8" w:rsidRDefault="00AA522F">
      <w:pPr>
        <w:pStyle w:val="TOC2"/>
        <w:rPr>
          <w:rFonts w:asciiTheme="minorHAnsi" w:eastAsiaTheme="minorEastAsia" w:hAnsiTheme="minorHAnsi" w:cstheme="minorBidi"/>
          <w:noProof/>
          <w:sz w:val="22"/>
          <w:szCs w:val="22"/>
        </w:rPr>
      </w:pPr>
      <w:hyperlink w:anchor="_Toc342295805" w:history="1">
        <w:r w:rsidR="0091520D" w:rsidRPr="001F76F8">
          <w:rPr>
            <w:rStyle w:val="Hyperlink"/>
            <w:noProof/>
          </w:rPr>
          <w:t>6.1</w:t>
        </w:r>
        <w:r w:rsidR="0091520D" w:rsidRPr="001F76F8">
          <w:rPr>
            <w:rFonts w:asciiTheme="minorHAnsi" w:eastAsiaTheme="minorEastAsia" w:hAnsiTheme="minorHAnsi" w:cstheme="minorBidi"/>
            <w:noProof/>
            <w:sz w:val="22"/>
            <w:szCs w:val="22"/>
          </w:rPr>
          <w:tab/>
        </w:r>
        <w:r w:rsidR="0091520D" w:rsidRPr="001F76F8">
          <w:rPr>
            <w:rStyle w:val="Hyperlink"/>
            <w:noProof/>
          </w:rPr>
          <w:t>Related Item Selection List</w:t>
        </w:r>
        <w:r w:rsidR="0091520D" w:rsidRPr="001F76F8">
          <w:rPr>
            <w:noProof/>
            <w:webHidden/>
          </w:rPr>
          <w:tab/>
        </w:r>
        <w:r w:rsidR="0048611C" w:rsidRPr="001F76F8">
          <w:rPr>
            <w:noProof/>
            <w:webHidden/>
          </w:rPr>
          <w:fldChar w:fldCharType="begin"/>
        </w:r>
        <w:r w:rsidR="0091520D" w:rsidRPr="001F76F8">
          <w:rPr>
            <w:noProof/>
            <w:webHidden/>
          </w:rPr>
          <w:instrText xml:space="preserve"> PAGEREF _Toc342295805 \h </w:instrText>
        </w:r>
        <w:r w:rsidR="0048611C" w:rsidRPr="001F76F8">
          <w:rPr>
            <w:noProof/>
            <w:webHidden/>
          </w:rPr>
        </w:r>
        <w:r w:rsidR="0048611C" w:rsidRPr="001F76F8">
          <w:rPr>
            <w:noProof/>
            <w:webHidden/>
          </w:rPr>
          <w:fldChar w:fldCharType="separate"/>
        </w:r>
        <w:r w:rsidR="0091520D" w:rsidRPr="001F76F8">
          <w:rPr>
            <w:noProof/>
            <w:webHidden/>
          </w:rPr>
          <w:t>9</w:t>
        </w:r>
        <w:r w:rsidR="0048611C" w:rsidRPr="001F76F8">
          <w:rPr>
            <w:noProof/>
            <w:webHidden/>
          </w:rPr>
          <w:fldChar w:fldCharType="end"/>
        </w:r>
      </w:hyperlink>
    </w:p>
    <w:p w:rsidR="0091520D" w:rsidRPr="001F76F8" w:rsidRDefault="00AA522F">
      <w:pPr>
        <w:pStyle w:val="TOC1"/>
        <w:rPr>
          <w:rFonts w:asciiTheme="minorHAnsi" w:eastAsiaTheme="minorEastAsia" w:hAnsiTheme="minorHAnsi" w:cstheme="minorBidi"/>
          <w:noProof/>
          <w:sz w:val="22"/>
          <w:szCs w:val="22"/>
        </w:rPr>
      </w:pPr>
      <w:hyperlink w:anchor="_Toc342295806" w:history="1">
        <w:r w:rsidR="0091520D" w:rsidRPr="001F76F8">
          <w:rPr>
            <w:rStyle w:val="Hyperlink"/>
            <w:i/>
            <w:noProof/>
          </w:rPr>
          <w:t>7.</w:t>
        </w:r>
        <w:r w:rsidR="0091520D" w:rsidRPr="001F76F8">
          <w:rPr>
            <w:rFonts w:asciiTheme="minorHAnsi" w:eastAsiaTheme="minorEastAsia" w:hAnsiTheme="minorHAnsi" w:cstheme="minorBidi"/>
            <w:noProof/>
            <w:sz w:val="22"/>
            <w:szCs w:val="22"/>
          </w:rPr>
          <w:tab/>
        </w:r>
        <w:r w:rsidR="0091520D" w:rsidRPr="001F76F8">
          <w:rPr>
            <w:rStyle w:val="Hyperlink"/>
            <w:i/>
            <w:noProof/>
          </w:rPr>
          <w:t>Business Sign Off</w:t>
        </w:r>
        <w:r w:rsidR="0091520D" w:rsidRPr="001F76F8">
          <w:rPr>
            <w:noProof/>
            <w:webHidden/>
          </w:rPr>
          <w:tab/>
        </w:r>
        <w:r w:rsidR="0048611C" w:rsidRPr="001F76F8">
          <w:rPr>
            <w:noProof/>
            <w:webHidden/>
          </w:rPr>
          <w:fldChar w:fldCharType="begin"/>
        </w:r>
        <w:r w:rsidR="0091520D" w:rsidRPr="001F76F8">
          <w:rPr>
            <w:noProof/>
            <w:webHidden/>
          </w:rPr>
          <w:instrText xml:space="preserve"> PAGEREF _Toc342295806 \h </w:instrText>
        </w:r>
        <w:r w:rsidR="0048611C" w:rsidRPr="001F76F8">
          <w:rPr>
            <w:noProof/>
            <w:webHidden/>
          </w:rPr>
        </w:r>
        <w:r w:rsidR="0048611C" w:rsidRPr="001F76F8">
          <w:rPr>
            <w:noProof/>
            <w:webHidden/>
          </w:rPr>
          <w:fldChar w:fldCharType="separate"/>
        </w:r>
        <w:r w:rsidR="0091520D" w:rsidRPr="001F76F8">
          <w:rPr>
            <w:noProof/>
            <w:webHidden/>
          </w:rPr>
          <w:t>10</w:t>
        </w:r>
        <w:r w:rsidR="0048611C" w:rsidRPr="001F76F8">
          <w:rPr>
            <w:noProof/>
            <w:webHidden/>
          </w:rPr>
          <w:fldChar w:fldCharType="end"/>
        </w:r>
      </w:hyperlink>
    </w:p>
    <w:p w:rsidR="0091520D" w:rsidRPr="001F76F8" w:rsidRDefault="00AA522F">
      <w:pPr>
        <w:pStyle w:val="TOC1"/>
        <w:rPr>
          <w:rFonts w:asciiTheme="minorHAnsi" w:eastAsiaTheme="minorEastAsia" w:hAnsiTheme="minorHAnsi" w:cstheme="minorBidi"/>
          <w:noProof/>
          <w:sz w:val="22"/>
          <w:szCs w:val="22"/>
        </w:rPr>
      </w:pPr>
      <w:hyperlink w:anchor="_Toc342295807" w:history="1">
        <w:r w:rsidR="0091520D" w:rsidRPr="001F76F8">
          <w:rPr>
            <w:rStyle w:val="Hyperlink"/>
            <w:i/>
            <w:noProof/>
          </w:rPr>
          <w:t>8.</w:t>
        </w:r>
        <w:r w:rsidR="0091520D" w:rsidRPr="001F76F8">
          <w:rPr>
            <w:rFonts w:asciiTheme="minorHAnsi" w:eastAsiaTheme="minorEastAsia" w:hAnsiTheme="minorHAnsi" w:cstheme="minorBidi"/>
            <w:noProof/>
            <w:sz w:val="22"/>
            <w:szCs w:val="22"/>
          </w:rPr>
          <w:tab/>
        </w:r>
        <w:r w:rsidR="0091520D" w:rsidRPr="001F76F8">
          <w:rPr>
            <w:rStyle w:val="Hyperlink"/>
            <w:i/>
            <w:noProof/>
          </w:rPr>
          <w:t>Revision History</w:t>
        </w:r>
        <w:r w:rsidR="0091520D" w:rsidRPr="001F76F8">
          <w:rPr>
            <w:noProof/>
            <w:webHidden/>
          </w:rPr>
          <w:tab/>
        </w:r>
        <w:r w:rsidR="0048611C" w:rsidRPr="001F76F8">
          <w:rPr>
            <w:noProof/>
            <w:webHidden/>
          </w:rPr>
          <w:fldChar w:fldCharType="begin"/>
        </w:r>
        <w:r w:rsidR="0091520D" w:rsidRPr="001F76F8">
          <w:rPr>
            <w:noProof/>
            <w:webHidden/>
          </w:rPr>
          <w:instrText xml:space="preserve"> PAGEREF _Toc342295807 \h </w:instrText>
        </w:r>
        <w:r w:rsidR="0048611C" w:rsidRPr="001F76F8">
          <w:rPr>
            <w:noProof/>
            <w:webHidden/>
          </w:rPr>
        </w:r>
        <w:r w:rsidR="0048611C" w:rsidRPr="001F76F8">
          <w:rPr>
            <w:noProof/>
            <w:webHidden/>
          </w:rPr>
          <w:fldChar w:fldCharType="separate"/>
        </w:r>
        <w:r w:rsidR="0091520D" w:rsidRPr="001F76F8">
          <w:rPr>
            <w:noProof/>
            <w:webHidden/>
          </w:rPr>
          <w:t>10</w:t>
        </w:r>
        <w:r w:rsidR="0048611C" w:rsidRPr="001F76F8">
          <w:rPr>
            <w:noProof/>
            <w:webHidden/>
          </w:rPr>
          <w:fldChar w:fldCharType="end"/>
        </w:r>
      </w:hyperlink>
    </w:p>
    <w:p w:rsidR="0091520D" w:rsidRPr="001F76F8" w:rsidRDefault="00AA522F">
      <w:pPr>
        <w:pStyle w:val="TOC1"/>
        <w:rPr>
          <w:rFonts w:asciiTheme="minorHAnsi" w:eastAsiaTheme="minorEastAsia" w:hAnsiTheme="minorHAnsi" w:cstheme="minorBidi"/>
          <w:noProof/>
          <w:sz w:val="22"/>
          <w:szCs w:val="22"/>
        </w:rPr>
      </w:pPr>
      <w:hyperlink w:anchor="_Toc342295808" w:history="1">
        <w:r w:rsidR="0091520D" w:rsidRPr="001F76F8">
          <w:rPr>
            <w:rStyle w:val="Hyperlink"/>
            <w:i/>
            <w:noProof/>
          </w:rPr>
          <w:t>9.</w:t>
        </w:r>
        <w:r w:rsidR="0091520D" w:rsidRPr="001F76F8">
          <w:rPr>
            <w:rFonts w:asciiTheme="minorHAnsi" w:eastAsiaTheme="minorEastAsia" w:hAnsiTheme="minorHAnsi" w:cstheme="minorBidi"/>
            <w:noProof/>
            <w:sz w:val="22"/>
            <w:szCs w:val="22"/>
          </w:rPr>
          <w:tab/>
        </w:r>
        <w:r w:rsidR="0091520D" w:rsidRPr="001F76F8">
          <w:rPr>
            <w:rStyle w:val="Hyperlink"/>
            <w:i/>
            <w:noProof/>
          </w:rPr>
          <w:t>Appendix A: Glossary</w:t>
        </w:r>
        <w:r w:rsidR="0091520D" w:rsidRPr="001F76F8">
          <w:rPr>
            <w:noProof/>
            <w:webHidden/>
          </w:rPr>
          <w:tab/>
        </w:r>
        <w:r w:rsidR="0048611C" w:rsidRPr="001F76F8">
          <w:rPr>
            <w:noProof/>
            <w:webHidden/>
          </w:rPr>
          <w:fldChar w:fldCharType="begin"/>
        </w:r>
        <w:r w:rsidR="0091520D" w:rsidRPr="001F76F8">
          <w:rPr>
            <w:noProof/>
            <w:webHidden/>
          </w:rPr>
          <w:instrText xml:space="preserve"> PAGEREF _Toc342295808 \h </w:instrText>
        </w:r>
        <w:r w:rsidR="0048611C" w:rsidRPr="001F76F8">
          <w:rPr>
            <w:noProof/>
            <w:webHidden/>
          </w:rPr>
        </w:r>
        <w:r w:rsidR="0048611C" w:rsidRPr="001F76F8">
          <w:rPr>
            <w:noProof/>
            <w:webHidden/>
          </w:rPr>
          <w:fldChar w:fldCharType="separate"/>
        </w:r>
        <w:r w:rsidR="0091520D" w:rsidRPr="001F76F8">
          <w:rPr>
            <w:noProof/>
            <w:webHidden/>
          </w:rPr>
          <w:t>10</w:t>
        </w:r>
        <w:r w:rsidR="0048611C" w:rsidRPr="001F76F8">
          <w:rPr>
            <w:noProof/>
            <w:webHidden/>
          </w:rPr>
          <w:fldChar w:fldCharType="end"/>
        </w:r>
      </w:hyperlink>
    </w:p>
    <w:p w:rsidR="00F54203" w:rsidRPr="001F76F8" w:rsidRDefault="0048611C" w:rsidP="00F54203">
      <w:pPr>
        <w:pStyle w:val="BodyText"/>
      </w:pPr>
      <w:r w:rsidRPr="001F76F8">
        <w:rPr>
          <w:b/>
          <w:sz w:val="24"/>
          <w:szCs w:val="24"/>
        </w:rPr>
        <w:fldChar w:fldCharType="end"/>
      </w:r>
    </w:p>
    <w:p w:rsidR="008163BF" w:rsidRPr="001F76F8" w:rsidRDefault="00B22A66" w:rsidP="003A372C">
      <w:pPr>
        <w:pStyle w:val="Heading1"/>
        <w:rPr>
          <w:i/>
        </w:rPr>
      </w:pPr>
      <w:r w:rsidRPr="001F76F8">
        <w:rPr>
          <w:i/>
        </w:rPr>
        <w:br w:type="page"/>
      </w:r>
      <w:bookmarkStart w:id="4" w:name="_Toc122934306"/>
      <w:bookmarkStart w:id="5" w:name="_Toc342295771"/>
      <w:r w:rsidR="003B6D48" w:rsidRPr="001F76F8">
        <w:rPr>
          <w:i/>
        </w:rPr>
        <w:lastRenderedPageBreak/>
        <w:t>Feature</w:t>
      </w:r>
      <w:r w:rsidR="009C1FFA" w:rsidRPr="001F76F8">
        <w:rPr>
          <w:i/>
        </w:rPr>
        <w:t xml:space="preserve"> </w:t>
      </w:r>
      <w:bookmarkEnd w:id="4"/>
      <w:r w:rsidR="00341299" w:rsidRPr="001F76F8">
        <w:rPr>
          <w:i/>
        </w:rPr>
        <w:t>Overview</w:t>
      </w:r>
      <w:bookmarkEnd w:id="5"/>
    </w:p>
    <w:p w:rsidR="008163BF" w:rsidRPr="001F76F8" w:rsidRDefault="003B6D48" w:rsidP="008163BF">
      <w:pPr>
        <w:pStyle w:val="Heading2"/>
      </w:pPr>
      <w:bookmarkStart w:id="6" w:name="_Toc110839329"/>
      <w:bookmarkStart w:id="7" w:name="_Toc122934307"/>
      <w:bookmarkStart w:id="8" w:name="_Toc342295772"/>
      <w:r w:rsidRPr="001F76F8">
        <w:t>Feature</w:t>
      </w:r>
      <w:r w:rsidR="00A5528D" w:rsidRPr="001F76F8">
        <w:t xml:space="preserve"> </w:t>
      </w:r>
      <w:r w:rsidR="008163BF" w:rsidRPr="001F76F8">
        <w:t>Description</w:t>
      </w:r>
      <w:bookmarkEnd w:id="6"/>
      <w:bookmarkEnd w:id="7"/>
      <w:bookmarkEnd w:id="8"/>
    </w:p>
    <w:p w:rsidR="001931B3" w:rsidRPr="001F76F8" w:rsidRDefault="00B5184B" w:rsidP="00B5184B">
      <w:pPr>
        <w:pStyle w:val="BodyText"/>
      </w:pPr>
      <w:r w:rsidRPr="001F76F8">
        <w:t>The Point of Sale</w:t>
      </w:r>
      <w:r w:rsidR="00BF56AF" w:rsidRPr="001F76F8">
        <w:t xml:space="preserve"> system supports creating relationships of items</w:t>
      </w:r>
      <w:r w:rsidR="00B642DE" w:rsidRPr="001F76F8">
        <w:t xml:space="preserve"> that are </w:t>
      </w:r>
      <w:r w:rsidR="001931B3" w:rsidRPr="001F76F8">
        <w:t xml:space="preserve">suggested sell, </w:t>
      </w:r>
      <w:r w:rsidR="00B642DE" w:rsidRPr="001F76F8">
        <w:t>mandatory</w:t>
      </w:r>
      <w:r w:rsidR="003B1BF9" w:rsidRPr="001F76F8">
        <w:t xml:space="preserve">. </w:t>
      </w:r>
      <w:r w:rsidR="00B7697C" w:rsidRPr="001F76F8">
        <w:t xml:space="preserve">  An item may contain all of the different types of relationships.</w:t>
      </w:r>
    </w:p>
    <w:p w:rsidR="00C875B4" w:rsidRPr="001F76F8" w:rsidRDefault="00153A4A" w:rsidP="00B5184B">
      <w:pPr>
        <w:pStyle w:val="BodyText"/>
      </w:pPr>
      <w:r w:rsidRPr="001F76F8">
        <w:t>Mandatory</w:t>
      </w:r>
      <w:r w:rsidR="001F3F3F" w:rsidRPr="001F76F8">
        <w:t xml:space="preserve"> relationships are where</w:t>
      </w:r>
      <w:r w:rsidR="00BF56AF" w:rsidRPr="001F76F8">
        <w:t xml:space="preserve"> selling an item trigger</w:t>
      </w:r>
      <w:r w:rsidR="00CE6A2F" w:rsidRPr="001F76F8">
        <w:t>s</w:t>
      </w:r>
      <w:r w:rsidR="00BF56AF" w:rsidRPr="001F76F8">
        <w:t xml:space="preserve"> the automatic </w:t>
      </w:r>
      <w:r w:rsidR="00D3313E" w:rsidRPr="001F76F8">
        <w:t xml:space="preserve">adding of an </w:t>
      </w:r>
      <w:r w:rsidR="00BF56AF" w:rsidRPr="001F76F8">
        <w:t>item</w:t>
      </w:r>
      <w:r w:rsidR="00D3313E" w:rsidRPr="001F76F8">
        <w:t>(s)</w:t>
      </w:r>
      <w:r w:rsidR="00BF56AF" w:rsidRPr="001F76F8">
        <w:t xml:space="preserve">.  </w:t>
      </w:r>
    </w:p>
    <w:p w:rsidR="0009575B" w:rsidRPr="001F76F8" w:rsidRDefault="0009575B" w:rsidP="0009575B">
      <w:pPr>
        <w:pStyle w:val="BodyText"/>
      </w:pPr>
      <w:r w:rsidRPr="001F76F8">
        <w:t>Mandatory</w:t>
      </w:r>
      <w:r w:rsidR="0083433F" w:rsidRPr="001F76F8">
        <w:t>-Optional</w:t>
      </w:r>
      <w:r w:rsidRPr="001F76F8">
        <w:t xml:space="preserve"> Selection relationships are where the system displays a list of related items and the system requires an item to be selected prior to continuing selling the trigger item.  Optional Selection relationships are where the system displays a list of related items and the system does not require an item to be selected to continue selling the trigger item.  Once a selection is made, the system does not allow the selection to be changed.  An example includes selling a cell phone which triggers the selection of a cell phone plan and then that cell phone plan displays a list of promotion packages.</w:t>
      </w:r>
    </w:p>
    <w:p w:rsidR="00B642DE" w:rsidRPr="001F76F8" w:rsidRDefault="00C875B4" w:rsidP="00B642DE">
      <w:pPr>
        <w:pStyle w:val="BodyText"/>
      </w:pPr>
      <w:r w:rsidRPr="001F76F8">
        <w:t xml:space="preserve">Suggested Sell relationships are </w:t>
      </w:r>
      <w:r w:rsidR="00B642DE" w:rsidRPr="001F76F8">
        <w:t xml:space="preserve">a list of </w:t>
      </w:r>
      <w:r w:rsidR="000E36D2" w:rsidRPr="001F76F8">
        <w:t xml:space="preserve">items </w:t>
      </w:r>
      <w:r w:rsidR="00B642DE" w:rsidRPr="001F76F8">
        <w:t xml:space="preserve">have been identified that further entice customers to add additional products to their purchase.  Suggested selling practices include having the Point of Sale application passively display suggested selling items, which </w:t>
      </w:r>
      <w:r w:rsidR="00153A4A" w:rsidRPr="001F76F8">
        <w:t>includes warranty</w:t>
      </w:r>
      <w:r w:rsidR="00B642DE" w:rsidRPr="001F76F8">
        <w:t xml:space="preserve"> items that are available for a product item.</w:t>
      </w:r>
    </w:p>
    <w:p w:rsidR="00F523F6" w:rsidRPr="001F76F8" w:rsidRDefault="0063125C" w:rsidP="00341299">
      <w:pPr>
        <w:pStyle w:val="Heading2"/>
      </w:pPr>
      <w:bookmarkStart w:id="9" w:name="_Toc342295773"/>
      <w:r w:rsidRPr="001F76F8">
        <w:t>Assumptions</w:t>
      </w:r>
      <w:bookmarkEnd w:id="9"/>
    </w:p>
    <w:p w:rsidR="002A338B" w:rsidRPr="001F76F8" w:rsidRDefault="002A338B" w:rsidP="00936FF8">
      <w:pPr>
        <w:pStyle w:val="BodyText"/>
        <w:numPr>
          <w:ilvl w:val="0"/>
          <w:numId w:val="18"/>
        </w:numPr>
      </w:pPr>
      <w:r w:rsidRPr="001F76F8">
        <w:t>All text displayed by the system is configurable by brand to support multi-language.  Text is defined from an external source</w:t>
      </w:r>
      <w:r w:rsidR="00293577" w:rsidRPr="001F76F8">
        <w:t xml:space="preserve"> or defined within the system. </w:t>
      </w:r>
    </w:p>
    <w:p w:rsidR="00721745" w:rsidRPr="001F76F8" w:rsidRDefault="002A338B" w:rsidP="003B6D48">
      <w:pPr>
        <w:pStyle w:val="BodyText"/>
        <w:numPr>
          <w:ilvl w:val="0"/>
          <w:numId w:val="18"/>
        </w:numPr>
      </w:pPr>
      <w:r w:rsidRPr="001F76F8">
        <w:t xml:space="preserve">All Manager Overrides are bypassed.  </w:t>
      </w:r>
    </w:p>
    <w:p w:rsidR="00320DD3" w:rsidRPr="001F76F8" w:rsidRDefault="00320DD3" w:rsidP="00341299">
      <w:pPr>
        <w:pStyle w:val="Heading2"/>
      </w:pPr>
      <w:bookmarkStart w:id="10" w:name="_Parameters"/>
      <w:bookmarkStart w:id="11" w:name="_Toc342295774"/>
      <w:bookmarkEnd w:id="10"/>
      <w:r w:rsidRPr="001F76F8">
        <w:t>Parameters</w:t>
      </w:r>
      <w:r w:rsidR="00027F72" w:rsidRPr="001F76F8">
        <w:t xml:space="preserve"> and System Settings</w:t>
      </w:r>
      <w:bookmarkEnd w:id="11"/>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32"/>
        <w:gridCol w:w="5352"/>
        <w:gridCol w:w="2480"/>
      </w:tblGrid>
      <w:tr w:rsidR="00731DE3" w:rsidRPr="001F76F8" w:rsidTr="00731DE3">
        <w:trPr>
          <w:cantSplit/>
        </w:trPr>
        <w:tc>
          <w:tcPr>
            <w:tcW w:w="1293" w:type="pct"/>
            <w:tcBorders>
              <w:top w:val="single" w:sz="8" w:space="0" w:color="4F81BD"/>
              <w:left w:val="single" w:sz="8" w:space="0" w:color="4F81BD"/>
              <w:bottom w:val="single" w:sz="18" w:space="0" w:color="4F81BD"/>
              <w:right w:val="single" w:sz="8" w:space="0" w:color="4F81BD"/>
            </w:tcBorders>
          </w:tcPr>
          <w:p w:rsidR="00731DE3" w:rsidRPr="001F76F8" w:rsidRDefault="00731DE3" w:rsidP="00721745">
            <w:pPr>
              <w:rPr>
                <w:b/>
              </w:rPr>
            </w:pPr>
            <w:r w:rsidRPr="001F76F8">
              <w:rPr>
                <w:b/>
              </w:rPr>
              <w:t>Parameter Mnemonic</w:t>
            </w:r>
          </w:p>
        </w:tc>
        <w:tc>
          <w:tcPr>
            <w:tcW w:w="2533" w:type="pct"/>
            <w:tcBorders>
              <w:top w:val="single" w:sz="8" w:space="0" w:color="4F81BD"/>
              <w:left w:val="single" w:sz="8" w:space="0" w:color="4F81BD"/>
              <w:bottom w:val="single" w:sz="18" w:space="0" w:color="4F81BD"/>
              <w:right w:val="single" w:sz="8" w:space="0" w:color="4F81BD"/>
            </w:tcBorders>
          </w:tcPr>
          <w:p w:rsidR="00731DE3" w:rsidRPr="001F76F8" w:rsidRDefault="00731DE3" w:rsidP="00721745">
            <w:pPr>
              <w:rPr>
                <w:b/>
                <w:vanish/>
                <w:szCs w:val="20"/>
              </w:rPr>
            </w:pPr>
            <w:r w:rsidRPr="001F76F8">
              <w:rPr>
                <w:b/>
                <w:szCs w:val="20"/>
              </w:rPr>
              <w:t>Description</w:t>
            </w:r>
          </w:p>
        </w:tc>
        <w:tc>
          <w:tcPr>
            <w:tcW w:w="1174" w:type="pct"/>
            <w:tcBorders>
              <w:top w:val="single" w:sz="8" w:space="0" w:color="4F81BD"/>
              <w:left w:val="single" w:sz="8" w:space="0" w:color="4F81BD"/>
              <w:bottom w:val="single" w:sz="18" w:space="0" w:color="4F81BD"/>
              <w:right w:val="single" w:sz="8" w:space="0" w:color="4F81BD"/>
            </w:tcBorders>
          </w:tcPr>
          <w:p w:rsidR="00731DE3" w:rsidRPr="001F76F8" w:rsidRDefault="00731DE3" w:rsidP="00721745">
            <w:pPr>
              <w:rPr>
                <w:b/>
                <w:szCs w:val="20"/>
              </w:rPr>
            </w:pPr>
            <w:r w:rsidRPr="001F76F8">
              <w:rPr>
                <w:b/>
                <w:szCs w:val="20"/>
              </w:rPr>
              <w:t>Valid Values</w:t>
            </w:r>
          </w:p>
        </w:tc>
      </w:tr>
      <w:tr w:rsidR="0083433F" w:rsidRPr="001F76F8" w:rsidTr="009D7683">
        <w:trPr>
          <w:cantSplit/>
        </w:trPr>
        <w:tc>
          <w:tcPr>
            <w:tcW w:w="1293" w:type="pct"/>
            <w:tcBorders>
              <w:top w:val="single" w:sz="8" w:space="0" w:color="4F81BD"/>
              <w:left w:val="single" w:sz="8" w:space="0" w:color="4F81BD"/>
              <w:bottom w:val="single" w:sz="8" w:space="0" w:color="4F81BD"/>
              <w:right w:val="single" w:sz="8" w:space="0" w:color="4F81BD"/>
            </w:tcBorders>
            <w:shd w:val="clear" w:color="auto" w:fill="D3DFEE"/>
          </w:tcPr>
          <w:p w:rsidR="0083433F" w:rsidRPr="001F76F8" w:rsidRDefault="0083433F" w:rsidP="009D7683">
            <w:pPr>
              <w:rPr>
                <w:bCs/>
                <w:szCs w:val="20"/>
              </w:rPr>
            </w:pPr>
            <w:r w:rsidRPr="001F76F8">
              <w:rPr>
                <w:bCs/>
                <w:szCs w:val="20"/>
              </w:rPr>
              <w:t>Signature Required</w:t>
            </w:r>
          </w:p>
        </w:tc>
        <w:tc>
          <w:tcPr>
            <w:tcW w:w="2533" w:type="pct"/>
            <w:tcBorders>
              <w:top w:val="single" w:sz="8" w:space="0" w:color="4F81BD"/>
              <w:left w:val="single" w:sz="8" w:space="0" w:color="4F81BD"/>
              <w:bottom w:val="single" w:sz="8" w:space="0" w:color="4F81BD"/>
              <w:right w:val="single" w:sz="8" w:space="0" w:color="4F81BD"/>
            </w:tcBorders>
            <w:shd w:val="clear" w:color="auto" w:fill="D3DFEE"/>
          </w:tcPr>
          <w:p w:rsidR="0083433F" w:rsidRPr="001F76F8" w:rsidRDefault="0083433F" w:rsidP="009D7683">
            <w:pPr>
              <w:rPr>
                <w:szCs w:val="20"/>
              </w:rPr>
            </w:pPr>
            <w:r w:rsidRPr="001F76F8">
              <w:rPr>
                <w:szCs w:val="20"/>
              </w:rPr>
              <w:t>Determines if a function or an acceptance of Terms and Conditions requires a signature.  The parameter also defines if the signature for a feature can be consolidated.</w:t>
            </w:r>
          </w:p>
        </w:tc>
        <w:tc>
          <w:tcPr>
            <w:tcW w:w="1174" w:type="pct"/>
            <w:tcBorders>
              <w:top w:val="single" w:sz="8" w:space="0" w:color="4F81BD"/>
              <w:left w:val="single" w:sz="8" w:space="0" w:color="4F81BD"/>
              <w:bottom w:val="single" w:sz="8" w:space="0" w:color="4F81BD"/>
              <w:right w:val="single" w:sz="8" w:space="0" w:color="4F81BD"/>
            </w:tcBorders>
            <w:shd w:val="clear" w:color="auto" w:fill="D3DFEE"/>
          </w:tcPr>
          <w:p w:rsidR="0083433F" w:rsidRPr="001F76F8" w:rsidRDefault="0083433F" w:rsidP="0083433F">
            <w:pPr>
              <w:rPr>
                <w:szCs w:val="20"/>
              </w:rPr>
            </w:pPr>
            <w:r w:rsidRPr="001F76F8">
              <w:rPr>
                <w:szCs w:val="20"/>
              </w:rPr>
              <w:t>Current Scope:</w:t>
            </w:r>
          </w:p>
          <w:p w:rsidR="0083433F" w:rsidRPr="001F76F8" w:rsidRDefault="0083433F" w:rsidP="0083433F">
            <w:pPr>
              <w:pStyle w:val="ListParagraph"/>
              <w:numPr>
                <w:ilvl w:val="0"/>
                <w:numId w:val="37"/>
              </w:numPr>
              <w:rPr>
                <w:szCs w:val="20"/>
              </w:rPr>
            </w:pPr>
            <w:r w:rsidRPr="001F76F8">
              <w:rPr>
                <w:szCs w:val="20"/>
              </w:rPr>
              <w:t>Warranty Item – PSP</w:t>
            </w:r>
          </w:p>
          <w:p w:rsidR="0083433F" w:rsidRPr="001F76F8" w:rsidRDefault="0083433F" w:rsidP="0083433F">
            <w:pPr>
              <w:pStyle w:val="ListParagraph"/>
              <w:numPr>
                <w:ilvl w:val="0"/>
                <w:numId w:val="37"/>
              </w:numPr>
              <w:rPr>
                <w:szCs w:val="20"/>
              </w:rPr>
            </w:pPr>
            <w:r w:rsidRPr="001F76F8">
              <w:rPr>
                <w:szCs w:val="20"/>
              </w:rPr>
              <w:t>Warranty Item – PRP</w:t>
            </w:r>
          </w:p>
          <w:p w:rsidR="0083433F" w:rsidRPr="001F76F8" w:rsidRDefault="0083433F" w:rsidP="0083433F">
            <w:pPr>
              <w:pStyle w:val="ListParagraph"/>
              <w:numPr>
                <w:ilvl w:val="0"/>
                <w:numId w:val="37"/>
              </w:numPr>
              <w:rPr>
                <w:szCs w:val="20"/>
              </w:rPr>
            </w:pPr>
            <w:r w:rsidRPr="001F76F8">
              <w:rPr>
                <w:szCs w:val="20"/>
              </w:rPr>
              <w:t xml:space="preserve">Item Tax Exempt </w:t>
            </w:r>
          </w:p>
          <w:p w:rsidR="0083433F" w:rsidRPr="001F76F8" w:rsidRDefault="0083433F" w:rsidP="0083433F">
            <w:pPr>
              <w:pStyle w:val="ListParagraph"/>
              <w:numPr>
                <w:ilvl w:val="0"/>
                <w:numId w:val="37"/>
              </w:numPr>
              <w:rPr>
                <w:szCs w:val="20"/>
              </w:rPr>
            </w:pPr>
            <w:r w:rsidRPr="001F76F8">
              <w:rPr>
                <w:szCs w:val="20"/>
              </w:rPr>
              <w:t>Tran Tax Exempt</w:t>
            </w:r>
          </w:p>
          <w:p w:rsidR="0083433F" w:rsidRPr="001F76F8" w:rsidRDefault="0083433F" w:rsidP="0083433F">
            <w:pPr>
              <w:pStyle w:val="ListParagraph"/>
              <w:numPr>
                <w:ilvl w:val="0"/>
                <w:numId w:val="37"/>
              </w:numPr>
              <w:rPr>
                <w:szCs w:val="20"/>
              </w:rPr>
            </w:pPr>
            <w:r w:rsidRPr="001F76F8">
              <w:rPr>
                <w:szCs w:val="20"/>
              </w:rPr>
              <w:t>Warranty Item – Monthly</w:t>
            </w:r>
          </w:p>
          <w:p w:rsidR="0083433F" w:rsidRPr="001F76F8" w:rsidRDefault="0083433F" w:rsidP="0083433F">
            <w:pPr>
              <w:pStyle w:val="ListParagraph"/>
              <w:numPr>
                <w:ilvl w:val="0"/>
                <w:numId w:val="37"/>
              </w:numPr>
              <w:rPr>
                <w:szCs w:val="20"/>
              </w:rPr>
            </w:pPr>
            <w:r w:rsidRPr="001F76F8">
              <w:rPr>
                <w:szCs w:val="20"/>
              </w:rPr>
              <w:t>Subscription Item</w:t>
            </w:r>
          </w:p>
          <w:p w:rsidR="0083433F" w:rsidRPr="001F76F8" w:rsidRDefault="0083433F" w:rsidP="0083433F">
            <w:pPr>
              <w:pStyle w:val="ListParagraph"/>
              <w:numPr>
                <w:ilvl w:val="0"/>
                <w:numId w:val="37"/>
              </w:numPr>
              <w:rPr>
                <w:szCs w:val="20"/>
              </w:rPr>
            </w:pPr>
            <w:r w:rsidRPr="001F76F8">
              <w:rPr>
                <w:szCs w:val="20"/>
              </w:rPr>
              <w:t>General Item Attribute for Signature Capture with Terms</w:t>
            </w:r>
          </w:p>
        </w:tc>
      </w:tr>
      <w:tr w:rsidR="009D7683" w:rsidRPr="001F76F8" w:rsidTr="009D7683">
        <w:trPr>
          <w:cantSplit/>
        </w:trPr>
        <w:tc>
          <w:tcPr>
            <w:tcW w:w="1293" w:type="pct"/>
            <w:tcBorders>
              <w:top w:val="single" w:sz="8" w:space="0" w:color="4F81BD"/>
              <w:left w:val="single" w:sz="8" w:space="0" w:color="4F81BD"/>
              <w:bottom w:val="single" w:sz="8" w:space="0" w:color="4F81BD"/>
              <w:right w:val="single" w:sz="8" w:space="0" w:color="4F81BD"/>
            </w:tcBorders>
            <w:shd w:val="clear" w:color="auto" w:fill="D3DFEE"/>
          </w:tcPr>
          <w:p w:rsidR="009D7683" w:rsidRPr="001F76F8" w:rsidRDefault="009D7683" w:rsidP="009D7683">
            <w:pPr>
              <w:rPr>
                <w:bCs/>
                <w:szCs w:val="20"/>
              </w:rPr>
            </w:pPr>
            <w:r w:rsidRPr="001F76F8">
              <w:rPr>
                <w:bCs/>
                <w:szCs w:val="20"/>
              </w:rPr>
              <w:t>Suggested Sell Transaction Types</w:t>
            </w:r>
          </w:p>
        </w:tc>
        <w:tc>
          <w:tcPr>
            <w:tcW w:w="2533" w:type="pct"/>
            <w:tcBorders>
              <w:top w:val="single" w:sz="8" w:space="0" w:color="4F81BD"/>
              <w:left w:val="single" w:sz="8" w:space="0" w:color="4F81BD"/>
              <w:bottom w:val="single" w:sz="8" w:space="0" w:color="4F81BD"/>
              <w:right w:val="single" w:sz="8" w:space="0" w:color="4F81BD"/>
            </w:tcBorders>
            <w:shd w:val="clear" w:color="auto" w:fill="D3DFEE"/>
          </w:tcPr>
          <w:p w:rsidR="009D7683" w:rsidRPr="001F76F8" w:rsidRDefault="009D7683" w:rsidP="009D7683">
            <w:pPr>
              <w:rPr>
                <w:szCs w:val="20"/>
              </w:rPr>
            </w:pPr>
            <w:r w:rsidRPr="001F76F8">
              <w:rPr>
                <w:rFonts w:cs="Arial"/>
              </w:rPr>
              <w:t>Determines the transaction types where Suggested Sell is available</w:t>
            </w:r>
          </w:p>
        </w:tc>
        <w:tc>
          <w:tcPr>
            <w:tcW w:w="1174" w:type="pct"/>
            <w:tcBorders>
              <w:top w:val="single" w:sz="8" w:space="0" w:color="4F81BD"/>
              <w:left w:val="single" w:sz="8" w:space="0" w:color="4F81BD"/>
              <w:bottom w:val="single" w:sz="8" w:space="0" w:color="4F81BD"/>
              <w:right w:val="single" w:sz="8" w:space="0" w:color="4F81BD"/>
            </w:tcBorders>
            <w:shd w:val="clear" w:color="auto" w:fill="D3DFEE"/>
          </w:tcPr>
          <w:p w:rsidR="009D7683" w:rsidRPr="001F76F8" w:rsidRDefault="009D7683" w:rsidP="009D7683">
            <w:pPr>
              <w:pStyle w:val="ListParagraph"/>
              <w:numPr>
                <w:ilvl w:val="0"/>
                <w:numId w:val="35"/>
              </w:numPr>
              <w:rPr>
                <w:szCs w:val="20"/>
              </w:rPr>
            </w:pPr>
            <w:r w:rsidRPr="001F76F8">
              <w:rPr>
                <w:szCs w:val="20"/>
              </w:rPr>
              <w:t>Sale</w:t>
            </w:r>
          </w:p>
        </w:tc>
      </w:tr>
      <w:tr w:rsidR="00F84BEB" w:rsidRPr="001F76F8" w:rsidTr="009D7683">
        <w:trPr>
          <w:cantSplit/>
        </w:trPr>
        <w:tc>
          <w:tcPr>
            <w:tcW w:w="1293" w:type="pct"/>
            <w:tcBorders>
              <w:top w:val="single" w:sz="8" w:space="0" w:color="4F81BD"/>
              <w:left w:val="single" w:sz="8" w:space="0" w:color="4F81BD"/>
              <w:bottom w:val="single" w:sz="8" w:space="0" w:color="4F81BD"/>
              <w:right w:val="single" w:sz="8" w:space="0" w:color="4F81BD"/>
            </w:tcBorders>
            <w:shd w:val="clear" w:color="auto" w:fill="D3DFEE"/>
          </w:tcPr>
          <w:p w:rsidR="00F84BEB" w:rsidRPr="001F76F8" w:rsidRDefault="00F84BEB" w:rsidP="009D7683">
            <w:pPr>
              <w:rPr>
                <w:bCs/>
                <w:szCs w:val="20"/>
              </w:rPr>
            </w:pPr>
            <w:r w:rsidRPr="001F76F8">
              <w:rPr>
                <w:bCs/>
                <w:szCs w:val="20"/>
              </w:rPr>
              <w:t>Employee Eligible Relationships</w:t>
            </w:r>
          </w:p>
        </w:tc>
        <w:tc>
          <w:tcPr>
            <w:tcW w:w="2533" w:type="pct"/>
            <w:tcBorders>
              <w:top w:val="single" w:sz="8" w:space="0" w:color="4F81BD"/>
              <w:left w:val="single" w:sz="8" w:space="0" w:color="4F81BD"/>
              <w:bottom w:val="single" w:sz="8" w:space="0" w:color="4F81BD"/>
              <w:right w:val="single" w:sz="8" w:space="0" w:color="4F81BD"/>
            </w:tcBorders>
            <w:shd w:val="clear" w:color="auto" w:fill="D3DFEE"/>
          </w:tcPr>
          <w:p w:rsidR="00F84BEB" w:rsidRPr="001F76F8" w:rsidRDefault="00F84BEB" w:rsidP="00F84BEB">
            <w:pPr>
              <w:tabs>
                <w:tab w:val="left" w:pos="1507"/>
              </w:tabs>
              <w:rPr>
                <w:rFonts w:cs="Arial"/>
              </w:rPr>
            </w:pPr>
            <w:r w:rsidRPr="001F76F8">
              <w:rPr>
                <w:rFonts w:cs="Arial"/>
              </w:rPr>
              <w:t>Determines if a relationship is eligible for an employee transaction.  The system checks employee eligible flag on a relationship before presenting it to the user.</w:t>
            </w:r>
          </w:p>
        </w:tc>
        <w:tc>
          <w:tcPr>
            <w:tcW w:w="1174" w:type="pct"/>
            <w:tcBorders>
              <w:top w:val="single" w:sz="8" w:space="0" w:color="4F81BD"/>
              <w:left w:val="single" w:sz="8" w:space="0" w:color="4F81BD"/>
              <w:bottom w:val="single" w:sz="8" w:space="0" w:color="4F81BD"/>
              <w:right w:val="single" w:sz="8" w:space="0" w:color="4F81BD"/>
            </w:tcBorders>
            <w:shd w:val="clear" w:color="auto" w:fill="D3DFEE"/>
          </w:tcPr>
          <w:p w:rsidR="00F84BEB" w:rsidRPr="001F76F8" w:rsidRDefault="00F84BEB" w:rsidP="009D7683">
            <w:pPr>
              <w:pStyle w:val="ListParagraph"/>
              <w:numPr>
                <w:ilvl w:val="0"/>
                <w:numId w:val="35"/>
              </w:numPr>
              <w:rPr>
                <w:szCs w:val="20"/>
              </w:rPr>
            </w:pPr>
            <w:r w:rsidRPr="001F76F8">
              <w:rPr>
                <w:szCs w:val="20"/>
              </w:rPr>
              <w:t>On</w:t>
            </w:r>
          </w:p>
          <w:p w:rsidR="00F84BEB" w:rsidRPr="001F76F8" w:rsidRDefault="00F84BEB" w:rsidP="009D7683">
            <w:pPr>
              <w:pStyle w:val="ListParagraph"/>
              <w:numPr>
                <w:ilvl w:val="0"/>
                <w:numId w:val="35"/>
              </w:numPr>
              <w:rPr>
                <w:szCs w:val="20"/>
              </w:rPr>
            </w:pPr>
            <w:r w:rsidRPr="001F76F8">
              <w:rPr>
                <w:szCs w:val="20"/>
              </w:rPr>
              <w:t>Off</w:t>
            </w:r>
          </w:p>
        </w:tc>
      </w:tr>
      <w:tr w:rsidR="00252AF4" w:rsidRPr="001F76F8" w:rsidTr="009D7683">
        <w:trPr>
          <w:cantSplit/>
          <w:ins w:id="12" w:author="Amy Byers" w:date="2015-04-01T13:19:00Z"/>
        </w:trPr>
        <w:tc>
          <w:tcPr>
            <w:tcW w:w="1293" w:type="pct"/>
            <w:tcBorders>
              <w:top w:val="single" w:sz="8" w:space="0" w:color="4F81BD"/>
              <w:left w:val="single" w:sz="8" w:space="0" w:color="4F81BD"/>
              <w:bottom w:val="single" w:sz="8" w:space="0" w:color="4F81BD"/>
              <w:right w:val="single" w:sz="8" w:space="0" w:color="4F81BD"/>
            </w:tcBorders>
            <w:shd w:val="clear" w:color="auto" w:fill="D3DFEE"/>
          </w:tcPr>
          <w:p w:rsidR="00252AF4" w:rsidRPr="001F76F8" w:rsidRDefault="00252AF4" w:rsidP="00252AF4">
            <w:pPr>
              <w:rPr>
                <w:ins w:id="13" w:author="Amy Byers" w:date="2015-04-01T13:19:00Z"/>
                <w:bCs/>
                <w:szCs w:val="20"/>
              </w:rPr>
            </w:pPr>
            <w:ins w:id="14" w:author="Amy Byers" w:date="2015-04-01T13:20:00Z">
              <w:r>
                <w:rPr>
                  <w:bCs/>
                  <w:szCs w:val="20"/>
                </w:rPr>
                <w:t>No E Waste Sale Flag</w:t>
              </w:r>
            </w:ins>
          </w:p>
        </w:tc>
        <w:tc>
          <w:tcPr>
            <w:tcW w:w="2533" w:type="pct"/>
            <w:tcBorders>
              <w:top w:val="single" w:sz="8" w:space="0" w:color="4F81BD"/>
              <w:left w:val="single" w:sz="8" w:space="0" w:color="4F81BD"/>
              <w:bottom w:val="single" w:sz="8" w:space="0" w:color="4F81BD"/>
              <w:right w:val="single" w:sz="8" w:space="0" w:color="4F81BD"/>
            </w:tcBorders>
            <w:shd w:val="clear" w:color="auto" w:fill="D3DFEE"/>
          </w:tcPr>
          <w:p w:rsidR="00252AF4" w:rsidRPr="001F76F8" w:rsidRDefault="00252AF4" w:rsidP="00252AF4">
            <w:pPr>
              <w:tabs>
                <w:tab w:val="left" w:pos="1507"/>
              </w:tabs>
              <w:rPr>
                <w:ins w:id="15" w:author="Amy Byers" w:date="2015-04-01T13:19:00Z"/>
                <w:rFonts w:cs="Arial"/>
              </w:rPr>
            </w:pPr>
            <w:ins w:id="16" w:author="Amy Byers" w:date="2015-04-01T13:20:00Z">
              <w:r>
                <w:rPr>
                  <w:rFonts w:cs="Arial"/>
                </w:rPr>
                <w:t>Determines if an E Waste mandatory relationship type is processed for transaction IBH</w:t>
              </w:r>
            </w:ins>
          </w:p>
        </w:tc>
        <w:tc>
          <w:tcPr>
            <w:tcW w:w="1174" w:type="pct"/>
            <w:tcBorders>
              <w:top w:val="single" w:sz="8" w:space="0" w:color="4F81BD"/>
              <w:left w:val="single" w:sz="8" w:space="0" w:color="4F81BD"/>
              <w:bottom w:val="single" w:sz="8" w:space="0" w:color="4F81BD"/>
              <w:right w:val="single" w:sz="8" w:space="0" w:color="4F81BD"/>
            </w:tcBorders>
            <w:shd w:val="clear" w:color="auto" w:fill="D3DFEE"/>
          </w:tcPr>
          <w:p w:rsidR="00252AF4" w:rsidRDefault="00252AF4" w:rsidP="00252AF4">
            <w:pPr>
              <w:pStyle w:val="ListParagraph"/>
              <w:numPr>
                <w:ilvl w:val="0"/>
                <w:numId w:val="35"/>
              </w:numPr>
              <w:rPr>
                <w:ins w:id="17" w:author="Amy Byers" w:date="2015-04-01T13:20:00Z"/>
                <w:szCs w:val="20"/>
              </w:rPr>
            </w:pPr>
            <w:ins w:id="18" w:author="Amy Byers" w:date="2015-04-01T13:20:00Z">
              <w:r>
                <w:rPr>
                  <w:szCs w:val="20"/>
                </w:rPr>
                <w:t>On</w:t>
              </w:r>
            </w:ins>
          </w:p>
          <w:p w:rsidR="00252AF4" w:rsidRPr="001F76F8" w:rsidRDefault="00252AF4" w:rsidP="00252AF4">
            <w:pPr>
              <w:pStyle w:val="ListParagraph"/>
              <w:numPr>
                <w:ilvl w:val="0"/>
                <w:numId w:val="35"/>
              </w:numPr>
              <w:rPr>
                <w:ins w:id="19" w:author="Amy Byers" w:date="2015-04-01T13:19:00Z"/>
                <w:szCs w:val="20"/>
              </w:rPr>
            </w:pPr>
            <w:ins w:id="20" w:author="Amy Byers" w:date="2015-04-01T13:20:00Z">
              <w:r>
                <w:rPr>
                  <w:szCs w:val="20"/>
                </w:rPr>
                <w:t>Off</w:t>
              </w:r>
            </w:ins>
          </w:p>
        </w:tc>
      </w:tr>
    </w:tbl>
    <w:p w:rsidR="00D8448E" w:rsidRPr="001F76F8" w:rsidRDefault="00D8448E" w:rsidP="00D8448E">
      <w:pPr>
        <w:pStyle w:val="Heading2"/>
      </w:pPr>
      <w:bookmarkStart w:id="21" w:name="_Toc318210821"/>
      <w:bookmarkStart w:id="22" w:name="_Toc342295775"/>
      <w:bookmarkStart w:id="23" w:name="_Toc290020120"/>
      <w:bookmarkStart w:id="24" w:name="_Toc71960215"/>
      <w:r w:rsidRPr="001F76F8">
        <w:t>Interfaces</w:t>
      </w:r>
      <w:bookmarkEnd w:id="21"/>
      <w:bookmarkEnd w:id="22"/>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5282"/>
        <w:gridCol w:w="5282"/>
      </w:tblGrid>
      <w:tr w:rsidR="00D8448E" w:rsidRPr="001F76F8" w:rsidTr="009D7683">
        <w:trPr>
          <w:cantSplit/>
        </w:trPr>
        <w:tc>
          <w:tcPr>
            <w:tcW w:w="2500" w:type="pct"/>
            <w:tcBorders>
              <w:top w:val="single" w:sz="8" w:space="0" w:color="4F81BD"/>
              <w:left w:val="single" w:sz="8" w:space="0" w:color="4F81BD"/>
              <w:bottom w:val="single" w:sz="18" w:space="0" w:color="4F81BD"/>
              <w:right w:val="single" w:sz="8" w:space="0" w:color="4F81BD"/>
            </w:tcBorders>
          </w:tcPr>
          <w:p w:rsidR="00D8448E" w:rsidRPr="001F76F8" w:rsidRDefault="00D8448E" w:rsidP="009D7683">
            <w:pPr>
              <w:rPr>
                <w:b/>
              </w:rPr>
            </w:pPr>
            <w:r w:rsidRPr="001F76F8">
              <w:rPr>
                <w:b/>
              </w:rPr>
              <w:t>Interface</w:t>
            </w:r>
          </w:p>
        </w:tc>
        <w:tc>
          <w:tcPr>
            <w:tcW w:w="2500" w:type="pct"/>
            <w:tcBorders>
              <w:top w:val="single" w:sz="8" w:space="0" w:color="4F81BD"/>
              <w:left w:val="single" w:sz="8" w:space="0" w:color="4F81BD"/>
              <w:bottom w:val="single" w:sz="18" w:space="0" w:color="4F81BD"/>
              <w:right w:val="single" w:sz="8" w:space="0" w:color="4F81BD"/>
            </w:tcBorders>
          </w:tcPr>
          <w:p w:rsidR="00D8448E" w:rsidRPr="001F76F8" w:rsidRDefault="00D8448E" w:rsidP="009D7683">
            <w:pPr>
              <w:rPr>
                <w:b/>
                <w:vanish/>
                <w:szCs w:val="20"/>
              </w:rPr>
            </w:pPr>
            <w:r w:rsidRPr="001F76F8">
              <w:rPr>
                <w:b/>
                <w:szCs w:val="20"/>
              </w:rPr>
              <w:t>Description</w:t>
            </w:r>
          </w:p>
        </w:tc>
      </w:tr>
      <w:tr w:rsidR="00D8448E" w:rsidRPr="001F76F8" w:rsidTr="009D7683">
        <w:trPr>
          <w:cantSplit/>
        </w:trPr>
        <w:tc>
          <w:tcPr>
            <w:tcW w:w="2500" w:type="pct"/>
            <w:tcBorders>
              <w:top w:val="single" w:sz="18" w:space="0" w:color="4F81BD"/>
              <w:left w:val="single" w:sz="8" w:space="0" w:color="4F81BD"/>
              <w:bottom w:val="single" w:sz="8" w:space="0" w:color="4F81BD"/>
              <w:right w:val="single" w:sz="8" w:space="0" w:color="4F81BD"/>
            </w:tcBorders>
            <w:shd w:val="clear" w:color="auto" w:fill="D3DFEE"/>
          </w:tcPr>
          <w:p w:rsidR="00D8448E" w:rsidRPr="001F76F8" w:rsidRDefault="00BF56AF" w:rsidP="009D7683">
            <w:pPr>
              <w:rPr>
                <w:bCs/>
                <w:szCs w:val="20"/>
              </w:rPr>
            </w:pPr>
            <w:r w:rsidRPr="001F76F8">
              <w:rPr>
                <w:bCs/>
                <w:szCs w:val="20"/>
              </w:rPr>
              <w:t>None</w:t>
            </w:r>
          </w:p>
        </w:tc>
        <w:tc>
          <w:tcPr>
            <w:tcW w:w="2500" w:type="pct"/>
            <w:tcBorders>
              <w:top w:val="single" w:sz="18" w:space="0" w:color="4F81BD"/>
              <w:left w:val="single" w:sz="8" w:space="0" w:color="4F81BD"/>
              <w:bottom w:val="single" w:sz="8" w:space="0" w:color="4F81BD"/>
              <w:right w:val="single" w:sz="8" w:space="0" w:color="4F81BD"/>
            </w:tcBorders>
            <w:shd w:val="clear" w:color="auto" w:fill="D3DFEE"/>
          </w:tcPr>
          <w:p w:rsidR="00D8448E" w:rsidRPr="001F76F8" w:rsidRDefault="006D7A37" w:rsidP="009D7683">
            <w:pPr>
              <w:rPr>
                <w:szCs w:val="20"/>
              </w:rPr>
            </w:pPr>
            <w:r w:rsidRPr="001F76F8">
              <w:rPr>
                <w:szCs w:val="20"/>
              </w:rPr>
              <w:t>Item lookup service?</w:t>
            </w:r>
          </w:p>
        </w:tc>
      </w:tr>
    </w:tbl>
    <w:p w:rsidR="00720432" w:rsidRPr="001F76F8" w:rsidRDefault="00720432" w:rsidP="00720432">
      <w:pPr>
        <w:pStyle w:val="BodyText"/>
        <w:rPr>
          <w:rFonts w:cs="Arial"/>
          <w:kern w:val="32"/>
          <w:sz w:val="28"/>
          <w:szCs w:val="32"/>
        </w:rPr>
      </w:pPr>
      <w:r w:rsidRPr="001F76F8">
        <w:br w:type="page"/>
      </w:r>
    </w:p>
    <w:p w:rsidR="008F15AF" w:rsidRPr="001F76F8" w:rsidRDefault="008F15AF" w:rsidP="008F15AF">
      <w:pPr>
        <w:pStyle w:val="Heading1"/>
        <w:rPr>
          <w:i/>
        </w:rPr>
      </w:pPr>
      <w:bookmarkStart w:id="25" w:name="_Toc342295776"/>
      <w:bookmarkStart w:id="26" w:name="_Toc290020127"/>
      <w:bookmarkEnd w:id="23"/>
      <w:r w:rsidRPr="001F76F8">
        <w:rPr>
          <w:i/>
        </w:rPr>
        <w:lastRenderedPageBreak/>
        <w:t>USE CASE: Related Items – Selection Lists</w:t>
      </w:r>
      <w:bookmarkEnd w:id="25"/>
    </w:p>
    <w:p w:rsidR="008F15AF" w:rsidRPr="001F76F8" w:rsidRDefault="008F15AF" w:rsidP="008F15AF">
      <w:pPr>
        <w:pStyle w:val="Heading2"/>
      </w:pPr>
      <w:bookmarkStart w:id="27" w:name="_Toc342295777"/>
      <w:bookmarkStart w:id="28" w:name="_Toc290020122"/>
      <w:r w:rsidRPr="001F76F8">
        <w:t>Feature Flow</w:t>
      </w:r>
      <w:bookmarkEnd w:id="27"/>
    </w:p>
    <w:p w:rsidR="008F15AF" w:rsidRPr="001F76F8" w:rsidRDefault="0083433F" w:rsidP="008F15AF">
      <w:pPr>
        <w:pStyle w:val="BodyText"/>
        <w:jc w:val="center"/>
      </w:pPr>
      <w:r w:rsidRPr="001F76F8">
        <w:object w:dxaOrig="8950" w:dyaOrig="62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75pt;height:310.5pt" o:ole="">
            <v:imagedata r:id="rId14" o:title=""/>
          </v:shape>
          <o:OLEObject Type="Embed" ProgID="Visio.Drawing.11" ShapeID="_x0000_i1025" DrawAspect="Content" ObjectID="_1489399734" r:id="rId15"/>
        </w:object>
      </w:r>
    </w:p>
    <w:p w:rsidR="008F15AF" w:rsidRPr="001F76F8" w:rsidRDefault="008F15AF" w:rsidP="008F15AF">
      <w:pPr>
        <w:pStyle w:val="Heading2"/>
      </w:pPr>
      <w:bookmarkStart w:id="29" w:name="_Toc342295778"/>
      <w:r w:rsidRPr="001F76F8">
        <w:t>Precondition</w:t>
      </w:r>
      <w:bookmarkEnd w:id="28"/>
      <w:bookmarkEnd w:id="29"/>
    </w:p>
    <w:p w:rsidR="008F15AF" w:rsidRPr="001F76F8" w:rsidRDefault="008F15AF" w:rsidP="008F15AF">
      <w:pPr>
        <w:pStyle w:val="BodyText"/>
        <w:numPr>
          <w:ilvl w:val="0"/>
          <w:numId w:val="2"/>
        </w:numPr>
      </w:pPr>
      <w:bookmarkStart w:id="30" w:name="_Ref233697587"/>
      <w:bookmarkStart w:id="31" w:name="_Ref233697593"/>
      <w:bookmarkStart w:id="32" w:name="_Toc290020123"/>
      <w:r w:rsidRPr="001F76F8">
        <w:t>An item is added to the basket.</w:t>
      </w:r>
    </w:p>
    <w:p w:rsidR="008F15AF" w:rsidRPr="001F76F8" w:rsidRDefault="008F15AF" w:rsidP="008F15AF">
      <w:pPr>
        <w:pStyle w:val="Heading2"/>
      </w:pPr>
      <w:bookmarkStart w:id="33" w:name="_Toc342295779"/>
      <w:r w:rsidRPr="001F76F8">
        <w:t>Main Flow</w:t>
      </w:r>
      <w:bookmarkEnd w:id="30"/>
      <w:bookmarkEnd w:id="31"/>
      <w:bookmarkEnd w:id="32"/>
      <w:bookmarkEnd w:id="33"/>
    </w:p>
    <w:p w:rsidR="008F15AF" w:rsidRPr="001F76F8" w:rsidRDefault="008F15AF" w:rsidP="008F15AF">
      <w:pPr>
        <w:pStyle w:val="BodyText"/>
        <w:numPr>
          <w:ilvl w:val="0"/>
          <w:numId w:val="32"/>
        </w:numPr>
      </w:pPr>
      <w:bookmarkStart w:id="34" w:name="_Toc290020124"/>
      <w:r w:rsidRPr="001F76F8">
        <w:t xml:space="preserve">The system determines if the trigger </w:t>
      </w:r>
      <w:r w:rsidR="00403623" w:rsidRPr="001F76F8">
        <w:t>item has</w:t>
      </w:r>
      <w:r w:rsidRPr="001F76F8">
        <w:t xml:space="preserve"> any selection list related items (either optional or mandatory).</w:t>
      </w:r>
    </w:p>
    <w:p w:rsidR="008F15AF" w:rsidRPr="001F76F8" w:rsidRDefault="008F15AF" w:rsidP="008F15AF">
      <w:pPr>
        <w:pStyle w:val="BodyText"/>
        <w:numPr>
          <w:ilvl w:val="0"/>
          <w:numId w:val="32"/>
        </w:numPr>
      </w:pPr>
      <w:r w:rsidRPr="001F76F8">
        <w:t>If the system does not contain any selection list related items, the use case ends and the system returns to the calling use case without any related items to add to the transaction.</w:t>
      </w:r>
    </w:p>
    <w:p w:rsidR="008F15AF" w:rsidRPr="001F76F8" w:rsidRDefault="008F15AF" w:rsidP="008F15AF">
      <w:pPr>
        <w:pStyle w:val="BodyText"/>
        <w:numPr>
          <w:ilvl w:val="0"/>
          <w:numId w:val="32"/>
        </w:numPr>
      </w:pPr>
      <w:r w:rsidRPr="001F76F8">
        <w:t>The system displays the selection list for the item.</w:t>
      </w:r>
    </w:p>
    <w:p w:rsidR="008F15AF" w:rsidRPr="001F76F8" w:rsidRDefault="008F15AF" w:rsidP="008F15AF">
      <w:pPr>
        <w:pStyle w:val="BodyText"/>
        <w:numPr>
          <w:ilvl w:val="0"/>
          <w:numId w:val="32"/>
        </w:numPr>
      </w:pPr>
      <w:r w:rsidRPr="001F76F8">
        <w:t>The operator makes a selection and accepts the entry.</w:t>
      </w:r>
    </w:p>
    <w:p w:rsidR="008F15AF" w:rsidRPr="001F76F8" w:rsidRDefault="008F15AF" w:rsidP="008F15AF">
      <w:pPr>
        <w:pStyle w:val="BodyText"/>
        <w:numPr>
          <w:ilvl w:val="0"/>
          <w:numId w:val="32"/>
        </w:numPr>
      </w:pPr>
      <w:r w:rsidRPr="001F76F8">
        <w:t>The system evaluates the selection.</w:t>
      </w:r>
    </w:p>
    <w:p w:rsidR="008F15AF" w:rsidRPr="001F76F8" w:rsidRDefault="008F15AF" w:rsidP="008F15AF">
      <w:pPr>
        <w:pStyle w:val="BodyText"/>
        <w:numPr>
          <w:ilvl w:val="0"/>
          <w:numId w:val="32"/>
        </w:numPr>
      </w:pPr>
      <w:r w:rsidRPr="001F76F8">
        <w:t>If a mandatory selection was not made, the system displays a message, the operator acknowledges the message and the system returns to the step in the Main Flow where the system displays the selection list(s).</w:t>
      </w:r>
    </w:p>
    <w:p w:rsidR="008F15AF" w:rsidRPr="001F76F8" w:rsidRDefault="008F15AF" w:rsidP="008F15AF">
      <w:pPr>
        <w:pStyle w:val="BodyText"/>
        <w:numPr>
          <w:ilvl w:val="0"/>
          <w:numId w:val="32"/>
        </w:numPr>
      </w:pPr>
      <w:r w:rsidRPr="001F76F8">
        <w:t>If an optional selection was not made, the No Optional Selection alternate flow is executed.</w:t>
      </w:r>
    </w:p>
    <w:p w:rsidR="00170A9B" w:rsidRPr="001F76F8" w:rsidRDefault="00170A9B" w:rsidP="008F15AF">
      <w:pPr>
        <w:pStyle w:val="BodyText"/>
        <w:numPr>
          <w:ilvl w:val="0"/>
          <w:numId w:val="32"/>
        </w:numPr>
      </w:pPr>
      <w:r w:rsidRPr="001F76F8">
        <w:t>The system determines if the relationship contains another level based upon the selected item.</w:t>
      </w:r>
    </w:p>
    <w:p w:rsidR="00170A9B" w:rsidRPr="001F76F8" w:rsidRDefault="00170A9B" w:rsidP="008F15AF">
      <w:pPr>
        <w:pStyle w:val="BodyText"/>
        <w:numPr>
          <w:ilvl w:val="0"/>
          <w:numId w:val="32"/>
        </w:numPr>
      </w:pPr>
      <w:r w:rsidRPr="001F76F8">
        <w:t>If another level exists in the current relationship, the system restarts the Main Flow.</w:t>
      </w:r>
    </w:p>
    <w:p w:rsidR="008F15AF" w:rsidRPr="001F76F8" w:rsidRDefault="008F15AF" w:rsidP="008F15AF">
      <w:pPr>
        <w:pStyle w:val="BodyText"/>
        <w:numPr>
          <w:ilvl w:val="0"/>
          <w:numId w:val="32"/>
        </w:numPr>
      </w:pPr>
      <w:r w:rsidRPr="001F76F8">
        <w:t>The system saves the selected items.</w:t>
      </w:r>
    </w:p>
    <w:p w:rsidR="008F15AF" w:rsidRPr="001F76F8" w:rsidRDefault="008F15AF" w:rsidP="008F15AF">
      <w:pPr>
        <w:pStyle w:val="BodyText"/>
        <w:numPr>
          <w:ilvl w:val="0"/>
          <w:numId w:val="32"/>
        </w:numPr>
      </w:pPr>
      <w:r w:rsidRPr="001F76F8">
        <w:t>The use case ends and the system returns to the calling use case with related items to add to the transaction.</w:t>
      </w:r>
    </w:p>
    <w:p w:rsidR="008F15AF" w:rsidRPr="001F76F8" w:rsidRDefault="008F15AF" w:rsidP="008F15AF">
      <w:pPr>
        <w:pStyle w:val="Heading2"/>
      </w:pPr>
      <w:bookmarkStart w:id="35" w:name="_Toc342295780"/>
      <w:r w:rsidRPr="001F76F8">
        <w:lastRenderedPageBreak/>
        <w:t>Alternate Flows</w:t>
      </w:r>
      <w:bookmarkEnd w:id="34"/>
      <w:bookmarkEnd w:id="35"/>
    </w:p>
    <w:p w:rsidR="008F15AF" w:rsidRPr="001F76F8" w:rsidRDefault="008F15AF" w:rsidP="008F15AF">
      <w:pPr>
        <w:pStyle w:val="Heading3"/>
      </w:pPr>
      <w:r w:rsidRPr="001F76F8">
        <w:t>No Optional Selection</w:t>
      </w:r>
    </w:p>
    <w:p w:rsidR="008F15AF" w:rsidRPr="001F76F8" w:rsidRDefault="008F15AF" w:rsidP="008F15AF">
      <w:pPr>
        <w:pStyle w:val="BodyText"/>
        <w:numPr>
          <w:ilvl w:val="0"/>
          <w:numId w:val="36"/>
        </w:numPr>
      </w:pPr>
      <w:r w:rsidRPr="001F76F8">
        <w:t>The system displays a message confirming that no selection was made.</w:t>
      </w:r>
    </w:p>
    <w:p w:rsidR="008F15AF" w:rsidRPr="001F76F8" w:rsidRDefault="008F15AF" w:rsidP="008F15AF">
      <w:pPr>
        <w:pStyle w:val="BodyText"/>
        <w:numPr>
          <w:ilvl w:val="0"/>
          <w:numId w:val="36"/>
        </w:numPr>
      </w:pPr>
      <w:r w:rsidRPr="001F76F8">
        <w:t>If the operator selects to continue without a selection, the system returns to the step in the Main Flow where the system saves the selected items.</w:t>
      </w:r>
    </w:p>
    <w:p w:rsidR="008F15AF" w:rsidRPr="001F76F8" w:rsidRDefault="008F15AF" w:rsidP="008F15AF">
      <w:pPr>
        <w:pStyle w:val="BodyText"/>
        <w:numPr>
          <w:ilvl w:val="0"/>
          <w:numId w:val="36"/>
        </w:numPr>
      </w:pPr>
      <w:r w:rsidRPr="001F76F8">
        <w:t>If the operator selects to return to make a selection, the system returns to the step in the Main Flow where the system displays the selection list(s).</w:t>
      </w:r>
    </w:p>
    <w:p w:rsidR="008F15AF" w:rsidRPr="001F76F8" w:rsidRDefault="008F15AF" w:rsidP="008F15AF">
      <w:pPr>
        <w:pStyle w:val="Heading2"/>
      </w:pPr>
      <w:bookmarkStart w:id="36" w:name="_Toc290020125"/>
      <w:bookmarkStart w:id="37" w:name="_Toc342295781"/>
      <w:r w:rsidRPr="001F76F8">
        <w:t>Post Condition</w:t>
      </w:r>
      <w:bookmarkEnd w:id="36"/>
      <w:bookmarkEnd w:id="37"/>
    </w:p>
    <w:p w:rsidR="008F15AF" w:rsidRPr="001F76F8" w:rsidRDefault="008F15AF" w:rsidP="008F15AF">
      <w:pPr>
        <w:pStyle w:val="BodyText"/>
        <w:numPr>
          <w:ilvl w:val="0"/>
          <w:numId w:val="2"/>
        </w:numPr>
      </w:pPr>
      <w:bookmarkStart w:id="38" w:name="_Toc290020126"/>
      <w:r w:rsidRPr="001F76F8">
        <w:t>A required related item is added to the transaction.</w:t>
      </w:r>
    </w:p>
    <w:p w:rsidR="008F15AF" w:rsidRPr="001F76F8" w:rsidRDefault="008F15AF" w:rsidP="008F15AF">
      <w:pPr>
        <w:pStyle w:val="Heading2"/>
      </w:pPr>
      <w:bookmarkStart w:id="39" w:name="_Toc342295782"/>
      <w:r w:rsidRPr="001F76F8">
        <w:t>Special Requirements</w:t>
      </w:r>
      <w:bookmarkEnd w:id="38"/>
      <w:bookmarkEnd w:id="39"/>
    </w:p>
    <w:p w:rsidR="008F15AF" w:rsidRPr="001F76F8" w:rsidRDefault="008F15AF" w:rsidP="008F15AF">
      <w:pPr>
        <w:pStyle w:val="BodyText"/>
        <w:numPr>
          <w:ilvl w:val="0"/>
          <w:numId w:val="33"/>
        </w:numPr>
      </w:pPr>
      <w:r w:rsidRPr="001F76F8">
        <w:t xml:space="preserve">A relationship contains a parent with one-to-many children.  If a child item is sold on its own, it does not trigger the relationship.  </w:t>
      </w:r>
    </w:p>
    <w:p w:rsidR="008F15AF" w:rsidRPr="001F76F8" w:rsidRDefault="008F15AF" w:rsidP="008F15AF">
      <w:pPr>
        <w:pStyle w:val="BodyText"/>
        <w:numPr>
          <w:ilvl w:val="0"/>
          <w:numId w:val="33"/>
        </w:numPr>
      </w:pPr>
      <w:r w:rsidRPr="001F76F8">
        <w:t>Upon completing the Related Item process; focus remains on the item that triggered the Related Item process until the operator enters a new item to the virtual basket or manually moves the focus.</w:t>
      </w:r>
    </w:p>
    <w:p w:rsidR="008F15AF" w:rsidRPr="001F76F8" w:rsidRDefault="008F15AF" w:rsidP="008F15AF">
      <w:pPr>
        <w:pStyle w:val="BodyText"/>
        <w:numPr>
          <w:ilvl w:val="0"/>
          <w:numId w:val="33"/>
        </w:numPr>
      </w:pPr>
      <w:r w:rsidRPr="001F76F8">
        <w:t>An item added through any of the relationship processes will follow through the normal item selling process which includes going through the related item process to pickup additional relationships.</w:t>
      </w:r>
    </w:p>
    <w:p w:rsidR="008F15AF" w:rsidRPr="001F76F8" w:rsidRDefault="008F15AF" w:rsidP="008F15AF">
      <w:pPr>
        <w:pStyle w:val="BodyText"/>
        <w:numPr>
          <w:ilvl w:val="0"/>
          <w:numId w:val="33"/>
        </w:numPr>
      </w:pPr>
      <w:r w:rsidRPr="001F76F8">
        <w:t>An item may contain more than one type of relationship associated with it.</w:t>
      </w:r>
    </w:p>
    <w:p w:rsidR="008F15AF" w:rsidRPr="001F76F8" w:rsidRDefault="008F15AF" w:rsidP="008F15AF">
      <w:pPr>
        <w:pStyle w:val="BodyText"/>
        <w:numPr>
          <w:ilvl w:val="0"/>
          <w:numId w:val="33"/>
        </w:numPr>
      </w:pPr>
      <w:r w:rsidRPr="001F76F8">
        <w:t>The selected item may contain its own relationship requirements before that item is added to the transaction.</w:t>
      </w:r>
    </w:p>
    <w:p w:rsidR="008F15AF" w:rsidRPr="001F76F8" w:rsidRDefault="008F15AF" w:rsidP="008F15AF">
      <w:pPr>
        <w:pStyle w:val="BodyText"/>
        <w:numPr>
          <w:ilvl w:val="0"/>
          <w:numId w:val="33"/>
        </w:numPr>
      </w:pPr>
      <w:r w:rsidRPr="001F76F8">
        <w:t>The items selected in the list are added to the transaction after the trigger item has completed its sale processing.</w:t>
      </w:r>
    </w:p>
    <w:p w:rsidR="00403623" w:rsidRPr="001F76F8" w:rsidRDefault="008F15AF" w:rsidP="00403623">
      <w:pPr>
        <w:pStyle w:val="BodyText"/>
        <w:numPr>
          <w:ilvl w:val="0"/>
          <w:numId w:val="33"/>
        </w:numPr>
      </w:pPr>
      <w:r w:rsidRPr="001F76F8">
        <w:t>The relationships between items are not displayed on the Item Entry screen.</w:t>
      </w:r>
    </w:p>
    <w:p w:rsidR="00170A9B" w:rsidRPr="001F76F8" w:rsidRDefault="00170A9B" w:rsidP="00403623">
      <w:pPr>
        <w:pStyle w:val="BodyText"/>
        <w:numPr>
          <w:ilvl w:val="0"/>
          <w:numId w:val="33"/>
        </w:numPr>
      </w:pPr>
      <w:r w:rsidRPr="001F76F8">
        <w:t>Each level in the relationship may contain the following three types of relationships – Mandatory, Mandatory-Optional Selection List, Optional Selection List.</w:t>
      </w:r>
    </w:p>
    <w:p w:rsidR="0091520D" w:rsidRPr="001F76F8" w:rsidRDefault="0091520D" w:rsidP="0091520D">
      <w:pPr>
        <w:pStyle w:val="BodyText"/>
        <w:numPr>
          <w:ilvl w:val="0"/>
          <w:numId w:val="33"/>
        </w:numPr>
      </w:pPr>
      <w:r w:rsidRPr="001F76F8">
        <w:t xml:space="preserve">Related Item are required based upon transaction type.  </w:t>
      </w:r>
    </w:p>
    <w:p w:rsidR="0091520D" w:rsidRPr="001F76F8" w:rsidRDefault="0091520D" w:rsidP="0091520D">
      <w:pPr>
        <w:pStyle w:val="BodyText"/>
        <w:numPr>
          <w:ilvl w:val="0"/>
          <w:numId w:val="33"/>
        </w:numPr>
      </w:pPr>
      <w:r w:rsidRPr="001F76F8">
        <w:t>Related Items are defined by the customer type:  (</w:t>
      </w:r>
      <w:r w:rsidRPr="001F76F8">
        <w:rPr>
          <w:b/>
        </w:rPr>
        <w:t>Note</w:t>
      </w:r>
      <w:r w:rsidRPr="001F76F8">
        <w:t>: Employee functionality is a future enhancement)</w:t>
      </w:r>
    </w:p>
    <w:p w:rsidR="0091520D" w:rsidRPr="001F76F8" w:rsidRDefault="0091520D" w:rsidP="0091520D">
      <w:pPr>
        <w:pStyle w:val="PlainText"/>
        <w:numPr>
          <w:ilvl w:val="0"/>
          <w:numId w:val="46"/>
        </w:numPr>
        <w:spacing w:after="120"/>
        <w:rPr>
          <w:rFonts w:ascii="Arial" w:hAnsi="Arial" w:cs="Times New Roman"/>
          <w:sz w:val="22"/>
          <w:szCs w:val="24"/>
        </w:rPr>
      </w:pPr>
      <w:r w:rsidRPr="001F76F8">
        <w:rPr>
          <w:rFonts w:ascii="Arial" w:hAnsi="Arial" w:cs="Times New Roman"/>
          <w:sz w:val="22"/>
          <w:szCs w:val="24"/>
        </w:rPr>
        <w:t>11 – All customers are eligible for the relationship prompt</w:t>
      </w:r>
    </w:p>
    <w:p w:rsidR="0091520D" w:rsidRPr="001F76F8" w:rsidRDefault="0091520D" w:rsidP="0091520D">
      <w:pPr>
        <w:pStyle w:val="PlainText"/>
        <w:numPr>
          <w:ilvl w:val="0"/>
          <w:numId w:val="46"/>
        </w:numPr>
        <w:spacing w:after="120"/>
        <w:rPr>
          <w:rFonts w:ascii="Arial" w:hAnsi="Arial" w:cs="Times New Roman"/>
          <w:sz w:val="22"/>
          <w:szCs w:val="24"/>
        </w:rPr>
      </w:pPr>
      <w:r w:rsidRPr="001F76F8">
        <w:rPr>
          <w:rFonts w:ascii="Arial" w:hAnsi="Arial" w:cs="Times New Roman"/>
          <w:sz w:val="22"/>
          <w:szCs w:val="24"/>
        </w:rPr>
        <w:t xml:space="preserve">01 – Only employees are eligible for the relationship prompt </w:t>
      </w:r>
    </w:p>
    <w:p w:rsidR="0091520D" w:rsidRPr="001F76F8" w:rsidRDefault="0091520D" w:rsidP="0091520D">
      <w:pPr>
        <w:pStyle w:val="PlainText"/>
        <w:numPr>
          <w:ilvl w:val="0"/>
          <w:numId w:val="46"/>
        </w:numPr>
        <w:spacing w:after="120"/>
        <w:rPr>
          <w:rFonts w:ascii="Arial" w:hAnsi="Arial" w:cs="Times New Roman"/>
          <w:sz w:val="22"/>
          <w:szCs w:val="24"/>
        </w:rPr>
      </w:pPr>
      <w:r w:rsidRPr="001F76F8">
        <w:rPr>
          <w:rFonts w:ascii="Arial" w:hAnsi="Arial" w:cs="Times New Roman"/>
          <w:sz w:val="22"/>
          <w:szCs w:val="24"/>
        </w:rPr>
        <w:t xml:space="preserve">10 – All customer except employees are not eligible </w:t>
      </w:r>
    </w:p>
    <w:p w:rsidR="0091520D" w:rsidRPr="001F76F8" w:rsidRDefault="0091520D" w:rsidP="0091520D">
      <w:pPr>
        <w:pStyle w:val="PlainText"/>
        <w:numPr>
          <w:ilvl w:val="0"/>
          <w:numId w:val="46"/>
        </w:numPr>
        <w:spacing w:after="120"/>
        <w:rPr>
          <w:rFonts w:ascii="Arial" w:hAnsi="Arial" w:cs="Times New Roman"/>
          <w:sz w:val="22"/>
          <w:szCs w:val="24"/>
        </w:rPr>
      </w:pPr>
      <w:r w:rsidRPr="001F76F8">
        <w:rPr>
          <w:rFonts w:ascii="Arial" w:hAnsi="Arial" w:cs="Times New Roman"/>
          <w:sz w:val="22"/>
          <w:szCs w:val="24"/>
        </w:rPr>
        <w:t xml:space="preserve">00 – No one is eligible for the relationship prompt </w:t>
      </w:r>
    </w:p>
    <w:p w:rsidR="0091520D" w:rsidRPr="001F76F8" w:rsidRDefault="0091520D" w:rsidP="0091520D">
      <w:pPr>
        <w:pStyle w:val="BodyText"/>
        <w:numPr>
          <w:ilvl w:val="0"/>
          <w:numId w:val="33"/>
        </w:numPr>
      </w:pPr>
      <w:r w:rsidRPr="001F76F8">
        <w:t xml:space="preserve">The order to display the customer prompts is defined in the data.  </w:t>
      </w:r>
    </w:p>
    <w:p w:rsidR="008F15AF" w:rsidRPr="001F76F8" w:rsidRDefault="008F15AF" w:rsidP="008F15AF">
      <w:pPr>
        <w:pStyle w:val="Heading3"/>
      </w:pPr>
      <w:r w:rsidRPr="001F76F8">
        <w:t>Special Offline Requirements</w:t>
      </w:r>
    </w:p>
    <w:p w:rsidR="008F15AF" w:rsidRPr="001F76F8" w:rsidRDefault="008F15AF" w:rsidP="008F15AF">
      <w:pPr>
        <w:pStyle w:val="BodyText"/>
      </w:pPr>
      <w:r w:rsidRPr="001F76F8">
        <w:t>TBD</w:t>
      </w:r>
    </w:p>
    <w:p w:rsidR="008F15AF" w:rsidRPr="001F76F8" w:rsidRDefault="008F15AF" w:rsidP="008F15AF">
      <w:pPr>
        <w:pStyle w:val="Heading3"/>
      </w:pPr>
      <w:bookmarkStart w:id="40" w:name="_Ref255302603"/>
      <w:r w:rsidRPr="001F76F8">
        <w:t xml:space="preserve">Data </w:t>
      </w:r>
      <w:proofErr w:type="spellStart"/>
      <w:r w:rsidRPr="001F76F8">
        <w:t>Input/Output</w:t>
      </w:r>
      <w:bookmarkEnd w:id="40"/>
      <w:proofErr w:type="spellEnd"/>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12"/>
        <w:gridCol w:w="4881"/>
        <w:gridCol w:w="2971"/>
      </w:tblGrid>
      <w:tr w:rsidR="008F15AF" w:rsidRPr="001F76F8" w:rsidTr="008F15AF">
        <w:trPr>
          <w:cantSplit/>
        </w:trPr>
        <w:tc>
          <w:tcPr>
            <w:tcW w:w="1284" w:type="pct"/>
            <w:tcBorders>
              <w:top w:val="single" w:sz="8" w:space="0" w:color="4F81BD"/>
              <w:left w:val="single" w:sz="8" w:space="0" w:color="4F81BD"/>
              <w:bottom w:val="single" w:sz="18" w:space="0" w:color="4F81BD"/>
              <w:right w:val="single" w:sz="8" w:space="0" w:color="4F81BD"/>
            </w:tcBorders>
          </w:tcPr>
          <w:p w:rsidR="008F15AF" w:rsidRPr="001F76F8" w:rsidRDefault="008F15AF" w:rsidP="008F15AF">
            <w:pPr>
              <w:rPr>
                <w:b/>
              </w:rPr>
            </w:pPr>
            <w:r w:rsidRPr="001F76F8">
              <w:rPr>
                <w:b/>
              </w:rPr>
              <w:t>Data Element</w:t>
            </w:r>
          </w:p>
        </w:tc>
        <w:tc>
          <w:tcPr>
            <w:tcW w:w="2310" w:type="pct"/>
            <w:tcBorders>
              <w:top w:val="single" w:sz="8" w:space="0" w:color="4F81BD"/>
              <w:left w:val="single" w:sz="8" w:space="0" w:color="4F81BD"/>
              <w:bottom w:val="single" w:sz="18" w:space="0" w:color="4F81BD"/>
              <w:right w:val="single" w:sz="8" w:space="0" w:color="4F81BD"/>
            </w:tcBorders>
          </w:tcPr>
          <w:p w:rsidR="008F15AF" w:rsidRPr="001F76F8" w:rsidRDefault="008F15AF" w:rsidP="008F15AF">
            <w:pPr>
              <w:rPr>
                <w:b/>
                <w:szCs w:val="20"/>
              </w:rPr>
            </w:pPr>
            <w:r w:rsidRPr="001F76F8">
              <w:rPr>
                <w:b/>
                <w:szCs w:val="20"/>
              </w:rPr>
              <w:t>Description</w:t>
            </w:r>
          </w:p>
        </w:tc>
        <w:tc>
          <w:tcPr>
            <w:tcW w:w="1406" w:type="pct"/>
            <w:tcBorders>
              <w:top w:val="single" w:sz="8" w:space="0" w:color="4F81BD"/>
              <w:left w:val="single" w:sz="8" w:space="0" w:color="4F81BD"/>
              <w:bottom w:val="single" w:sz="18" w:space="0" w:color="4F81BD"/>
              <w:right w:val="single" w:sz="8" w:space="0" w:color="4F81BD"/>
            </w:tcBorders>
          </w:tcPr>
          <w:p w:rsidR="008F15AF" w:rsidRPr="001F76F8" w:rsidRDefault="008F15AF" w:rsidP="008F15AF">
            <w:pPr>
              <w:rPr>
                <w:b/>
                <w:szCs w:val="20"/>
              </w:rPr>
            </w:pPr>
            <w:r w:rsidRPr="001F76F8">
              <w:rPr>
                <w:b/>
                <w:szCs w:val="20"/>
              </w:rPr>
              <w:t>Destination</w:t>
            </w:r>
          </w:p>
        </w:tc>
      </w:tr>
      <w:tr w:rsidR="008F15AF" w:rsidRPr="001F76F8" w:rsidTr="008F15AF">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8F15AF" w:rsidRPr="001F76F8" w:rsidRDefault="008F15AF" w:rsidP="008F15AF">
            <w:pPr>
              <w:rPr>
                <w:bCs/>
                <w:szCs w:val="20"/>
              </w:rPr>
            </w:pPr>
            <w:r w:rsidRPr="001F76F8">
              <w:rPr>
                <w:bCs/>
                <w:szCs w:val="20"/>
              </w:rPr>
              <w:t>Relationship Link</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8F15AF" w:rsidRPr="001F76F8" w:rsidRDefault="008F15AF" w:rsidP="008F15AF">
            <w:pPr>
              <w:rPr>
                <w:szCs w:val="20"/>
              </w:rPr>
            </w:pPr>
            <w:r w:rsidRPr="001F76F8">
              <w:rPr>
                <w:szCs w:val="20"/>
              </w:rPr>
              <w:t>The relationship link between the parent and children.</w:t>
            </w: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8F15AF" w:rsidRPr="001F76F8" w:rsidRDefault="008F15AF" w:rsidP="008F15AF">
            <w:pPr>
              <w:numPr>
                <w:ilvl w:val="0"/>
                <w:numId w:val="2"/>
              </w:numPr>
              <w:rPr>
                <w:szCs w:val="20"/>
              </w:rPr>
            </w:pPr>
            <w:r w:rsidRPr="001F76F8">
              <w:rPr>
                <w:szCs w:val="20"/>
              </w:rPr>
              <w:t>E-Journal</w:t>
            </w:r>
          </w:p>
          <w:p w:rsidR="008F15AF" w:rsidRPr="001F76F8" w:rsidRDefault="008F15AF" w:rsidP="008F15AF">
            <w:pPr>
              <w:numPr>
                <w:ilvl w:val="0"/>
                <w:numId w:val="2"/>
              </w:numPr>
              <w:rPr>
                <w:szCs w:val="20"/>
              </w:rPr>
            </w:pPr>
            <w:r w:rsidRPr="001F76F8">
              <w:rPr>
                <w:szCs w:val="20"/>
              </w:rPr>
              <w:t>POSLog</w:t>
            </w:r>
          </w:p>
          <w:p w:rsidR="008F15AF" w:rsidRPr="001F76F8" w:rsidRDefault="008F15AF" w:rsidP="008F15AF">
            <w:pPr>
              <w:numPr>
                <w:ilvl w:val="0"/>
                <w:numId w:val="2"/>
              </w:numPr>
              <w:rPr>
                <w:szCs w:val="20"/>
              </w:rPr>
            </w:pPr>
            <w:r w:rsidRPr="001F76F8">
              <w:rPr>
                <w:szCs w:val="20"/>
              </w:rPr>
              <w:t>Receipt</w:t>
            </w:r>
          </w:p>
        </w:tc>
      </w:tr>
    </w:tbl>
    <w:p w:rsidR="00AF6020" w:rsidRPr="001F76F8" w:rsidRDefault="00AF6020" w:rsidP="00AF6020">
      <w:pPr>
        <w:pStyle w:val="Heading1"/>
        <w:rPr>
          <w:i/>
        </w:rPr>
      </w:pPr>
      <w:bookmarkStart w:id="41" w:name="_Toc342295783"/>
      <w:r w:rsidRPr="001F76F8">
        <w:rPr>
          <w:i/>
        </w:rPr>
        <w:lastRenderedPageBreak/>
        <w:t>USE CASE: Related Items – Mandatory</w:t>
      </w:r>
      <w:bookmarkEnd w:id="41"/>
    </w:p>
    <w:p w:rsidR="00AF6020" w:rsidRPr="001F76F8" w:rsidRDefault="00AF6020" w:rsidP="00AF6020">
      <w:pPr>
        <w:pStyle w:val="Heading2"/>
      </w:pPr>
      <w:bookmarkStart w:id="42" w:name="_Toc342295784"/>
      <w:r w:rsidRPr="001F76F8">
        <w:t>Feature Flow</w:t>
      </w:r>
      <w:bookmarkEnd w:id="42"/>
    </w:p>
    <w:p w:rsidR="00AF6020" w:rsidRPr="001F76F8" w:rsidRDefault="0086541E" w:rsidP="00AF6020">
      <w:pPr>
        <w:pStyle w:val="BodyText"/>
        <w:jc w:val="center"/>
      </w:pPr>
      <w:r w:rsidRPr="001F76F8">
        <w:object w:dxaOrig="7465" w:dyaOrig="2874">
          <v:shape id="_x0000_i1026" type="#_x0000_t75" style="width:373.5pt;height:2in" o:ole="">
            <v:imagedata r:id="rId16" o:title=""/>
          </v:shape>
          <o:OLEObject Type="Embed" ProgID="Visio.Drawing.11" ShapeID="_x0000_i1026" DrawAspect="Content" ObjectID="_1489399735" r:id="rId17"/>
        </w:object>
      </w:r>
    </w:p>
    <w:p w:rsidR="00AF6020" w:rsidRPr="001F76F8" w:rsidRDefault="00AF6020" w:rsidP="00AF6020">
      <w:pPr>
        <w:pStyle w:val="Heading2"/>
      </w:pPr>
      <w:bookmarkStart w:id="43" w:name="_Toc342295785"/>
      <w:r w:rsidRPr="001F76F8">
        <w:t>Precondition</w:t>
      </w:r>
      <w:bookmarkEnd w:id="43"/>
    </w:p>
    <w:p w:rsidR="00AF6020" w:rsidRPr="001F76F8" w:rsidRDefault="00AF6020" w:rsidP="00AF6020">
      <w:pPr>
        <w:pStyle w:val="BodyText"/>
        <w:numPr>
          <w:ilvl w:val="0"/>
          <w:numId w:val="2"/>
        </w:numPr>
      </w:pPr>
      <w:r w:rsidRPr="001F76F8">
        <w:t>An item is added to the basket.</w:t>
      </w:r>
    </w:p>
    <w:p w:rsidR="00AF6020" w:rsidRPr="001F76F8" w:rsidRDefault="00AF6020" w:rsidP="00AF6020">
      <w:pPr>
        <w:pStyle w:val="Heading2"/>
      </w:pPr>
      <w:bookmarkStart w:id="44" w:name="_Toc342295786"/>
      <w:r w:rsidRPr="001F76F8">
        <w:t>Main Flow</w:t>
      </w:r>
      <w:bookmarkEnd w:id="44"/>
    </w:p>
    <w:p w:rsidR="00AF6020" w:rsidRPr="001F76F8" w:rsidRDefault="00AF6020" w:rsidP="00AF6020">
      <w:pPr>
        <w:pStyle w:val="BodyText"/>
        <w:numPr>
          <w:ilvl w:val="0"/>
          <w:numId w:val="42"/>
        </w:numPr>
      </w:pPr>
      <w:r w:rsidRPr="001F76F8">
        <w:t xml:space="preserve">The system determines if the trigger item has any </w:t>
      </w:r>
      <w:r w:rsidR="00D82F1C" w:rsidRPr="001F76F8">
        <w:t>mandatory</w:t>
      </w:r>
      <w:r w:rsidRPr="001F76F8">
        <w:t xml:space="preserve"> related items</w:t>
      </w:r>
      <w:r w:rsidR="00D82F1C" w:rsidRPr="001F76F8">
        <w:t>.</w:t>
      </w:r>
    </w:p>
    <w:p w:rsidR="00AF6020" w:rsidRDefault="00AF6020" w:rsidP="00AF6020">
      <w:pPr>
        <w:pStyle w:val="BodyText"/>
        <w:numPr>
          <w:ilvl w:val="0"/>
          <w:numId w:val="42"/>
        </w:numPr>
        <w:rPr>
          <w:ins w:id="45" w:author="Amy Byers" w:date="2015-04-01T13:20:00Z"/>
        </w:rPr>
      </w:pPr>
      <w:r w:rsidRPr="001F76F8">
        <w:t>If there are no required related items, the use case ends and the system returns to the calling use case</w:t>
      </w:r>
      <w:r w:rsidR="0086541E" w:rsidRPr="001F76F8">
        <w:t xml:space="preserve"> without any related items to add to the transaction</w:t>
      </w:r>
      <w:r w:rsidRPr="001F76F8">
        <w:t>.</w:t>
      </w:r>
    </w:p>
    <w:p w:rsidR="00252AF4" w:rsidRPr="001F76F8" w:rsidRDefault="00252AF4" w:rsidP="00AF6020">
      <w:pPr>
        <w:pStyle w:val="BodyText"/>
        <w:numPr>
          <w:ilvl w:val="0"/>
          <w:numId w:val="42"/>
        </w:numPr>
      </w:pPr>
      <w:ins w:id="46" w:author="Amy Byers" w:date="2015-04-01T13:20:00Z">
        <w:r>
          <w:t xml:space="preserve">If the mandatory relationship type is E-Waste and No E Waste flag is enabled for the transaction IBH, </w:t>
        </w:r>
        <w:r w:rsidRPr="001F76F8">
          <w:t>the use case ends and the system returns to the calling use case without any related items to add to the transaction.</w:t>
        </w:r>
      </w:ins>
    </w:p>
    <w:p w:rsidR="00AF6020" w:rsidRPr="001F76F8" w:rsidRDefault="00AF6020" w:rsidP="00AF6020">
      <w:pPr>
        <w:pStyle w:val="BodyText"/>
        <w:numPr>
          <w:ilvl w:val="0"/>
          <w:numId w:val="42"/>
        </w:numPr>
      </w:pPr>
      <w:r w:rsidRPr="001F76F8">
        <w:t xml:space="preserve">The </w:t>
      </w:r>
      <w:r w:rsidR="0086541E" w:rsidRPr="001F76F8">
        <w:t>use case ends and the system returns to the calling use case with related items to add to the transaction</w:t>
      </w:r>
      <w:r w:rsidRPr="001F76F8">
        <w:t>.</w:t>
      </w:r>
    </w:p>
    <w:p w:rsidR="00AF6020" w:rsidRPr="001F76F8" w:rsidRDefault="00AF6020" w:rsidP="00AF6020">
      <w:pPr>
        <w:pStyle w:val="Heading2"/>
      </w:pPr>
      <w:bookmarkStart w:id="47" w:name="_Toc342295787"/>
      <w:r w:rsidRPr="001F76F8">
        <w:t>Alternate Flows</w:t>
      </w:r>
      <w:bookmarkEnd w:id="47"/>
    </w:p>
    <w:p w:rsidR="00AF6020" w:rsidRPr="001F76F8" w:rsidRDefault="00AF6020" w:rsidP="00AF6020">
      <w:pPr>
        <w:pStyle w:val="BodyText"/>
      </w:pPr>
      <w:r w:rsidRPr="001F76F8">
        <w:t>None</w:t>
      </w:r>
    </w:p>
    <w:p w:rsidR="00AF6020" w:rsidRPr="001F76F8" w:rsidRDefault="00AF6020" w:rsidP="00AF6020">
      <w:pPr>
        <w:pStyle w:val="Heading2"/>
      </w:pPr>
      <w:bookmarkStart w:id="48" w:name="_Toc342295788"/>
      <w:r w:rsidRPr="001F76F8">
        <w:t>Post Condition</w:t>
      </w:r>
      <w:bookmarkEnd w:id="48"/>
    </w:p>
    <w:p w:rsidR="00AF6020" w:rsidRPr="001F76F8" w:rsidRDefault="00AF6020" w:rsidP="00AF6020">
      <w:pPr>
        <w:pStyle w:val="BodyText"/>
        <w:numPr>
          <w:ilvl w:val="0"/>
          <w:numId w:val="2"/>
        </w:numPr>
      </w:pPr>
      <w:r w:rsidRPr="001F76F8">
        <w:t>A required related item is added to the transaction.</w:t>
      </w:r>
    </w:p>
    <w:p w:rsidR="00AF6020" w:rsidRPr="001F76F8" w:rsidRDefault="00AF6020" w:rsidP="00AF6020">
      <w:pPr>
        <w:pStyle w:val="Heading2"/>
      </w:pPr>
      <w:bookmarkStart w:id="49" w:name="_Toc342295789"/>
      <w:r w:rsidRPr="001F76F8">
        <w:t>Special Requirements</w:t>
      </w:r>
      <w:bookmarkEnd w:id="49"/>
    </w:p>
    <w:p w:rsidR="00AF6020" w:rsidRPr="001F76F8" w:rsidRDefault="00AF6020" w:rsidP="0077177C">
      <w:pPr>
        <w:pStyle w:val="BodyText"/>
        <w:numPr>
          <w:ilvl w:val="0"/>
          <w:numId w:val="43"/>
        </w:numPr>
      </w:pPr>
      <w:r w:rsidRPr="001F76F8">
        <w:t xml:space="preserve">A relationship contains a parent with one-to-many children.  If a child item is sold on its own, it does not trigger the relationship.  </w:t>
      </w:r>
    </w:p>
    <w:p w:rsidR="00AF6020" w:rsidRPr="001F76F8" w:rsidRDefault="00AF6020" w:rsidP="0077177C">
      <w:pPr>
        <w:pStyle w:val="BodyText"/>
        <w:numPr>
          <w:ilvl w:val="0"/>
          <w:numId w:val="43"/>
        </w:numPr>
      </w:pPr>
      <w:r w:rsidRPr="001F76F8">
        <w:t>Upon completing the Related Item process; focus remains on the item that triggered the Related Item process until the operator enters a new item to the virtual basket or manually moves the focus.</w:t>
      </w:r>
    </w:p>
    <w:p w:rsidR="00AF6020" w:rsidRPr="001F76F8" w:rsidRDefault="00AF6020" w:rsidP="0077177C">
      <w:pPr>
        <w:pStyle w:val="BodyText"/>
        <w:numPr>
          <w:ilvl w:val="0"/>
          <w:numId w:val="43"/>
        </w:numPr>
      </w:pPr>
      <w:r w:rsidRPr="001F76F8">
        <w:t>An item added through any of the relationship processes will follow through the normal item selling process which includes going through the related item process to pickup additional relationships.</w:t>
      </w:r>
    </w:p>
    <w:p w:rsidR="00AF6020" w:rsidRPr="001F76F8" w:rsidRDefault="00AF6020" w:rsidP="0077177C">
      <w:pPr>
        <w:pStyle w:val="BodyText"/>
        <w:numPr>
          <w:ilvl w:val="0"/>
          <w:numId w:val="43"/>
        </w:numPr>
      </w:pPr>
      <w:r w:rsidRPr="001F76F8">
        <w:t>An item may contain more than one type of relationship associated with it.</w:t>
      </w:r>
    </w:p>
    <w:p w:rsidR="00AF6020" w:rsidRPr="001F76F8" w:rsidRDefault="00AF6020" w:rsidP="0077177C">
      <w:pPr>
        <w:pStyle w:val="BodyText"/>
        <w:numPr>
          <w:ilvl w:val="0"/>
          <w:numId w:val="43"/>
        </w:numPr>
      </w:pPr>
      <w:r w:rsidRPr="001F76F8">
        <w:t>Mandatory relationships (automatic adding an item to the transaction) are fulfilled after the trigger item has completed it</w:t>
      </w:r>
      <w:r w:rsidR="00D82F1C" w:rsidRPr="001F76F8">
        <w:t>s sale</w:t>
      </w:r>
      <w:r w:rsidRPr="001F76F8">
        <w:t xml:space="preserve"> processing.  </w:t>
      </w:r>
    </w:p>
    <w:p w:rsidR="00533BEA" w:rsidRPr="001F76F8" w:rsidRDefault="00533BEA" w:rsidP="00533BEA">
      <w:pPr>
        <w:pStyle w:val="BodyText"/>
        <w:numPr>
          <w:ilvl w:val="0"/>
          <w:numId w:val="43"/>
        </w:numPr>
      </w:pPr>
      <w:r w:rsidRPr="001F76F8">
        <w:t>The relationships between items are not displayed on the Item Entry screen.</w:t>
      </w:r>
    </w:p>
    <w:p w:rsidR="00170A9B" w:rsidRPr="001F76F8" w:rsidRDefault="00170A9B" w:rsidP="00170A9B">
      <w:pPr>
        <w:pStyle w:val="BodyText"/>
        <w:numPr>
          <w:ilvl w:val="0"/>
          <w:numId w:val="43"/>
        </w:numPr>
      </w:pPr>
      <w:r w:rsidRPr="001F76F8">
        <w:t>Each level in the relationship may contain the following three types of relationships – Mandatory, Mandatory-Optional Selection List, Optional Selection List.</w:t>
      </w:r>
    </w:p>
    <w:p w:rsidR="0091520D" w:rsidRPr="001F76F8" w:rsidRDefault="0091520D" w:rsidP="0091520D">
      <w:pPr>
        <w:pStyle w:val="BodyText"/>
        <w:numPr>
          <w:ilvl w:val="0"/>
          <w:numId w:val="43"/>
        </w:numPr>
      </w:pPr>
      <w:r w:rsidRPr="001F76F8">
        <w:t xml:space="preserve">Related Item are required based upon transaction type.  </w:t>
      </w:r>
    </w:p>
    <w:p w:rsidR="0091520D" w:rsidRPr="001F76F8" w:rsidRDefault="0091520D" w:rsidP="0091520D">
      <w:pPr>
        <w:pStyle w:val="BodyText"/>
        <w:numPr>
          <w:ilvl w:val="0"/>
          <w:numId w:val="43"/>
        </w:numPr>
      </w:pPr>
      <w:r w:rsidRPr="001F76F8">
        <w:t>Related Items are defined by the customer type:  (</w:t>
      </w:r>
      <w:r w:rsidRPr="001F76F8">
        <w:rPr>
          <w:b/>
        </w:rPr>
        <w:t>Note</w:t>
      </w:r>
      <w:r w:rsidRPr="001F76F8">
        <w:t>: Employee functionality is a future enhancement)</w:t>
      </w:r>
    </w:p>
    <w:p w:rsidR="0091520D" w:rsidRPr="00252AF4" w:rsidRDefault="0091520D" w:rsidP="0091520D">
      <w:pPr>
        <w:pStyle w:val="PlainText"/>
        <w:numPr>
          <w:ilvl w:val="0"/>
          <w:numId w:val="46"/>
        </w:numPr>
        <w:spacing w:after="120"/>
        <w:rPr>
          <w:rFonts w:ascii="Arial" w:hAnsi="Arial" w:cs="Times New Roman"/>
        </w:rPr>
      </w:pPr>
      <w:r w:rsidRPr="00252AF4">
        <w:rPr>
          <w:rFonts w:ascii="Arial" w:hAnsi="Arial" w:cs="Times New Roman"/>
        </w:rPr>
        <w:t>11 – All customers are eligible for the relationship prompt</w:t>
      </w:r>
    </w:p>
    <w:p w:rsidR="0091520D" w:rsidRPr="00252AF4" w:rsidRDefault="0091520D" w:rsidP="0091520D">
      <w:pPr>
        <w:pStyle w:val="PlainText"/>
        <w:numPr>
          <w:ilvl w:val="0"/>
          <w:numId w:val="46"/>
        </w:numPr>
        <w:spacing w:after="120"/>
        <w:rPr>
          <w:rFonts w:ascii="Arial" w:hAnsi="Arial" w:cs="Times New Roman"/>
        </w:rPr>
      </w:pPr>
      <w:r w:rsidRPr="00252AF4">
        <w:rPr>
          <w:rFonts w:ascii="Arial" w:hAnsi="Arial" w:cs="Times New Roman"/>
        </w:rPr>
        <w:lastRenderedPageBreak/>
        <w:t xml:space="preserve">01 – Only employees are eligible for the relationship prompt </w:t>
      </w:r>
    </w:p>
    <w:p w:rsidR="0091520D" w:rsidRPr="00252AF4" w:rsidRDefault="0091520D" w:rsidP="0091520D">
      <w:pPr>
        <w:pStyle w:val="PlainText"/>
        <w:numPr>
          <w:ilvl w:val="0"/>
          <w:numId w:val="46"/>
        </w:numPr>
        <w:spacing w:after="120"/>
        <w:rPr>
          <w:rFonts w:ascii="Arial" w:hAnsi="Arial" w:cs="Times New Roman"/>
        </w:rPr>
      </w:pPr>
      <w:r w:rsidRPr="00252AF4">
        <w:rPr>
          <w:rFonts w:ascii="Arial" w:hAnsi="Arial" w:cs="Times New Roman"/>
        </w:rPr>
        <w:t xml:space="preserve">10 – All customer except employees are not eligible </w:t>
      </w:r>
    </w:p>
    <w:p w:rsidR="0091520D" w:rsidRPr="00252AF4" w:rsidRDefault="0091520D" w:rsidP="0091520D">
      <w:pPr>
        <w:pStyle w:val="PlainText"/>
        <w:numPr>
          <w:ilvl w:val="0"/>
          <w:numId w:val="46"/>
        </w:numPr>
        <w:spacing w:after="120"/>
        <w:rPr>
          <w:rFonts w:ascii="Arial" w:hAnsi="Arial" w:cs="Times New Roman"/>
        </w:rPr>
      </w:pPr>
      <w:r w:rsidRPr="00252AF4">
        <w:rPr>
          <w:rFonts w:ascii="Arial" w:hAnsi="Arial" w:cs="Times New Roman"/>
        </w:rPr>
        <w:t xml:space="preserve">00 – No one is eligible for the relationship prompt </w:t>
      </w:r>
    </w:p>
    <w:p w:rsidR="00AF6020" w:rsidRPr="001F76F8" w:rsidRDefault="00AF6020" w:rsidP="00AF6020">
      <w:pPr>
        <w:pStyle w:val="Heading3"/>
      </w:pPr>
      <w:r w:rsidRPr="001F76F8">
        <w:t>Special Offline Requirements</w:t>
      </w:r>
    </w:p>
    <w:p w:rsidR="001B7876" w:rsidRPr="001F76F8" w:rsidRDefault="001B7876" w:rsidP="001B7876">
      <w:pPr>
        <w:pStyle w:val="BodyText"/>
      </w:pPr>
      <w:r w:rsidRPr="001F76F8">
        <w:t>TBD</w:t>
      </w:r>
    </w:p>
    <w:p w:rsidR="00AF6020" w:rsidRPr="001F76F8" w:rsidRDefault="00AF6020" w:rsidP="00AF6020">
      <w:pPr>
        <w:pStyle w:val="Heading3"/>
      </w:pPr>
      <w:r w:rsidRPr="001F76F8">
        <w:t xml:space="preserve">Data </w:t>
      </w:r>
      <w:proofErr w:type="spellStart"/>
      <w:r w:rsidRPr="001F76F8">
        <w:t>Input/Output</w:t>
      </w:r>
      <w:proofErr w:type="spellEnd"/>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12"/>
        <w:gridCol w:w="4881"/>
        <w:gridCol w:w="2971"/>
      </w:tblGrid>
      <w:tr w:rsidR="00AF6020" w:rsidRPr="001F76F8" w:rsidTr="009D7683">
        <w:trPr>
          <w:cantSplit/>
        </w:trPr>
        <w:tc>
          <w:tcPr>
            <w:tcW w:w="1284" w:type="pct"/>
            <w:tcBorders>
              <w:top w:val="single" w:sz="8" w:space="0" w:color="4F81BD"/>
              <w:left w:val="single" w:sz="8" w:space="0" w:color="4F81BD"/>
              <w:bottom w:val="single" w:sz="18" w:space="0" w:color="4F81BD"/>
              <w:right w:val="single" w:sz="8" w:space="0" w:color="4F81BD"/>
            </w:tcBorders>
          </w:tcPr>
          <w:p w:rsidR="00AF6020" w:rsidRPr="001F76F8" w:rsidRDefault="00AF6020" w:rsidP="009D7683">
            <w:pPr>
              <w:rPr>
                <w:b/>
              </w:rPr>
            </w:pPr>
            <w:r w:rsidRPr="001F76F8">
              <w:rPr>
                <w:b/>
              </w:rPr>
              <w:t>Data Element</w:t>
            </w:r>
          </w:p>
        </w:tc>
        <w:tc>
          <w:tcPr>
            <w:tcW w:w="2310" w:type="pct"/>
            <w:tcBorders>
              <w:top w:val="single" w:sz="8" w:space="0" w:color="4F81BD"/>
              <w:left w:val="single" w:sz="8" w:space="0" w:color="4F81BD"/>
              <w:bottom w:val="single" w:sz="18" w:space="0" w:color="4F81BD"/>
              <w:right w:val="single" w:sz="8" w:space="0" w:color="4F81BD"/>
            </w:tcBorders>
          </w:tcPr>
          <w:p w:rsidR="00AF6020" w:rsidRPr="001F76F8" w:rsidRDefault="00AF6020" w:rsidP="009D7683">
            <w:pPr>
              <w:rPr>
                <w:b/>
                <w:szCs w:val="20"/>
              </w:rPr>
            </w:pPr>
            <w:r w:rsidRPr="001F76F8">
              <w:rPr>
                <w:b/>
                <w:szCs w:val="20"/>
              </w:rPr>
              <w:t>Description</w:t>
            </w:r>
          </w:p>
        </w:tc>
        <w:tc>
          <w:tcPr>
            <w:tcW w:w="1406" w:type="pct"/>
            <w:tcBorders>
              <w:top w:val="single" w:sz="8" w:space="0" w:color="4F81BD"/>
              <w:left w:val="single" w:sz="8" w:space="0" w:color="4F81BD"/>
              <w:bottom w:val="single" w:sz="18" w:space="0" w:color="4F81BD"/>
              <w:right w:val="single" w:sz="8" w:space="0" w:color="4F81BD"/>
            </w:tcBorders>
          </w:tcPr>
          <w:p w:rsidR="00AF6020" w:rsidRPr="001F76F8" w:rsidRDefault="00AF6020" w:rsidP="009D7683">
            <w:pPr>
              <w:rPr>
                <w:b/>
                <w:szCs w:val="20"/>
              </w:rPr>
            </w:pPr>
            <w:r w:rsidRPr="001F76F8">
              <w:rPr>
                <w:b/>
                <w:szCs w:val="20"/>
              </w:rPr>
              <w:t>Destination</w:t>
            </w:r>
          </w:p>
        </w:tc>
      </w:tr>
      <w:tr w:rsidR="00AF6020" w:rsidRPr="001F76F8" w:rsidTr="009D7683">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AF6020" w:rsidRPr="001F76F8" w:rsidRDefault="00AF6020" w:rsidP="009D7683">
            <w:pPr>
              <w:rPr>
                <w:bCs/>
                <w:szCs w:val="20"/>
              </w:rPr>
            </w:pPr>
            <w:r w:rsidRPr="001F76F8">
              <w:rPr>
                <w:bCs/>
                <w:szCs w:val="20"/>
              </w:rPr>
              <w:t>Relationship Link</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AF6020" w:rsidRPr="001F76F8" w:rsidRDefault="00AF6020" w:rsidP="009D7683">
            <w:pPr>
              <w:rPr>
                <w:szCs w:val="20"/>
              </w:rPr>
            </w:pPr>
            <w:r w:rsidRPr="001F76F8">
              <w:rPr>
                <w:szCs w:val="20"/>
              </w:rPr>
              <w:t>The relationship link between the parent and children.</w:t>
            </w: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AF6020" w:rsidRPr="001F76F8" w:rsidRDefault="00AF6020" w:rsidP="009D7683">
            <w:pPr>
              <w:numPr>
                <w:ilvl w:val="0"/>
                <w:numId w:val="2"/>
              </w:numPr>
              <w:rPr>
                <w:szCs w:val="20"/>
              </w:rPr>
            </w:pPr>
            <w:r w:rsidRPr="001F76F8">
              <w:rPr>
                <w:szCs w:val="20"/>
              </w:rPr>
              <w:t>E-Journal</w:t>
            </w:r>
          </w:p>
          <w:p w:rsidR="00AF6020" w:rsidRPr="001F76F8" w:rsidRDefault="00AF6020" w:rsidP="009D7683">
            <w:pPr>
              <w:numPr>
                <w:ilvl w:val="0"/>
                <w:numId w:val="2"/>
              </w:numPr>
              <w:rPr>
                <w:szCs w:val="20"/>
              </w:rPr>
            </w:pPr>
            <w:r w:rsidRPr="001F76F8">
              <w:rPr>
                <w:szCs w:val="20"/>
              </w:rPr>
              <w:t>POSLog</w:t>
            </w:r>
          </w:p>
          <w:p w:rsidR="00AF6020" w:rsidRPr="001F76F8" w:rsidRDefault="00AF6020" w:rsidP="009D7683">
            <w:pPr>
              <w:numPr>
                <w:ilvl w:val="0"/>
                <w:numId w:val="2"/>
              </w:numPr>
              <w:rPr>
                <w:szCs w:val="20"/>
              </w:rPr>
            </w:pPr>
            <w:r w:rsidRPr="001F76F8">
              <w:rPr>
                <w:szCs w:val="20"/>
              </w:rPr>
              <w:t>Receipt</w:t>
            </w:r>
          </w:p>
        </w:tc>
      </w:tr>
    </w:tbl>
    <w:p w:rsidR="00AF6020" w:rsidRPr="001F76F8" w:rsidRDefault="00AF6020" w:rsidP="00AF6020">
      <w:pPr>
        <w:pStyle w:val="Heading1"/>
        <w:rPr>
          <w:i/>
        </w:rPr>
      </w:pPr>
      <w:bookmarkStart w:id="50" w:name="_Toc342295790"/>
      <w:r w:rsidRPr="001F76F8">
        <w:rPr>
          <w:i/>
        </w:rPr>
        <w:t>USE CASE: Related Items – Suggested Sell</w:t>
      </w:r>
      <w:bookmarkEnd w:id="50"/>
    </w:p>
    <w:p w:rsidR="00AF6020" w:rsidRPr="001F76F8" w:rsidRDefault="00AF6020" w:rsidP="00AF6020">
      <w:pPr>
        <w:pStyle w:val="Heading2"/>
      </w:pPr>
      <w:bookmarkStart w:id="51" w:name="_Toc342295791"/>
      <w:r w:rsidRPr="001F76F8">
        <w:t>Feature Flow</w:t>
      </w:r>
      <w:bookmarkEnd w:id="51"/>
    </w:p>
    <w:p w:rsidR="00AF6020" w:rsidRPr="001F76F8" w:rsidRDefault="009D7683" w:rsidP="00AF6020">
      <w:pPr>
        <w:pStyle w:val="BodyText"/>
        <w:jc w:val="center"/>
      </w:pPr>
      <w:r w:rsidRPr="001F76F8">
        <w:object w:dxaOrig="8095" w:dyaOrig="3338">
          <v:shape id="_x0000_i1027" type="#_x0000_t75" style="width:404.25pt;height:166.5pt" o:ole="">
            <v:imagedata r:id="rId18" o:title=""/>
          </v:shape>
          <o:OLEObject Type="Embed" ProgID="Visio.Drawing.11" ShapeID="_x0000_i1027" DrawAspect="Content" ObjectID="_1489399736" r:id="rId19"/>
        </w:object>
      </w:r>
    </w:p>
    <w:p w:rsidR="00AF6020" w:rsidRPr="001F76F8" w:rsidRDefault="00AF6020" w:rsidP="00AF6020">
      <w:pPr>
        <w:pStyle w:val="Heading2"/>
      </w:pPr>
      <w:bookmarkStart w:id="52" w:name="_Toc342295792"/>
      <w:r w:rsidRPr="001F76F8">
        <w:t>Precondition</w:t>
      </w:r>
      <w:bookmarkEnd w:id="52"/>
    </w:p>
    <w:p w:rsidR="00D82F1C" w:rsidRPr="001F76F8" w:rsidRDefault="00D82F1C" w:rsidP="00D82F1C">
      <w:pPr>
        <w:pStyle w:val="BodyText"/>
        <w:numPr>
          <w:ilvl w:val="0"/>
          <w:numId w:val="40"/>
        </w:numPr>
      </w:pPr>
      <w:r w:rsidRPr="001F76F8">
        <w:t>Suggested Sell functionality is enabled.</w:t>
      </w:r>
    </w:p>
    <w:p w:rsidR="00AF6020" w:rsidRPr="001F76F8" w:rsidRDefault="00AF6020" w:rsidP="00AF6020">
      <w:pPr>
        <w:pStyle w:val="Heading2"/>
      </w:pPr>
      <w:bookmarkStart w:id="53" w:name="_Toc342295793"/>
      <w:r w:rsidRPr="001F76F8">
        <w:t>Main Flow</w:t>
      </w:r>
      <w:bookmarkEnd w:id="53"/>
    </w:p>
    <w:p w:rsidR="009D7683" w:rsidRPr="001F76F8" w:rsidRDefault="009D7683" w:rsidP="006F6036">
      <w:pPr>
        <w:pStyle w:val="BodyText"/>
        <w:numPr>
          <w:ilvl w:val="0"/>
          <w:numId w:val="44"/>
        </w:numPr>
      </w:pPr>
      <w:r w:rsidRPr="001F76F8">
        <w:t>The system determines if the transaction type is eligible for suggested sell.</w:t>
      </w:r>
    </w:p>
    <w:p w:rsidR="009D7683" w:rsidRPr="001F76F8" w:rsidRDefault="009D7683" w:rsidP="006F6036">
      <w:pPr>
        <w:pStyle w:val="BodyText"/>
        <w:numPr>
          <w:ilvl w:val="0"/>
          <w:numId w:val="44"/>
        </w:numPr>
      </w:pPr>
      <w:r w:rsidRPr="001F76F8">
        <w:t>If the transaction type is not eligible, the use case ends and the system returns to the calling use case without a suggested sell list.</w:t>
      </w:r>
    </w:p>
    <w:p w:rsidR="006F6036" w:rsidRPr="001F76F8" w:rsidRDefault="006F6036" w:rsidP="006F6036">
      <w:pPr>
        <w:pStyle w:val="BodyText"/>
        <w:numPr>
          <w:ilvl w:val="0"/>
          <w:numId w:val="44"/>
        </w:numPr>
      </w:pPr>
      <w:r w:rsidRPr="001F76F8">
        <w:t>The system determines if the trigger item has any suggested sell related items.</w:t>
      </w:r>
    </w:p>
    <w:p w:rsidR="006F6036" w:rsidRPr="001F76F8" w:rsidRDefault="006F6036" w:rsidP="006F6036">
      <w:pPr>
        <w:pStyle w:val="BodyText"/>
        <w:numPr>
          <w:ilvl w:val="0"/>
          <w:numId w:val="44"/>
        </w:numPr>
      </w:pPr>
      <w:r w:rsidRPr="001F76F8">
        <w:t>If there are no suggested sell related items, the use case ends and the system returns to the calling use case without a suggested sell list.</w:t>
      </w:r>
    </w:p>
    <w:p w:rsidR="00D82F1C" w:rsidRPr="001F76F8" w:rsidRDefault="006F6036" w:rsidP="00D82F1C">
      <w:pPr>
        <w:pStyle w:val="BodyText"/>
        <w:numPr>
          <w:ilvl w:val="0"/>
          <w:numId w:val="44"/>
        </w:numPr>
      </w:pPr>
      <w:r w:rsidRPr="001F76F8">
        <w:t>The use case ends and the system returns to the calling use case with a suggested sell list to be displayed when the trigger item is selected in Item Entry.</w:t>
      </w:r>
    </w:p>
    <w:p w:rsidR="00AF6020" w:rsidRPr="001F76F8" w:rsidRDefault="00AF6020" w:rsidP="00AF6020">
      <w:pPr>
        <w:pStyle w:val="Heading2"/>
      </w:pPr>
      <w:bookmarkStart w:id="54" w:name="_Toc342295794"/>
      <w:r w:rsidRPr="001F76F8">
        <w:t>Alternate Flows</w:t>
      </w:r>
      <w:bookmarkEnd w:id="54"/>
    </w:p>
    <w:p w:rsidR="00D82F1C" w:rsidRPr="001F76F8" w:rsidRDefault="00D82F1C" w:rsidP="00D82F1C">
      <w:pPr>
        <w:pStyle w:val="BodyText"/>
      </w:pPr>
      <w:r w:rsidRPr="001F76F8">
        <w:t>None</w:t>
      </w:r>
    </w:p>
    <w:p w:rsidR="00AF6020" w:rsidRPr="001F76F8" w:rsidRDefault="00AF6020" w:rsidP="00AF6020">
      <w:pPr>
        <w:pStyle w:val="Heading2"/>
      </w:pPr>
      <w:bookmarkStart w:id="55" w:name="_Toc342295795"/>
      <w:r w:rsidRPr="001F76F8">
        <w:t>Post Condition</w:t>
      </w:r>
      <w:bookmarkEnd w:id="55"/>
    </w:p>
    <w:p w:rsidR="00AF6020" w:rsidRPr="001F76F8" w:rsidRDefault="00AF6020" w:rsidP="00AF6020">
      <w:pPr>
        <w:pStyle w:val="BodyText"/>
        <w:numPr>
          <w:ilvl w:val="0"/>
          <w:numId w:val="2"/>
        </w:numPr>
      </w:pPr>
      <w:r w:rsidRPr="001F76F8">
        <w:t>A required related item is added to the transaction.</w:t>
      </w:r>
    </w:p>
    <w:p w:rsidR="00AF6020" w:rsidRPr="001F76F8" w:rsidRDefault="00AF6020" w:rsidP="00AF6020">
      <w:pPr>
        <w:pStyle w:val="Heading2"/>
      </w:pPr>
      <w:bookmarkStart w:id="56" w:name="_Toc342295796"/>
      <w:r w:rsidRPr="001F76F8">
        <w:lastRenderedPageBreak/>
        <w:t>Special Requirements</w:t>
      </w:r>
      <w:bookmarkEnd w:id="56"/>
    </w:p>
    <w:p w:rsidR="00AF6020" w:rsidRPr="001F76F8" w:rsidRDefault="00AF6020" w:rsidP="006F6036">
      <w:pPr>
        <w:pStyle w:val="BodyText"/>
        <w:numPr>
          <w:ilvl w:val="0"/>
          <w:numId w:val="45"/>
        </w:numPr>
      </w:pPr>
      <w:r w:rsidRPr="001F76F8">
        <w:t xml:space="preserve">A relationship contains a parent with one-to-many children.  If a child item is sold on its own, it does not trigger the relationship.  </w:t>
      </w:r>
    </w:p>
    <w:p w:rsidR="00AF6020" w:rsidRPr="001F76F8" w:rsidRDefault="00AF6020" w:rsidP="006F6036">
      <w:pPr>
        <w:pStyle w:val="BodyText"/>
        <w:numPr>
          <w:ilvl w:val="0"/>
          <w:numId w:val="45"/>
        </w:numPr>
      </w:pPr>
      <w:r w:rsidRPr="001F76F8">
        <w:t>The related items suggest sell list consists of warranty items that are associated to the product item.  The checks that the current price of the item falls within the warranty item’s price band.  For example if Item A is associated Warranty X, Y and Z and the warranty price band for X and Y is that the product item price needs to be between $300-$700 and warranty price band for Z is that the product item price needs to be between $500-$900, then if the product A is sold with the price of $400 then only warranty items X and Y will be displayed.</w:t>
      </w:r>
    </w:p>
    <w:p w:rsidR="00AF6020" w:rsidRPr="001F76F8" w:rsidRDefault="00AF6020" w:rsidP="006F6036">
      <w:pPr>
        <w:pStyle w:val="BodyText"/>
        <w:numPr>
          <w:ilvl w:val="0"/>
          <w:numId w:val="45"/>
        </w:numPr>
      </w:pPr>
      <w:r w:rsidRPr="001F76F8">
        <w:t>An item may contain more than one type of relationship associated with it.</w:t>
      </w:r>
    </w:p>
    <w:p w:rsidR="00533BEA" w:rsidRDefault="00533BEA" w:rsidP="00533BEA">
      <w:pPr>
        <w:pStyle w:val="BodyText"/>
        <w:numPr>
          <w:ilvl w:val="0"/>
          <w:numId w:val="45"/>
        </w:numPr>
      </w:pPr>
      <w:r w:rsidRPr="001F76F8">
        <w:t>The relationships between items are not displayed on the Item Entry screen.</w:t>
      </w:r>
    </w:p>
    <w:p w:rsidR="001F76F8" w:rsidRPr="001F76F8" w:rsidRDefault="001F76F8" w:rsidP="00533BEA">
      <w:pPr>
        <w:pStyle w:val="BodyText"/>
        <w:numPr>
          <w:ilvl w:val="0"/>
          <w:numId w:val="45"/>
        </w:numPr>
      </w:pPr>
      <w:r>
        <w:t>Items with a quantity greater than 1 are not eligible for suggested sell items.</w:t>
      </w:r>
    </w:p>
    <w:p w:rsidR="00AF6020" w:rsidRPr="001F76F8" w:rsidRDefault="00AF6020" w:rsidP="00AF6020">
      <w:pPr>
        <w:pStyle w:val="Heading3"/>
      </w:pPr>
      <w:r w:rsidRPr="001F76F8">
        <w:t>Special Offline Requirements</w:t>
      </w:r>
    </w:p>
    <w:p w:rsidR="00111143" w:rsidRPr="001F76F8" w:rsidRDefault="00111143" w:rsidP="00111143">
      <w:pPr>
        <w:pStyle w:val="BodyText"/>
      </w:pPr>
      <w:r w:rsidRPr="001F76F8">
        <w:t>TBD</w:t>
      </w:r>
    </w:p>
    <w:p w:rsidR="00AF6020" w:rsidRPr="001F76F8" w:rsidRDefault="00AF6020" w:rsidP="00AF6020">
      <w:pPr>
        <w:pStyle w:val="Heading3"/>
      </w:pPr>
      <w:r w:rsidRPr="001F76F8">
        <w:t xml:space="preserve">Data </w:t>
      </w:r>
      <w:proofErr w:type="spellStart"/>
      <w:r w:rsidRPr="001F76F8">
        <w:t>Input/Output</w:t>
      </w:r>
      <w:proofErr w:type="spellEnd"/>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12"/>
        <w:gridCol w:w="4881"/>
        <w:gridCol w:w="2971"/>
      </w:tblGrid>
      <w:tr w:rsidR="00AF6020" w:rsidRPr="001F76F8" w:rsidTr="009D7683">
        <w:trPr>
          <w:cantSplit/>
        </w:trPr>
        <w:tc>
          <w:tcPr>
            <w:tcW w:w="1284" w:type="pct"/>
            <w:tcBorders>
              <w:top w:val="single" w:sz="8" w:space="0" w:color="4F81BD"/>
              <w:left w:val="single" w:sz="8" w:space="0" w:color="4F81BD"/>
              <w:bottom w:val="single" w:sz="18" w:space="0" w:color="4F81BD"/>
              <w:right w:val="single" w:sz="8" w:space="0" w:color="4F81BD"/>
            </w:tcBorders>
          </w:tcPr>
          <w:p w:rsidR="00AF6020" w:rsidRPr="001F76F8" w:rsidRDefault="00AF6020" w:rsidP="009D7683">
            <w:pPr>
              <w:rPr>
                <w:b/>
              </w:rPr>
            </w:pPr>
            <w:r w:rsidRPr="001F76F8">
              <w:rPr>
                <w:b/>
              </w:rPr>
              <w:t>Data Element</w:t>
            </w:r>
          </w:p>
        </w:tc>
        <w:tc>
          <w:tcPr>
            <w:tcW w:w="2310" w:type="pct"/>
            <w:tcBorders>
              <w:top w:val="single" w:sz="8" w:space="0" w:color="4F81BD"/>
              <w:left w:val="single" w:sz="8" w:space="0" w:color="4F81BD"/>
              <w:bottom w:val="single" w:sz="18" w:space="0" w:color="4F81BD"/>
              <w:right w:val="single" w:sz="8" w:space="0" w:color="4F81BD"/>
            </w:tcBorders>
          </w:tcPr>
          <w:p w:rsidR="00AF6020" w:rsidRPr="001F76F8" w:rsidRDefault="00AF6020" w:rsidP="009D7683">
            <w:pPr>
              <w:rPr>
                <w:b/>
                <w:szCs w:val="20"/>
              </w:rPr>
            </w:pPr>
            <w:r w:rsidRPr="001F76F8">
              <w:rPr>
                <w:b/>
                <w:szCs w:val="20"/>
              </w:rPr>
              <w:t>Description</w:t>
            </w:r>
          </w:p>
        </w:tc>
        <w:tc>
          <w:tcPr>
            <w:tcW w:w="1406" w:type="pct"/>
            <w:tcBorders>
              <w:top w:val="single" w:sz="8" w:space="0" w:color="4F81BD"/>
              <w:left w:val="single" w:sz="8" w:space="0" w:color="4F81BD"/>
              <w:bottom w:val="single" w:sz="18" w:space="0" w:color="4F81BD"/>
              <w:right w:val="single" w:sz="8" w:space="0" w:color="4F81BD"/>
            </w:tcBorders>
          </w:tcPr>
          <w:p w:rsidR="00AF6020" w:rsidRPr="001F76F8" w:rsidRDefault="00AF6020" w:rsidP="009D7683">
            <w:pPr>
              <w:rPr>
                <w:b/>
                <w:szCs w:val="20"/>
              </w:rPr>
            </w:pPr>
            <w:r w:rsidRPr="001F76F8">
              <w:rPr>
                <w:b/>
                <w:szCs w:val="20"/>
              </w:rPr>
              <w:t>Destination</w:t>
            </w:r>
          </w:p>
        </w:tc>
      </w:tr>
      <w:tr w:rsidR="00AF6020" w:rsidRPr="001F76F8" w:rsidTr="009D7683">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AF6020" w:rsidRPr="001F76F8" w:rsidRDefault="00AF6020" w:rsidP="009D7683">
            <w:pPr>
              <w:rPr>
                <w:bCs/>
                <w:szCs w:val="20"/>
              </w:rPr>
            </w:pPr>
            <w:r w:rsidRPr="001F76F8">
              <w:rPr>
                <w:bCs/>
                <w:szCs w:val="20"/>
              </w:rPr>
              <w:t>Relationship Link</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AF6020" w:rsidRPr="001F76F8" w:rsidRDefault="00AF6020" w:rsidP="009D7683">
            <w:pPr>
              <w:rPr>
                <w:szCs w:val="20"/>
              </w:rPr>
            </w:pPr>
            <w:r w:rsidRPr="001F76F8">
              <w:rPr>
                <w:szCs w:val="20"/>
              </w:rPr>
              <w:t>The relationship link between the parent and children.</w:t>
            </w: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AF6020" w:rsidRPr="001F76F8" w:rsidRDefault="00AF6020" w:rsidP="009D7683">
            <w:pPr>
              <w:numPr>
                <w:ilvl w:val="0"/>
                <w:numId w:val="2"/>
              </w:numPr>
              <w:rPr>
                <w:szCs w:val="20"/>
              </w:rPr>
            </w:pPr>
            <w:r w:rsidRPr="001F76F8">
              <w:rPr>
                <w:szCs w:val="20"/>
              </w:rPr>
              <w:t>E-Journal</w:t>
            </w:r>
          </w:p>
          <w:p w:rsidR="00AF6020" w:rsidRPr="001F76F8" w:rsidRDefault="00AF6020" w:rsidP="009D7683">
            <w:pPr>
              <w:numPr>
                <w:ilvl w:val="0"/>
                <w:numId w:val="2"/>
              </w:numPr>
              <w:rPr>
                <w:szCs w:val="20"/>
              </w:rPr>
            </w:pPr>
            <w:r w:rsidRPr="001F76F8">
              <w:rPr>
                <w:szCs w:val="20"/>
              </w:rPr>
              <w:t>POSLog</w:t>
            </w:r>
          </w:p>
          <w:p w:rsidR="00AF6020" w:rsidRPr="001F76F8" w:rsidRDefault="00AF6020" w:rsidP="009D7683">
            <w:pPr>
              <w:numPr>
                <w:ilvl w:val="0"/>
                <w:numId w:val="2"/>
              </w:numPr>
              <w:rPr>
                <w:szCs w:val="20"/>
              </w:rPr>
            </w:pPr>
            <w:r w:rsidRPr="001F76F8">
              <w:rPr>
                <w:szCs w:val="20"/>
              </w:rPr>
              <w:t>Receipt</w:t>
            </w:r>
          </w:p>
        </w:tc>
      </w:tr>
    </w:tbl>
    <w:p w:rsidR="00FD5BA1" w:rsidRPr="001F76F8" w:rsidRDefault="00FD5BA1" w:rsidP="00FD5BA1">
      <w:pPr>
        <w:pStyle w:val="Heading1"/>
        <w:rPr>
          <w:i/>
        </w:rPr>
      </w:pPr>
      <w:bookmarkStart w:id="57" w:name="_Toc342295797"/>
      <w:r w:rsidRPr="001F76F8">
        <w:rPr>
          <w:i/>
        </w:rPr>
        <w:t>Supplemental Specifications</w:t>
      </w:r>
      <w:bookmarkEnd w:id="26"/>
      <w:bookmarkEnd w:id="57"/>
    </w:p>
    <w:p w:rsidR="00A36851" w:rsidRPr="001F76F8" w:rsidRDefault="00A36851" w:rsidP="00B951D2">
      <w:pPr>
        <w:pStyle w:val="Heading2"/>
      </w:pPr>
      <w:bookmarkStart w:id="58" w:name="_Toc342295798"/>
      <w:bookmarkStart w:id="59" w:name="_Toc320880017"/>
      <w:r w:rsidRPr="001F76F8">
        <w:t>Electronic Journal</w:t>
      </w:r>
      <w:bookmarkEnd w:id="58"/>
      <w:r w:rsidRPr="001F76F8">
        <w:t xml:space="preserve"> </w:t>
      </w:r>
      <w:bookmarkEnd w:id="59"/>
    </w:p>
    <w:p w:rsidR="00A36851" w:rsidRPr="001F76F8" w:rsidRDefault="00A36851" w:rsidP="00A36851">
      <w:pPr>
        <w:pStyle w:val="BodyText"/>
      </w:pPr>
      <w:r w:rsidRPr="001F76F8">
        <w:t>Electronic journal mockups for this feature are documented in the Electronic Journal document.</w:t>
      </w:r>
    </w:p>
    <w:p w:rsidR="002E4D45" w:rsidRPr="001F76F8" w:rsidRDefault="002E4D45" w:rsidP="002E4D45">
      <w:pPr>
        <w:pStyle w:val="Heading2"/>
      </w:pPr>
      <w:bookmarkStart w:id="60" w:name="_Toc342295799"/>
      <w:bookmarkStart w:id="61" w:name="_Toc320880018"/>
      <w:r w:rsidRPr="001F76F8">
        <w:t>Line Item Delete</w:t>
      </w:r>
      <w:bookmarkEnd w:id="60"/>
    </w:p>
    <w:p w:rsidR="002E4D45" w:rsidRPr="001F76F8" w:rsidRDefault="002E4D45" w:rsidP="002E4D45">
      <w:pPr>
        <w:pStyle w:val="BodyText"/>
      </w:pPr>
      <w:r w:rsidRPr="001F76F8">
        <w:t>The Line Item Delete Use case is updated to include the additional child deletion rules.</w:t>
      </w:r>
    </w:p>
    <w:p w:rsidR="00A36851" w:rsidRPr="001F76F8" w:rsidRDefault="00A36851" w:rsidP="00B951D2">
      <w:pPr>
        <w:pStyle w:val="Heading2"/>
      </w:pPr>
      <w:bookmarkStart w:id="62" w:name="_Toc342295800"/>
      <w:r w:rsidRPr="001F76F8">
        <w:t>POSLog</w:t>
      </w:r>
      <w:bookmarkEnd w:id="62"/>
      <w:r w:rsidRPr="001F76F8">
        <w:t xml:space="preserve"> </w:t>
      </w:r>
      <w:bookmarkEnd w:id="61"/>
    </w:p>
    <w:p w:rsidR="00A36851" w:rsidRPr="001F76F8" w:rsidRDefault="00A36851" w:rsidP="00A36851">
      <w:pPr>
        <w:pStyle w:val="BodyText"/>
      </w:pPr>
      <w:r w:rsidRPr="001F76F8">
        <w:t>POSLog mockups for this feature are documented in the POSLog document.</w:t>
      </w:r>
    </w:p>
    <w:p w:rsidR="00A36851" w:rsidRPr="001F76F8" w:rsidRDefault="00A36851" w:rsidP="00B951D2">
      <w:pPr>
        <w:pStyle w:val="Heading2"/>
      </w:pPr>
      <w:bookmarkStart w:id="63" w:name="_Toc342295801"/>
      <w:bookmarkStart w:id="64" w:name="_Toc320880019"/>
      <w:r w:rsidRPr="001F76F8">
        <w:t>Printed Receipts</w:t>
      </w:r>
      <w:bookmarkEnd w:id="63"/>
      <w:r w:rsidRPr="001F76F8">
        <w:t xml:space="preserve"> </w:t>
      </w:r>
      <w:bookmarkEnd w:id="64"/>
    </w:p>
    <w:p w:rsidR="00A36851" w:rsidRPr="001F76F8" w:rsidRDefault="00A36851" w:rsidP="00A36851">
      <w:pPr>
        <w:pStyle w:val="BodyText"/>
      </w:pPr>
      <w:r w:rsidRPr="001F76F8">
        <w:t xml:space="preserve">Printed receipt mockups, where applicable, are documented in the Receipt </w:t>
      </w:r>
      <w:r w:rsidR="007D22D2" w:rsidRPr="001F76F8">
        <w:t xml:space="preserve">Generation </w:t>
      </w:r>
      <w:r w:rsidRPr="001F76F8">
        <w:t>document.</w:t>
      </w:r>
    </w:p>
    <w:p w:rsidR="004E18E6" w:rsidRPr="001F76F8" w:rsidRDefault="004E18E6" w:rsidP="004E18E6">
      <w:pPr>
        <w:pStyle w:val="Heading2"/>
      </w:pPr>
      <w:bookmarkStart w:id="65" w:name="_Toc342295802"/>
      <w:r w:rsidRPr="001F76F8">
        <w:t>Sale</w:t>
      </w:r>
      <w:bookmarkEnd w:id="65"/>
    </w:p>
    <w:p w:rsidR="004E18E6" w:rsidRPr="001F76F8" w:rsidRDefault="004E18E6" w:rsidP="004E18E6">
      <w:pPr>
        <w:pStyle w:val="BodyText"/>
      </w:pPr>
      <w:r w:rsidRPr="001F76F8">
        <w:t>The Sale Use Case is updated to display suggested sell list</w:t>
      </w:r>
      <w:r w:rsidR="006F6036" w:rsidRPr="001F76F8">
        <w:t>.</w:t>
      </w:r>
      <w:r w:rsidRPr="001F76F8">
        <w:t xml:space="preserve"> </w:t>
      </w:r>
    </w:p>
    <w:p w:rsidR="00A55CCE" w:rsidRPr="001F76F8" w:rsidRDefault="00A55CCE" w:rsidP="00A55CCE">
      <w:pPr>
        <w:pStyle w:val="Heading2"/>
      </w:pPr>
      <w:bookmarkStart w:id="66" w:name="_Toc333336279"/>
      <w:bookmarkStart w:id="67" w:name="_Toc339890604"/>
      <w:bookmarkStart w:id="68" w:name="_Toc339891469"/>
      <w:bookmarkStart w:id="69" w:name="_Toc342295803"/>
      <w:r w:rsidRPr="001F76F8">
        <w:t>Suspend</w:t>
      </w:r>
      <w:bookmarkEnd w:id="66"/>
      <w:bookmarkEnd w:id="67"/>
      <w:bookmarkEnd w:id="68"/>
      <w:bookmarkEnd w:id="69"/>
    </w:p>
    <w:p w:rsidR="00A55CCE" w:rsidRPr="001F76F8" w:rsidRDefault="00A55CCE" w:rsidP="00A55CCE">
      <w:pPr>
        <w:pStyle w:val="BodyText"/>
      </w:pPr>
      <w:r w:rsidRPr="001F76F8">
        <w:t>The Suspend Use Case is updated to reflect that the selections made during the related item process are saved and is part of the resume transaction.</w:t>
      </w:r>
    </w:p>
    <w:p w:rsidR="00C4748C" w:rsidRPr="001F76F8" w:rsidRDefault="00C4748C">
      <w:pPr>
        <w:rPr>
          <w:rFonts w:cs="Arial"/>
          <w:b/>
          <w:bCs/>
          <w:i/>
          <w:caps/>
          <w:kern w:val="32"/>
          <w:sz w:val="28"/>
          <w:szCs w:val="32"/>
        </w:rPr>
      </w:pPr>
      <w:r w:rsidRPr="001F76F8">
        <w:rPr>
          <w:i/>
        </w:rPr>
        <w:br w:type="page"/>
      </w:r>
    </w:p>
    <w:p w:rsidR="008F15AF" w:rsidRPr="001F76F8" w:rsidRDefault="008F15AF" w:rsidP="008F15AF">
      <w:pPr>
        <w:pStyle w:val="Heading1"/>
        <w:rPr>
          <w:i/>
        </w:rPr>
      </w:pPr>
      <w:bookmarkStart w:id="70" w:name="_Toc342295804"/>
      <w:r w:rsidRPr="001F76F8">
        <w:rPr>
          <w:i/>
        </w:rPr>
        <w:lastRenderedPageBreak/>
        <w:t>Screen Layouts</w:t>
      </w:r>
      <w:bookmarkEnd w:id="70"/>
    </w:p>
    <w:p w:rsidR="008F15AF" w:rsidRPr="001F76F8" w:rsidRDefault="00117D75" w:rsidP="008F15AF">
      <w:pPr>
        <w:pStyle w:val="Heading2"/>
      </w:pPr>
      <w:bookmarkStart w:id="71" w:name="_Toc342295805"/>
      <w:bookmarkStart w:id="72" w:name="_Toc49744827"/>
      <w:r w:rsidRPr="001F76F8">
        <w:t xml:space="preserve">Mandatory-Optional </w:t>
      </w:r>
      <w:r w:rsidR="008F15AF" w:rsidRPr="001F76F8">
        <w:t>Related Item Selection List</w:t>
      </w:r>
      <w:bookmarkEnd w:id="71"/>
    </w:p>
    <w:bookmarkEnd w:id="72"/>
    <w:p w:rsidR="008F15AF" w:rsidRPr="001F76F8" w:rsidRDefault="008F15AF" w:rsidP="008F15AF">
      <w:pPr>
        <w:pStyle w:val="BodyText"/>
        <w:rPr>
          <w:color w:val="000000" w:themeColor="text1"/>
        </w:rPr>
      </w:pPr>
      <w:r w:rsidRPr="001F76F8">
        <w:rPr>
          <w:color w:val="000000" w:themeColor="text1"/>
        </w:rPr>
        <w:t>This screen is displayed when an item that is added to the t</w:t>
      </w:r>
      <w:r w:rsidR="00117D75" w:rsidRPr="001F76F8">
        <w:rPr>
          <w:color w:val="000000" w:themeColor="text1"/>
        </w:rPr>
        <w:t xml:space="preserve">ransaction contains a mandatory-optional </w:t>
      </w:r>
      <w:r w:rsidRPr="001F76F8">
        <w:rPr>
          <w:color w:val="000000" w:themeColor="text1"/>
        </w:rPr>
        <w:t xml:space="preserve">selection lists.    </w:t>
      </w:r>
    </w:p>
    <w:p w:rsidR="008F15AF" w:rsidRPr="001F76F8" w:rsidRDefault="008F15AF" w:rsidP="008F15AF">
      <w:pPr>
        <w:pStyle w:val="Heading3"/>
        <w:tabs>
          <w:tab w:val="left" w:pos="720"/>
        </w:tabs>
        <w:ind w:left="720" w:hanging="720"/>
      </w:pPr>
      <w:r w:rsidRPr="001F76F8">
        <w:t>Mockup</w:t>
      </w:r>
    </w:p>
    <w:p w:rsidR="008F15AF" w:rsidRPr="001F76F8" w:rsidRDefault="00726F6B" w:rsidP="00252AF4">
      <w:pPr>
        <w:pStyle w:val="BodyText"/>
        <w:jc w:val="center"/>
      </w:pPr>
      <w:r w:rsidRPr="001F76F8">
        <w:rPr>
          <w:noProof/>
        </w:rPr>
        <w:drawing>
          <wp:inline distT="0" distB="0" distL="0" distR="0" wp14:anchorId="6E13A90C" wp14:editId="03491073">
            <wp:extent cx="6198349" cy="3657600"/>
            <wp:effectExtent l="0" t="0" r="0" b="0"/>
            <wp:docPr id="2" name="Picture 1" descr="related item - selection lis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ed item - selection list 2.jpg"/>
                    <pic:cNvPicPr/>
                  </pic:nvPicPr>
                  <pic:blipFill>
                    <a:blip r:embed="rId20" cstate="print"/>
                    <a:stretch>
                      <a:fillRect/>
                    </a:stretch>
                  </pic:blipFill>
                  <pic:spPr>
                    <a:xfrm>
                      <a:off x="0" y="0"/>
                      <a:ext cx="6198349" cy="3657600"/>
                    </a:xfrm>
                    <a:prstGeom prst="rect">
                      <a:avLst/>
                    </a:prstGeom>
                  </pic:spPr>
                </pic:pic>
              </a:graphicData>
            </a:graphic>
          </wp:inline>
        </w:drawing>
      </w:r>
    </w:p>
    <w:p w:rsidR="008F15AF" w:rsidRPr="001F76F8" w:rsidRDefault="008F15AF" w:rsidP="008F15AF">
      <w:pPr>
        <w:pStyle w:val="Caption"/>
        <w:rPr>
          <w:color w:val="000000" w:themeColor="text1"/>
        </w:rPr>
      </w:pPr>
      <w:bookmarkStart w:id="73" w:name="_Toc321143877"/>
      <w:r w:rsidRPr="001F76F8">
        <w:rPr>
          <w:color w:val="000000" w:themeColor="text1"/>
        </w:rPr>
        <w:t xml:space="preserve">Figure </w:t>
      </w:r>
      <w:r w:rsidR="0048611C" w:rsidRPr="001F76F8">
        <w:rPr>
          <w:color w:val="000000" w:themeColor="text1"/>
        </w:rPr>
        <w:fldChar w:fldCharType="begin"/>
      </w:r>
      <w:r w:rsidRPr="001F76F8">
        <w:rPr>
          <w:color w:val="000000" w:themeColor="text1"/>
        </w:rPr>
        <w:instrText xml:space="preserve"> SEQ Figure \* ARABIC </w:instrText>
      </w:r>
      <w:r w:rsidR="0048611C" w:rsidRPr="001F76F8">
        <w:rPr>
          <w:color w:val="000000" w:themeColor="text1"/>
        </w:rPr>
        <w:fldChar w:fldCharType="separate"/>
      </w:r>
      <w:r w:rsidR="0091520D" w:rsidRPr="001F76F8">
        <w:rPr>
          <w:noProof/>
          <w:color w:val="000000" w:themeColor="text1"/>
        </w:rPr>
        <w:t>1</w:t>
      </w:r>
      <w:r w:rsidR="0048611C" w:rsidRPr="001F76F8">
        <w:rPr>
          <w:color w:val="000000" w:themeColor="text1"/>
        </w:rPr>
        <w:fldChar w:fldCharType="end"/>
      </w:r>
      <w:r w:rsidRPr="001F76F8">
        <w:rPr>
          <w:color w:val="000000" w:themeColor="text1"/>
        </w:rPr>
        <w:t xml:space="preserve">: </w:t>
      </w:r>
      <w:bookmarkEnd w:id="73"/>
      <w:r w:rsidRPr="001F76F8">
        <w:rPr>
          <w:color w:val="000000" w:themeColor="text1"/>
        </w:rPr>
        <w:t>Related Item Selection List</w:t>
      </w:r>
    </w:p>
    <w:p w:rsidR="008F15AF" w:rsidRPr="001F76F8" w:rsidRDefault="008F15AF" w:rsidP="008F15AF">
      <w:pPr>
        <w:pStyle w:val="Heading3"/>
        <w:tabs>
          <w:tab w:val="left" w:pos="720"/>
        </w:tabs>
        <w:ind w:left="720" w:hanging="720"/>
      </w:pPr>
      <w:r w:rsidRPr="001F76F8">
        <w:t>Instruction Text</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0564"/>
      </w:tblGrid>
      <w:tr w:rsidR="008F15AF" w:rsidRPr="001F76F8" w:rsidTr="008F15AF">
        <w:trPr>
          <w:cantSplit/>
        </w:trPr>
        <w:tc>
          <w:tcPr>
            <w:tcW w:w="10809" w:type="dxa"/>
            <w:tcBorders>
              <w:top w:val="single" w:sz="8" w:space="0" w:color="4F81BD"/>
              <w:left w:val="single" w:sz="8" w:space="0" w:color="4F81BD"/>
              <w:bottom w:val="single" w:sz="18" w:space="0" w:color="4F81BD"/>
              <w:right w:val="single" w:sz="8" w:space="0" w:color="4F81BD"/>
            </w:tcBorders>
          </w:tcPr>
          <w:p w:rsidR="008F15AF" w:rsidRPr="001F76F8" w:rsidRDefault="008F15AF" w:rsidP="008F15AF">
            <w:pPr>
              <w:rPr>
                <w:b/>
                <w:bCs/>
                <w:szCs w:val="20"/>
              </w:rPr>
            </w:pPr>
            <w:r w:rsidRPr="001F76F8">
              <w:rPr>
                <w:b/>
                <w:bCs/>
                <w:szCs w:val="20"/>
              </w:rPr>
              <w:t>Instructions</w:t>
            </w:r>
          </w:p>
        </w:tc>
      </w:tr>
      <w:tr w:rsidR="008F15AF" w:rsidRPr="001F76F8" w:rsidTr="008F15AF">
        <w:trPr>
          <w:cantSplit/>
        </w:trPr>
        <w:tc>
          <w:tcPr>
            <w:tcW w:w="10809" w:type="dxa"/>
            <w:tcBorders>
              <w:top w:val="single" w:sz="8" w:space="0" w:color="4F81BD"/>
              <w:left w:val="single" w:sz="8" w:space="0" w:color="4F81BD"/>
              <w:bottom w:val="single" w:sz="8" w:space="0" w:color="4F81BD"/>
              <w:right w:val="single" w:sz="8" w:space="0" w:color="4F81BD"/>
            </w:tcBorders>
            <w:shd w:val="clear" w:color="auto" w:fill="D3DFEE"/>
          </w:tcPr>
          <w:p w:rsidR="008F15AF" w:rsidRPr="001F76F8" w:rsidRDefault="008F15AF" w:rsidP="008F15AF">
            <w:pPr>
              <w:rPr>
                <w:bCs/>
                <w:szCs w:val="20"/>
              </w:rPr>
            </w:pPr>
            <w:r w:rsidRPr="001F76F8">
              <w:rPr>
                <w:bCs/>
                <w:szCs w:val="20"/>
              </w:rPr>
              <w:t>Select Item</w:t>
            </w:r>
          </w:p>
        </w:tc>
      </w:tr>
    </w:tbl>
    <w:p w:rsidR="008F15AF" w:rsidRPr="001F76F8" w:rsidRDefault="008F15AF" w:rsidP="008F15AF">
      <w:pPr>
        <w:pStyle w:val="Heading3"/>
        <w:tabs>
          <w:tab w:val="left" w:pos="720"/>
        </w:tabs>
        <w:ind w:left="720" w:hanging="720"/>
      </w:pPr>
      <w:r w:rsidRPr="001F76F8">
        <w:t>Navigation/Menu Key</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715"/>
        <w:gridCol w:w="1549"/>
        <w:gridCol w:w="3703"/>
        <w:gridCol w:w="3597"/>
      </w:tblGrid>
      <w:tr w:rsidR="008F15AF" w:rsidRPr="001F76F8" w:rsidTr="008F15AF">
        <w:trPr>
          <w:cantSplit/>
        </w:trPr>
        <w:tc>
          <w:tcPr>
            <w:tcW w:w="1742" w:type="dxa"/>
            <w:tcBorders>
              <w:top w:val="single" w:sz="8" w:space="0" w:color="4F81BD"/>
              <w:left w:val="single" w:sz="8" w:space="0" w:color="4F81BD"/>
              <w:bottom w:val="single" w:sz="18" w:space="0" w:color="4F81BD"/>
              <w:right w:val="single" w:sz="8" w:space="0" w:color="4F81BD"/>
            </w:tcBorders>
          </w:tcPr>
          <w:p w:rsidR="008F15AF" w:rsidRPr="001F76F8" w:rsidRDefault="008F15AF" w:rsidP="008F15AF">
            <w:pPr>
              <w:pStyle w:val="BodyText"/>
              <w:spacing w:after="0"/>
              <w:rPr>
                <w:b/>
                <w:bCs/>
              </w:rPr>
            </w:pPr>
            <w:r w:rsidRPr="001F76F8">
              <w:rPr>
                <w:b/>
                <w:bCs/>
              </w:rPr>
              <w:t>Label</w:t>
            </w:r>
          </w:p>
        </w:tc>
        <w:tc>
          <w:tcPr>
            <w:tcW w:w="1573" w:type="dxa"/>
            <w:tcBorders>
              <w:top w:val="single" w:sz="8" w:space="0" w:color="4F81BD"/>
              <w:left w:val="single" w:sz="8" w:space="0" w:color="4F81BD"/>
              <w:bottom w:val="single" w:sz="18" w:space="0" w:color="4F81BD"/>
              <w:right w:val="single" w:sz="8" w:space="0" w:color="4F81BD"/>
            </w:tcBorders>
          </w:tcPr>
          <w:p w:rsidR="008F15AF" w:rsidRPr="001F76F8" w:rsidRDefault="008F15AF" w:rsidP="008F15AF">
            <w:pPr>
              <w:pStyle w:val="BodyText"/>
              <w:spacing w:after="0"/>
              <w:rPr>
                <w:b/>
                <w:bCs/>
              </w:rPr>
            </w:pPr>
            <w:r w:rsidRPr="001F76F8">
              <w:rPr>
                <w:b/>
                <w:bCs/>
              </w:rPr>
              <w:t>State</w:t>
            </w:r>
          </w:p>
        </w:tc>
        <w:tc>
          <w:tcPr>
            <w:tcW w:w="3793" w:type="dxa"/>
            <w:tcBorders>
              <w:top w:val="single" w:sz="8" w:space="0" w:color="4F81BD"/>
              <w:left w:val="single" w:sz="8" w:space="0" w:color="4F81BD"/>
              <w:bottom w:val="single" w:sz="18" w:space="0" w:color="4F81BD"/>
              <w:right w:val="single" w:sz="8" w:space="0" w:color="4F81BD"/>
            </w:tcBorders>
          </w:tcPr>
          <w:p w:rsidR="008F15AF" w:rsidRPr="001F76F8" w:rsidRDefault="008F15AF" w:rsidP="008F15AF">
            <w:pPr>
              <w:pStyle w:val="BodyText"/>
              <w:spacing w:after="0"/>
              <w:rPr>
                <w:b/>
                <w:bCs/>
              </w:rPr>
            </w:pPr>
            <w:r w:rsidRPr="001F76F8">
              <w:rPr>
                <w:b/>
                <w:bCs/>
              </w:rPr>
              <w:t>Next Screen</w:t>
            </w:r>
          </w:p>
        </w:tc>
        <w:tc>
          <w:tcPr>
            <w:tcW w:w="3701" w:type="dxa"/>
            <w:tcBorders>
              <w:top w:val="single" w:sz="8" w:space="0" w:color="4F81BD"/>
              <w:left w:val="single" w:sz="8" w:space="0" w:color="4F81BD"/>
              <w:bottom w:val="single" w:sz="18" w:space="0" w:color="4F81BD"/>
              <w:right w:val="single" w:sz="8" w:space="0" w:color="4F81BD"/>
            </w:tcBorders>
          </w:tcPr>
          <w:p w:rsidR="008F15AF" w:rsidRPr="001F76F8" w:rsidRDefault="008F15AF" w:rsidP="008F15AF">
            <w:pPr>
              <w:pStyle w:val="BodyText"/>
              <w:spacing w:after="0"/>
              <w:rPr>
                <w:b/>
                <w:bCs/>
              </w:rPr>
            </w:pPr>
            <w:r w:rsidRPr="001F76F8">
              <w:rPr>
                <w:b/>
                <w:bCs/>
              </w:rPr>
              <w:t>Notes</w:t>
            </w:r>
          </w:p>
        </w:tc>
      </w:tr>
      <w:tr w:rsidR="008F15AF" w:rsidRPr="001F76F8" w:rsidTr="008F15AF">
        <w:trPr>
          <w:cantSplit/>
        </w:trPr>
        <w:tc>
          <w:tcPr>
            <w:tcW w:w="1742" w:type="dxa"/>
            <w:tcBorders>
              <w:top w:val="single" w:sz="8" w:space="0" w:color="4F81BD"/>
              <w:left w:val="single" w:sz="8" w:space="0" w:color="4F81BD"/>
              <w:bottom w:val="single" w:sz="8" w:space="0" w:color="4F81BD"/>
              <w:right w:val="single" w:sz="8" w:space="0" w:color="4F81BD"/>
            </w:tcBorders>
            <w:shd w:val="clear" w:color="auto" w:fill="D3DFEE"/>
          </w:tcPr>
          <w:p w:rsidR="008F15AF" w:rsidRPr="001F76F8" w:rsidRDefault="008F15AF" w:rsidP="008F15AF">
            <w:pPr>
              <w:pStyle w:val="BodyText"/>
              <w:spacing w:after="0"/>
              <w:rPr>
                <w:color w:val="000000" w:themeColor="text1"/>
              </w:rPr>
            </w:pPr>
            <w:r w:rsidRPr="001F76F8">
              <w:rPr>
                <w:color w:val="000000" w:themeColor="text1"/>
              </w:rPr>
              <w:t>Back</w:t>
            </w:r>
          </w:p>
        </w:tc>
        <w:tc>
          <w:tcPr>
            <w:tcW w:w="1573" w:type="dxa"/>
            <w:tcBorders>
              <w:top w:val="single" w:sz="8" w:space="0" w:color="4F81BD"/>
              <w:left w:val="single" w:sz="8" w:space="0" w:color="4F81BD"/>
              <w:bottom w:val="single" w:sz="8" w:space="0" w:color="4F81BD"/>
              <w:right w:val="single" w:sz="8" w:space="0" w:color="4F81BD"/>
            </w:tcBorders>
            <w:shd w:val="clear" w:color="auto" w:fill="D3DFEE"/>
          </w:tcPr>
          <w:p w:rsidR="008F15AF" w:rsidRPr="001F76F8" w:rsidRDefault="008F15AF" w:rsidP="008F15AF">
            <w:pPr>
              <w:pStyle w:val="BodyText"/>
              <w:spacing w:after="0"/>
              <w:rPr>
                <w:color w:val="000000" w:themeColor="text1"/>
              </w:rPr>
            </w:pPr>
            <w:r w:rsidRPr="001F76F8">
              <w:rPr>
                <w:color w:val="000000" w:themeColor="text1"/>
              </w:rPr>
              <w:t>Enabled</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8F15AF" w:rsidRPr="001F76F8" w:rsidRDefault="008F15AF" w:rsidP="008F15AF">
            <w:pPr>
              <w:pStyle w:val="BodyText"/>
              <w:spacing w:after="0"/>
              <w:rPr>
                <w:rFonts w:cs="Arial"/>
                <w:b/>
                <w:bCs/>
                <w:caps/>
                <w:color w:val="000000" w:themeColor="text1"/>
                <w:kern w:val="32"/>
                <w:sz w:val="28"/>
              </w:rPr>
            </w:pPr>
            <w:r w:rsidRPr="001F76F8">
              <w:rPr>
                <w:color w:val="000000" w:themeColor="text1"/>
              </w:rPr>
              <w:t>Sale use case</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8F15AF" w:rsidRPr="001F76F8" w:rsidRDefault="008F15AF" w:rsidP="008F15AF">
            <w:pPr>
              <w:pStyle w:val="BodyText"/>
              <w:spacing w:after="0"/>
              <w:rPr>
                <w:color w:val="000000" w:themeColor="text1"/>
              </w:rPr>
            </w:pPr>
            <w:r w:rsidRPr="001F76F8">
              <w:rPr>
                <w:color w:val="000000" w:themeColor="text1"/>
              </w:rPr>
              <w:t>None</w:t>
            </w:r>
          </w:p>
        </w:tc>
      </w:tr>
      <w:tr w:rsidR="008F15AF" w:rsidRPr="001F76F8" w:rsidTr="008F15AF">
        <w:trPr>
          <w:cantSplit/>
        </w:trPr>
        <w:tc>
          <w:tcPr>
            <w:tcW w:w="1742" w:type="dxa"/>
            <w:tcBorders>
              <w:top w:val="single" w:sz="8" w:space="0" w:color="4F81BD"/>
              <w:left w:val="single" w:sz="8" w:space="0" w:color="4F81BD"/>
              <w:bottom w:val="single" w:sz="8" w:space="0" w:color="4F81BD"/>
              <w:right w:val="single" w:sz="8" w:space="0" w:color="4F81BD"/>
            </w:tcBorders>
            <w:shd w:val="clear" w:color="auto" w:fill="D3DFEE"/>
          </w:tcPr>
          <w:p w:rsidR="008F15AF" w:rsidRPr="001F76F8" w:rsidRDefault="008F15AF" w:rsidP="008F15AF">
            <w:pPr>
              <w:pStyle w:val="BodyText"/>
              <w:spacing w:after="0"/>
              <w:rPr>
                <w:color w:val="000000" w:themeColor="text1"/>
              </w:rPr>
            </w:pPr>
            <w:r w:rsidRPr="001F76F8">
              <w:rPr>
                <w:color w:val="000000" w:themeColor="text1"/>
              </w:rPr>
              <w:t>Continue</w:t>
            </w:r>
          </w:p>
        </w:tc>
        <w:tc>
          <w:tcPr>
            <w:tcW w:w="1573" w:type="dxa"/>
            <w:tcBorders>
              <w:top w:val="single" w:sz="8" w:space="0" w:color="4F81BD"/>
              <w:left w:val="single" w:sz="8" w:space="0" w:color="4F81BD"/>
              <w:bottom w:val="single" w:sz="8" w:space="0" w:color="4F81BD"/>
              <w:right w:val="single" w:sz="8" w:space="0" w:color="4F81BD"/>
            </w:tcBorders>
            <w:shd w:val="clear" w:color="auto" w:fill="D3DFEE"/>
          </w:tcPr>
          <w:p w:rsidR="008F15AF" w:rsidRPr="001F76F8" w:rsidRDefault="00117D75" w:rsidP="008F15AF">
            <w:pPr>
              <w:pStyle w:val="BodyText"/>
              <w:spacing w:after="0"/>
              <w:rPr>
                <w:color w:val="000000" w:themeColor="text1"/>
              </w:rPr>
            </w:pPr>
            <w:r w:rsidRPr="001F76F8">
              <w:rPr>
                <w:color w:val="000000" w:themeColor="text1"/>
              </w:rPr>
              <w:t>See Notes</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8F15AF" w:rsidRPr="001F76F8" w:rsidRDefault="00117D75" w:rsidP="008F15AF">
            <w:pPr>
              <w:pStyle w:val="BodyText"/>
              <w:numPr>
                <w:ilvl w:val="0"/>
                <w:numId w:val="29"/>
              </w:numPr>
              <w:spacing w:after="0"/>
              <w:rPr>
                <w:color w:val="000000" w:themeColor="text1"/>
              </w:rPr>
            </w:pPr>
            <w:r w:rsidRPr="001F76F8">
              <w:rPr>
                <w:color w:val="000000" w:themeColor="text1"/>
              </w:rPr>
              <w:t>N</w:t>
            </w:r>
            <w:r w:rsidR="008F15AF" w:rsidRPr="001F76F8">
              <w:rPr>
                <w:color w:val="000000" w:themeColor="text1"/>
              </w:rPr>
              <w:t>o additional prompts required: Sale use case</w:t>
            </w:r>
          </w:p>
          <w:p w:rsidR="00117D75" w:rsidRPr="001F76F8" w:rsidRDefault="00117D75" w:rsidP="00117D75">
            <w:pPr>
              <w:pStyle w:val="BodyText"/>
              <w:numPr>
                <w:ilvl w:val="0"/>
                <w:numId w:val="29"/>
              </w:numPr>
              <w:spacing w:after="0"/>
              <w:rPr>
                <w:color w:val="000000" w:themeColor="text1"/>
              </w:rPr>
            </w:pPr>
            <w:r w:rsidRPr="001F76F8">
              <w:rPr>
                <w:color w:val="000000" w:themeColor="text1"/>
              </w:rPr>
              <w:t>A</w:t>
            </w:r>
            <w:r w:rsidR="008F15AF" w:rsidRPr="001F76F8">
              <w:rPr>
                <w:color w:val="000000" w:themeColor="text1"/>
              </w:rPr>
              <w:t>dditional prompts required: Related Item Selection List</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8F15AF" w:rsidRPr="001F76F8" w:rsidRDefault="00117D75" w:rsidP="008F15AF">
            <w:pPr>
              <w:pStyle w:val="BodyText"/>
              <w:spacing w:after="0"/>
              <w:rPr>
                <w:color w:val="000000" w:themeColor="text1"/>
              </w:rPr>
            </w:pPr>
            <w:r w:rsidRPr="001F76F8">
              <w:rPr>
                <w:color w:val="000000" w:themeColor="text1"/>
              </w:rPr>
              <w:t>The Continue button is not enabled until a selection is made.</w:t>
            </w:r>
          </w:p>
          <w:p w:rsidR="00117D75" w:rsidRPr="001F76F8" w:rsidRDefault="00117D75" w:rsidP="008F15AF">
            <w:pPr>
              <w:pStyle w:val="BodyText"/>
              <w:spacing w:after="0"/>
              <w:rPr>
                <w:color w:val="000000" w:themeColor="text1"/>
              </w:rPr>
            </w:pPr>
          </w:p>
          <w:p w:rsidR="00117D75" w:rsidRPr="001F76F8" w:rsidRDefault="00117D75" w:rsidP="008F15AF">
            <w:pPr>
              <w:pStyle w:val="BodyText"/>
              <w:spacing w:after="0"/>
              <w:rPr>
                <w:color w:val="000000" w:themeColor="text1"/>
              </w:rPr>
            </w:pPr>
          </w:p>
        </w:tc>
      </w:tr>
    </w:tbl>
    <w:p w:rsidR="00403623" w:rsidRPr="001F76F8" w:rsidRDefault="00403623" w:rsidP="00403623">
      <w:pPr>
        <w:pStyle w:val="BodyText"/>
        <w:rPr>
          <w:rFonts w:cs="Arial"/>
          <w:szCs w:val="26"/>
        </w:rPr>
      </w:pPr>
      <w:r w:rsidRPr="001F76F8">
        <w:br w:type="page"/>
      </w:r>
    </w:p>
    <w:p w:rsidR="008F15AF" w:rsidRPr="001F76F8" w:rsidRDefault="008F15AF" w:rsidP="008F15AF">
      <w:pPr>
        <w:pStyle w:val="Heading3"/>
        <w:tabs>
          <w:tab w:val="left" w:pos="720"/>
        </w:tabs>
        <w:ind w:left="720" w:hanging="720"/>
        <w:rPr>
          <w:color w:val="000000" w:themeColor="text1"/>
        </w:rPr>
      </w:pPr>
      <w:r w:rsidRPr="001F76F8">
        <w:rPr>
          <w:color w:val="000000" w:themeColor="text1"/>
        </w:rPr>
        <w:lastRenderedPageBreak/>
        <w:t>Data/Input Field</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219"/>
        <w:gridCol w:w="1027"/>
        <w:gridCol w:w="948"/>
        <w:gridCol w:w="1007"/>
        <w:gridCol w:w="1140"/>
        <w:gridCol w:w="1140"/>
        <w:gridCol w:w="4083"/>
      </w:tblGrid>
      <w:tr w:rsidR="008F15AF" w:rsidRPr="001F76F8" w:rsidTr="008F15AF">
        <w:trPr>
          <w:cantSplit/>
        </w:trPr>
        <w:tc>
          <w:tcPr>
            <w:tcW w:w="1236" w:type="dxa"/>
            <w:tcBorders>
              <w:top w:val="single" w:sz="8" w:space="0" w:color="4F81BD"/>
              <w:left w:val="single" w:sz="8" w:space="0" w:color="4F81BD"/>
              <w:bottom w:val="single" w:sz="18" w:space="0" w:color="4F81BD"/>
              <w:right w:val="single" w:sz="8" w:space="0" w:color="4F81BD"/>
            </w:tcBorders>
          </w:tcPr>
          <w:p w:rsidR="008F15AF" w:rsidRPr="001F76F8" w:rsidRDefault="008F15AF" w:rsidP="008F15AF">
            <w:pPr>
              <w:pStyle w:val="BodyText"/>
              <w:spacing w:after="0"/>
              <w:rPr>
                <w:b/>
                <w:bCs/>
                <w:color w:val="000000" w:themeColor="text1"/>
              </w:rPr>
            </w:pPr>
            <w:bookmarkStart w:id="74" w:name="_Toc71960218"/>
            <w:r w:rsidRPr="001F76F8">
              <w:rPr>
                <w:b/>
                <w:bCs/>
                <w:color w:val="000000" w:themeColor="text1"/>
              </w:rPr>
              <w:t>Label</w:t>
            </w:r>
          </w:p>
        </w:tc>
        <w:tc>
          <w:tcPr>
            <w:tcW w:w="1028" w:type="dxa"/>
            <w:tcBorders>
              <w:top w:val="single" w:sz="8" w:space="0" w:color="4F81BD"/>
              <w:left w:val="single" w:sz="8" w:space="0" w:color="4F81BD"/>
              <w:bottom w:val="single" w:sz="18" w:space="0" w:color="4F81BD"/>
              <w:right w:val="single" w:sz="8" w:space="0" w:color="4F81BD"/>
            </w:tcBorders>
          </w:tcPr>
          <w:p w:rsidR="008F15AF" w:rsidRPr="001F76F8" w:rsidRDefault="008F15AF" w:rsidP="008F15AF">
            <w:pPr>
              <w:pStyle w:val="BodyText"/>
              <w:spacing w:after="0"/>
              <w:rPr>
                <w:b/>
                <w:bCs/>
                <w:color w:val="000000" w:themeColor="text1"/>
              </w:rPr>
            </w:pPr>
            <w:r w:rsidRPr="001F76F8">
              <w:rPr>
                <w:b/>
                <w:bCs/>
                <w:color w:val="000000" w:themeColor="text1"/>
              </w:rPr>
              <w:t>Editable</w:t>
            </w:r>
          </w:p>
        </w:tc>
        <w:tc>
          <w:tcPr>
            <w:tcW w:w="950" w:type="dxa"/>
            <w:tcBorders>
              <w:top w:val="single" w:sz="8" w:space="0" w:color="4F81BD"/>
              <w:left w:val="single" w:sz="8" w:space="0" w:color="4F81BD"/>
              <w:bottom w:val="single" w:sz="18" w:space="0" w:color="4F81BD"/>
              <w:right w:val="single" w:sz="8" w:space="0" w:color="4F81BD"/>
            </w:tcBorders>
          </w:tcPr>
          <w:p w:rsidR="008F15AF" w:rsidRPr="001F76F8" w:rsidRDefault="008F15AF" w:rsidP="008F15AF">
            <w:pPr>
              <w:pStyle w:val="BodyText"/>
              <w:spacing w:after="0"/>
              <w:rPr>
                <w:b/>
                <w:bCs/>
                <w:color w:val="000000" w:themeColor="text1"/>
              </w:rPr>
            </w:pPr>
            <w:proofErr w:type="spellStart"/>
            <w:r w:rsidRPr="001F76F8">
              <w:rPr>
                <w:b/>
                <w:bCs/>
                <w:color w:val="000000" w:themeColor="text1"/>
              </w:rPr>
              <w:t>Req’d</w:t>
            </w:r>
            <w:proofErr w:type="spellEnd"/>
            <w:r w:rsidRPr="001F76F8">
              <w:rPr>
                <w:b/>
                <w:bCs/>
                <w:color w:val="000000" w:themeColor="text1"/>
              </w:rPr>
              <w:t>?</w:t>
            </w:r>
          </w:p>
        </w:tc>
        <w:tc>
          <w:tcPr>
            <w:tcW w:w="1017" w:type="dxa"/>
            <w:tcBorders>
              <w:top w:val="single" w:sz="8" w:space="0" w:color="4F81BD"/>
              <w:left w:val="single" w:sz="8" w:space="0" w:color="4F81BD"/>
              <w:bottom w:val="single" w:sz="18" w:space="0" w:color="4F81BD"/>
              <w:right w:val="single" w:sz="8" w:space="0" w:color="4F81BD"/>
            </w:tcBorders>
          </w:tcPr>
          <w:p w:rsidR="008F15AF" w:rsidRPr="001F76F8" w:rsidRDefault="008F15AF" w:rsidP="008F15AF">
            <w:pPr>
              <w:pStyle w:val="BodyText"/>
              <w:spacing w:after="0"/>
              <w:rPr>
                <w:b/>
                <w:bCs/>
                <w:color w:val="000000" w:themeColor="text1"/>
              </w:rPr>
            </w:pPr>
            <w:r w:rsidRPr="001F76F8">
              <w:rPr>
                <w:b/>
                <w:bCs/>
                <w:color w:val="000000" w:themeColor="text1"/>
              </w:rPr>
              <w:t>Data Type</w:t>
            </w:r>
          </w:p>
        </w:tc>
        <w:tc>
          <w:tcPr>
            <w:tcW w:w="1150" w:type="dxa"/>
            <w:tcBorders>
              <w:top w:val="single" w:sz="8" w:space="0" w:color="4F81BD"/>
              <w:left w:val="single" w:sz="8" w:space="0" w:color="4F81BD"/>
              <w:bottom w:val="single" w:sz="18" w:space="0" w:color="4F81BD"/>
              <w:right w:val="single" w:sz="8" w:space="0" w:color="4F81BD"/>
            </w:tcBorders>
          </w:tcPr>
          <w:p w:rsidR="008F15AF" w:rsidRPr="001F76F8" w:rsidRDefault="008F15AF" w:rsidP="008F15AF">
            <w:pPr>
              <w:pStyle w:val="BodyText"/>
              <w:spacing w:after="0"/>
              <w:rPr>
                <w:b/>
                <w:bCs/>
                <w:color w:val="000000" w:themeColor="text1"/>
              </w:rPr>
            </w:pPr>
            <w:r w:rsidRPr="001F76F8">
              <w:rPr>
                <w:b/>
                <w:bCs/>
                <w:color w:val="000000" w:themeColor="text1"/>
              </w:rPr>
              <w:t>Min</w:t>
            </w:r>
          </w:p>
          <w:p w:rsidR="008F15AF" w:rsidRPr="001F76F8" w:rsidRDefault="008F15AF" w:rsidP="008F15AF">
            <w:pPr>
              <w:pStyle w:val="BodyText"/>
              <w:spacing w:after="0"/>
              <w:rPr>
                <w:b/>
                <w:bCs/>
                <w:color w:val="000000" w:themeColor="text1"/>
              </w:rPr>
            </w:pPr>
            <w:r w:rsidRPr="001F76F8">
              <w:rPr>
                <w:b/>
                <w:bCs/>
                <w:color w:val="000000" w:themeColor="text1"/>
              </w:rPr>
              <w:t>Length</w:t>
            </w:r>
          </w:p>
        </w:tc>
        <w:tc>
          <w:tcPr>
            <w:tcW w:w="1150" w:type="dxa"/>
            <w:tcBorders>
              <w:top w:val="single" w:sz="8" w:space="0" w:color="4F81BD"/>
              <w:left w:val="single" w:sz="8" w:space="0" w:color="4F81BD"/>
              <w:bottom w:val="single" w:sz="18" w:space="0" w:color="4F81BD"/>
              <w:right w:val="single" w:sz="8" w:space="0" w:color="4F81BD"/>
            </w:tcBorders>
          </w:tcPr>
          <w:p w:rsidR="008F15AF" w:rsidRPr="001F76F8" w:rsidRDefault="008F15AF" w:rsidP="008F15AF">
            <w:pPr>
              <w:pStyle w:val="BodyText"/>
              <w:spacing w:after="0"/>
              <w:rPr>
                <w:b/>
                <w:bCs/>
                <w:color w:val="000000" w:themeColor="text1"/>
              </w:rPr>
            </w:pPr>
            <w:r w:rsidRPr="001F76F8">
              <w:rPr>
                <w:b/>
                <w:bCs/>
                <w:color w:val="000000" w:themeColor="text1"/>
              </w:rPr>
              <w:t>Max</w:t>
            </w:r>
          </w:p>
          <w:p w:rsidR="008F15AF" w:rsidRPr="001F76F8" w:rsidRDefault="008F15AF" w:rsidP="008F15AF">
            <w:pPr>
              <w:pStyle w:val="BodyText"/>
              <w:spacing w:after="0"/>
              <w:rPr>
                <w:b/>
                <w:bCs/>
                <w:color w:val="000000" w:themeColor="text1"/>
              </w:rPr>
            </w:pPr>
            <w:r w:rsidRPr="001F76F8">
              <w:rPr>
                <w:b/>
                <w:bCs/>
                <w:color w:val="000000" w:themeColor="text1"/>
              </w:rPr>
              <w:t>Length</w:t>
            </w:r>
          </w:p>
        </w:tc>
        <w:tc>
          <w:tcPr>
            <w:tcW w:w="4197" w:type="dxa"/>
            <w:tcBorders>
              <w:top w:val="single" w:sz="8" w:space="0" w:color="4F81BD"/>
              <w:left w:val="single" w:sz="8" w:space="0" w:color="4F81BD"/>
              <w:bottom w:val="single" w:sz="18" w:space="0" w:color="4F81BD"/>
              <w:right w:val="single" w:sz="8" w:space="0" w:color="4F81BD"/>
            </w:tcBorders>
          </w:tcPr>
          <w:p w:rsidR="008F15AF" w:rsidRPr="001F76F8" w:rsidRDefault="008F15AF" w:rsidP="008F15AF">
            <w:pPr>
              <w:pStyle w:val="BodyText"/>
              <w:spacing w:after="0"/>
              <w:rPr>
                <w:b/>
                <w:bCs/>
                <w:color w:val="000000" w:themeColor="text1"/>
              </w:rPr>
            </w:pPr>
            <w:r w:rsidRPr="001F76F8">
              <w:rPr>
                <w:b/>
                <w:bCs/>
                <w:color w:val="000000" w:themeColor="text1"/>
              </w:rPr>
              <w:t>Notes</w:t>
            </w:r>
          </w:p>
        </w:tc>
      </w:tr>
      <w:tr w:rsidR="008F15AF" w:rsidRPr="001F76F8" w:rsidTr="008F15AF">
        <w:trPr>
          <w:cantSplit/>
        </w:trPr>
        <w:tc>
          <w:tcPr>
            <w:tcW w:w="1236" w:type="dxa"/>
            <w:tcBorders>
              <w:top w:val="single" w:sz="8" w:space="0" w:color="4F81BD"/>
              <w:left w:val="single" w:sz="8" w:space="0" w:color="4F81BD"/>
              <w:bottom w:val="single" w:sz="8" w:space="0" w:color="4F81BD"/>
              <w:right w:val="single" w:sz="8" w:space="0" w:color="4F81BD"/>
            </w:tcBorders>
            <w:shd w:val="clear" w:color="auto" w:fill="D3DFEE"/>
          </w:tcPr>
          <w:p w:rsidR="008F15AF" w:rsidRPr="001F76F8" w:rsidRDefault="008F15AF" w:rsidP="00170A9B">
            <w:pPr>
              <w:pStyle w:val="BodyText"/>
              <w:spacing w:after="0"/>
              <w:rPr>
                <w:bCs/>
                <w:color w:val="000000" w:themeColor="text1"/>
              </w:rPr>
            </w:pPr>
            <w:r w:rsidRPr="001F76F8">
              <w:rPr>
                <w:bCs/>
                <w:color w:val="000000" w:themeColor="text1"/>
              </w:rPr>
              <w:t xml:space="preserve">Select </w:t>
            </w:r>
            <w:r w:rsidR="00170A9B" w:rsidRPr="001F76F8">
              <w:rPr>
                <w:bCs/>
                <w:color w:val="000000" w:themeColor="text1"/>
              </w:rPr>
              <w:t>Item</w:t>
            </w:r>
          </w:p>
        </w:tc>
        <w:tc>
          <w:tcPr>
            <w:tcW w:w="1028" w:type="dxa"/>
            <w:tcBorders>
              <w:top w:val="single" w:sz="8" w:space="0" w:color="4F81BD"/>
              <w:left w:val="single" w:sz="8" w:space="0" w:color="4F81BD"/>
              <w:bottom w:val="single" w:sz="8" w:space="0" w:color="4F81BD"/>
              <w:right w:val="single" w:sz="8" w:space="0" w:color="4F81BD"/>
            </w:tcBorders>
            <w:shd w:val="clear" w:color="auto" w:fill="D3DFEE"/>
          </w:tcPr>
          <w:p w:rsidR="008F15AF" w:rsidRPr="001F76F8" w:rsidRDefault="008F15AF" w:rsidP="008F15AF">
            <w:pPr>
              <w:pStyle w:val="BodyText"/>
              <w:spacing w:after="0"/>
              <w:rPr>
                <w:color w:val="000000" w:themeColor="text1"/>
              </w:rPr>
            </w:pPr>
            <w:r w:rsidRPr="001F76F8">
              <w:rPr>
                <w:color w:val="000000" w:themeColor="text1"/>
              </w:rPr>
              <w:t>Yes</w:t>
            </w:r>
          </w:p>
        </w:tc>
        <w:tc>
          <w:tcPr>
            <w:tcW w:w="950" w:type="dxa"/>
            <w:tcBorders>
              <w:top w:val="single" w:sz="8" w:space="0" w:color="4F81BD"/>
              <w:left w:val="single" w:sz="8" w:space="0" w:color="4F81BD"/>
              <w:bottom w:val="single" w:sz="8" w:space="0" w:color="4F81BD"/>
              <w:right w:val="single" w:sz="8" w:space="0" w:color="4F81BD"/>
            </w:tcBorders>
            <w:shd w:val="clear" w:color="auto" w:fill="D3DFEE"/>
          </w:tcPr>
          <w:p w:rsidR="008F15AF" w:rsidRPr="001F76F8" w:rsidRDefault="008F15AF" w:rsidP="008F15AF">
            <w:pPr>
              <w:pStyle w:val="BodyText"/>
              <w:spacing w:after="0"/>
              <w:rPr>
                <w:color w:val="000000" w:themeColor="text1"/>
              </w:rPr>
            </w:pPr>
            <w:r w:rsidRPr="001F76F8">
              <w:rPr>
                <w:color w:val="000000" w:themeColor="text1"/>
              </w:rPr>
              <w:t>See Notes</w:t>
            </w:r>
          </w:p>
        </w:tc>
        <w:tc>
          <w:tcPr>
            <w:tcW w:w="1017" w:type="dxa"/>
            <w:tcBorders>
              <w:top w:val="single" w:sz="8" w:space="0" w:color="4F81BD"/>
              <w:left w:val="single" w:sz="8" w:space="0" w:color="4F81BD"/>
              <w:bottom w:val="single" w:sz="8" w:space="0" w:color="4F81BD"/>
              <w:right w:val="single" w:sz="8" w:space="0" w:color="4F81BD"/>
            </w:tcBorders>
            <w:shd w:val="clear" w:color="auto" w:fill="D3DFEE"/>
          </w:tcPr>
          <w:p w:rsidR="008F15AF" w:rsidRPr="001F76F8" w:rsidRDefault="008F15AF" w:rsidP="008F15AF">
            <w:pPr>
              <w:pStyle w:val="BodyText"/>
              <w:spacing w:after="0"/>
              <w:rPr>
                <w:color w:val="000000" w:themeColor="text1"/>
              </w:rPr>
            </w:pPr>
            <w:r w:rsidRPr="001F76F8">
              <w:rPr>
                <w:color w:val="000000" w:themeColor="text1"/>
              </w:rPr>
              <w:t>See Notes</w:t>
            </w:r>
          </w:p>
        </w:tc>
        <w:tc>
          <w:tcPr>
            <w:tcW w:w="1150" w:type="dxa"/>
            <w:tcBorders>
              <w:top w:val="single" w:sz="8" w:space="0" w:color="4F81BD"/>
              <w:left w:val="single" w:sz="8" w:space="0" w:color="4F81BD"/>
              <w:bottom w:val="single" w:sz="8" w:space="0" w:color="4F81BD"/>
              <w:right w:val="single" w:sz="8" w:space="0" w:color="4F81BD"/>
            </w:tcBorders>
            <w:shd w:val="clear" w:color="auto" w:fill="D3DFEE"/>
          </w:tcPr>
          <w:p w:rsidR="008F15AF" w:rsidRPr="001F76F8" w:rsidRDefault="008F15AF" w:rsidP="008F15AF">
            <w:pPr>
              <w:pStyle w:val="BodyText"/>
              <w:spacing w:after="0"/>
              <w:rPr>
                <w:color w:val="000000" w:themeColor="text1"/>
              </w:rPr>
            </w:pPr>
            <w:r w:rsidRPr="001F76F8">
              <w:rPr>
                <w:color w:val="000000" w:themeColor="text1"/>
              </w:rPr>
              <w:t>See Notes</w:t>
            </w:r>
          </w:p>
        </w:tc>
        <w:tc>
          <w:tcPr>
            <w:tcW w:w="1150" w:type="dxa"/>
            <w:tcBorders>
              <w:top w:val="single" w:sz="8" w:space="0" w:color="4F81BD"/>
              <w:left w:val="single" w:sz="8" w:space="0" w:color="4F81BD"/>
              <w:bottom w:val="single" w:sz="8" w:space="0" w:color="4F81BD"/>
              <w:right w:val="single" w:sz="8" w:space="0" w:color="4F81BD"/>
            </w:tcBorders>
            <w:shd w:val="clear" w:color="auto" w:fill="D3DFEE"/>
          </w:tcPr>
          <w:p w:rsidR="008F15AF" w:rsidRPr="001F76F8" w:rsidRDefault="008F15AF" w:rsidP="008F15AF">
            <w:pPr>
              <w:pStyle w:val="BodyText"/>
              <w:spacing w:after="0"/>
              <w:rPr>
                <w:color w:val="000000" w:themeColor="text1"/>
              </w:rPr>
            </w:pPr>
            <w:r w:rsidRPr="001F76F8">
              <w:rPr>
                <w:color w:val="000000" w:themeColor="text1"/>
              </w:rPr>
              <w:t>See Notes</w:t>
            </w:r>
          </w:p>
        </w:tc>
        <w:tc>
          <w:tcPr>
            <w:tcW w:w="4197" w:type="dxa"/>
            <w:tcBorders>
              <w:top w:val="single" w:sz="8" w:space="0" w:color="4F81BD"/>
              <w:left w:val="single" w:sz="8" w:space="0" w:color="4F81BD"/>
              <w:bottom w:val="single" w:sz="8" w:space="0" w:color="4F81BD"/>
              <w:right w:val="single" w:sz="8" w:space="0" w:color="4F81BD"/>
            </w:tcBorders>
            <w:shd w:val="clear" w:color="auto" w:fill="D3DFEE"/>
          </w:tcPr>
          <w:p w:rsidR="008F15AF" w:rsidRPr="001F76F8" w:rsidRDefault="008F15AF" w:rsidP="008F15AF">
            <w:pPr>
              <w:pStyle w:val="BodyText"/>
              <w:spacing w:after="0"/>
              <w:rPr>
                <w:color w:val="000000" w:themeColor="text1"/>
              </w:rPr>
            </w:pPr>
            <w:r w:rsidRPr="001F76F8">
              <w:rPr>
                <w:color w:val="000000" w:themeColor="text1"/>
              </w:rPr>
              <w:t>The type of relationship determines if the selection is mandatory or optional.</w:t>
            </w:r>
          </w:p>
          <w:p w:rsidR="008F15AF" w:rsidRPr="001F76F8" w:rsidRDefault="008F15AF" w:rsidP="008F15AF">
            <w:pPr>
              <w:pStyle w:val="BodyText"/>
              <w:spacing w:after="0"/>
              <w:rPr>
                <w:color w:val="000000" w:themeColor="text1"/>
              </w:rPr>
            </w:pPr>
          </w:p>
          <w:p w:rsidR="008F15AF" w:rsidRPr="001F76F8" w:rsidRDefault="008F15AF" w:rsidP="008F15AF">
            <w:pPr>
              <w:pStyle w:val="BodyText"/>
              <w:spacing w:after="0"/>
              <w:rPr>
                <w:color w:val="000000" w:themeColor="text1"/>
              </w:rPr>
            </w:pPr>
            <w:r w:rsidRPr="001F76F8">
              <w:rPr>
                <w:color w:val="000000" w:themeColor="text1"/>
              </w:rPr>
              <w:t>No default selection is made.</w:t>
            </w:r>
          </w:p>
        </w:tc>
      </w:tr>
    </w:tbl>
    <w:p w:rsidR="008F15AF" w:rsidRPr="001F76F8" w:rsidRDefault="008F15AF" w:rsidP="008F15AF">
      <w:pPr>
        <w:pStyle w:val="Heading3"/>
        <w:tabs>
          <w:tab w:val="left" w:pos="720"/>
        </w:tabs>
        <w:ind w:left="720" w:hanging="720"/>
      </w:pPr>
      <w:r w:rsidRPr="001F76F8">
        <w:t>Reason Code</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12"/>
        <w:gridCol w:w="4881"/>
        <w:gridCol w:w="2971"/>
      </w:tblGrid>
      <w:tr w:rsidR="008F15AF" w:rsidRPr="001F76F8" w:rsidTr="008F15AF">
        <w:trPr>
          <w:cantSplit/>
        </w:trPr>
        <w:tc>
          <w:tcPr>
            <w:tcW w:w="1284" w:type="pct"/>
            <w:tcBorders>
              <w:top w:val="single" w:sz="8" w:space="0" w:color="4F81BD"/>
              <w:left w:val="single" w:sz="8" w:space="0" w:color="4F81BD"/>
              <w:bottom w:val="single" w:sz="18" w:space="0" w:color="4F81BD"/>
              <w:right w:val="single" w:sz="8" w:space="0" w:color="4F81BD"/>
            </w:tcBorders>
          </w:tcPr>
          <w:p w:rsidR="008F15AF" w:rsidRPr="001F76F8" w:rsidRDefault="008F15AF" w:rsidP="008F15AF">
            <w:pPr>
              <w:rPr>
                <w:b/>
              </w:rPr>
            </w:pPr>
            <w:r w:rsidRPr="001F76F8">
              <w:rPr>
                <w:b/>
              </w:rPr>
              <w:t>Reason Code</w:t>
            </w:r>
          </w:p>
        </w:tc>
        <w:tc>
          <w:tcPr>
            <w:tcW w:w="2310" w:type="pct"/>
            <w:tcBorders>
              <w:top w:val="single" w:sz="8" w:space="0" w:color="4F81BD"/>
              <w:left w:val="single" w:sz="8" w:space="0" w:color="4F81BD"/>
              <w:bottom w:val="single" w:sz="18" w:space="0" w:color="4F81BD"/>
              <w:right w:val="single" w:sz="8" w:space="0" w:color="4F81BD"/>
            </w:tcBorders>
          </w:tcPr>
          <w:p w:rsidR="008F15AF" w:rsidRPr="001F76F8" w:rsidRDefault="008F15AF" w:rsidP="008F15AF">
            <w:pPr>
              <w:rPr>
                <w:b/>
                <w:szCs w:val="20"/>
              </w:rPr>
            </w:pPr>
            <w:r w:rsidRPr="001F76F8">
              <w:rPr>
                <w:b/>
                <w:szCs w:val="20"/>
              </w:rPr>
              <w:t>Valid Values</w:t>
            </w:r>
          </w:p>
        </w:tc>
        <w:tc>
          <w:tcPr>
            <w:tcW w:w="1406" w:type="pct"/>
            <w:tcBorders>
              <w:top w:val="single" w:sz="8" w:space="0" w:color="4F81BD"/>
              <w:left w:val="single" w:sz="8" w:space="0" w:color="4F81BD"/>
              <w:bottom w:val="single" w:sz="18" w:space="0" w:color="4F81BD"/>
              <w:right w:val="single" w:sz="8" w:space="0" w:color="4F81BD"/>
            </w:tcBorders>
          </w:tcPr>
          <w:p w:rsidR="008F15AF" w:rsidRPr="001F76F8" w:rsidRDefault="008F15AF" w:rsidP="008F15AF">
            <w:pPr>
              <w:rPr>
                <w:b/>
                <w:szCs w:val="20"/>
              </w:rPr>
            </w:pPr>
            <w:r w:rsidRPr="001F76F8">
              <w:rPr>
                <w:b/>
                <w:szCs w:val="20"/>
              </w:rPr>
              <w:t>Default Value</w:t>
            </w:r>
          </w:p>
        </w:tc>
      </w:tr>
      <w:tr w:rsidR="008F15AF" w:rsidRPr="001F76F8" w:rsidTr="008F15AF">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8F15AF" w:rsidRPr="001F76F8" w:rsidRDefault="008F15AF" w:rsidP="008F15AF">
            <w:pPr>
              <w:rPr>
                <w:bCs/>
                <w:color w:val="000000" w:themeColor="text1"/>
                <w:szCs w:val="20"/>
              </w:rPr>
            </w:pPr>
            <w:r w:rsidRPr="001F76F8">
              <w:rPr>
                <w:bCs/>
                <w:color w:val="000000" w:themeColor="text1"/>
                <w:szCs w:val="20"/>
              </w:rPr>
              <w:t>None</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8F15AF" w:rsidRPr="001F76F8" w:rsidRDefault="008F15AF" w:rsidP="008F15AF">
            <w:pPr>
              <w:numPr>
                <w:ilvl w:val="0"/>
                <w:numId w:val="2"/>
              </w:numPr>
              <w:rPr>
                <w:color w:val="000000" w:themeColor="text1"/>
                <w:szCs w:val="20"/>
              </w:rPr>
            </w:pP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8F15AF" w:rsidRPr="001F76F8" w:rsidRDefault="008F15AF" w:rsidP="008F15AF">
            <w:pPr>
              <w:rPr>
                <w:color w:val="000000" w:themeColor="text1"/>
                <w:szCs w:val="20"/>
              </w:rPr>
            </w:pPr>
          </w:p>
        </w:tc>
      </w:tr>
    </w:tbl>
    <w:p w:rsidR="008F15AF" w:rsidRPr="001F76F8" w:rsidRDefault="008F15AF" w:rsidP="008F15AF">
      <w:pPr>
        <w:pStyle w:val="Heading3"/>
        <w:tabs>
          <w:tab w:val="left" w:pos="720"/>
        </w:tabs>
        <w:ind w:left="720" w:hanging="720"/>
        <w:rPr>
          <w:color w:val="000000" w:themeColor="text1"/>
        </w:rPr>
      </w:pPr>
      <w:r w:rsidRPr="001F76F8">
        <w:rPr>
          <w:color w:val="000000" w:themeColor="text1"/>
        </w:rPr>
        <w:t>Mandatory Selection Not Made</w:t>
      </w:r>
    </w:p>
    <w:tbl>
      <w:tblPr>
        <w:tblW w:w="4910" w:type="pct"/>
        <w:tblInd w:w="144" w:type="dxa"/>
        <w:tblBorders>
          <w:top w:val="single" w:sz="8" w:space="0" w:color="4F81BD"/>
          <w:left w:val="single" w:sz="8" w:space="0" w:color="4F81BD"/>
          <w:bottom w:val="single" w:sz="8" w:space="0" w:color="4F81BD"/>
          <w:right w:val="single" w:sz="8" w:space="0" w:color="4F81BD"/>
          <w:insideH w:val="single" w:sz="8" w:space="0" w:color="4F81BD"/>
          <w:insideV w:val="threeDEmboss" w:sz="6" w:space="0" w:color="8DB3E2"/>
        </w:tblBorders>
        <w:tblCellMar>
          <w:left w:w="115" w:type="dxa"/>
          <w:right w:w="115" w:type="dxa"/>
        </w:tblCellMar>
        <w:tblLook w:val="0480" w:firstRow="0" w:lastRow="0" w:firstColumn="1" w:lastColumn="0" w:noHBand="0" w:noVBand="1"/>
      </w:tblPr>
      <w:tblGrid>
        <w:gridCol w:w="1609"/>
        <w:gridCol w:w="8977"/>
      </w:tblGrid>
      <w:tr w:rsidR="008F15AF" w:rsidRPr="001F76F8" w:rsidTr="008F15AF">
        <w:trPr>
          <w:cantSplit/>
        </w:trPr>
        <w:tc>
          <w:tcPr>
            <w:tcW w:w="1618" w:type="dxa"/>
            <w:tcBorders>
              <w:right w:val="single" w:sz="18" w:space="0" w:color="4F81BD"/>
            </w:tcBorders>
          </w:tcPr>
          <w:p w:rsidR="008F15AF" w:rsidRPr="001F76F8" w:rsidRDefault="008F15AF" w:rsidP="008F15AF">
            <w:pPr>
              <w:rPr>
                <w:b/>
                <w:bCs/>
                <w:color w:val="000000" w:themeColor="text1"/>
                <w:szCs w:val="20"/>
              </w:rPr>
            </w:pPr>
            <w:r w:rsidRPr="001F76F8">
              <w:rPr>
                <w:b/>
                <w:bCs/>
                <w:color w:val="000000" w:themeColor="text1"/>
                <w:szCs w:val="20"/>
              </w:rPr>
              <w:t>Description</w:t>
            </w:r>
          </w:p>
        </w:tc>
        <w:tc>
          <w:tcPr>
            <w:tcW w:w="9213" w:type="dxa"/>
            <w:tcBorders>
              <w:right w:val="single" w:sz="8" w:space="0" w:color="4F81BD"/>
            </w:tcBorders>
          </w:tcPr>
          <w:p w:rsidR="008F15AF" w:rsidRPr="001F76F8" w:rsidRDefault="008F15AF" w:rsidP="008F15AF">
            <w:pPr>
              <w:rPr>
                <w:bCs/>
                <w:color w:val="000000" w:themeColor="text1"/>
                <w:szCs w:val="20"/>
              </w:rPr>
            </w:pPr>
            <w:r w:rsidRPr="001F76F8">
              <w:rPr>
                <w:bCs/>
                <w:color w:val="000000" w:themeColor="text1"/>
                <w:szCs w:val="20"/>
              </w:rPr>
              <w:t xml:space="preserve">The message is displayed when a selection was not made on a mandatory selection list.  </w:t>
            </w:r>
            <w:r w:rsidRPr="001F76F8">
              <w:rPr>
                <w:rFonts w:cs="Arial"/>
                <w:color w:val="000000" w:themeColor="text1"/>
              </w:rPr>
              <w:t>Upon acknowledging the message, the system returns to Related Item Selection List screen.</w:t>
            </w:r>
          </w:p>
        </w:tc>
      </w:tr>
      <w:tr w:rsidR="008F15AF" w:rsidRPr="001F76F8" w:rsidTr="008F15AF">
        <w:trPr>
          <w:cantSplit/>
        </w:trPr>
        <w:tc>
          <w:tcPr>
            <w:tcW w:w="1618" w:type="dxa"/>
            <w:tcBorders>
              <w:bottom w:val="single" w:sz="8" w:space="0" w:color="4F81BD"/>
              <w:right w:val="single" w:sz="18" w:space="0" w:color="4F81BD"/>
            </w:tcBorders>
            <w:shd w:val="clear" w:color="auto" w:fill="D3DFEE"/>
          </w:tcPr>
          <w:p w:rsidR="008F15AF" w:rsidRPr="001F76F8" w:rsidRDefault="008F15AF" w:rsidP="008F15AF">
            <w:pPr>
              <w:rPr>
                <w:b/>
                <w:bCs/>
                <w:color w:val="000000" w:themeColor="text1"/>
                <w:szCs w:val="20"/>
              </w:rPr>
            </w:pPr>
            <w:r w:rsidRPr="001F76F8">
              <w:rPr>
                <w:b/>
                <w:bCs/>
                <w:color w:val="000000" w:themeColor="text1"/>
                <w:szCs w:val="20"/>
              </w:rPr>
              <w:t>Message</w:t>
            </w:r>
          </w:p>
        </w:tc>
        <w:tc>
          <w:tcPr>
            <w:tcW w:w="9213" w:type="dxa"/>
            <w:tcBorders>
              <w:bottom w:val="single" w:sz="8" w:space="0" w:color="4F81BD"/>
              <w:right w:val="single" w:sz="8" w:space="0" w:color="4F81BD"/>
            </w:tcBorders>
            <w:shd w:val="clear" w:color="auto" w:fill="D3DFEE"/>
          </w:tcPr>
          <w:p w:rsidR="008F15AF" w:rsidRPr="001F76F8" w:rsidRDefault="00170A9B" w:rsidP="00170A9B">
            <w:pPr>
              <w:rPr>
                <w:color w:val="000000" w:themeColor="text1"/>
                <w:szCs w:val="20"/>
              </w:rPr>
            </w:pPr>
            <w:r w:rsidRPr="001F76F8">
              <w:rPr>
                <w:bCs/>
                <w:color w:val="000000" w:themeColor="text1"/>
                <w:szCs w:val="20"/>
              </w:rPr>
              <w:t>An item</w:t>
            </w:r>
            <w:r w:rsidR="008F15AF" w:rsidRPr="001F76F8">
              <w:rPr>
                <w:bCs/>
                <w:color w:val="000000" w:themeColor="text1"/>
                <w:szCs w:val="20"/>
              </w:rPr>
              <w:t xml:space="preserve"> must be selected.</w:t>
            </w:r>
          </w:p>
        </w:tc>
      </w:tr>
      <w:tr w:rsidR="008F15AF" w:rsidRPr="001F76F8" w:rsidTr="008F15AF">
        <w:trPr>
          <w:cantSplit/>
        </w:trPr>
        <w:tc>
          <w:tcPr>
            <w:tcW w:w="1618" w:type="dxa"/>
            <w:tcBorders>
              <w:bottom w:val="single" w:sz="8" w:space="0" w:color="4F81BD"/>
              <w:right w:val="single" w:sz="18" w:space="0" w:color="4F81BD"/>
            </w:tcBorders>
            <w:shd w:val="clear" w:color="auto" w:fill="auto"/>
          </w:tcPr>
          <w:p w:rsidR="008F15AF" w:rsidRPr="001F76F8" w:rsidRDefault="008F15AF" w:rsidP="008F15AF">
            <w:pPr>
              <w:rPr>
                <w:b/>
                <w:bCs/>
                <w:color w:val="000000" w:themeColor="text1"/>
                <w:szCs w:val="20"/>
              </w:rPr>
            </w:pPr>
            <w:r w:rsidRPr="001F76F8">
              <w:rPr>
                <w:b/>
                <w:bCs/>
                <w:color w:val="000000" w:themeColor="text1"/>
                <w:szCs w:val="20"/>
              </w:rPr>
              <w:t>Key prompt</w:t>
            </w:r>
          </w:p>
        </w:tc>
        <w:tc>
          <w:tcPr>
            <w:tcW w:w="9213" w:type="dxa"/>
            <w:tcBorders>
              <w:bottom w:val="single" w:sz="8" w:space="0" w:color="4F81BD"/>
              <w:right w:val="single" w:sz="8" w:space="0" w:color="4F81BD"/>
            </w:tcBorders>
          </w:tcPr>
          <w:p w:rsidR="008F15AF" w:rsidRPr="001F76F8" w:rsidRDefault="008F15AF" w:rsidP="008F15AF">
            <w:pPr>
              <w:rPr>
                <w:color w:val="000000" w:themeColor="text1"/>
                <w:szCs w:val="20"/>
              </w:rPr>
            </w:pPr>
            <w:r w:rsidRPr="001F76F8">
              <w:rPr>
                <w:color w:val="000000" w:themeColor="text1"/>
                <w:szCs w:val="20"/>
              </w:rPr>
              <w:t>OK</w:t>
            </w:r>
          </w:p>
        </w:tc>
      </w:tr>
      <w:tr w:rsidR="008F15AF" w:rsidRPr="001F76F8" w:rsidTr="008F15AF">
        <w:trPr>
          <w:cantSplit/>
        </w:trPr>
        <w:tc>
          <w:tcPr>
            <w:tcW w:w="1618" w:type="dxa"/>
            <w:tcBorders>
              <w:right w:val="single" w:sz="18" w:space="0" w:color="4F81BD"/>
            </w:tcBorders>
            <w:shd w:val="clear" w:color="auto" w:fill="DBE5F1"/>
          </w:tcPr>
          <w:p w:rsidR="008F15AF" w:rsidRPr="001F76F8" w:rsidRDefault="008F15AF" w:rsidP="008F15AF">
            <w:pPr>
              <w:rPr>
                <w:b/>
                <w:bCs/>
                <w:color w:val="000000" w:themeColor="text1"/>
                <w:szCs w:val="20"/>
              </w:rPr>
            </w:pPr>
            <w:r w:rsidRPr="001F76F8">
              <w:rPr>
                <w:b/>
                <w:bCs/>
                <w:color w:val="000000" w:themeColor="text1"/>
                <w:szCs w:val="20"/>
              </w:rPr>
              <w:t>Notes</w:t>
            </w:r>
          </w:p>
        </w:tc>
        <w:tc>
          <w:tcPr>
            <w:tcW w:w="9213" w:type="dxa"/>
            <w:tcBorders>
              <w:right w:val="single" w:sz="8" w:space="0" w:color="4F81BD"/>
            </w:tcBorders>
            <w:shd w:val="clear" w:color="auto" w:fill="DBE5F1"/>
          </w:tcPr>
          <w:p w:rsidR="008F15AF" w:rsidRPr="001F76F8" w:rsidRDefault="008F15AF" w:rsidP="008F15AF">
            <w:pPr>
              <w:rPr>
                <w:color w:val="000000" w:themeColor="text1"/>
                <w:szCs w:val="20"/>
              </w:rPr>
            </w:pPr>
            <w:r w:rsidRPr="001F76F8">
              <w:rPr>
                <w:color w:val="000000" w:themeColor="text1"/>
                <w:szCs w:val="20"/>
              </w:rPr>
              <w:t>Configurable  message</w:t>
            </w:r>
          </w:p>
        </w:tc>
      </w:tr>
    </w:tbl>
    <w:p w:rsidR="008F15AF" w:rsidRPr="001F76F8" w:rsidRDefault="008F15AF" w:rsidP="008F15AF">
      <w:pPr>
        <w:pStyle w:val="Heading3"/>
        <w:tabs>
          <w:tab w:val="left" w:pos="720"/>
        </w:tabs>
        <w:ind w:left="720" w:hanging="720"/>
        <w:rPr>
          <w:color w:val="000000" w:themeColor="text1"/>
        </w:rPr>
      </w:pPr>
      <w:r w:rsidRPr="001F76F8">
        <w:rPr>
          <w:color w:val="000000" w:themeColor="text1"/>
        </w:rPr>
        <w:t xml:space="preserve">Optional Selection Not Made </w:t>
      </w:r>
    </w:p>
    <w:tbl>
      <w:tblPr>
        <w:tblW w:w="4910" w:type="pct"/>
        <w:tblInd w:w="144" w:type="dxa"/>
        <w:tblBorders>
          <w:top w:val="single" w:sz="8" w:space="0" w:color="4F81BD"/>
          <w:left w:val="single" w:sz="8" w:space="0" w:color="4F81BD"/>
          <w:bottom w:val="single" w:sz="8" w:space="0" w:color="4F81BD"/>
          <w:right w:val="single" w:sz="8" w:space="0" w:color="4F81BD"/>
          <w:insideH w:val="single" w:sz="8" w:space="0" w:color="4F81BD"/>
          <w:insideV w:val="threeDEmboss" w:sz="6" w:space="0" w:color="8DB3E2"/>
        </w:tblBorders>
        <w:tblCellMar>
          <w:left w:w="115" w:type="dxa"/>
          <w:right w:w="115" w:type="dxa"/>
        </w:tblCellMar>
        <w:tblLook w:val="0480" w:firstRow="0" w:lastRow="0" w:firstColumn="1" w:lastColumn="0" w:noHBand="0" w:noVBand="1"/>
      </w:tblPr>
      <w:tblGrid>
        <w:gridCol w:w="1609"/>
        <w:gridCol w:w="8977"/>
      </w:tblGrid>
      <w:tr w:rsidR="008F15AF" w:rsidRPr="001F76F8" w:rsidTr="008F15AF">
        <w:trPr>
          <w:cantSplit/>
        </w:trPr>
        <w:tc>
          <w:tcPr>
            <w:tcW w:w="1618" w:type="dxa"/>
            <w:tcBorders>
              <w:right w:val="single" w:sz="18" w:space="0" w:color="4F81BD"/>
            </w:tcBorders>
          </w:tcPr>
          <w:p w:rsidR="008F15AF" w:rsidRPr="001F76F8" w:rsidRDefault="008F15AF" w:rsidP="008F15AF">
            <w:pPr>
              <w:rPr>
                <w:b/>
                <w:bCs/>
                <w:color w:val="000000" w:themeColor="text1"/>
                <w:szCs w:val="20"/>
              </w:rPr>
            </w:pPr>
            <w:r w:rsidRPr="001F76F8">
              <w:rPr>
                <w:b/>
                <w:bCs/>
                <w:color w:val="000000" w:themeColor="text1"/>
                <w:szCs w:val="20"/>
              </w:rPr>
              <w:t>Description</w:t>
            </w:r>
          </w:p>
        </w:tc>
        <w:tc>
          <w:tcPr>
            <w:tcW w:w="9213" w:type="dxa"/>
            <w:tcBorders>
              <w:right w:val="single" w:sz="8" w:space="0" w:color="4F81BD"/>
            </w:tcBorders>
          </w:tcPr>
          <w:p w:rsidR="008F15AF" w:rsidRPr="001F76F8" w:rsidRDefault="008F15AF" w:rsidP="008F15AF">
            <w:pPr>
              <w:rPr>
                <w:bCs/>
                <w:color w:val="000000" w:themeColor="text1"/>
                <w:szCs w:val="20"/>
              </w:rPr>
            </w:pPr>
            <w:r w:rsidRPr="001F76F8">
              <w:rPr>
                <w:bCs/>
                <w:color w:val="000000" w:themeColor="text1"/>
                <w:szCs w:val="20"/>
              </w:rPr>
              <w:t>The message is displayed when a selection was not made on an optional selection list</w:t>
            </w:r>
            <w:r w:rsidR="00170A9B" w:rsidRPr="001F76F8">
              <w:rPr>
                <w:bCs/>
                <w:color w:val="000000" w:themeColor="text1"/>
                <w:szCs w:val="20"/>
              </w:rPr>
              <w:t xml:space="preserve">. </w:t>
            </w:r>
            <w:r w:rsidRPr="001F76F8">
              <w:rPr>
                <w:bCs/>
                <w:color w:val="000000" w:themeColor="text1"/>
                <w:szCs w:val="20"/>
              </w:rPr>
              <w:t xml:space="preserve"> The system prompts the user if the customer would like to continue without making the selection.</w:t>
            </w:r>
          </w:p>
          <w:p w:rsidR="008F15AF" w:rsidRPr="001F76F8" w:rsidRDefault="008F15AF" w:rsidP="008F15AF">
            <w:pPr>
              <w:pStyle w:val="BodyText"/>
              <w:numPr>
                <w:ilvl w:val="0"/>
                <w:numId w:val="38"/>
              </w:numPr>
              <w:spacing w:after="0"/>
              <w:rPr>
                <w:bCs/>
                <w:color w:val="000000" w:themeColor="text1"/>
              </w:rPr>
            </w:pPr>
            <w:r w:rsidRPr="001F76F8">
              <w:rPr>
                <w:color w:val="000000" w:themeColor="text1"/>
              </w:rPr>
              <w:t>If the operator selects No, the system returns to the Related Item Selection List screen.</w:t>
            </w:r>
          </w:p>
          <w:p w:rsidR="008F15AF" w:rsidRPr="001F76F8" w:rsidRDefault="008F15AF" w:rsidP="008F15AF">
            <w:pPr>
              <w:pStyle w:val="BodyText"/>
              <w:numPr>
                <w:ilvl w:val="0"/>
                <w:numId w:val="38"/>
              </w:numPr>
              <w:spacing w:after="0"/>
              <w:rPr>
                <w:bCs/>
                <w:color w:val="000000" w:themeColor="text1"/>
              </w:rPr>
            </w:pPr>
            <w:r w:rsidRPr="001F76F8">
              <w:rPr>
                <w:color w:val="000000" w:themeColor="text1"/>
              </w:rPr>
              <w:t xml:space="preserve">If the operator selects </w:t>
            </w:r>
            <w:proofErr w:type="gramStart"/>
            <w:r w:rsidRPr="001F76F8">
              <w:rPr>
                <w:color w:val="000000" w:themeColor="text1"/>
              </w:rPr>
              <w:t>Yes</w:t>
            </w:r>
            <w:proofErr w:type="gramEnd"/>
            <w:r w:rsidRPr="001F76F8">
              <w:rPr>
                <w:color w:val="000000" w:themeColor="text1"/>
              </w:rPr>
              <w:t>, the system continues with the next step in the Main Flow</w:t>
            </w:r>
            <w:r w:rsidRPr="001F76F8">
              <w:rPr>
                <w:bCs/>
                <w:color w:val="000000" w:themeColor="text1"/>
              </w:rPr>
              <w:t>.</w:t>
            </w:r>
          </w:p>
        </w:tc>
      </w:tr>
      <w:tr w:rsidR="008F15AF" w:rsidRPr="001F76F8" w:rsidTr="008F15AF">
        <w:trPr>
          <w:cantSplit/>
        </w:trPr>
        <w:tc>
          <w:tcPr>
            <w:tcW w:w="1618" w:type="dxa"/>
            <w:tcBorders>
              <w:bottom w:val="single" w:sz="8" w:space="0" w:color="4F81BD"/>
              <w:right w:val="single" w:sz="18" w:space="0" w:color="4F81BD"/>
            </w:tcBorders>
            <w:shd w:val="clear" w:color="auto" w:fill="D3DFEE"/>
          </w:tcPr>
          <w:p w:rsidR="008F15AF" w:rsidRPr="001F76F8" w:rsidRDefault="008F15AF" w:rsidP="008F15AF">
            <w:pPr>
              <w:rPr>
                <w:b/>
                <w:bCs/>
                <w:color w:val="000000" w:themeColor="text1"/>
                <w:szCs w:val="20"/>
              </w:rPr>
            </w:pPr>
            <w:r w:rsidRPr="001F76F8">
              <w:rPr>
                <w:b/>
                <w:bCs/>
                <w:color w:val="000000" w:themeColor="text1"/>
                <w:szCs w:val="20"/>
              </w:rPr>
              <w:t>Message</w:t>
            </w:r>
          </w:p>
        </w:tc>
        <w:tc>
          <w:tcPr>
            <w:tcW w:w="9213" w:type="dxa"/>
            <w:tcBorders>
              <w:bottom w:val="single" w:sz="8" w:space="0" w:color="4F81BD"/>
              <w:right w:val="single" w:sz="8" w:space="0" w:color="4F81BD"/>
            </w:tcBorders>
            <w:shd w:val="clear" w:color="auto" w:fill="D3DFEE"/>
          </w:tcPr>
          <w:p w:rsidR="008F15AF" w:rsidRPr="001F76F8" w:rsidRDefault="00170A9B" w:rsidP="00170A9B">
            <w:pPr>
              <w:rPr>
                <w:color w:val="000000" w:themeColor="text1"/>
                <w:szCs w:val="20"/>
              </w:rPr>
            </w:pPr>
            <w:r w:rsidRPr="001F76F8">
              <w:rPr>
                <w:bCs/>
                <w:color w:val="000000" w:themeColor="text1"/>
                <w:szCs w:val="20"/>
              </w:rPr>
              <w:t>An Item</w:t>
            </w:r>
            <w:r w:rsidR="008F15AF" w:rsidRPr="001F76F8">
              <w:rPr>
                <w:bCs/>
                <w:color w:val="000000" w:themeColor="text1"/>
                <w:szCs w:val="20"/>
              </w:rPr>
              <w:t xml:space="preserve"> has not been selected.  Is this correct?</w:t>
            </w:r>
          </w:p>
        </w:tc>
      </w:tr>
      <w:tr w:rsidR="008F15AF" w:rsidRPr="001F76F8" w:rsidTr="008F15AF">
        <w:trPr>
          <w:cantSplit/>
        </w:trPr>
        <w:tc>
          <w:tcPr>
            <w:tcW w:w="1618" w:type="dxa"/>
            <w:tcBorders>
              <w:bottom w:val="single" w:sz="8" w:space="0" w:color="4F81BD"/>
              <w:right w:val="single" w:sz="18" w:space="0" w:color="4F81BD"/>
            </w:tcBorders>
            <w:shd w:val="clear" w:color="auto" w:fill="auto"/>
          </w:tcPr>
          <w:p w:rsidR="008F15AF" w:rsidRPr="001F76F8" w:rsidRDefault="008F15AF" w:rsidP="008F15AF">
            <w:pPr>
              <w:rPr>
                <w:b/>
                <w:bCs/>
                <w:color w:val="000000" w:themeColor="text1"/>
                <w:szCs w:val="20"/>
              </w:rPr>
            </w:pPr>
            <w:r w:rsidRPr="001F76F8">
              <w:rPr>
                <w:b/>
                <w:bCs/>
                <w:color w:val="000000" w:themeColor="text1"/>
                <w:szCs w:val="20"/>
              </w:rPr>
              <w:t>Key prompt</w:t>
            </w:r>
          </w:p>
        </w:tc>
        <w:tc>
          <w:tcPr>
            <w:tcW w:w="9213" w:type="dxa"/>
            <w:tcBorders>
              <w:bottom w:val="single" w:sz="8" w:space="0" w:color="4F81BD"/>
              <w:right w:val="single" w:sz="8" w:space="0" w:color="4F81BD"/>
            </w:tcBorders>
          </w:tcPr>
          <w:p w:rsidR="008F15AF" w:rsidRPr="001F76F8" w:rsidRDefault="008F15AF" w:rsidP="008F15AF">
            <w:pPr>
              <w:numPr>
                <w:ilvl w:val="0"/>
                <w:numId w:val="30"/>
              </w:numPr>
              <w:rPr>
                <w:color w:val="000000" w:themeColor="text1"/>
                <w:szCs w:val="20"/>
              </w:rPr>
            </w:pPr>
            <w:r w:rsidRPr="001F76F8">
              <w:rPr>
                <w:color w:val="000000" w:themeColor="text1"/>
                <w:szCs w:val="20"/>
              </w:rPr>
              <w:t xml:space="preserve">Yes </w:t>
            </w:r>
          </w:p>
          <w:p w:rsidR="008F15AF" w:rsidRPr="001F76F8" w:rsidRDefault="008F15AF" w:rsidP="008F15AF">
            <w:pPr>
              <w:numPr>
                <w:ilvl w:val="0"/>
                <w:numId w:val="30"/>
              </w:numPr>
              <w:rPr>
                <w:color w:val="000000" w:themeColor="text1"/>
                <w:szCs w:val="20"/>
              </w:rPr>
            </w:pPr>
            <w:r w:rsidRPr="001F76F8">
              <w:rPr>
                <w:color w:val="000000" w:themeColor="text1"/>
                <w:szCs w:val="20"/>
              </w:rPr>
              <w:t>No</w:t>
            </w:r>
          </w:p>
        </w:tc>
      </w:tr>
      <w:tr w:rsidR="008F15AF" w:rsidRPr="001F76F8" w:rsidTr="008F15AF">
        <w:trPr>
          <w:cantSplit/>
        </w:trPr>
        <w:tc>
          <w:tcPr>
            <w:tcW w:w="1618" w:type="dxa"/>
            <w:tcBorders>
              <w:right w:val="single" w:sz="18" w:space="0" w:color="4F81BD"/>
            </w:tcBorders>
            <w:shd w:val="clear" w:color="auto" w:fill="DBE5F1"/>
          </w:tcPr>
          <w:p w:rsidR="008F15AF" w:rsidRPr="001F76F8" w:rsidRDefault="008F15AF" w:rsidP="008F15AF">
            <w:pPr>
              <w:rPr>
                <w:b/>
                <w:bCs/>
                <w:color w:val="000000" w:themeColor="text1"/>
                <w:szCs w:val="20"/>
              </w:rPr>
            </w:pPr>
            <w:r w:rsidRPr="001F76F8">
              <w:rPr>
                <w:b/>
                <w:bCs/>
                <w:color w:val="000000" w:themeColor="text1"/>
                <w:szCs w:val="20"/>
              </w:rPr>
              <w:t>Notes</w:t>
            </w:r>
          </w:p>
        </w:tc>
        <w:tc>
          <w:tcPr>
            <w:tcW w:w="9213" w:type="dxa"/>
            <w:tcBorders>
              <w:right w:val="single" w:sz="8" w:space="0" w:color="4F81BD"/>
            </w:tcBorders>
            <w:shd w:val="clear" w:color="auto" w:fill="DBE5F1"/>
          </w:tcPr>
          <w:p w:rsidR="008F15AF" w:rsidRPr="001F76F8" w:rsidRDefault="008F15AF" w:rsidP="008F15AF">
            <w:pPr>
              <w:rPr>
                <w:color w:val="000000" w:themeColor="text1"/>
                <w:szCs w:val="20"/>
              </w:rPr>
            </w:pPr>
            <w:r w:rsidRPr="001F76F8">
              <w:rPr>
                <w:color w:val="000000" w:themeColor="text1"/>
                <w:szCs w:val="20"/>
              </w:rPr>
              <w:t>Configurable  message</w:t>
            </w:r>
          </w:p>
        </w:tc>
      </w:tr>
    </w:tbl>
    <w:p w:rsidR="00A36851" w:rsidRPr="001F76F8" w:rsidRDefault="00A36851" w:rsidP="00A36851">
      <w:pPr>
        <w:pStyle w:val="Heading1"/>
        <w:rPr>
          <w:i/>
        </w:rPr>
      </w:pPr>
      <w:bookmarkStart w:id="75" w:name="_Toc320880025"/>
      <w:bookmarkStart w:id="76" w:name="_Toc342295806"/>
      <w:bookmarkEnd w:id="24"/>
      <w:bookmarkEnd w:id="74"/>
      <w:r w:rsidRPr="001F76F8">
        <w:rPr>
          <w:i/>
        </w:rPr>
        <w:t>Business Sign Off</w:t>
      </w:r>
      <w:bookmarkEnd w:id="75"/>
      <w:bookmarkEnd w:id="76"/>
    </w:p>
    <w:tbl>
      <w:tblPr>
        <w:tblW w:w="4935"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3698"/>
        <w:gridCol w:w="3345"/>
        <w:gridCol w:w="3597"/>
      </w:tblGrid>
      <w:tr w:rsidR="00A36851" w:rsidRPr="001F76F8" w:rsidTr="00573C6A">
        <w:trPr>
          <w:cantSplit/>
        </w:trPr>
        <w:tc>
          <w:tcPr>
            <w:tcW w:w="3791" w:type="dxa"/>
            <w:tcBorders>
              <w:top w:val="single" w:sz="8" w:space="0" w:color="4F81BD"/>
              <w:left w:val="single" w:sz="8" w:space="0" w:color="4F81BD"/>
              <w:bottom w:val="single" w:sz="18" w:space="0" w:color="4F81BD"/>
              <w:right w:val="single" w:sz="8" w:space="0" w:color="4F81BD"/>
            </w:tcBorders>
          </w:tcPr>
          <w:p w:rsidR="00A36851" w:rsidRPr="001F76F8" w:rsidRDefault="00A36851" w:rsidP="009D7683">
            <w:pPr>
              <w:rPr>
                <w:b/>
              </w:rPr>
            </w:pPr>
            <w:r w:rsidRPr="001F76F8">
              <w:rPr>
                <w:b/>
              </w:rPr>
              <w:t>Name</w:t>
            </w:r>
          </w:p>
        </w:tc>
        <w:tc>
          <w:tcPr>
            <w:tcW w:w="3405" w:type="dxa"/>
            <w:tcBorders>
              <w:top w:val="single" w:sz="8" w:space="0" w:color="4F81BD"/>
              <w:left w:val="single" w:sz="8" w:space="0" w:color="4F81BD"/>
              <w:bottom w:val="single" w:sz="18" w:space="0" w:color="4F81BD"/>
              <w:right w:val="single" w:sz="8" w:space="0" w:color="4F81BD"/>
            </w:tcBorders>
          </w:tcPr>
          <w:p w:rsidR="00A36851" w:rsidRPr="001F76F8" w:rsidRDefault="00A36851" w:rsidP="009D7683">
            <w:pPr>
              <w:rPr>
                <w:b/>
                <w:szCs w:val="20"/>
              </w:rPr>
            </w:pPr>
            <w:r w:rsidRPr="001F76F8">
              <w:rPr>
                <w:b/>
                <w:szCs w:val="20"/>
              </w:rPr>
              <w:t>Organization</w:t>
            </w:r>
          </w:p>
        </w:tc>
        <w:tc>
          <w:tcPr>
            <w:tcW w:w="3691" w:type="dxa"/>
            <w:tcBorders>
              <w:top w:val="single" w:sz="8" w:space="0" w:color="4F81BD"/>
              <w:left w:val="single" w:sz="8" w:space="0" w:color="4F81BD"/>
              <w:bottom w:val="single" w:sz="18" w:space="0" w:color="4F81BD"/>
              <w:right w:val="single" w:sz="8" w:space="0" w:color="4F81BD"/>
            </w:tcBorders>
          </w:tcPr>
          <w:p w:rsidR="00A36851" w:rsidRPr="001F76F8" w:rsidRDefault="00A36851" w:rsidP="009D7683">
            <w:pPr>
              <w:rPr>
                <w:b/>
                <w:szCs w:val="20"/>
              </w:rPr>
            </w:pPr>
            <w:r w:rsidRPr="001F76F8">
              <w:rPr>
                <w:b/>
                <w:szCs w:val="20"/>
              </w:rPr>
              <w:t>Date</w:t>
            </w:r>
          </w:p>
        </w:tc>
      </w:tr>
      <w:tr w:rsidR="0013456D" w:rsidRPr="0013456D" w:rsidTr="00573C6A">
        <w:trPr>
          <w:cantSplit/>
        </w:trPr>
        <w:tc>
          <w:tcPr>
            <w:tcW w:w="3791" w:type="dxa"/>
            <w:tcBorders>
              <w:top w:val="single" w:sz="8" w:space="0" w:color="4F81BD"/>
              <w:left w:val="single" w:sz="8" w:space="0" w:color="4F81BD"/>
              <w:bottom w:val="single" w:sz="8" w:space="0" w:color="4F81BD"/>
              <w:right w:val="single" w:sz="8" w:space="0" w:color="4F81BD"/>
            </w:tcBorders>
            <w:shd w:val="clear" w:color="auto" w:fill="D3DFEE"/>
          </w:tcPr>
          <w:p w:rsidR="00A36851" w:rsidRPr="0013456D" w:rsidRDefault="00A36851" w:rsidP="009D7683">
            <w:pPr>
              <w:rPr>
                <w:szCs w:val="20"/>
              </w:rPr>
            </w:pPr>
          </w:p>
        </w:tc>
        <w:tc>
          <w:tcPr>
            <w:tcW w:w="3405" w:type="dxa"/>
            <w:tcBorders>
              <w:top w:val="single" w:sz="8" w:space="0" w:color="4F81BD"/>
              <w:left w:val="single" w:sz="8" w:space="0" w:color="4F81BD"/>
              <w:bottom w:val="single" w:sz="8" w:space="0" w:color="4F81BD"/>
              <w:right w:val="single" w:sz="8" w:space="0" w:color="4F81BD"/>
            </w:tcBorders>
            <w:shd w:val="clear" w:color="auto" w:fill="D3DFEE"/>
          </w:tcPr>
          <w:p w:rsidR="00A36851" w:rsidRPr="0013456D" w:rsidRDefault="00A36851" w:rsidP="009D7683">
            <w:pPr>
              <w:rPr>
                <w:szCs w:val="20"/>
              </w:rPr>
            </w:pPr>
          </w:p>
        </w:tc>
        <w:tc>
          <w:tcPr>
            <w:tcW w:w="3691" w:type="dxa"/>
            <w:tcBorders>
              <w:top w:val="single" w:sz="8" w:space="0" w:color="4F81BD"/>
              <w:left w:val="single" w:sz="8" w:space="0" w:color="4F81BD"/>
              <w:bottom w:val="single" w:sz="8" w:space="0" w:color="4F81BD"/>
              <w:right w:val="single" w:sz="8" w:space="0" w:color="4F81BD"/>
            </w:tcBorders>
            <w:shd w:val="clear" w:color="auto" w:fill="D3DFEE"/>
          </w:tcPr>
          <w:p w:rsidR="00A36851" w:rsidRPr="0013456D" w:rsidRDefault="00A36851" w:rsidP="009D7683">
            <w:pPr>
              <w:rPr>
                <w:szCs w:val="20"/>
              </w:rPr>
            </w:pPr>
          </w:p>
        </w:tc>
      </w:tr>
    </w:tbl>
    <w:p w:rsidR="00A36851" w:rsidRPr="001F76F8" w:rsidRDefault="00A36851" w:rsidP="00A36851">
      <w:pPr>
        <w:pStyle w:val="Heading1"/>
        <w:rPr>
          <w:i/>
        </w:rPr>
      </w:pPr>
      <w:bookmarkStart w:id="77" w:name="_Toc320880026"/>
      <w:bookmarkStart w:id="78" w:name="_Toc342295807"/>
      <w:r w:rsidRPr="001F76F8">
        <w:rPr>
          <w:i/>
        </w:rPr>
        <w:t>Revision History</w:t>
      </w:r>
      <w:bookmarkEnd w:id="77"/>
      <w:bookmarkEnd w:id="78"/>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981"/>
        <w:gridCol w:w="5989"/>
        <w:gridCol w:w="1440"/>
        <w:gridCol w:w="1154"/>
      </w:tblGrid>
      <w:tr w:rsidR="00A36851" w:rsidRPr="001F76F8" w:rsidTr="009D7683">
        <w:trPr>
          <w:cantSplit/>
        </w:trPr>
        <w:tc>
          <w:tcPr>
            <w:tcW w:w="2022" w:type="dxa"/>
            <w:tcBorders>
              <w:top w:val="single" w:sz="8" w:space="0" w:color="4F81BD"/>
              <w:left w:val="single" w:sz="8" w:space="0" w:color="4F81BD"/>
              <w:bottom w:val="single" w:sz="18" w:space="0" w:color="4F81BD"/>
              <w:right w:val="single" w:sz="8" w:space="0" w:color="4F81BD"/>
            </w:tcBorders>
          </w:tcPr>
          <w:p w:rsidR="00A36851" w:rsidRPr="001F76F8" w:rsidRDefault="00A36851" w:rsidP="009D7683">
            <w:pPr>
              <w:rPr>
                <w:b/>
              </w:rPr>
            </w:pPr>
            <w:r w:rsidRPr="001F76F8">
              <w:rPr>
                <w:b/>
              </w:rPr>
              <w:t>Reviser</w:t>
            </w:r>
          </w:p>
        </w:tc>
        <w:tc>
          <w:tcPr>
            <w:tcW w:w="6177" w:type="dxa"/>
            <w:tcBorders>
              <w:top w:val="single" w:sz="8" w:space="0" w:color="4F81BD"/>
              <w:left w:val="single" w:sz="8" w:space="0" w:color="4F81BD"/>
              <w:bottom w:val="single" w:sz="18" w:space="0" w:color="4F81BD"/>
              <w:right w:val="single" w:sz="8" w:space="0" w:color="4F81BD"/>
            </w:tcBorders>
          </w:tcPr>
          <w:p w:rsidR="00A36851" w:rsidRPr="001F76F8" w:rsidRDefault="00A36851" w:rsidP="009D7683">
            <w:pPr>
              <w:rPr>
                <w:b/>
                <w:vanish/>
                <w:szCs w:val="20"/>
              </w:rPr>
            </w:pPr>
            <w:r w:rsidRPr="001F76F8">
              <w:rPr>
                <w:b/>
                <w:szCs w:val="20"/>
              </w:rPr>
              <w:t>Revision</w:t>
            </w:r>
          </w:p>
        </w:tc>
        <w:tc>
          <w:tcPr>
            <w:tcW w:w="1448" w:type="dxa"/>
            <w:tcBorders>
              <w:top w:val="single" w:sz="8" w:space="0" w:color="4F81BD"/>
              <w:left w:val="single" w:sz="8" w:space="0" w:color="4F81BD"/>
              <w:bottom w:val="single" w:sz="18" w:space="0" w:color="4F81BD"/>
              <w:right w:val="single" w:sz="8" w:space="0" w:color="4F81BD"/>
            </w:tcBorders>
          </w:tcPr>
          <w:p w:rsidR="00A36851" w:rsidRPr="001F76F8" w:rsidRDefault="00A36851" w:rsidP="009D7683">
            <w:pPr>
              <w:rPr>
                <w:b/>
                <w:szCs w:val="20"/>
              </w:rPr>
            </w:pPr>
            <w:r w:rsidRPr="001F76F8">
              <w:rPr>
                <w:b/>
                <w:szCs w:val="20"/>
              </w:rPr>
              <w:t>Date</w:t>
            </w:r>
          </w:p>
        </w:tc>
        <w:tc>
          <w:tcPr>
            <w:tcW w:w="1162" w:type="dxa"/>
            <w:tcBorders>
              <w:top w:val="single" w:sz="8" w:space="0" w:color="4F81BD"/>
              <w:left w:val="single" w:sz="8" w:space="0" w:color="4F81BD"/>
              <w:bottom w:val="single" w:sz="18" w:space="0" w:color="4F81BD"/>
              <w:right w:val="single" w:sz="8" w:space="0" w:color="4F81BD"/>
            </w:tcBorders>
          </w:tcPr>
          <w:p w:rsidR="00A36851" w:rsidRPr="001F76F8" w:rsidRDefault="00A36851" w:rsidP="009D7683">
            <w:pPr>
              <w:rPr>
                <w:b/>
                <w:szCs w:val="20"/>
              </w:rPr>
            </w:pPr>
            <w:r w:rsidRPr="001F76F8">
              <w:rPr>
                <w:b/>
                <w:szCs w:val="20"/>
              </w:rPr>
              <w:t>Version</w:t>
            </w:r>
          </w:p>
        </w:tc>
      </w:tr>
      <w:tr w:rsidR="00E1566A" w:rsidRPr="001F76F8" w:rsidTr="009D7683">
        <w:trPr>
          <w:cantSplit/>
        </w:trPr>
        <w:tc>
          <w:tcPr>
            <w:tcW w:w="2022" w:type="dxa"/>
            <w:tcBorders>
              <w:top w:val="single" w:sz="8" w:space="0" w:color="4F81BD"/>
              <w:left w:val="single" w:sz="8" w:space="0" w:color="4F81BD"/>
              <w:bottom w:val="single" w:sz="8" w:space="0" w:color="4F81BD"/>
              <w:right w:val="single" w:sz="8" w:space="0" w:color="4F81BD"/>
            </w:tcBorders>
            <w:shd w:val="clear" w:color="auto" w:fill="D3DFEE"/>
          </w:tcPr>
          <w:p w:rsidR="00E1566A" w:rsidRPr="001F76F8" w:rsidRDefault="00E1566A" w:rsidP="009D7683">
            <w:pPr>
              <w:rPr>
                <w:szCs w:val="20"/>
              </w:rPr>
            </w:pPr>
            <w:r w:rsidRPr="001F76F8">
              <w:rPr>
                <w:szCs w:val="20"/>
              </w:rPr>
              <w:t>Amy Lackas</w:t>
            </w:r>
          </w:p>
        </w:tc>
        <w:tc>
          <w:tcPr>
            <w:tcW w:w="6177" w:type="dxa"/>
            <w:tcBorders>
              <w:top w:val="single" w:sz="8" w:space="0" w:color="4F81BD"/>
              <w:left w:val="single" w:sz="8" w:space="0" w:color="4F81BD"/>
              <w:bottom w:val="single" w:sz="8" w:space="0" w:color="4F81BD"/>
              <w:right w:val="single" w:sz="8" w:space="0" w:color="4F81BD"/>
            </w:tcBorders>
            <w:shd w:val="clear" w:color="auto" w:fill="D3DFEE"/>
          </w:tcPr>
          <w:p w:rsidR="00E1566A" w:rsidRPr="001F76F8" w:rsidRDefault="00111143" w:rsidP="00F05CF0">
            <w:pPr>
              <w:rPr>
                <w:szCs w:val="20"/>
              </w:rPr>
            </w:pPr>
            <w:r w:rsidRPr="001F76F8">
              <w:rPr>
                <w:szCs w:val="20"/>
              </w:rPr>
              <w:t>Initial document create</w:t>
            </w:r>
            <w:r w:rsidR="00170A9B" w:rsidRPr="001F76F8">
              <w:rPr>
                <w:szCs w:val="20"/>
              </w:rPr>
              <w:t>d</w:t>
            </w:r>
            <w:r w:rsidR="00F05CF0" w:rsidRPr="001F76F8">
              <w:rPr>
                <w:szCs w:val="20"/>
              </w:rPr>
              <w:t>.  This version includes the following changes:  Employee Transaction.</w:t>
            </w:r>
          </w:p>
        </w:tc>
        <w:tc>
          <w:tcPr>
            <w:tcW w:w="1448" w:type="dxa"/>
            <w:tcBorders>
              <w:top w:val="single" w:sz="8" w:space="0" w:color="4F81BD"/>
              <w:left w:val="single" w:sz="8" w:space="0" w:color="4F81BD"/>
              <w:bottom w:val="single" w:sz="8" w:space="0" w:color="4F81BD"/>
              <w:right w:val="single" w:sz="8" w:space="0" w:color="4F81BD"/>
            </w:tcBorders>
            <w:shd w:val="clear" w:color="auto" w:fill="D3DFEE"/>
          </w:tcPr>
          <w:p w:rsidR="00E1566A" w:rsidRPr="001F76F8" w:rsidRDefault="00F05CF0" w:rsidP="009D7683">
            <w:pPr>
              <w:rPr>
                <w:szCs w:val="20"/>
              </w:rPr>
            </w:pPr>
            <w:r w:rsidRPr="001F76F8">
              <w:rPr>
                <w:szCs w:val="20"/>
              </w:rPr>
              <w:t>07/16/2013</w:t>
            </w:r>
          </w:p>
        </w:tc>
        <w:tc>
          <w:tcPr>
            <w:tcW w:w="1162" w:type="dxa"/>
            <w:tcBorders>
              <w:top w:val="single" w:sz="8" w:space="0" w:color="4F81BD"/>
              <w:left w:val="single" w:sz="8" w:space="0" w:color="4F81BD"/>
              <w:bottom w:val="single" w:sz="8" w:space="0" w:color="4F81BD"/>
              <w:right w:val="single" w:sz="8" w:space="0" w:color="4F81BD"/>
            </w:tcBorders>
            <w:shd w:val="clear" w:color="auto" w:fill="D3DFEE"/>
          </w:tcPr>
          <w:p w:rsidR="00E1566A" w:rsidRPr="001F76F8" w:rsidRDefault="00E1566A" w:rsidP="009D7683">
            <w:pPr>
              <w:rPr>
                <w:szCs w:val="20"/>
              </w:rPr>
            </w:pPr>
            <w:r w:rsidRPr="001F76F8">
              <w:rPr>
                <w:szCs w:val="20"/>
              </w:rPr>
              <w:t>1.</w:t>
            </w:r>
            <w:r w:rsidR="00D3313E" w:rsidRPr="001F76F8">
              <w:rPr>
                <w:szCs w:val="20"/>
              </w:rPr>
              <w:t>0</w:t>
            </w:r>
          </w:p>
        </w:tc>
      </w:tr>
      <w:tr w:rsidR="0013456D" w:rsidRPr="001F76F8" w:rsidTr="009D7683">
        <w:trPr>
          <w:cantSplit/>
        </w:trPr>
        <w:tc>
          <w:tcPr>
            <w:tcW w:w="2022" w:type="dxa"/>
            <w:tcBorders>
              <w:top w:val="single" w:sz="8" w:space="0" w:color="4F81BD"/>
              <w:left w:val="single" w:sz="8" w:space="0" w:color="4F81BD"/>
              <w:bottom w:val="single" w:sz="8" w:space="0" w:color="4F81BD"/>
              <w:right w:val="single" w:sz="8" w:space="0" w:color="4F81BD"/>
            </w:tcBorders>
            <w:shd w:val="clear" w:color="auto" w:fill="D3DFEE"/>
          </w:tcPr>
          <w:p w:rsidR="0013456D" w:rsidRPr="001F76F8" w:rsidRDefault="0013456D" w:rsidP="009D7683">
            <w:pPr>
              <w:rPr>
                <w:szCs w:val="20"/>
              </w:rPr>
            </w:pPr>
            <w:r>
              <w:rPr>
                <w:szCs w:val="20"/>
              </w:rPr>
              <w:t>Amy Byers</w:t>
            </w:r>
          </w:p>
        </w:tc>
        <w:tc>
          <w:tcPr>
            <w:tcW w:w="6177" w:type="dxa"/>
            <w:tcBorders>
              <w:top w:val="single" w:sz="8" w:space="0" w:color="4F81BD"/>
              <w:left w:val="single" w:sz="8" w:space="0" w:color="4F81BD"/>
              <w:bottom w:val="single" w:sz="8" w:space="0" w:color="4F81BD"/>
              <w:right w:val="single" w:sz="8" w:space="0" w:color="4F81BD"/>
            </w:tcBorders>
            <w:shd w:val="clear" w:color="auto" w:fill="D3DFEE"/>
          </w:tcPr>
          <w:p w:rsidR="0013456D" w:rsidRPr="001F76F8" w:rsidRDefault="0013456D" w:rsidP="00F05CF0">
            <w:pPr>
              <w:rPr>
                <w:szCs w:val="20"/>
              </w:rPr>
            </w:pPr>
            <w:r>
              <w:rPr>
                <w:szCs w:val="20"/>
              </w:rPr>
              <w:t>Added quantity items are not eligible for suggested sell</w:t>
            </w:r>
          </w:p>
        </w:tc>
        <w:tc>
          <w:tcPr>
            <w:tcW w:w="1448" w:type="dxa"/>
            <w:tcBorders>
              <w:top w:val="single" w:sz="8" w:space="0" w:color="4F81BD"/>
              <w:left w:val="single" w:sz="8" w:space="0" w:color="4F81BD"/>
              <w:bottom w:val="single" w:sz="8" w:space="0" w:color="4F81BD"/>
              <w:right w:val="single" w:sz="8" w:space="0" w:color="4F81BD"/>
            </w:tcBorders>
            <w:shd w:val="clear" w:color="auto" w:fill="D3DFEE"/>
          </w:tcPr>
          <w:p w:rsidR="0013456D" w:rsidRPr="001F76F8" w:rsidRDefault="0013456D" w:rsidP="009D7683">
            <w:pPr>
              <w:rPr>
                <w:szCs w:val="20"/>
              </w:rPr>
            </w:pPr>
            <w:r>
              <w:rPr>
                <w:szCs w:val="20"/>
              </w:rPr>
              <w:t>3/20/2015</w:t>
            </w:r>
          </w:p>
        </w:tc>
        <w:tc>
          <w:tcPr>
            <w:tcW w:w="1162" w:type="dxa"/>
            <w:tcBorders>
              <w:top w:val="single" w:sz="8" w:space="0" w:color="4F81BD"/>
              <w:left w:val="single" w:sz="8" w:space="0" w:color="4F81BD"/>
              <w:bottom w:val="single" w:sz="8" w:space="0" w:color="4F81BD"/>
              <w:right w:val="single" w:sz="8" w:space="0" w:color="4F81BD"/>
            </w:tcBorders>
            <w:shd w:val="clear" w:color="auto" w:fill="D3DFEE"/>
          </w:tcPr>
          <w:p w:rsidR="0013456D" w:rsidRPr="001F76F8" w:rsidRDefault="0013456D" w:rsidP="009D7683">
            <w:pPr>
              <w:rPr>
                <w:szCs w:val="20"/>
              </w:rPr>
            </w:pPr>
            <w:r>
              <w:rPr>
                <w:szCs w:val="20"/>
              </w:rPr>
              <w:t>1.1</w:t>
            </w:r>
          </w:p>
        </w:tc>
      </w:tr>
      <w:tr w:rsidR="00252AF4" w:rsidRPr="001F76F8" w:rsidTr="009D7683">
        <w:trPr>
          <w:cantSplit/>
          <w:ins w:id="79" w:author="Amy Byers" w:date="2015-04-01T13:21:00Z"/>
        </w:trPr>
        <w:tc>
          <w:tcPr>
            <w:tcW w:w="2022" w:type="dxa"/>
            <w:tcBorders>
              <w:top w:val="single" w:sz="8" w:space="0" w:color="4F81BD"/>
              <w:left w:val="single" w:sz="8" w:space="0" w:color="4F81BD"/>
              <w:bottom w:val="single" w:sz="8" w:space="0" w:color="4F81BD"/>
              <w:right w:val="single" w:sz="8" w:space="0" w:color="4F81BD"/>
            </w:tcBorders>
            <w:shd w:val="clear" w:color="auto" w:fill="D3DFEE"/>
          </w:tcPr>
          <w:p w:rsidR="00252AF4" w:rsidRDefault="00252AF4" w:rsidP="009D7683">
            <w:pPr>
              <w:rPr>
                <w:ins w:id="80" w:author="Amy Byers" w:date="2015-04-01T13:21:00Z"/>
                <w:szCs w:val="20"/>
              </w:rPr>
            </w:pPr>
            <w:ins w:id="81" w:author="Amy Byers" w:date="2015-04-01T13:21:00Z">
              <w:r>
                <w:rPr>
                  <w:szCs w:val="20"/>
                </w:rPr>
                <w:t>Amy Byers</w:t>
              </w:r>
            </w:ins>
          </w:p>
        </w:tc>
        <w:tc>
          <w:tcPr>
            <w:tcW w:w="6177" w:type="dxa"/>
            <w:tcBorders>
              <w:top w:val="single" w:sz="8" w:space="0" w:color="4F81BD"/>
              <w:left w:val="single" w:sz="8" w:space="0" w:color="4F81BD"/>
              <w:bottom w:val="single" w:sz="8" w:space="0" w:color="4F81BD"/>
              <w:right w:val="single" w:sz="8" w:space="0" w:color="4F81BD"/>
            </w:tcBorders>
            <w:shd w:val="clear" w:color="auto" w:fill="D3DFEE"/>
          </w:tcPr>
          <w:p w:rsidR="00252AF4" w:rsidRDefault="00252AF4" w:rsidP="00F05CF0">
            <w:pPr>
              <w:rPr>
                <w:ins w:id="82" w:author="Amy Byers" w:date="2015-04-01T13:21:00Z"/>
                <w:szCs w:val="20"/>
              </w:rPr>
            </w:pPr>
            <w:ins w:id="83" w:author="Amy Byers" w:date="2015-04-01T13:21:00Z">
              <w:r>
                <w:rPr>
                  <w:szCs w:val="20"/>
                </w:rPr>
                <w:t>Added No E Waste Sale IBH Flag feature</w:t>
              </w:r>
            </w:ins>
          </w:p>
        </w:tc>
        <w:tc>
          <w:tcPr>
            <w:tcW w:w="1448" w:type="dxa"/>
            <w:tcBorders>
              <w:top w:val="single" w:sz="8" w:space="0" w:color="4F81BD"/>
              <w:left w:val="single" w:sz="8" w:space="0" w:color="4F81BD"/>
              <w:bottom w:val="single" w:sz="8" w:space="0" w:color="4F81BD"/>
              <w:right w:val="single" w:sz="8" w:space="0" w:color="4F81BD"/>
            </w:tcBorders>
            <w:shd w:val="clear" w:color="auto" w:fill="D3DFEE"/>
          </w:tcPr>
          <w:p w:rsidR="00252AF4" w:rsidRDefault="00252AF4" w:rsidP="009D7683">
            <w:pPr>
              <w:rPr>
                <w:ins w:id="84" w:author="Amy Byers" w:date="2015-04-01T13:21:00Z"/>
                <w:szCs w:val="20"/>
              </w:rPr>
            </w:pPr>
            <w:ins w:id="85" w:author="Amy Byers" w:date="2015-04-01T13:21:00Z">
              <w:r>
                <w:rPr>
                  <w:szCs w:val="20"/>
                </w:rPr>
                <w:t>4/1/2015</w:t>
              </w:r>
            </w:ins>
          </w:p>
        </w:tc>
        <w:tc>
          <w:tcPr>
            <w:tcW w:w="1162" w:type="dxa"/>
            <w:tcBorders>
              <w:top w:val="single" w:sz="8" w:space="0" w:color="4F81BD"/>
              <w:left w:val="single" w:sz="8" w:space="0" w:color="4F81BD"/>
              <w:bottom w:val="single" w:sz="8" w:space="0" w:color="4F81BD"/>
              <w:right w:val="single" w:sz="8" w:space="0" w:color="4F81BD"/>
            </w:tcBorders>
            <w:shd w:val="clear" w:color="auto" w:fill="D3DFEE"/>
          </w:tcPr>
          <w:p w:rsidR="00252AF4" w:rsidRDefault="00252AF4" w:rsidP="009D7683">
            <w:pPr>
              <w:rPr>
                <w:ins w:id="86" w:author="Amy Byers" w:date="2015-04-01T13:21:00Z"/>
                <w:szCs w:val="20"/>
              </w:rPr>
            </w:pPr>
            <w:ins w:id="87" w:author="Amy Byers" w:date="2015-04-01T13:21:00Z">
              <w:r>
                <w:rPr>
                  <w:szCs w:val="20"/>
                </w:rPr>
                <w:t>1.2</w:t>
              </w:r>
            </w:ins>
          </w:p>
        </w:tc>
      </w:tr>
    </w:tbl>
    <w:p w:rsidR="00A36851" w:rsidRPr="001F76F8" w:rsidRDefault="00A36851" w:rsidP="00A36851">
      <w:pPr>
        <w:pStyle w:val="Heading1"/>
        <w:rPr>
          <w:i/>
        </w:rPr>
      </w:pPr>
      <w:bookmarkStart w:id="88" w:name="_Toc320880027"/>
      <w:bookmarkStart w:id="89" w:name="_Toc342295808"/>
      <w:r w:rsidRPr="001F76F8">
        <w:rPr>
          <w:i/>
        </w:rPr>
        <w:t>Appendix A: Glossary</w:t>
      </w:r>
      <w:bookmarkEnd w:id="88"/>
      <w:bookmarkEnd w:id="89"/>
    </w:p>
    <w:tbl>
      <w:tblPr>
        <w:tblW w:w="489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850"/>
        <w:gridCol w:w="8693"/>
      </w:tblGrid>
      <w:tr w:rsidR="00A36851" w:rsidRPr="001F76F8" w:rsidTr="00573C6A">
        <w:trPr>
          <w:cantSplit/>
        </w:trPr>
        <w:tc>
          <w:tcPr>
            <w:tcW w:w="1879" w:type="dxa"/>
            <w:tcBorders>
              <w:top w:val="single" w:sz="8" w:space="0" w:color="4F81BD"/>
              <w:left w:val="single" w:sz="8" w:space="0" w:color="4F81BD"/>
              <w:bottom w:val="single" w:sz="18" w:space="0" w:color="4F81BD"/>
              <w:right w:val="single" w:sz="8" w:space="0" w:color="4F81BD"/>
            </w:tcBorders>
          </w:tcPr>
          <w:p w:rsidR="00A36851" w:rsidRPr="001F76F8" w:rsidRDefault="00A36851" w:rsidP="009D7683">
            <w:pPr>
              <w:rPr>
                <w:b/>
                <w:bCs/>
                <w:szCs w:val="20"/>
              </w:rPr>
            </w:pPr>
            <w:r w:rsidRPr="001F76F8">
              <w:rPr>
                <w:b/>
                <w:bCs/>
                <w:szCs w:val="20"/>
              </w:rPr>
              <w:t>Term</w:t>
            </w:r>
          </w:p>
        </w:tc>
        <w:tc>
          <w:tcPr>
            <w:tcW w:w="8908" w:type="dxa"/>
            <w:tcBorders>
              <w:top w:val="single" w:sz="8" w:space="0" w:color="4F81BD"/>
              <w:left w:val="single" w:sz="8" w:space="0" w:color="4F81BD"/>
              <w:bottom w:val="single" w:sz="18" w:space="0" w:color="4F81BD"/>
              <w:right w:val="single" w:sz="8" w:space="0" w:color="4F81BD"/>
            </w:tcBorders>
          </w:tcPr>
          <w:p w:rsidR="00A36851" w:rsidRPr="001F76F8" w:rsidRDefault="00A36851" w:rsidP="009D7683">
            <w:pPr>
              <w:rPr>
                <w:b/>
                <w:bCs/>
                <w:szCs w:val="20"/>
              </w:rPr>
            </w:pPr>
            <w:r w:rsidRPr="001F76F8">
              <w:rPr>
                <w:b/>
                <w:bCs/>
                <w:szCs w:val="20"/>
              </w:rPr>
              <w:t>Definition</w:t>
            </w:r>
          </w:p>
        </w:tc>
      </w:tr>
      <w:tr w:rsidR="00A36851" w:rsidRPr="001F76F8" w:rsidTr="00573C6A">
        <w:trPr>
          <w:cantSplit/>
        </w:trPr>
        <w:tc>
          <w:tcPr>
            <w:tcW w:w="1879" w:type="dxa"/>
            <w:tcBorders>
              <w:top w:val="single" w:sz="8" w:space="0" w:color="4F81BD"/>
              <w:left w:val="single" w:sz="8" w:space="0" w:color="4F81BD"/>
              <w:bottom w:val="single" w:sz="8" w:space="0" w:color="4F81BD"/>
              <w:right w:val="single" w:sz="8" w:space="0" w:color="4F81BD"/>
            </w:tcBorders>
            <w:shd w:val="clear" w:color="auto" w:fill="D3DFEE"/>
          </w:tcPr>
          <w:p w:rsidR="00A36851" w:rsidRPr="001F76F8" w:rsidRDefault="000A7D9F" w:rsidP="009D7683">
            <w:pPr>
              <w:rPr>
                <w:bCs/>
                <w:szCs w:val="20"/>
              </w:rPr>
            </w:pPr>
            <w:r w:rsidRPr="001F76F8">
              <w:rPr>
                <w:bCs/>
                <w:szCs w:val="20"/>
              </w:rPr>
              <w:t>Trigger Item</w:t>
            </w:r>
          </w:p>
        </w:tc>
        <w:tc>
          <w:tcPr>
            <w:tcW w:w="8908" w:type="dxa"/>
            <w:tcBorders>
              <w:top w:val="single" w:sz="8" w:space="0" w:color="4F81BD"/>
              <w:left w:val="single" w:sz="8" w:space="0" w:color="4F81BD"/>
              <w:bottom w:val="single" w:sz="8" w:space="0" w:color="4F81BD"/>
              <w:right w:val="single" w:sz="8" w:space="0" w:color="4F81BD"/>
            </w:tcBorders>
            <w:shd w:val="clear" w:color="auto" w:fill="D3DFEE"/>
          </w:tcPr>
          <w:p w:rsidR="00A36851" w:rsidRPr="001F76F8" w:rsidRDefault="009D7683" w:rsidP="009D7683">
            <w:pPr>
              <w:rPr>
                <w:szCs w:val="20"/>
              </w:rPr>
            </w:pPr>
            <w:r w:rsidRPr="001F76F8">
              <w:rPr>
                <w:szCs w:val="20"/>
              </w:rPr>
              <w:t>The top level item in a relationship</w:t>
            </w:r>
            <w:r w:rsidR="001B7876" w:rsidRPr="001F76F8">
              <w:rPr>
                <w:szCs w:val="20"/>
              </w:rPr>
              <w:t>.  This item initiates the relationship process.</w:t>
            </w:r>
          </w:p>
        </w:tc>
      </w:tr>
      <w:tr w:rsidR="0077177C" w:rsidRPr="00573C6A" w:rsidTr="00573C6A">
        <w:trPr>
          <w:cantSplit/>
        </w:trPr>
        <w:tc>
          <w:tcPr>
            <w:tcW w:w="1879" w:type="dxa"/>
            <w:tcBorders>
              <w:top w:val="single" w:sz="8" w:space="0" w:color="4F81BD"/>
              <w:left w:val="single" w:sz="8" w:space="0" w:color="4F81BD"/>
              <w:bottom w:val="single" w:sz="8" w:space="0" w:color="4F81BD"/>
              <w:right w:val="single" w:sz="8" w:space="0" w:color="4F81BD"/>
            </w:tcBorders>
            <w:shd w:val="clear" w:color="auto" w:fill="D3DFEE"/>
          </w:tcPr>
          <w:p w:rsidR="0077177C" w:rsidRPr="001F76F8" w:rsidRDefault="0077177C" w:rsidP="009D7683">
            <w:pPr>
              <w:rPr>
                <w:bCs/>
                <w:szCs w:val="20"/>
              </w:rPr>
            </w:pPr>
            <w:r w:rsidRPr="001F76F8">
              <w:rPr>
                <w:bCs/>
                <w:szCs w:val="20"/>
              </w:rPr>
              <w:t>Child Item</w:t>
            </w:r>
          </w:p>
        </w:tc>
        <w:tc>
          <w:tcPr>
            <w:tcW w:w="8908" w:type="dxa"/>
            <w:tcBorders>
              <w:top w:val="single" w:sz="8" w:space="0" w:color="4F81BD"/>
              <w:left w:val="single" w:sz="8" w:space="0" w:color="4F81BD"/>
              <w:bottom w:val="single" w:sz="8" w:space="0" w:color="4F81BD"/>
              <w:right w:val="single" w:sz="8" w:space="0" w:color="4F81BD"/>
            </w:tcBorders>
            <w:shd w:val="clear" w:color="auto" w:fill="D3DFEE"/>
          </w:tcPr>
          <w:p w:rsidR="0077177C" w:rsidRDefault="001B7876" w:rsidP="009D7683">
            <w:pPr>
              <w:rPr>
                <w:szCs w:val="20"/>
              </w:rPr>
            </w:pPr>
            <w:r w:rsidRPr="001F76F8">
              <w:rPr>
                <w:szCs w:val="20"/>
              </w:rPr>
              <w:t>The items in a relationship that</w:t>
            </w:r>
          </w:p>
        </w:tc>
      </w:tr>
      <w:tr w:rsidR="00252AF4" w:rsidRPr="00573C6A" w:rsidTr="00573C6A">
        <w:trPr>
          <w:cantSplit/>
          <w:ins w:id="90" w:author="Amy Byers" w:date="2015-04-01T13:21:00Z"/>
        </w:trPr>
        <w:tc>
          <w:tcPr>
            <w:tcW w:w="1879" w:type="dxa"/>
            <w:tcBorders>
              <w:top w:val="single" w:sz="8" w:space="0" w:color="4F81BD"/>
              <w:left w:val="single" w:sz="8" w:space="0" w:color="4F81BD"/>
              <w:bottom w:val="single" w:sz="8" w:space="0" w:color="4F81BD"/>
              <w:right w:val="single" w:sz="8" w:space="0" w:color="4F81BD"/>
            </w:tcBorders>
            <w:shd w:val="clear" w:color="auto" w:fill="D3DFEE"/>
          </w:tcPr>
          <w:p w:rsidR="00252AF4" w:rsidRPr="001F76F8" w:rsidRDefault="00252AF4" w:rsidP="009D7683">
            <w:pPr>
              <w:rPr>
                <w:ins w:id="91" w:author="Amy Byers" w:date="2015-04-01T13:21:00Z"/>
                <w:bCs/>
                <w:szCs w:val="20"/>
              </w:rPr>
            </w:pPr>
            <w:ins w:id="92" w:author="Amy Byers" w:date="2015-04-01T13:21:00Z">
              <w:r>
                <w:rPr>
                  <w:bCs/>
                  <w:szCs w:val="20"/>
                </w:rPr>
                <w:t>IBH</w:t>
              </w:r>
            </w:ins>
          </w:p>
        </w:tc>
        <w:tc>
          <w:tcPr>
            <w:tcW w:w="8908" w:type="dxa"/>
            <w:tcBorders>
              <w:top w:val="single" w:sz="8" w:space="0" w:color="4F81BD"/>
              <w:left w:val="single" w:sz="8" w:space="0" w:color="4F81BD"/>
              <w:bottom w:val="single" w:sz="8" w:space="0" w:color="4F81BD"/>
              <w:right w:val="single" w:sz="8" w:space="0" w:color="4F81BD"/>
            </w:tcBorders>
            <w:shd w:val="clear" w:color="auto" w:fill="D3DFEE"/>
          </w:tcPr>
          <w:p w:rsidR="00252AF4" w:rsidRPr="001F76F8" w:rsidRDefault="00252AF4" w:rsidP="009D7683">
            <w:pPr>
              <w:rPr>
                <w:ins w:id="93" w:author="Amy Byers" w:date="2015-04-01T13:21:00Z"/>
                <w:szCs w:val="20"/>
              </w:rPr>
            </w:pPr>
            <w:ins w:id="94" w:author="Amy Byers" w:date="2015-04-01T13:21:00Z">
              <w:r>
                <w:rPr>
                  <w:szCs w:val="20"/>
                </w:rPr>
                <w:t xml:space="preserve">International Business Hierarchy </w:t>
              </w:r>
              <w:bookmarkStart w:id="95" w:name="_GoBack"/>
              <w:bookmarkEnd w:id="95"/>
            </w:ins>
          </w:p>
        </w:tc>
      </w:tr>
    </w:tbl>
    <w:p w:rsidR="00CB18A7" w:rsidRPr="004F72C3" w:rsidRDefault="00CB18A7" w:rsidP="009D7683">
      <w:pPr>
        <w:rPr>
          <w:b/>
          <w:sz w:val="24"/>
        </w:rPr>
      </w:pPr>
    </w:p>
    <w:sectPr w:rsidR="00CB18A7" w:rsidRPr="004F72C3" w:rsidSect="00DD7ACA">
      <w:headerReference w:type="default" r:id="rId21"/>
      <w:footerReference w:type="default" r:id="rId22"/>
      <w:footerReference w:type="first" r:id="rId23"/>
      <w:pgSz w:w="12240" w:h="15840" w:code="1"/>
      <w:pgMar w:top="720" w:right="720" w:bottom="720" w:left="72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22F" w:rsidRDefault="00AA522F">
      <w:r>
        <w:separator/>
      </w:r>
    </w:p>
  </w:endnote>
  <w:endnote w:type="continuationSeparator" w:id="0">
    <w:p w:rsidR="00AA522F" w:rsidRDefault="00AA5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D75" w:rsidRPr="00A6001F" w:rsidRDefault="00117D75" w:rsidP="00A6001F">
    <w:pPr>
      <w:pStyle w:val="Footer"/>
      <w:jc w:val="right"/>
      <w:rPr>
        <w:sz w:val="18"/>
        <w:szCs w:val="18"/>
      </w:rPr>
    </w:pPr>
    <w:r>
      <w:ptab w:relativeTo="margin" w:alignment="center" w:leader="none"/>
    </w:r>
    <w:r>
      <w:ptab w:relativeTo="margin" w:alignment="right" w:leader="none"/>
    </w:r>
    <w:r w:rsidRPr="00091B36">
      <w:rPr>
        <w:i/>
        <w:sz w:val="18"/>
        <w:szCs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D75" w:rsidRDefault="001F76F8" w:rsidP="00AA76BC">
    <w:pPr>
      <w:ind w:left="72"/>
      <w:jc w:val="right"/>
      <w:rPr>
        <w:rFonts w:cs="Arial"/>
        <w:szCs w:val="20"/>
      </w:rPr>
    </w:pPr>
    <w:proofErr w:type="spellStart"/>
    <w:r>
      <w:rPr>
        <w:rStyle w:val="Strong"/>
        <w:rFonts w:cs="Arial"/>
        <w:b w:val="0"/>
        <w:sz w:val="24"/>
        <w:bdr w:val="none" w:sz="0" w:space="0" w:color="auto" w:frame="1"/>
      </w:rPr>
      <w:t>Storeworks</w:t>
    </w:r>
    <w:proofErr w:type="spellEnd"/>
    <w:r w:rsidR="00117D75" w:rsidRPr="003C0044">
      <w:rPr>
        <w:rStyle w:val="Strong"/>
        <w:rFonts w:cs="Arial"/>
        <w:b w:val="0"/>
        <w:sz w:val="24"/>
        <w:bdr w:val="none" w:sz="0" w:space="0" w:color="auto" w:frame="1"/>
      </w:rPr>
      <w:t xml:space="preserve"> Technologies, </w:t>
    </w:r>
    <w:proofErr w:type="spellStart"/>
    <w:r w:rsidR="00117D75" w:rsidRPr="003C0044">
      <w:rPr>
        <w:rStyle w:val="Strong"/>
        <w:rFonts w:cs="Arial"/>
        <w:b w:val="0"/>
        <w:sz w:val="24"/>
        <w:bdr w:val="none" w:sz="0" w:space="0" w:color="auto" w:frame="1"/>
      </w:rPr>
      <w:t>Inc</w:t>
    </w:r>
    <w:proofErr w:type="spellEnd"/>
    <w:r w:rsidR="00117D75" w:rsidRPr="005E21B2">
      <w:rPr>
        <w:rFonts w:cs="Arial"/>
        <w:sz w:val="24"/>
      </w:rPr>
      <w:br/>
    </w:r>
    <w:r w:rsidR="00117D75">
      <w:rPr>
        <w:rFonts w:cs="Arial"/>
        <w:szCs w:val="20"/>
      </w:rPr>
      <w:t>11635 North Park Drive</w:t>
    </w:r>
  </w:p>
  <w:p w:rsidR="00117D75" w:rsidRDefault="00117D75" w:rsidP="00AA76BC">
    <w:pPr>
      <w:ind w:left="72"/>
      <w:jc w:val="right"/>
      <w:rPr>
        <w:rFonts w:cs="Arial"/>
        <w:szCs w:val="20"/>
      </w:rPr>
    </w:pPr>
    <w:r>
      <w:rPr>
        <w:rFonts w:cs="Arial"/>
        <w:szCs w:val="20"/>
      </w:rPr>
      <w:t>Suite 100</w:t>
    </w:r>
  </w:p>
  <w:p w:rsidR="00117D75" w:rsidRPr="005E21B2" w:rsidRDefault="00117D75" w:rsidP="00AA76BC">
    <w:pPr>
      <w:ind w:left="72"/>
      <w:jc w:val="right"/>
      <w:rPr>
        <w:b/>
        <w:iCs/>
        <w:sz w:val="24"/>
      </w:rPr>
    </w:pPr>
    <w:r>
      <w:rPr>
        <w:rFonts w:cs="Arial"/>
        <w:szCs w:val="20"/>
      </w:rPr>
      <w:t>Wake Forest, NC 27587</w:t>
    </w:r>
    <w:r w:rsidRPr="005E21B2">
      <w:rPr>
        <w:rFonts w:cs="Arial"/>
        <w:szCs w:val="20"/>
      </w:rPr>
      <w:br/>
    </w:r>
    <w:r>
      <w:rPr>
        <w:rFonts w:cs="Arial"/>
        <w:szCs w:val="20"/>
      </w:rPr>
      <w:t>919.435.9900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22F" w:rsidRDefault="00AA522F">
      <w:r>
        <w:separator/>
      </w:r>
    </w:p>
  </w:footnote>
  <w:footnote w:type="continuationSeparator" w:id="0">
    <w:p w:rsidR="00AA522F" w:rsidRDefault="00AA52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00" w:type="pct"/>
      <w:tblInd w:w="144" w:type="dxa"/>
      <w:tblLook w:val="04A0" w:firstRow="1" w:lastRow="0" w:firstColumn="1" w:lastColumn="0" w:noHBand="0" w:noVBand="1"/>
    </w:tblPr>
    <w:tblGrid>
      <w:gridCol w:w="5277"/>
      <w:gridCol w:w="5307"/>
    </w:tblGrid>
    <w:tr w:rsidR="00117D75" w:rsidRPr="00293577" w:rsidTr="00091B36">
      <w:trPr>
        <w:trHeight w:val="267"/>
      </w:trPr>
      <w:tc>
        <w:tcPr>
          <w:tcW w:w="5508" w:type="dxa"/>
          <w:vAlign w:val="center"/>
        </w:tcPr>
        <w:p w:rsidR="00117D75" w:rsidRPr="00293577" w:rsidRDefault="00117D75" w:rsidP="003B6D48">
          <w:pPr>
            <w:pStyle w:val="Header"/>
            <w:rPr>
              <w:i/>
              <w:iCs/>
              <w:sz w:val="18"/>
              <w:szCs w:val="18"/>
            </w:rPr>
          </w:pPr>
          <w:r w:rsidRPr="00293577">
            <w:rPr>
              <w:i/>
              <w:iCs/>
              <w:sz w:val="18"/>
              <w:szCs w:val="18"/>
            </w:rPr>
            <w:t>Related Item Feature Document</w:t>
          </w:r>
        </w:p>
      </w:tc>
      <w:tc>
        <w:tcPr>
          <w:tcW w:w="5508" w:type="dxa"/>
          <w:vAlign w:val="center"/>
        </w:tcPr>
        <w:p w:rsidR="00117D75" w:rsidRPr="00293577" w:rsidRDefault="00117D75" w:rsidP="00252AF4">
          <w:pPr>
            <w:pStyle w:val="Header"/>
            <w:jc w:val="right"/>
            <w:rPr>
              <w:i/>
              <w:sz w:val="18"/>
              <w:szCs w:val="18"/>
            </w:rPr>
          </w:pPr>
          <w:r w:rsidRPr="00293577">
            <w:rPr>
              <w:i/>
              <w:sz w:val="18"/>
              <w:szCs w:val="18"/>
            </w:rPr>
            <w:t xml:space="preserve">Revision Date: </w:t>
          </w:r>
          <w:del w:id="96" w:author="Amy Byers" w:date="2015-04-01T13:19:00Z">
            <w:r w:rsidR="00F05CF0" w:rsidDel="00252AF4">
              <w:rPr>
                <w:i/>
                <w:sz w:val="18"/>
                <w:szCs w:val="18"/>
              </w:rPr>
              <w:delText>07/16</w:delText>
            </w:r>
            <w:r w:rsidR="00F84BEB" w:rsidDel="00252AF4">
              <w:rPr>
                <w:i/>
                <w:sz w:val="18"/>
                <w:szCs w:val="18"/>
              </w:rPr>
              <w:delText>/2013</w:delText>
            </w:r>
          </w:del>
          <w:ins w:id="97" w:author="Amy Byers" w:date="2015-04-01T13:19:00Z">
            <w:r w:rsidR="00252AF4">
              <w:rPr>
                <w:i/>
                <w:sz w:val="18"/>
                <w:szCs w:val="18"/>
              </w:rPr>
              <w:t>4/1/2015</w:t>
            </w:r>
          </w:ins>
        </w:p>
      </w:tc>
    </w:tr>
    <w:tr w:rsidR="00117D75" w:rsidRPr="001E1F93" w:rsidTr="001E1F93">
      <w:tc>
        <w:tcPr>
          <w:tcW w:w="5508" w:type="dxa"/>
          <w:vAlign w:val="center"/>
        </w:tcPr>
        <w:p w:rsidR="00117D75" w:rsidRPr="001E1F93" w:rsidRDefault="001F76F8" w:rsidP="00A36851">
          <w:pPr>
            <w:pStyle w:val="Header"/>
            <w:rPr>
              <w:b/>
              <w:i/>
              <w:iCs/>
              <w:sz w:val="18"/>
              <w:szCs w:val="18"/>
            </w:rPr>
          </w:pPr>
          <w:proofErr w:type="spellStart"/>
          <w:r>
            <w:rPr>
              <w:b/>
              <w:i/>
              <w:iCs/>
              <w:sz w:val="18"/>
              <w:szCs w:val="18"/>
            </w:rPr>
            <w:t>Storeworks</w:t>
          </w:r>
          <w:proofErr w:type="spellEnd"/>
          <w:r w:rsidR="00117D75" w:rsidRPr="001E1F93">
            <w:rPr>
              <w:b/>
              <w:i/>
              <w:iCs/>
              <w:sz w:val="18"/>
              <w:szCs w:val="18"/>
            </w:rPr>
            <w:t xml:space="preserve"> </w:t>
          </w:r>
          <w:r w:rsidR="00117D75">
            <w:rPr>
              <w:b/>
              <w:i/>
              <w:iCs/>
              <w:sz w:val="18"/>
              <w:szCs w:val="18"/>
            </w:rPr>
            <w:t xml:space="preserve">and Best Buy Canada </w:t>
          </w:r>
          <w:r w:rsidR="00117D75" w:rsidRPr="001E1F93">
            <w:rPr>
              <w:b/>
              <w:i/>
              <w:iCs/>
              <w:sz w:val="18"/>
              <w:szCs w:val="18"/>
            </w:rPr>
            <w:t>Confidential</w:t>
          </w:r>
        </w:p>
      </w:tc>
      <w:tc>
        <w:tcPr>
          <w:tcW w:w="5508" w:type="dxa"/>
          <w:vAlign w:val="center"/>
        </w:tcPr>
        <w:p w:rsidR="00117D75" w:rsidRPr="00AA76BC" w:rsidRDefault="00117D75" w:rsidP="00AA76BC">
          <w:pPr>
            <w:pStyle w:val="Footer"/>
            <w:jc w:val="right"/>
            <w:rPr>
              <w:sz w:val="18"/>
              <w:szCs w:val="18"/>
            </w:rPr>
          </w:pPr>
          <w:r w:rsidRPr="001E1F93">
            <w:rPr>
              <w:i/>
              <w:sz w:val="18"/>
              <w:szCs w:val="18"/>
            </w:rPr>
            <w:t xml:space="preserve">Page </w:t>
          </w:r>
          <w:r w:rsidR="0048611C" w:rsidRPr="001E1F93">
            <w:rPr>
              <w:i/>
              <w:sz w:val="18"/>
              <w:szCs w:val="18"/>
            </w:rPr>
            <w:fldChar w:fldCharType="begin"/>
          </w:r>
          <w:r w:rsidRPr="001E1F93">
            <w:rPr>
              <w:i/>
              <w:sz w:val="18"/>
              <w:szCs w:val="18"/>
            </w:rPr>
            <w:instrText xml:space="preserve"> PAGE </w:instrText>
          </w:r>
          <w:r w:rsidR="0048611C" w:rsidRPr="001E1F93">
            <w:rPr>
              <w:i/>
              <w:sz w:val="18"/>
              <w:szCs w:val="18"/>
            </w:rPr>
            <w:fldChar w:fldCharType="separate"/>
          </w:r>
          <w:r w:rsidR="00252AF4">
            <w:rPr>
              <w:i/>
              <w:noProof/>
              <w:sz w:val="18"/>
              <w:szCs w:val="18"/>
            </w:rPr>
            <w:t>9</w:t>
          </w:r>
          <w:r w:rsidR="0048611C" w:rsidRPr="001E1F93">
            <w:rPr>
              <w:i/>
              <w:sz w:val="18"/>
              <w:szCs w:val="18"/>
            </w:rPr>
            <w:fldChar w:fldCharType="end"/>
          </w:r>
          <w:r w:rsidRPr="001E1F93">
            <w:rPr>
              <w:i/>
              <w:sz w:val="18"/>
              <w:szCs w:val="18"/>
            </w:rPr>
            <w:t xml:space="preserve"> of </w:t>
          </w:r>
          <w:r w:rsidR="0048611C" w:rsidRPr="001E1F93">
            <w:rPr>
              <w:i/>
              <w:sz w:val="18"/>
              <w:szCs w:val="18"/>
            </w:rPr>
            <w:fldChar w:fldCharType="begin"/>
          </w:r>
          <w:r w:rsidRPr="001E1F93">
            <w:rPr>
              <w:i/>
              <w:sz w:val="18"/>
              <w:szCs w:val="18"/>
            </w:rPr>
            <w:instrText xml:space="preserve"> NUMPAGES </w:instrText>
          </w:r>
          <w:r w:rsidR="0048611C" w:rsidRPr="001E1F93">
            <w:rPr>
              <w:i/>
              <w:sz w:val="18"/>
              <w:szCs w:val="18"/>
            </w:rPr>
            <w:fldChar w:fldCharType="separate"/>
          </w:r>
          <w:r w:rsidR="00252AF4">
            <w:rPr>
              <w:i/>
              <w:noProof/>
              <w:sz w:val="18"/>
              <w:szCs w:val="18"/>
            </w:rPr>
            <w:t>10</w:t>
          </w:r>
          <w:r w:rsidR="0048611C" w:rsidRPr="001E1F93">
            <w:rPr>
              <w:i/>
              <w:sz w:val="18"/>
              <w:szCs w:val="18"/>
            </w:rPr>
            <w:fldChar w:fldCharType="end"/>
          </w:r>
        </w:p>
      </w:tc>
    </w:tr>
  </w:tbl>
  <w:p w:rsidR="00117D75" w:rsidRPr="008E55BA" w:rsidRDefault="00117D75" w:rsidP="001164C3">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A88F00C"/>
    <w:lvl w:ilvl="0">
      <w:start w:val="1"/>
      <w:numFmt w:val="decimal"/>
      <w:lvlText w:val="%1."/>
      <w:lvlJc w:val="left"/>
      <w:pPr>
        <w:tabs>
          <w:tab w:val="num" w:pos="1800"/>
        </w:tabs>
        <w:ind w:left="1800" w:hanging="360"/>
      </w:pPr>
    </w:lvl>
  </w:abstractNum>
  <w:abstractNum w:abstractNumId="1">
    <w:nsid w:val="FFFFFF7D"/>
    <w:multiLevelType w:val="singleLevel"/>
    <w:tmpl w:val="27483F86"/>
    <w:lvl w:ilvl="0">
      <w:start w:val="1"/>
      <w:numFmt w:val="decimal"/>
      <w:lvlText w:val="%1."/>
      <w:lvlJc w:val="left"/>
      <w:pPr>
        <w:tabs>
          <w:tab w:val="num" w:pos="1440"/>
        </w:tabs>
        <w:ind w:left="1440" w:hanging="360"/>
      </w:pPr>
    </w:lvl>
  </w:abstractNum>
  <w:abstractNum w:abstractNumId="2">
    <w:nsid w:val="FFFFFF7E"/>
    <w:multiLevelType w:val="singleLevel"/>
    <w:tmpl w:val="5BB0C3EE"/>
    <w:lvl w:ilvl="0">
      <w:start w:val="1"/>
      <w:numFmt w:val="decimal"/>
      <w:lvlText w:val="%1."/>
      <w:lvlJc w:val="left"/>
      <w:pPr>
        <w:tabs>
          <w:tab w:val="num" w:pos="1080"/>
        </w:tabs>
        <w:ind w:left="1080" w:hanging="360"/>
      </w:pPr>
    </w:lvl>
  </w:abstractNum>
  <w:abstractNum w:abstractNumId="3">
    <w:nsid w:val="FFFFFF7F"/>
    <w:multiLevelType w:val="singleLevel"/>
    <w:tmpl w:val="65ACD3D0"/>
    <w:lvl w:ilvl="0">
      <w:start w:val="1"/>
      <w:numFmt w:val="decimal"/>
      <w:lvlText w:val="%1."/>
      <w:lvlJc w:val="left"/>
      <w:pPr>
        <w:tabs>
          <w:tab w:val="num" w:pos="720"/>
        </w:tabs>
        <w:ind w:left="720" w:hanging="360"/>
      </w:pPr>
    </w:lvl>
  </w:abstractNum>
  <w:abstractNum w:abstractNumId="4">
    <w:nsid w:val="FFFFFF80"/>
    <w:multiLevelType w:val="singleLevel"/>
    <w:tmpl w:val="3AA8C1E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7E4A74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00EFE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7B6899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16A23C0"/>
    <w:lvl w:ilvl="0">
      <w:start w:val="1"/>
      <w:numFmt w:val="decimal"/>
      <w:lvlText w:val="%1."/>
      <w:lvlJc w:val="left"/>
      <w:pPr>
        <w:tabs>
          <w:tab w:val="num" w:pos="360"/>
        </w:tabs>
        <w:ind w:left="360" w:hanging="360"/>
      </w:pPr>
    </w:lvl>
  </w:abstractNum>
  <w:abstractNum w:abstractNumId="9">
    <w:nsid w:val="FFFFFF89"/>
    <w:multiLevelType w:val="singleLevel"/>
    <w:tmpl w:val="E5020E4E"/>
    <w:lvl w:ilvl="0">
      <w:start w:val="1"/>
      <w:numFmt w:val="bullet"/>
      <w:lvlText w:val=""/>
      <w:lvlJc w:val="left"/>
      <w:pPr>
        <w:tabs>
          <w:tab w:val="num" w:pos="360"/>
        </w:tabs>
        <w:ind w:left="360" w:hanging="360"/>
      </w:pPr>
      <w:rPr>
        <w:rFonts w:ascii="Symbol" w:hAnsi="Symbol" w:hint="default"/>
      </w:rPr>
    </w:lvl>
  </w:abstractNum>
  <w:abstractNum w:abstractNumId="10">
    <w:nsid w:val="04927A2E"/>
    <w:multiLevelType w:val="hybridMultilevel"/>
    <w:tmpl w:val="56568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5011950"/>
    <w:multiLevelType w:val="hybridMultilevel"/>
    <w:tmpl w:val="AF34FB0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8C102D5"/>
    <w:multiLevelType w:val="multilevel"/>
    <w:tmpl w:val="758630F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pStyle w:val="Heading4"/>
      <w:lvlText w:val="%1.%2.%3.%4."/>
      <w:lvlJc w:val="left"/>
      <w:pPr>
        <w:tabs>
          <w:tab w:val="num" w:pos="216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0B7F3EEB"/>
    <w:multiLevelType w:val="hybridMultilevel"/>
    <w:tmpl w:val="DF6E4476"/>
    <w:lvl w:ilvl="0" w:tplc="F830FC64">
      <w:start w:val="1"/>
      <w:numFmt w:val="decimal"/>
      <w:lvlText w:val="%1."/>
      <w:lvlJc w:val="left"/>
      <w:pPr>
        <w:ind w:left="396" w:hanging="360"/>
      </w:pPr>
      <w:rPr>
        <w:rFonts w:ascii="Arial" w:hAnsi="Arial" w:hint="default"/>
        <w:b w:val="0"/>
        <w:i w:val="0"/>
        <w:sz w:val="20"/>
        <w:szCs w:val="20"/>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4">
    <w:nsid w:val="16961EBD"/>
    <w:multiLevelType w:val="hybridMultilevel"/>
    <w:tmpl w:val="DBA02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F7F0AC3"/>
    <w:multiLevelType w:val="hybridMultilevel"/>
    <w:tmpl w:val="6D524076"/>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222C3D86"/>
    <w:multiLevelType w:val="hybridMultilevel"/>
    <w:tmpl w:val="1B2CD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5491C29"/>
    <w:multiLevelType w:val="hybridMultilevel"/>
    <w:tmpl w:val="2E7E1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8015B97"/>
    <w:multiLevelType w:val="hybridMultilevel"/>
    <w:tmpl w:val="AC64F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89E7195"/>
    <w:multiLevelType w:val="hybridMultilevel"/>
    <w:tmpl w:val="86969028"/>
    <w:lvl w:ilvl="0" w:tplc="816A23C0">
      <w:start w:val="1"/>
      <w:numFmt w:val="decimal"/>
      <w:lvlText w:val="%1."/>
      <w:lvlJc w:val="left"/>
      <w:pPr>
        <w:ind w:left="396" w:hanging="360"/>
      </w:p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0">
    <w:nsid w:val="2BE9431D"/>
    <w:multiLevelType w:val="hybridMultilevel"/>
    <w:tmpl w:val="1130C740"/>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2EBC217D"/>
    <w:multiLevelType w:val="hybridMultilevel"/>
    <w:tmpl w:val="2F6237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96803D5"/>
    <w:multiLevelType w:val="hybridMultilevel"/>
    <w:tmpl w:val="D7F698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EB432C8"/>
    <w:multiLevelType w:val="hybridMultilevel"/>
    <w:tmpl w:val="CE42447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2B61306"/>
    <w:multiLevelType w:val="hybridMultilevel"/>
    <w:tmpl w:val="1BF628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63B7D93"/>
    <w:multiLevelType w:val="multilevel"/>
    <w:tmpl w:val="29E8FB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648"/>
      </w:pPr>
      <w:rPr>
        <w:rFonts w:hint="default"/>
      </w:rPr>
    </w:lvl>
    <w:lvl w:ilvl="2">
      <w:start w:val="1"/>
      <w:numFmt w:val="decimal"/>
      <w:lvlText w:val="%1.%2.%3"/>
      <w:lvlJc w:val="left"/>
      <w:pPr>
        <w:tabs>
          <w:tab w:val="num" w:pos="1440"/>
        </w:tabs>
        <w:ind w:left="1224" w:hanging="504"/>
      </w:pPr>
      <w:rPr>
        <w:rFonts w:hint="default"/>
      </w:rPr>
    </w:lvl>
    <w:lvl w:ilvl="3">
      <w:start w:val="1"/>
      <w:numFmt w:val="decimal"/>
      <w:pStyle w:val="H3"/>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6">
    <w:nsid w:val="48E41FD3"/>
    <w:multiLevelType w:val="hybridMultilevel"/>
    <w:tmpl w:val="3856C758"/>
    <w:lvl w:ilvl="0" w:tplc="0409000F">
      <w:start w:val="1"/>
      <w:numFmt w:val="decimal"/>
      <w:lvlText w:val="%1."/>
      <w:lvlJc w:val="left"/>
      <w:pPr>
        <w:ind w:left="396" w:hanging="360"/>
      </w:p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7">
    <w:nsid w:val="5245619A"/>
    <w:multiLevelType w:val="hybridMultilevel"/>
    <w:tmpl w:val="2F6237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6C63C44"/>
    <w:multiLevelType w:val="hybridMultilevel"/>
    <w:tmpl w:val="D7F698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75D50E1"/>
    <w:multiLevelType w:val="hybridMultilevel"/>
    <w:tmpl w:val="2F6237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94B62D6"/>
    <w:multiLevelType w:val="hybridMultilevel"/>
    <w:tmpl w:val="D7F698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9764F5F"/>
    <w:multiLevelType w:val="hybridMultilevel"/>
    <w:tmpl w:val="EAA2F57E"/>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5C172872"/>
    <w:multiLevelType w:val="hybridMultilevel"/>
    <w:tmpl w:val="CE02D930"/>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3">
    <w:nsid w:val="5CAE4515"/>
    <w:multiLevelType w:val="hybridMultilevel"/>
    <w:tmpl w:val="F076630A"/>
    <w:lvl w:ilvl="0" w:tplc="0409000F">
      <w:start w:val="1"/>
      <w:numFmt w:val="decimal"/>
      <w:lvlText w:val="%1."/>
      <w:lvlJc w:val="left"/>
      <w:pPr>
        <w:ind w:left="396" w:hanging="360"/>
      </w:p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4">
    <w:nsid w:val="5E704B6C"/>
    <w:multiLevelType w:val="hybridMultilevel"/>
    <w:tmpl w:val="D6341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4F71ABC"/>
    <w:multiLevelType w:val="hybridMultilevel"/>
    <w:tmpl w:val="2F6237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8CE650E"/>
    <w:multiLevelType w:val="hybridMultilevel"/>
    <w:tmpl w:val="245090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8F25C12"/>
    <w:multiLevelType w:val="hybridMultilevel"/>
    <w:tmpl w:val="D7F698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FED1EBC"/>
    <w:multiLevelType w:val="hybridMultilevel"/>
    <w:tmpl w:val="9BF46CC6"/>
    <w:lvl w:ilvl="0" w:tplc="04090001">
      <w:start w:val="1"/>
      <w:numFmt w:val="bullet"/>
      <w:lvlText w:val=""/>
      <w:lvlJc w:val="left"/>
      <w:pPr>
        <w:ind w:left="756" w:hanging="360"/>
      </w:pPr>
      <w:rPr>
        <w:rFonts w:ascii="Symbol" w:hAnsi="Symbol"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39">
    <w:nsid w:val="76394D43"/>
    <w:multiLevelType w:val="hybridMultilevel"/>
    <w:tmpl w:val="AF20C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828741A"/>
    <w:multiLevelType w:val="hybridMultilevel"/>
    <w:tmpl w:val="D7F698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83D15A6"/>
    <w:multiLevelType w:val="hybridMultilevel"/>
    <w:tmpl w:val="7B0E6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8D565C4"/>
    <w:multiLevelType w:val="hybridMultilevel"/>
    <w:tmpl w:val="EA8A3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42"/>
  </w:num>
  <w:num w:numId="3">
    <w:abstractNumId w:val="17"/>
  </w:num>
  <w:num w:numId="4">
    <w:abstractNumId w:val="12"/>
  </w:num>
  <w:num w:numId="5">
    <w:abstractNumId w:val="2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33"/>
  </w:num>
  <w:num w:numId="20">
    <w:abstractNumId w:val="26"/>
  </w:num>
  <w:num w:numId="21">
    <w:abstractNumId w:val="37"/>
  </w:num>
  <w:num w:numId="22">
    <w:abstractNumId w:val="27"/>
  </w:num>
  <w:num w:numId="23">
    <w:abstractNumId w:val="29"/>
  </w:num>
  <w:num w:numId="24">
    <w:abstractNumId w:val="28"/>
  </w:num>
  <w:num w:numId="25">
    <w:abstractNumId w:val="21"/>
  </w:num>
  <w:num w:numId="26">
    <w:abstractNumId w:val="35"/>
  </w:num>
  <w:num w:numId="27">
    <w:abstractNumId w:val="19"/>
  </w:num>
  <w:num w:numId="28">
    <w:abstractNumId w:val="36"/>
  </w:num>
  <w:num w:numId="29">
    <w:abstractNumId w:val="41"/>
  </w:num>
  <w:num w:numId="30">
    <w:abstractNumId w:val="14"/>
  </w:num>
  <w:num w:numId="31">
    <w:abstractNumId w:val="12"/>
  </w:num>
  <w:num w:numId="32">
    <w:abstractNumId w:val="30"/>
  </w:num>
  <w:num w:numId="33">
    <w:abstractNumId w:val="20"/>
  </w:num>
  <w:num w:numId="34">
    <w:abstractNumId w:val="24"/>
  </w:num>
  <w:num w:numId="35">
    <w:abstractNumId w:val="39"/>
  </w:num>
  <w:num w:numId="36">
    <w:abstractNumId w:val="13"/>
  </w:num>
  <w:num w:numId="37">
    <w:abstractNumId w:val="16"/>
  </w:num>
  <w:num w:numId="38">
    <w:abstractNumId w:val="23"/>
  </w:num>
  <w:num w:numId="39">
    <w:abstractNumId w:val="32"/>
  </w:num>
  <w:num w:numId="40">
    <w:abstractNumId w:val="34"/>
  </w:num>
  <w:num w:numId="41">
    <w:abstractNumId w:val="10"/>
  </w:num>
  <w:num w:numId="42">
    <w:abstractNumId w:val="40"/>
  </w:num>
  <w:num w:numId="43">
    <w:abstractNumId w:val="15"/>
  </w:num>
  <w:num w:numId="44">
    <w:abstractNumId w:val="22"/>
  </w:num>
  <w:num w:numId="45">
    <w:abstractNumId w:val="31"/>
  </w:num>
  <w:num w:numId="46">
    <w:abstractNumId w:val="38"/>
  </w:num>
  <w:numIdMacAtCleanup w:val="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y Byers">
    <w15:presenceInfo w15:providerId="AD" w15:userId="S-1-5-21-1937516682-3587700642-2321761428-11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5E2"/>
    <w:rsid w:val="00003F23"/>
    <w:rsid w:val="0001045A"/>
    <w:rsid w:val="00025406"/>
    <w:rsid w:val="00027F72"/>
    <w:rsid w:val="000319F1"/>
    <w:rsid w:val="00033621"/>
    <w:rsid w:val="00035258"/>
    <w:rsid w:val="00041038"/>
    <w:rsid w:val="00044518"/>
    <w:rsid w:val="00045070"/>
    <w:rsid w:val="00051E40"/>
    <w:rsid w:val="00057F27"/>
    <w:rsid w:val="000600F0"/>
    <w:rsid w:val="00065A22"/>
    <w:rsid w:val="00066883"/>
    <w:rsid w:val="0008094E"/>
    <w:rsid w:val="00081E3A"/>
    <w:rsid w:val="0009029B"/>
    <w:rsid w:val="000916F9"/>
    <w:rsid w:val="00091B36"/>
    <w:rsid w:val="0009575B"/>
    <w:rsid w:val="000A0B8D"/>
    <w:rsid w:val="000A0C45"/>
    <w:rsid w:val="000A1810"/>
    <w:rsid w:val="000A6409"/>
    <w:rsid w:val="000A7D9F"/>
    <w:rsid w:val="000B559C"/>
    <w:rsid w:val="000D2541"/>
    <w:rsid w:val="000D325A"/>
    <w:rsid w:val="000D42DE"/>
    <w:rsid w:val="000D6F5D"/>
    <w:rsid w:val="000E1080"/>
    <w:rsid w:val="000E36D2"/>
    <w:rsid w:val="000E52BB"/>
    <w:rsid w:val="000E559C"/>
    <w:rsid w:val="000F44B6"/>
    <w:rsid w:val="001110DF"/>
    <w:rsid w:val="00111143"/>
    <w:rsid w:val="00111F1F"/>
    <w:rsid w:val="00112F98"/>
    <w:rsid w:val="001141C4"/>
    <w:rsid w:val="001164C3"/>
    <w:rsid w:val="00117D75"/>
    <w:rsid w:val="00125C9C"/>
    <w:rsid w:val="00125DA6"/>
    <w:rsid w:val="0013456D"/>
    <w:rsid w:val="00145772"/>
    <w:rsid w:val="0015173B"/>
    <w:rsid w:val="0015299A"/>
    <w:rsid w:val="00153183"/>
    <w:rsid w:val="00153A4A"/>
    <w:rsid w:val="0016259E"/>
    <w:rsid w:val="00166947"/>
    <w:rsid w:val="00170A9B"/>
    <w:rsid w:val="00172AE1"/>
    <w:rsid w:val="001773E0"/>
    <w:rsid w:val="00181D3C"/>
    <w:rsid w:val="001827F0"/>
    <w:rsid w:val="00185B56"/>
    <w:rsid w:val="001862BA"/>
    <w:rsid w:val="0019273A"/>
    <w:rsid w:val="001931B3"/>
    <w:rsid w:val="001A0897"/>
    <w:rsid w:val="001A475B"/>
    <w:rsid w:val="001B1EE2"/>
    <w:rsid w:val="001B4FEF"/>
    <w:rsid w:val="001B7876"/>
    <w:rsid w:val="001C1554"/>
    <w:rsid w:val="001C1E2A"/>
    <w:rsid w:val="001C4CC0"/>
    <w:rsid w:val="001D2B93"/>
    <w:rsid w:val="001D3A0B"/>
    <w:rsid w:val="001D3EDF"/>
    <w:rsid w:val="001E1F93"/>
    <w:rsid w:val="001E4EA8"/>
    <w:rsid w:val="001E73F7"/>
    <w:rsid w:val="001E7558"/>
    <w:rsid w:val="001F04B8"/>
    <w:rsid w:val="001F3F3F"/>
    <w:rsid w:val="001F76F8"/>
    <w:rsid w:val="0021254E"/>
    <w:rsid w:val="00217BFF"/>
    <w:rsid w:val="002332EB"/>
    <w:rsid w:val="00234825"/>
    <w:rsid w:val="002378B2"/>
    <w:rsid w:val="002410ED"/>
    <w:rsid w:val="0024163E"/>
    <w:rsid w:val="002467F5"/>
    <w:rsid w:val="00250E49"/>
    <w:rsid w:val="00251252"/>
    <w:rsid w:val="00252AF4"/>
    <w:rsid w:val="00257032"/>
    <w:rsid w:val="00265366"/>
    <w:rsid w:val="0026699F"/>
    <w:rsid w:val="0026723D"/>
    <w:rsid w:val="00272759"/>
    <w:rsid w:val="00272E9F"/>
    <w:rsid w:val="00275DB5"/>
    <w:rsid w:val="002765B3"/>
    <w:rsid w:val="00285A4E"/>
    <w:rsid w:val="00287B14"/>
    <w:rsid w:val="00293577"/>
    <w:rsid w:val="002948BD"/>
    <w:rsid w:val="00295827"/>
    <w:rsid w:val="002A22AC"/>
    <w:rsid w:val="002A2D8D"/>
    <w:rsid w:val="002A338B"/>
    <w:rsid w:val="002B14F0"/>
    <w:rsid w:val="002B26B0"/>
    <w:rsid w:val="002B3CC0"/>
    <w:rsid w:val="002B4989"/>
    <w:rsid w:val="002C01B3"/>
    <w:rsid w:val="002D0D92"/>
    <w:rsid w:val="002D61CD"/>
    <w:rsid w:val="002E2827"/>
    <w:rsid w:val="002E2B74"/>
    <w:rsid w:val="002E4D45"/>
    <w:rsid w:val="002E733C"/>
    <w:rsid w:val="002F2CC7"/>
    <w:rsid w:val="00304B4C"/>
    <w:rsid w:val="00305B5F"/>
    <w:rsid w:val="0030664E"/>
    <w:rsid w:val="003113FA"/>
    <w:rsid w:val="00315981"/>
    <w:rsid w:val="0031760C"/>
    <w:rsid w:val="00320A86"/>
    <w:rsid w:val="00320DD3"/>
    <w:rsid w:val="00325DEE"/>
    <w:rsid w:val="00334375"/>
    <w:rsid w:val="00337215"/>
    <w:rsid w:val="00341299"/>
    <w:rsid w:val="00342344"/>
    <w:rsid w:val="00346A2E"/>
    <w:rsid w:val="003477B8"/>
    <w:rsid w:val="00347D18"/>
    <w:rsid w:val="00353C81"/>
    <w:rsid w:val="00356C69"/>
    <w:rsid w:val="00362EB3"/>
    <w:rsid w:val="00363873"/>
    <w:rsid w:val="00366130"/>
    <w:rsid w:val="0036714F"/>
    <w:rsid w:val="003740F8"/>
    <w:rsid w:val="003763C0"/>
    <w:rsid w:val="0037641C"/>
    <w:rsid w:val="00384744"/>
    <w:rsid w:val="00384FD9"/>
    <w:rsid w:val="00391788"/>
    <w:rsid w:val="00395324"/>
    <w:rsid w:val="0039539A"/>
    <w:rsid w:val="00395BE1"/>
    <w:rsid w:val="003A31C9"/>
    <w:rsid w:val="003A372C"/>
    <w:rsid w:val="003A7D06"/>
    <w:rsid w:val="003B0BAD"/>
    <w:rsid w:val="003B1BF9"/>
    <w:rsid w:val="003B6D48"/>
    <w:rsid w:val="003C0044"/>
    <w:rsid w:val="003C243B"/>
    <w:rsid w:val="003C4BF0"/>
    <w:rsid w:val="003C5E6D"/>
    <w:rsid w:val="003C787D"/>
    <w:rsid w:val="003D572C"/>
    <w:rsid w:val="003D7502"/>
    <w:rsid w:val="003E2091"/>
    <w:rsid w:val="003E6A03"/>
    <w:rsid w:val="003E714C"/>
    <w:rsid w:val="003F0F99"/>
    <w:rsid w:val="003F4A29"/>
    <w:rsid w:val="00402B28"/>
    <w:rsid w:val="00403623"/>
    <w:rsid w:val="004063FA"/>
    <w:rsid w:val="00406A08"/>
    <w:rsid w:val="00412E93"/>
    <w:rsid w:val="00413942"/>
    <w:rsid w:val="00414418"/>
    <w:rsid w:val="0042187E"/>
    <w:rsid w:val="004254BE"/>
    <w:rsid w:val="0043295B"/>
    <w:rsid w:val="00433080"/>
    <w:rsid w:val="0043653D"/>
    <w:rsid w:val="00441601"/>
    <w:rsid w:val="004423DD"/>
    <w:rsid w:val="004433E7"/>
    <w:rsid w:val="0045158B"/>
    <w:rsid w:val="00460D9E"/>
    <w:rsid w:val="004618E7"/>
    <w:rsid w:val="004623BB"/>
    <w:rsid w:val="00463376"/>
    <w:rsid w:val="00465BF1"/>
    <w:rsid w:val="00473E68"/>
    <w:rsid w:val="00475581"/>
    <w:rsid w:val="004825F5"/>
    <w:rsid w:val="004855CF"/>
    <w:rsid w:val="0048611C"/>
    <w:rsid w:val="004979C0"/>
    <w:rsid w:val="00497A05"/>
    <w:rsid w:val="004A0A85"/>
    <w:rsid w:val="004A4B16"/>
    <w:rsid w:val="004B2C0E"/>
    <w:rsid w:val="004B422B"/>
    <w:rsid w:val="004B67CC"/>
    <w:rsid w:val="004B6D8D"/>
    <w:rsid w:val="004D1EE5"/>
    <w:rsid w:val="004D42FA"/>
    <w:rsid w:val="004E04F1"/>
    <w:rsid w:val="004E18E6"/>
    <w:rsid w:val="004E2365"/>
    <w:rsid w:val="004E55FD"/>
    <w:rsid w:val="004F3634"/>
    <w:rsid w:val="004F46BA"/>
    <w:rsid w:val="004F72C3"/>
    <w:rsid w:val="00503A6B"/>
    <w:rsid w:val="005064BF"/>
    <w:rsid w:val="00510DBC"/>
    <w:rsid w:val="00517CA9"/>
    <w:rsid w:val="0052770C"/>
    <w:rsid w:val="00530FAC"/>
    <w:rsid w:val="00533BEA"/>
    <w:rsid w:val="00535B22"/>
    <w:rsid w:val="00535E1D"/>
    <w:rsid w:val="005370C3"/>
    <w:rsid w:val="0054037C"/>
    <w:rsid w:val="00541917"/>
    <w:rsid w:val="00547E56"/>
    <w:rsid w:val="0055040B"/>
    <w:rsid w:val="0056491E"/>
    <w:rsid w:val="00567AD0"/>
    <w:rsid w:val="00573C6A"/>
    <w:rsid w:val="0058708D"/>
    <w:rsid w:val="00587BFE"/>
    <w:rsid w:val="00590257"/>
    <w:rsid w:val="005949D3"/>
    <w:rsid w:val="0059713B"/>
    <w:rsid w:val="005A238B"/>
    <w:rsid w:val="005A5521"/>
    <w:rsid w:val="005B008D"/>
    <w:rsid w:val="005C11F8"/>
    <w:rsid w:val="005C58B2"/>
    <w:rsid w:val="005D0D30"/>
    <w:rsid w:val="005D33EE"/>
    <w:rsid w:val="005D58F1"/>
    <w:rsid w:val="005E21B2"/>
    <w:rsid w:val="005E267C"/>
    <w:rsid w:val="005E3236"/>
    <w:rsid w:val="005E5F64"/>
    <w:rsid w:val="005E602C"/>
    <w:rsid w:val="005F239C"/>
    <w:rsid w:val="005F78F9"/>
    <w:rsid w:val="006002A3"/>
    <w:rsid w:val="00603033"/>
    <w:rsid w:val="00603E71"/>
    <w:rsid w:val="006041A1"/>
    <w:rsid w:val="006124EF"/>
    <w:rsid w:val="00614A12"/>
    <w:rsid w:val="006176AC"/>
    <w:rsid w:val="0062533E"/>
    <w:rsid w:val="0063125C"/>
    <w:rsid w:val="00631F2B"/>
    <w:rsid w:val="00634AB1"/>
    <w:rsid w:val="006357A3"/>
    <w:rsid w:val="00635B7F"/>
    <w:rsid w:val="006378B2"/>
    <w:rsid w:val="006518B7"/>
    <w:rsid w:val="006608E7"/>
    <w:rsid w:val="00664B7C"/>
    <w:rsid w:val="0066627A"/>
    <w:rsid w:val="0067185A"/>
    <w:rsid w:val="00680F2D"/>
    <w:rsid w:val="00684E9D"/>
    <w:rsid w:val="00684FA0"/>
    <w:rsid w:val="00687453"/>
    <w:rsid w:val="00690081"/>
    <w:rsid w:val="00690DE1"/>
    <w:rsid w:val="006940B6"/>
    <w:rsid w:val="006A0157"/>
    <w:rsid w:val="006A25A6"/>
    <w:rsid w:val="006A5454"/>
    <w:rsid w:val="006A5947"/>
    <w:rsid w:val="006B0B15"/>
    <w:rsid w:val="006B0ED2"/>
    <w:rsid w:val="006C3565"/>
    <w:rsid w:val="006D10B4"/>
    <w:rsid w:val="006D79C5"/>
    <w:rsid w:val="006D7A37"/>
    <w:rsid w:val="006D7E11"/>
    <w:rsid w:val="006E238A"/>
    <w:rsid w:val="006E30BB"/>
    <w:rsid w:val="006E34B3"/>
    <w:rsid w:val="006F19B4"/>
    <w:rsid w:val="006F35DD"/>
    <w:rsid w:val="006F5D8A"/>
    <w:rsid w:val="006F6036"/>
    <w:rsid w:val="006F60FD"/>
    <w:rsid w:val="00701E87"/>
    <w:rsid w:val="0070539B"/>
    <w:rsid w:val="0070676F"/>
    <w:rsid w:val="007114DB"/>
    <w:rsid w:val="00711DD6"/>
    <w:rsid w:val="0071531C"/>
    <w:rsid w:val="00716B32"/>
    <w:rsid w:val="00720432"/>
    <w:rsid w:val="0072172B"/>
    <w:rsid w:val="00721745"/>
    <w:rsid w:val="00722BEC"/>
    <w:rsid w:val="00725187"/>
    <w:rsid w:val="00726F6B"/>
    <w:rsid w:val="00731DE3"/>
    <w:rsid w:val="007345F4"/>
    <w:rsid w:val="007375E2"/>
    <w:rsid w:val="0074024C"/>
    <w:rsid w:val="00742583"/>
    <w:rsid w:val="00742C6B"/>
    <w:rsid w:val="00743397"/>
    <w:rsid w:val="0075015E"/>
    <w:rsid w:val="00750589"/>
    <w:rsid w:val="007513B1"/>
    <w:rsid w:val="00751D38"/>
    <w:rsid w:val="00754B2E"/>
    <w:rsid w:val="00755B64"/>
    <w:rsid w:val="00761EFD"/>
    <w:rsid w:val="00763E93"/>
    <w:rsid w:val="0077177C"/>
    <w:rsid w:val="0078249A"/>
    <w:rsid w:val="007837D8"/>
    <w:rsid w:val="00785B71"/>
    <w:rsid w:val="00791019"/>
    <w:rsid w:val="007911CA"/>
    <w:rsid w:val="007926DE"/>
    <w:rsid w:val="00796618"/>
    <w:rsid w:val="007A7B45"/>
    <w:rsid w:val="007A7CDB"/>
    <w:rsid w:val="007B374D"/>
    <w:rsid w:val="007B6CD4"/>
    <w:rsid w:val="007B762B"/>
    <w:rsid w:val="007C3B5F"/>
    <w:rsid w:val="007C44D5"/>
    <w:rsid w:val="007C5414"/>
    <w:rsid w:val="007C6B69"/>
    <w:rsid w:val="007D05E5"/>
    <w:rsid w:val="007D0777"/>
    <w:rsid w:val="007D22D2"/>
    <w:rsid w:val="007D33BB"/>
    <w:rsid w:val="007D6D7C"/>
    <w:rsid w:val="007E0D4C"/>
    <w:rsid w:val="007E27B3"/>
    <w:rsid w:val="007E383E"/>
    <w:rsid w:val="007E5DBE"/>
    <w:rsid w:val="007F05E8"/>
    <w:rsid w:val="007F66C9"/>
    <w:rsid w:val="00810DFF"/>
    <w:rsid w:val="00813925"/>
    <w:rsid w:val="008163BF"/>
    <w:rsid w:val="00820A87"/>
    <w:rsid w:val="00820BAC"/>
    <w:rsid w:val="008217D6"/>
    <w:rsid w:val="008236AC"/>
    <w:rsid w:val="00826DFB"/>
    <w:rsid w:val="008339B3"/>
    <w:rsid w:val="00833A64"/>
    <w:rsid w:val="0083433F"/>
    <w:rsid w:val="00834CB6"/>
    <w:rsid w:val="0084329D"/>
    <w:rsid w:val="00853264"/>
    <w:rsid w:val="00854E6A"/>
    <w:rsid w:val="00861D6A"/>
    <w:rsid w:val="0086541E"/>
    <w:rsid w:val="00873AD1"/>
    <w:rsid w:val="00874D1C"/>
    <w:rsid w:val="008752FB"/>
    <w:rsid w:val="008776AA"/>
    <w:rsid w:val="008922E6"/>
    <w:rsid w:val="008A0D9D"/>
    <w:rsid w:val="008A4907"/>
    <w:rsid w:val="008B7389"/>
    <w:rsid w:val="008B7CA7"/>
    <w:rsid w:val="008C60DE"/>
    <w:rsid w:val="008D0EDA"/>
    <w:rsid w:val="008D1C19"/>
    <w:rsid w:val="008D1ECF"/>
    <w:rsid w:val="008E08A7"/>
    <w:rsid w:val="008E4F9B"/>
    <w:rsid w:val="008E55BA"/>
    <w:rsid w:val="008F032C"/>
    <w:rsid w:val="008F15AF"/>
    <w:rsid w:val="008F35BD"/>
    <w:rsid w:val="008F4456"/>
    <w:rsid w:val="008F5522"/>
    <w:rsid w:val="00901827"/>
    <w:rsid w:val="00904F53"/>
    <w:rsid w:val="00905B54"/>
    <w:rsid w:val="0090606B"/>
    <w:rsid w:val="0091520D"/>
    <w:rsid w:val="00916A52"/>
    <w:rsid w:val="009255DF"/>
    <w:rsid w:val="00926898"/>
    <w:rsid w:val="009318F6"/>
    <w:rsid w:val="00936FF8"/>
    <w:rsid w:val="009414AB"/>
    <w:rsid w:val="009424F1"/>
    <w:rsid w:val="009430AD"/>
    <w:rsid w:val="009439F2"/>
    <w:rsid w:val="009447C9"/>
    <w:rsid w:val="00951280"/>
    <w:rsid w:val="009621B6"/>
    <w:rsid w:val="00967505"/>
    <w:rsid w:val="00972222"/>
    <w:rsid w:val="0097690B"/>
    <w:rsid w:val="00981219"/>
    <w:rsid w:val="00983899"/>
    <w:rsid w:val="00987A25"/>
    <w:rsid w:val="009942AA"/>
    <w:rsid w:val="00994CCD"/>
    <w:rsid w:val="009A1955"/>
    <w:rsid w:val="009A7DB0"/>
    <w:rsid w:val="009A7F67"/>
    <w:rsid w:val="009B0C00"/>
    <w:rsid w:val="009B187C"/>
    <w:rsid w:val="009B1F8D"/>
    <w:rsid w:val="009B24E6"/>
    <w:rsid w:val="009B6B95"/>
    <w:rsid w:val="009C0DD5"/>
    <w:rsid w:val="009C1EF5"/>
    <w:rsid w:val="009C1FFA"/>
    <w:rsid w:val="009C37A3"/>
    <w:rsid w:val="009C7AF1"/>
    <w:rsid w:val="009D0203"/>
    <w:rsid w:val="009D7683"/>
    <w:rsid w:val="009E6876"/>
    <w:rsid w:val="009F12BE"/>
    <w:rsid w:val="009F267E"/>
    <w:rsid w:val="009F2E53"/>
    <w:rsid w:val="009F3AF2"/>
    <w:rsid w:val="009F56B9"/>
    <w:rsid w:val="00A035B7"/>
    <w:rsid w:val="00A063CA"/>
    <w:rsid w:val="00A07815"/>
    <w:rsid w:val="00A118EF"/>
    <w:rsid w:val="00A126DA"/>
    <w:rsid w:val="00A214A7"/>
    <w:rsid w:val="00A21DEE"/>
    <w:rsid w:val="00A22E4E"/>
    <w:rsid w:val="00A25D48"/>
    <w:rsid w:val="00A366C3"/>
    <w:rsid w:val="00A36851"/>
    <w:rsid w:val="00A51935"/>
    <w:rsid w:val="00A5528D"/>
    <w:rsid w:val="00A55CCE"/>
    <w:rsid w:val="00A57609"/>
    <w:rsid w:val="00A6001F"/>
    <w:rsid w:val="00A600EE"/>
    <w:rsid w:val="00A711A3"/>
    <w:rsid w:val="00A722A7"/>
    <w:rsid w:val="00A726B2"/>
    <w:rsid w:val="00A72867"/>
    <w:rsid w:val="00A75EF6"/>
    <w:rsid w:val="00A80FCB"/>
    <w:rsid w:val="00A84F67"/>
    <w:rsid w:val="00A93346"/>
    <w:rsid w:val="00AA522F"/>
    <w:rsid w:val="00AA76BC"/>
    <w:rsid w:val="00AB07BE"/>
    <w:rsid w:val="00AB0D2E"/>
    <w:rsid w:val="00AB0FC1"/>
    <w:rsid w:val="00AB4A1E"/>
    <w:rsid w:val="00AB7700"/>
    <w:rsid w:val="00AC09FA"/>
    <w:rsid w:val="00AC58D9"/>
    <w:rsid w:val="00AC5DE8"/>
    <w:rsid w:val="00AD3500"/>
    <w:rsid w:val="00AD4640"/>
    <w:rsid w:val="00AE41BF"/>
    <w:rsid w:val="00AE5E97"/>
    <w:rsid w:val="00AF2304"/>
    <w:rsid w:val="00AF6020"/>
    <w:rsid w:val="00AF6D63"/>
    <w:rsid w:val="00B075D1"/>
    <w:rsid w:val="00B07880"/>
    <w:rsid w:val="00B07E81"/>
    <w:rsid w:val="00B11BD0"/>
    <w:rsid w:val="00B13AC0"/>
    <w:rsid w:val="00B226A2"/>
    <w:rsid w:val="00B22A66"/>
    <w:rsid w:val="00B24C0E"/>
    <w:rsid w:val="00B24F09"/>
    <w:rsid w:val="00B32FED"/>
    <w:rsid w:val="00B42CC4"/>
    <w:rsid w:val="00B44B25"/>
    <w:rsid w:val="00B4532E"/>
    <w:rsid w:val="00B47AB3"/>
    <w:rsid w:val="00B5069C"/>
    <w:rsid w:val="00B50D35"/>
    <w:rsid w:val="00B5184B"/>
    <w:rsid w:val="00B55847"/>
    <w:rsid w:val="00B63306"/>
    <w:rsid w:val="00B642DE"/>
    <w:rsid w:val="00B66BE9"/>
    <w:rsid w:val="00B710A5"/>
    <w:rsid w:val="00B75A16"/>
    <w:rsid w:val="00B7697C"/>
    <w:rsid w:val="00B845D5"/>
    <w:rsid w:val="00B85DDE"/>
    <w:rsid w:val="00B86E09"/>
    <w:rsid w:val="00B93D0E"/>
    <w:rsid w:val="00B951D2"/>
    <w:rsid w:val="00B97B24"/>
    <w:rsid w:val="00BA0DD6"/>
    <w:rsid w:val="00BA2CF6"/>
    <w:rsid w:val="00BA3815"/>
    <w:rsid w:val="00BA57A2"/>
    <w:rsid w:val="00BA6B7F"/>
    <w:rsid w:val="00BB054D"/>
    <w:rsid w:val="00BB2253"/>
    <w:rsid w:val="00BB5911"/>
    <w:rsid w:val="00BB5D70"/>
    <w:rsid w:val="00BB7BEF"/>
    <w:rsid w:val="00BC4776"/>
    <w:rsid w:val="00BD58FF"/>
    <w:rsid w:val="00BF56AF"/>
    <w:rsid w:val="00C01BB6"/>
    <w:rsid w:val="00C079AD"/>
    <w:rsid w:val="00C10F49"/>
    <w:rsid w:val="00C11867"/>
    <w:rsid w:val="00C20FAC"/>
    <w:rsid w:val="00C224C1"/>
    <w:rsid w:val="00C2251C"/>
    <w:rsid w:val="00C275D3"/>
    <w:rsid w:val="00C27C5C"/>
    <w:rsid w:val="00C30272"/>
    <w:rsid w:val="00C32E58"/>
    <w:rsid w:val="00C341E9"/>
    <w:rsid w:val="00C45534"/>
    <w:rsid w:val="00C4748C"/>
    <w:rsid w:val="00C51482"/>
    <w:rsid w:val="00C536E5"/>
    <w:rsid w:val="00C55F63"/>
    <w:rsid w:val="00C5754B"/>
    <w:rsid w:val="00C62AEC"/>
    <w:rsid w:val="00C637E9"/>
    <w:rsid w:val="00C64790"/>
    <w:rsid w:val="00C660D1"/>
    <w:rsid w:val="00C668CA"/>
    <w:rsid w:val="00C70C86"/>
    <w:rsid w:val="00C71AC9"/>
    <w:rsid w:val="00C7306E"/>
    <w:rsid w:val="00C82EBB"/>
    <w:rsid w:val="00C875B4"/>
    <w:rsid w:val="00C921F5"/>
    <w:rsid w:val="00C94164"/>
    <w:rsid w:val="00C9489B"/>
    <w:rsid w:val="00C958EC"/>
    <w:rsid w:val="00C967E5"/>
    <w:rsid w:val="00CA09F6"/>
    <w:rsid w:val="00CB0501"/>
    <w:rsid w:val="00CB18A7"/>
    <w:rsid w:val="00CB4B99"/>
    <w:rsid w:val="00CB53CE"/>
    <w:rsid w:val="00CB650F"/>
    <w:rsid w:val="00CE0B01"/>
    <w:rsid w:val="00CE5EFD"/>
    <w:rsid w:val="00CE6A2F"/>
    <w:rsid w:val="00CF244B"/>
    <w:rsid w:val="00CF51F3"/>
    <w:rsid w:val="00CF71C6"/>
    <w:rsid w:val="00D01C88"/>
    <w:rsid w:val="00D023F1"/>
    <w:rsid w:val="00D03A16"/>
    <w:rsid w:val="00D055C4"/>
    <w:rsid w:val="00D13A76"/>
    <w:rsid w:val="00D17350"/>
    <w:rsid w:val="00D220CA"/>
    <w:rsid w:val="00D24957"/>
    <w:rsid w:val="00D27EE3"/>
    <w:rsid w:val="00D3313E"/>
    <w:rsid w:val="00D37AE2"/>
    <w:rsid w:val="00D406C3"/>
    <w:rsid w:val="00D44178"/>
    <w:rsid w:val="00D44836"/>
    <w:rsid w:val="00D45254"/>
    <w:rsid w:val="00D61C0C"/>
    <w:rsid w:val="00D82CAB"/>
    <w:rsid w:val="00D82F1C"/>
    <w:rsid w:val="00D84285"/>
    <w:rsid w:val="00D8448E"/>
    <w:rsid w:val="00D84559"/>
    <w:rsid w:val="00D858C2"/>
    <w:rsid w:val="00D86444"/>
    <w:rsid w:val="00D94DA6"/>
    <w:rsid w:val="00DA00C1"/>
    <w:rsid w:val="00DA0829"/>
    <w:rsid w:val="00DA1D0F"/>
    <w:rsid w:val="00DA6FBF"/>
    <w:rsid w:val="00DB187C"/>
    <w:rsid w:val="00DB5585"/>
    <w:rsid w:val="00DD2065"/>
    <w:rsid w:val="00DD397B"/>
    <w:rsid w:val="00DD7ACA"/>
    <w:rsid w:val="00DE012D"/>
    <w:rsid w:val="00DF5250"/>
    <w:rsid w:val="00DF5ADA"/>
    <w:rsid w:val="00DF67C2"/>
    <w:rsid w:val="00E07593"/>
    <w:rsid w:val="00E13CD4"/>
    <w:rsid w:val="00E1566A"/>
    <w:rsid w:val="00E17718"/>
    <w:rsid w:val="00E17F58"/>
    <w:rsid w:val="00E2241B"/>
    <w:rsid w:val="00E239A9"/>
    <w:rsid w:val="00E25CCA"/>
    <w:rsid w:val="00E40CC6"/>
    <w:rsid w:val="00E434AF"/>
    <w:rsid w:val="00E45620"/>
    <w:rsid w:val="00E47045"/>
    <w:rsid w:val="00E51808"/>
    <w:rsid w:val="00E53465"/>
    <w:rsid w:val="00E55802"/>
    <w:rsid w:val="00E637E3"/>
    <w:rsid w:val="00E65163"/>
    <w:rsid w:val="00E67E88"/>
    <w:rsid w:val="00E73884"/>
    <w:rsid w:val="00E76BB9"/>
    <w:rsid w:val="00E77553"/>
    <w:rsid w:val="00E8061D"/>
    <w:rsid w:val="00E8131F"/>
    <w:rsid w:val="00E829C2"/>
    <w:rsid w:val="00E830D8"/>
    <w:rsid w:val="00E871C1"/>
    <w:rsid w:val="00E92407"/>
    <w:rsid w:val="00E94178"/>
    <w:rsid w:val="00E94CA7"/>
    <w:rsid w:val="00EA2C5A"/>
    <w:rsid w:val="00EA601C"/>
    <w:rsid w:val="00EA640A"/>
    <w:rsid w:val="00EB0708"/>
    <w:rsid w:val="00EB2DA5"/>
    <w:rsid w:val="00EB5461"/>
    <w:rsid w:val="00EB6A5D"/>
    <w:rsid w:val="00EC57C3"/>
    <w:rsid w:val="00ED1C34"/>
    <w:rsid w:val="00ED3A0F"/>
    <w:rsid w:val="00ED7103"/>
    <w:rsid w:val="00EE799B"/>
    <w:rsid w:val="00EF0994"/>
    <w:rsid w:val="00EF37D1"/>
    <w:rsid w:val="00EF5EC0"/>
    <w:rsid w:val="00F01088"/>
    <w:rsid w:val="00F01916"/>
    <w:rsid w:val="00F04738"/>
    <w:rsid w:val="00F05CF0"/>
    <w:rsid w:val="00F0667B"/>
    <w:rsid w:val="00F1231C"/>
    <w:rsid w:val="00F131F7"/>
    <w:rsid w:val="00F25325"/>
    <w:rsid w:val="00F33006"/>
    <w:rsid w:val="00F346B0"/>
    <w:rsid w:val="00F40B82"/>
    <w:rsid w:val="00F41947"/>
    <w:rsid w:val="00F41E7B"/>
    <w:rsid w:val="00F42911"/>
    <w:rsid w:val="00F447E8"/>
    <w:rsid w:val="00F5164A"/>
    <w:rsid w:val="00F523F6"/>
    <w:rsid w:val="00F54203"/>
    <w:rsid w:val="00F55D0C"/>
    <w:rsid w:val="00F57B0C"/>
    <w:rsid w:val="00F64FEA"/>
    <w:rsid w:val="00F6650C"/>
    <w:rsid w:val="00F7330F"/>
    <w:rsid w:val="00F74EEC"/>
    <w:rsid w:val="00F75F6C"/>
    <w:rsid w:val="00F819DD"/>
    <w:rsid w:val="00F84BEB"/>
    <w:rsid w:val="00F90E7F"/>
    <w:rsid w:val="00F91DB5"/>
    <w:rsid w:val="00F924C8"/>
    <w:rsid w:val="00F935C1"/>
    <w:rsid w:val="00FA3D7C"/>
    <w:rsid w:val="00FB0BB5"/>
    <w:rsid w:val="00FB307D"/>
    <w:rsid w:val="00FB38A3"/>
    <w:rsid w:val="00FB3F03"/>
    <w:rsid w:val="00FB5898"/>
    <w:rsid w:val="00FC5731"/>
    <w:rsid w:val="00FC6B10"/>
    <w:rsid w:val="00FC7043"/>
    <w:rsid w:val="00FD5BA1"/>
    <w:rsid w:val="00FD6293"/>
    <w:rsid w:val="00FE1B41"/>
    <w:rsid w:val="00FE359E"/>
    <w:rsid w:val="00FE6D2C"/>
    <w:rsid w:val="00FE7784"/>
    <w:rsid w:val="00FF2AD7"/>
    <w:rsid w:val="00FF6C5E"/>
    <w:rsid w:val="00FF7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1036BEA-2F6D-4D15-A2FD-8E8F95BA1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EE2"/>
    <w:rPr>
      <w:rFonts w:ascii="Arial" w:hAnsi="Arial"/>
      <w:szCs w:val="24"/>
    </w:rPr>
  </w:style>
  <w:style w:type="paragraph" w:styleId="Heading1">
    <w:name w:val="heading 1"/>
    <w:aliases w:val="shead1"/>
    <w:basedOn w:val="Normal"/>
    <w:next w:val="BodyText"/>
    <w:qFormat/>
    <w:rsid w:val="00C62AEC"/>
    <w:pPr>
      <w:keepNext/>
      <w:numPr>
        <w:numId w:val="4"/>
      </w:numPr>
      <w:pBdr>
        <w:bottom w:val="single" w:sz="6" w:space="1" w:color="auto"/>
      </w:pBdr>
      <w:spacing w:before="240" w:after="60"/>
      <w:outlineLvl w:val="0"/>
    </w:pPr>
    <w:rPr>
      <w:rFonts w:cs="Arial"/>
      <w:b/>
      <w:bCs/>
      <w:caps/>
      <w:kern w:val="32"/>
      <w:sz w:val="28"/>
      <w:szCs w:val="32"/>
    </w:rPr>
  </w:style>
  <w:style w:type="paragraph" w:styleId="Heading2">
    <w:name w:val="heading 2"/>
    <w:basedOn w:val="Normal"/>
    <w:next w:val="BodyText"/>
    <w:qFormat/>
    <w:rsid w:val="00C62AEC"/>
    <w:pPr>
      <w:keepNext/>
      <w:numPr>
        <w:ilvl w:val="1"/>
        <w:numId w:val="4"/>
      </w:numPr>
      <w:spacing w:before="240" w:after="60"/>
      <w:outlineLvl w:val="1"/>
    </w:pPr>
    <w:rPr>
      <w:rFonts w:cs="Arial"/>
      <w:b/>
      <w:bCs/>
      <w:iCs/>
      <w:sz w:val="24"/>
      <w:szCs w:val="28"/>
    </w:rPr>
  </w:style>
  <w:style w:type="paragraph" w:styleId="Heading3">
    <w:name w:val="heading 3"/>
    <w:basedOn w:val="Normal"/>
    <w:next w:val="BodyText"/>
    <w:link w:val="Heading3Char"/>
    <w:autoRedefine/>
    <w:qFormat/>
    <w:rsid w:val="00994CCD"/>
    <w:pPr>
      <w:keepNext/>
      <w:numPr>
        <w:ilvl w:val="2"/>
        <w:numId w:val="4"/>
      </w:numPr>
      <w:tabs>
        <w:tab w:val="clear" w:pos="1440"/>
        <w:tab w:val="num" w:pos="720"/>
      </w:tabs>
      <w:spacing w:before="240" w:after="60"/>
      <w:ind w:left="540"/>
      <w:outlineLvl w:val="2"/>
    </w:pPr>
    <w:rPr>
      <w:rFonts w:cs="Arial"/>
      <w:b/>
      <w:bCs/>
      <w:szCs w:val="26"/>
    </w:rPr>
  </w:style>
  <w:style w:type="paragraph" w:styleId="Heading4">
    <w:name w:val="heading 4"/>
    <w:basedOn w:val="Normal"/>
    <w:next w:val="BodyText"/>
    <w:qFormat/>
    <w:rsid w:val="00C62AEC"/>
    <w:pPr>
      <w:keepNext/>
      <w:numPr>
        <w:ilvl w:val="3"/>
        <w:numId w:val="4"/>
      </w:numPr>
      <w:spacing w:before="120"/>
      <w:outlineLvl w:val="3"/>
    </w:pPr>
    <w:rPr>
      <w:b/>
      <w:bCs/>
      <w:szCs w:val="28"/>
    </w:rPr>
  </w:style>
  <w:style w:type="paragraph" w:styleId="Heading5">
    <w:name w:val="heading 5"/>
    <w:basedOn w:val="Normal"/>
    <w:next w:val="BodyText"/>
    <w:qFormat/>
    <w:rsid w:val="00C62AEC"/>
    <w:pPr>
      <w:keepNext/>
      <w:keepLines/>
      <w:spacing w:after="60" w:line="280" w:lineRule="exact"/>
      <w:outlineLvl w:val="4"/>
    </w:pPr>
    <w:rPr>
      <w:b/>
      <w:i/>
      <w:kern w:val="28"/>
      <w:szCs w:val="20"/>
    </w:rPr>
  </w:style>
  <w:style w:type="paragraph" w:styleId="Heading6">
    <w:name w:val="heading 6"/>
    <w:basedOn w:val="Normal"/>
    <w:next w:val="BodyText"/>
    <w:qFormat/>
    <w:rsid w:val="00C62AEC"/>
    <w:pPr>
      <w:keepNext/>
      <w:keepLines/>
      <w:spacing w:after="60" w:line="280" w:lineRule="exact"/>
      <w:outlineLvl w:val="5"/>
    </w:pPr>
    <w:rPr>
      <w:b/>
      <w:kern w:val="28"/>
      <w:sz w:val="18"/>
      <w:szCs w:val="20"/>
    </w:rPr>
  </w:style>
  <w:style w:type="paragraph" w:styleId="Heading7">
    <w:name w:val="heading 7"/>
    <w:basedOn w:val="Normal"/>
    <w:next w:val="BodyText"/>
    <w:qFormat/>
    <w:rsid w:val="00C62AEC"/>
    <w:pPr>
      <w:keepNext/>
      <w:keepLines/>
      <w:spacing w:before="240" w:after="120" w:line="280" w:lineRule="exact"/>
      <w:outlineLvl w:val="6"/>
    </w:pPr>
    <w:rPr>
      <w:kern w:val="28"/>
      <w:sz w:val="22"/>
      <w:szCs w:val="20"/>
    </w:rPr>
  </w:style>
  <w:style w:type="paragraph" w:styleId="Heading8">
    <w:name w:val="heading 8"/>
    <w:basedOn w:val="Normal"/>
    <w:next w:val="BodyText"/>
    <w:qFormat/>
    <w:rsid w:val="00C62AEC"/>
    <w:pPr>
      <w:keepNext/>
      <w:keepLines/>
      <w:spacing w:before="240" w:after="120" w:line="280" w:lineRule="exact"/>
      <w:outlineLvl w:val="7"/>
    </w:pPr>
    <w:rPr>
      <w:i/>
      <w:kern w:val="28"/>
      <w:sz w:val="22"/>
      <w:szCs w:val="20"/>
    </w:rPr>
  </w:style>
  <w:style w:type="paragraph" w:styleId="Heading9">
    <w:name w:val="heading 9"/>
    <w:basedOn w:val="Normal"/>
    <w:next w:val="BodyText"/>
    <w:qFormat/>
    <w:rsid w:val="00C62AEC"/>
    <w:pPr>
      <w:keepNext/>
      <w:keepLines/>
      <w:spacing w:before="240" w:after="120" w:line="280" w:lineRule="exact"/>
      <w:outlineLvl w:val="8"/>
    </w:pPr>
    <w:rPr>
      <w:i/>
      <w:kern w:val="28"/>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62AEC"/>
    <w:pPr>
      <w:tabs>
        <w:tab w:val="center" w:pos="4320"/>
        <w:tab w:val="right" w:pos="8640"/>
      </w:tabs>
    </w:pPr>
    <w:rPr>
      <w:sz w:val="28"/>
    </w:rPr>
  </w:style>
  <w:style w:type="paragraph" w:styleId="Footer">
    <w:name w:val="footer"/>
    <w:basedOn w:val="Normal"/>
    <w:link w:val="FooterChar"/>
    <w:uiPriority w:val="99"/>
    <w:rsid w:val="00C62AEC"/>
    <w:pPr>
      <w:tabs>
        <w:tab w:val="center" w:pos="4320"/>
        <w:tab w:val="right" w:pos="8640"/>
      </w:tabs>
    </w:pPr>
  </w:style>
  <w:style w:type="character" w:styleId="PageNumber">
    <w:name w:val="page number"/>
    <w:basedOn w:val="DefaultParagraphFont"/>
    <w:rsid w:val="00C62AEC"/>
  </w:style>
  <w:style w:type="paragraph" w:styleId="TOC1">
    <w:name w:val="toc 1"/>
    <w:basedOn w:val="Normal"/>
    <w:next w:val="Normal"/>
    <w:autoRedefine/>
    <w:uiPriority w:val="39"/>
    <w:rsid w:val="009942AA"/>
    <w:pPr>
      <w:tabs>
        <w:tab w:val="left" w:pos="480"/>
        <w:tab w:val="right" w:leader="dot" w:pos="10800"/>
      </w:tabs>
      <w:jc w:val="both"/>
    </w:pPr>
  </w:style>
  <w:style w:type="paragraph" w:styleId="TOC2">
    <w:name w:val="toc 2"/>
    <w:basedOn w:val="Normal"/>
    <w:next w:val="Normal"/>
    <w:autoRedefine/>
    <w:uiPriority w:val="39"/>
    <w:rsid w:val="009942AA"/>
    <w:pPr>
      <w:tabs>
        <w:tab w:val="left" w:pos="960"/>
        <w:tab w:val="right" w:leader="dot" w:pos="10800"/>
      </w:tabs>
      <w:ind w:left="240"/>
    </w:pPr>
  </w:style>
  <w:style w:type="paragraph" w:styleId="TOC3">
    <w:name w:val="toc 3"/>
    <w:basedOn w:val="Normal"/>
    <w:next w:val="Normal"/>
    <w:autoRedefine/>
    <w:uiPriority w:val="39"/>
    <w:rsid w:val="003A372C"/>
    <w:pPr>
      <w:tabs>
        <w:tab w:val="left" w:pos="1200"/>
        <w:tab w:val="right" w:leader="dot" w:pos="10080"/>
      </w:tabs>
      <w:ind w:left="480"/>
    </w:pPr>
  </w:style>
  <w:style w:type="paragraph" w:styleId="TOC4">
    <w:name w:val="toc 4"/>
    <w:basedOn w:val="Normal"/>
    <w:next w:val="Normal"/>
    <w:autoRedefine/>
    <w:semiHidden/>
    <w:rsid w:val="00C62AEC"/>
    <w:pPr>
      <w:ind w:left="720"/>
    </w:pPr>
  </w:style>
  <w:style w:type="paragraph" w:styleId="TOC5">
    <w:name w:val="toc 5"/>
    <w:basedOn w:val="Normal"/>
    <w:next w:val="Normal"/>
    <w:autoRedefine/>
    <w:semiHidden/>
    <w:rsid w:val="00C62AEC"/>
    <w:pPr>
      <w:ind w:left="960"/>
    </w:pPr>
  </w:style>
  <w:style w:type="paragraph" w:styleId="TOC6">
    <w:name w:val="toc 6"/>
    <w:basedOn w:val="Normal"/>
    <w:next w:val="Normal"/>
    <w:autoRedefine/>
    <w:semiHidden/>
    <w:rsid w:val="00C62AEC"/>
    <w:pPr>
      <w:ind w:left="1200"/>
    </w:pPr>
  </w:style>
  <w:style w:type="paragraph" w:styleId="TOC7">
    <w:name w:val="toc 7"/>
    <w:basedOn w:val="Normal"/>
    <w:next w:val="Normal"/>
    <w:autoRedefine/>
    <w:semiHidden/>
    <w:rsid w:val="00C62AEC"/>
    <w:pPr>
      <w:ind w:left="1440"/>
    </w:pPr>
  </w:style>
  <w:style w:type="paragraph" w:styleId="TOC8">
    <w:name w:val="toc 8"/>
    <w:basedOn w:val="Normal"/>
    <w:next w:val="Normal"/>
    <w:autoRedefine/>
    <w:semiHidden/>
    <w:rsid w:val="00C62AEC"/>
    <w:pPr>
      <w:ind w:left="1680"/>
    </w:pPr>
  </w:style>
  <w:style w:type="paragraph" w:styleId="TOC9">
    <w:name w:val="toc 9"/>
    <w:basedOn w:val="Normal"/>
    <w:next w:val="Normal"/>
    <w:autoRedefine/>
    <w:semiHidden/>
    <w:rsid w:val="00C62AEC"/>
    <w:pPr>
      <w:ind w:left="1920"/>
    </w:pPr>
  </w:style>
  <w:style w:type="character" w:styleId="Hyperlink">
    <w:name w:val="Hyperlink"/>
    <w:basedOn w:val="DefaultParagraphFont"/>
    <w:uiPriority w:val="99"/>
    <w:rsid w:val="00C62AEC"/>
    <w:rPr>
      <w:color w:val="0000FF"/>
      <w:u w:val="single"/>
    </w:rPr>
  </w:style>
  <w:style w:type="paragraph" w:customStyle="1" w:styleId="H3">
    <w:name w:val="H3"/>
    <w:basedOn w:val="Normal"/>
    <w:rsid w:val="00C62AEC"/>
    <w:pPr>
      <w:numPr>
        <w:ilvl w:val="3"/>
        <w:numId w:val="5"/>
      </w:numPr>
    </w:pPr>
  </w:style>
  <w:style w:type="paragraph" w:styleId="BodyText">
    <w:name w:val="Body Text"/>
    <w:aliases w:val="Body Text Char"/>
    <w:basedOn w:val="Normal"/>
    <w:link w:val="BodyTextChar1"/>
    <w:rsid w:val="00C62AEC"/>
    <w:pPr>
      <w:spacing w:after="120"/>
    </w:pPr>
    <w:rPr>
      <w:szCs w:val="20"/>
    </w:rPr>
  </w:style>
  <w:style w:type="paragraph" w:styleId="List2">
    <w:name w:val="List 2"/>
    <w:basedOn w:val="Normal"/>
    <w:rsid w:val="00C62AEC"/>
    <w:pPr>
      <w:ind w:left="720" w:hanging="360"/>
    </w:pPr>
  </w:style>
  <w:style w:type="paragraph" w:styleId="BodyText2">
    <w:name w:val="Body Text 2"/>
    <w:basedOn w:val="Normal"/>
    <w:rsid w:val="00C62AEC"/>
    <w:rPr>
      <w:color w:val="008000"/>
    </w:rPr>
  </w:style>
  <w:style w:type="paragraph" w:styleId="TableofAuthorities">
    <w:name w:val="table of authorities"/>
    <w:basedOn w:val="Normal"/>
    <w:next w:val="Normal"/>
    <w:semiHidden/>
    <w:rsid w:val="00C62AEC"/>
    <w:pPr>
      <w:jc w:val="center"/>
    </w:pPr>
    <w:rPr>
      <w:b/>
    </w:rPr>
  </w:style>
  <w:style w:type="paragraph" w:styleId="BodyText3">
    <w:name w:val="Body Text 3"/>
    <w:basedOn w:val="Normal"/>
    <w:rsid w:val="00C62AEC"/>
    <w:pPr>
      <w:spacing w:after="120"/>
    </w:pPr>
    <w:rPr>
      <w:sz w:val="18"/>
      <w:szCs w:val="16"/>
    </w:rPr>
  </w:style>
  <w:style w:type="paragraph" w:styleId="Title">
    <w:name w:val="Title"/>
    <w:basedOn w:val="Normal"/>
    <w:link w:val="TitleChar"/>
    <w:qFormat/>
    <w:rsid w:val="00C62AEC"/>
    <w:pPr>
      <w:spacing w:before="240" w:after="60"/>
      <w:outlineLvl w:val="0"/>
    </w:pPr>
    <w:rPr>
      <w:rFonts w:cs="Arial"/>
      <w:b/>
      <w:bCs/>
      <w:kern w:val="28"/>
      <w:sz w:val="28"/>
      <w:szCs w:val="32"/>
    </w:rPr>
  </w:style>
  <w:style w:type="character" w:customStyle="1" w:styleId="hyper1">
    <w:name w:val="hyper1"/>
    <w:basedOn w:val="DefaultParagraphFont"/>
    <w:rsid w:val="00C62AEC"/>
    <w:rPr>
      <w:rFonts w:ascii="Verdana" w:hAnsi="Verdana" w:hint="default"/>
      <w:color w:val="333333"/>
      <w:sz w:val="18"/>
      <w:szCs w:val="18"/>
    </w:rPr>
  </w:style>
  <w:style w:type="character" w:styleId="FollowedHyperlink">
    <w:name w:val="FollowedHyperlink"/>
    <w:basedOn w:val="DefaultParagraphFont"/>
    <w:rsid w:val="00C62AEC"/>
    <w:rPr>
      <w:color w:val="800080"/>
      <w:u w:val="single"/>
    </w:rPr>
  </w:style>
  <w:style w:type="paragraph" w:customStyle="1" w:styleId="Title2">
    <w:name w:val="Title2"/>
    <w:basedOn w:val="Title"/>
    <w:rsid w:val="00C62AEC"/>
    <w:pPr>
      <w:spacing w:before="0" w:after="0"/>
    </w:pPr>
    <w:rPr>
      <w:rFonts w:cs="Times New Roman"/>
      <w:bCs w:val="0"/>
      <w:szCs w:val="20"/>
    </w:rPr>
  </w:style>
  <w:style w:type="table" w:styleId="TableGrid">
    <w:name w:val="Table Grid"/>
    <w:basedOn w:val="TableNormal"/>
    <w:rsid w:val="00C62A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62AEC"/>
    <w:rPr>
      <w:rFonts w:ascii="Tahoma" w:hAnsi="Tahoma" w:cs="Tahoma"/>
      <w:sz w:val="16"/>
      <w:szCs w:val="16"/>
    </w:rPr>
  </w:style>
  <w:style w:type="character" w:customStyle="1" w:styleId="BalloonTextChar">
    <w:name w:val="Balloon Text Char"/>
    <w:basedOn w:val="DefaultParagraphFont"/>
    <w:link w:val="BalloonText"/>
    <w:rsid w:val="00C62AEC"/>
    <w:rPr>
      <w:rFonts w:ascii="Tahoma" w:hAnsi="Tahoma" w:cs="Tahoma"/>
      <w:sz w:val="16"/>
      <w:szCs w:val="16"/>
    </w:rPr>
  </w:style>
  <w:style w:type="table" w:customStyle="1" w:styleId="LightShading-Accent11">
    <w:name w:val="Light Shading - Accent 11"/>
    <w:basedOn w:val="TableNormal"/>
    <w:uiPriority w:val="60"/>
    <w:rsid w:val="00C62AE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11">
    <w:name w:val="Light Grid - Accent 11"/>
    <w:basedOn w:val="TableNormal"/>
    <w:uiPriority w:val="62"/>
    <w:rsid w:val="00C62AEC"/>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Accent11">
    <w:name w:val="Light List - Accent 11"/>
    <w:basedOn w:val="TableNormal"/>
    <w:uiPriority w:val="61"/>
    <w:rsid w:val="00C62AE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11">
    <w:name w:val="Medium Shading 1 - Accent 11"/>
    <w:basedOn w:val="TableNormal"/>
    <w:uiPriority w:val="63"/>
    <w:rsid w:val="00C62AE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List1-Accent11">
    <w:name w:val="Medium List 1 - Accent 11"/>
    <w:basedOn w:val="TableNormal"/>
    <w:uiPriority w:val="65"/>
    <w:rsid w:val="00C62AEC"/>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character" w:customStyle="1" w:styleId="TitleChar">
    <w:name w:val="Title Char"/>
    <w:basedOn w:val="DefaultParagraphFont"/>
    <w:link w:val="Title"/>
    <w:rsid w:val="00C62AEC"/>
    <w:rPr>
      <w:rFonts w:ascii="Arial" w:hAnsi="Arial" w:cs="Arial"/>
      <w:b/>
      <w:bCs/>
      <w:kern w:val="28"/>
      <w:sz w:val="28"/>
      <w:szCs w:val="32"/>
    </w:rPr>
  </w:style>
  <w:style w:type="paragraph" w:styleId="Caption">
    <w:name w:val="caption"/>
    <w:basedOn w:val="Normal"/>
    <w:next w:val="BodyText"/>
    <w:unhideWhenUsed/>
    <w:qFormat/>
    <w:rsid w:val="003E714C"/>
    <w:pPr>
      <w:spacing w:after="120"/>
      <w:jc w:val="center"/>
    </w:pPr>
    <w:rPr>
      <w:b/>
      <w:bCs/>
      <w:szCs w:val="20"/>
    </w:rPr>
  </w:style>
  <w:style w:type="character" w:customStyle="1" w:styleId="BodyTextChar1">
    <w:name w:val="Body Text Char1"/>
    <w:aliases w:val="Body Text Char Char"/>
    <w:basedOn w:val="DefaultParagraphFont"/>
    <w:link w:val="BodyText"/>
    <w:rsid w:val="001B1EE2"/>
    <w:rPr>
      <w:rFonts w:ascii="Arial" w:hAnsi="Arial"/>
    </w:rPr>
  </w:style>
  <w:style w:type="paragraph" w:styleId="FootnoteText">
    <w:name w:val="footnote text"/>
    <w:basedOn w:val="Normal"/>
    <w:link w:val="FootnoteTextChar"/>
    <w:rsid w:val="006176AC"/>
    <w:rPr>
      <w:szCs w:val="20"/>
    </w:rPr>
  </w:style>
  <w:style w:type="character" w:customStyle="1" w:styleId="FootnoteTextChar">
    <w:name w:val="Footnote Text Char"/>
    <w:basedOn w:val="DefaultParagraphFont"/>
    <w:link w:val="FootnoteText"/>
    <w:rsid w:val="006176AC"/>
    <w:rPr>
      <w:rFonts w:ascii="Arial" w:hAnsi="Arial"/>
    </w:rPr>
  </w:style>
  <w:style w:type="character" w:styleId="FootnoteReference">
    <w:name w:val="footnote reference"/>
    <w:basedOn w:val="DefaultParagraphFont"/>
    <w:rsid w:val="006176AC"/>
    <w:rPr>
      <w:vertAlign w:val="superscript"/>
    </w:rPr>
  </w:style>
  <w:style w:type="paragraph" w:customStyle="1" w:styleId="StyleBodyTextBodyTextCharRed">
    <w:name w:val="Style Body TextBody Text Char + Red"/>
    <w:basedOn w:val="BodyText"/>
    <w:rsid w:val="006D10B4"/>
    <w:rPr>
      <w:color w:val="FF0000"/>
    </w:rPr>
  </w:style>
  <w:style w:type="paragraph" w:customStyle="1" w:styleId="StyleHeading2Red">
    <w:name w:val="Style Heading 2 + Red"/>
    <w:basedOn w:val="Heading2"/>
    <w:next w:val="BodyText"/>
    <w:rsid w:val="00983899"/>
    <w:rPr>
      <w:iCs w:val="0"/>
      <w:color w:val="FF0000"/>
    </w:rPr>
  </w:style>
  <w:style w:type="paragraph" w:customStyle="1" w:styleId="StyleHeaderItalic">
    <w:name w:val="Style Header + Italic"/>
    <w:basedOn w:val="Header"/>
    <w:rsid w:val="008E55BA"/>
    <w:pPr>
      <w:pBdr>
        <w:bottom w:val="single" w:sz="4" w:space="1" w:color="auto"/>
      </w:pBdr>
      <w:spacing w:before="240" w:after="60"/>
    </w:pPr>
    <w:rPr>
      <w:i/>
      <w:iCs/>
    </w:rPr>
  </w:style>
  <w:style w:type="character" w:customStyle="1" w:styleId="HeaderChar">
    <w:name w:val="Header Char"/>
    <w:basedOn w:val="DefaultParagraphFont"/>
    <w:link w:val="Header"/>
    <w:uiPriority w:val="99"/>
    <w:rsid w:val="001164C3"/>
    <w:rPr>
      <w:rFonts w:ascii="Arial" w:hAnsi="Arial"/>
      <w:sz w:val="28"/>
      <w:szCs w:val="24"/>
    </w:rPr>
  </w:style>
  <w:style w:type="character" w:customStyle="1" w:styleId="FooterChar">
    <w:name w:val="Footer Char"/>
    <w:basedOn w:val="DefaultParagraphFont"/>
    <w:link w:val="Footer"/>
    <w:uiPriority w:val="99"/>
    <w:rsid w:val="00C341E9"/>
    <w:rPr>
      <w:rFonts w:ascii="Arial" w:hAnsi="Arial"/>
      <w:szCs w:val="24"/>
    </w:rPr>
  </w:style>
  <w:style w:type="character" w:styleId="CommentReference">
    <w:name w:val="annotation reference"/>
    <w:basedOn w:val="DefaultParagraphFont"/>
    <w:rsid w:val="00FD5BA1"/>
    <w:rPr>
      <w:sz w:val="16"/>
      <w:szCs w:val="16"/>
    </w:rPr>
  </w:style>
  <w:style w:type="paragraph" w:styleId="CommentText">
    <w:name w:val="annotation text"/>
    <w:basedOn w:val="Normal"/>
    <w:link w:val="CommentTextChar"/>
    <w:rsid w:val="00FD5BA1"/>
    <w:rPr>
      <w:szCs w:val="20"/>
    </w:rPr>
  </w:style>
  <w:style w:type="character" w:customStyle="1" w:styleId="CommentTextChar">
    <w:name w:val="Comment Text Char"/>
    <w:basedOn w:val="DefaultParagraphFont"/>
    <w:link w:val="CommentText"/>
    <w:rsid w:val="00FD5BA1"/>
    <w:rPr>
      <w:rFonts w:ascii="Arial" w:hAnsi="Arial"/>
    </w:rPr>
  </w:style>
  <w:style w:type="character" w:styleId="Strong">
    <w:name w:val="Strong"/>
    <w:basedOn w:val="DefaultParagraphFont"/>
    <w:uiPriority w:val="22"/>
    <w:qFormat/>
    <w:rsid w:val="00763E93"/>
    <w:rPr>
      <w:b/>
      <w:bCs/>
    </w:rPr>
  </w:style>
  <w:style w:type="paragraph" w:styleId="CommentSubject">
    <w:name w:val="annotation subject"/>
    <w:basedOn w:val="CommentText"/>
    <w:next w:val="CommentText"/>
    <w:link w:val="CommentSubjectChar"/>
    <w:rsid w:val="00C2251C"/>
    <w:rPr>
      <w:b/>
      <w:bCs/>
    </w:rPr>
  </w:style>
  <w:style w:type="character" w:customStyle="1" w:styleId="CommentSubjectChar">
    <w:name w:val="Comment Subject Char"/>
    <w:basedOn w:val="CommentTextChar"/>
    <w:link w:val="CommentSubject"/>
    <w:rsid w:val="00C2251C"/>
    <w:rPr>
      <w:rFonts w:ascii="Arial" w:hAnsi="Arial"/>
      <w:b/>
      <w:bCs/>
    </w:rPr>
  </w:style>
  <w:style w:type="paragraph" w:styleId="TableofFigures">
    <w:name w:val="table of figures"/>
    <w:basedOn w:val="Normal"/>
    <w:next w:val="Normal"/>
    <w:uiPriority w:val="99"/>
    <w:rsid w:val="004F72C3"/>
  </w:style>
  <w:style w:type="paragraph" w:styleId="ListParagraph">
    <w:name w:val="List Paragraph"/>
    <w:basedOn w:val="Normal"/>
    <w:uiPriority w:val="34"/>
    <w:qFormat/>
    <w:rsid w:val="00E1566A"/>
    <w:pPr>
      <w:ind w:left="720"/>
      <w:contextualSpacing/>
    </w:pPr>
  </w:style>
  <w:style w:type="character" w:customStyle="1" w:styleId="Heading3Char">
    <w:name w:val="Heading 3 Char"/>
    <w:basedOn w:val="DefaultParagraphFont"/>
    <w:link w:val="Heading3"/>
    <w:rsid w:val="0036714F"/>
    <w:rPr>
      <w:rFonts w:ascii="Arial" w:hAnsi="Arial" w:cs="Arial"/>
      <w:b/>
      <w:bCs/>
      <w:szCs w:val="26"/>
    </w:rPr>
  </w:style>
  <w:style w:type="paragraph" w:styleId="PlainText">
    <w:name w:val="Plain Text"/>
    <w:basedOn w:val="Normal"/>
    <w:link w:val="PlainTextChar"/>
    <w:uiPriority w:val="99"/>
    <w:rsid w:val="0091520D"/>
    <w:rPr>
      <w:rFonts w:ascii="Courier New" w:hAnsi="Courier New" w:cs="Courier New"/>
      <w:szCs w:val="20"/>
    </w:rPr>
  </w:style>
  <w:style w:type="character" w:customStyle="1" w:styleId="PlainTextChar">
    <w:name w:val="Plain Text Char"/>
    <w:basedOn w:val="DefaultParagraphFont"/>
    <w:link w:val="PlainText"/>
    <w:uiPriority w:val="99"/>
    <w:rsid w:val="0091520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848622">
      <w:bodyDiv w:val="1"/>
      <w:marLeft w:val="0"/>
      <w:marRight w:val="0"/>
      <w:marTop w:val="0"/>
      <w:marBottom w:val="0"/>
      <w:divBdr>
        <w:top w:val="none" w:sz="0" w:space="0" w:color="auto"/>
        <w:left w:val="none" w:sz="0" w:space="0" w:color="auto"/>
        <w:bottom w:val="none" w:sz="0" w:space="0" w:color="auto"/>
        <w:right w:val="none" w:sz="0" w:space="0" w:color="auto"/>
      </w:divBdr>
    </w:div>
    <w:div w:id="117187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cid:image004.png@01CF7F10.A4275880" TargetMode="External"/><Relationship Id="rId17" Type="http://schemas.openxmlformats.org/officeDocument/2006/relationships/oleObject" Target="embeddings/oleObject2.bin"/><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oleObject" Target="embeddings/oleObject3.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ckas\Documents\9%20-%20mobile\01-Canada\01%20-%20Currrent%20Documents\feature%20documents\BBYC%20Mobile%20Feature%20Document_0402_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DD96454AA006D4FBDFADC046BE8270C" ma:contentTypeVersion="0" ma:contentTypeDescription="Create a new document." ma:contentTypeScope="" ma:versionID="3276d4b053e170ae20151d5c0bd617e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A57AD-27DC-4A81-AF07-B256FAB7527A}">
  <ds:schemaRefs>
    <ds:schemaRef ds:uri="http://schemas.microsoft.com/sharepoint/v3/contenttype/forms"/>
  </ds:schemaRefs>
</ds:datastoreItem>
</file>

<file path=customXml/itemProps2.xml><?xml version="1.0" encoding="utf-8"?>
<ds:datastoreItem xmlns:ds="http://schemas.openxmlformats.org/officeDocument/2006/customXml" ds:itemID="{1E3B9725-BD78-4348-83CB-9DCFF1E6C1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0864E66-1708-4B5C-8633-876CEF7E3859}">
  <ds:schemaRefs>
    <ds:schemaRef ds:uri="http://schemas.microsoft.com/office/2006/metadata/properties"/>
  </ds:schemaRefs>
</ds:datastoreItem>
</file>

<file path=customXml/itemProps4.xml><?xml version="1.0" encoding="utf-8"?>
<ds:datastoreItem xmlns:ds="http://schemas.openxmlformats.org/officeDocument/2006/customXml" ds:itemID="{B5D37E4A-2313-41B4-86C7-57D07E31B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BBYC Mobile Feature Document_0402_1.dotx</Template>
  <TotalTime>3</TotalTime>
  <Pages>10</Pages>
  <Words>2475</Words>
  <Characters>14114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eDoc</vt:lpstr>
    </vt:vector>
  </TitlesOfParts>
  <Company>Stella Nova Technologies, Inc.</Company>
  <LinksUpToDate>false</LinksUpToDate>
  <CharactersWithSpaces>16556</CharactersWithSpaces>
  <SharedDoc>false</SharedDoc>
  <HLinks>
    <vt:vector size="252" baseType="variant">
      <vt:variant>
        <vt:i4>1441844</vt:i4>
      </vt:variant>
      <vt:variant>
        <vt:i4>254</vt:i4>
      </vt:variant>
      <vt:variant>
        <vt:i4>0</vt:i4>
      </vt:variant>
      <vt:variant>
        <vt:i4>5</vt:i4>
      </vt:variant>
      <vt:variant>
        <vt:lpwstr/>
      </vt:variant>
      <vt:variant>
        <vt:lpwstr>_Toc237224347</vt:lpwstr>
      </vt:variant>
      <vt:variant>
        <vt:i4>1441844</vt:i4>
      </vt:variant>
      <vt:variant>
        <vt:i4>248</vt:i4>
      </vt:variant>
      <vt:variant>
        <vt:i4>0</vt:i4>
      </vt:variant>
      <vt:variant>
        <vt:i4>5</vt:i4>
      </vt:variant>
      <vt:variant>
        <vt:lpwstr/>
      </vt:variant>
      <vt:variant>
        <vt:lpwstr>_Toc237224346</vt:lpwstr>
      </vt:variant>
      <vt:variant>
        <vt:i4>1441844</vt:i4>
      </vt:variant>
      <vt:variant>
        <vt:i4>242</vt:i4>
      </vt:variant>
      <vt:variant>
        <vt:i4>0</vt:i4>
      </vt:variant>
      <vt:variant>
        <vt:i4>5</vt:i4>
      </vt:variant>
      <vt:variant>
        <vt:lpwstr/>
      </vt:variant>
      <vt:variant>
        <vt:lpwstr>_Toc237224345</vt:lpwstr>
      </vt:variant>
      <vt:variant>
        <vt:i4>1441844</vt:i4>
      </vt:variant>
      <vt:variant>
        <vt:i4>236</vt:i4>
      </vt:variant>
      <vt:variant>
        <vt:i4>0</vt:i4>
      </vt:variant>
      <vt:variant>
        <vt:i4>5</vt:i4>
      </vt:variant>
      <vt:variant>
        <vt:lpwstr/>
      </vt:variant>
      <vt:variant>
        <vt:lpwstr>_Toc237224344</vt:lpwstr>
      </vt:variant>
      <vt:variant>
        <vt:i4>1441844</vt:i4>
      </vt:variant>
      <vt:variant>
        <vt:i4>230</vt:i4>
      </vt:variant>
      <vt:variant>
        <vt:i4>0</vt:i4>
      </vt:variant>
      <vt:variant>
        <vt:i4>5</vt:i4>
      </vt:variant>
      <vt:variant>
        <vt:lpwstr/>
      </vt:variant>
      <vt:variant>
        <vt:lpwstr>_Toc237224343</vt:lpwstr>
      </vt:variant>
      <vt:variant>
        <vt:i4>1441844</vt:i4>
      </vt:variant>
      <vt:variant>
        <vt:i4>224</vt:i4>
      </vt:variant>
      <vt:variant>
        <vt:i4>0</vt:i4>
      </vt:variant>
      <vt:variant>
        <vt:i4>5</vt:i4>
      </vt:variant>
      <vt:variant>
        <vt:lpwstr/>
      </vt:variant>
      <vt:variant>
        <vt:lpwstr>_Toc237224342</vt:lpwstr>
      </vt:variant>
      <vt:variant>
        <vt:i4>1441844</vt:i4>
      </vt:variant>
      <vt:variant>
        <vt:i4>218</vt:i4>
      </vt:variant>
      <vt:variant>
        <vt:i4>0</vt:i4>
      </vt:variant>
      <vt:variant>
        <vt:i4>5</vt:i4>
      </vt:variant>
      <vt:variant>
        <vt:lpwstr/>
      </vt:variant>
      <vt:variant>
        <vt:lpwstr>_Toc237224341</vt:lpwstr>
      </vt:variant>
      <vt:variant>
        <vt:i4>1441844</vt:i4>
      </vt:variant>
      <vt:variant>
        <vt:i4>212</vt:i4>
      </vt:variant>
      <vt:variant>
        <vt:i4>0</vt:i4>
      </vt:variant>
      <vt:variant>
        <vt:i4>5</vt:i4>
      </vt:variant>
      <vt:variant>
        <vt:lpwstr/>
      </vt:variant>
      <vt:variant>
        <vt:lpwstr>_Toc237224340</vt:lpwstr>
      </vt:variant>
      <vt:variant>
        <vt:i4>1114164</vt:i4>
      </vt:variant>
      <vt:variant>
        <vt:i4>206</vt:i4>
      </vt:variant>
      <vt:variant>
        <vt:i4>0</vt:i4>
      </vt:variant>
      <vt:variant>
        <vt:i4>5</vt:i4>
      </vt:variant>
      <vt:variant>
        <vt:lpwstr/>
      </vt:variant>
      <vt:variant>
        <vt:lpwstr>_Toc237224339</vt:lpwstr>
      </vt:variant>
      <vt:variant>
        <vt:i4>1114164</vt:i4>
      </vt:variant>
      <vt:variant>
        <vt:i4>200</vt:i4>
      </vt:variant>
      <vt:variant>
        <vt:i4>0</vt:i4>
      </vt:variant>
      <vt:variant>
        <vt:i4>5</vt:i4>
      </vt:variant>
      <vt:variant>
        <vt:lpwstr/>
      </vt:variant>
      <vt:variant>
        <vt:lpwstr>_Toc237224338</vt:lpwstr>
      </vt:variant>
      <vt:variant>
        <vt:i4>1114164</vt:i4>
      </vt:variant>
      <vt:variant>
        <vt:i4>194</vt:i4>
      </vt:variant>
      <vt:variant>
        <vt:i4>0</vt:i4>
      </vt:variant>
      <vt:variant>
        <vt:i4>5</vt:i4>
      </vt:variant>
      <vt:variant>
        <vt:lpwstr/>
      </vt:variant>
      <vt:variant>
        <vt:lpwstr>_Toc237224337</vt:lpwstr>
      </vt:variant>
      <vt:variant>
        <vt:i4>1114164</vt:i4>
      </vt:variant>
      <vt:variant>
        <vt:i4>188</vt:i4>
      </vt:variant>
      <vt:variant>
        <vt:i4>0</vt:i4>
      </vt:variant>
      <vt:variant>
        <vt:i4>5</vt:i4>
      </vt:variant>
      <vt:variant>
        <vt:lpwstr/>
      </vt:variant>
      <vt:variant>
        <vt:lpwstr>_Toc237224336</vt:lpwstr>
      </vt:variant>
      <vt:variant>
        <vt:i4>1114164</vt:i4>
      </vt:variant>
      <vt:variant>
        <vt:i4>182</vt:i4>
      </vt:variant>
      <vt:variant>
        <vt:i4>0</vt:i4>
      </vt:variant>
      <vt:variant>
        <vt:i4>5</vt:i4>
      </vt:variant>
      <vt:variant>
        <vt:lpwstr/>
      </vt:variant>
      <vt:variant>
        <vt:lpwstr>_Toc237224335</vt:lpwstr>
      </vt:variant>
      <vt:variant>
        <vt:i4>1114164</vt:i4>
      </vt:variant>
      <vt:variant>
        <vt:i4>176</vt:i4>
      </vt:variant>
      <vt:variant>
        <vt:i4>0</vt:i4>
      </vt:variant>
      <vt:variant>
        <vt:i4>5</vt:i4>
      </vt:variant>
      <vt:variant>
        <vt:lpwstr/>
      </vt:variant>
      <vt:variant>
        <vt:lpwstr>_Toc237224334</vt:lpwstr>
      </vt:variant>
      <vt:variant>
        <vt:i4>1114164</vt:i4>
      </vt:variant>
      <vt:variant>
        <vt:i4>170</vt:i4>
      </vt:variant>
      <vt:variant>
        <vt:i4>0</vt:i4>
      </vt:variant>
      <vt:variant>
        <vt:i4>5</vt:i4>
      </vt:variant>
      <vt:variant>
        <vt:lpwstr/>
      </vt:variant>
      <vt:variant>
        <vt:lpwstr>_Toc237224333</vt:lpwstr>
      </vt:variant>
      <vt:variant>
        <vt:i4>1114164</vt:i4>
      </vt:variant>
      <vt:variant>
        <vt:i4>164</vt:i4>
      </vt:variant>
      <vt:variant>
        <vt:i4>0</vt:i4>
      </vt:variant>
      <vt:variant>
        <vt:i4>5</vt:i4>
      </vt:variant>
      <vt:variant>
        <vt:lpwstr/>
      </vt:variant>
      <vt:variant>
        <vt:lpwstr>_Toc237224332</vt:lpwstr>
      </vt:variant>
      <vt:variant>
        <vt:i4>1114164</vt:i4>
      </vt:variant>
      <vt:variant>
        <vt:i4>158</vt:i4>
      </vt:variant>
      <vt:variant>
        <vt:i4>0</vt:i4>
      </vt:variant>
      <vt:variant>
        <vt:i4>5</vt:i4>
      </vt:variant>
      <vt:variant>
        <vt:lpwstr/>
      </vt:variant>
      <vt:variant>
        <vt:lpwstr>_Toc237224331</vt:lpwstr>
      </vt:variant>
      <vt:variant>
        <vt:i4>1114164</vt:i4>
      </vt:variant>
      <vt:variant>
        <vt:i4>152</vt:i4>
      </vt:variant>
      <vt:variant>
        <vt:i4>0</vt:i4>
      </vt:variant>
      <vt:variant>
        <vt:i4>5</vt:i4>
      </vt:variant>
      <vt:variant>
        <vt:lpwstr/>
      </vt:variant>
      <vt:variant>
        <vt:lpwstr>_Toc237224330</vt:lpwstr>
      </vt:variant>
      <vt:variant>
        <vt:i4>1048628</vt:i4>
      </vt:variant>
      <vt:variant>
        <vt:i4>146</vt:i4>
      </vt:variant>
      <vt:variant>
        <vt:i4>0</vt:i4>
      </vt:variant>
      <vt:variant>
        <vt:i4>5</vt:i4>
      </vt:variant>
      <vt:variant>
        <vt:lpwstr/>
      </vt:variant>
      <vt:variant>
        <vt:lpwstr>_Toc237224329</vt:lpwstr>
      </vt:variant>
      <vt:variant>
        <vt:i4>1048628</vt:i4>
      </vt:variant>
      <vt:variant>
        <vt:i4>140</vt:i4>
      </vt:variant>
      <vt:variant>
        <vt:i4>0</vt:i4>
      </vt:variant>
      <vt:variant>
        <vt:i4>5</vt:i4>
      </vt:variant>
      <vt:variant>
        <vt:lpwstr/>
      </vt:variant>
      <vt:variant>
        <vt:lpwstr>_Toc237224328</vt:lpwstr>
      </vt:variant>
      <vt:variant>
        <vt:i4>1048628</vt:i4>
      </vt:variant>
      <vt:variant>
        <vt:i4>134</vt:i4>
      </vt:variant>
      <vt:variant>
        <vt:i4>0</vt:i4>
      </vt:variant>
      <vt:variant>
        <vt:i4>5</vt:i4>
      </vt:variant>
      <vt:variant>
        <vt:lpwstr/>
      </vt:variant>
      <vt:variant>
        <vt:lpwstr>_Toc237224327</vt:lpwstr>
      </vt:variant>
      <vt:variant>
        <vt:i4>1048628</vt:i4>
      </vt:variant>
      <vt:variant>
        <vt:i4>128</vt:i4>
      </vt:variant>
      <vt:variant>
        <vt:i4>0</vt:i4>
      </vt:variant>
      <vt:variant>
        <vt:i4>5</vt:i4>
      </vt:variant>
      <vt:variant>
        <vt:lpwstr/>
      </vt:variant>
      <vt:variant>
        <vt:lpwstr>_Toc237224326</vt:lpwstr>
      </vt:variant>
      <vt:variant>
        <vt:i4>1048628</vt:i4>
      </vt:variant>
      <vt:variant>
        <vt:i4>122</vt:i4>
      </vt:variant>
      <vt:variant>
        <vt:i4>0</vt:i4>
      </vt:variant>
      <vt:variant>
        <vt:i4>5</vt:i4>
      </vt:variant>
      <vt:variant>
        <vt:lpwstr/>
      </vt:variant>
      <vt:variant>
        <vt:lpwstr>_Toc237224325</vt:lpwstr>
      </vt:variant>
      <vt:variant>
        <vt:i4>1048628</vt:i4>
      </vt:variant>
      <vt:variant>
        <vt:i4>116</vt:i4>
      </vt:variant>
      <vt:variant>
        <vt:i4>0</vt:i4>
      </vt:variant>
      <vt:variant>
        <vt:i4>5</vt:i4>
      </vt:variant>
      <vt:variant>
        <vt:lpwstr/>
      </vt:variant>
      <vt:variant>
        <vt:lpwstr>_Toc237224324</vt:lpwstr>
      </vt:variant>
      <vt:variant>
        <vt:i4>1048628</vt:i4>
      </vt:variant>
      <vt:variant>
        <vt:i4>110</vt:i4>
      </vt:variant>
      <vt:variant>
        <vt:i4>0</vt:i4>
      </vt:variant>
      <vt:variant>
        <vt:i4>5</vt:i4>
      </vt:variant>
      <vt:variant>
        <vt:lpwstr/>
      </vt:variant>
      <vt:variant>
        <vt:lpwstr>_Toc237224323</vt:lpwstr>
      </vt:variant>
      <vt:variant>
        <vt:i4>1048628</vt:i4>
      </vt:variant>
      <vt:variant>
        <vt:i4>104</vt:i4>
      </vt:variant>
      <vt:variant>
        <vt:i4>0</vt:i4>
      </vt:variant>
      <vt:variant>
        <vt:i4>5</vt:i4>
      </vt:variant>
      <vt:variant>
        <vt:lpwstr/>
      </vt:variant>
      <vt:variant>
        <vt:lpwstr>_Toc237224322</vt:lpwstr>
      </vt:variant>
      <vt:variant>
        <vt:i4>1048628</vt:i4>
      </vt:variant>
      <vt:variant>
        <vt:i4>98</vt:i4>
      </vt:variant>
      <vt:variant>
        <vt:i4>0</vt:i4>
      </vt:variant>
      <vt:variant>
        <vt:i4>5</vt:i4>
      </vt:variant>
      <vt:variant>
        <vt:lpwstr/>
      </vt:variant>
      <vt:variant>
        <vt:lpwstr>_Toc237224321</vt:lpwstr>
      </vt:variant>
      <vt:variant>
        <vt:i4>1048628</vt:i4>
      </vt:variant>
      <vt:variant>
        <vt:i4>92</vt:i4>
      </vt:variant>
      <vt:variant>
        <vt:i4>0</vt:i4>
      </vt:variant>
      <vt:variant>
        <vt:i4>5</vt:i4>
      </vt:variant>
      <vt:variant>
        <vt:lpwstr/>
      </vt:variant>
      <vt:variant>
        <vt:lpwstr>_Toc237224320</vt:lpwstr>
      </vt:variant>
      <vt:variant>
        <vt:i4>1245236</vt:i4>
      </vt:variant>
      <vt:variant>
        <vt:i4>86</vt:i4>
      </vt:variant>
      <vt:variant>
        <vt:i4>0</vt:i4>
      </vt:variant>
      <vt:variant>
        <vt:i4>5</vt:i4>
      </vt:variant>
      <vt:variant>
        <vt:lpwstr/>
      </vt:variant>
      <vt:variant>
        <vt:lpwstr>_Toc237224319</vt:lpwstr>
      </vt:variant>
      <vt:variant>
        <vt:i4>1245236</vt:i4>
      </vt:variant>
      <vt:variant>
        <vt:i4>80</vt:i4>
      </vt:variant>
      <vt:variant>
        <vt:i4>0</vt:i4>
      </vt:variant>
      <vt:variant>
        <vt:i4>5</vt:i4>
      </vt:variant>
      <vt:variant>
        <vt:lpwstr/>
      </vt:variant>
      <vt:variant>
        <vt:lpwstr>_Toc237224318</vt:lpwstr>
      </vt:variant>
      <vt:variant>
        <vt:i4>1245236</vt:i4>
      </vt:variant>
      <vt:variant>
        <vt:i4>74</vt:i4>
      </vt:variant>
      <vt:variant>
        <vt:i4>0</vt:i4>
      </vt:variant>
      <vt:variant>
        <vt:i4>5</vt:i4>
      </vt:variant>
      <vt:variant>
        <vt:lpwstr/>
      </vt:variant>
      <vt:variant>
        <vt:lpwstr>_Toc237224317</vt:lpwstr>
      </vt:variant>
      <vt:variant>
        <vt:i4>1245236</vt:i4>
      </vt:variant>
      <vt:variant>
        <vt:i4>68</vt:i4>
      </vt:variant>
      <vt:variant>
        <vt:i4>0</vt:i4>
      </vt:variant>
      <vt:variant>
        <vt:i4>5</vt:i4>
      </vt:variant>
      <vt:variant>
        <vt:lpwstr/>
      </vt:variant>
      <vt:variant>
        <vt:lpwstr>_Toc237224316</vt:lpwstr>
      </vt:variant>
      <vt:variant>
        <vt:i4>1245236</vt:i4>
      </vt:variant>
      <vt:variant>
        <vt:i4>62</vt:i4>
      </vt:variant>
      <vt:variant>
        <vt:i4>0</vt:i4>
      </vt:variant>
      <vt:variant>
        <vt:i4>5</vt:i4>
      </vt:variant>
      <vt:variant>
        <vt:lpwstr/>
      </vt:variant>
      <vt:variant>
        <vt:lpwstr>_Toc237224315</vt:lpwstr>
      </vt:variant>
      <vt:variant>
        <vt:i4>1245236</vt:i4>
      </vt:variant>
      <vt:variant>
        <vt:i4>56</vt:i4>
      </vt:variant>
      <vt:variant>
        <vt:i4>0</vt:i4>
      </vt:variant>
      <vt:variant>
        <vt:i4>5</vt:i4>
      </vt:variant>
      <vt:variant>
        <vt:lpwstr/>
      </vt:variant>
      <vt:variant>
        <vt:lpwstr>_Toc237224314</vt:lpwstr>
      </vt:variant>
      <vt:variant>
        <vt:i4>1245236</vt:i4>
      </vt:variant>
      <vt:variant>
        <vt:i4>50</vt:i4>
      </vt:variant>
      <vt:variant>
        <vt:i4>0</vt:i4>
      </vt:variant>
      <vt:variant>
        <vt:i4>5</vt:i4>
      </vt:variant>
      <vt:variant>
        <vt:lpwstr/>
      </vt:variant>
      <vt:variant>
        <vt:lpwstr>_Toc237224313</vt:lpwstr>
      </vt:variant>
      <vt:variant>
        <vt:i4>1245236</vt:i4>
      </vt:variant>
      <vt:variant>
        <vt:i4>44</vt:i4>
      </vt:variant>
      <vt:variant>
        <vt:i4>0</vt:i4>
      </vt:variant>
      <vt:variant>
        <vt:i4>5</vt:i4>
      </vt:variant>
      <vt:variant>
        <vt:lpwstr/>
      </vt:variant>
      <vt:variant>
        <vt:lpwstr>_Toc237224312</vt:lpwstr>
      </vt:variant>
      <vt:variant>
        <vt:i4>1245236</vt:i4>
      </vt:variant>
      <vt:variant>
        <vt:i4>38</vt:i4>
      </vt:variant>
      <vt:variant>
        <vt:i4>0</vt:i4>
      </vt:variant>
      <vt:variant>
        <vt:i4>5</vt:i4>
      </vt:variant>
      <vt:variant>
        <vt:lpwstr/>
      </vt:variant>
      <vt:variant>
        <vt:lpwstr>_Toc237224311</vt:lpwstr>
      </vt:variant>
      <vt:variant>
        <vt:i4>1245236</vt:i4>
      </vt:variant>
      <vt:variant>
        <vt:i4>32</vt:i4>
      </vt:variant>
      <vt:variant>
        <vt:i4>0</vt:i4>
      </vt:variant>
      <vt:variant>
        <vt:i4>5</vt:i4>
      </vt:variant>
      <vt:variant>
        <vt:lpwstr/>
      </vt:variant>
      <vt:variant>
        <vt:lpwstr>_Toc237224310</vt:lpwstr>
      </vt:variant>
      <vt:variant>
        <vt:i4>1179700</vt:i4>
      </vt:variant>
      <vt:variant>
        <vt:i4>26</vt:i4>
      </vt:variant>
      <vt:variant>
        <vt:i4>0</vt:i4>
      </vt:variant>
      <vt:variant>
        <vt:i4>5</vt:i4>
      </vt:variant>
      <vt:variant>
        <vt:lpwstr/>
      </vt:variant>
      <vt:variant>
        <vt:lpwstr>_Toc237224309</vt:lpwstr>
      </vt:variant>
      <vt:variant>
        <vt:i4>1179700</vt:i4>
      </vt:variant>
      <vt:variant>
        <vt:i4>20</vt:i4>
      </vt:variant>
      <vt:variant>
        <vt:i4>0</vt:i4>
      </vt:variant>
      <vt:variant>
        <vt:i4>5</vt:i4>
      </vt:variant>
      <vt:variant>
        <vt:lpwstr/>
      </vt:variant>
      <vt:variant>
        <vt:lpwstr>_Toc237224308</vt:lpwstr>
      </vt:variant>
      <vt:variant>
        <vt:i4>1179700</vt:i4>
      </vt:variant>
      <vt:variant>
        <vt:i4>14</vt:i4>
      </vt:variant>
      <vt:variant>
        <vt:i4>0</vt:i4>
      </vt:variant>
      <vt:variant>
        <vt:i4>5</vt:i4>
      </vt:variant>
      <vt:variant>
        <vt:lpwstr/>
      </vt:variant>
      <vt:variant>
        <vt:lpwstr>_Toc237224307</vt:lpwstr>
      </vt:variant>
      <vt:variant>
        <vt:i4>1179700</vt:i4>
      </vt:variant>
      <vt:variant>
        <vt:i4>8</vt:i4>
      </vt:variant>
      <vt:variant>
        <vt:i4>0</vt:i4>
      </vt:variant>
      <vt:variant>
        <vt:i4>5</vt:i4>
      </vt:variant>
      <vt:variant>
        <vt:lpwstr/>
      </vt:variant>
      <vt:variant>
        <vt:lpwstr>_Toc237224306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eDoc</dc:title>
  <dc:creator>alackas</dc:creator>
  <cp:lastModifiedBy>Amy Byers</cp:lastModifiedBy>
  <cp:revision>3</cp:revision>
  <cp:lastPrinted>2009-04-22T19:36:00Z</cp:lastPrinted>
  <dcterms:created xsi:type="dcterms:W3CDTF">2015-04-01T17:18:00Z</dcterms:created>
  <dcterms:modified xsi:type="dcterms:W3CDTF">2015-04-01T17:21:00Z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0x0101008DD96454AA006D4FBDFADC046BE8270C</vt:lpwstr>
  </property>
</Properties>
</file>