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106253" w:rsidTr="00A36851">
        <w:tc>
          <w:tcPr>
            <w:tcW w:w="5399" w:type="dxa"/>
            <w:vAlign w:val="center"/>
          </w:tcPr>
          <w:p w:rsidR="00750589" w:rsidRPr="00106253" w:rsidRDefault="00DA1D0F" w:rsidP="00A711A3">
            <w:pPr>
              <w:ind w:left="72"/>
              <w:rPr>
                <w:sz w:val="24"/>
              </w:rPr>
            </w:pPr>
            <w:del w:id="0" w:author="Amy Byers" w:date="2015-03-23T11:54:00Z">
              <w:r w:rsidRPr="00106253" w:rsidDel="00B505DD">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del>
            <w:ins w:id="1" w:author="Amy Byers" w:date="2015-03-23T11:54:00Z">
              <w:r w:rsidR="00B505DD" w:rsidRPr="00C81A16">
                <w:rPr>
                  <w:noProof/>
                </w:rPr>
                <w:drawing>
                  <wp:inline distT="0" distB="0" distL="0" distR="0" wp14:anchorId="19EEF006" wp14:editId="7E7AD26B">
                    <wp:extent cx="1381125" cy="677600"/>
                    <wp:effectExtent l="0" t="0" r="0" b="8255"/>
                    <wp:docPr id="18"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2" r:link="rId13"/>
                            <a:srcRect/>
                            <a:stretch>
                              <a:fillRect/>
                            </a:stretch>
                          </pic:blipFill>
                          <pic:spPr bwMode="auto">
                            <a:xfrm>
                              <a:off x="0" y="0"/>
                              <a:ext cx="1398759" cy="686252"/>
                            </a:xfrm>
                            <a:prstGeom prst="rect">
                              <a:avLst/>
                            </a:prstGeom>
                            <a:noFill/>
                            <a:ln w="9525">
                              <a:noFill/>
                              <a:miter lim="800000"/>
                              <a:headEnd/>
                              <a:tailEnd/>
                            </a:ln>
                          </pic:spPr>
                        </pic:pic>
                      </a:graphicData>
                    </a:graphic>
                  </wp:inline>
                </w:drawing>
              </w:r>
            </w:ins>
          </w:p>
        </w:tc>
        <w:tc>
          <w:tcPr>
            <w:tcW w:w="5366" w:type="dxa"/>
            <w:vAlign w:val="center"/>
          </w:tcPr>
          <w:p w:rsidR="00750589" w:rsidRPr="00106253" w:rsidRDefault="00915813" w:rsidP="007345F4">
            <w:pPr>
              <w:ind w:left="72"/>
              <w:jc w:val="center"/>
              <w:rPr>
                <w:color w:val="FF0000"/>
                <w:szCs w:val="20"/>
              </w:rPr>
            </w:pPr>
            <w:r w:rsidRPr="00106253">
              <w:rPr>
                <w:noProof/>
                <w:color w:val="FF0000"/>
                <w:szCs w:val="20"/>
              </w:rPr>
              <w:drawing>
                <wp:inline distT="0" distB="0" distL="0" distR="0">
                  <wp:extent cx="963930" cy="690880"/>
                  <wp:effectExtent l="19050" t="0" r="7620" b="0"/>
                  <wp:docPr id="5"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4" cstate="print"/>
                          <a:srcRect/>
                          <a:stretch>
                            <a:fillRect/>
                          </a:stretch>
                        </pic:blipFill>
                        <pic:spPr bwMode="auto">
                          <a:xfrm>
                            <a:off x="0" y="0"/>
                            <a:ext cx="963930" cy="690880"/>
                          </a:xfrm>
                          <a:prstGeom prst="rect">
                            <a:avLst/>
                          </a:prstGeom>
                          <a:noFill/>
                        </pic:spPr>
                      </pic:pic>
                    </a:graphicData>
                  </a:graphic>
                </wp:inline>
              </w:drawing>
            </w:r>
          </w:p>
        </w:tc>
      </w:tr>
      <w:tr w:rsidR="0026699F" w:rsidRPr="00106253" w:rsidTr="00A36851">
        <w:tc>
          <w:tcPr>
            <w:tcW w:w="10765" w:type="dxa"/>
            <w:gridSpan w:val="2"/>
            <w:vAlign w:val="center"/>
          </w:tcPr>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5E21B2" w:rsidRPr="00106253" w:rsidRDefault="005E21B2" w:rsidP="00A711A3">
            <w:pPr>
              <w:ind w:left="72"/>
              <w:rPr>
                <w:i/>
                <w:sz w:val="28"/>
                <w:szCs w:val="28"/>
              </w:rPr>
            </w:pPr>
          </w:p>
          <w:p w:rsidR="005E21B2" w:rsidRPr="00106253" w:rsidRDefault="005E21B2" w:rsidP="00A711A3">
            <w:pPr>
              <w:ind w:left="72"/>
              <w:rPr>
                <w:i/>
                <w:sz w:val="28"/>
                <w:szCs w:val="28"/>
              </w:rPr>
            </w:pPr>
          </w:p>
          <w:p w:rsidR="005E21B2" w:rsidRPr="00106253" w:rsidRDefault="005E21B2" w:rsidP="00A711A3">
            <w:pPr>
              <w:ind w:left="72"/>
              <w:rPr>
                <w:i/>
                <w:sz w:val="28"/>
                <w:szCs w:val="28"/>
              </w:rPr>
            </w:pPr>
          </w:p>
          <w:p w:rsidR="00A711A3" w:rsidRPr="00106253" w:rsidRDefault="00A711A3" w:rsidP="00A711A3">
            <w:pPr>
              <w:ind w:left="72"/>
              <w:rPr>
                <w:i/>
                <w:sz w:val="28"/>
                <w:szCs w:val="28"/>
              </w:rPr>
            </w:pPr>
          </w:p>
          <w:p w:rsidR="005C11F8" w:rsidRPr="00106253" w:rsidRDefault="005C11F8" w:rsidP="00A711A3">
            <w:pPr>
              <w:ind w:left="72"/>
              <w:rPr>
                <w:i/>
                <w:sz w:val="28"/>
                <w:szCs w:val="28"/>
              </w:rPr>
            </w:pPr>
          </w:p>
          <w:p w:rsidR="00A711A3" w:rsidRPr="00106253" w:rsidRDefault="00A711A3" w:rsidP="00A711A3">
            <w:pPr>
              <w:ind w:left="72"/>
              <w:rPr>
                <w:i/>
                <w:sz w:val="28"/>
                <w:szCs w:val="28"/>
              </w:rPr>
            </w:pPr>
          </w:p>
          <w:p w:rsidR="00A711A3" w:rsidRPr="00106253" w:rsidRDefault="00A711A3" w:rsidP="00A711A3">
            <w:pPr>
              <w:ind w:left="72"/>
              <w:rPr>
                <w:i/>
                <w:sz w:val="28"/>
                <w:szCs w:val="28"/>
              </w:rPr>
            </w:pPr>
          </w:p>
          <w:p w:rsidR="0026699F" w:rsidRPr="00106253" w:rsidRDefault="00A36851" w:rsidP="00A711A3">
            <w:pPr>
              <w:ind w:left="72"/>
              <w:jc w:val="right"/>
              <w:rPr>
                <w:sz w:val="36"/>
                <w:szCs w:val="36"/>
              </w:rPr>
            </w:pPr>
            <w:r w:rsidRPr="00106253">
              <w:rPr>
                <w:sz w:val="36"/>
                <w:szCs w:val="36"/>
              </w:rPr>
              <w:t>Best Buy Canada Mobile</w:t>
            </w:r>
          </w:p>
          <w:p w:rsidR="00A711A3" w:rsidRPr="00106253" w:rsidRDefault="00A711A3" w:rsidP="00A711A3">
            <w:pPr>
              <w:ind w:left="72"/>
              <w:jc w:val="center"/>
              <w:rPr>
                <w:b/>
                <w:sz w:val="36"/>
                <w:szCs w:val="36"/>
              </w:rPr>
            </w:pPr>
          </w:p>
        </w:tc>
      </w:tr>
      <w:tr w:rsidR="0026699F" w:rsidRPr="00106253"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106253" w:rsidTr="00A36851">
              <w:trPr>
                <w:trHeight w:val="720"/>
              </w:trPr>
              <w:tc>
                <w:tcPr>
                  <w:tcW w:w="10565" w:type="dxa"/>
                  <w:shd w:val="clear" w:color="auto" w:fill="004EBC"/>
                  <w:vAlign w:val="center"/>
                </w:tcPr>
                <w:p w:rsidR="005C11F8" w:rsidRPr="00106253" w:rsidRDefault="000765CF" w:rsidP="00915813">
                  <w:pPr>
                    <w:jc w:val="center"/>
                    <w:rPr>
                      <w:b/>
                      <w:color w:val="FFFFFF" w:themeColor="background1"/>
                      <w:sz w:val="36"/>
                      <w:szCs w:val="36"/>
                    </w:rPr>
                  </w:pPr>
                  <w:r w:rsidRPr="00106253">
                    <w:rPr>
                      <w:b/>
                      <w:color w:val="FFFFFF" w:themeColor="background1"/>
                      <w:sz w:val="36"/>
                      <w:szCs w:val="36"/>
                    </w:rPr>
                    <w:t>Raincheck</w:t>
                  </w:r>
                  <w:r w:rsidR="00A41912" w:rsidRPr="00106253">
                    <w:rPr>
                      <w:b/>
                      <w:color w:val="FFFFFF" w:themeColor="background1"/>
                      <w:sz w:val="36"/>
                      <w:szCs w:val="36"/>
                    </w:rPr>
                    <w:t xml:space="preserve"> </w:t>
                  </w:r>
                  <w:r w:rsidR="00A36851" w:rsidRPr="00106253">
                    <w:rPr>
                      <w:b/>
                      <w:color w:val="FFFFFF" w:themeColor="background1"/>
                      <w:sz w:val="36"/>
                      <w:szCs w:val="36"/>
                    </w:rPr>
                    <w:t xml:space="preserve">Feature </w:t>
                  </w:r>
                  <w:r w:rsidR="005C11F8" w:rsidRPr="00106253">
                    <w:rPr>
                      <w:b/>
                      <w:color w:val="FFFFFF" w:themeColor="background1"/>
                      <w:sz w:val="36"/>
                      <w:szCs w:val="36"/>
                    </w:rPr>
                    <w:t>Document</w:t>
                  </w:r>
                </w:p>
              </w:tc>
            </w:tr>
          </w:tbl>
          <w:p w:rsidR="00A711A3" w:rsidRPr="00106253" w:rsidRDefault="00A711A3" w:rsidP="00A711A3">
            <w:pPr>
              <w:ind w:left="72"/>
              <w:jc w:val="right"/>
              <w:rPr>
                <w:color w:val="FF0000"/>
                <w:sz w:val="36"/>
                <w:szCs w:val="36"/>
              </w:rPr>
            </w:pPr>
          </w:p>
          <w:p w:rsidR="00A711A3" w:rsidRPr="00106253" w:rsidRDefault="00763E93" w:rsidP="00A711A3">
            <w:pPr>
              <w:ind w:left="72"/>
              <w:jc w:val="right"/>
              <w:rPr>
                <w:b/>
                <w:sz w:val="24"/>
              </w:rPr>
            </w:pPr>
            <w:r w:rsidRPr="00106253">
              <w:rPr>
                <w:b/>
                <w:sz w:val="24"/>
              </w:rPr>
              <w:t>Document Version:</w:t>
            </w:r>
            <w:r w:rsidR="008A5046" w:rsidRPr="00106253">
              <w:rPr>
                <w:b/>
                <w:sz w:val="24"/>
              </w:rPr>
              <w:t xml:space="preserve"> </w:t>
            </w:r>
            <w:r w:rsidR="000E4577" w:rsidRPr="00106253">
              <w:rPr>
                <w:b/>
                <w:sz w:val="24"/>
              </w:rPr>
              <w:t>1.</w:t>
            </w:r>
            <w:ins w:id="2" w:author="Amy Byers" w:date="2015-03-23T11:54:00Z">
              <w:r w:rsidR="00B505DD">
                <w:rPr>
                  <w:b/>
                  <w:sz w:val="24"/>
                </w:rPr>
                <w:t>4</w:t>
              </w:r>
            </w:ins>
            <w:del w:id="3" w:author="Amy Byers" w:date="2015-03-23T11:54:00Z">
              <w:r w:rsidR="00EC46C4" w:rsidRPr="00106253" w:rsidDel="00B505DD">
                <w:rPr>
                  <w:b/>
                  <w:sz w:val="24"/>
                </w:rPr>
                <w:delText>3</w:delText>
              </w:r>
            </w:del>
          </w:p>
          <w:p w:rsidR="003C0044" w:rsidRPr="00106253" w:rsidRDefault="003C0044" w:rsidP="003C0044">
            <w:pPr>
              <w:spacing w:before="120" w:after="120"/>
              <w:ind w:left="72"/>
              <w:jc w:val="right"/>
              <w:rPr>
                <w:b/>
                <w:iCs/>
                <w:sz w:val="24"/>
              </w:rPr>
            </w:pPr>
            <w:r w:rsidRPr="00106253">
              <w:rPr>
                <w:b/>
                <w:iCs/>
                <w:sz w:val="24"/>
              </w:rPr>
              <w:t xml:space="preserve">Design Date: </w:t>
            </w:r>
            <w:del w:id="4" w:author="Amy Byers" w:date="2015-03-23T11:54:00Z">
              <w:r w:rsidR="00B96752" w:rsidRPr="00106253" w:rsidDel="00B505DD">
                <w:rPr>
                  <w:b/>
                  <w:iCs/>
                  <w:sz w:val="24"/>
                </w:rPr>
                <w:delText>October 17</w:delText>
              </w:r>
              <w:r w:rsidR="00D265B2" w:rsidRPr="00106253" w:rsidDel="00B505DD">
                <w:rPr>
                  <w:b/>
                  <w:iCs/>
                  <w:sz w:val="24"/>
                </w:rPr>
                <w:delText>, 2013</w:delText>
              </w:r>
            </w:del>
            <w:ins w:id="5" w:author="Amy Byers" w:date="2015-03-23T11:54:00Z">
              <w:r w:rsidR="00B505DD">
                <w:rPr>
                  <w:b/>
                  <w:iCs/>
                  <w:sz w:val="24"/>
                </w:rPr>
                <w:t>March 23, 2015</w:t>
              </w:r>
            </w:ins>
          </w:p>
          <w:p w:rsidR="003C0044" w:rsidRPr="00106253" w:rsidRDefault="003C0044" w:rsidP="00A711A3">
            <w:pPr>
              <w:ind w:left="72"/>
              <w:jc w:val="right"/>
              <w:rPr>
                <w:b/>
                <w:sz w:val="24"/>
              </w:rPr>
            </w:pPr>
          </w:p>
          <w:p w:rsidR="00A711A3" w:rsidRPr="00106253" w:rsidRDefault="00A711A3" w:rsidP="00A711A3">
            <w:pPr>
              <w:ind w:left="72"/>
              <w:jc w:val="right"/>
              <w:rPr>
                <w:color w:val="FF0000"/>
                <w:sz w:val="36"/>
                <w:szCs w:val="36"/>
              </w:rPr>
            </w:pPr>
          </w:p>
          <w:p w:rsidR="0026699F" w:rsidRPr="00106253" w:rsidRDefault="0026699F" w:rsidP="00A711A3">
            <w:pPr>
              <w:ind w:left="72"/>
              <w:jc w:val="right"/>
              <w:rPr>
                <w:sz w:val="36"/>
                <w:szCs w:val="36"/>
              </w:rPr>
            </w:pPr>
          </w:p>
        </w:tc>
      </w:tr>
      <w:tr w:rsidR="0026699F" w:rsidRPr="00106253" w:rsidTr="00A36851">
        <w:tc>
          <w:tcPr>
            <w:tcW w:w="10765" w:type="dxa"/>
            <w:gridSpan w:val="2"/>
            <w:vAlign w:val="center"/>
          </w:tcPr>
          <w:p w:rsidR="00A711A3" w:rsidRPr="00106253" w:rsidRDefault="00A711A3" w:rsidP="00A711A3">
            <w:pPr>
              <w:ind w:left="72"/>
              <w:rPr>
                <w:i/>
                <w:color w:val="FF0000"/>
                <w:sz w:val="24"/>
              </w:rPr>
            </w:pPr>
          </w:p>
          <w:p w:rsidR="00A711A3" w:rsidRPr="00106253" w:rsidRDefault="00A711A3" w:rsidP="00A711A3">
            <w:pPr>
              <w:ind w:left="72"/>
              <w:rPr>
                <w:i/>
                <w:color w:val="FF0000"/>
                <w:sz w:val="24"/>
              </w:rPr>
            </w:pPr>
          </w:p>
          <w:p w:rsidR="00A711A3" w:rsidRPr="00106253" w:rsidRDefault="00A711A3" w:rsidP="00A711A3">
            <w:pPr>
              <w:ind w:left="72"/>
              <w:rPr>
                <w:i/>
                <w:color w:val="FF0000"/>
                <w:sz w:val="24"/>
              </w:rPr>
            </w:pPr>
          </w:p>
          <w:p w:rsidR="00A711A3" w:rsidRPr="00106253" w:rsidRDefault="00A711A3" w:rsidP="00A711A3">
            <w:pPr>
              <w:ind w:left="72"/>
              <w:rPr>
                <w:i/>
                <w:color w:val="FF0000"/>
                <w:sz w:val="24"/>
              </w:rPr>
            </w:pPr>
          </w:p>
          <w:p w:rsidR="00A711A3" w:rsidRPr="00106253" w:rsidRDefault="00A711A3" w:rsidP="00A711A3">
            <w:pPr>
              <w:ind w:left="72"/>
              <w:rPr>
                <w:i/>
                <w:color w:val="FF0000"/>
                <w:sz w:val="24"/>
              </w:rPr>
            </w:pPr>
          </w:p>
          <w:p w:rsidR="00A711A3" w:rsidRPr="00106253" w:rsidRDefault="00A711A3" w:rsidP="00A711A3">
            <w:pPr>
              <w:ind w:left="72"/>
              <w:rPr>
                <w:i/>
                <w:color w:val="FF0000"/>
                <w:sz w:val="24"/>
              </w:rPr>
            </w:pPr>
          </w:p>
          <w:p w:rsidR="00A711A3" w:rsidRPr="00106253" w:rsidRDefault="0026699F" w:rsidP="00763E93">
            <w:pPr>
              <w:ind w:left="72"/>
              <w:jc w:val="right"/>
              <w:rPr>
                <w:b/>
                <w:sz w:val="24"/>
              </w:rPr>
            </w:pPr>
            <w:r w:rsidRPr="00106253">
              <w:rPr>
                <w:b/>
                <w:sz w:val="24"/>
              </w:rPr>
              <w:t xml:space="preserve">Prepared By: </w:t>
            </w:r>
            <w:r w:rsidR="00915813" w:rsidRPr="00106253">
              <w:rPr>
                <w:b/>
                <w:sz w:val="24"/>
              </w:rPr>
              <w:t xml:space="preserve">Amy </w:t>
            </w:r>
            <w:del w:id="6" w:author="Amy Byers" w:date="2015-03-23T11:54:00Z">
              <w:r w:rsidR="00915813" w:rsidRPr="00106253" w:rsidDel="00B505DD">
                <w:rPr>
                  <w:b/>
                  <w:sz w:val="24"/>
                </w:rPr>
                <w:delText>Lackas</w:delText>
              </w:r>
            </w:del>
            <w:ins w:id="7" w:author="Amy Byers" w:date="2015-03-23T11:54:00Z">
              <w:r w:rsidR="00B505DD">
                <w:rPr>
                  <w:b/>
                  <w:sz w:val="24"/>
                </w:rPr>
                <w:t>Byers</w:t>
              </w:r>
            </w:ins>
          </w:p>
          <w:p w:rsidR="00763E93" w:rsidRPr="00106253" w:rsidRDefault="00763E93" w:rsidP="00763E93">
            <w:pPr>
              <w:ind w:left="72"/>
              <w:jc w:val="right"/>
              <w:rPr>
                <w:b/>
                <w:color w:val="FF0000"/>
                <w:sz w:val="24"/>
              </w:rPr>
            </w:pPr>
          </w:p>
          <w:p w:rsidR="00763E93" w:rsidRPr="00106253" w:rsidRDefault="00763E93" w:rsidP="00763E93">
            <w:pPr>
              <w:ind w:left="72"/>
              <w:jc w:val="right"/>
              <w:rPr>
                <w:b/>
                <w:color w:val="FF0000"/>
                <w:sz w:val="24"/>
              </w:rPr>
            </w:pPr>
          </w:p>
          <w:p w:rsidR="00763E93" w:rsidRPr="00106253" w:rsidRDefault="00763E93" w:rsidP="00CB6F29">
            <w:pPr>
              <w:rPr>
                <w:b/>
                <w:sz w:val="24"/>
              </w:rPr>
            </w:pPr>
          </w:p>
        </w:tc>
      </w:tr>
      <w:tr w:rsidR="0026699F" w:rsidRPr="00106253" w:rsidTr="00A36851">
        <w:tc>
          <w:tcPr>
            <w:tcW w:w="10765" w:type="dxa"/>
            <w:gridSpan w:val="2"/>
            <w:vAlign w:val="center"/>
          </w:tcPr>
          <w:p w:rsidR="00A711A3" w:rsidRPr="00106253" w:rsidRDefault="00A711A3" w:rsidP="00CB6F29">
            <w:pPr>
              <w:rPr>
                <w:b/>
                <w:iCs/>
                <w:sz w:val="24"/>
              </w:rPr>
            </w:pPr>
          </w:p>
        </w:tc>
      </w:tr>
    </w:tbl>
    <w:p w:rsidR="008E55BA" w:rsidRPr="00106253" w:rsidRDefault="008E55BA" w:rsidP="009942AA">
      <w:pPr>
        <w:pStyle w:val="StyleHeaderItalic"/>
        <w:pBdr>
          <w:bottom w:val="single" w:sz="4" w:space="0" w:color="auto"/>
        </w:pBdr>
        <w:rPr>
          <w:b/>
        </w:rPr>
      </w:pPr>
      <w:r w:rsidRPr="00106253">
        <w:rPr>
          <w:b/>
        </w:rPr>
        <w:lastRenderedPageBreak/>
        <w:t>Table of Contents</w:t>
      </w:r>
    </w:p>
    <w:p w:rsidR="00EC46C4" w:rsidRPr="00106253" w:rsidRDefault="00184664">
      <w:pPr>
        <w:pStyle w:val="TOC1"/>
        <w:rPr>
          <w:rFonts w:asciiTheme="minorHAnsi" w:eastAsiaTheme="minorEastAsia" w:hAnsiTheme="minorHAnsi" w:cstheme="minorBidi"/>
          <w:noProof/>
          <w:sz w:val="22"/>
          <w:szCs w:val="22"/>
        </w:rPr>
      </w:pPr>
      <w:r w:rsidRPr="00106253">
        <w:rPr>
          <w:b/>
          <w:sz w:val="24"/>
        </w:rPr>
        <w:fldChar w:fldCharType="begin"/>
      </w:r>
      <w:r w:rsidR="00D01C88" w:rsidRPr="00106253">
        <w:rPr>
          <w:b/>
          <w:sz w:val="24"/>
        </w:rPr>
        <w:instrText xml:space="preserve"> TOC \o "1-2" \h \z \u </w:instrText>
      </w:r>
      <w:r w:rsidRPr="00106253">
        <w:rPr>
          <w:b/>
          <w:sz w:val="24"/>
        </w:rPr>
        <w:fldChar w:fldCharType="separate"/>
      </w:r>
      <w:hyperlink w:anchor="_Toc398129508" w:history="1">
        <w:r w:rsidR="00EC46C4" w:rsidRPr="00106253">
          <w:rPr>
            <w:rStyle w:val="Hyperlink"/>
            <w:i/>
            <w:noProof/>
          </w:rPr>
          <w:t>1.</w:t>
        </w:r>
        <w:r w:rsidR="00EC46C4" w:rsidRPr="00106253">
          <w:rPr>
            <w:rFonts w:asciiTheme="minorHAnsi" w:eastAsiaTheme="minorEastAsia" w:hAnsiTheme="minorHAnsi" w:cstheme="minorBidi"/>
            <w:noProof/>
            <w:sz w:val="22"/>
            <w:szCs w:val="22"/>
          </w:rPr>
          <w:tab/>
        </w:r>
        <w:r w:rsidR="00EC46C4" w:rsidRPr="00106253">
          <w:rPr>
            <w:rStyle w:val="Hyperlink"/>
            <w:i/>
            <w:noProof/>
          </w:rPr>
          <w:t>Feature Overview</w:t>
        </w:r>
        <w:r w:rsidR="00EC46C4" w:rsidRPr="00106253">
          <w:rPr>
            <w:noProof/>
            <w:webHidden/>
          </w:rPr>
          <w:tab/>
        </w:r>
        <w:r w:rsidR="00EC46C4" w:rsidRPr="00106253">
          <w:rPr>
            <w:noProof/>
            <w:webHidden/>
          </w:rPr>
          <w:fldChar w:fldCharType="begin"/>
        </w:r>
        <w:r w:rsidR="00EC46C4" w:rsidRPr="00106253">
          <w:rPr>
            <w:noProof/>
            <w:webHidden/>
          </w:rPr>
          <w:instrText xml:space="preserve"> PAGEREF _Toc398129508 \h </w:instrText>
        </w:r>
        <w:r w:rsidR="00EC46C4" w:rsidRPr="00106253">
          <w:rPr>
            <w:noProof/>
            <w:webHidden/>
          </w:rPr>
        </w:r>
        <w:r w:rsidR="00EC46C4" w:rsidRPr="00106253">
          <w:rPr>
            <w:noProof/>
            <w:webHidden/>
          </w:rPr>
          <w:fldChar w:fldCharType="separate"/>
        </w:r>
        <w:r w:rsidR="00EC46C4" w:rsidRPr="00106253">
          <w:rPr>
            <w:noProof/>
            <w:webHidden/>
          </w:rPr>
          <w:t>4</w:t>
        </w:r>
        <w:r w:rsidR="00EC46C4"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09" w:history="1">
        <w:r w:rsidRPr="00106253">
          <w:rPr>
            <w:rStyle w:val="Hyperlink"/>
            <w:noProof/>
          </w:rPr>
          <w:t>1.1</w:t>
        </w:r>
        <w:r w:rsidRPr="00106253">
          <w:rPr>
            <w:rFonts w:asciiTheme="minorHAnsi" w:eastAsiaTheme="minorEastAsia" w:hAnsiTheme="minorHAnsi" w:cstheme="minorBidi"/>
            <w:noProof/>
            <w:sz w:val="22"/>
            <w:szCs w:val="22"/>
          </w:rPr>
          <w:tab/>
        </w:r>
        <w:r w:rsidRPr="00106253">
          <w:rPr>
            <w:rStyle w:val="Hyperlink"/>
            <w:noProof/>
          </w:rPr>
          <w:t>Feature Description</w:t>
        </w:r>
        <w:r w:rsidRPr="00106253">
          <w:rPr>
            <w:noProof/>
            <w:webHidden/>
          </w:rPr>
          <w:tab/>
        </w:r>
        <w:r w:rsidRPr="00106253">
          <w:rPr>
            <w:noProof/>
            <w:webHidden/>
          </w:rPr>
          <w:fldChar w:fldCharType="begin"/>
        </w:r>
        <w:r w:rsidRPr="00106253">
          <w:rPr>
            <w:noProof/>
            <w:webHidden/>
          </w:rPr>
          <w:instrText xml:space="preserve"> PAGEREF _Toc398129509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0" w:history="1">
        <w:r w:rsidRPr="00106253">
          <w:rPr>
            <w:rStyle w:val="Hyperlink"/>
            <w:noProof/>
          </w:rPr>
          <w:t>1.2</w:t>
        </w:r>
        <w:r w:rsidRPr="00106253">
          <w:rPr>
            <w:rFonts w:asciiTheme="minorHAnsi" w:eastAsiaTheme="minorEastAsia" w:hAnsiTheme="minorHAnsi" w:cstheme="minorBidi"/>
            <w:noProof/>
            <w:sz w:val="22"/>
            <w:szCs w:val="22"/>
          </w:rPr>
          <w:tab/>
        </w:r>
        <w:r w:rsidRPr="00106253">
          <w:rPr>
            <w:rStyle w:val="Hyperlink"/>
            <w:noProof/>
          </w:rPr>
          <w:t>Assumptions</w:t>
        </w:r>
        <w:r w:rsidRPr="00106253">
          <w:rPr>
            <w:noProof/>
            <w:webHidden/>
          </w:rPr>
          <w:tab/>
        </w:r>
        <w:r w:rsidRPr="00106253">
          <w:rPr>
            <w:noProof/>
            <w:webHidden/>
          </w:rPr>
          <w:fldChar w:fldCharType="begin"/>
        </w:r>
        <w:r w:rsidRPr="00106253">
          <w:rPr>
            <w:noProof/>
            <w:webHidden/>
          </w:rPr>
          <w:instrText xml:space="preserve"> PAGEREF _Toc398129510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1" w:history="1">
        <w:r w:rsidRPr="00106253">
          <w:rPr>
            <w:rStyle w:val="Hyperlink"/>
            <w:noProof/>
          </w:rPr>
          <w:t>1.3</w:t>
        </w:r>
        <w:r w:rsidRPr="00106253">
          <w:rPr>
            <w:rFonts w:asciiTheme="minorHAnsi" w:eastAsiaTheme="minorEastAsia" w:hAnsiTheme="minorHAnsi" w:cstheme="minorBidi"/>
            <w:noProof/>
            <w:sz w:val="22"/>
            <w:szCs w:val="22"/>
          </w:rPr>
          <w:tab/>
        </w:r>
        <w:r w:rsidRPr="00106253">
          <w:rPr>
            <w:rStyle w:val="Hyperlink"/>
            <w:noProof/>
          </w:rPr>
          <w:t>Parameters and System Settings</w:t>
        </w:r>
        <w:r w:rsidRPr="00106253">
          <w:rPr>
            <w:noProof/>
            <w:webHidden/>
          </w:rPr>
          <w:tab/>
        </w:r>
        <w:r w:rsidRPr="00106253">
          <w:rPr>
            <w:noProof/>
            <w:webHidden/>
          </w:rPr>
          <w:fldChar w:fldCharType="begin"/>
        </w:r>
        <w:r w:rsidRPr="00106253">
          <w:rPr>
            <w:noProof/>
            <w:webHidden/>
          </w:rPr>
          <w:instrText xml:space="preserve"> PAGEREF _Toc398129511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2" w:history="1">
        <w:r w:rsidRPr="00106253">
          <w:rPr>
            <w:rStyle w:val="Hyperlink"/>
            <w:noProof/>
          </w:rPr>
          <w:t>1.4</w:t>
        </w:r>
        <w:r w:rsidRPr="00106253">
          <w:rPr>
            <w:rFonts w:asciiTheme="minorHAnsi" w:eastAsiaTheme="minorEastAsia" w:hAnsiTheme="minorHAnsi" w:cstheme="minorBidi"/>
            <w:noProof/>
            <w:sz w:val="22"/>
            <w:szCs w:val="22"/>
          </w:rPr>
          <w:tab/>
        </w:r>
        <w:r w:rsidRPr="00106253">
          <w:rPr>
            <w:rStyle w:val="Hyperlink"/>
            <w:noProof/>
          </w:rPr>
          <w:t>Interfaces</w:t>
        </w:r>
        <w:r w:rsidRPr="00106253">
          <w:rPr>
            <w:noProof/>
            <w:webHidden/>
          </w:rPr>
          <w:tab/>
        </w:r>
        <w:r w:rsidRPr="00106253">
          <w:rPr>
            <w:noProof/>
            <w:webHidden/>
          </w:rPr>
          <w:fldChar w:fldCharType="begin"/>
        </w:r>
        <w:r w:rsidRPr="00106253">
          <w:rPr>
            <w:noProof/>
            <w:webHidden/>
          </w:rPr>
          <w:instrText xml:space="preserve"> PAGEREF _Toc398129512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13" w:history="1">
        <w:r w:rsidRPr="00106253">
          <w:rPr>
            <w:rStyle w:val="Hyperlink"/>
            <w:i/>
            <w:noProof/>
          </w:rPr>
          <w:t>2.</w:t>
        </w:r>
        <w:r w:rsidRPr="00106253">
          <w:rPr>
            <w:rFonts w:asciiTheme="minorHAnsi" w:eastAsiaTheme="minorEastAsia" w:hAnsiTheme="minorHAnsi" w:cstheme="minorBidi"/>
            <w:noProof/>
            <w:sz w:val="22"/>
            <w:szCs w:val="22"/>
          </w:rPr>
          <w:tab/>
        </w:r>
        <w:r w:rsidRPr="00106253">
          <w:rPr>
            <w:rStyle w:val="Hyperlink"/>
            <w:i/>
            <w:noProof/>
          </w:rPr>
          <w:t>USE CASE: Issue Raincheck</w:t>
        </w:r>
        <w:r w:rsidRPr="00106253">
          <w:rPr>
            <w:noProof/>
            <w:webHidden/>
          </w:rPr>
          <w:tab/>
        </w:r>
        <w:r w:rsidRPr="00106253">
          <w:rPr>
            <w:noProof/>
            <w:webHidden/>
          </w:rPr>
          <w:fldChar w:fldCharType="begin"/>
        </w:r>
        <w:r w:rsidRPr="00106253">
          <w:rPr>
            <w:noProof/>
            <w:webHidden/>
          </w:rPr>
          <w:instrText xml:space="preserve"> PAGEREF _Toc398129513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4" w:history="1">
        <w:r w:rsidRPr="00106253">
          <w:rPr>
            <w:rStyle w:val="Hyperlink"/>
            <w:noProof/>
          </w:rPr>
          <w:t>2.1</w:t>
        </w:r>
        <w:r w:rsidRPr="00106253">
          <w:rPr>
            <w:rFonts w:asciiTheme="minorHAnsi" w:eastAsiaTheme="minorEastAsia" w:hAnsiTheme="minorHAnsi" w:cstheme="minorBidi"/>
            <w:noProof/>
            <w:sz w:val="22"/>
            <w:szCs w:val="22"/>
          </w:rPr>
          <w:tab/>
        </w:r>
        <w:r w:rsidRPr="00106253">
          <w:rPr>
            <w:rStyle w:val="Hyperlink"/>
            <w:noProof/>
          </w:rPr>
          <w:t>Feature Flow</w:t>
        </w:r>
        <w:r w:rsidRPr="00106253">
          <w:rPr>
            <w:noProof/>
            <w:webHidden/>
          </w:rPr>
          <w:tab/>
        </w:r>
        <w:r w:rsidRPr="00106253">
          <w:rPr>
            <w:noProof/>
            <w:webHidden/>
          </w:rPr>
          <w:fldChar w:fldCharType="begin"/>
        </w:r>
        <w:r w:rsidRPr="00106253">
          <w:rPr>
            <w:noProof/>
            <w:webHidden/>
          </w:rPr>
          <w:instrText xml:space="preserve"> PAGEREF _Toc398129514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5" w:history="1">
        <w:r w:rsidRPr="00106253">
          <w:rPr>
            <w:rStyle w:val="Hyperlink"/>
            <w:noProof/>
          </w:rPr>
          <w:t>2.2</w:t>
        </w:r>
        <w:r w:rsidRPr="00106253">
          <w:rPr>
            <w:rFonts w:asciiTheme="minorHAnsi" w:eastAsiaTheme="minorEastAsia" w:hAnsiTheme="minorHAnsi" w:cstheme="minorBidi"/>
            <w:noProof/>
            <w:sz w:val="22"/>
            <w:szCs w:val="22"/>
          </w:rPr>
          <w:tab/>
        </w:r>
        <w:r w:rsidRPr="00106253">
          <w:rPr>
            <w:rStyle w:val="Hyperlink"/>
            <w:noProof/>
          </w:rPr>
          <w:t>Precondition</w:t>
        </w:r>
        <w:r w:rsidRPr="00106253">
          <w:rPr>
            <w:noProof/>
            <w:webHidden/>
          </w:rPr>
          <w:tab/>
        </w:r>
        <w:r w:rsidRPr="00106253">
          <w:rPr>
            <w:noProof/>
            <w:webHidden/>
          </w:rPr>
          <w:fldChar w:fldCharType="begin"/>
        </w:r>
        <w:r w:rsidRPr="00106253">
          <w:rPr>
            <w:noProof/>
            <w:webHidden/>
          </w:rPr>
          <w:instrText xml:space="preserve"> PAGEREF _Toc398129515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6" w:history="1">
        <w:r w:rsidRPr="00106253">
          <w:rPr>
            <w:rStyle w:val="Hyperlink"/>
            <w:noProof/>
          </w:rPr>
          <w:t>2.3</w:t>
        </w:r>
        <w:r w:rsidRPr="00106253">
          <w:rPr>
            <w:rFonts w:asciiTheme="minorHAnsi" w:eastAsiaTheme="minorEastAsia" w:hAnsiTheme="minorHAnsi" w:cstheme="minorBidi"/>
            <w:noProof/>
            <w:sz w:val="22"/>
            <w:szCs w:val="22"/>
          </w:rPr>
          <w:tab/>
        </w:r>
        <w:r w:rsidRPr="00106253">
          <w:rPr>
            <w:rStyle w:val="Hyperlink"/>
            <w:noProof/>
          </w:rPr>
          <w:t>Main Flow</w:t>
        </w:r>
        <w:r w:rsidRPr="00106253">
          <w:rPr>
            <w:noProof/>
            <w:webHidden/>
          </w:rPr>
          <w:tab/>
        </w:r>
        <w:r w:rsidRPr="00106253">
          <w:rPr>
            <w:noProof/>
            <w:webHidden/>
          </w:rPr>
          <w:fldChar w:fldCharType="begin"/>
        </w:r>
        <w:r w:rsidRPr="00106253">
          <w:rPr>
            <w:noProof/>
            <w:webHidden/>
          </w:rPr>
          <w:instrText xml:space="preserve"> PAGEREF _Toc398129516 \h </w:instrText>
        </w:r>
        <w:r w:rsidRPr="00106253">
          <w:rPr>
            <w:noProof/>
            <w:webHidden/>
          </w:rPr>
        </w:r>
        <w:r w:rsidRPr="00106253">
          <w:rPr>
            <w:noProof/>
            <w:webHidden/>
          </w:rPr>
          <w:fldChar w:fldCharType="separate"/>
        </w:r>
        <w:r w:rsidRPr="00106253">
          <w:rPr>
            <w:noProof/>
            <w:webHidden/>
          </w:rPr>
          <w:t>4</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7" w:history="1">
        <w:r w:rsidRPr="00106253">
          <w:rPr>
            <w:rStyle w:val="Hyperlink"/>
            <w:noProof/>
          </w:rPr>
          <w:t>2.4</w:t>
        </w:r>
        <w:r w:rsidRPr="00106253">
          <w:rPr>
            <w:rFonts w:asciiTheme="minorHAnsi" w:eastAsiaTheme="minorEastAsia" w:hAnsiTheme="minorHAnsi" w:cstheme="minorBidi"/>
            <w:noProof/>
            <w:sz w:val="22"/>
            <w:szCs w:val="22"/>
          </w:rPr>
          <w:tab/>
        </w:r>
        <w:r w:rsidRPr="00106253">
          <w:rPr>
            <w:rStyle w:val="Hyperlink"/>
            <w:noProof/>
          </w:rPr>
          <w:t>Alternate Flows</w:t>
        </w:r>
        <w:r w:rsidRPr="00106253">
          <w:rPr>
            <w:noProof/>
            <w:webHidden/>
          </w:rPr>
          <w:tab/>
        </w:r>
        <w:r w:rsidRPr="00106253">
          <w:rPr>
            <w:noProof/>
            <w:webHidden/>
          </w:rPr>
          <w:fldChar w:fldCharType="begin"/>
        </w:r>
        <w:r w:rsidRPr="00106253">
          <w:rPr>
            <w:noProof/>
            <w:webHidden/>
          </w:rPr>
          <w:instrText xml:space="preserve"> PAGEREF _Toc398129517 \h </w:instrText>
        </w:r>
        <w:r w:rsidRPr="00106253">
          <w:rPr>
            <w:noProof/>
            <w:webHidden/>
          </w:rPr>
        </w:r>
        <w:r w:rsidRPr="00106253">
          <w:rPr>
            <w:noProof/>
            <w:webHidden/>
          </w:rPr>
          <w:fldChar w:fldCharType="separate"/>
        </w:r>
        <w:r w:rsidRPr="00106253">
          <w:rPr>
            <w:noProof/>
            <w:webHidden/>
          </w:rPr>
          <w:t>5</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8" w:history="1">
        <w:r w:rsidRPr="00106253">
          <w:rPr>
            <w:rStyle w:val="Hyperlink"/>
            <w:noProof/>
          </w:rPr>
          <w:t>2.5</w:t>
        </w:r>
        <w:r w:rsidRPr="00106253">
          <w:rPr>
            <w:rFonts w:asciiTheme="minorHAnsi" w:eastAsiaTheme="minorEastAsia" w:hAnsiTheme="minorHAnsi" w:cstheme="minorBidi"/>
            <w:noProof/>
            <w:sz w:val="22"/>
            <w:szCs w:val="22"/>
          </w:rPr>
          <w:tab/>
        </w:r>
        <w:r w:rsidRPr="00106253">
          <w:rPr>
            <w:rStyle w:val="Hyperlink"/>
            <w:noProof/>
          </w:rPr>
          <w:t>Post Condition</w:t>
        </w:r>
        <w:r w:rsidRPr="00106253">
          <w:rPr>
            <w:noProof/>
            <w:webHidden/>
          </w:rPr>
          <w:tab/>
        </w:r>
        <w:r w:rsidRPr="00106253">
          <w:rPr>
            <w:noProof/>
            <w:webHidden/>
          </w:rPr>
          <w:fldChar w:fldCharType="begin"/>
        </w:r>
        <w:r w:rsidRPr="00106253">
          <w:rPr>
            <w:noProof/>
            <w:webHidden/>
          </w:rPr>
          <w:instrText xml:space="preserve"> PAGEREF _Toc398129518 \h </w:instrText>
        </w:r>
        <w:r w:rsidRPr="00106253">
          <w:rPr>
            <w:noProof/>
            <w:webHidden/>
          </w:rPr>
        </w:r>
        <w:r w:rsidRPr="00106253">
          <w:rPr>
            <w:noProof/>
            <w:webHidden/>
          </w:rPr>
          <w:fldChar w:fldCharType="separate"/>
        </w:r>
        <w:r w:rsidRPr="00106253">
          <w:rPr>
            <w:noProof/>
            <w:webHidden/>
          </w:rPr>
          <w:t>5</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19" w:history="1">
        <w:r w:rsidRPr="00106253">
          <w:rPr>
            <w:rStyle w:val="Hyperlink"/>
            <w:noProof/>
          </w:rPr>
          <w:t>2.6</w:t>
        </w:r>
        <w:r w:rsidRPr="00106253">
          <w:rPr>
            <w:rFonts w:asciiTheme="minorHAnsi" w:eastAsiaTheme="minorEastAsia" w:hAnsiTheme="minorHAnsi" w:cstheme="minorBidi"/>
            <w:noProof/>
            <w:sz w:val="22"/>
            <w:szCs w:val="22"/>
          </w:rPr>
          <w:tab/>
        </w:r>
        <w:r w:rsidRPr="00106253">
          <w:rPr>
            <w:rStyle w:val="Hyperlink"/>
            <w:noProof/>
          </w:rPr>
          <w:t>Special Requirements</w:t>
        </w:r>
        <w:r w:rsidRPr="00106253">
          <w:rPr>
            <w:noProof/>
            <w:webHidden/>
          </w:rPr>
          <w:tab/>
        </w:r>
        <w:r w:rsidRPr="00106253">
          <w:rPr>
            <w:noProof/>
            <w:webHidden/>
          </w:rPr>
          <w:fldChar w:fldCharType="begin"/>
        </w:r>
        <w:r w:rsidRPr="00106253">
          <w:rPr>
            <w:noProof/>
            <w:webHidden/>
          </w:rPr>
          <w:instrText xml:space="preserve"> PAGEREF _Toc398129519 \h </w:instrText>
        </w:r>
        <w:r w:rsidRPr="00106253">
          <w:rPr>
            <w:noProof/>
            <w:webHidden/>
          </w:rPr>
        </w:r>
        <w:r w:rsidRPr="00106253">
          <w:rPr>
            <w:noProof/>
            <w:webHidden/>
          </w:rPr>
          <w:fldChar w:fldCharType="separate"/>
        </w:r>
        <w:r w:rsidRPr="00106253">
          <w:rPr>
            <w:noProof/>
            <w:webHidden/>
          </w:rPr>
          <w:t>5</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20" w:history="1">
        <w:r w:rsidRPr="00106253">
          <w:rPr>
            <w:rStyle w:val="Hyperlink"/>
            <w:i/>
            <w:noProof/>
          </w:rPr>
          <w:t>3.</w:t>
        </w:r>
        <w:r w:rsidRPr="00106253">
          <w:rPr>
            <w:rFonts w:asciiTheme="minorHAnsi" w:eastAsiaTheme="minorEastAsia" w:hAnsiTheme="minorHAnsi" w:cstheme="minorBidi"/>
            <w:noProof/>
            <w:sz w:val="22"/>
            <w:szCs w:val="22"/>
          </w:rPr>
          <w:tab/>
        </w:r>
        <w:r w:rsidRPr="00106253">
          <w:rPr>
            <w:rStyle w:val="Hyperlink"/>
            <w:i/>
            <w:noProof/>
          </w:rPr>
          <w:t>USE CASE: Raincheck Redemption</w:t>
        </w:r>
        <w:r w:rsidRPr="00106253">
          <w:rPr>
            <w:noProof/>
            <w:webHidden/>
          </w:rPr>
          <w:tab/>
        </w:r>
        <w:r w:rsidRPr="00106253">
          <w:rPr>
            <w:noProof/>
            <w:webHidden/>
          </w:rPr>
          <w:fldChar w:fldCharType="begin"/>
        </w:r>
        <w:r w:rsidRPr="00106253">
          <w:rPr>
            <w:noProof/>
            <w:webHidden/>
          </w:rPr>
          <w:instrText xml:space="preserve"> PAGEREF _Toc398129520 \h </w:instrText>
        </w:r>
        <w:r w:rsidRPr="00106253">
          <w:rPr>
            <w:noProof/>
            <w:webHidden/>
          </w:rPr>
        </w:r>
        <w:r w:rsidRPr="00106253">
          <w:rPr>
            <w:noProof/>
            <w:webHidden/>
          </w:rPr>
          <w:fldChar w:fldCharType="separate"/>
        </w:r>
        <w:r w:rsidRPr="00106253">
          <w:rPr>
            <w:noProof/>
            <w:webHidden/>
          </w:rPr>
          <w:t>6</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1" w:history="1">
        <w:r w:rsidRPr="00106253">
          <w:rPr>
            <w:rStyle w:val="Hyperlink"/>
            <w:noProof/>
          </w:rPr>
          <w:t>3.1</w:t>
        </w:r>
        <w:r w:rsidRPr="00106253">
          <w:rPr>
            <w:rFonts w:asciiTheme="minorHAnsi" w:eastAsiaTheme="minorEastAsia" w:hAnsiTheme="minorHAnsi" w:cstheme="minorBidi"/>
            <w:noProof/>
            <w:sz w:val="22"/>
            <w:szCs w:val="22"/>
          </w:rPr>
          <w:tab/>
        </w:r>
        <w:r w:rsidRPr="00106253">
          <w:rPr>
            <w:rStyle w:val="Hyperlink"/>
            <w:noProof/>
          </w:rPr>
          <w:t>Feature Flow</w:t>
        </w:r>
        <w:r w:rsidRPr="00106253">
          <w:rPr>
            <w:noProof/>
            <w:webHidden/>
          </w:rPr>
          <w:tab/>
        </w:r>
        <w:r w:rsidRPr="00106253">
          <w:rPr>
            <w:noProof/>
            <w:webHidden/>
          </w:rPr>
          <w:fldChar w:fldCharType="begin"/>
        </w:r>
        <w:r w:rsidRPr="00106253">
          <w:rPr>
            <w:noProof/>
            <w:webHidden/>
          </w:rPr>
          <w:instrText xml:space="preserve"> PAGEREF _Toc398129521 \h </w:instrText>
        </w:r>
        <w:r w:rsidRPr="00106253">
          <w:rPr>
            <w:noProof/>
            <w:webHidden/>
          </w:rPr>
        </w:r>
        <w:r w:rsidRPr="00106253">
          <w:rPr>
            <w:noProof/>
            <w:webHidden/>
          </w:rPr>
          <w:fldChar w:fldCharType="separate"/>
        </w:r>
        <w:r w:rsidRPr="00106253">
          <w:rPr>
            <w:noProof/>
            <w:webHidden/>
          </w:rPr>
          <w:t>6</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2" w:history="1">
        <w:r w:rsidRPr="00106253">
          <w:rPr>
            <w:rStyle w:val="Hyperlink"/>
            <w:noProof/>
          </w:rPr>
          <w:t>3.2</w:t>
        </w:r>
        <w:r w:rsidRPr="00106253">
          <w:rPr>
            <w:rFonts w:asciiTheme="minorHAnsi" w:eastAsiaTheme="minorEastAsia" w:hAnsiTheme="minorHAnsi" w:cstheme="minorBidi"/>
            <w:noProof/>
            <w:sz w:val="22"/>
            <w:szCs w:val="22"/>
          </w:rPr>
          <w:tab/>
        </w:r>
        <w:r w:rsidRPr="00106253">
          <w:rPr>
            <w:rStyle w:val="Hyperlink"/>
            <w:noProof/>
          </w:rPr>
          <w:t>Precondition</w:t>
        </w:r>
        <w:r w:rsidRPr="00106253">
          <w:rPr>
            <w:noProof/>
            <w:webHidden/>
          </w:rPr>
          <w:tab/>
        </w:r>
        <w:r w:rsidRPr="00106253">
          <w:rPr>
            <w:noProof/>
            <w:webHidden/>
          </w:rPr>
          <w:fldChar w:fldCharType="begin"/>
        </w:r>
        <w:r w:rsidRPr="00106253">
          <w:rPr>
            <w:noProof/>
            <w:webHidden/>
          </w:rPr>
          <w:instrText xml:space="preserve"> PAGEREF _Toc398129522 \h </w:instrText>
        </w:r>
        <w:r w:rsidRPr="00106253">
          <w:rPr>
            <w:noProof/>
            <w:webHidden/>
          </w:rPr>
        </w:r>
        <w:r w:rsidRPr="00106253">
          <w:rPr>
            <w:noProof/>
            <w:webHidden/>
          </w:rPr>
          <w:fldChar w:fldCharType="separate"/>
        </w:r>
        <w:r w:rsidRPr="00106253">
          <w:rPr>
            <w:noProof/>
            <w:webHidden/>
          </w:rPr>
          <w:t>6</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3" w:history="1">
        <w:r w:rsidRPr="00106253">
          <w:rPr>
            <w:rStyle w:val="Hyperlink"/>
            <w:noProof/>
          </w:rPr>
          <w:t>3.3</w:t>
        </w:r>
        <w:r w:rsidRPr="00106253">
          <w:rPr>
            <w:rFonts w:asciiTheme="minorHAnsi" w:eastAsiaTheme="minorEastAsia" w:hAnsiTheme="minorHAnsi" w:cstheme="minorBidi"/>
            <w:noProof/>
            <w:sz w:val="22"/>
            <w:szCs w:val="22"/>
          </w:rPr>
          <w:tab/>
        </w:r>
        <w:r w:rsidRPr="00106253">
          <w:rPr>
            <w:rStyle w:val="Hyperlink"/>
            <w:noProof/>
          </w:rPr>
          <w:t>Main Flow</w:t>
        </w:r>
        <w:r w:rsidRPr="00106253">
          <w:rPr>
            <w:noProof/>
            <w:webHidden/>
          </w:rPr>
          <w:tab/>
        </w:r>
        <w:r w:rsidRPr="00106253">
          <w:rPr>
            <w:noProof/>
            <w:webHidden/>
          </w:rPr>
          <w:fldChar w:fldCharType="begin"/>
        </w:r>
        <w:r w:rsidRPr="00106253">
          <w:rPr>
            <w:noProof/>
            <w:webHidden/>
          </w:rPr>
          <w:instrText xml:space="preserve"> PAGEREF _Toc398129523 \h </w:instrText>
        </w:r>
        <w:r w:rsidRPr="00106253">
          <w:rPr>
            <w:noProof/>
            <w:webHidden/>
          </w:rPr>
        </w:r>
        <w:r w:rsidRPr="00106253">
          <w:rPr>
            <w:noProof/>
            <w:webHidden/>
          </w:rPr>
          <w:fldChar w:fldCharType="separate"/>
        </w:r>
        <w:r w:rsidRPr="00106253">
          <w:rPr>
            <w:noProof/>
            <w:webHidden/>
          </w:rPr>
          <w:t>7</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4" w:history="1">
        <w:r w:rsidRPr="00106253">
          <w:rPr>
            <w:rStyle w:val="Hyperlink"/>
            <w:noProof/>
          </w:rPr>
          <w:t>3.4</w:t>
        </w:r>
        <w:r w:rsidRPr="00106253">
          <w:rPr>
            <w:rFonts w:asciiTheme="minorHAnsi" w:eastAsiaTheme="minorEastAsia" w:hAnsiTheme="minorHAnsi" w:cstheme="minorBidi"/>
            <w:noProof/>
            <w:sz w:val="22"/>
            <w:szCs w:val="22"/>
          </w:rPr>
          <w:tab/>
        </w:r>
        <w:r w:rsidRPr="00106253">
          <w:rPr>
            <w:rStyle w:val="Hyperlink"/>
            <w:noProof/>
          </w:rPr>
          <w:t>Post Condition</w:t>
        </w:r>
        <w:r w:rsidRPr="00106253">
          <w:rPr>
            <w:noProof/>
            <w:webHidden/>
          </w:rPr>
          <w:tab/>
        </w:r>
        <w:r w:rsidRPr="00106253">
          <w:rPr>
            <w:noProof/>
            <w:webHidden/>
          </w:rPr>
          <w:fldChar w:fldCharType="begin"/>
        </w:r>
        <w:r w:rsidRPr="00106253">
          <w:rPr>
            <w:noProof/>
            <w:webHidden/>
          </w:rPr>
          <w:instrText xml:space="preserve"> PAGEREF _Toc398129524 \h </w:instrText>
        </w:r>
        <w:r w:rsidRPr="00106253">
          <w:rPr>
            <w:noProof/>
            <w:webHidden/>
          </w:rPr>
        </w:r>
        <w:r w:rsidRPr="00106253">
          <w:rPr>
            <w:noProof/>
            <w:webHidden/>
          </w:rPr>
          <w:fldChar w:fldCharType="separate"/>
        </w:r>
        <w:r w:rsidRPr="00106253">
          <w:rPr>
            <w:noProof/>
            <w:webHidden/>
          </w:rPr>
          <w:t>7</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5" w:history="1">
        <w:r w:rsidRPr="00106253">
          <w:rPr>
            <w:rStyle w:val="Hyperlink"/>
            <w:noProof/>
          </w:rPr>
          <w:t>3.5</w:t>
        </w:r>
        <w:r w:rsidRPr="00106253">
          <w:rPr>
            <w:rFonts w:asciiTheme="minorHAnsi" w:eastAsiaTheme="minorEastAsia" w:hAnsiTheme="minorHAnsi" w:cstheme="minorBidi"/>
            <w:noProof/>
            <w:sz w:val="22"/>
            <w:szCs w:val="22"/>
          </w:rPr>
          <w:tab/>
        </w:r>
        <w:r w:rsidRPr="00106253">
          <w:rPr>
            <w:rStyle w:val="Hyperlink"/>
            <w:noProof/>
          </w:rPr>
          <w:t>Special Requirements</w:t>
        </w:r>
        <w:r w:rsidRPr="00106253">
          <w:rPr>
            <w:noProof/>
            <w:webHidden/>
          </w:rPr>
          <w:tab/>
        </w:r>
        <w:r w:rsidRPr="00106253">
          <w:rPr>
            <w:noProof/>
            <w:webHidden/>
          </w:rPr>
          <w:fldChar w:fldCharType="begin"/>
        </w:r>
        <w:r w:rsidRPr="00106253">
          <w:rPr>
            <w:noProof/>
            <w:webHidden/>
          </w:rPr>
          <w:instrText xml:space="preserve"> PAGEREF _Toc398129525 \h </w:instrText>
        </w:r>
        <w:r w:rsidRPr="00106253">
          <w:rPr>
            <w:noProof/>
            <w:webHidden/>
          </w:rPr>
        </w:r>
        <w:r w:rsidRPr="00106253">
          <w:rPr>
            <w:noProof/>
            <w:webHidden/>
          </w:rPr>
          <w:fldChar w:fldCharType="separate"/>
        </w:r>
        <w:r w:rsidRPr="00106253">
          <w:rPr>
            <w:noProof/>
            <w:webHidden/>
          </w:rPr>
          <w:t>7</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26" w:history="1">
        <w:r w:rsidRPr="00106253">
          <w:rPr>
            <w:rStyle w:val="Hyperlink"/>
            <w:i/>
            <w:noProof/>
          </w:rPr>
          <w:t>4.</w:t>
        </w:r>
        <w:r w:rsidRPr="00106253">
          <w:rPr>
            <w:rFonts w:asciiTheme="minorHAnsi" w:eastAsiaTheme="minorEastAsia" w:hAnsiTheme="minorHAnsi" w:cstheme="minorBidi"/>
            <w:noProof/>
            <w:sz w:val="22"/>
            <w:szCs w:val="22"/>
          </w:rPr>
          <w:tab/>
        </w:r>
        <w:r w:rsidRPr="00106253">
          <w:rPr>
            <w:rStyle w:val="Hyperlink"/>
            <w:i/>
            <w:noProof/>
          </w:rPr>
          <w:t>Supplemental Specifications</w:t>
        </w:r>
        <w:r w:rsidRPr="00106253">
          <w:rPr>
            <w:noProof/>
            <w:webHidden/>
          </w:rPr>
          <w:tab/>
        </w:r>
        <w:r w:rsidRPr="00106253">
          <w:rPr>
            <w:noProof/>
            <w:webHidden/>
          </w:rPr>
          <w:fldChar w:fldCharType="begin"/>
        </w:r>
        <w:r w:rsidRPr="00106253">
          <w:rPr>
            <w:noProof/>
            <w:webHidden/>
          </w:rPr>
          <w:instrText xml:space="preserve"> PAGEREF _Toc398129526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7" w:history="1">
        <w:r w:rsidRPr="00106253">
          <w:rPr>
            <w:rStyle w:val="Hyperlink"/>
            <w:noProof/>
          </w:rPr>
          <w:t>4.1</w:t>
        </w:r>
        <w:r w:rsidRPr="00106253">
          <w:rPr>
            <w:rFonts w:asciiTheme="minorHAnsi" w:eastAsiaTheme="minorEastAsia" w:hAnsiTheme="minorHAnsi" w:cstheme="minorBidi"/>
            <w:noProof/>
            <w:sz w:val="22"/>
            <w:szCs w:val="22"/>
          </w:rPr>
          <w:tab/>
        </w:r>
        <w:r w:rsidRPr="00106253">
          <w:rPr>
            <w:rStyle w:val="Hyperlink"/>
            <w:noProof/>
          </w:rPr>
          <w:t>Deal Service</w:t>
        </w:r>
        <w:r w:rsidRPr="00106253">
          <w:rPr>
            <w:noProof/>
            <w:webHidden/>
          </w:rPr>
          <w:tab/>
        </w:r>
        <w:r w:rsidRPr="00106253">
          <w:rPr>
            <w:noProof/>
            <w:webHidden/>
          </w:rPr>
          <w:fldChar w:fldCharType="begin"/>
        </w:r>
        <w:r w:rsidRPr="00106253">
          <w:rPr>
            <w:noProof/>
            <w:webHidden/>
          </w:rPr>
          <w:instrText xml:space="preserve"> PAGEREF _Toc398129527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8" w:history="1">
        <w:r w:rsidRPr="00106253">
          <w:rPr>
            <w:rStyle w:val="Hyperlink"/>
            <w:noProof/>
          </w:rPr>
          <w:t>4.2</w:t>
        </w:r>
        <w:r w:rsidRPr="00106253">
          <w:rPr>
            <w:rFonts w:asciiTheme="minorHAnsi" w:eastAsiaTheme="minorEastAsia" w:hAnsiTheme="minorHAnsi" w:cstheme="minorBidi"/>
            <w:noProof/>
            <w:sz w:val="22"/>
            <w:szCs w:val="22"/>
          </w:rPr>
          <w:tab/>
        </w:r>
        <w:r w:rsidRPr="00106253">
          <w:rPr>
            <w:rStyle w:val="Hyperlink"/>
            <w:noProof/>
          </w:rPr>
          <w:t>Electronic Journal</w:t>
        </w:r>
        <w:r w:rsidRPr="00106253">
          <w:rPr>
            <w:noProof/>
            <w:webHidden/>
          </w:rPr>
          <w:tab/>
        </w:r>
        <w:r w:rsidRPr="00106253">
          <w:rPr>
            <w:noProof/>
            <w:webHidden/>
          </w:rPr>
          <w:fldChar w:fldCharType="begin"/>
        </w:r>
        <w:r w:rsidRPr="00106253">
          <w:rPr>
            <w:noProof/>
            <w:webHidden/>
          </w:rPr>
          <w:instrText xml:space="preserve"> PAGEREF _Toc398129528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29" w:history="1">
        <w:r w:rsidRPr="00106253">
          <w:rPr>
            <w:rStyle w:val="Hyperlink"/>
            <w:noProof/>
          </w:rPr>
          <w:t>4.3</w:t>
        </w:r>
        <w:r w:rsidRPr="00106253">
          <w:rPr>
            <w:rFonts w:asciiTheme="minorHAnsi" w:eastAsiaTheme="minorEastAsia" w:hAnsiTheme="minorHAnsi" w:cstheme="minorBidi"/>
            <w:noProof/>
            <w:sz w:val="22"/>
            <w:szCs w:val="22"/>
          </w:rPr>
          <w:tab/>
        </w:r>
        <w:r w:rsidRPr="00106253">
          <w:rPr>
            <w:rStyle w:val="Hyperlink"/>
            <w:noProof/>
          </w:rPr>
          <w:t>Employee Feature</w:t>
        </w:r>
        <w:r w:rsidRPr="00106253">
          <w:rPr>
            <w:noProof/>
            <w:webHidden/>
          </w:rPr>
          <w:tab/>
        </w:r>
        <w:r w:rsidRPr="00106253">
          <w:rPr>
            <w:noProof/>
            <w:webHidden/>
          </w:rPr>
          <w:fldChar w:fldCharType="begin"/>
        </w:r>
        <w:r w:rsidRPr="00106253">
          <w:rPr>
            <w:noProof/>
            <w:webHidden/>
          </w:rPr>
          <w:instrText xml:space="preserve"> PAGEREF _Toc398129529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0" w:history="1">
        <w:r w:rsidRPr="00106253">
          <w:rPr>
            <w:rStyle w:val="Hyperlink"/>
            <w:noProof/>
          </w:rPr>
          <w:t>4.4</w:t>
        </w:r>
        <w:r w:rsidRPr="00106253">
          <w:rPr>
            <w:rFonts w:asciiTheme="minorHAnsi" w:eastAsiaTheme="minorEastAsia" w:hAnsiTheme="minorHAnsi" w:cstheme="minorBidi"/>
            <w:noProof/>
            <w:sz w:val="22"/>
            <w:szCs w:val="22"/>
          </w:rPr>
          <w:tab/>
        </w:r>
        <w:r w:rsidRPr="00106253">
          <w:rPr>
            <w:rStyle w:val="Hyperlink"/>
            <w:noProof/>
          </w:rPr>
          <w:t>Layaway Deposit Feature</w:t>
        </w:r>
        <w:r w:rsidRPr="00106253">
          <w:rPr>
            <w:noProof/>
            <w:webHidden/>
          </w:rPr>
          <w:tab/>
        </w:r>
        <w:r w:rsidRPr="00106253">
          <w:rPr>
            <w:noProof/>
            <w:webHidden/>
          </w:rPr>
          <w:fldChar w:fldCharType="begin"/>
        </w:r>
        <w:r w:rsidRPr="00106253">
          <w:rPr>
            <w:noProof/>
            <w:webHidden/>
          </w:rPr>
          <w:instrText xml:space="preserve"> PAGEREF _Toc398129530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1" w:history="1">
        <w:r w:rsidRPr="00106253">
          <w:rPr>
            <w:rStyle w:val="Hyperlink"/>
            <w:noProof/>
          </w:rPr>
          <w:t>4.5</w:t>
        </w:r>
        <w:r w:rsidRPr="00106253">
          <w:rPr>
            <w:rFonts w:asciiTheme="minorHAnsi" w:eastAsiaTheme="minorEastAsia" w:hAnsiTheme="minorHAnsi" w:cstheme="minorBidi"/>
            <w:noProof/>
            <w:sz w:val="22"/>
            <w:szCs w:val="22"/>
          </w:rPr>
          <w:tab/>
        </w:r>
        <w:r w:rsidRPr="00106253">
          <w:rPr>
            <w:rStyle w:val="Hyperlink"/>
            <w:noProof/>
          </w:rPr>
          <w:t>Modify Item Feature</w:t>
        </w:r>
        <w:r w:rsidRPr="00106253">
          <w:rPr>
            <w:noProof/>
            <w:webHidden/>
          </w:rPr>
          <w:tab/>
        </w:r>
        <w:r w:rsidRPr="00106253">
          <w:rPr>
            <w:noProof/>
            <w:webHidden/>
          </w:rPr>
          <w:fldChar w:fldCharType="begin"/>
        </w:r>
        <w:r w:rsidRPr="00106253">
          <w:rPr>
            <w:noProof/>
            <w:webHidden/>
          </w:rPr>
          <w:instrText xml:space="preserve"> PAGEREF _Toc398129531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2" w:history="1">
        <w:r w:rsidRPr="00106253">
          <w:rPr>
            <w:rStyle w:val="Hyperlink"/>
            <w:noProof/>
          </w:rPr>
          <w:t>4.6</w:t>
        </w:r>
        <w:r w:rsidRPr="00106253">
          <w:rPr>
            <w:rFonts w:asciiTheme="minorHAnsi" w:eastAsiaTheme="minorEastAsia" w:hAnsiTheme="minorHAnsi" w:cstheme="minorBidi"/>
            <w:noProof/>
            <w:sz w:val="22"/>
            <w:szCs w:val="22"/>
          </w:rPr>
          <w:tab/>
        </w:r>
        <w:r w:rsidRPr="00106253">
          <w:rPr>
            <w:rStyle w:val="Hyperlink"/>
            <w:noProof/>
          </w:rPr>
          <w:t>Modify Transaction Feature</w:t>
        </w:r>
        <w:r w:rsidRPr="00106253">
          <w:rPr>
            <w:noProof/>
            <w:webHidden/>
          </w:rPr>
          <w:tab/>
        </w:r>
        <w:r w:rsidRPr="00106253">
          <w:rPr>
            <w:noProof/>
            <w:webHidden/>
          </w:rPr>
          <w:fldChar w:fldCharType="begin"/>
        </w:r>
        <w:r w:rsidRPr="00106253">
          <w:rPr>
            <w:noProof/>
            <w:webHidden/>
          </w:rPr>
          <w:instrText xml:space="preserve"> PAGEREF _Toc398129532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3" w:history="1">
        <w:r w:rsidRPr="00106253">
          <w:rPr>
            <w:rStyle w:val="Hyperlink"/>
            <w:noProof/>
          </w:rPr>
          <w:t>4.7</w:t>
        </w:r>
        <w:r w:rsidRPr="00106253">
          <w:rPr>
            <w:rFonts w:asciiTheme="minorHAnsi" w:eastAsiaTheme="minorEastAsia" w:hAnsiTheme="minorHAnsi" w:cstheme="minorBidi"/>
            <w:noProof/>
            <w:sz w:val="22"/>
            <w:szCs w:val="22"/>
          </w:rPr>
          <w:tab/>
        </w:r>
        <w:r w:rsidRPr="00106253">
          <w:rPr>
            <w:rStyle w:val="Hyperlink"/>
            <w:noProof/>
          </w:rPr>
          <w:t>POSLog</w:t>
        </w:r>
        <w:r w:rsidRPr="00106253">
          <w:rPr>
            <w:noProof/>
            <w:webHidden/>
          </w:rPr>
          <w:tab/>
        </w:r>
        <w:r w:rsidRPr="00106253">
          <w:rPr>
            <w:noProof/>
            <w:webHidden/>
          </w:rPr>
          <w:fldChar w:fldCharType="begin"/>
        </w:r>
        <w:r w:rsidRPr="00106253">
          <w:rPr>
            <w:noProof/>
            <w:webHidden/>
          </w:rPr>
          <w:instrText xml:space="preserve"> PAGEREF _Toc398129533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4" w:history="1">
        <w:r w:rsidRPr="00106253">
          <w:rPr>
            <w:rStyle w:val="Hyperlink"/>
            <w:noProof/>
          </w:rPr>
          <w:t>4.8</w:t>
        </w:r>
        <w:r w:rsidRPr="00106253">
          <w:rPr>
            <w:rFonts w:asciiTheme="minorHAnsi" w:eastAsiaTheme="minorEastAsia" w:hAnsiTheme="minorHAnsi" w:cstheme="minorBidi"/>
            <w:noProof/>
            <w:sz w:val="22"/>
            <w:szCs w:val="22"/>
          </w:rPr>
          <w:tab/>
        </w:r>
        <w:r w:rsidRPr="00106253">
          <w:rPr>
            <w:rStyle w:val="Hyperlink"/>
            <w:noProof/>
          </w:rPr>
          <w:t>Pre-Order Deposit Feature</w:t>
        </w:r>
        <w:r w:rsidRPr="00106253">
          <w:rPr>
            <w:noProof/>
            <w:webHidden/>
          </w:rPr>
          <w:tab/>
        </w:r>
        <w:r w:rsidRPr="00106253">
          <w:rPr>
            <w:noProof/>
            <w:webHidden/>
          </w:rPr>
          <w:fldChar w:fldCharType="begin"/>
        </w:r>
        <w:r w:rsidRPr="00106253">
          <w:rPr>
            <w:noProof/>
            <w:webHidden/>
          </w:rPr>
          <w:instrText xml:space="preserve"> PAGEREF _Toc398129534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5" w:history="1">
        <w:r w:rsidRPr="00106253">
          <w:rPr>
            <w:rStyle w:val="Hyperlink"/>
            <w:noProof/>
          </w:rPr>
          <w:t>4.9</w:t>
        </w:r>
        <w:r w:rsidRPr="00106253">
          <w:rPr>
            <w:rFonts w:asciiTheme="minorHAnsi" w:eastAsiaTheme="minorEastAsia" w:hAnsiTheme="minorHAnsi" w:cstheme="minorBidi"/>
            <w:noProof/>
            <w:sz w:val="22"/>
            <w:szCs w:val="22"/>
          </w:rPr>
          <w:tab/>
        </w:r>
        <w:r w:rsidRPr="00106253">
          <w:rPr>
            <w:rStyle w:val="Hyperlink"/>
            <w:noProof/>
          </w:rPr>
          <w:t>Price Override Feature</w:t>
        </w:r>
        <w:r w:rsidRPr="00106253">
          <w:rPr>
            <w:noProof/>
            <w:webHidden/>
          </w:rPr>
          <w:tab/>
        </w:r>
        <w:r w:rsidRPr="00106253">
          <w:rPr>
            <w:noProof/>
            <w:webHidden/>
          </w:rPr>
          <w:fldChar w:fldCharType="begin"/>
        </w:r>
        <w:r w:rsidRPr="00106253">
          <w:rPr>
            <w:noProof/>
            <w:webHidden/>
          </w:rPr>
          <w:instrText xml:space="preserve"> PAGEREF _Toc398129535 \h </w:instrText>
        </w:r>
        <w:r w:rsidRPr="00106253">
          <w:rPr>
            <w:noProof/>
            <w:webHidden/>
          </w:rPr>
        </w:r>
        <w:r w:rsidRPr="00106253">
          <w:rPr>
            <w:noProof/>
            <w:webHidden/>
          </w:rPr>
          <w:fldChar w:fldCharType="separate"/>
        </w:r>
        <w:r w:rsidRPr="00106253">
          <w:rPr>
            <w:noProof/>
            <w:webHidden/>
          </w:rPr>
          <w:t>8</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6" w:history="1">
        <w:r w:rsidRPr="00106253">
          <w:rPr>
            <w:rStyle w:val="Hyperlink"/>
            <w:noProof/>
          </w:rPr>
          <w:t>4.10</w:t>
        </w:r>
        <w:r w:rsidRPr="00106253">
          <w:rPr>
            <w:rFonts w:asciiTheme="minorHAnsi" w:eastAsiaTheme="minorEastAsia" w:hAnsiTheme="minorHAnsi" w:cstheme="minorBidi"/>
            <w:noProof/>
            <w:sz w:val="22"/>
            <w:szCs w:val="22"/>
          </w:rPr>
          <w:tab/>
        </w:r>
        <w:r w:rsidRPr="00106253">
          <w:rPr>
            <w:rStyle w:val="Hyperlink"/>
            <w:noProof/>
          </w:rPr>
          <w:t>Printed Receipts</w:t>
        </w:r>
        <w:r w:rsidRPr="00106253">
          <w:rPr>
            <w:noProof/>
            <w:webHidden/>
          </w:rPr>
          <w:tab/>
        </w:r>
        <w:r w:rsidRPr="00106253">
          <w:rPr>
            <w:noProof/>
            <w:webHidden/>
          </w:rPr>
          <w:fldChar w:fldCharType="begin"/>
        </w:r>
        <w:r w:rsidRPr="00106253">
          <w:rPr>
            <w:noProof/>
            <w:webHidden/>
          </w:rPr>
          <w:instrText xml:space="preserve"> PAGEREF _Toc398129536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7" w:history="1">
        <w:r w:rsidRPr="00106253">
          <w:rPr>
            <w:rStyle w:val="Hyperlink"/>
            <w:noProof/>
          </w:rPr>
          <w:t>4.11</w:t>
        </w:r>
        <w:r w:rsidRPr="00106253">
          <w:rPr>
            <w:rFonts w:asciiTheme="minorHAnsi" w:eastAsiaTheme="minorEastAsia" w:hAnsiTheme="minorHAnsi" w:cstheme="minorBidi"/>
            <w:noProof/>
            <w:sz w:val="22"/>
            <w:szCs w:val="22"/>
          </w:rPr>
          <w:tab/>
        </w:r>
        <w:r w:rsidRPr="00106253">
          <w:rPr>
            <w:rStyle w:val="Hyperlink"/>
            <w:noProof/>
          </w:rPr>
          <w:t>Reprint Receipt</w:t>
        </w:r>
        <w:r w:rsidRPr="00106253">
          <w:rPr>
            <w:noProof/>
            <w:webHidden/>
          </w:rPr>
          <w:tab/>
        </w:r>
        <w:r w:rsidRPr="00106253">
          <w:rPr>
            <w:noProof/>
            <w:webHidden/>
          </w:rPr>
          <w:fldChar w:fldCharType="begin"/>
        </w:r>
        <w:r w:rsidRPr="00106253">
          <w:rPr>
            <w:noProof/>
            <w:webHidden/>
          </w:rPr>
          <w:instrText xml:space="preserve"> PAGEREF _Toc398129537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8" w:history="1">
        <w:r w:rsidRPr="00106253">
          <w:rPr>
            <w:rStyle w:val="Hyperlink"/>
            <w:noProof/>
          </w:rPr>
          <w:t>4.12</w:t>
        </w:r>
        <w:r w:rsidRPr="00106253">
          <w:rPr>
            <w:rFonts w:asciiTheme="minorHAnsi" w:eastAsiaTheme="minorEastAsia" w:hAnsiTheme="minorHAnsi" w:cstheme="minorBidi"/>
            <w:noProof/>
            <w:sz w:val="22"/>
            <w:szCs w:val="22"/>
          </w:rPr>
          <w:tab/>
        </w:r>
        <w:r w:rsidRPr="00106253">
          <w:rPr>
            <w:rStyle w:val="Hyperlink"/>
            <w:noProof/>
          </w:rPr>
          <w:t>Sale Feature</w:t>
        </w:r>
        <w:r w:rsidRPr="00106253">
          <w:rPr>
            <w:noProof/>
            <w:webHidden/>
          </w:rPr>
          <w:tab/>
        </w:r>
        <w:r w:rsidRPr="00106253">
          <w:rPr>
            <w:noProof/>
            <w:webHidden/>
          </w:rPr>
          <w:fldChar w:fldCharType="begin"/>
        </w:r>
        <w:r w:rsidRPr="00106253">
          <w:rPr>
            <w:noProof/>
            <w:webHidden/>
          </w:rPr>
          <w:instrText xml:space="preserve"> PAGEREF _Toc398129538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39" w:history="1">
        <w:r w:rsidRPr="00106253">
          <w:rPr>
            <w:rStyle w:val="Hyperlink"/>
            <w:noProof/>
          </w:rPr>
          <w:t>4.13</w:t>
        </w:r>
        <w:r w:rsidRPr="00106253">
          <w:rPr>
            <w:rFonts w:asciiTheme="minorHAnsi" w:eastAsiaTheme="minorEastAsia" w:hAnsiTheme="minorHAnsi" w:cstheme="minorBidi"/>
            <w:noProof/>
            <w:sz w:val="22"/>
            <w:szCs w:val="22"/>
          </w:rPr>
          <w:tab/>
        </w:r>
        <w:r w:rsidRPr="00106253">
          <w:rPr>
            <w:rStyle w:val="Hyperlink"/>
            <w:noProof/>
          </w:rPr>
          <w:t>Suspend Feature</w:t>
        </w:r>
        <w:r w:rsidRPr="00106253">
          <w:rPr>
            <w:noProof/>
            <w:webHidden/>
          </w:rPr>
          <w:tab/>
        </w:r>
        <w:r w:rsidRPr="00106253">
          <w:rPr>
            <w:noProof/>
            <w:webHidden/>
          </w:rPr>
          <w:fldChar w:fldCharType="begin"/>
        </w:r>
        <w:r w:rsidRPr="00106253">
          <w:rPr>
            <w:noProof/>
            <w:webHidden/>
          </w:rPr>
          <w:instrText xml:space="preserve"> PAGEREF _Toc398129539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40" w:history="1">
        <w:r w:rsidRPr="00106253">
          <w:rPr>
            <w:rStyle w:val="Hyperlink"/>
            <w:noProof/>
          </w:rPr>
          <w:t>4.14</w:t>
        </w:r>
        <w:r w:rsidRPr="00106253">
          <w:rPr>
            <w:rFonts w:asciiTheme="minorHAnsi" w:eastAsiaTheme="minorEastAsia" w:hAnsiTheme="minorHAnsi" w:cstheme="minorBidi"/>
            <w:noProof/>
            <w:sz w:val="22"/>
            <w:szCs w:val="22"/>
          </w:rPr>
          <w:tab/>
        </w:r>
        <w:r w:rsidRPr="00106253">
          <w:rPr>
            <w:rStyle w:val="Hyperlink"/>
            <w:noProof/>
          </w:rPr>
          <w:t>Total Processing Feature</w:t>
        </w:r>
        <w:r w:rsidRPr="00106253">
          <w:rPr>
            <w:noProof/>
            <w:webHidden/>
          </w:rPr>
          <w:tab/>
        </w:r>
        <w:r w:rsidRPr="00106253">
          <w:rPr>
            <w:noProof/>
            <w:webHidden/>
          </w:rPr>
          <w:fldChar w:fldCharType="begin"/>
        </w:r>
        <w:r w:rsidRPr="00106253">
          <w:rPr>
            <w:noProof/>
            <w:webHidden/>
          </w:rPr>
          <w:instrText xml:space="preserve"> PAGEREF _Toc398129540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41" w:history="1">
        <w:r w:rsidRPr="00106253">
          <w:rPr>
            <w:rStyle w:val="Hyperlink"/>
            <w:noProof/>
          </w:rPr>
          <w:t>4.15</w:t>
        </w:r>
        <w:r w:rsidRPr="00106253">
          <w:rPr>
            <w:rFonts w:asciiTheme="minorHAnsi" w:eastAsiaTheme="minorEastAsia" w:hAnsiTheme="minorHAnsi" w:cstheme="minorBidi"/>
            <w:noProof/>
            <w:sz w:val="22"/>
            <w:szCs w:val="22"/>
          </w:rPr>
          <w:tab/>
        </w:r>
        <w:r w:rsidRPr="00106253">
          <w:rPr>
            <w:rStyle w:val="Hyperlink"/>
            <w:noProof/>
          </w:rPr>
          <w:t>Training Mode Feature</w:t>
        </w:r>
        <w:r w:rsidRPr="00106253">
          <w:rPr>
            <w:noProof/>
            <w:webHidden/>
          </w:rPr>
          <w:tab/>
        </w:r>
        <w:r w:rsidRPr="00106253">
          <w:rPr>
            <w:noProof/>
            <w:webHidden/>
          </w:rPr>
          <w:fldChar w:fldCharType="begin"/>
        </w:r>
        <w:r w:rsidRPr="00106253">
          <w:rPr>
            <w:noProof/>
            <w:webHidden/>
          </w:rPr>
          <w:instrText xml:space="preserve"> PAGEREF _Toc398129541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42" w:history="1">
        <w:r w:rsidRPr="00106253">
          <w:rPr>
            <w:rStyle w:val="Hyperlink"/>
            <w:i/>
            <w:noProof/>
          </w:rPr>
          <w:t>5.</w:t>
        </w:r>
        <w:r w:rsidRPr="00106253">
          <w:rPr>
            <w:rFonts w:asciiTheme="minorHAnsi" w:eastAsiaTheme="minorEastAsia" w:hAnsiTheme="minorHAnsi" w:cstheme="minorBidi"/>
            <w:noProof/>
            <w:sz w:val="22"/>
            <w:szCs w:val="22"/>
          </w:rPr>
          <w:tab/>
        </w:r>
        <w:r w:rsidRPr="00106253">
          <w:rPr>
            <w:rStyle w:val="Hyperlink"/>
            <w:i/>
            <w:noProof/>
          </w:rPr>
          <w:t>Screen Layouts</w:t>
        </w:r>
        <w:r w:rsidRPr="00106253">
          <w:rPr>
            <w:noProof/>
            <w:webHidden/>
          </w:rPr>
          <w:tab/>
        </w:r>
        <w:r w:rsidRPr="00106253">
          <w:rPr>
            <w:noProof/>
            <w:webHidden/>
          </w:rPr>
          <w:fldChar w:fldCharType="begin"/>
        </w:r>
        <w:r w:rsidRPr="00106253">
          <w:rPr>
            <w:noProof/>
            <w:webHidden/>
          </w:rPr>
          <w:instrText xml:space="preserve"> PAGEREF _Toc398129542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43" w:history="1">
        <w:r w:rsidRPr="00106253">
          <w:rPr>
            <w:rStyle w:val="Hyperlink"/>
            <w:noProof/>
          </w:rPr>
          <w:t>5.1</w:t>
        </w:r>
        <w:r w:rsidRPr="00106253">
          <w:rPr>
            <w:rFonts w:asciiTheme="minorHAnsi" w:eastAsiaTheme="minorEastAsia" w:hAnsiTheme="minorHAnsi" w:cstheme="minorBidi"/>
            <w:noProof/>
            <w:sz w:val="22"/>
            <w:szCs w:val="22"/>
          </w:rPr>
          <w:tab/>
        </w:r>
        <w:r w:rsidRPr="00106253">
          <w:rPr>
            <w:rStyle w:val="Hyperlink"/>
            <w:noProof/>
          </w:rPr>
          <w:t>Raincheck Messaging</w:t>
        </w:r>
        <w:r w:rsidRPr="00106253">
          <w:rPr>
            <w:noProof/>
            <w:webHidden/>
          </w:rPr>
          <w:tab/>
        </w:r>
        <w:r w:rsidRPr="00106253">
          <w:rPr>
            <w:noProof/>
            <w:webHidden/>
          </w:rPr>
          <w:fldChar w:fldCharType="begin"/>
        </w:r>
        <w:r w:rsidRPr="00106253">
          <w:rPr>
            <w:noProof/>
            <w:webHidden/>
          </w:rPr>
          <w:instrText xml:space="preserve"> PAGEREF _Toc398129543 \h </w:instrText>
        </w:r>
        <w:r w:rsidRPr="00106253">
          <w:rPr>
            <w:noProof/>
            <w:webHidden/>
          </w:rPr>
        </w:r>
        <w:r w:rsidRPr="00106253">
          <w:rPr>
            <w:noProof/>
            <w:webHidden/>
          </w:rPr>
          <w:fldChar w:fldCharType="separate"/>
        </w:r>
        <w:r w:rsidRPr="00106253">
          <w:rPr>
            <w:noProof/>
            <w:webHidden/>
          </w:rPr>
          <w:t>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44" w:history="1">
        <w:r w:rsidRPr="00106253">
          <w:rPr>
            <w:rStyle w:val="Hyperlink"/>
            <w:noProof/>
          </w:rPr>
          <w:t>5.2</w:t>
        </w:r>
        <w:r w:rsidRPr="00106253">
          <w:rPr>
            <w:rFonts w:asciiTheme="minorHAnsi" w:eastAsiaTheme="minorEastAsia" w:hAnsiTheme="minorHAnsi" w:cstheme="minorBidi"/>
            <w:noProof/>
            <w:sz w:val="22"/>
            <w:szCs w:val="22"/>
          </w:rPr>
          <w:tab/>
        </w:r>
        <w:r w:rsidRPr="00106253">
          <w:rPr>
            <w:rStyle w:val="Hyperlink"/>
            <w:noProof/>
          </w:rPr>
          <w:t>Item Entry – Raincheck Item</w:t>
        </w:r>
        <w:r w:rsidRPr="00106253">
          <w:rPr>
            <w:noProof/>
            <w:webHidden/>
          </w:rPr>
          <w:tab/>
        </w:r>
        <w:r w:rsidRPr="00106253">
          <w:rPr>
            <w:noProof/>
            <w:webHidden/>
          </w:rPr>
          <w:fldChar w:fldCharType="begin"/>
        </w:r>
        <w:r w:rsidRPr="00106253">
          <w:rPr>
            <w:noProof/>
            <w:webHidden/>
          </w:rPr>
          <w:instrText xml:space="preserve"> PAGEREF _Toc398129544 \h </w:instrText>
        </w:r>
        <w:r w:rsidRPr="00106253">
          <w:rPr>
            <w:noProof/>
            <w:webHidden/>
          </w:rPr>
        </w:r>
        <w:r w:rsidRPr="00106253">
          <w:rPr>
            <w:noProof/>
            <w:webHidden/>
          </w:rPr>
          <w:fldChar w:fldCharType="separate"/>
        </w:r>
        <w:r w:rsidRPr="00106253">
          <w:rPr>
            <w:noProof/>
            <w:webHidden/>
          </w:rPr>
          <w:t>10</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45" w:history="1">
        <w:r w:rsidRPr="00106253">
          <w:rPr>
            <w:rStyle w:val="Hyperlink"/>
            <w:i/>
            <w:noProof/>
          </w:rPr>
          <w:t>6.</w:t>
        </w:r>
        <w:r w:rsidRPr="00106253">
          <w:rPr>
            <w:rFonts w:asciiTheme="minorHAnsi" w:eastAsiaTheme="minorEastAsia" w:hAnsiTheme="minorHAnsi" w:cstheme="minorBidi"/>
            <w:noProof/>
            <w:sz w:val="22"/>
            <w:szCs w:val="22"/>
          </w:rPr>
          <w:tab/>
        </w:r>
        <w:r w:rsidRPr="00106253">
          <w:rPr>
            <w:rStyle w:val="Hyperlink"/>
            <w:i/>
            <w:noProof/>
          </w:rPr>
          <w:t>Business Sign Off</w:t>
        </w:r>
        <w:r w:rsidRPr="00106253">
          <w:rPr>
            <w:noProof/>
            <w:webHidden/>
          </w:rPr>
          <w:tab/>
        </w:r>
        <w:r w:rsidRPr="00106253">
          <w:rPr>
            <w:noProof/>
            <w:webHidden/>
          </w:rPr>
          <w:fldChar w:fldCharType="begin"/>
        </w:r>
        <w:r w:rsidRPr="00106253">
          <w:rPr>
            <w:noProof/>
            <w:webHidden/>
          </w:rPr>
          <w:instrText xml:space="preserve"> PAGEREF _Toc398129545 \h </w:instrText>
        </w:r>
        <w:r w:rsidRPr="00106253">
          <w:rPr>
            <w:noProof/>
            <w:webHidden/>
          </w:rPr>
        </w:r>
        <w:r w:rsidRPr="00106253">
          <w:rPr>
            <w:noProof/>
            <w:webHidden/>
          </w:rPr>
          <w:fldChar w:fldCharType="separate"/>
        </w:r>
        <w:r w:rsidRPr="00106253">
          <w:rPr>
            <w:noProof/>
            <w:webHidden/>
          </w:rPr>
          <w:t>11</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46" w:history="1">
        <w:r w:rsidRPr="00106253">
          <w:rPr>
            <w:rStyle w:val="Hyperlink"/>
            <w:i/>
            <w:noProof/>
          </w:rPr>
          <w:t>7.</w:t>
        </w:r>
        <w:r w:rsidRPr="00106253">
          <w:rPr>
            <w:rFonts w:asciiTheme="minorHAnsi" w:eastAsiaTheme="minorEastAsia" w:hAnsiTheme="minorHAnsi" w:cstheme="minorBidi"/>
            <w:noProof/>
            <w:sz w:val="22"/>
            <w:szCs w:val="22"/>
          </w:rPr>
          <w:tab/>
        </w:r>
        <w:r w:rsidRPr="00106253">
          <w:rPr>
            <w:rStyle w:val="Hyperlink"/>
            <w:i/>
            <w:noProof/>
          </w:rPr>
          <w:t>Revision History</w:t>
        </w:r>
        <w:r w:rsidRPr="00106253">
          <w:rPr>
            <w:noProof/>
            <w:webHidden/>
          </w:rPr>
          <w:tab/>
        </w:r>
        <w:r w:rsidRPr="00106253">
          <w:rPr>
            <w:noProof/>
            <w:webHidden/>
          </w:rPr>
          <w:fldChar w:fldCharType="begin"/>
        </w:r>
        <w:r w:rsidRPr="00106253">
          <w:rPr>
            <w:noProof/>
            <w:webHidden/>
          </w:rPr>
          <w:instrText xml:space="preserve"> PAGEREF _Toc398129546 \h </w:instrText>
        </w:r>
        <w:r w:rsidRPr="00106253">
          <w:rPr>
            <w:noProof/>
            <w:webHidden/>
          </w:rPr>
        </w:r>
        <w:r w:rsidRPr="00106253">
          <w:rPr>
            <w:noProof/>
            <w:webHidden/>
          </w:rPr>
          <w:fldChar w:fldCharType="separate"/>
        </w:r>
        <w:r w:rsidRPr="00106253">
          <w:rPr>
            <w:noProof/>
            <w:webHidden/>
          </w:rPr>
          <w:t>11</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47" w:history="1">
        <w:r w:rsidRPr="00106253">
          <w:rPr>
            <w:rStyle w:val="Hyperlink"/>
            <w:i/>
            <w:noProof/>
          </w:rPr>
          <w:t>8.</w:t>
        </w:r>
        <w:r w:rsidRPr="00106253">
          <w:rPr>
            <w:rFonts w:asciiTheme="minorHAnsi" w:eastAsiaTheme="minorEastAsia" w:hAnsiTheme="minorHAnsi" w:cstheme="minorBidi"/>
            <w:noProof/>
            <w:sz w:val="22"/>
            <w:szCs w:val="22"/>
          </w:rPr>
          <w:tab/>
        </w:r>
        <w:r w:rsidRPr="00106253">
          <w:rPr>
            <w:rStyle w:val="Hyperlink"/>
            <w:i/>
            <w:noProof/>
          </w:rPr>
          <w:t xml:space="preserve">Appendix </w:t>
        </w:r>
        <w:r w:rsidRPr="00106253">
          <w:rPr>
            <w:rStyle w:val="Hyperlink"/>
            <w:noProof/>
          </w:rPr>
          <w:t>A</w:t>
        </w:r>
        <w:r w:rsidRPr="00106253">
          <w:rPr>
            <w:rStyle w:val="Hyperlink"/>
            <w:i/>
            <w:noProof/>
          </w:rPr>
          <w:t>: Source Documentation</w:t>
        </w:r>
        <w:r w:rsidRPr="00106253">
          <w:rPr>
            <w:noProof/>
            <w:webHidden/>
          </w:rPr>
          <w:tab/>
        </w:r>
        <w:r w:rsidRPr="00106253">
          <w:rPr>
            <w:noProof/>
            <w:webHidden/>
          </w:rPr>
          <w:fldChar w:fldCharType="begin"/>
        </w:r>
        <w:r w:rsidRPr="00106253">
          <w:rPr>
            <w:noProof/>
            <w:webHidden/>
          </w:rPr>
          <w:instrText xml:space="preserve"> PAGEREF _Toc398129547 \h </w:instrText>
        </w:r>
        <w:r w:rsidRPr="00106253">
          <w:rPr>
            <w:noProof/>
            <w:webHidden/>
          </w:rPr>
        </w:r>
        <w:r w:rsidRPr="00106253">
          <w:rPr>
            <w:noProof/>
            <w:webHidden/>
          </w:rPr>
          <w:fldChar w:fldCharType="separate"/>
        </w:r>
        <w:r w:rsidRPr="00106253">
          <w:rPr>
            <w:noProof/>
            <w:webHidden/>
          </w:rPr>
          <w:t>11</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48" w:history="1">
        <w:r w:rsidRPr="00106253">
          <w:rPr>
            <w:rStyle w:val="Hyperlink"/>
            <w:noProof/>
          </w:rPr>
          <w:t>8.1</w:t>
        </w:r>
        <w:r w:rsidRPr="00106253">
          <w:rPr>
            <w:rFonts w:asciiTheme="minorHAnsi" w:eastAsiaTheme="minorEastAsia" w:hAnsiTheme="minorHAnsi" w:cstheme="minorBidi"/>
            <w:noProof/>
            <w:sz w:val="22"/>
            <w:szCs w:val="22"/>
          </w:rPr>
          <w:tab/>
        </w:r>
        <w:r w:rsidRPr="00106253">
          <w:rPr>
            <w:rStyle w:val="Hyperlink"/>
            <w:noProof/>
          </w:rPr>
          <w:t>Functional Requirements</w:t>
        </w:r>
        <w:r w:rsidRPr="00106253">
          <w:rPr>
            <w:noProof/>
            <w:webHidden/>
          </w:rPr>
          <w:tab/>
        </w:r>
        <w:r w:rsidRPr="00106253">
          <w:rPr>
            <w:noProof/>
            <w:webHidden/>
          </w:rPr>
          <w:fldChar w:fldCharType="begin"/>
        </w:r>
        <w:r w:rsidRPr="00106253">
          <w:rPr>
            <w:noProof/>
            <w:webHidden/>
          </w:rPr>
          <w:instrText xml:space="preserve"> PAGEREF _Toc398129548 \h </w:instrText>
        </w:r>
        <w:r w:rsidRPr="00106253">
          <w:rPr>
            <w:noProof/>
            <w:webHidden/>
          </w:rPr>
        </w:r>
        <w:r w:rsidRPr="00106253">
          <w:rPr>
            <w:noProof/>
            <w:webHidden/>
          </w:rPr>
          <w:fldChar w:fldCharType="separate"/>
        </w:r>
        <w:r w:rsidRPr="00106253">
          <w:rPr>
            <w:noProof/>
            <w:webHidden/>
          </w:rPr>
          <w:t>11</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49" w:history="1">
        <w:r w:rsidRPr="00106253">
          <w:rPr>
            <w:rStyle w:val="Hyperlink"/>
            <w:i/>
            <w:noProof/>
          </w:rPr>
          <w:t>9.</w:t>
        </w:r>
        <w:r w:rsidRPr="00106253">
          <w:rPr>
            <w:rFonts w:asciiTheme="minorHAnsi" w:eastAsiaTheme="minorEastAsia" w:hAnsiTheme="minorHAnsi" w:cstheme="minorBidi"/>
            <w:noProof/>
            <w:sz w:val="22"/>
            <w:szCs w:val="22"/>
          </w:rPr>
          <w:tab/>
        </w:r>
        <w:r w:rsidRPr="00106253">
          <w:rPr>
            <w:rStyle w:val="Hyperlink"/>
            <w:i/>
            <w:noProof/>
          </w:rPr>
          <w:t xml:space="preserve">Appendix </w:t>
        </w:r>
        <w:r w:rsidRPr="00106253">
          <w:rPr>
            <w:rStyle w:val="Hyperlink"/>
            <w:noProof/>
          </w:rPr>
          <w:t>B</w:t>
        </w:r>
        <w:r w:rsidRPr="00106253">
          <w:rPr>
            <w:rStyle w:val="Hyperlink"/>
            <w:i/>
            <w:noProof/>
          </w:rPr>
          <w:t>: Glossary</w:t>
        </w:r>
        <w:r w:rsidRPr="00106253">
          <w:rPr>
            <w:noProof/>
            <w:webHidden/>
          </w:rPr>
          <w:tab/>
        </w:r>
        <w:r w:rsidRPr="00106253">
          <w:rPr>
            <w:noProof/>
            <w:webHidden/>
          </w:rPr>
          <w:fldChar w:fldCharType="begin"/>
        </w:r>
        <w:r w:rsidRPr="00106253">
          <w:rPr>
            <w:noProof/>
            <w:webHidden/>
          </w:rPr>
          <w:instrText xml:space="preserve"> PAGEREF _Toc398129549 \h </w:instrText>
        </w:r>
        <w:r w:rsidRPr="00106253">
          <w:rPr>
            <w:noProof/>
            <w:webHidden/>
          </w:rPr>
        </w:r>
        <w:r w:rsidRPr="00106253">
          <w:rPr>
            <w:noProof/>
            <w:webHidden/>
          </w:rPr>
          <w:fldChar w:fldCharType="separate"/>
        </w:r>
        <w:r w:rsidRPr="00106253">
          <w:rPr>
            <w:noProof/>
            <w:webHidden/>
          </w:rPr>
          <w:t>12</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50" w:history="1">
        <w:r w:rsidRPr="00106253">
          <w:rPr>
            <w:rStyle w:val="Hyperlink"/>
            <w:i/>
            <w:noProof/>
          </w:rPr>
          <w:t>10.</w:t>
        </w:r>
        <w:r w:rsidRPr="00106253">
          <w:rPr>
            <w:rFonts w:asciiTheme="minorHAnsi" w:eastAsiaTheme="minorEastAsia" w:hAnsiTheme="minorHAnsi" w:cstheme="minorBidi"/>
            <w:noProof/>
            <w:sz w:val="22"/>
            <w:szCs w:val="22"/>
          </w:rPr>
          <w:tab/>
        </w:r>
        <w:r w:rsidRPr="00106253">
          <w:rPr>
            <w:rStyle w:val="Hyperlink"/>
            <w:i/>
            <w:noProof/>
          </w:rPr>
          <w:t xml:space="preserve">Appendix </w:t>
        </w:r>
        <w:r w:rsidRPr="00106253">
          <w:rPr>
            <w:rStyle w:val="Hyperlink"/>
            <w:noProof/>
          </w:rPr>
          <w:t>C</w:t>
        </w:r>
        <w:r w:rsidRPr="00106253">
          <w:rPr>
            <w:rStyle w:val="Hyperlink"/>
            <w:i/>
            <w:noProof/>
          </w:rPr>
          <w:t>: Receipt Example</w:t>
        </w:r>
        <w:r w:rsidRPr="00106253">
          <w:rPr>
            <w:noProof/>
            <w:webHidden/>
          </w:rPr>
          <w:tab/>
        </w:r>
        <w:r w:rsidRPr="00106253">
          <w:rPr>
            <w:noProof/>
            <w:webHidden/>
          </w:rPr>
          <w:fldChar w:fldCharType="begin"/>
        </w:r>
        <w:r w:rsidRPr="00106253">
          <w:rPr>
            <w:noProof/>
            <w:webHidden/>
          </w:rPr>
          <w:instrText xml:space="preserve"> PAGEREF _Toc398129550 \h </w:instrText>
        </w:r>
        <w:r w:rsidRPr="00106253">
          <w:rPr>
            <w:noProof/>
            <w:webHidden/>
          </w:rPr>
        </w:r>
        <w:r w:rsidRPr="00106253">
          <w:rPr>
            <w:noProof/>
            <w:webHidden/>
          </w:rPr>
          <w:fldChar w:fldCharType="separate"/>
        </w:r>
        <w:r w:rsidRPr="00106253">
          <w:rPr>
            <w:noProof/>
            <w:webHidden/>
          </w:rPr>
          <w:t>13</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1" w:history="1">
        <w:r w:rsidRPr="00106253">
          <w:rPr>
            <w:rStyle w:val="Hyperlink"/>
            <w:noProof/>
          </w:rPr>
          <w:t>10.1</w:t>
        </w:r>
        <w:r w:rsidRPr="00106253">
          <w:rPr>
            <w:rFonts w:asciiTheme="minorHAnsi" w:eastAsiaTheme="minorEastAsia" w:hAnsiTheme="minorHAnsi" w:cstheme="minorBidi"/>
            <w:noProof/>
            <w:sz w:val="22"/>
            <w:szCs w:val="22"/>
          </w:rPr>
          <w:tab/>
        </w:r>
        <w:r w:rsidRPr="00106253">
          <w:rPr>
            <w:rStyle w:val="Hyperlink"/>
            <w:noProof/>
          </w:rPr>
          <w:t>Raincheck Issue</w:t>
        </w:r>
        <w:r w:rsidRPr="00106253">
          <w:rPr>
            <w:noProof/>
            <w:webHidden/>
          </w:rPr>
          <w:tab/>
        </w:r>
        <w:r w:rsidRPr="00106253">
          <w:rPr>
            <w:noProof/>
            <w:webHidden/>
          </w:rPr>
          <w:fldChar w:fldCharType="begin"/>
        </w:r>
        <w:r w:rsidRPr="00106253">
          <w:rPr>
            <w:noProof/>
            <w:webHidden/>
          </w:rPr>
          <w:instrText xml:space="preserve"> PAGEREF _Toc398129551 \h </w:instrText>
        </w:r>
        <w:r w:rsidRPr="00106253">
          <w:rPr>
            <w:noProof/>
            <w:webHidden/>
          </w:rPr>
        </w:r>
        <w:r w:rsidRPr="00106253">
          <w:rPr>
            <w:noProof/>
            <w:webHidden/>
          </w:rPr>
          <w:fldChar w:fldCharType="separate"/>
        </w:r>
        <w:r w:rsidRPr="00106253">
          <w:rPr>
            <w:noProof/>
            <w:webHidden/>
          </w:rPr>
          <w:t>13</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2" w:history="1">
        <w:r w:rsidRPr="00106253">
          <w:rPr>
            <w:rStyle w:val="Hyperlink"/>
            <w:noProof/>
          </w:rPr>
          <w:t>10.2</w:t>
        </w:r>
        <w:r w:rsidRPr="00106253">
          <w:rPr>
            <w:rFonts w:asciiTheme="minorHAnsi" w:eastAsiaTheme="minorEastAsia" w:hAnsiTheme="minorHAnsi" w:cstheme="minorBidi"/>
            <w:noProof/>
            <w:sz w:val="22"/>
            <w:szCs w:val="22"/>
          </w:rPr>
          <w:tab/>
        </w:r>
        <w:r w:rsidRPr="00106253">
          <w:rPr>
            <w:rStyle w:val="Hyperlink"/>
            <w:noProof/>
          </w:rPr>
          <w:t>Raincheck Redeem</w:t>
        </w:r>
        <w:r w:rsidRPr="00106253">
          <w:rPr>
            <w:noProof/>
            <w:webHidden/>
          </w:rPr>
          <w:tab/>
        </w:r>
        <w:r w:rsidRPr="00106253">
          <w:rPr>
            <w:noProof/>
            <w:webHidden/>
          </w:rPr>
          <w:fldChar w:fldCharType="begin"/>
        </w:r>
        <w:r w:rsidRPr="00106253">
          <w:rPr>
            <w:noProof/>
            <w:webHidden/>
          </w:rPr>
          <w:instrText xml:space="preserve"> PAGEREF _Toc398129552 \h </w:instrText>
        </w:r>
        <w:r w:rsidRPr="00106253">
          <w:rPr>
            <w:noProof/>
            <w:webHidden/>
          </w:rPr>
        </w:r>
        <w:r w:rsidRPr="00106253">
          <w:rPr>
            <w:noProof/>
            <w:webHidden/>
          </w:rPr>
          <w:fldChar w:fldCharType="separate"/>
        </w:r>
        <w:r w:rsidRPr="00106253">
          <w:rPr>
            <w:noProof/>
            <w:webHidden/>
          </w:rPr>
          <w:t>14</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53" w:history="1">
        <w:r w:rsidRPr="00106253">
          <w:rPr>
            <w:rStyle w:val="Hyperlink"/>
            <w:i/>
            <w:noProof/>
          </w:rPr>
          <w:t>11.</w:t>
        </w:r>
        <w:r w:rsidRPr="00106253">
          <w:rPr>
            <w:rFonts w:asciiTheme="minorHAnsi" w:eastAsiaTheme="minorEastAsia" w:hAnsiTheme="minorHAnsi" w:cstheme="minorBidi"/>
            <w:noProof/>
            <w:sz w:val="22"/>
            <w:szCs w:val="22"/>
          </w:rPr>
          <w:tab/>
        </w:r>
        <w:r w:rsidRPr="00106253">
          <w:rPr>
            <w:rStyle w:val="Hyperlink"/>
            <w:i/>
            <w:noProof/>
          </w:rPr>
          <w:t xml:space="preserve">Appendix </w:t>
        </w:r>
        <w:r w:rsidRPr="00106253">
          <w:rPr>
            <w:rStyle w:val="Hyperlink"/>
            <w:noProof/>
          </w:rPr>
          <w:t>D</w:t>
        </w:r>
        <w:r w:rsidRPr="00106253">
          <w:rPr>
            <w:rStyle w:val="Hyperlink"/>
            <w:i/>
            <w:noProof/>
          </w:rPr>
          <w:t>: POSLog Example</w:t>
        </w:r>
        <w:r w:rsidRPr="00106253">
          <w:rPr>
            <w:noProof/>
            <w:webHidden/>
          </w:rPr>
          <w:tab/>
        </w:r>
        <w:r w:rsidRPr="00106253">
          <w:rPr>
            <w:noProof/>
            <w:webHidden/>
          </w:rPr>
          <w:fldChar w:fldCharType="begin"/>
        </w:r>
        <w:r w:rsidRPr="00106253">
          <w:rPr>
            <w:noProof/>
            <w:webHidden/>
          </w:rPr>
          <w:instrText xml:space="preserve"> PAGEREF _Toc398129553 \h </w:instrText>
        </w:r>
        <w:r w:rsidRPr="00106253">
          <w:rPr>
            <w:noProof/>
            <w:webHidden/>
          </w:rPr>
        </w:r>
        <w:r w:rsidRPr="00106253">
          <w:rPr>
            <w:noProof/>
            <w:webHidden/>
          </w:rPr>
          <w:fldChar w:fldCharType="separate"/>
        </w:r>
        <w:r w:rsidRPr="00106253">
          <w:rPr>
            <w:noProof/>
            <w:webHidden/>
          </w:rPr>
          <w:t>15</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4" w:history="1">
        <w:r w:rsidRPr="00106253">
          <w:rPr>
            <w:rStyle w:val="Hyperlink"/>
            <w:noProof/>
          </w:rPr>
          <w:t>11.1</w:t>
        </w:r>
        <w:r w:rsidRPr="00106253">
          <w:rPr>
            <w:rFonts w:asciiTheme="minorHAnsi" w:eastAsiaTheme="minorEastAsia" w:hAnsiTheme="minorHAnsi" w:cstheme="minorBidi"/>
            <w:noProof/>
            <w:sz w:val="22"/>
            <w:szCs w:val="22"/>
          </w:rPr>
          <w:tab/>
        </w:r>
        <w:r w:rsidRPr="00106253">
          <w:rPr>
            <w:rStyle w:val="Hyperlink"/>
            <w:noProof/>
          </w:rPr>
          <w:t>Raincheck Issue</w:t>
        </w:r>
        <w:r w:rsidRPr="00106253">
          <w:rPr>
            <w:noProof/>
            <w:webHidden/>
          </w:rPr>
          <w:tab/>
        </w:r>
        <w:r w:rsidRPr="00106253">
          <w:rPr>
            <w:noProof/>
            <w:webHidden/>
          </w:rPr>
          <w:fldChar w:fldCharType="begin"/>
        </w:r>
        <w:r w:rsidRPr="00106253">
          <w:rPr>
            <w:noProof/>
            <w:webHidden/>
          </w:rPr>
          <w:instrText xml:space="preserve"> PAGEREF _Toc398129554 \h </w:instrText>
        </w:r>
        <w:r w:rsidRPr="00106253">
          <w:rPr>
            <w:noProof/>
            <w:webHidden/>
          </w:rPr>
        </w:r>
        <w:r w:rsidRPr="00106253">
          <w:rPr>
            <w:noProof/>
            <w:webHidden/>
          </w:rPr>
          <w:fldChar w:fldCharType="separate"/>
        </w:r>
        <w:r w:rsidRPr="00106253">
          <w:rPr>
            <w:noProof/>
            <w:webHidden/>
          </w:rPr>
          <w:t>15</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5" w:history="1">
        <w:r w:rsidRPr="00106253">
          <w:rPr>
            <w:rStyle w:val="Hyperlink"/>
            <w:noProof/>
          </w:rPr>
          <w:t>11.2</w:t>
        </w:r>
        <w:r w:rsidRPr="00106253">
          <w:rPr>
            <w:rFonts w:asciiTheme="minorHAnsi" w:eastAsiaTheme="minorEastAsia" w:hAnsiTheme="minorHAnsi" w:cstheme="minorBidi"/>
            <w:noProof/>
            <w:sz w:val="22"/>
            <w:szCs w:val="22"/>
          </w:rPr>
          <w:tab/>
        </w:r>
        <w:r w:rsidRPr="00106253">
          <w:rPr>
            <w:rStyle w:val="Hyperlink"/>
            <w:noProof/>
          </w:rPr>
          <w:t>Raincheck Redeem</w:t>
        </w:r>
        <w:r w:rsidRPr="00106253">
          <w:rPr>
            <w:noProof/>
            <w:webHidden/>
          </w:rPr>
          <w:tab/>
        </w:r>
        <w:r w:rsidRPr="00106253">
          <w:rPr>
            <w:noProof/>
            <w:webHidden/>
          </w:rPr>
          <w:fldChar w:fldCharType="begin"/>
        </w:r>
        <w:r w:rsidRPr="00106253">
          <w:rPr>
            <w:noProof/>
            <w:webHidden/>
          </w:rPr>
          <w:instrText xml:space="preserve"> PAGEREF _Toc398129555 \h </w:instrText>
        </w:r>
        <w:r w:rsidRPr="00106253">
          <w:rPr>
            <w:noProof/>
            <w:webHidden/>
          </w:rPr>
        </w:r>
        <w:r w:rsidRPr="00106253">
          <w:rPr>
            <w:noProof/>
            <w:webHidden/>
          </w:rPr>
          <w:fldChar w:fldCharType="separate"/>
        </w:r>
        <w:r w:rsidRPr="00106253">
          <w:rPr>
            <w:noProof/>
            <w:webHidden/>
          </w:rPr>
          <w:t>16</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56" w:history="1">
        <w:r w:rsidRPr="00106253">
          <w:rPr>
            <w:rStyle w:val="Hyperlink"/>
            <w:i/>
            <w:noProof/>
          </w:rPr>
          <w:t>12.</w:t>
        </w:r>
        <w:r w:rsidRPr="00106253">
          <w:rPr>
            <w:rFonts w:asciiTheme="minorHAnsi" w:eastAsiaTheme="minorEastAsia" w:hAnsiTheme="minorHAnsi" w:cstheme="minorBidi"/>
            <w:noProof/>
            <w:sz w:val="22"/>
            <w:szCs w:val="22"/>
          </w:rPr>
          <w:tab/>
        </w:r>
        <w:r w:rsidRPr="00106253">
          <w:rPr>
            <w:rStyle w:val="Hyperlink"/>
            <w:i/>
            <w:noProof/>
          </w:rPr>
          <w:t>Appendix D: EJ Example</w:t>
        </w:r>
        <w:r w:rsidRPr="00106253">
          <w:rPr>
            <w:noProof/>
            <w:webHidden/>
          </w:rPr>
          <w:tab/>
        </w:r>
        <w:r w:rsidRPr="00106253">
          <w:rPr>
            <w:noProof/>
            <w:webHidden/>
          </w:rPr>
          <w:fldChar w:fldCharType="begin"/>
        </w:r>
        <w:r w:rsidRPr="00106253">
          <w:rPr>
            <w:noProof/>
            <w:webHidden/>
          </w:rPr>
          <w:instrText xml:space="preserve"> PAGEREF _Toc398129556 \h </w:instrText>
        </w:r>
        <w:r w:rsidRPr="00106253">
          <w:rPr>
            <w:noProof/>
            <w:webHidden/>
          </w:rPr>
        </w:r>
        <w:r w:rsidRPr="00106253">
          <w:rPr>
            <w:noProof/>
            <w:webHidden/>
          </w:rPr>
          <w:fldChar w:fldCharType="separate"/>
        </w:r>
        <w:r w:rsidRPr="00106253">
          <w:rPr>
            <w:noProof/>
            <w:webHidden/>
          </w:rPr>
          <w:t>17</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7" w:history="1">
        <w:r w:rsidRPr="00106253">
          <w:rPr>
            <w:rStyle w:val="Hyperlink"/>
            <w:noProof/>
          </w:rPr>
          <w:t>12.1</w:t>
        </w:r>
        <w:r w:rsidRPr="00106253">
          <w:rPr>
            <w:rFonts w:asciiTheme="minorHAnsi" w:eastAsiaTheme="minorEastAsia" w:hAnsiTheme="minorHAnsi" w:cstheme="minorBidi"/>
            <w:noProof/>
            <w:sz w:val="22"/>
            <w:szCs w:val="22"/>
          </w:rPr>
          <w:tab/>
        </w:r>
        <w:r w:rsidRPr="00106253">
          <w:rPr>
            <w:rStyle w:val="Hyperlink"/>
            <w:noProof/>
          </w:rPr>
          <w:t>Raincheck Issue</w:t>
        </w:r>
        <w:r w:rsidRPr="00106253">
          <w:rPr>
            <w:noProof/>
            <w:webHidden/>
          </w:rPr>
          <w:tab/>
        </w:r>
        <w:r w:rsidRPr="00106253">
          <w:rPr>
            <w:noProof/>
            <w:webHidden/>
          </w:rPr>
          <w:fldChar w:fldCharType="begin"/>
        </w:r>
        <w:r w:rsidRPr="00106253">
          <w:rPr>
            <w:noProof/>
            <w:webHidden/>
          </w:rPr>
          <w:instrText xml:space="preserve"> PAGEREF _Toc398129557 \h </w:instrText>
        </w:r>
        <w:r w:rsidRPr="00106253">
          <w:rPr>
            <w:noProof/>
            <w:webHidden/>
          </w:rPr>
        </w:r>
        <w:r w:rsidRPr="00106253">
          <w:rPr>
            <w:noProof/>
            <w:webHidden/>
          </w:rPr>
          <w:fldChar w:fldCharType="separate"/>
        </w:r>
        <w:r w:rsidRPr="00106253">
          <w:rPr>
            <w:noProof/>
            <w:webHidden/>
          </w:rPr>
          <w:t>17</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58" w:history="1">
        <w:r w:rsidRPr="00106253">
          <w:rPr>
            <w:rStyle w:val="Hyperlink"/>
            <w:noProof/>
          </w:rPr>
          <w:t>12.2</w:t>
        </w:r>
        <w:r w:rsidRPr="00106253">
          <w:rPr>
            <w:rFonts w:asciiTheme="minorHAnsi" w:eastAsiaTheme="minorEastAsia" w:hAnsiTheme="minorHAnsi" w:cstheme="minorBidi"/>
            <w:noProof/>
            <w:sz w:val="22"/>
            <w:szCs w:val="22"/>
          </w:rPr>
          <w:tab/>
        </w:r>
        <w:r w:rsidRPr="00106253">
          <w:rPr>
            <w:rStyle w:val="Hyperlink"/>
            <w:noProof/>
          </w:rPr>
          <w:t>Raincheck Redeem</w:t>
        </w:r>
        <w:r w:rsidRPr="00106253">
          <w:rPr>
            <w:noProof/>
            <w:webHidden/>
          </w:rPr>
          <w:tab/>
        </w:r>
        <w:r w:rsidRPr="00106253">
          <w:rPr>
            <w:noProof/>
            <w:webHidden/>
          </w:rPr>
          <w:fldChar w:fldCharType="begin"/>
        </w:r>
        <w:r w:rsidRPr="00106253">
          <w:rPr>
            <w:noProof/>
            <w:webHidden/>
          </w:rPr>
          <w:instrText xml:space="preserve"> PAGEREF _Toc398129558 \h </w:instrText>
        </w:r>
        <w:r w:rsidRPr="00106253">
          <w:rPr>
            <w:noProof/>
            <w:webHidden/>
          </w:rPr>
        </w:r>
        <w:r w:rsidRPr="00106253">
          <w:rPr>
            <w:noProof/>
            <w:webHidden/>
          </w:rPr>
          <w:fldChar w:fldCharType="separate"/>
        </w:r>
        <w:r w:rsidRPr="00106253">
          <w:rPr>
            <w:noProof/>
            <w:webHidden/>
          </w:rPr>
          <w:t>18</w:t>
        </w:r>
        <w:r w:rsidRPr="00106253">
          <w:rPr>
            <w:noProof/>
            <w:webHidden/>
          </w:rPr>
          <w:fldChar w:fldCharType="end"/>
        </w:r>
      </w:hyperlink>
    </w:p>
    <w:p w:rsidR="00EC46C4" w:rsidRPr="00106253" w:rsidRDefault="00EC46C4">
      <w:pPr>
        <w:pStyle w:val="TOC1"/>
        <w:rPr>
          <w:rFonts w:asciiTheme="minorHAnsi" w:eastAsiaTheme="minorEastAsia" w:hAnsiTheme="minorHAnsi" w:cstheme="minorBidi"/>
          <w:noProof/>
          <w:sz w:val="22"/>
          <w:szCs w:val="22"/>
        </w:rPr>
      </w:pPr>
      <w:hyperlink w:anchor="_Toc398129559" w:history="1">
        <w:r w:rsidRPr="00106253">
          <w:rPr>
            <w:rStyle w:val="Hyperlink"/>
            <w:noProof/>
          </w:rPr>
          <w:t>13.</w:t>
        </w:r>
        <w:r w:rsidRPr="00106253">
          <w:rPr>
            <w:rFonts w:asciiTheme="minorHAnsi" w:eastAsiaTheme="minorEastAsia" w:hAnsiTheme="minorHAnsi" w:cstheme="minorBidi"/>
            <w:noProof/>
            <w:sz w:val="22"/>
            <w:szCs w:val="22"/>
          </w:rPr>
          <w:tab/>
        </w:r>
        <w:r w:rsidRPr="00106253">
          <w:rPr>
            <w:rStyle w:val="Hyperlink"/>
            <w:noProof/>
          </w:rPr>
          <w:t>Database Settings</w:t>
        </w:r>
        <w:r w:rsidRPr="00106253">
          <w:rPr>
            <w:noProof/>
            <w:webHidden/>
          </w:rPr>
          <w:tab/>
        </w:r>
        <w:r w:rsidRPr="00106253">
          <w:rPr>
            <w:noProof/>
            <w:webHidden/>
          </w:rPr>
          <w:fldChar w:fldCharType="begin"/>
        </w:r>
        <w:r w:rsidRPr="00106253">
          <w:rPr>
            <w:noProof/>
            <w:webHidden/>
          </w:rPr>
          <w:instrText xml:space="preserve"> PAGEREF _Toc398129559 \h </w:instrText>
        </w:r>
        <w:r w:rsidRPr="00106253">
          <w:rPr>
            <w:noProof/>
            <w:webHidden/>
          </w:rPr>
        </w:r>
        <w:r w:rsidRPr="00106253">
          <w:rPr>
            <w:noProof/>
            <w:webHidden/>
          </w:rPr>
          <w:fldChar w:fldCharType="separate"/>
        </w:r>
        <w:r w:rsidRPr="00106253">
          <w:rPr>
            <w:noProof/>
            <w:webHidden/>
          </w:rPr>
          <w:t>19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60" w:history="1">
        <w:r w:rsidRPr="00106253">
          <w:rPr>
            <w:rStyle w:val="Hyperlink"/>
            <w:noProof/>
          </w:rPr>
          <w:t>13.1</w:t>
        </w:r>
        <w:r w:rsidRPr="00106253">
          <w:rPr>
            <w:rFonts w:asciiTheme="minorHAnsi" w:eastAsiaTheme="minorEastAsia" w:hAnsiTheme="minorHAnsi" w:cstheme="minorBidi"/>
            <w:noProof/>
            <w:sz w:val="22"/>
            <w:szCs w:val="22"/>
          </w:rPr>
          <w:tab/>
        </w:r>
        <w:r w:rsidRPr="00106253">
          <w:rPr>
            <w:rStyle w:val="Hyperlink"/>
            <w:noProof/>
          </w:rPr>
          <w:t>Common.Attribute Table Entries</w:t>
        </w:r>
        <w:r w:rsidRPr="00106253">
          <w:rPr>
            <w:noProof/>
            <w:webHidden/>
          </w:rPr>
          <w:tab/>
        </w:r>
        <w:r w:rsidRPr="00106253">
          <w:rPr>
            <w:noProof/>
            <w:webHidden/>
          </w:rPr>
          <w:fldChar w:fldCharType="begin"/>
        </w:r>
        <w:r w:rsidRPr="00106253">
          <w:rPr>
            <w:noProof/>
            <w:webHidden/>
          </w:rPr>
          <w:instrText xml:space="preserve"> PAGEREF _Toc398129560 \h </w:instrText>
        </w:r>
        <w:r w:rsidRPr="00106253">
          <w:rPr>
            <w:noProof/>
            <w:webHidden/>
          </w:rPr>
        </w:r>
        <w:r w:rsidRPr="00106253">
          <w:rPr>
            <w:noProof/>
            <w:webHidden/>
          </w:rPr>
          <w:fldChar w:fldCharType="separate"/>
        </w:r>
        <w:r w:rsidRPr="00106253">
          <w:rPr>
            <w:noProof/>
            <w:webHidden/>
          </w:rPr>
          <w:t>19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61" w:history="1">
        <w:r w:rsidRPr="00106253">
          <w:rPr>
            <w:rStyle w:val="Hyperlink"/>
            <w:noProof/>
          </w:rPr>
          <w:t>13.2</w:t>
        </w:r>
        <w:r w:rsidRPr="00106253">
          <w:rPr>
            <w:rFonts w:asciiTheme="minorHAnsi" w:eastAsiaTheme="minorEastAsia" w:hAnsiTheme="minorHAnsi" w:cstheme="minorBidi"/>
            <w:noProof/>
            <w:sz w:val="22"/>
            <w:szCs w:val="22"/>
          </w:rPr>
          <w:tab/>
        </w:r>
        <w:r w:rsidRPr="00106253">
          <w:rPr>
            <w:rStyle w:val="Hyperlink"/>
            <w:noProof/>
          </w:rPr>
          <w:t>Item.ItemLocationAttributeValue Table Entries</w:t>
        </w:r>
        <w:r w:rsidRPr="00106253">
          <w:rPr>
            <w:noProof/>
            <w:webHidden/>
          </w:rPr>
          <w:tab/>
        </w:r>
        <w:r w:rsidRPr="00106253">
          <w:rPr>
            <w:noProof/>
            <w:webHidden/>
          </w:rPr>
          <w:fldChar w:fldCharType="begin"/>
        </w:r>
        <w:r w:rsidRPr="00106253">
          <w:rPr>
            <w:noProof/>
            <w:webHidden/>
          </w:rPr>
          <w:instrText xml:space="preserve"> PAGEREF _Toc398129561 \h </w:instrText>
        </w:r>
        <w:r w:rsidRPr="00106253">
          <w:rPr>
            <w:noProof/>
            <w:webHidden/>
          </w:rPr>
        </w:r>
        <w:r w:rsidRPr="00106253">
          <w:rPr>
            <w:noProof/>
            <w:webHidden/>
          </w:rPr>
          <w:fldChar w:fldCharType="separate"/>
        </w:r>
        <w:r w:rsidRPr="00106253">
          <w:rPr>
            <w:noProof/>
            <w:webHidden/>
          </w:rPr>
          <w:t>19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62" w:history="1">
        <w:r w:rsidRPr="00106253">
          <w:rPr>
            <w:rStyle w:val="Hyperlink"/>
            <w:noProof/>
          </w:rPr>
          <w:t>13.3</w:t>
        </w:r>
        <w:r w:rsidRPr="00106253">
          <w:rPr>
            <w:rFonts w:asciiTheme="minorHAnsi" w:eastAsiaTheme="minorEastAsia" w:hAnsiTheme="minorHAnsi" w:cstheme="minorBidi"/>
            <w:noProof/>
            <w:sz w:val="22"/>
            <w:szCs w:val="22"/>
          </w:rPr>
          <w:tab/>
        </w:r>
        <w:r w:rsidRPr="00106253">
          <w:rPr>
            <w:rStyle w:val="Hyperlink"/>
            <w:noProof/>
          </w:rPr>
          <w:t>Item.ItemLocation Table Entries</w:t>
        </w:r>
        <w:r w:rsidRPr="00106253">
          <w:rPr>
            <w:noProof/>
            <w:webHidden/>
          </w:rPr>
          <w:tab/>
        </w:r>
        <w:r w:rsidRPr="00106253">
          <w:rPr>
            <w:noProof/>
            <w:webHidden/>
          </w:rPr>
          <w:fldChar w:fldCharType="begin"/>
        </w:r>
        <w:r w:rsidRPr="00106253">
          <w:rPr>
            <w:noProof/>
            <w:webHidden/>
          </w:rPr>
          <w:instrText xml:space="preserve"> PAGEREF _Toc398129562 \h </w:instrText>
        </w:r>
        <w:r w:rsidRPr="00106253">
          <w:rPr>
            <w:noProof/>
            <w:webHidden/>
          </w:rPr>
        </w:r>
        <w:r w:rsidRPr="00106253">
          <w:rPr>
            <w:noProof/>
            <w:webHidden/>
          </w:rPr>
          <w:fldChar w:fldCharType="separate"/>
        </w:r>
        <w:r w:rsidRPr="00106253">
          <w:rPr>
            <w:noProof/>
            <w:webHidden/>
          </w:rPr>
          <w:t>19</w:t>
        </w:r>
        <w:r w:rsidRPr="00106253">
          <w:rPr>
            <w:noProof/>
            <w:webHidden/>
          </w:rPr>
          <w:fldChar w:fldCharType="end"/>
        </w:r>
      </w:hyperlink>
    </w:p>
    <w:p w:rsidR="00EC46C4" w:rsidRPr="00106253" w:rsidRDefault="00EC46C4">
      <w:pPr>
        <w:pStyle w:val="TOC2"/>
        <w:rPr>
          <w:rFonts w:asciiTheme="minorHAnsi" w:eastAsiaTheme="minorEastAsia" w:hAnsiTheme="minorHAnsi" w:cstheme="minorBidi"/>
          <w:noProof/>
          <w:sz w:val="22"/>
          <w:szCs w:val="22"/>
        </w:rPr>
      </w:pPr>
      <w:hyperlink w:anchor="_Toc398129563" w:history="1">
        <w:r w:rsidRPr="00106253">
          <w:rPr>
            <w:rStyle w:val="Hyperlink"/>
            <w:noProof/>
          </w:rPr>
          <w:t>13.4</w:t>
        </w:r>
        <w:r w:rsidRPr="00106253">
          <w:rPr>
            <w:rFonts w:asciiTheme="minorHAnsi" w:eastAsiaTheme="minorEastAsia" w:hAnsiTheme="minorHAnsi" w:cstheme="minorBidi"/>
            <w:noProof/>
            <w:sz w:val="22"/>
            <w:szCs w:val="22"/>
          </w:rPr>
          <w:tab/>
        </w:r>
        <w:r w:rsidRPr="00106253">
          <w:rPr>
            <w:rStyle w:val="Hyperlink"/>
            <w:noProof/>
          </w:rPr>
          <w:t>Item.Item Table Entries</w:t>
        </w:r>
        <w:r w:rsidRPr="00106253">
          <w:rPr>
            <w:noProof/>
            <w:webHidden/>
          </w:rPr>
          <w:tab/>
        </w:r>
        <w:r w:rsidRPr="00106253">
          <w:rPr>
            <w:noProof/>
            <w:webHidden/>
          </w:rPr>
          <w:fldChar w:fldCharType="begin"/>
        </w:r>
        <w:r w:rsidRPr="00106253">
          <w:rPr>
            <w:noProof/>
            <w:webHidden/>
          </w:rPr>
          <w:instrText xml:space="preserve"> PAGEREF _Toc398129563 \h </w:instrText>
        </w:r>
        <w:r w:rsidRPr="00106253">
          <w:rPr>
            <w:noProof/>
            <w:webHidden/>
          </w:rPr>
        </w:r>
        <w:r w:rsidRPr="00106253">
          <w:rPr>
            <w:noProof/>
            <w:webHidden/>
          </w:rPr>
          <w:fldChar w:fldCharType="separate"/>
        </w:r>
        <w:r w:rsidRPr="00106253">
          <w:rPr>
            <w:noProof/>
            <w:webHidden/>
          </w:rPr>
          <w:t>19</w:t>
        </w:r>
        <w:r w:rsidRPr="00106253">
          <w:rPr>
            <w:noProof/>
            <w:webHidden/>
          </w:rPr>
          <w:fldChar w:fldCharType="end"/>
        </w:r>
      </w:hyperlink>
    </w:p>
    <w:p w:rsidR="00CA7246" w:rsidRPr="00106253" w:rsidRDefault="00184664" w:rsidP="00F54203">
      <w:pPr>
        <w:pStyle w:val="BodyText"/>
      </w:pPr>
      <w:r w:rsidRPr="00106253">
        <w:rPr>
          <w:b/>
          <w:sz w:val="24"/>
          <w:szCs w:val="24"/>
        </w:rPr>
        <w:fldChar w:fldCharType="end"/>
      </w:r>
    </w:p>
    <w:p w:rsidR="00CA7246" w:rsidRPr="00106253" w:rsidRDefault="00CA7246" w:rsidP="003A372C">
      <w:pPr>
        <w:pStyle w:val="Heading1"/>
        <w:rPr>
          <w:i/>
        </w:rPr>
      </w:pPr>
      <w:r w:rsidRPr="00106253">
        <w:rPr>
          <w:i/>
        </w:rPr>
        <w:lastRenderedPageBreak/>
        <w:t>Feature Overview</w:t>
      </w:r>
    </w:p>
    <w:p w:rsidR="008163BF" w:rsidRPr="00106253" w:rsidRDefault="003B6D48" w:rsidP="008163BF">
      <w:pPr>
        <w:pStyle w:val="Heading2"/>
      </w:pPr>
      <w:bookmarkStart w:id="8" w:name="_Toc110839329"/>
      <w:bookmarkStart w:id="9" w:name="_Toc122934307"/>
      <w:bookmarkStart w:id="10" w:name="_Toc398129509"/>
      <w:r w:rsidRPr="00106253">
        <w:t>Feature</w:t>
      </w:r>
      <w:r w:rsidR="00A5528D" w:rsidRPr="00106253">
        <w:t xml:space="preserve"> </w:t>
      </w:r>
      <w:r w:rsidR="008163BF" w:rsidRPr="00106253">
        <w:t>Description</w:t>
      </w:r>
      <w:bookmarkEnd w:id="8"/>
      <w:bookmarkEnd w:id="9"/>
      <w:bookmarkEnd w:id="10"/>
    </w:p>
    <w:p w:rsidR="000765CF" w:rsidRPr="00106253" w:rsidRDefault="000765CF" w:rsidP="000765CF">
      <w:pPr>
        <w:spacing w:after="120"/>
      </w:pPr>
      <w:r w:rsidRPr="00106253">
        <w:t>The Raincheck Issue process allows the user to issue a raincheck to a customer on an item that is currently not available in the store.  The user can issue a raincheck on an item that is regular price, on sale, or as part of a bundle package sale.</w:t>
      </w:r>
    </w:p>
    <w:p w:rsidR="00F523F6" w:rsidRPr="00106253" w:rsidRDefault="0063125C" w:rsidP="00341299">
      <w:pPr>
        <w:pStyle w:val="Heading2"/>
      </w:pPr>
      <w:bookmarkStart w:id="11" w:name="_Toc398129510"/>
      <w:r w:rsidRPr="00106253">
        <w:t>Assumptions</w:t>
      </w:r>
      <w:bookmarkEnd w:id="11"/>
    </w:p>
    <w:p w:rsidR="00D265B2" w:rsidRPr="00106253" w:rsidRDefault="00D265B2" w:rsidP="000A2FCA">
      <w:pPr>
        <w:pStyle w:val="BodyText"/>
        <w:numPr>
          <w:ilvl w:val="0"/>
          <w:numId w:val="4"/>
        </w:numPr>
      </w:pPr>
      <w:bookmarkStart w:id="12" w:name="_Parameters"/>
      <w:bookmarkEnd w:id="12"/>
      <w:r w:rsidRPr="00106253">
        <w:t xml:space="preserve">All text displayed by the system is configurable by brand to support multi-language.  Text is defined from an external source or defined within the system.  </w:t>
      </w:r>
    </w:p>
    <w:p w:rsidR="00320DD3" w:rsidRPr="00106253" w:rsidRDefault="00320DD3" w:rsidP="00341299">
      <w:pPr>
        <w:pStyle w:val="Heading2"/>
      </w:pPr>
      <w:bookmarkStart w:id="13" w:name="_Ref398127355"/>
      <w:bookmarkStart w:id="14" w:name="_Ref398127358"/>
      <w:bookmarkStart w:id="15" w:name="_Ref398129072"/>
      <w:bookmarkStart w:id="16" w:name="_Toc398129511"/>
      <w:r w:rsidRPr="00106253">
        <w:t>Parameters</w:t>
      </w:r>
      <w:r w:rsidR="00027F72" w:rsidRPr="00106253">
        <w:t xml:space="preserve"> and System Settings</w:t>
      </w:r>
      <w:bookmarkEnd w:id="13"/>
      <w:bookmarkEnd w:id="14"/>
      <w:bookmarkEnd w:id="15"/>
      <w:bookmarkEnd w:id="1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06253"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106253" w:rsidRDefault="00731DE3" w:rsidP="00721745">
            <w:pPr>
              <w:rPr>
                <w:b/>
              </w:rPr>
            </w:pPr>
            <w:r w:rsidRPr="00106253">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106253" w:rsidRDefault="00731DE3" w:rsidP="00721745">
            <w:pPr>
              <w:rPr>
                <w:b/>
                <w:vanish/>
                <w:szCs w:val="20"/>
              </w:rPr>
            </w:pPr>
            <w:r w:rsidRPr="00106253">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106253" w:rsidRDefault="00731DE3" w:rsidP="00721745">
            <w:pPr>
              <w:rPr>
                <w:b/>
                <w:szCs w:val="20"/>
              </w:rPr>
            </w:pPr>
            <w:r w:rsidRPr="00106253">
              <w:rPr>
                <w:b/>
                <w:szCs w:val="20"/>
              </w:rPr>
              <w:t>Valid Values</w:t>
            </w:r>
          </w:p>
        </w:tc>
      </w:tr>
      <w:tr w:rsidR="00731DE3" w:rsidRPr="00106253" w:rsidTr="00A74D70">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106253" w:rsidRDefault="00974FCC" w:rsidP="00721745">
            <w:pPr>
              <w:rPr>
                <w:bCs/>
                <w:szCs w:val="20"/>
              </w:rPr>
            </w:pPr>
            <w:r w:rsidRPr="00106253">
              <w:rPr>
                <w:bCs/>
                <w:szCs w:val="20"/>
              </w:rPr>
              <w:t>Raincheck Eligible</w:t>
            </w:r>
            <w:r w:rsidR="00915813" w:rsidRPr="00106253">
              <w:rPr>
                <w:bCs/>
                <w:szCs w:val="20"/>
              </w:rPr>
              <w:t xml:space="preserve"> Item Attribute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106253" w:rsidRDefault="00A74D70" w:rsidP="00974FCC">
            <w:pPr>
              <w:rPr>
                <w:szCs w:val="20"/>
              </w:rPr>
            </w:pPr>
            <w:r w:rsidRPr="00106253">
              <w:rPr>
                <w:szCs w:val="20"/>
              </w:rPr>
              <w:t>The item attribute that determ</w:t>
            </w:r>
            <w:r w:rsidR="00974FCC" w:rsidRPr="00106253">
              <w:rPr>
                <w:szCs w:val="20"/>
              </w:rPr>
              <w:t>ines if the item is eligible for raincheck (</w:t>
            </w:r>
            <w:r w:rsidR="00974FCC" w:rsidRPr="00106253">
              <w:t>ATTR_ID = 49)</w:t>
            </w:r>
            <w:r w:rsidRPr="00106253">
              <w:rPr>
                <w:szCs w:val="20"/>
              </w:rPr>
              <w: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106253" w:rsidRDefault="00A74D70" w:rsidP="000A2FCA">
            <w:pPr>
              <w:pStyle w:val="ListParagraph"/>
              <w:numPr>
                <w:ilvl w:val="0"/>
                <w:numId w:val="9"/>
              </w:numPr>
              <w:rPr>
                <w:szCs w:val="20"/>
              </w:rPr>
            </w:pPr>
            <w:r w:rsidRPr="00106253">
              <w:rPr>
                <w:szCs w:val="20"/>
              </w:rPr>
              <w:t>On</w:t>
            </w:r>
          </w:p>
          <w:p w:rsidR="00A74D70" w:rsidRPr="00106253" w:rsidRDefault="00A74D70" w:rsidP="000A2FCA">
            <w:pPr>
              <w:pStyle w:val="ListParagraph"/>
              <w:numPr>
                <w:ilvl w:val="0"/>
                <w:numId w:val="9"/>
              </w:numPr>
              <w:rPr>
                <w:szCs w:val="20"/>
              </w:rPr>
            </w:pPr>
            <w:r w:rsidRPr="00106253">
              <w:rPr>
                <w:szCs w:val="20"/>
              </w:rPr>
              <w:t>Off</w:t>
            </w:r>
          </w:p>
        </w:tc>
      </w:tr>
      <w:tr w:rsidR="00A74D70" w:rsidRPr="00106253"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A74D70" w:rsidRPr="00106253" w:rsidRDefault="00974FCC" w:rsidP="00721745">
            <w:pPr>
              <w:rPr>
                <w:bCs/>
                <w:szCs w:val="20"/>
              </w:rPr>
            </w:pPr>
            <w:r w:rsidRPr="00106253">
              <w:rPr>
                <w:bCs/>
                <w:szCs w:val="20"/>
              </w:rPr>
              <w:t>Raincheck Redemption Item</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A74D70" w:rsidRPr="00106253" w:rsidRDefault="00974FCC" w:rsidP="00721745">
            <w:pPr>
              <w:rPr>
                <w:szCs w:val="20"/>
              </w:rPr>
            </w:pPr>
            <w:r w:rsidRPr="00106253">
              <w:rPr>
                <w:szCs w:val="20"/>
              </w:rPr>
              <w:t xml:space="preserve">The item to be used in the creation of the raincheck barcode.  </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A74D70" w:rsidRPr="00106253" w:rsidRDefault="00974FCC" w:rsidP="00721745">
            <w:pPr>
              <w:rPr>
                <w:szCs w:val="20"/>
              </w:rPr>
            </w:pPr>
            <w:r w:rsidRPr="00106253">
              <w:rPr>
                <w:szCs w:val="20"/>
              </w:rPr>
              <w:t>Item</w:t>
            </w:r>
          </w:p>
        </w:tc>
      </w:tr>
      <w:tr w:rsidR="00450C08" w:rsidRPr="00106253"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450C08" w:rsidRPr="00106253" w:rsidRDefault="00450C08" w:rsidP="00721745">
            <w:pPr>
              <w:rPr>
                <w:bCs/>
                <w:szCs w:val="20"/>
              </w:rPr>
            </w:pPr>
            <w:r w:rsidRPr="00106253">
              <w:rPr>
                <w:bCs/>
                <w:szCs w:val="20"/>
              </w:rPr>
              <w:t>Raincheck Policy Days</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450C08" w:rsidRPr="00106253" w:rsidRDefault="00450C08" w:rsidP="00721745">
            <w:pPr>
              <w:rPr>
                <w:szCs w:val="20"/>
              </w:rPr>
            </w:pPr>
            <w:r w:rsidRPr="00106253">
              <w:rPr>
                <w:szCs w:val="20"/>
              </w:rPr>
              <w:t>The number of days a raincheck is valid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450C08" w:rsidRPr="00106253" w:rsidRDefault="00450C08" w:rsidP="00721745">
            <w:pPr>
              <w:rPr>
                <w:szCs w:val="20"/>
              </w:rPr>
            </w:pPr>
            <w:r w:rsidRPr="00106253">
              <w:rPr>
                <w:szCs w:val="20"/>
              </w:rPr>
              <w:t>An integer</w:t>
            </w:r>
          </w:p>
        </w:tc>
      </w:tr>
    </w:tbl>
    <w:p w:rsidR="00D8448E" w:rsidRPr="00106253" w:rsidRDefault="00D8448E" w:rsidP="00D8448E">
      <w:pPr>
        <w:pStyle w:val="Heading2"/>
      </w:pPr>
      <w:bookmarkStart w:id="17" w:name="_Toc318210821"/>
      <w:bookmarkStart w:id="18" w:name="_Toc398129512"/>
      <w:bookmarkStart w:id="19" w:name="_Toc290020120"/>
      <w:bookmarkStart w:id="20" w:name="_Toc71960215"/>
      <w:r w:rsidRPr="00106253">
        <w:t>Interfaces</w:t>
      </w:r>
      <w:bookmarkEnd w:id="17"/>
      <w:bookmarkEnd w:id="1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106253" w:rsidTr="001E3524">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106253" w:rsidRDefault="00D8448E" w:rsidP="001E3524">
            <w:pPr>
              <w:rPr>
                <w:b/>
              </w:rPr>
            </w:pPr>
            <w:r w:rsidRPr="00106253">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106253" w:rsidRDefault="00D8448E" w:rsidP="001E3524">
            <w:pPr>
              <w:rPr>
                <w:b/>
                <w:vanish/>
                <w:szCs w:val="20"/>
              </w:rPr>
            </w:pPr>
            <w:r w:rsidRPr="00106253">
              <w:rPr>
                <w:b/>
                <w:szCs w:val="20"/>
              </w:rPr>
              <w:t>Description</w:t>
            </w:r>
          </w:p>
        </w:tc>
      </w:tr>
      <w:tr w:rsidR="00D8448E" w:rsidRPr="00106253" w:rsidTr="001E3524">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106253" w:rsidRDefault="00915813" w:rsidP="001E3524">
            <w:pPr>
              <w:rPr>
                <w:bCs/>
                <w:szCs w:val="20"/>
              </w:rPr>
            </w:pPr>
            <w:r w:rsidRPr="00106253">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106253" w:rsidRDefault="00D8448E" w:rsidP="001E3524">
            <w:pPr>
              <w:rPr>
                <w:szCs w:val="20"/>
              </w:rPr>
            </w:pPr>
          </w:p>
        </w:tc>
      </w:tr>
    </w:tbl>
    <w:p w:rsidR="00FD5BA1" w:rsidRPr="00106253" w:rsidRDefault="00FD5BA1" w:rsidP="00FD5BA1">
      <w:pPr>
        <w:pStyle w:val="Heading1"/>
        <w:rPr>
          <w:i/>
        </w:rPr>
      </w:pPr>
      <w:bookmarkStart w:id="21" w:name="_Ref398125853"/>
      <w:bookmarkStart w:id="22" w:name="_Ref398125857"/>
      <w:bookmarkStart w:id="23" w:name="_Toc398129513"/>
      <w:r w:rsidRPr="00106253">
        <w:rPr>
          <w:i/>
        </w:rPr>
        <w:t xml:space="preserve">USE CASE: </w:t>
      </w:r>
      <w:bookmarkEnd w:id="19"/>
      <w:r w:rsidR="00974FCC" w:rsidRPr="00106253">
        <w:rPr>
          <w:i/>
        </w:rPr>
        <w:t>Issue Raincheck</w:t>
      </w:r>
      <w:bookmarkEnd w:id="21"/>
      <w:bookmarkEnd w:id="22"/>
      <w:bookmarkEnd w:id="23"/>
    </w:p>
    <w:p w:rsidR="00366130" w:rsidRPr="00106253" w:rsidRDefault="00366130" w:rsidP="00FD5BA1">
      <w:pPr>
        <w:pStyle w:val="Heading2"/>
      </w:pPr>
      <w:bookmarkStart w:id="24" w:name="_Toc398129514"/>
      <w:bookmarkStart w:id="25" w:name="_Toc290020122"/>
      <w:r w:rsidRPr="00106253">
        <w:t>Feature Flow</w:t>
      </w:r>
      <w:bookmarkEnd w:id="24"/>
    </w:p>
    <w:p w:rsidR="00366130" w:rsidRPr="00106253" w:rsidRDefault="003563A7" w:rsidP="00596CEC">
      <w:pPr>
        <w:pStyle w:val="BodyText"/>
        <w:jc w:val="center"/>
        <w:rPr>
          <w:color w:val="FF0000"/>
        </w:rPr>
      </w:pPr>
      <w:r w:rsidRPr="00106253">
        <w:rPr>
          <w:noProof/>
          <w:color w:val="FF0000"/>
        </w:rPr>
        <w:drawing>
          <wp:inline distT="0" distB="0" distL="0" distR="0" wp14:anchorId="0F5C1F94" wp14:editId="5C343493">
            <wp:extent cx="4476115" cy="1584325"/>
            <wp:effectExtent l="1905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76115" cy="1584325"/>
                    </a:xfrm>
                    <a:prstGeom prst="rect">
                      <a:avLst/>
                    </a:prstGeom>
                    <a:noFill/>
                    <a:ln w="9525">
                      <a:noFill/>
                      <a:miter lim="800000"/>
                      <a:headEnd/>
                      <a:tailEnd/>
                    </a:ln>
                  </pic:spPr>
                </pic:pic>
              </a:graphicData>
            </a:graphic>
          </wp:inline>
        </w:drawing>
      </w:r>
    </w:p>
    <w:p w:rsidR="00FD5BA1" w:rsidRPr="00106253" w:rsidRDefault="00FD5BA1" w:rsidP="00FD5BA1">
      <w:pPr>
        <w:pStyle w:val="Heading2"/>
      </w:pPr>
      <w:bookmarkStart w:id="26" w:name="_Toc398129515"/>
      <w:r w:rsidRPr="00106253">
        <w:t>Precondition</w:t>
      </w:r>
      <w:bookmarkEnd w:id="25"/>
      <w:bookmarkEnd w:id="26"/>
    </w:p>
    <w:p w:rsidR="00E175DC" w:rsidRPr="00106253" w:rsidRDefault="00E175DC" w:rsidP="00E175DC">
      <w:pPr>
        <w:pStyle w:val="BodyText"/>
        <w:numPr>
          <w:ilvl w:val="0"/>
          <w:numId w:val="1"/>
        </w:numPr>
      </w:pPr>
      <w:r w:rsidRPr="00106253">
        <w:t xml:space="preserve">The operator has selected to perform a </w:t>
      </w:r>
      <w:r w:rsidR="003563A7" w:rsidRPr="00106253">
        <w:t>raincheck</w:t>
      </w:r>
      <w:r w:rsidRPr="00106253">
        <w:t xml:space="preserve"> on an item. </w:t>
      </w:r>
    </w:p>
    <w:p w:rsidR="003563A7" w:rsidRPr="00106253" w:rsidRDefault="003563A7" w:rsidP="003563A7">
      <w:pPr>
        <w:pStyle w:val="BodyText"/>
        <w:numPr>
          <w:ilvl w:val="0"/>
          <w:numId w:val="1"/>
        </w:numPr>
      </w:pPr>
      <w:r w:rsidRPr="00106253">
        <w:t>Raincheck eligible attribute is present on the selected item.</w:t>
      </w:r>
    </w:p>
    <w:p w:rsidR="00FD5BA1" w:rsidRPr="00106253" w:rsidRDefault="00FD5BA1" w:rsidP="00FD5BA1">
      <w:pPr>
        <w:pStyle w:val="Heading2"/>
      </w:pPr>
      <w:bookmarkStart w:id="27" w:name="_Ref233697587"/>
      <w:bookmarkStart w:id="28" w:name="_Ref233697593"/>
      <w:bookmarkStart w:id="29" w:name="_Toc290020123"/>
      <w:bookmarkStart w:id="30" w:name="_Toc398129516"/>
      <w:r w:rsidRPr="00106253">
        <w:t>Main Flow</w:t>
      </w:r>
      <w:bookmarkEnd w:id="27"/>
      <w:bookmarkEnd w:id="28"/>
      <w:bookmarkEnd w:id="29"/>
      <w:bookmarkEnd w:id="30"/>
    </w:p>
    <w:p w:rsidR="00E175DC" w:rsidRPr="00106253" w:rsidRDefault="001A6CC0" w:rsidP="000A2FCA">
      <w:pPr>
        <w:pStyle w:val="BodyText"/>
        <w:numPr>
          <w:ilvl w:val="0"/>
          <w:numId w:val="5"/>
        </w:numPr>
      </w:pPr>
      <w:r w:rsidRPr="00106253">
        <w:t>The system executes Customer use case.</w:t>
      </w:r>
    </w:p>
    <w:p w:rsidR="001A6CC0" w:rsidRPr="00106253" w:rsidRDefault="001A6CC0" w:rsidP="000A2FCA">
      <w:pPr>
        <w:pStyle w:val="BodyText"/>
        <w:numPr>
          <w:ilvl w:val="0"/>
          <w:numId w:val="5"/>
        </w:numPr>
      </w:pPr>
      <w:r w:rsidRPr="00106253">
        <w:t>If the system returns from the customer use case without a customer, the use case ends and the system restarts the Sale use case.</w:t>
      </w:r>
    </w:p>
    <w:p w:rsidR="001A6CC0" w:rsidRPr="00106253" w:rsidRDefault="001A6CC0" w:rsidP="000A2FCA">
      <w:pPr>
        <w:pStyle w:val="BodyText"/>
        <w:numPr>
          <w:ilvl w:val="0"/>
          <w:numId w:val="5"/>
        </w:numPr>
      </w:pPr>
      <w:r w:rsidRPr="00106253">
        <w:t>If the system returns from the customer use case with a customer, the system updates the price of the item, the subtotal/total/tax lines and denotes that the item is a raincheck item in the virtual receipt.</w:t>
      </w:r>
    </w:p>
    <w:p w:rsidR="001A6CC0" w:rsidRPr="00106253" w:rsidRDefault="001A6CC0" w:rsidP="000A2FCA">
      <w:pPr>
        <w:pStyle w:val="BodyText"/>
        <w:numPr>
          <w:ilvl w:val="0"/>
          <w:numId w:val="5"/>
        </w:numPr>
      </w:pPr>
      <w:r w:rsidRPr="00106253">
        <w:t>The use case en</w:t>
      </w:r>
      <w:r w:rsidR="00281C69" w:rsidRPr="00106253">
        <w:t>ds and the system restarts the S</w:t>
      </w:r>
      <w:r w:rsidRPr="00106253">
        <w:t>ale use case.</w:t>
      </w:r>
    </w:p>
    <w:p w:rsidR="00FD5BA1" w:rsidRPr="00106253" w:rsidRDefault="00FD5BA1" w:rsidP="00FD5BA1">
      <w:pPr>
        <w:pStyle w:val="Heading2"/>
      </w:pPr>
      <w:bookmarkStart w:id="31" w:name="_Toc290020124"/>
      <w:bookmarkStart w:id="32" w:name="_Toc398129517"/>
      <w:r w:rsidRPr="00106253">
        <w:t>Alternate Flows</w:t>
      </w:r>
      <w:bookmarkEnd w:id="31"/>
      <w:bookmarkEnd w:id="32"/>
    </w:p>
    <w:p w:rsidR="001E3524" w:rsidRPr="00106253" w:rsidRDefault="001E3524" w:rsidP="001E3524">
      <w:pPr>
        <w:pStyle w:val="BodyText"/>
      </w:pPr>
      <w:r w:rsidRPr="00106253">
        <w:t>None</w:t>
      </w:r>
    </w:p>
    <w:p w:rsidR="00FD5BA1" w:rsidRPr="00106253" w:rsidRDefault="00FD5BA1" w:rsidP="00994CCD">
      <w:pPr>
        <w:pStyle w:val="Heading2"/>
      </w:pPr>
      <w:bookmarkStart w:id="33" w:name="_Toc290020125"/>
      <w:bookmarkStart w:id="34" w:name="_Toc398129518"/>
      <w:r w:rsidRPr="00106253">
        <w:lastRenderedPageBreak/>
        <w:t>Post Condition</w:t>
      </w:r>
      <w:bookmarkEnd w:id="33"/>
      <w:bookmarkEnd w:id="34"/>
    </w:p>
    <w:p w:rsidR="00FD5BA1" w:rsidRPr="00106253" w:rsidRDefault="001434C8" w:rsidP="000A2FCA">
      <w:pPr>
        <w:pStyle w:val="BodyText"/>
        <w:numPr>
          <w:ilvl w:val="0"/>
          <w:numId w:val="1"/>
        </w:numPr>
      </w:pPr>
      <w:r w:rsidRPr="00106253">
        <w:t>Raincheck is issued for an item.</w:t>
      </w:r>
    </w:p>
    <w:p w:rsidR="00FD5BA1" w:rsidRPr="00106253" w:rsidRDefault="00FD5BA1" w:rsidP="00994CCD">
      <w:pPr>
        <w:pStyle w:val="Heading2"/>
      </w:pPr>
      <w:bookmarkStart w:id="35" w:name="_Toc290020126"/>
      <w:bookmarkStart w:id="36" w:name="_Ref374709906"/>
      <w:bookmarkStart w:id="37" w:name="_Ref385926966"/>
      <w:bookmarkStart w:id="38" w:name="_Ref398125968"/>
      <w:bookmarkStart w:id="39" w:name="_Ref398125972"/>
      <w:bookmarkStart w:id="40" w:name="_Toc398129519"/>
      <w:r w:rsidRPr="00106253">
        <w:t>Special Requirements</w:t>
      </w:r>
      <w:bookmarkEnd w:id="35"/>
      <w:bookmarkEnd w:id="36"/>
      <w:bookmarkEnd w:id="37"/>
      <w:bookmarkEnd w:id="38"/>
      <w:bookmarkEnd w:id="39"/>
      <w:bookmarkEnd w:id="40"/>
    </w:p>
    <w:p w:rsidR="003E0E65" w:rsidRPr="00106253" w:rsidRDefault="003E0E65" w:rsidP="000A2FCA">
      <w:pPr>
        <w:pStyle w:val="BodyText"/>
        <w:numPr>
          <w:ilvl w:val="0"/>
          <w:numId w:val="8"/>
        </w:numPr>
      </w:pPr>
      <w:r w:rsidRPr="00106253">
        <w:t>If the following occurs for the item or within the transaction, the system does not display the raincheck option within the item modification menu:</w:t>
      </w:r>
    </w:p>
    <w:p w:rsidR="003E0E65" w:rsidRPr="00106253" w:rsidRDefault="003E0E65" w:rsidP="003E0E65">
      <w:pPr>
        <w:pStyle w:val="BodyText"/>
        <w:numPr>
          <w:ilvl w:val="1"/>
          <w:numId w:val="8"/>
        </w:numPr>
      </w:pPr>
      <w:r w:rsidRPr="00106253">
        <w:t>Raincheck eligible item attribute is disabled</w:t>
      </w:r>
    </w:p>
    <w:p w:rsidR="003E0E65" w:rsidRPr="00106253" w:rsidRDefault="003E0E65" w:rsidP="003E0E65">
      <w:pPr>
        <w:pStyle w:val="BodyText"/>
        <w:numPr>
          <w:ilvl w:val="1"/>
          <w:numId w:val="8"/>
        </w:numPr>
      </w:pPr>
      <w:r w:rsidRPr="00106253">
        <w:t>Item is imported from an external system (GRID, MCF, etc)</w:t>
      </w:r>
    </w:p>
    <w:p w:rsidR="003E0E65" w:rsidRPr="00106253" w:rsidRDefault="003E0E65" w:rsidP="003E0E65">
      <w:pPr>
        <w:pStyle w:val="BodyText"/>
        <w:numPr>
          <w:ilvl w:val="1"/>
          <w:numId w:val="8"/>
        </w:numPr>
      </w:pPr>
      <w:r w:rsidRPr="00106253">
        <w:t>Item is an open box item</w:t>
      </w:r>
    </w:p>
    <w:p w:rsidR="001A6CC0" w:rsidRPr="00106253" w:rsidRDefault="00281C69" w:rsidP="003E0E65">
      <w:pPr>
        <w:pStyle w:val="BodyText"/>
        <w:numPr>
          <w:ilvl w:val="1"/>
          <w:numId w:val="8"/>
        </w:numPr>
      </w:pPr>
      <w:r w:rsidRPr="00106253">
        <w:t>Transaction Type is Employee Sale, Layaway Deposit or Pre-Order Deposit</w:t>
      </w:r>
    </w:p>
    <w:p w:rsidR="00104DBE" w:rsidRPr="00106253" w:rsidRDefault="00104DBE" w:rsidP="003E0E65">
      <w:pPr>
        <w:pStyle w:val="BodyText"/>
        <w:numPr>
          <w:ilvl w:val="1"/>
          <w:numId w:val="8"/>
        </w:numPr>
      </w:pPr>
      <w:r w:rsidRPr="00106253">
        <w:t>Item is part of a Kits on the Fly</w:t>
      </w:r>
    </w:p>
    <w:p w:rsidR="00377B8D" w:rsidRDefault="00377B8D" w:rsidP="003E0E65">
      <w:pPr>
        <w:pStyle w:val="BodyText"/>
        <w:numPr>
          <w:ilvl w:val="1"/>
          <w:numId w:val="8"/>
        </w:numPr>
        <w:rPr>
          <w:ins w:id="41" w:author="Amy Byers" w:date="2015-03-23T11:55:00Z"/>
        </w:rPr>
      </w:pPr>
      <w:r w:rsidRPr="00106253">
        <w:t>Item has a PSP/PRP attached</w:t>
      </w:r>
    </w:p>
    <w:p w:rsidR="00B505DD" w:rsidRPr="00106253" w:rsidRDefault="00B505DD" w:rsidP="003E0E65">
      <w:pPr>
        <w:pStyle w:val="BodyText"/>
        <w:numPr>
          <w:ilvl w:val="1"/>
          <w:numId w:val="8"/>
        </w:numPr>
      </w:pPr>
      <w:ins w:id="42" w:author="Amy Byers" w:date="2015-03-23T11:55:00Z">
        <w:r>
          <w:t>Item has quantity overridden.</w:t>
        </w:r>
      </w:ins>
    </w:p>
    <w:p w:rsidR="001A6CC0" w:rsidRPr="00106253" w:rsidRDefault="001A6CC0" w:rsidP="000A2FCA">
      <w:pPr>
        <w:pStyle w:val="BodyText"/>
        <w:numPr>
          <w:ilvl w:val="0"/>
          <w:numId w:val="8"/>
        </w:numPr>
      </w:pPr>
      <w:r w:rsidRPr="00106253">
        <w:t>If the transaction has at least one raincheck item in it, the option to convert the transaction into an Employee Sale is not available within the modify transaction main menu.</w:t>
      </w:r>
    </w:p>
    <w:p w:rsidR="00104DBE" w:rsidRPr="00106253" w:rsidRDefault="00104DBE" w:rsidP="000A2FCA">
      <w:pPr>
        <w:pStyle w:val="BodyText"/>
        <w:numPr>
          <w:ilvl w:val="0"/>
          <w:numId w:val="8"/>
        </w:numPr>
      </w:pPr>
      <w:r w:rsidRPr="00106253">
        <w:t>An item that is a raincheck item is not eligible to be part of a kits on the fly.</w:t>
      </w:r>
    </w:p>
    <w:p w:rsidR="00C46321" w:rsidRPr="00106253" w:rsidRDefault="00AC4911" w:rsidP="000A2FCA">
      <w:pPr>
        <w:pStyle w:val="BodyText"/>
        <w:numPr>
          <w:ilvl w:val="0"/>
          <w:numId w:val="8"/>
        </w:numPr>
      </w:pPr>
      <w:r w:rsidRPr="00106253">
        <w:t>Multiple raincheck</w:t>
      </w:r>
      <w:r w:rsidR="00450D7F" w:rsidRPr="00106253">
        <w:t>s</w:t>
      </w:r>
      <w:r w:rsidRPr="00106253">
        <w:t xml:space="preserve"> can be issued within the transaction, but only one raincheck can be issue for a single item.</w:t>
      </w:r>
    </w:p>
    <w:p w:rsidR="001A6CC0" w:rsidRPr="00106253" w:rsidRDefault="001A6CC0" w:rsidP="000A2FCA">
      <w:pPr>
        <w:pStyle w:val="BodyText"/>
        <w:numPr>
          <w:ilvl w:val="0"/>
          <w:numId w:val="8"/>
        </w:numPr>
      </w:pPr>
      <w:r w:rsidRPr="00106253">
        <w:t xml:space="preserve">If an item has been </w:t>
      </w:r>
      <w:r w:rsidR="00104DBE" w:rsidRPr="00106253">
        <w:t>issued a</w:t>
      </w:r>
      <w:r w:rsidRPr="00106253">
        <w:t xml:space="preserve"> raincheck, the following item modifications are not available</w:t>
      </w:r>
      <w:r w:rsidR="00104DBE" w:rsidRPr="00106253">
        <w:t>:</w:t>
      </w:r>
    </w:p>
    <w:p w:rsidR="001A6CC0" w:rsidRPr="00106253" w:rsidRDefault="001A6CC0" w:rsidP="001A6CC0">
      <w:pPr>
        <w:pStyle w:val="BodyText"/>
        <w:numPr>
          <w:ilvl w:val="1"/>
          <w:numId w:val="8"/>
        </w:numPr>
      </w:pPr>
      <w:r w:rsidRPr="00106253">
        <w:t>Price Override</w:t>
      </w:r>
    </w:p>
    <w:p w:rsidR="001A6CC0" w:rsidRPr="00106253" w:rsidRDefault="001A6CC0" w:rsidP="001A6CC0">
      <w:pPr>
        <w:pStyle w:val="BodyText"/>
        <w:numPr>
          <w:ilvl w:val="1"/>
          <w:numId w:val="8"/>
        </w:numPr>
      </w:pPr>
      <w:r w:rsidRPr="00106253">
        <w:t>Manual Item Discount</w:t>
      </w:r>
    </w:p>
    <w:p w:rsidR="001A6CC0" w:rsidRPr="00106253" w:rsidRDefault="001A6CC0" w:rsidP="001A6CC0">
      <w:pPr>
        <w:pStyle w:val="BodyText"/>
        <w:numPr>
          <w:ilvl w:val="1"/>
          <w:numId w:val="8"/>
        </w:numPr>
      </w:pPr>
      <w:r w:rsidRPr="00106253">
        <w:t>Tax Exempt</w:t>
      </w:r>
    </w:p>
    <w:p w:rsidR="001A6CC0" w:rsidRPr="00106253" w:rsidRDefault="001A6CC0" w:rsidP="001A6CC0">
      <w:pPr>
        <w:pStyle w:val="BodyText"/>
        <w:numPr>
          <w:ilvl w:val="1"/>
          <w:numId w:val="8"/>
        </w:numPr>
      </w:pPr>
      <w:r w:rsidRPr="00106253">
        <w:t>Tax Override</w:t>
      </w:r>
    </w:p>
    <w:p w:rsidR="001A6CC0" w:rsidRPr="00106253" w:rsidRDefault="00C46321" w:rsidP="001A6CC0">
      <w:pPr>
        <w:pStyle w:val="BodyText"/>
        <w:numPr>
          <w:ilvl w:val="1"/>
          <w:numId w:val="8"/>
        </w:numPr>
      </w:pPr>
      <w:r w:rsidRPr="00106253">
        <w:t xml:space="preserve">Item </w:t>
      </w:r>
      <w:r w:rsidR="001A6CC0" w:rsidRPr="00106253">
        <w:t>Gift Receipt</w:t>
      </w:r>
    </w:p>
    <w:p w:rsidR="00C46321" w:rsidRPr="00106253" w:rsidRDefault="00C46321" w:rsidP="001A6CC0">
      <w:pPr>
        <w:pStyle w:val="BodyText"/>
        <w:numPr>
          <w:ilvl w:val="1"/>
          <w:numId w:val="8"/>
        </w:numPr>
      </w:pPr>
      <w:r w:rsidRPr="00106253">
        <w:t>Raincheck</w:t>
      </w:r>
    </w:p>
    <w:p w:rsidR="000C2412" w:rsidRPr="00106253" w:rsidRDefault="00450D7F" w:rsidP="000C2412">
      <w:pPr>
        <w:pStyle w:val="BodyText"/>
        <w:numPr>
          <w:ilvl w:val="0"/>
          <w:numId w:val="8"/>
        </w:numPr>
      </w:pPr>
      <w:r w:rsidRPr="00106253">
        <w:t>The only way to remove the issue raincheck from an item is to delete and re-add the item.</w:t>
      </w:r>
    </w:p>
    <w:p w:rsidR="00104DBE" w:rsidRPr="00106253" w:rsidRDefault="00104DBE" w:rsidP="000A2FCA">
      <w:pPr>
        <w:pStyle w:val="BodyText"/>
        <w:numPr>
          <w:ilvl w:val="0"/>
          <w:numId w:val="8"/>
        </w:numPr>
      </w:pPr>
      <w:r w:rsidRPr="00106253">
        <w:t>Any manual item discounts or price overrides applied to an item before a raincheck is issued, remains on the item.  Once an item has a raincheck issued against it, the system does not allow any manual item discounts or price overrides against it.</w:t>
      </w:r>
    </w:p>
    <w:p w:rsidR="003E0E65" w:rsidRPr="00106253" w:rsidRDefault="00104DBE" w:rsidP="000A2FCA">
      <w:pPr>
        <w:pStyle w:val="BodyText"/>
        <w:numPr>
          <w:ilvl w:val="0"/>
          <w:numId w:val="8"/>
        </w:numPr>
      </w:pPr>
      <w:r w:rsidRPr="00106253">
        <w:t>Once an item is issued a raincheck, the system removes the suggested sell list (PSP/PRP) from the item.  The item is not eligible to have a PSP/PRP item sold against it.</w:t>
      </w:r>
    </w:p>
    <w:p w:rsidR="00104DBE" w:rsidRPr="00106253" w:rsidRDefault="00104DBE" w:rsidP="00104DBE">
      <w:pPr>
        <w:pStyle w:val="BodyText"/>
        <w:numPr>
          <w:ilvl w:val="0"/>
          <w:numId w:val="8"/>
        </w:numPr>
      </w:pPr>
      <w:r w:rsidRPr="00106253">
        <w:t xml:space="preserve">Rainchecked items are eligible for all value packages except for those that </w:t>
      </w:r>
      <w:r w:rsidR="00893A82" w:rsidRPr="00106253">
        <w:t xml:space="preserve">issue </w:t>
      </w:r>
      <w:r w:rsidRPr="00106253">
        <w:t>a free gift card.</w:t>
      </w:r>
    </w:p>
    <w:p w:rsidR="008B6F68" w:rsidRPr="00106253" w:rsidRDefault="008B6F68" w:rsidP="00104DBE">
      <w:pPr>
        <w:pStyle w:val="BodyText"/>
        <w:numPr>
          <w:ilvl w:val="0"/>
          <w:numId w:val="8"/>
        </w:numPr>
      </w:pPr>
      <w:r w:rsidRPr="00106253">
        <w:t>Items that have a raincheck issued</w:t>
      </w:r>
      <w:r w:rsidR="00104DBE" w:rsidRPr="00106253">
        <w:t xml:space="preserve"> are n</w:t>
      </w:r>
      <w:r w:rsidRPr="00106253">
        <w:t>ot printed on the sale receipt.</w:t>
      </w:r>
    </w:p>
    <w:p w:rsidR="00104DBE" w:rsidRPr="00106253" w:rsidRDefault="008B6F68" w:rsidP="00104DBE">
      <w:pPr>
        <w:pStyle w:val="BodyText"/>
        <w:numPr>
          <w:ilvl w:val="0"/>
          <w:numId w:val="8"/>
        </w:numPr>
      </w:pPr>
      <w:r w:rsidRPr="00106253">
        <w:t>A</w:t>
      </w:r>
      <w:r w:rsidR="00104DBE" w:rsidRPr="00106253">
        <w:t xml:space="preserve"> separate Raincheck Receipt is printed.</w:t>
      </w:r>
      <w:r w:rsidRPr="00106253">
        <w:t xml:space="preserve">  The following data is printed on the Raincheck Receipt:</w:t>
      </w:r>
    </w:p>
    <w:p w:rsidR="008B6F68" w:rsidRPr="00106253" w:rsidRDefault="00CF6E8C" w:rsidP="008B6F68">
      <w:pPr>
        <w:pStyle w:val="BodyText"/>
        <w:numPr>
          <w:ilvl w:val="1"/>
          <w:numId w:val="8"/>
        </w:numPr>
      </w:pPr>
      <w:r w:rsidRPr="00106253">
        <w:t xml:space="preserve">Raincheck barcode ID </w:t>
      </w:r>
      <w:r w:rsidR="0087707A" w:rsidRPr="00106253">
        <w:t xml:space="preserve">for each item on the Raincheck Receipt </w:t>
      </w:r>
      <w:r w:rsidRPr="00106253">
        <w:t>(128-barcode format)</w:t>
      </w:r>
      <w:r w:rsidR="008B6F68" w:rsidRPr="00106253">
        <w:t xml:space="preserve">; format of the barcode: </w:t>
      </w:r>
    </w:p>
    <w:p w:rsidR="008B6F68" w:rsidRPr="00106253" w:rsidRDefault="008B6F68" w:rsidP="008B6F68">
      <w:pPr>
        <w:pStyle w:val="BodyText"/>
        <w:numPr>
          <w:ilvl w:val="2"/>
          <w:numId w:val="8"/>
        </w:numPr>
      </w:pPr>
      <w:r w:rsidRPr="00106253">
        <w:t>rr</w:t>
      </w:r>
      <w:r w:rsidR="00CA1187" w:rsidRPr="00106253">
        <w:t>R</w:t>
      </w:r>
      <w:r w:rsidRPr="00106253">
        <w:t>RRRRRRR$$$$$$$mmddyyyys</w:t>
      </w:r>
      <w:r w:rsidR="00CA1187" w:rsidRPr="00106253">
        <w:t>s</w:t>
      </w:r>
      <w:r w:rsidRPr="00106253">
        <w:t>ssssssc</w:t>
      </w:r>
    </w:p>
    <w:p w:rsidR="008B6F68" w:rsidRPr="00106253" w:rsidRDefault="008B6F68" w:rsidP="008B6F68">
      <w:pPr>
        <w:pStyle w:val="BodyText"/>
        <w:numPr>
          <w:ilvl w:val="2"/>
          <w:numId w:val="8"/>
        </w:numPr>
      </w:pPr>
      <w:r w:rsidRPr="00106253">
        <w:t>r  = rain check indicator</w:t>
      </w:r>
    </w:p>
    <w:p w:rsidR="008B6F68" w:rsidRPr="00106253" w:rsidRDefault="008B6F68" w:rsidP="008B6F68">
      <w:pPr>
        <w:pStyle w:val="BodyText"/>
        <w:numPr>
          <w:ilvl w:val="2"/>
          <w:numId w:val="8"/>
        </w:numPr>
      </w:pPr>
      <w:r w:rsidRPr="00106253">
        <w:t xml:space="preserve">R = Raincheck </w:t>
      </w:r>
      <w:r w:rsidR="00CA1187" w:rsidRPr="00106253">
        <w:t>Redemption Item (parameter)</w:t>
      </w:r>
    </w:p>
    <w:p w:rsidR="008B6F68" w:rsidRPr="00106253" w:rsidRDefault="008B6F68" w:rsidP="008B6F68">
      <w:pPr>
        <w:pStyle w:val="BodyText"/>
        <w:numPr>
          <w:ilvl w:val="2"/>
          <w:numId w:val="8"/>
        </w:numPr>
      </w:pPr>
      <w:r w:rsidRPr="00106253">
        <w:t>$ = Raincheck Price</w:t>
      </w:r>
      <w:r w:rsidR="0013479C" w:rsidRPr="00106253">
        <w:t xml:space="preserve"> (Final selling price only, tax is not included)</w:t>
      </w:r>
    </w:p>
    <w:p w:rsidR="008B6F68" w:rsidRPr="00106253" w:rsidRDefault="008B6F68" w:rsidP="008B6F68">
      <w:pPr>
        <w:pStyle w:val="BodyText"/>
        <w:numPr>
          <w:ilvl w:val="2"/>
          <w:numId w:val="8"/>
        </w:numPr>
      </w:pPr>
      <w:r w:rsidRPr="00106253">
        <w:t>mmddyyyy = current date</w:t>
      </w:r>
    </w:p>
    <w:p w:rsidR="008B6F68" w:rsidRPr="00106253" w:rsidRDefault="00CA1187" w:rsidP="008B6F68">
      <w:pPr>
        <w:pStyle w:val="BodyText"/>
        <w:numPr>
          <w:ilvl w:val="2"/>
          <w:numId w:val="8"/>
        </w:numPr>
      </w:pPr>
      <w:r w:rsidRPr="00106253">
        <w:t>s = Item sold in transaction</w:t>
      </w:r>
    </w:p>
    <w:p w:rsidR="008B6F68" w:rsidRPr="00106253" w:rsidRDefault="008B6F68" w:rsidP="008B6F68">
      <w:pPr>
        <w:pStyle w:val="BodyText"/>
        <w:numPr>
          <w:ilvl w:val="2"/>
          <w:numId w:val="8"/>
        </w:numPr>
      </w:pPr>
      <w:r w:rsidRPr="00106253">
        <w:t>c = check digit</w:t>
      </w:r>
      <w:r w:rsidR="00893A82" w:rsidRPr="00106253">
        <w:t xml:space="preserve"> </w:t>
      </w:r>
    </w:p>
    <w:p w:rsidR="00CF6E8C" w:rsidRPr="00106253" w:rsidRDefault="00CF6E8C" w:rsidP="00104DBE">
      <w:pPr>
        <w:pStyle w:val="BodyText"/>
        <w:numPr>
          <w:ilvl w:val="1"/>
          <w:numId w:val="8"/>
        </w:numPr>
      </w:pPr>
      <w:r w:rsidRPr="00106253">
        <w:t>Item, Item Description and final item price (includes manual item price changes and value package price changes)</w:t>
      </w:r>
    </w:p>
    <w:p w:rsidR="008B6F68" w:rsidRPr="00106253" w:rsidRDefault="00CF6E8C" w:rsidP="008B6F68">
      <w:pPr>
        <w:pStyle w:val="BodyText"/>
        <w:numPr>
          <w:ilvl w:val="1"/>
          <w:numId w:val="8"/>
        </w:numPr>
      </w:pPr>
      <w:r w:rsidRPr="00106253">
        <w:lastRenderedPageBreak/>
        <w:t>Specific receipt messages are setup for the Raincheck receipt</w:t>
      </w:r>
    </w:p>
    <w:p w:rsidR="00CF6E8C" w:rsidRPr="00106253" w:rsidRDefault="00CF6E8C" w:rsidP="008B6F68">
      <w:pPr>
        <w:pStyle w:val="BodyText"/>
        <w:numPr>
          <w:ilvl w:val="0"/>
          <w:numId w:val="8"/>
        </w:numPr>
      </w:pPr>
      <w:r w:rsidRPr="00106253">
        <w:t>If the transaction contains multiple raincheck items, a single Raincheck receipt is printed for all raincheck items.</w:t>
      </w:r>
    </w:p>
    <w:p w:rsidR="00CF6E8C" w:rsidRPr="00106253" w:rsidRDefault="00CF6E8C" w:rsidP="008B6F68">
      <w:pPr>
        <w:pStyle w:val="BodyText"/>
        <w:numPr>
          <w:ilvl w:val="0"/>
          <w:numId w:val="8"/>
        </w:numPr>
      </w:pPr>
      <w:r w:rsidRPr="00106253">
        <w:t>If the transaction contains only raincheck items, a sales receipt is not printed.</w:t>
      </w:r>
    </w:p>
    <w:p w:rsidR="00CF6E8C" w:rsidRPr="00106253" w:rsidRDefault="00CF6E8C" w:rsidP="00CF6E8C">
      <w:pPr>
        <w:pStyle w:val="BodyText"/>
        <w:numPr>
          <w:ilvl w:val="0"/>
          <w:numId w:val="8"/>
        </w:numPr>
      </w:pPr>
      <w:r w:rsidRPr="00106253">
        <w:t>If the transaction is reprinted, the raincheck receipt is printed.</w:t>
      </w:r>
    </w:p>
    <w:p w:rsidR="00893A82" w:rsidRPr="00106253" w:rsidRDefault="00893A82" w:rsidP="00CF6E8C">
      <w:pPr>
        <w:pStyle w:val="BodyText"/>
        <w:numPr>
          <w:ilvl w:val="0"/>
          <w:numId w:val="8"/>
        </w:numPr>
      </w:pPr>
      <w:r w:rsidRPr="00106253">
        <w:t>Rainchecks can be issued on subscription items.</w:t>
      </w:r>
    </w:p>
    <w:p w:rsidR="00893A82" w:rsidRPr="00106253" w:rsidRDefault="00893A82" w:rsidP="00CF6E8C">
      <w:pPr>
        <w:pStyle w:val="BodyText"/>
        <w:numPr>
          <w:ilvl w:val="0"/>
          <w:numId w:val="8"/>
        </w:numPr>
      </w:pPr>
      <w:r w:rsidRPr="00106253">
        <w:t xml:space="preserve">If the raincheck eligible flag is set on a phone card or gift card, then a raincheck can be issued on the activated card.  </w:t>
      </w:r>
    </w:p>
    <w:p w:rsidR="005368D6" w:rsidRPr="00106253" w:rsidRDefault="005368D6" w:rsidP="00CF6E8C">
      <w:pPr>
        <w:pStyle w:val="BodyText"/>
        <w:numPr>
          <w:ilvl w:val="0"/>
          <w:numId w:val="8"/>
        </w:numPr>
      </w:pPr>
      <w:r w:rsidRPr="00106253">
        <w:t xml:space="preserve">If a parent item is marked to have a raincheck issued, the system removes any child items from the transaction.  </w:t>
      </w:r>
    </w:p>
    <w:p w:rsidR="00FD5BA1" w:rsidRPr="00106253" w:rsidRDefault="00FD5BA1" w:rsidP="0051277F">
      <w:pPr>
        <w:pStyle w:val="Heading3"/>
      </w:pPr>
      <w:bookmarkStart w:id="43" w:name="_Ref374710213"/>
      <w:r w:rsidRPr="00106253">
        <w:t>Special Offline Requirements</w:t>
      </w:r>
      <w:bookmarkEnd w:id="43"/>
    </w:p>
    <w:p w:rsidR="00FD5BA1" w:rsidRPr="00106253" w:rsidRDefault="00377B8D" w:rsidP="00366130">
      <w:pPr>
        <w:pStyle w:val="BodyText"/>
      </w:pPr>
      <w:r w:rsidRPr="00106253">
        <w:t>No special requirements for offline.</w:t>
      </w:r>
    </w:p>
    <w:p w:rsidR="00FD5BA1" w:rsidRPr="00106253" w:rsidRDefault="00FD5BA1" w:rsidP="0051277F">
      <w:pPr>
        <w:pStyle w:val="Heading3"/>
      </w:pPr>
      <w:bookmarkStart w:id="44" w:name="_Ref255302603"/>
      <w:r w:rsidRPr="00106253">
        <w:t>Data Input/Output</w:t>
      </w:r>
      <w:bookmarkEnd w:id="4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106253"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106253" w:rsidRDefault="00FD5BA1" w:rsidP="00366130">
            <w:pPr>
              <w:rPr>
                <w:b/>
              </w:rPr>
            </w:pPr>
            <w:r w:rsidRPr="00106253">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Pr="00106253" w:rsidRDefault="00FD5BA1" w:rsidP="00366130">
            <w:pPr>
              <w:rPr>
                <w:b/>
                <w:szCs w:val="20"/>
              </w:rPr>
            </w:pPr>
            <w:r w:rsidRPr="00106253">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106253" w:rsidRDefault="00FD5BA1" w:rsidP="00366130">
            <w:pPr>
              <w:rPr>
                <w:b/>
                <w:szCs w:val="20"/>
              </w:rPr>
            </w:pPr>
            <w:r w:rsidRPr="00106253">
              <w:rPr>
                <w:b/>
                <w:szCs w:val="20"/>
              </w:rPr>
              <w:t>Destination</w:t>
            </w:r>
          </w:p>
        </w:tc>
      </w:tr>
      <w:tr w:rsidR="00FD5BA1" w:rsidRPr="00106253"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106253" w:rsidRDefault="00CA1187" w:rsidP="00366130">
            <w:pPr>
              <w:rPr>
                <w:bCs/>
                <w:szCs w:val="20"/>
              </w:rPr>
            </w:pPr>
            <w:r w:rsidRPr="00106253">
              <w:rPr>
                <w:bCs/>
                <w:szCs w:val="20"/>
              </w:rPr>
              <w:t>Raincheck Item Indicator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106253" w:rsidRDefault="001434C8" w:rsidP="00366130">
            <w:pPr>
              <w:rPr>
                <w:szCs w:val="20"/>
              </w:rPr>
            </w:pPr>
            <w:r w:rsidRPr="00106253">
              <w:rPr>
                <w:szCs w:val="20"/>
              </w:rPr>
              <w:t>The indication that the item is a raincheck item instead of a sale of the item as a grab and go item.</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106253" w:rsidRDefault="00CA1187" w:rsidP="000A2FCA">
            <w:pPr>
              <w:numPr>
                <w:ilvl w:val="0"/>
                <w:numId w:val="1"/>
              </w:numPr>
              <w:rPr>
                <w:szCs w:val="20"/>
              </w:rPr>
            </w:pPr>
            <w:r w:rsidRPr="00106253">
              <w:rPr>
                <w:szCs w:val="20"/>
              </w:rPr>
              <w:t>E-Journal</w:t>
            </w:r>
          </w:p>
          <w:p w:rsidR="00CA1187" w:rsidRPr="00106253" w:rsidRDefault="00CA1187" w:rsidP="000A2FCA">
            <w:pPr>
              <w:numPr>
                <w:ilvl w:val="0"/>
                <w:numId w:val="1"/>
              </w:numPr>
              <w:rPr>
                <w:szCs w:val="20"/>
              </w:rPr>
            </w:pPr>
            <w:r w:rsidRPr="00106253">
              <w:rPr>
                <w:szCs w:val="20"/>
              </w:rPr>
              <w:t>POSLog</w:t>
            </w:r>
          </w:p>
          <w:p w:rsidR="00CA1187" w:rsidRPr="00106253" w:rsidRDefault="00CA1187" w:rsidP="000A2FCA">
            <w:pPr>
              <w:numPr>
                <w:ilvl w:val="0"/>
                <w:numId w:val="1"/>
              </w:numPr>
              <w:rPr>
                <w:szCs w:val="20"/>
              </w:rPr>
            </w:pPr>
            <w:r w:rsidRPr="00106253">
              <w:rPr>
                <w:szCs w:val="20"/>
              </w:rPr>
              <w:t>Raincheck Receipt</w:t>
            </w:r>
          </w:p>
        </w:tc>
      </w:tr>
      <w:tr w:rsidR="001E3524" w:rsidRPr="00106253"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1E3524" w:rsidRPr="00106253" w:rsidRDefault="001434C8" w:rsidP="00366130">
            <w:pPr>
              <w:rPr>
                <w:bCs/>
                <w:szCs w:val="20"/>
              </w:rPr>
            </w:pPr>
            <w:r w:rsidRPr="00106253">
              <w:rPr>
                <w:bCs/>
                <w:szCs w:val="20"/>
              </w:rPr>
              <w:t>Raincheck Item Barcode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1E3524" w:rsidRPr="00106253" w:rsidRDefault="001434C8" w:rsidP="00366130">
            <w:pPr>
              <w:rPr>
                <w:szCs w:val="20"/>
              </w:rPr>
            </w:pPr>
            <w:r w:rsidRPr="00106253">
              <w:rPr>
                <w:szCs w:val="20"/>
              </w:rPr>
              <w:t>The barcode for a raincheck item that is used during the raincheck redemption process.</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1E3524" w:rsidRPr="00106253" w:rsidRDefault="001434C8" w:rsidP="000A2FCA">
            <w:pPr>
              <w:numPr>
                <w:ilvl w:val="0"/>
                <w:numId w:val="1"/>
              </w:numPr>
              <w:rPr>
                <w:szCs w:val="20"/>
              </w:rPr>
            </w:pPr>
            <w:r w:rsidRPr="00106253">
              <w:rPr>
                <w:szCs w:val="20"/>
              </w:rPr>
              <w:t>Raincheck Receipt</w:t>
            </w:r>
          </w:p>
        </w:tc>
      </w:tr>
      <w:tr w:rsidR="00D87222" w:rsidRPr="00106253"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D87222" w:rsidRPr="00106253" w:rsidRDefault="00D87222" w:rsidP="00366130">
            <w:pPr>
              <w:rPr>
                <w:bCs/>
                <w:szCs w:val="20"/>
              </w:rPr>
            </w:pPr>
            <w:r w:rsidRPr="00106253">
              <w:rPr>
                <w:bCs/>
                <w:szCs w:val="20"/>
              </w:rPr>
              <w:t>Raincheck Details</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D87222" w:rsidRPr="00106253" w:rsidRDefault="00D87222" w:rsidP="00366130">
            <w:pPr>
              <w:rPr>
                <w:szCs w:val="20"/>
              </w:rPr>
            </w:pPr>
            <w:r w:rsidRPr="00106253">
              <w:rPr>
                <w:szCs w:val="20"/>
              </w:rPr>
              <w:t>The details of the raincheck logged for the redemption.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D87222" w:rsidRPr="00106253" w:rsidRDefault="00D87222" w:rsidP="000A2FCA">
            <w:pPr>
              <w:numPr>
                <w:ilvl w:val="0"/>
                <w:numId w:val="1"/>
              </w:numPr>
              <w:rPr>
                <w:szCs w:val="20"/>
              </w:rPr>
            </w:pPr>
            <w:r w:rsidRPr="00106253">
              <w:rPr>
                <w:szCs w:val="20"/>
              </w:rPr>
              <w:t>Store Database</w:t>
            </w:r>
          </w:p>
        </w:tc>
      </w:tr>
    </w:tbl>
    <w:p w:rsidR="00753D4E" w:rsidRPr="00106253" w:rsidRDefault="00753D4E" w:rsidP="00753D4E">
      <w:pPr>
        <w:pStyle w:val="Heading1"/>
        <w:rPr>
          <w:i/>
        </w:rPr>
      </w:pPr>
      <w:bookmarkStart w:id="45" w:name="_Toc398129520"/>
      <w:bookmarkStart w:id="46" w:name="_Toc290020127"/>
      <w:r w:rsidRPr="00106253">
        <w:rPr>
          <w:i/>
        </w:rPr>
        <w:t xml:space="preserve">USE CASE: </w:t>
      </w:r>
      <w:r w:rsidR="00974FCC" w:rsidRPr="00106253">
        <w:rPr>
          <w:i/>
        </w:rPr>
        <w:t>Raincheck Redemption</w:t>
      </w:r>
      <w:bookmarkEnd w:id="45"/>
    </w:p>
    <w:p w:rsidR="00753D4E" w:rsidRPr="00106253" w:rsidRDefault="00753D4E" w:rsidP="00753D4E">
      <w:pPr>
        <w:pStyle w:val="Heading2"/>
      </w:pPr>
      <w:bookmarkStart w:id="47" w:name="_Toc398129521"/>
      <w:r w:rsidRPr="00106253">
        <w:t>Feature Flow</w:t>
      </w:r>
      <w:bookmarkEnd w:id="47"/>
    </w:p>
    <w:p w:rsidR="00753D4E" w:rsidRPr="00106253" w:rsidRDefault="00D87222" w:rsidP="00813E8C">
      <w:pPr>
        <w:pStyle w:val="BodyText"/>
        <w:jc w:val="center"/>
        <w:rPr>
          <w:color w:val="FF0000"/>
        </w:rPr>
      </w:pPr>
      <w:r w:rsidRPr="00106253">
        <w:rPr>
          <w:noProof/>
          <w:color w:val="FF0000"/>
        </w:rPr>
        <w:drawing>
          <wp:inline distT="0" distB="0" distL="0" distR="0" wp14:anchorId="59D1D400" wp14:editId="61BEF3B7">
            <wp:extent cx="6528435" cy="2030730"/>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6528435" cy="2030730"/>
                    </a:xfrm>
                    <a:prstGeom prst="rect">
                      <a:avLst/>
                    </a:prstGeom>
                    <a:noFill/>
                    <a:ln w="9525">
                      <a:noFill/>
                      <a:miter lim="800000"/>
                      <a:headEnd/>
                      <a:tailEnd/>
                    </a:ln>
                  </pic:spPr>
                </pic:pic>
              </a:graphicData>
            </a:graphic>
          </wp:inline>
        </w:drawing>
      </w:r>
    </w:p>
    <w:p w:rsidR="00753D4E" w:rsidRPr="00106253" w:rsidRDefault="00753D4E" w:rsidP="00753D4E">
      <w:pPr>
        <w:pStyle w:val="Heading2"/>
      </w:pPr>
      <w:bookmarkStart w:id="48" w:name="_Ref398126015"/>
      <w:bookmarkStart w:id="49" w:name="_Ref398126019"/>
      <w:bookmarkStart w:id="50" w:name="_Toc398129522"/>
      <w:r w:rsidRPr="00106253">
        <w:t>Precondition</w:t>
      </w:r>
      <w:bookmarkEnd w:id="48"/>
      <w:bookmarkEnd w:id="49"/>
      <w:bookmarkEnd w:id="50"/>
    </w:p>
    <w:p w:rsidR="00753D4E" w:rsidRPr="00106253" w:rsidRDefault="00E2179C" w:rsidP="000A2FCA">
      <w:pPr>
        <w:pStyle w:val="BodyText"/>
        <w:numPr>
          <w:ilvl w:val="0"/>
          <w:numId w:val="1"/>
        </w:numPr>
      </w:pPr>
      <w:r w:rsidRPr="00106253">
        <w:t xml:space="preserve">Operator scans raincheck barcode.  </w:t>
      </w:r>
    </w:p>
    <w:p w:rsidR="00E2179C" w:rsidRPr="00106253" w:rsidRDefault="00E2179C" w:rsidP="000A2FCA">
      <w:pPr>
        <w:pStyle w:val="BodyText"/>
        <w:numPr>
          <w:ilvl w:val="0"/>
          <w:numId w:val="1"/>
        </w:numPr>
      </w:pPr>
      <w:r w:rsidRPr="00106253">
        <w:t>During Sale use case, the system validates that the barcode scanned is for a raincheck (raincheck indicator in barcode).</w:t>
      </w:r>
    </w:p>
    <w:p w:rsidR="00753D4E" w:rsidRPr="00106253" w:rsidRDefault="00753D4E" w:rsidP="00753D4E">
      <w:pPr>
        <w:pStyle w:val="Heading2"/>
      </w:pPr>
      <w:bookmarkStart w:id="51" w:name="_Ref398126066"/>
      <w:bookmarkStart w:id="52" w:name="_Ref398126069"/>
      <w:bookmarkStart w:id="53" w:name="_Ref398129115"/>
      <w:bookmarkStart w:id="54" w:name="_Toc398129523"/>
      <w:r w:rsidRPr="00106253">
        <w:t>Main Flow</w:t>
      </w:r>
      <w:bookmarkEnd w:id="51"/>
      <w:bookmarkEnd w:id="52"/>
      <w:bookmarkEnd w:id="53"/>
      <w:bookmarkEnd w:id="54"/>
    </w:p>
    <w:p w:rsidR="00241D75" w:rsidRPr="00106253" w:rsidRDefault="00241D75" w:rsidP="000A2FCA">
      <w:pPr>
        <w:pStyle w:val="BodyText"/>
        <w:numPr>
          <w:ilvl w:val="0"/>
          <w:numId w:val="6"/>
        </w:numPr>
      </w:pPr>
      <w:r w:rsidRPr="00106253">
        <w:t>The system checks</w:t>
      </w:r>
      <w:r w:rsidR="00B96752" w:rsidRPr="00106253">
        <w:t xml:space="preserve"> if the Raincheck is </w:t>
      </w:r>
      <w:r w:rsidR="00507C4C" w:rsidRPr="00106253">
        <w:t>in policy by comparing number of days between the date in raincheck barcode and current day to the raincheck policy days parameter.</w:t>
      </w:r>
      <w:r w:rsidRPr="00106253">
        <w:t>.</w:t>
      </w:r>
    </w:p>
    <w:p w:rsidR="00241D75" w:rsidRPr="00106253" w:rsidRDefault="00241D75" w:rsidP="000A2FCA">
      <w:pPr>
        <w:pStyle w:val="BodyText"/>
        <w:numPr>
          <w:ilvl w:val="0"/>
          <w:numId w:val="6"/>
        </w:numPr>
      </w:pPr>
      <w:r w:rsidRPr="00106253">
        <w:t xml:space="preserve">If </w:t>
      </w:r>
      <w:r w:rsidR="00B96752" w:rsidRPr="00106253">
        <w:t xml:space="preserve">the Raincheck is not </w:t>
      </w:r>
      <w:r w:rsidR="00507C4C" w:rsidRPr="00106253">
        <w:t>within policy</w:t>
      </w:r>
      <w:r w:rsidRPr="00106253">
        <w:t xml:space="preserve">, </w:t>
      </w:r>
      <w:r w:rsidR="00946676" w:rsidRPr="00106253">
        <w:t>the system displays a message and the operator acknowledges the message; the use case ends and the system restarts the Sale use case.</w:t>
      </w:r>
    </w:p>
    <w:p w:rsidR="00753D4E" w:rsidRPr="00106253" w:rsidRDefault="00E2179C" w:rsidP="000A2FCA">
      <w:pPr>
        <w:pStyle w:val="BodyText"/>
        <w:numPr>
          <w:ilvl w:val="0"/>
          <w:numId w:val="6"/>
        </w:numPr>
      </w:pPr>
      <w:r w:rsidRPr="00106253">
        <w:t xml:space="preserve">The system checks if the item within the Raincheck barcode is </w:t>
      </w:r>
      <w:r w:rsidR="00281C69" w:rsidRPr="00106253">
        <w:t>sold in the transaction.</w:t>
      </w:r>
    </w:p>
    <w:p w:rsidR="00281C69" w:rsidRPr="00106253" w:rsidRDefault="00281C69" w:rsidP="000A2FCA">
      <w:pPr>
        <w:pStyle w:val="BodyText"/>
        <w:numPr>
          <w:ilvl w:val="0"/>
          <w:numId w:val="6"/>
        </w:numPr>
      </w:pPr>
      <w:r w:rsidRPr="00106253">
        <w:t xml:space="preserve">If the item is not sold in the transaction, the system </w:t>
      </w:r>
      <w:r w:rsidR="006275D7" w:rsidRPr="00106253">
        <w:t>retains the raincheck information</w:t>
      </w:r>
      <w:r w:rsidR="008300FA" w:rsidRPr="00106253">
        <w:t xml:space="preserve"> to apply to an item at a later point in the transaction; the use case ends and the system restarts the Sale use case</w:t>
      </w:r>
      <w:r w:rsidRPr="00106253">
        <w:t>.</w:t>
      </w:r>
    </w:p>
    <w:p w:rsidR="00281C69" w:rsidRPr="00106253" w:rsidRDefault="00281C69" w:rsidP="000A2FCA">
      <w:pPr>
        <w:pStyle w:val="BodyText"/>
        <w:numPr>
          <w:ilvl w:val="0"/>
          <w:numId w:val="6"/>
        </w:numPr>
      </w:pPr>
      <w:r w:rsidRPr="00106253">
        <w:lastRenderedPageBreak/>
        <w:t>If the item is sold in the transaction, the system updates the item within the transaction with the price from the raincheck barcode.</w:t>
      </w:r>
    </w:p>
    <w:p w:rsidR="008300FA" w:rsidRPr="00106253" w:rsidRDefault="008300FA" w:rsidP="000A2FCA">
      <w:pPr>
        <w:pStyle w:val="BodyText"/>
        <w:numPr>
          <w:ilvl w:val="0"/>
          <w:numId w:val="6"/>
        </w:numPr>
      </w:pPr>
      <w:r w:rsidRPr="00106253">
        <w:t xml:space="preserve">The system </w:t>
      </w:r>
      <w:r w:rsidR="00FF6426" w:rsidRPr="00106253">
        <w:t>logs and journals</w:t>
      </w:r>
      <w:r w:rsidRPr="00106253">
        <w:t xml:space="preserve"> the raincheck redemption item </w:t>
      </w:r>
      <w:r w:rsidR="00D45319" w:rsidRPr="00106253">
        <w:t>in</w:t>
      </w:r>
      <w:r w:rsidRPr="00106253">
        <w:t xml:space="preserve"> the transaction</w:t>
      </w:r>
      <w:r w:rsidR="00FF6426" w:rsidRPr="00106253">
        <w:t xml:space="preserve">.  </w:t>
      </w:r>
      <w:r w:rsidR="00FF6426" w:rsidRPr="00106253">
        <w:rPr>
          <w:b/>
        </w:rPr>
        <w:t>Note</w:t>
      </w:r>
      <w:r w:rsidR="00FF6426" w:rsidRPr="00106253">
        <w:t>: The item is only logged and journaled, it is not added to the receipt.</w:t>
      </w:r>
    </w:p>
    <w:p w:rsidR="00281C69" w:rsidRPr="00106253" w:rsidRDefault="00281C69" w:rsidP="00281C69">
      <w:pPr>
        <w:pStyle w:val="BodyText"/>
        <w:numPr>
          <w:ilvl w:val="0"/>
          <w:numId w:val="6"/>
        </w:numPr>
      </w:pPr>
      <w:r w:rsidRPr="00106253">
        <w:t>The use case ends and the system restarts the Sale use case.</w:t>
      </w:r>
    </w:p>
    <w:p w:rsidR="00753D4E" w:rsidRPr="00106253" w:rsidRDefault="0091674C" w:rsidP="00753D4E">
      <w:pPr>
        <w:pStyle w:val="Heading3"/>
      </w:pPr>
      <w:r w:rsidRPr="00106253">
        <w:t>Alternate Flow</w:t>
      </w:r>
    </w:p>
    <w:p w:rsidR="00881AEE" w:rsidRPr="00106253" w:rsidRDefault="00281C69" w:rsidP="00281C69">
      <w:pPr>
        <w:pStyle w:val="BodyText"/>
      </w:pPr>
      <w:r w:rsidRPr="00106253">
        <w:t>None</w:t>
      </w:r>
    </w:p>
    <w:p w:rsidR="00753D4E" w:rsidRPr="00106253" w:rsidRDefault="00753D4E" w:rsidP="00753D4E">
      <w:pPr>
        <w:pStyle w:val="Heading2"/>
      </w:pPr>
      <w:bookmarkStart w:id="55" w:name="_Toc398129524"/>
      <w:r w:rsidRPr="00106253">
        <w:t>Post Condition</w:t>
      </w:r>
      <w:bookmarkEnd w:id="55"/>
    </w:p>
    <w:p w:rsidR="00753D4E" w:rsidRPr="00106253" w:rsidRDefault="00281C69" w:rsidP="000A2FCA">
      <w:pPr>
        <w:pStyle w:val="BodyText"/>
        <w:numPr>
          <w:ilvl w:val="0"/>
          <w:numId w:val="1"/>
        </w:numPr>
      </w:pPr>
      <w:r w:rsidRPr="00106253">
        <w:t>A raincheck is redeemed</w:t>
      </w:r>
      <w:r w:rsidR="009C0498" w:rsidRPr="00106253">
        <w:t>.</w:t>
      </w:r>
    </w:p>
    <w:p w:rsidR="00753D4E" w:rsidRPr="00106253" w:rsidRDefault="00753D4E" w:rsidP="00753D4E">
      <w:pPr>
        <w:pStyle w:val="Heading2"/>
      </w:pPr>
      <w:bookmarkStart w:id="56" w:name="_Toc398129525"/>
      <w:r w:rsidRPr="00106253">
        <w:t>Special Requirements</w:t>
      </w:r>
      <w:bookmarkEnd w:id="56"/>
    </w:p>
    <w:p w:rsidR="00753D4E" w:rsidRPr="00106253" w:rsidRDefault="00281C69" w:rsidP="000A2FCA">
      <w:pPr>
        <w:pStyle w:val="BodyText"/>
        <w:numPr>
          <w:ilvl w:val="0"/>
          <w:numId w:val="11"/>
        </w:numPr>
      </w:pPr>
      <w:r w:rsidRPr="00106253">
        <w:t>Raincheck redemption is not available during Layaway and Pre-Order Deposit transaction types.</w:t>
      </w:r>
    </w:p>
    <w:p w:rsidR="00FF6426" w:rsidRPr="00106253" w:rsidRDefault="00FF6426" w:rsidP="000A2FCA">
      <w:pPr>
        <w:pStyle w:val="BodyText"/>
        <w:numPr>
          <w:ilvl w:val="0"/>
          <w:numId w:val="11"/>
        </w:numPr>
      </w:pPr>
      <w:r w:rsidRPr="00106253">
        <w:t xml:space="preserve">Multiple rainchecks can be redeemed in a transaction.  </w:t>
      </w:r>
    </w:p>
    <w:p w:rsidR="008D67BD" w:rsidRPr="00106253" w:rsidRDefault="008D67BD" w:rsidP="000A2FCA">
      <w:pPr>
        <w:pStyle w:val="BodyText"/>
        <w:numPr>
          <w:ilvl w:val="0"/>
          <w:numId w:val="11"/>
        </w:numPr>
      </w:pPr>
      <w:r w:rsidRPr="00106253">
        <w:t>A single raincheck redemption barcode is applied to only one item in the transaction</w:t>
      </w:r>
      <w:ins w:id="57" w:author="Amy Byers" w:date="2015-03-23T11:58:00Z">
        <w:r w:rsidR="00B505DD">
          <w:t xml:space="preserve"> and cannot be applied to item with quantity greater than 1</w:t>
        </w:r>
      </w:ins>
      <w:r w:rsidRPr="00106253">
        <w:t xml:space="preserve">. </w:t>
      </w:r>
    </w:p>
    <w:p w:rsidR="008D67BD" w:rsidRPr="00106253" w:rsidRDefault="008D67BD" w:rsidP="000A2FCA">
      <w:pPr>
        <w:pStyle w:val="BodyText"/>
        <w:numPr>
          <w:ilvl w:val="0"/>
          <w:numId w:val="11"/>
        </w:numPr>
      </w:pPr>
      <w:r w:rsidRPr="00106253">
        <w:t>When a raincheck redemption is applied to an item in the transaction, the system applies the raincheck price from the barcode as a Price Override:</w:t>
      </w:r>
    </w:p>
    <w:p w:rsidR="008D67BD" w:rsidRPr="00106253" w:rsidRDefault="008D67BD" w:rsidP="008D67BD">
      <w:pPr>
        <w:pStyle w:val="BodyText"/>
        <w:numPr>
          <w:ilvl w:val="1"/>
          <w:numId w:val="11"/>
        </w:numPr>
      </w:pPr>
      <w:r w:rsidRPr="00106253">
        <w:t>Override the price to the price in the Raincheck barcode</w:t>
      </w:r>
    </w:p>
    <w:p w:rsidR="008D67BD" w:rsidRPr="00106253" w:rsidRDefault="008D67BD" w:rsidP="008D67BD">
      <w:pPr>
        <w:pStyle w:val="BodyText"/>
        <w:numPr>
          <w:ilvl w:val="1"/>
          <w:numId w:val="11"/>
        </w:numPr>
      </w:pPr>
      <w:r w:rsidRPr="00106253">
        <w:t>Apply the reason code of ‘RainCheck’ for the override</w:t>
      </w:r>
    </w:p>
    <w:p w:rsidR="00FF6426" w:rsidRPr="00106253" w:rsidRDefault="008D67BD" w:rsidP="000A2FCA">
      <w:pPr>
        <w:pStyle w:val="BodyText"/>
        <w:numPr>
          <w:ilvl w:val="0"/>
          <w:numId w:val="11"/>
        </w:numPr>
      </w:pPr>
      <w:r w:rsidRPr="00106253">
        <w:t xml:space="preserve">If a raincheck barcode is </w:t>
      </w:r>
      <w:r w:rsidR="00DA54FC" w:rsidRPr="00106253">
        <w:t>scanned but the item within the barcode is not in the transaction, the system saves the</w:t>
      </w:r>
      <w:r w:rsidR="00426398" w:rsidRPr="00106253">
        <w:t xml:space="preserve"> raincheck information to apply the item if it is sold at a later point in the transaction.  </w:t>
      </w:r>
    </w:p>
    <w:p w:rsidR="00426398" w:rsidRPr="00106253" w:rsidRDefault="00426398" w:rsidP="000A2FCA">
      <w:pPr>
        <w:pStyle w:val="BodyText"/>
        <w:numPr>
          <w:ilvl w:val="0"/>
          <w:numId w:val="11"/>
        </w:numPr>
      </w:pPr>
      <w:r w:rsidRPr="00106253">
        <w:t>The raincheck redemption item in the barcode is added to the transaction in the POSLog and in the EJ, but is not displayed on the device or printed on the receipt.</w:t>
      </w:r>
    </w:p>
    <w:p w:rsidR="00753D4E" w:rsidRPr="00106253" w:rsidRDefault="00753D4E" w:rsidP="00753D4E">
      <w:pPr>
        <w:pStyle w:val="Heading3"/>
      </w:pPr>
      <w:bookmarkStart w:id="58" w:name="_Ref374710196"/>
      <w:r w:rsidRPr="00106253">
        <w:t>Special Offline Requirements</w:t>
      </w:r>
      <w:bookmarkEnd w:id="58"/>
    </w:p>
    <w:p w:rsidR="00377B8D" w:rsidRPr="00106253" w:rsidRDefault="00377B8D" w:rsidP="00377B8D">
      <w:pPr>
        <w:pStyle w:val="BodyText"/>
      </w:pPr>
      <w:r w:rsidRPr="00106253">
        <w:t>No special requirements for offline.</w:t>
      </w:r>
    </w:p>
    <w:p w:rsidR="00753D4E" w:rsidRPr="00106253" w:rsidRDefault="00753D4E" w:rsidP="00753D4E">
      <w:pPr>
        <w:pStyle w:val="Heading3"/>
      </w:pPr>
      <w:r w:rsidRPr="00106253">
        <w:t>Data Input/Output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753D4E" w:rsidRPr="00106253" w:rsidTr="001E3524">
        <w:trPr>
          <w:cantSplit/>
        </w:trPr>
        <w:tc>
          <w:tcPr>
            <w:tcW w:w="1284" w:type="pct"/>
            <w:tcBorders>
              <w:top w:val="single" w:sz="8" w:space="0" w:color="4F81BD"/>
              <w:left w:val="single" w:sz="8" w:space="0" w:color="4F81BD"/>
              <w:bottom w:val="single" w:sz="18" w:space="0" w:color="4F81BD"/>
              <w:right w:val="single" w:sz="8" w:space="0" w:color="4F81BD"/>
            </w:tcBorders>
          </w:tcPr>
          <w:p w:rsidR="00753D4E" w:rsidRPr="00106253" w:rsidRDefault="00753D4E" w:rsidP="001E3524">
            <w:pPr>
              <w:rPr>
                <w:b/>
              </w:rPr>
            </w:pPr>
            <w:r w:rsidRPr="00106253">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753D4E" w:rsidRPr="00106253" w:rsidRDefault="00753D4E" w:rsidP="001E3524">
            <w:pPr>
              <w:rPr>
                <w:b/>
                <w:szCs w:val="20"/>
              </w:rPr>
            </w:pPr>
            <w:r w:rsidRPr="00106253">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753D4E" w:rsidRPr="00106253" w:rsidRDefault="00753D4E" w:rsidP="001E3524">
            <w:pPr>
              <w:rPr>
                <w:b/>
                <w:szCs w:val="20"/>
              </w:rPr>
            </w:pPr>
            <w:r w:rsidRPr="00106253">
              <w:rPr>
                <w:b/>
                <w:szCs w:val="20"/>
              </w:rPr>
              <w:t>Destination</w:t>
            </w:r>
          </w:p>
        </w:tc>
      </w:tr>
      <w:tr w:rsidR="009C0498" w:rsidRPr="00106253"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682094" w:rsidP="00E1523B">
            <w:pPr>
              <w:rPr>
                <w:bCs/>
                <w:szCs w:val="20"/>
              </w:rPr>
            </w:pPr>
            <w:r w:rsidRPr="00106253">
              <w:rPr>
                <w:bCs/>
                <w:szCs w:val="20"/>
              </w:rPr>
              <w:t>Raincheck Redemption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682094" w:rsidP="00E1523B">
            <w:pPr>
              <w:rPr>
                <w:szCs w:val="20"/>
              </w:rPr>
            </w:pPr>
            <w:r w:rsidRPr="00106253">
              <w:rPr>
                <w:szCs w:val="20"/>
              </w:rPr>
              <w:t>The raincheck redemption item that is part of the raincheck barcode.</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682094" w:rsidP="000A2FCA">
            <w:pPr>
              <w:numPr>
                <w:ilvl w:val="0"/>
                <w:numId w:val="1"/>
              </w:numPr>
              <w:rPr>
                <w:szCs w:val="20"/>
              </w:rPr>
            </w:pPr>
            <w:r w:rsidRPr="00106253">
              <w:rPr>
                <w:szCs w:val="20"/>
              </w:rPr>
              <w:t>POSLog</w:t>
            </w:r>
          </w:p>
          <w:p w:rsidR="00682094" w:rsidRPr="00106253" w:rsidRDefault="00682094" w:rsidP="000A2FCA">
            <w:pPr>
              <w:numPr>
                <w:ilvl w:val="0"/>
                <w:numId w:val="1"/>
              </w:numPr>
              <w:rPr>
                <w:szCs w:val="20"/>
              </w:rPr>
            </w:pPr>
            <w:r w:rsidRPr="00106253">
              <w:rPr>
                <w:szCs w:val="20"/>
              </w:rPr>
              <w:t>E-Journal</w:t>
            </w:r>
          </w:p>
        </w:tc>
      </w:tr>
      <w:tr w:rsidR="009C0498" w:rsidRPr="00106253"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946676" w:rsidP="00E1523B">
            <w:pPr>
              <w:rPr>
                <w:bCs/>
                <w:szCs w:val="20"/>
              </w:rPr>
            </w:pPr>
            <w:r w:rsidRPr="00106253">
              <w:rPr>
                <w:bCs/>
                <w:szCs w:val="20"/>
              </w:rPr>
              <w:t>Rainchecked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946676" w:rsidP="00E1523B">
            <w:pPr>
              <w:rPr>
                <w:szCs w:val="20"/>
              </w:rPr>
            </w:pPr>
            <w:r w:rsidRPr="00106253">
              <w:rPr>
                <w:szCs w:val="20"/>
              </w:rPr>
              <w:t>The item(s) that are marked as Raincheck</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106253" w:rsidRDefault="00946676" w:rsidP="000A2FCA">
            <w:pPr>
              <w:numPr>
                <w:ilvl w:val="0"/>
                <w:numId w:val="1"/>
              </w:numPr>
              <w:rPr>
                <w:szCs w:val="20"/>
              </w:rPr>
            </w:pPr>
            <w:r w:rsidRPr="00106253">
              <w:rPr>
                <w:szCs w:val="20"/>
              </w:rPr>
              <w:t>Raincheck Receipt</w:t>
            </w:r>
          </w:p>
          <w:p w:rsidR="00946676" w:rsidRPr="00106253" w:rsidRDefault="00946676" w:rsidP="000A2FCA">
            <w:pPr>
              <w:numPr>
                <w:ilvl w:val="0"/>
                <w:numId w:val="1"/>
              </w:numPr>
              <w:rPr>
                <w:szCs w:val="20"/>
              </w:rPr>
            </w:pPr>
            <w:r w:rsidRPr="00106253">
              <w:rPr>
                <w:szCs w:val="20"/>
              </w:rPr>
              <w:t>POSLog</w:t>
            </w:r>
          </w:p>
          <w:p w:rsidR="00946676" w:rsidRPr="00106253" w:rsidRDefault="00946676" w:rsidP="000A2FCA">
            <w:pPr>
              <w:numPr>
                <w:ilvl w:val="0"/>
                <w:numId w:val="1"/>
              </w:numPr>
              <w:rPr>
                <w:szCs w:val="20"/>
              </w:rPr>
            </w:pPr>
            <w:r w:rsidRPr="00106253">
              <w:rPr>
                <w:szCs w:val="20"/>
              </w:rPr>
              <w:t>E-Journal</w:t>
            </w:r>
          </w:p>
        </w:tc>
      </w:tr>
    </w:tbl>
    <w:p w:rsidR="00FD5BA1" w:rsidRPr="00106253" w:rsidRDefault="00FD5BA1" w:rsidP="00FD5BA1">
      <w:pPr>
        <w:pStyle w:val="Heading1"/>
        <w:rPr>
          <w:i/>
        </w:rPr>
      </w:pPr>
      <w:bookmarkStart w:id="59" w:name="_Toc398129526"/>
      <w:r w:rsidRPr="00106253">
        <w:rPr>
          <w:i/>
        </w:rPr>
        <w:t>Supplemental Specifications</w:t>
      </w:r>
      <w:bookmarkEnd w:id="46"/>
      <w:bookmarkEnd w:id="59"/>
    </w:p>
    <w:p w:rsidR="00F57308" w:rsidRPr="00106253" w:rsidRDefault="00F57308" w:rsidP="00A41912">
      <w:pPr>
        <w:pStyle w:val="Heading2"/>
      </w:pPr>
      <w:bookmarkStart w:id="60" w:name="_Toc398129527"/>
      <w:bookmarkStart w:id="61" w:name="_Toc353444181"/>
      <w:bookmarkStart w:id="62" w:name="_Toc320880020"/>
      <w:r w:rsidRPr="00106253">
        <w:t>Deal Service</w:t>
      </w:r>
      <w:bookmarkEnd w:id="60"/>
    </w:p>
    <w:p w:rsidR="00281C69" w:rsidRPr="00106253" w:rsidRDefault="00281C69" w:rsidP="00281C69">
      <w:pPr>
        <w:pStyle w:val="BodyText"/>
      </w:pPr>
      <w:r w:rsidRPr="00106253">
        <w:t>The Deal service is executed against items that have been issued a raincheck, with the exception that the raincheck issued items are not eligible for Free Gift Card Value Packages.</w:t>
      </w:r>
    </w:p>
    <w:p w:rsidR="00A41912" w:rsidRPr="00106253" w:rsidRDefault="00A41912" w:rsidP="00A41912">
      <w:pPr>
        <w:pStyle w:val="Heading2"/>
      </w:pPr>
      <w:bookmarkStart w:id="63" w:name="_Toc398129528"/>
      <w:r w:rsidRPr="00106253">
        <w:t>Electronic Journal</w:t>
      </w:r>
      <w:bookmarkEnd w:id="61"/>
      <w:bookmarkEnd w:id="63"/>
      <w:r w:rsidRPr="00106253">
        <w:t xml:space="preserve"> </w:t>
      </w:r>
    </w:p>
    <w:p w:rsidR="00A41912" w:rsidRPr="00106253" w:rsidRDefault="00A41912" w:rsidP="00A41912">
      <w:pPr>
        <w:pStyle w:val="BodyText"/>
      </w:pPr>
      <w:r w:rsidRPr="00106253">
        <w:t>Electronic journal mockups for this feature are documented in the Electronic Journal document.</w:t>
      </w:r>
    </w:p>
    <w:p w:rsidR="00974FCC" w:rsidRPr="00106253" w:rsidRDefault="00974FCC" w:rsidP="00A41912">
      <w:pPr>
        <w:pStyle w:val="Heading2"/>
      </w:pPr>
      <w:bookmarkStart w:id="64" w:name="_Toc398129529"/>
      <w:bookmarkStart w:id="65" w:name="_Toc353444185"/>
      <w:r w:rsidRPr="00106253">
        <w:t>Employee Feature</w:t>
      </w:r>
      <w:bookmarkEnd w:id="64"/>
    </w:p>
    <w:p w:rsidR="00CA55A3" w:rsidRPr="00106253" w:rsidRDefault="00CA55A3" w:rsidP="00CA55A3">
      <w:pPr>
        <w:pStyle w:val="BodyText"/>
      </w:pPr>
      <w:r w:rsidRPr="00106253">
        <w:t>The Employee Feature is not executed if there is at least one item in the transaction that is a raincheck item.  If the transaction has already been converted to Employee Sale, the option to raincheck an item is not available.  Raincheck redemption is available during an employee transaction.</w:t>
      </w:r>
    </w:p>
    <w:p w:rsidR="00281C69" w:rsidRPr="00106253" w:rsidRDefault="00281C69" w:rsidP="00753D4E">
      <w:pPr>
        <w:pStyle w:val="Heading2"/>
      </w:pPr>
      <w:bookmarkStart w:id="66" w:name="_Toc398129530"/>
      <w:bookmarkStart w:id="67" w:name="_Toc353444186"/>
      <w:bookmarkEnd w:id="65"/>
      <w:r w:rsidRPr="00106253">
        <w:lastRenderedPageBreak/>
        <w:t>Layaway Deposit Feature</w:t>
      </w:r>
      <w:bookmarkEnd w:id="66"/>
    </w:p>
    <w:p w:rsidR="00412CF3" w:rsidRPr="00106253" w:rsidRDefault="00412CF3" w:rsidP="00412CF3">
      <w:pPr>
        <w:pStyle w:val="BodyText"/>
      </w:pPr>
      <w:r w:rsidRPr="00106253">
        <w:t xml:space="preserve">The Layaway Deposit use case is updated to reflect that Raincheck is not available during </w:t>
      </w:r>
      <w:r w:rsidR="00CA55A3" w:rsidRPr="00106253">
        <w:t>a Layaway</w:t>
      </w:r>
      <w:r w:rsidRPr="00106253">
        <w:t xml:space="preserve"> Deposit Transaction.</w:t>
      </w:r>
    </w:p>
    <w:p w:rsidR="00753D4E" w:rsidRPr="00106253" w:rsidRDefault="00753D4E" w:rsidP="00753D4E">
      <w:pPr>
        <w:pStyle w:val="Heading2"/>
      </w:pPr>
      <w:bookmarkStart w:id="68" w:name="_Toc398129531"/>
      <w:r w:rsidRPr="00106253">
        <w:t>Modify Item Feature</w:t>
      </w:r>
      <w:bookmarkEnd w:id="68"/>
    </w:p>
    <w:p w:rsidR="00CA55A3" w:rsidRPr="00106253" w:rsidRDefault="00CA55A3" w:rsidP="00CA55A3">
      <w:pPr>
        <w:pStyle w:val="BodyText"/>
      </w:pPr>
      <w:r w:rsidRPr="00106253">
        <w:t>If an item is tagged as a Raincheck Issue Item, the following Item Modifications are not available</w:t>
      </w:r>
      <w:r w:rsidR="00624139" w:rsidRPr="00106253">
        <w:t>:</w:t>
      </w:r>
    </w:p>
    <w:p w:rsidR="00CA55A3" w:rsidRPr="00106253" w:rsidRDefault="00CA55A3" w:rsidP="00CA55A3">
      <w:pPr>
        <w:pStyle w:val="BodyText"/>
        <w:numPr>
          <w:ilvl w:val="1"/>
          <w:numId w:val="8"/>
        </w:numPr>
      </w:pPr>
      <w:r w:rsidRPr="00106253">
        <w:t>Price Override</w:t>
      </w:r>
    </w:p>
    <w:p w:rsidR="00CA55A3" w:rsidRPr="00106253" w:rsidRDefault="00CA55A3" w:rsidP="00CA55A3">
      <w:pPr>
        <w:pStyle w:val="BodyText"/>
        <w:numPr>
          <w:ilvl w:val="1"/>
          <w:numId w:val="8"/>
        </w:numPr>
      </w:pPr>
      <w:r w:rsidRPr="00106253">
        <w:t>Manual Item Discount</w:t>
      </w:r>
    </w:p>
    <w:p w:rsidR="00CA55A3" w:rsidRPr="00106253" w:rsidRDefault="00CA55A3" w:rsidP="00CA55A3">
      <w:pPr>
        <w:pStyle w:val="BodyText"/>
        <w:numPr>
          <w:ilvl w:val="1"/>
          <w:numId w:val="8"/>
        </w:numPr>
      </w:pPr>
      <w:r w:rsidRPr="00106253">
        <w:t>Tax Exempt</w:t>
      </w:r>
    </w:p>
    <w:p w:rsidR="00CA55A3" w:rsidRPr="00106253" w:rsidRDefault="00CA55A3" w:rsidP="00CA55A3">
      <w:pPr>
        <w:pStyle w:val="BodyText"/>
        <w:numPr>
          <w:ilvl w:val="1"/>
          <w:numId w:val="8"/>
        </w:numPr>
      </w:pPr>
      <w:r w:rsidRPr="00106253">
        <w:t>Tax Override</w:t>
      </w:r>
    </w:p>
    <w:p w:rsidR="00CA55A3" w:rsidRPr="00106253" w:rsidRDefault="00CA55A3" w:rsidP="00CA55A3">
      <w:pPr>
        <w:pStyle w:val="BodyText"/>
        <w:numPr>
          <w:ilvl w:val="1"/>
          <w:numId w:val="8"/>
        </w:numPr>
      </w:pPr>
      <w:r w:rsidRPr="00106253">
        <w:t>Item Gift Receipt</w:t>
      </w:r>
    </w:p>
    <w:p w:rsidR="00CA55A3" w:rsidRPr="00106253" w:rsidRDefault="00CA55A3" w:rsidP="00CA55A3">
      <w:pPr>
        <w:pStyle w:val="BodyText"/>
        <w:numPr>
          <w:ilvl w:val="1"/>
          <w:numId w:val="8"/>
        </w:numPr>
      </w:pPr>
      <w:r w:rsidRPr="00106253">
        <w:t>Raincheck</w:t>
      </w:r>
    </w:p>
    <w:p w:rsidR="00A41912" w:rsidRPr="00106253" w:rsidRDefault="00A41912" w:rsidP="00A41912">
      <w:pPr>
        <w:pStyle w:val="Heading2"/>
      </w:pPr>
      <w:bookmarkStart w:id="69" w:name="_Ref374710271"/>
      <w:bookmarkStart w:id="70" w:name="_Toc398129532"/>
      <w:r w:rsidRPr="00106253">
        <w:t>Modify Transaction Feature</w:t>
      </w:r>
      <w:bookmarkEnd w:id="67"/>
      <w:bookmarkEnd w:id="69"/>
      <w:bookmarkEnd w:id="70"/>
    </w:p>
    <w:p w:rsidR="00CA55A3" w:rsidRPr="00106253" w:rsidRDefault="00CA55A3" w:rsidP="00CA55A3">
      <w:pPr>
        <w:pStyle w:val="BodyText"/>
      </w:pPr>
      <w:r w:rsidRPr="00106253">
        <w:t>If a transaction contains at least one Raincheck Issue item, the option to convert the transaction into an Employee Sale is not available within the modify transaction main menu.</w:t>
      </w:r>
    </w:p>
    <w:p w:rsidR="003A4D65" w:rsidRPr="00106253" w:rsidRDefault="003A4D65" w:rsidP="00CA55A3">
      <w:pPr>
        <w:pStyle w:val="BodyText"/>
      </w:pPr>
      <w:r w:rsidRPr="00106253">
        <w:t>Transaction tax modifications are available in transactions containing rainchecks, however the rainchecked item does not get the tax modification.</w:t>
      </w:r>
    </w:p>
    <w:p w:rsidR="00A41912" w:rsidRPr="00106253" w:rsidRDefault="00A41912" w:rsidP="00A41912">
      <w:pPr>
        <w:pStyle w:val="Heading2"/>
      </w:pPr>
      <w:bookmarkStart w:id="71" w:name="_Toc351623815"/>
      <w:bookmarkStart w:id="72" w:name="_Toc353444187"/>
      <w:bookmarkStart w:id="73" w:name="_Toc398129533"/>
      <w:r w:rsidRPr="00106253">
        <w:t>POSLog</w:t>
      </w:r>
      <w:bookmarkEnd w:id="71"/>
      <w:bookmarkEnd w:id="72"/>
      <w:bookmarkEnd w:id="73"/>
    </w:p>
    <w:p w:rsidR="00A41912" w:rsidRPr="00106253" w:rsidRDefault="00A41912" w:rsidP="00A41912">
      <w:pPr>
        <w:pStyle w:val="BodyText"/>
      </w:pPr>
      <w:r w:rsidRPr="00106253">
        <w:t xml:space="preserve">POSLog mockups for this feature are documented in the POSLog document.  </w:t>
      </w:r>
      <w:r w:rsidR="00CA55A3" w:rsidRPr="00106253">
        <w:t>The Raincheck Issue item is marked as a Raincheck Item.  The barcode generated on the item is logged as the serial number on the item.</w:t>
      </w:r>
    </w:p>
    <w:p w:rsidR="00281C69" w:rsidRPr="00106253" w:rsidRDefault="00281C69" w:rsidP="00A41912">
      <w:pPr>
        <w:pStyle w:val="Heading2"/>
      </w:pPr>
      <w:bookmarkStart w:id="74" w:name="_Toc398129534"/>
      <w:bookmarkStart w:id="75" w:name="_Toc353444189"/>
      <w:r w:rsidRPr="00106253">
        <w:t>Pre-Order Deposit Feature</w:t>
      </w:r>
      <w:bookmarkEnd w:id="74"/>
    </w:p>
    <w:p w:rsidR="00412CF3" w:rsidRPr="00106253" w:rsidRDefault="00412CF3" w:rsidP="00412CF3">
      <w:pPr>
        <w:pStyle w:val="BodyText"/>
      </w:pPr>
      <w:r w:rsidRPr="00106253">
        <w:t>The Pre-Order Deposit use case is updated to reflect that Raincheck is not available during a Pre-Order Deposit Transaction.</w:t>
      </w:r>
    </w:p>
    <w:p w:rsidR="00682094" w:rsidRPr="00106253" w:rsidRDefault="00682094" w:rsidP="00A41912">
      <w:pPr>
        <w:pStyle w:val="Heading2"/>
      </w:pPr>
      <w:bookmarkStart w:id="76" w:name="_Toc398129535"/>
      <w:r w:rsidRPr="00106253">
        <w:t>Price Override Feature</w:t>
      </w:r>
      <w:bookmarkEnd w:id="76"/>
    </w:p>
    <w:p w:rsidR="003475AA" w:rsidRPr="00106253" w:rsidRDefault="00CA55A3" w:rsidP="00412CF3">
      <w:pPr>
        <w:pStyle w:val="BodyText"/>
      </w:pPr>
      <w:r w:rsidRPr="00106253">
        <w:t>The Price Override feature is not available on an item that has been marked as Raincheck Issue.</w:t>
      </w:r>
      <w:r w:rsidR="00F26BCF" w:rsidRPr="00106253">
        <w:t xml:space="preserve">  </w:t>
      </w:r>
    </w:p>
    <w:p w:rsidR="00412CF3" w:rsidRPr="00106253" w:rsidRDefault="00F26BCF" w:rsidP="00412CF3">
      <w:pPr>
        <w:pStyle w:val="BodyText"/>
      </w:pPr>
      <w:r w:rsidRPr="00106253">
        <w:t>The Raincheck Redeemed item is written as a Price Override with the Reason Code of Raincheck.</w:t>
      </w:r>
    </w:p>
    <w:p w:rsidR="00624139" w:rsidRPr="00106253" w:rsidRDefault="00624139" w:rsidP="00412CF3">
      <w:pPr>
        <w:pStyle w:val="BodyText"/>
      </w:pPr>
      <w:r w:rsidRPr="00106253">
        <w:t>The Price Override feature document is updated to prompt to scan the Raincheck Barcode when the Raincheck Price Override reason code is selected.</w:t>
      </w:r>
    </w:p>
    <w:p w:rsidR="00A41912" w:rsidRPr="00106253" w:rsidRDefault="00A41912" w:rsidP="00A41912">
      <w:pPr>
        <w:pStyle w:val="Heading2"/>
      </w:pPr>
      <w:bookmarkStart w:id="77" w:name="_Toc398129536"/>
      <w:r w:rsidRPr="00106253">
        <w:t>Printed Receipts</w:t>
      </w:r>
      <w:bookmarkEnd w:id="75"/>
      <w:bookmarkEnd w:id="77"/>
      <w:r w:rsidRPr="00106253">
        <w:t xml:space="preserve"> </w:t>
      </w:r>
    </w:p>
    <w:p w:rsidR="00624139" w:rsidRPr="00106253" w:rsidRDefault="00624139" w:rsidP="00624139">
      <w:pPr>
        <w:pStyle w:val="BodyText"/>
      </w:pPr>
      <w:r w:rsidRPr="00106253">
        <w:t>Printed receipt mockups, where applicable, are documented in the Receipt Generation document.   The items marked as Raincheck Issue are not printed on the normal sale receipt.  The Raincheck Issue items are written to its own Receipt with a barcode for each item.</w:t>
      </w:r>
    </w:p>
    <w:p w:rsidR="00624139" w:rsidRPr="00106253" w:rsidRDefault="00624139" w:rsidP="00624139">
      <w:pPr>
        <w:pStyle w:val="BodyText"/>
      </w:pPr>
      <w:r w:rsidRPr="00106253">
        <w:t>On the receipt that contains the Raincheck Redemption, the Item is marked as a Price Override item with Raincheck reason code.</w:t>
      </w:r>
    </w:p>
    <w:p w:rsidR="004A4306" w:rsidRPr="00106253" w:rsidRDefault="004A4306" w:rsidP="00A41912">
      <w:pPr>
        <w:pStyle w:val="Heading2"/>
      </w:pPr>
      <w:bookmarkStart w:id="78" w:name="_Toc398129537"/>
      <w:bookmarkStart w:id="79" w:name="_Toc353444193"/>
      <w:bookmarkStart w:id="80" w:name="_Toc353444194"/>
      <w:r w:rsidRPr="00106253">
        <w:t>Reprint Receipt</w:t>
      </w:r>
      <w:bookmarkEnd w:id="78"/>
    </w:p>
    <w:p w:rsidR="00624139" w:rsidRPr="00106253" w:rsidRDefault="00624139" w:rsidP="00624139">
      <w:pPr>
        <w:pStyle w:val="BodyText"/>
      </w:pPr>
      <w:r w:rsidRPr="00106253">
        <w:t>On a Reprint Receipt, the Raincheck Issue receipts are reprinted in all cases</w:t>
      </w:r>
    </w:p>
    <w:p w:rsidR="00A74D70" w:rsidRPr="00106253" w:rsidRDefault="00A74D70" w:rsidP="00A41912">
      <w:pPr>
        <w:pStyle w:val="Heading2"/>
      </w:pPr>
      <w:bookmarkStart w:id="81" w:name="_Toc398129538"/>
      <w:r w:rsidRPr="00106253">
        <w:t>Sale Feature</w:t>
      </w:r>
      <w:bookmarkEnd w:id="81"/>
    </w:p>
    <w:p w:rsidR="004A4306" w:rsidRPr="00106253" w:rsidRDefault="00624139" w:rsidP="004A4306">
      <w:pPr>
        <w:pStyle w:val="BodyText"/>
      </w:pPr>
      <w:r w:rsidRPr="00106253">
        <w:t>The Sale feature document is updated to check for unredeemed Raincheck scans as items are added to the transaction.</w:t>
      </w:r>
    </w:p>
    <w:p w:rsidR="00A41912" w:rsidRPr="00106253" w:rsidRDefault="00A41912" w:rsidP="00A41912">
      <w:pPr>
        <w:pStyle w:val="Heading2"/>
      </w:pPr>
      <w:bookmarkStart w:id="82" w:name="_Toc398129539"/>
      <w:r w:rsidRPr="00106253">
        <w:t>Suspend Feature</w:t>
      </w:r>
      <w:bookmarkEnd w:id="79"/>
      <w:bookmarkEnd w:id="82"/>
    </w:p>
    <w:p w:rsidR="00A41912" w:rsidRPr="00106253" w:rsidRDefault="00A41912" w:rsidP="00A41912">
      <w:pPr>
        <w:pStyle w:val="BodyText"/>
      </w:pPr>
      <w:r w:rsidRPr="00106253">
        <w:t>The Suspend Use Case is updated to reflect that the data captured prior to suspending a transaction is available when the transaction is resumed.</w:t>
      </w:r>
    </w:p>
    <w:p w:rsidR="00A41912" w:rsidRPr="00106253" w:rsidRDefault="00A41912" w:rsidP="00A41912">
      <w:pPr>
        <w:pStyle w:val="Heading2"/>
      </w:pPr>
      <w:bookmarkStart w:id="83" w:name="_Toc353444196"/>
      <w:bookmarkStart w:id="84" w:name="_Toc398129540"/>
      <w:bookmarkEnd w:id="80"/>
      <w:r w:rsidRPr="00106253">
        <w:lastRenderedPageBreak/>
        <w:t>Total Processing Feature</w:t>
      </w:r>
      <w:bookmarkEnd w:id="83"/>
      <w:bookmarkEnd w:id="84"/>
    </w:p>
    <w:p w:rsidR="00624139" w:rsidRPr="00106253" w:rsidRDefault="00624139" w:rsidP="00624139">
      <w:pPr>
        <w:pStyle w:val="BodyText"/>
      </w:pPr>
      <w:r w:rsidRPr="00106253">
        <w:t>The Total Processing use case is updated to check for any unredeemed Rainchecks scans</w:t>
      </w:r>
      <w:r w:rsidR="005D4444" w:rsidRPr="00106253">
        <w:t xml:space="preserve"> and prompt to confirm with the user that they will not be processed.  If not confirmed, the system returns to item entry.</w:t>
      </w:r>
    </w:p>
    <w:p w:rsidR="00A41912" w:rsidRPr="00106253" w:rsidRDefault="00A41912" w:rsidP="00A41912">
      <w:pPr>
        <w:pStyle w:val="Heading2"/>
      </w:pPr>
      <w:bookmarkStart w:id="85" w:name="_Toc353444197"/>
      <w:bookmarkStart w:id="86" w:name="_Toc398129541"/>
      <w:r w:rsidRPr="00106253">
        <w:t>Training Mode Feature</w:t>
      </w:r>
      <w:bookmarkEnd w:id="85"/>
      <w:bookmarkEnd w:id="86"/>
    </w:p>
    <w:p w:rsidR="00A41912" w:rsidRPr="00106253" w:rsidRDefault="00A41912" w:rsidP="00A41912">
      <w:pPr>
        <w:pStyle w:val="BodyText"/>
      </w:pPr>
      <w:r w:rsidRPr="00106253">
        <w:t xml:space="preserve">The Training Mode use case is updated to add the </w:t>
      </w:r>
      <w:r w:rsidR="00F26B62" w:rsidRPr="00106253">
        <w:t>Raincheck</w:t>
      </w:r>
      <w:r w:rsidRPr="00106253">
        <w:t xml:space="preserve"> feature to Training Mode and </w:t>
      </w:r>
      <w:r w:rsidR="00F57308" w:rsidRPr="00106253">
        <w:t>no updates required to feature</w:t>
      </w:r>
      <w:r w:rsidRPr="00106253">
        <w:t>.</w:t>
      </w:r>
    </w:p>
    <w:p w:rsidR="00320DD3" w:rsidRPr="00106253" w:rsidRDefault="0063125C" w:rsidP="0015173B">
      <w:pPr>
        <w:pStyle w:val="Heading1"/>
        <w:rPr>
          <w:i/>
        </w:rPr>
      </w:pPr>
      <w:bookmarkStart w:id="87" w:name="_Toc398129542"/>
      <w:bookmarkEnd w:id="62"/>
      <w:r w:rsidRPr="00106253">
        <w:rPr>
          <w:i/>
        </w:rPr>
        <w:t xml:space="preserve">Screen </w:t>
      </w:r>
      <w:bookmarkEnd w:id="20"/>
      <w:r w:rsidR="00D01C88" w:rsidRPr="00106253">
        <w:rPr>
          <w:i/>
        </w:rPr>
        <w:t>Layouts</w:t>
      </w:r>
      <w:bookmarkEnd w:id="87"/>
    </w:p>
    <w:p w:rsidR="004A4306" w:rsidRPr="00106253" w:rsidRDefault="004A4306" w:rsidP="00994CCD">
      <w:pPr>
        <w:pStyle w:val="Heading2"/>
      </w:pPr>
      <w:bookmarkStart w:id="88" w:name="_Toc398129543"/>
      <w:bookmarkStart w:id="89" w:name="_Toc49744827"/>
      <w:r w:rsidRPr="00106253">
        <w:t>Raincheck Messaging</w:t>
      </w:r>
      <w:bookmarkEnd w:id="88"/>
    </w:p>
    <w:p w:rsidR="004A4306" w:rsidRPr="00106253" w:rsidRDefault="004A4306" w:rsidP="004A4306">
      <w:pPr>
        <w:pStyle w:val="BodyText"/>
      </w:pPr>
      <w:r w:rsidRPr="00106253">
        <w:t>The following message is displayed during the Raincheck process.</w:t>
      </w:r>
    </w:p>
    <w:p w:rsidR="004A4306" w:rsidRPr="00106253" w:rsidRDefault="00EF63EB" w:rsidP="004A4306">
      <w:pPr>
        <w:pStyle w:val="Heading3"/>
      </w:pPr>
      <w:r w:rsidRPr="00106253">
        <w:t>Raincheck not Used by Total Processing Check</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A4306" w:rsidRPr="00106253" w:rsidTr="005D4444">
        <w:trPr>
          <w:cantSplit/>
        </w:trPr>
        <w:tc>
          <w:tcPr>
            <w:tcW w:w="1618" w:type="dxa"/>
            <w:tcBorders>
              <w:right w:val="single" w:sz="18" w:space="0" w:color="4F81BD"/>
            </w:tcBorders>
          </w:tcPr>
          <w:p w:rsidR="004A4306" w:rsidRPr="00106253" w:rsidRDefault="004A4306" w:rsidP="005D4444">
            <w:pPr>
              <w:rPr>
                <w:b/>
                <w:bCs/>
                <w:szCs w:val="20"/>
              </w:rPr>
            </w:pPr>
            <w:r w:rsidRPr="00106253">
              <w:rPr>
                <w:b/>
                <w:bCs/>
                <w:szCs w:val="20"/>
              </w:rPr>
              <w:t>Description</w:t>
            </w:r>
          </w:p>
        </w:tc>
        <w:tc>
          <w:tcPr>
            <w:tcW w:w="9213" w:type="dxa"/>
            <w:tcBorders>
              <w:right w:val="single" w:sz="8" w:space="0" w:color="4F81BD"/>
            </w:tcBorders>
          </w:tcPr>
          <w:p w:rsidR="004A4306" w:rsidRPr="00106253" w:rsidRDefault="004A4306" w:rsidP="004A4306">
            <w:pPr>
              <w:rPr>
                <w:bCs/>
              </w:rPr>
            </w:pPr>
            <w:r w:rsidRPr="00106253">
              <w:rPr>
                <w:bCs/>
                <w:szCs w:val="20"/>
              </w:rPr>
              <w:t xml:space="preserve">The message is displayed when a raincheck barcode is applied to a transaction that does not contain the Item within the barcode.  </w:t>
            </w:r>
            <w:r w:rsidRPr="00106253">
              <w:rPr>
                <w:rFonts w:cs="Arial"/>
              </w:rPr>
              <w:t>Upon acknowledging the message, the system returns to the Sale use case.</w:t>
            </w:r>
          </w:p>
        </w:tc>
      </w:tr>
      <w:tr w:rsidR="004A4306" w:rsidRPr="00106253" w:rsidTr="005D4444">
        <w:trPr>
          <w:cantSplit/>
        </w:trPr>
        <w:tc>
          <w:tcPr>
            <w:tcW w:w="1618" w:type="dxa"/>
            <w:tcBorders>
              <w:bottom w:val="single" w:sz="8" w:space="0" w:color="4F81BD"/>
              <w:right w:val="single" w:sz="18" w:space="0" w:color="4F81BD"/>
            </w:tcBorders>
            <w:shd w:val="clear" w:color="auto" w:fill="D3DFEE"/>
          </w:tcPr>
          <w:p w:rsidR="004A4306" w:rsidRPr="00106253" w:rsidRDefault="004A4306" w:rsidP="005D4444">
            <w:pPr>
              <w:rPr>
                <w:b/>
                <w:bCs/>
                <w:szCs w:val="20"/>
              </w:rPr>
            </w:pPr>
            <w:r w:rsidRPr="00106253">
              <w:rPr>
                <w:b/>
                <w:bCs/>
                <w:szCs w:val="20"/>
              </w:rPr>
              <w:t>Message</w:t>
            </w:r>
          </w:p>
        </w:tc>
        <w:tc>
          <w:tcPr>
            <w:tcW w:w="9213" w:type="dxa"/>
            <w:tcBorders>
              <w:bottom w:val="single" w:sz="8" w:space="0" w:color="4F81BD"/>
              <w:right w:val="single" w:sz="8" w:space="0" w:color="4F81BD"/>
            </w:tcBorders>
            <w:shd w:val="clear" w:color="auto" w:fill="D3DFEE"/>
          </w:tcPr>
          <w:p w:rsidR="004A4306" w:rsidRPr="00106253" w:rsidRDefault="004A4306" w:rsidP="00EF63EB">
            <w:pPr>
              <w:rPr>
                <w:szCs w:val="20"/>
              </w:rPr>
            </w:pPr>
            <w:r w:rsidRPr="00106253">
              <w:rPr>
                <w:bCs/>
                <w:szCs w:val="20"/>
              </w:rPr>
              <w:t xml:space="preserve">Unable to </w:t>
            </w:r>
            <w:r w:rsidR="00EF63EB" w:rsidRPr="00106253">
              <w:rPr>
                <w:bCs/>
                <w:szCs w:val="20"/>
              </w:rPr>
              <w:t>locate r</w:t>
            </w:r>
            <w:r w:rsidRPr="00106253">
              <w:rPr>
                <w:bCs/>
                <w:szCs w:val="20"/>
              </w:rPr>
              <w:t xml:space="preserve">aincheck </w:t>
            </w:r>
            <w:r w:rsidR="00EF63EB" w:rsidRPr="00106253">
              <w:rPr>
                <w:bCs/>
                <w:szCs w:val="20"/>
              </w:rPr>
              <w:t>i</w:t>
            </w:r>
            <w:r w:rsidRPr="00106253">
              <w:rPr>
                <w:bCs/>
                <w:szCs w:val="20"/>
              </w:rPr>
              <w:t>tem</w:t>
            </w:r>
          </w:p>
        </w:tc>
      </w:tr>
      <w:tr w:rsidR="004A4306" w:rsidRPr="00106253" w:rsidTr="005D4444">
        <w:trPr>
          <w:cantSplit/>
        </w:trPr>
        <w:tc>
          <w:tcPr>
            <w:tcW w:w="1618" w:type="dxa"/>
            <w:tcBorders>
              <w:bottom w:val="single" w:sz="8" w:space="0" w:color="4F81BD"/>
              <w:right w:val="single" w:sz="18" w:space="0" w:color="4F81BD"/>
            </w:tcBorders>
            <w:shd w:val="clear" w:color="auto" w:fill="auto"/>
          </w:tcPr>
          <w:p w:rsidR="004A4306" w:rsidRPr="00106253" w:rsidRDefault="004A4306" w:rsidP="005D4444">
            <w:pPr>
              <w:rPr>
                <w:b/>
                <w:bCs/>
                <w:szCs w:val="20"/>
              </w:rPr>
            </w:pPr>
            <w:r w:rsidRPr="00106253">
              <w:rPr>
                <w:b/>
                <w:bCs/>
                <w:szCs w:val="20"/>
              </w:rPr>
              <w:t>Key prompt</w:t>
            </w:r>
          </w:p>
        </w:tc>
        <w:tc>
          <w:tcPr>
            <w:tcW w:w="9213" w:type="dxa"/>
            <w:tcBorders>
              <w:bottom w:val="single" w:sz="8" w:space="0" w:color="4F81BD"/>
              <w:right w:val="single" w:sz="8" w:space="0" w:color="4F81BD"/>
            </w:tcBorders>
          </w:tcPr>
          <w:p w:rsidR="004A4306" w:rsidRPr="00106253" w:rsidRDefault="004A4306" w:rsidP="005D4444">
            <w:pPr>
              <w:rPr>
                <w:szCs w:val="20"/>
              </w:rPr>
            </w:pPr>
            <w:r w:rsidRPr="00106253">
              <w:rPr>
                <w:szCs w:val="20"/>
              </w:rPr>
              <w:t>Ok</w:t>
            </w:r>
          </w:p>
        </w:tc>
      </w:tr>
      <w:tr w:rsidR="004A4306" w:rsidRPr="00106253" w:rsidTr="005D4444">
        <w:trPr>
          <w:cantSplit/>
        </w:trPr>
        <w:tc>
          <w:tcPr>
            <w:tcW w:w="1618" w:type="dxa"/>
            <w:tcBorders>
              <w:right w:val="single" w:sz="18" w:space="0" w:color="4F81BD"/>
            </w:tcBorders>
            <w:shd w:val="clear" w:color="auto" w:fill="DBE5F1"/>
          </w:tcPr>
          <w:p w:rsidR="004A4306" w:rsidRPr="00106253" w:rsidRDefault="004A4306" w:rsidP="005D4444">
            <w:pPr>
              <w:rPr>
                <w:b/>
                <w:bCs/>
                <w:szCs w:val="20"/>
              </w:rPr>
            </w:pPr>
            <w:r w:rsidRPr="00106253">
              <w:rPr>
                <w:b/>
                <w:bCs/>
                <w:szCs w:val="20"/>
              </w:rPr>
              <w:t>Notes</w:t>
            </w:r>
          </w:p>
        </w:tc>
        <w:tc>
          <w:tcPr>
            <w:tcW w:w="9213" w:type="dxa"/>
            <w:tcBorders>
              <w:right w:val="single" w:sz="8" w:space="0" w:color="4F81BD"/>
            </w:tcBorders>
            <w:shd w:val="clear" w:color="auto" w:fill="DBE5F1"/>
          </w:tcPr>
          <w:p w:rsidR="004A4306" w:rsidRPr="00106253" w:rsidRDefault="004A4306" w:rsidP="005D4444">
            <w:pPr>
              <w:rPr>
                <w:szCs w:val="20"/>
              </w:rPr>
            </w:pPr>
            <w:r w:rsidRPr="00106253">
              <w:rPr>
                <w:szCs w:val="20"/>
              </w:rPr>
              <w:t>Configurable database message</w:t>
            </w:r>
          </w:p>
        </w:tc>
      </w:tr>
    </w:tbl>
    <w:p w:rsidR="00507C4C" w:rsidRPr="00106253" w:rsidRDefault="00507C4C" w:rsidP="00946676">
      <w:pPr>
        <w:pStyle w:val="BodyText"/>
      </w:pPr>
    </w:p>
    <w:p w:rsidR="00507C4C" w:rsidRPr="00106253" w:rsidRDefault="00507C4C" w:rsidP="00507C4C">
      <w:pPr>
        <w:pStyle w:val="Heading3"/>
      </w:pPr>
      <w:bookmarkStart w:id="90" w:name="_Ref398128776"/>
      <w:r w:rsidRPr="00106253">
        <w:t>Raincheck not in Policy</w:t>
      </w:r>
      <w:bookmarkEnd w:id="90"/>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507C4C" w:rsidRPr="00106253" w:rsidTr="00EC46C4">
        <w:trPr>
          <w:cantSplit/>
        </w:trPr>
        <w:tc>
          <w:tcPr>
            <w:tcW w:w="1618" w:type="dxa"/>
            <w:tcBorders>
              <w:right w:val="single" w:sz="18" w:space="0" w:color="4F81BD"/>
            </w:tcBorders>
          </w:tcPr>
          <w:p w:rsidR="00507C4C" w:rsidRPr="00106253" w:rsidRDefault="00507C4C" w:rsidP="00EC46C4">
            <w:pPr>
              <w:rPr>
                <w:b/>
                <w:bCs/>
                <w:szCs w:val="20"/>
              </w:rPr>
            </w:pPr>
            <w:r w:rsidRPr="00106253">
              <w:rPr>
                <w:b/>
                <w:bCs/>
                <w:szCs w:val="20"/>
              </w:rPr>
              <w:t>Description</w:t>
            </w:r>
          </w:p>
        </w:tc>
        <w:tc>
          <w:tcPr>
            <w:tcW w:w="9213" w:type="dxa"/>
            <w:tcBorders>
              <w:right w:val="single" w:sz="8" w:space="0" w:color="4F81BD"/>
            </w:tcBorders>
          </w:tcPr>
          <w:p w:rsidR="00507C4C" w:rsidRPr="00106253" w:rsidRDefault="00507C4C" w:rsidP="00507C4C">
            <w:pPr>
              <w:rPr>
                <w:bCs/>
              </w:rPr>
            </w:pPr>
            <w:r w:rsidRPr="00106253">
              <w:rPr>
                <w:bCs/>
                <w:szCs w:val="20"/>
              </w:rPr>
              <w:t xml:space="preserve">The message is displayed when a raincheck barcode is not within policy dates.  </w:t>
            </w:r>
            <w:r w:rsidRPr="00106253">
              <w:rPr>
                <w:rFonts w:cs="Arial"/>
              </w:rPr>
              <w:t>Upon acknowledging the message, the system returns to the Sale use case.</w:t>
            </w:r>
          </w:p>
        </w:tc>
      </w:tr>
      <w:tr w:rsidR="00507C4C" w:rsidRPr="00106253" w:rsidTr="00EC46C4">
        <w:trPr>
          <w:cantSplit/>
        </w:trPr>
        <w:tc>
          <w:tcPr>
            <w:tcW w:w="1618" w:type="dxa"/>
            <w:tcBorders>
              <w:bottom w:val="single" w:sz="8" w:space="0" w:color="4F81BD"/>
              <w:right w:val="single" w:sz="18" w:space="0" w:color="4F81BD"/>
            </w:tcBorders>
            <w:shd w:val="clear" w:color="auto" w:fill="D3DFEE"/>
          </w:tcPr>
          <w:p w:rsidR="00507C4C" w:rsidRPr="00106253" w:rsidRDefault="00507C4C" w:rsidP="00EC46C4">
            <w:pPr>
              <w:rPr>
                <w:b/>
                <w:bCs/>
                <w:szCs w:val="20"/>
              </w:rPr>
            </w:pPr>
            <w:r w:rsidRPr="00106253">
              <w:rPr>
                <w:b/>
                <w:bCs/>
                <w:szCs w:val="20"/>
              </w:rPr>
              <w:t>Message</w:t>
            </w:r>
          </w:p>
        </w:tc>
        <w:tc>
          <w:tcPr>
            <w:tcW w:w="9213" w:type="dxa"/>
            <w:tcBorders>
              <w:bottom w:val="single" w:sz="8" w:space="0" w:color="4F81BD"/>
              <w:right w:val="single" w:sz="8" w:space="0" w:color="4F81BD"/>
            </w:tcBorders>
            <w:shd w:val="clear" w:color="auto" w:fill="D3DFEE"/>
          </w:tcPr>
          <w:p w:rsidR="00507C4C" w:rsidRPr="00106253" w:rsidRDefault="00507C4C" w:rsidP="00EC46C4">
            <w:pPr>
              <w:rPr>
                <w:szCs w:val="20"/>
              </w:rPr>
            </w:pPr>
            <w:r w:rsidRPr="00106253">
              <w:rPr>
                <w:bCs/>
                <w:szCs w:val="20"/>
              </w:rPr>
              <w:t>Raincheck has expired.</w:t>
            </w:r>
          </w:p>
        </w:tc>
      </w:tr>
      <w:tr w:rsidR="00507C4C" w:rsidRPr="00106253" w:rsidTr="00EC46C4">
        <w:trPr>
          <w:cantSplit/>
        </w:trPr>
        <w:tc>
          <w:tcPr>
            <w:tcW w:w="1618" w:type="dxa"/>
            <w:tcBorders>
              <w:bottom w:val="single" w:sz="8" w:space="0" w:color="4F81BD"/>
              <w:right w:val="single" w:sz="18" w:space="0" w:color="4F81BD"/>
            </w:tcBorders>
            <w:shd w:val="clear" w:color="auto" w:fill="auto"/>
          </w:tcPr>
          <w:p w:rsidR="00507C4C" w:rsidRPr="00106253" w:rsidRDefault="00507C4C" w:rsidP="00EC46C4">
            <w:pPr>
              <w:rPr>
                <w:b/>
                <w:bCs/>
                <w:szCs w:val="20"/>
              </w:rPr>
            </w:pPr>
            <w:r w:rsidRPr="00106253">
              <w:rPr>
                <w:b/>
                <w:bCs/>
                <w:szCs w:val="20"/>
              </w:rPr>
              <w:t>Key prompt</w:t>
            </w:r>
          </w:p>
        </w:tc>
        <w:tc>
          <w:tcPr>
            <w:tcW w:w="9213" w:type="dxa"/>
            <w:tcBorders>
              <w:bottom w:val="single" w:sz="8" w:space="0" w:color="4F81BD"/>
              <w:right w:val="single" w:sz="8" w:space="0" w:color="4F81BD"/>
            </w:tcBorders>
          </w:tcPr>
          <w:p w:rsidR="00507C4C" w:rsidRPr="00106253" w:rsidRDefault="00507C4C" w:rsidP="00EC46C4">
            <w:pPr>
              <w:rPr>
                <w:szCs w:val="20"/>
              </w:rPr>
            </w:pPr>
            <w:r w:rsidRPr="00106253">
              <w:rPr>
                <w:szCs w:val="20"/>
              </w:rPr>
              <w:t>Ok</w:t>
            </w:r>
          </w:p>
        </w:tc>
      </w:tr>
      <w:tr w:rsidR="00507C4C" w:rsidRPr="00106253" w:rsidTr="00EC46C4">
        <w:trPr>
          <w:cantSplit/>
        </w:trPr>
        <w:tc>
          <w:tcPr>
            <w:tcW w:w="1618" w:type="dxa"/>
            <w:tcBorders>
              <w:right w:val="single" w:sz="18" w:space="0" w:color="4F81BD"/>
            </w:tcBorders>
            <w:shd w:val="clear" w:color="auto" w:fill="DBE5F1"/>
          </w:tcPr>
          <w:p w:rsidR="00507C4C" w:rsidRPr="00106253" w:rsidRDefault="00507C4C" w:rsidP="00EC46C4">
            <w:pPr>
              <w:rPr>
                <w:b/>
                <w:bCs/>
                <w:szCs w:val="20"/>
              </w:rPr>
            </w:pPr>
            <w:r w:rsidRPr="00106253">
              <w:rPr>
                <w:b/>
                <w:bCs/>
                <w:szCs w:val="20"/>
              </w:rPr>
              <w:t>Notes</w:t>
            </w:r>
          </w:p>
        </w:tc>
        <w:tc>
          <w:tcPr>
            <w:tcW w:w="9213" w:type="dxa"/>
            <w:tcBorders>
              <w:right w:val="single" w:sz="8" w:space="0" w:color="4F81BD"/>
            </w:tcBorders>
            <w:shd w:val="clear" w:color="auto" w:fill="DBE5F1"/>
          </w:tcPr>
          <w:p w:rsidR="00507C4C" w:rsidRPr="00106253" w:rsidRDefault="00507C4C" w:rsidP="00EC46C4">
            <w:pPr>
              <w:rPr>
                <w:szCs w:val="20"/>
              </w:rPr>
            </w:pPr>
            <w:r w:rsidRPr="00106253">
              <w:rPr>
                <w:szCs w:val="20"/>
              </w:rPr>
              <w:t>Configurable database message</w:t>
            </w:r>
          </w:p>
        </w:tc>
      </w:tr>
    </w:tbl>
    <w:p w:rsidR="00507C4C" w:rsidRPr="00106253" w:rsidRDefault="00507C4C" w:rsidP="00507C4C">
      <w:pPr>
        <w:pStyle w:val="BodyText"/>
      </w:pPr>
    </w:p>
    <w:p w:rsidR="00946676" w:rsidRPr="00106253" w:rsidRDefault="00946676" w:rsidP="00946676">
      <w:pPr>
        <w:pStyle w:val="BodyText"/>
        <w:rPr>
          <w:rFonts w:cs="Arial"/>
          <w:sz w:val="24"/>
          <w:szCs w:val="28"/>
        </w:rPr>
      </w:pPr>
      <w:r w:rsidRPr="00106253">
        <w:br w:type="page"/>
      </w:r>
    </w:p>
    <w:p w:rsidR="00320DD3" w:rsidRPr="00106253" w:rsidRDefault="00A74D70" w:rsidP="00994CCD">
      <w:pPr>
        <w:pStyle w:val="Heading2"/>
      </w:pPr>
      <w:bookmarkStart w:id="91" w:name="_Toc398129544"/>
      <w:r w:rsidRPr="00106253">
        <w:lastRenderedPageBreak/>
        <w:t>Item Entry</w:t>
      </w:r>
      <w:r w:rsidR="005A1BF5" w:rsidRPr="00106253">
        <w:t xml:space="preserve"> – Raincheck Item</w:t>
      </w:r>
      <w:bookmarkEnd w:id="91"/>
    </w:p>
    <w:bookmarkEnd w:id="89"/>
    <w:p w:rsidR="00FD5BA1" w:rsidRPr="00106253" w:rsidRDefault="0013479C" w:rsidP="00FD5BA1">
      <w:pPr>
        <w:pStyle w:val="BodyText"/>
      </w:pPr>
      <w:r w:rsidRPr="00106253">
        <w:t xml:space="preserve">Once an item has been issues a raincheck, the system updates the price of the item to be zero and the item modifier of ‘Raincheck Item’ is added to the item.  The system removes the price of the </w:t>
      </w:r>
      <w:r w:rsidR="004A4306" w:rsidRPr="00106253">
        <w:t>raincheck item from the total lines</w:t>
      </w:r>
      <w:r w:rsidRPr="00106253">
        <w:t xml:space="preserve">. </w:t>
      </w:r>
    </w:p>
    <w:p w:rsidR="0013479C" w:rsidRPr="00106253" w:rsidRDefault="0013479C" w:rsidP="00FD5BA1">
      <w:pPr>
        <w:pStyle w:val="BodyText"/>
      </w:pPr>
      <w:r w:rsidRPr="00106253">
        <w:t xml:space="preserve">The system does not display any suggested sell list for an item that has raincheck issued against it. </w:t>
      </w:r>
    </w:p>
    <w:p w:rsidR="00FD5BA1" w:rsidRPr="00106253" w:rsidRDefault="00FD5BA1" w:rsidP="00D81D1F">
      <w:pPr>
        <w:pStyle w:val="Heading3"/>
      </w:pPr>
      <w:r w:rsidRPr="00106253">
        <w:t>Mockup</w:t>
      </w:r>
    </w:p>
    <w:p w:rsidR="00E73D1C" w:rsidRPr="00106253" w:rsidRDefault="0013479C" w:rsidP="00E73D1C">
      <w:pPr>
        <w:pStyle w:val="BodyText"/>
      </w:pPr>
      <w:r w:rsidRPr="00106253">
        <w:rPr>
          <w:noProof/>
        </w:rPr>
        <w:drawing>
          <wp:inline distT="0" distB="0" distL="0" distR="0" wp14:anchorId="7598AD03" wp14:editId="7D323DC1">
            <wp:extent cx="6858000" cy="4006402"/>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858000" cy="4006402"/>
                    </a:xfrm>
                    <a:prstGeom prst="rect">
                      <a:avLst/>
                    </a:prstGeom>
                    <a:noFill/>
                    <a:ln w="9525">
                      <a:noFill/>
                      <a:miter lim="800000"/>
                      <a:headEnd/>
                      <a:tailEnd/>
                    </a:ln>
                  </pic:spPr>
                </pic:pic>
              </a:graphicData>
            </a:graphic>
          </wp:inline>
        </w:drawing>
      </w:r>
    </w:p>
    <w:p w:rsidR="001B1EE2" w:rsidRPr="00106253" w:rsidRDefault="00FD5BA1" w:rsidP="00FD5BA1">
      <w:pPr>
        <w:pStyle w:val="Caption"/>
      </w:pPr>
      <w:bookmarkStart w:id="92" w:name="_Toc321143877"/>
      <w:r w:rsidRPr="00106253">
        <w:t xml:space="preserve">Figure </w:t>
      </w:r>
      <w:r w:rsidR="00740B76" w:rsidRPr="00106253">
        <w:fldChar w:fldCharType="begin"/>
      </w:r>
      <w:r w:rsidR="00740B76" w:rsidRPr="00106253">
        <w:instrText xml:space="preserve"> SEQ Figure \* ARABIC </w:instrText>
      </w:r>
      <w:r w:rsidR="00740B76" w:rsidRPr="00106253">
        <w:fldChar w:fldCharType="separate"/>
      </w:r>
      <w:r w:rsidR="000558E0" w:rsidRPr="00106253">
        <w:rPr>
          <w:noProof/>
        </w:rPr>
        <w:t>1</w:t>
      </w:r>
      <w:r w:rsidR="00740B76" w:rsidRPr="00106253">
        <w:rPr>
          <w:noProof/>
        </w:rPr>
        <w:fldChar w:fldCharType="end"/>
      </w:r>
      <w:r w:rsidRPr="00106253">
        <w:t xml:space="preserve">: </w:t>
      </w:r>
      <w:bookmarkEnd w:id="92"/>
      <w:r w:rsidR="0013479C" w:rsidRPr="00106253">
        <w:t xml:space="preserve">Sale </w:t>
      </w:r>
      <w:r w:rsidR="00E73D1C" w:rsidRPr="00106253">
        <w:t>Item Entry</w:t>
      </w:r>
      <w:r w:rsidR="0013479C" w:rsidRPr="00106253">
        <w:t xml:space="preserve"> – with Raincheck Item</w:t>
      </w:r>
    </w:p>
    <w:p w:rsidR="000916F9" w:rsidRPr="00106253" w:rsidRDefault="00234825" w:rsidP="0051277F">
      <w:pPr>
        <w:pStyle w:val="Heading3"/>
      </w:pPr>
      <w:r w:rsidRPr="00106253">
        <w:t>Instruction</w:t>
      </w:r>
      <w:r w:rsidR="009C1FFA" w:rsidRPr="00106253">
        <w:t xml:space="preserve"> </w:t>
      </w:r>
      <w:r w:rsidR="003B6D48" w:rsidRPr="00106253">
        <w:t>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3740F8" w:rsidRPr="00106253" w:rsidTr="00E73D1C">
        <w:trPr>
          <w:cantSplit/>
        </w:trPr>
        <w:tc>
          <w:tcPr>
            <w:tcW w:w="10809" w:type="dxa"/>
            <w:tcBorders>
              <w:top w:val="single" w:sz="8" w:space="0" w:color="4F81BD"/>
              <w:left w:val="single" w:sz="8" w:space="0" w:color="4F81BD"/>
              <w:bottom w:val="single" w:sz="18" w:space="0" w:color="4F81BD"/>
              <w:right w:val="single" w:sz="8" w:space="0" w:color="4F81BD"/>
            </w:tcBorders>
          </w:tcPr>
          <w:p w:rsidR="003740F8" w:rsidRPr="00106253" w:rsidRDefault="00234825" w:rsidP="00721745">
            <w:pPr>
              <w:rPr>
                <w:b/>
                <w:bCs/>
                <w:szCs w:val="20"/>
              </w:rPr>
            </w:pPr>
            <w:r w:rsidRPr="00106253">
              <w:rPr>
                <w:b/>
                <w:bCs/>
                <w:szCs w:val="20"/>
              </w:rPr>
              <w:t>Instructions</w:t>
            </w:r>
          </w:p>
        </w:tc>
      </w:tr>
      <w:tr w:rsidR="003740F8" w:rsidRPr="00106253" w:rsidTr="00E73D1C">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3740F8" w:rsidRPr="00106253" w:rsidRDefault="00E73D1C" w:rsidP="00721745">
            <w:pPr>
              <w:rPr>
                <w:bCs/>
                <w:szCs w:val="20"/>
              </w:rPr>
            </w:pPr>
            <w:r w:rsidRPr="00106253">
              <w:rPr>
                <w:bCs/>
                <w:szCs w:val="20"/>
              </w:rPr>
              <w:t>None</w:t>
            </w:r>
          </w:p>
        </w:tc>
      </w:tr>
    </w:tbl>
    <w:p w:rsidR="008A0D9D" w:rsidRPr="00106253" w:rsidRDefault="008A0D9D" w:rsidP="0051277F">
      <w:pPr>
        <w:pStyle w:val="Heading3"/>
      </w:pPr>
      <w:r w:rsidRPr="00106253">
        <w:t>Navigation</w:t>
      </w:r>
      <w:r w:rsidR="003B6D48" w:rsidRPr="00106253">
        <w:t>/Menu Key</w:t>
      </w:r>
    </w:p>
    <w:p w:rsidR="0013479C" w:rsidRPr="00106253" w:rsidRDefault="0013479C" w:rsidP="0013479C">
      <w:pPr>
        <w:pStyle w:val="BodyText"/>
        <w:rPr>
          <w:i/>
        </w:rPr>
      </w:pPr>
      <w:r w:rsidRPr="00106253">
        <w:rPr>
          <w:b/>
          <w:i/>
        </w:rPr>
        <w:t>Note</w:t>
      </w:r>
      <w:r w:rsidRPr="00106253">
        <w:rPr>
          <w:i/>
        </w:rPr>
        <w:t>: The Navigation/Menu Keys are the same as the Sale Item Entry, with the exception of restrictions within Modify Item and Modify Transaction use cases as defined in Supplemental Features section.</w:t>
      </w:r>
    </w:p>
    <w:p w:rsidR="00320DD3" w:rsidRPr="00106253" w:rsidRDefault="009B24E6" w:rsidP="0051277F">
      <w:pPr>
        <w:pStyle w:val="Heading3"/>
      </w:pPr>
      <w:r w:rsidRPr="00106253">
        <w:t>Data/</w:t>
      </w:r>
      <w:r w:rsidR="00234825" w:rsidRPr="00106253">
        <w:t xml:space="preserve">Input </w:t>
      </w:r>
      <w:r w:rsidR="003B6D48" w:rsidRPr="00106253">
        <w:t>Field</w:t>
      </w:r>
    </w:p>
    <w:p w:rsidR="00E73D1C" w:rsidRPr="00106253" w:rsidRDefault="001B3D85" w:rsidP="00E73D1C">
      <w:pPr>
        <w:pStyle w:val="BodyText"/>
        <w:rPr>
          <w:i/>
        </w:rPr>
      </w:pPr>
      <w:r w:rsidRPr="00106253">
        <w:rPr>
          <w:b/>
          <w:i/>
        </w:rPr>
        <w:t>Note</w:t>
      </w:r>
      <w:r w:rsidRPr="00106253">
        <w:rPr>
          <w:i/>
        </w:rPr>
        <w:t xml:space="preserve">: </w:t>
      </w:r>
      <w:r w:rsidR="00E73D1C" w:rsidRPr="00106253">
        <w:rPr>
          <w:i/>
        </w:rPr>
        <w:t xml:space="preserve">The </w:t>
      </w:r>
      <w:r w:rsidR="00DC01FA" w:rsidRPr="00106253">
        <w:rPr>
          <w:i/>
        </w:rPr>
        <w:t>Data/Input f</w:t>
      </w:r>
      <w:r w:rsidR="00E73D1C" w:rsidRPr="00106253">
        <w:rPr>
          <w:i/>
        </w:rPr>
        <w:t>ields are the same as the Sale Item Entry.</w:t>
      </w:r>
    </w:p>
    <w:p w:rsidR="00FB3F03" w:rsidRPr="00106253" w:rsidRDefault="003B6D48" w:rsidP="0051277F">
      <w:pPr>
        <w:pStyle w:val="Heading3"/>
      </w:pPr>
      <w:bookmarkStart w:id="93" w:name="_Toc71960218"/>
      <w:r w:rsidRPr="00106253">
        <w:t>Reason Code</w:t>
      </w:r>
    </w:p>
    <w:p w:rsidR="004A4306" w:rsidRPr="00106253" w:rsidRDefault="004A4306" w:rsidP="004A4306">
      <w:pPr>
        <w:pStyle w:val="BodyText"/>
        <w:rPr>
          <w:i/>
        </w:rPr>
      </w:pPr>
      <w:r w:rsidRPr="00106253">
        <w:rPr>
          <w:b/>
          <w:i/>
        </w:rPr>
        <w:t>Note</w:t>
      </w:r>
      <w:r w:rsidRPr="00106253">
        <w:rPr>
          <w:i/>
        </w:rPr>
        <w:t>: The Reason Code are the same as the Sale Item Entry.</w:t>
      </w:r>
    </w:p>
    <w:p w:rsidR="00B37899" w:rsidRPr="00106253" w:rsidRDefault="00B37899" w:rsidP="00F32799">
      <w:pPr>
        <w:rPr>
          <w:color w:val="FF0000"/>
        </w:rPr>
      </w:pPr>
      <w:bookmarkStart w:id="94" w:name="_Toc320880025"/>
      <w:bookmarkEnd w:id="93"/>
    </w:p>
    <w:p w:rsidR="00946676" w:rsidRPr="00106253" w:rsidRDefault="00946676">
      <w:pPr>
        <w:rPr>
          <w:rFonts w:cs="Arial"/>
          <w:b/>
          <w:bCs/>
          <w:i/>
          <w:caps/>
          <w:kern w:val="32"/>
          <w:sz w:val="28"/>
          <w:szCs w:val="32"/>
        </w:rPr>
      </w:pPr>
      <w:r w:rsidRPr="00106253">
        <w:rPr>
          <w:i/>
        </w:rPr>
        <w:br w:type="page"/>
      </w:r>
    </w:p>
    <w:p w:rsidR="00A36851" w:rsidRPr="00106253" w:rsidRDefault="00A36851" w:rsidP="00A36851">
      <w:pPr>
        <w:pStyle w:val="Heading1"/>
        <w:rPr>
          <w:i/>
        </w:rPr>
      </w:pPr>
      <w:bookmarkStart w:id="95" w:name="_Toc398129545"/>
      <w:bookmarkStart w:id="96" w:name="_GoBack"/>
      <w:r w:rsidRPr="00106253">
        <w:rPr>
          <w:i/>
        </w:rPr>
        <w:lastRenderedPageBreak/>
        <w:t>Business Sign Off</w:t>
      </w:r>
      <w:bookmarkEnd w:id="94"/>
      <w:bookmarkEnd w:id="95"/>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106253" w:rsidTr="003A3810">
        <w:trPr>
          <w:cantSplit/>
        </w:trPr>
        <w:tc>
          <w:tcPr>
            <w:tcW w:w="3791" w:type="dxa"/>
            <w:tcBorders>
              <w:top w:val="single" w:sz="8" w:space="0" w:color="4F81BD"/>
              <w:left w:val="single" w:sz="8" w:space="0" w:color="4F81BD"/>
              <w:bottom w:val="single" w:sz="18" w:space="0" w:color="4F81BD"/>
              <w:right w:val="single" w:sz="8" w:space="0" w:color="4F81BD"/>
            </w:tcBorders>
          </w:tcPr>
          <w:bookmarkEnd w:id="96"/>
          <w:p w:rsidR="00A36851" w:rsidRPr="00106253" w:rsidRDefault="00A36851" w:rsidP="001E3524">
            <w:pPr>
              <w:rPr>
                <w:b/>
              </w:rPr>
            </w:pPr>
            <w:r w:rsidRPr="00106253">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szCs w:val="20"/>
              </w:rPr>
            </w:pPr>
            <w:r w:rsidRPr="00106253">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szCs w:val="20"/>
              </w:rPr>
            </w:pPr>
            <w:r w:rsidRPr="00106253">
              <w:rPr>
                <w:b/>
                <w:szCs w:val="20"/>
              </w:rPr>
              <w:t>Date</w:t>
            </w:r>
          </w:p>
        </w:tc>
      </w:tr>
      <w:tr w:rsidR="00A36851" w:rsidRPr="00106253" w:rsidTr="003A3810">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A36851" w:rsidP="001E3524">
            <w:pPr>
              <w:rPr>
                <w:color w:val="FF0000"/>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A36851" w:rsidP="001E3524">
            <w:pPr>
              <w:rPr>
                <w:color w:val="FF0000"/>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A36851" w:rsidP="001E3524">
            <w:pPr>
              <w:rPr>
                <w:color w:val="FF0000"/>
                <w:szCs w:val="20"/>
              </w:rPr>
            </w:pPr>
          </w:p>
        </w:tc>
      </w:tr>
    </w:tbl>
    <w:p w:rsidR="00A36851" w:rsidRPr="00106253" w:rsidRDefault="00A36851" w:rsidP="00A36851">
      <w:pPr>
        <w:pStyle w:val="Heading1"/>
        <w:rPr>
          <w:i/>
        </w:rPr>
      </w:pPr>
      <w:bookmarkStart w:id="97" w:name="_Toc320880026"/>
      <w:bookmarkStart w:id="98" w:name="_Toc398129546"/>
      <w:r w:rsidRPr="00106253">
        <w:rPr>
          <w:i/>
        </w:rPr>
        <w:t>Revision History</w:t>
      </w:r>
      <w:bookmarkEnd w:id="97"/>
      <w:bookmarkEnd w:id="9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69"/>
        <w:gridCol w:w="6006"/>
        <w:gridCol w:w="1437"/>
        <w:gridCol w:w="1152"/>
      </w:tblGrid>
      <w:tr w:rsidR="00A36851" w:rsidRPr="00106253" w:rsidTr="001E3524">
        <w:trPr>
          <w:cantSplit/>
        </w:trPr>
        <w:tc>
          <w:tcPr>
            <w:tcW w:w="2022"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rPr>
            </w:pPr>
            <w:r w:rsidRPr="00106253">
              <w:rPr>
                <w:b/>
              </w:rPr>
              <w:t>Reviser</w:t>
            </w:r>
          </w:p>
        </w:tc>
        <w:tc>
          <w:tcPr>
            <w:tcW w:w="6177"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vanish/>
                <w:szCs w:val="20"/>
              </w:rPr>
            </w:pPr>
            <w:r w:rsidRPr="00106253">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szCs w:val="20"/>
              </w:rPr>
            </w:pPr>
            <w:r w:rsidRPr="00106253">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szCs w:val="20"/>
              </w:rPr>
            </w:pPr>
            <w:r w:rsidRPr="00106253">
              <w:rPr>
                <w:b/>
                <w:szCs w:val="20"/>
              </w:rPr>
              <w:t>Version</w:t>
            </w:r>
          </w:p>
        </w:tc>
      </w:tr>
      <w:tr w:rsidR="00A36851" w:rsidRPr="00106253"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3A3810" w:rsidP="001E3524">
            <w:pPr>
              <w:rPr>
                <w:bCs/>
                <w:szCs w:val="20"/>
              </w:rPr>
            </w:pPr>
            <w:r w:rsidRPr="00106253">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3A3810" w:rsidP="001E3524">
            <w:pPr>
              <w:rPr>
                <w:szCs w:val="20"/>
              </w:rPr>
            </w:pPr>
            <w:r w:rsidRPr="00106253">
              <w:rPr>
                <w:szCs w:val="20"/>
              </w:rPr>
              <w:t xml:space="preserve">Initial </w:t>
            </w:r>
            <w:r w:rsidR="00D86AB2" w:rsidRPr="00106253">
              <w:rPr>
                <w:szCs w:val="20"/>
              </w:rPr>
              <w:t xml:space="preserve">draft </w:t>
            </w:r>
            <w:r w:rsidRPr="00106253">
              <w:rPr>
                <w:szCs w:val="20"/>
              </w:rPr>
              <w:t>document created</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946676" w:rsidP="001E3524">
            <w:pPr>
              <w:rPr>
                <w:szCs w:val="20"/>
              </w:rPr>
            </w:pPr>
            <w:r w:rsidRPr="00106253">
              <w:rPr>
                <w:szCs w:val="20"/>
              </w:rPr>
              <w:t>10/17</w:t>
            </w:r>
            <w:r w:rsidR="005D4444" w:rsidRPr="00106253">
              <w:rPr>
                <w:szCs w:val="20"/>
              </w:rPr>
              <w:t>/2013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5D4444" w:rsidP="001E3524">
            <w:pPr>
              <w:rPr>
                <w:szCs w:val="20"/>
              </w:rPr>
            </w:pPr>
            <w:r w:rsidRPr="00106253">
              <w:rPr>
                <w:szCs w:val="20"/>
              </w:rPr>
              <w:t>1.0</w:t>
            </w:r>
          </w:p>
        </w:tc>
      </w:tr>
      <w:tr w:rsidR="00E20A5E" w:rsidRPr="00106253"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E20A5E" w:rsidRPr="00106253" w:rsidRDefault="00E20A5E" w:rsidP="001E3524">
            <w:pPr>
              <w:rPr>
                <w:szCs w:val="20"/>
              </w:rPr>
            </w:pPr>
            <w:r w:rsidRPr="00106253">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E20A5E" w:rsidRPr="00106253" w:rsidRDefault="00E20A5E" w:rsidP="00E20A5E">
            <w:pPr>
              <w:pStyle w:val="ListParagraph"/>
              <w:numPr>
                <w:ilvl w:val="0"/>
                <w:numId w:val="16"/>
              </w:numPr>
              <w:ind w:left="444"/>
              <w:rPr>
                <w:szCs w:val="20"/>
              </w:rPr>
            </w:pPr>
            <w:r w:rsidRPr="00106253">
              <w:rPr>
                <w:szCs w:val="20"/>
              </w:rPr>
              <w:t xml:space="preserve">Section </w:t>
            </w:r>
            <w:r w:rsidR="00184664" w:rsidRPr="00106253">
              <w:rPr>
                <w:szCs w:val="20"/>
              </w:rPr>
              <w:fldChar w:fldCharType="begin"/>
            </w:r>
            <w:r w:rsidRPr="00106253">
              <w:rPr>
                <w:szCs w:val="20"/>
              </w:rPr>
              <w:instrText xml:space="preserve"> REF _Ref374709906 \r \h </w:instrText>
            </w:r>
            <w:r w:rsidR="00184664" w:rsidRPr="00106253">
              <w:rPr>
                <w:szCs w:val="20"/>
              </w:rPr>
            </w:r>
            <w:r w:rsidR="00106253">
              <w:rPr>
                <w:szCs w:val="20"/>
              </w:rPr>
              <w:instrText xml:space="preserve"> \* MERGEFORMAT </w:instrText>
            </w:r>
            <w:r w:rsidR="00184664" w:rsidRPr="00106253">
              <w:rPr>
                <w:szCs w:val="20"/>
              </w:rPr>
              <w:fldChar w:fldCharType="separate"/>
            </w:r>
            <w:r w:rsidRPr="00106253">
              <w:rPr>
                <w:szCs w:val="20"/>
              </w:rPr>
              <w:t>2.6</w:t>
            </w:r>
            <w:r w:rsidR="00184664" w:rsidRPr="00106253">
              <w:rPr>
                <w:szCs w:val="20"/>
              </w:rPr>
              <w:fldChar w:fldCharType="end"/>
            </w:r>
            <w:r w:rsidRPr="00106253">
              <w:rPr>
                <w:szCs w:val="20"/>
              </w:rPr>
              <w:t xml:space="preserve">:  </w:t>
            </w:r>
          </w:p>
          <w:p w:rsidR="00E20A5E" w:rsidRPr="00106253" w:rsidRDefault="00E20A5E" w:rsidP="00E20A5E">
            <w:pPr>
              <w:pStyle w:val="ListParagraph"/>
              <w:numPr>
                <w:ilvl w:val="1"/>
                <w:numId w:val="16"/>
              </w:numPr>
              <w:ind w:left="804"/>
              <w:rPr>
                <w:szCs w:val="20"/>
              </w:rPr>
            </w:pPr>
            <w:r w:rsidRPr="00106253">
              <w:rPr>
                <w:szCs w:val="20"/>
              </w:rPr>
              <w:t>Added items with PSP/PRPs are not eligible for rainchecks</w:t>
            </w:r>
          </w:p>
          <w:p w:rsidR="00E20A5E" w:rsidRPr="00106253" w:rsidRDefault="00E20A5E" w:rsidP="00E20A5E">
            <w:pPr>
              <w:pStyle w:val="ListParagraph"/>
              <w:numPr>
                <w:ilvl w:val="1"/>
                <w:numId w:val="16"/>
              </w:numPr>
              <w:ind w:left="804"/>
              <w:rPr>
                <w:szCs w:val="20"/>
              </w:rPr>
            </w:pPr>
            <w:r w:rsidRPr="00106253">
              <w:rPr>
                <w:szCs w:val="20"/>
              </w:rPr>
              <w:t>Removed PSP/PRP logic to remove PSP/PRP when covered item has a raincheck issued.;</w:t>
            </w:r>
          </w:p>
          <w:p w:rsidR="00E20A5E" w:rsidRPr="00106253" w:rsidRDefault="00E20A5E" w:rsidP="00E20A5E">
            <w:pPr>
              <w:pStyle w:val="ListParagraph"/>
              <w:numPr>
                <w:ilvl w:val="1"/>
                <w:numId w:val="16"/>
              </w:numPr>
              <w:ind w:left="804"/>
              <w:rPr>
                <w:szCs w:val="20"/>
              </w:rPr>
            </w:pPr>
            <w:r w:rsidRPr="00106253">
              <w:rPr>
                <w:szCs w:val="20"/>
              </w:rPr>
              <w:t>Clarified that raincheck items are only included in value packages that do not issue a free gift cards.</w:t>
            </w:r>
          </w:p>
          <w:p w:rsidR="00E20A5E" w:rsidRPr="00106253" w:rsidRDefault="00E20A5E" w:rsidP="00E20A5E">
            <w:pPr>
              <w:pStyle w:val="ListParagraph"/>
              <w:numPr>
                <w:ilvl w:val="1"/>
                <w:numId w:val="16"/>
              </w:numPr>
              <w:ind w:left="804"/>
              <w:rPr>
                <w:szCs w:val="20"/>
              </w:rPr>
            </w:pPr>
            <w:r w:rsidRPr="00106253">
              <w:rPr>
                <w:szCs w:val="20"/>
              </w:rPr>
              <w:t>Removed bullet indicating that raincheck data is stored in database for redemption.</w:t>
            </w:r>
          </w:p>
          <w:p w:rsidR="00E20A5E" w:rsidRPr="00106253" w:rsidRDefault="00E20A5E" w:rsidP="00E20A5E">
            <w:pPr>
              <w:pStyle w:val="ListParagraph"/>
              <w:numPr>
                <w:ilvl w:val="1"/>
                <w:numId w:val="16"/>
              </w:numPr>
              <w:ind w:left="804"/>
              <w:rPr>
                <w:szCs w:val="20"/>
              </w:rPr>
            </w:pPr>
            <w:r w:rsidRPr="00106253">
              <w:rPr>
                <w:szCs w:val="20"/>
              </w:rPr>
              <w:t>Added that rainchecks can be issued on subscription/related items.</w:t>
            </w:r>
          </w:p>
          <w:p w:rsidR="00E20A5E" w:rsidRPr="00106253" w:rsidRDefault="00E20A5E" w:rsidP="00E20A5E">
            <w:pPr>
              <w:pStyle w:val="ListParagraph"/>
              <w:numPr>
                <w:ilvl w:val="1"/>
                <w:numId w:val="16"/>
              </w:numPr>
              <w:ind w:left="804"/>
              <w:rPr>
                <w:szCs w:val="20"/>
              </w:rPr>
            </w:pPr>
            <w:r w:rsidRPr="00106253">
              <w:rPr>
                <w:szCs w:val="20"/>
              </w:rPr>
              <w:t>Added that rainchecks can be issued on activated items.</w:t>
            </w:r>
          </w:p>
          <w:p w:rsidR="00E20A5E" w:rsidRPr="00106253" w:rsidRDefault="00E20A5E" w:rsidP="00E20A5E">
            <w:pPr>
              <w:pStyle w:val="ListParagraph"/>
              <w:numPr>
                <w:ilvl w:val="0"/>
                <w:numId w:val="16"/>
              </w:numPr>
              <w:ind w:left="444"/>
              <w:rPr>
                <w:szCs w:val="20"/>
              </w:rPr>
            </w:pPr>
            <w:r w:rsidRPr="00106253">
              <w:rPr>
                <w:szCs w:val="20"/>
              </w:rPr>
              <w:t xml:space="preserve"> Sections </w:t>
            </w:r>
            <w:r w:rsidR="00184664" w:rsidRPr="00106253">
              <w:rPr>
                <w:szCs w:val="20"/>
              </w:rPr>
              <w:fldChar w:fldCharType="begin"/>
            </w:r>
            <w:r w:rsidRPr="00106253">
              <w:rPr>
                <w:szCs w:val="20"/>
              </w:rPr>
              <w:instrText xml:space="preserve"> REF _Ref374710213 \r \h </w:instrText>
            </w:r>
            <w:r w:rsidR="00184664" w:rsidRPr="00106253">
              <w:rPr>
                <w:szCs w:val="20"/>
              </w:rPr>
            </w:r>
            <w:r w:rsidR="00106253">
              <w:rPr>
                <w:szCs w:val="20"/>
              </w:rPr>
              <w:instrText xml:space="preserve"> \* MERGEFORMAT </w:instrText>
            </w:r>
            <w:r w:rsidR="00184664" w:rsidRPr="00106253">
              <w:rPr>
                <w:szCs w:val="20"/>
              </w:rPr>
              <w:fldChar w:fldCharType="separate"/>
            </w:r>
            <w:r w:rsidRPr="00106253">
              <w:rPr>
                <w:szCs w:val="20"/>
              </w:rPr>
              <w:t>2.6.1</w:t>
            </w:r>
            <w:r w:rsidR="00184664" w:rsidRPr="00106253">
              <w:rPr>
                <w:szCs w:val="20"/>
              </w:rPr>
              <w:fldChar w:fldCharType="end"/>
            </w:r>
            <w:r w:rsidRPr="00106253">
              <w:rPr>
                <w:szCs w:val="20"/>
              </w:rPr>
              <w:t xml:space="preserve"> &amp; </w:t>
            </w:r>
            <w:r w:rsidR="00184664" w:rsidRPr="00106253">
              <w:rPr>
                <w:szCs w:val="20"/>
              </w:rPr>
              <w:fldChar w:fldCharType="begin"/>
            </w:r>
            <w:r w:rsidRPr="00106253">
              <w:rPr>
                <w:szCs w:val="20"/>
              </w:rPr>
              <w:instrText xml:space="preserve"> REF _Ref374710196 \r \h </w:instrText>
            </w:r>
            <w:r w:rsidR="00184664" w:rsidRPr="00106253">
              <w:rPr>
                <w:szCs w:val="20"/>
              </w:rPr>
            </w:r>
            <w:r w:rsidR="00106253">
              <w:rPr>
                <w:szCs w:val="20"/>
              </w:rPr>
              <w:instrText xml:space="preserve"> \* MERGEFORMAT </w:instrText>
            </w:r>
            <w:r w:rsidR="00184664" w:rsidRPr="00106253">
              <w:rPr>
                <w:szCs w:val="20"/>
              </w:rPr>
              <w:fldChar w:fldCharType="separate"/>
            </w:r>
            <w:r w:rsidRPr="00106253">
              <w:rPr>
                <w:szCs w:val="20"/>
              </w:rPr>
              <w:t>3.5.1</w:t>
            </w:r>
            <w:r w:rsidR="00184664" w:rsidRPr="00106253">
              <w:rPr>
                <w:szCs w:val="20"/>
              </w:rPr>
              <w:fldChar w:fldCharType="end"/>
            </w:r>
            <w:r w:rsidRPr="00106253">
              <w:rPr>
                <w:szCs w:val="20"/>
              </w:rPr>
              <w:t>:  Included no special offline requirements.</w:t>
            </w:r>
          </w:p>
          <w:p w:rsidR="00E20A5E" w:rsidRPr="00106253" w:rsidRDefault="00E20A5E" w:rsidP="00E20A5E">
            <w:pPr>
              <w:pStyle w:val="ListParagraph"/>
              <w:numPr>
                <w:ilvl w:val="0"/>
                <w:numId w:val="16"/>
              </w:numPr>
              <w:ind w:left="444"/>
              <w:rPr>
                <w:szCs w:val="20"/>
              </w:rPr>
            </w:pPr>
            <w:r w:rsidRPr="00106253">
              <w:rPr>
                <w:szCs w:val="20"/>
              </w:rPr>
              <w:t xml:space="preserve">Section </w:t>
            </w:r>
            <w:r w:rsidR="00184664" w:rsidRPr="00106253">
              <w:rPr>
                <w:szCs w:val="20"/>
              </w:rPr>
              <w:fldChar w:fldCharType="begin"/>
            </w:r>
            <w:r w:rsidRPr="00106253">
              <w:rPr>
                <w:szCs w:val="20"/>
              </w:rPr>
              <w:instrText xml:space="preserve"> REF _Ref374710271 \r \h </w:instrText>
            </w:r>
            <w:r w:rsidR="00184664" w:rsidRPr="00106253">
              <w:rPr>
                <w:szCs w:val="20"/>
              </w:rPr>
            </w:r>
            <w:r w:rsidR="00106253">
              <w:rPr>
                <w:szCs w:val="20"/>
              </w:rPr>
              <w:instrText xml:space="preserve"> \* MERGEFORMAT </w:instrText>
            </w:r>
            <w:r w:rsidR="00184664" w:rsidRPr="00106253">
              <w:rPr>
                <w:szCs w:val="20"/>
              </w:rPr>
              <w:fldChar w:fldCharType="separate"/>
            </w:r>
            <w:r w:rsidRPr="00106253">
              <w:rPr>
                <w:szCs w:val="20"/>
              </w:rPr>
              <w:t>4.6</w:t>
            </w:r>
            <w:r w:rsidR="00184664" w:rsidRPr="00106253">
              <w:rPr>
                <w:szCs w:val="20"/>
              </w:rPr>
              <w:fldChar w:fldCharType="end"/>
            </w:r>
            <w:r w:rsidRPr="00106253">
              <w:rPr>
                <w:szCs w:val="20"/>
              </w:rPr>
              <w:t>:  Clarified that transaction modifications can be applied in transactions with rainchecks issued.</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E20A5E" w:rsidRPr="00106253" w:rsidRDefault="00E20A5E" w:rsidP="001E3524">
            <w:pPr>
              <w:rPr>
                <w:szCs w:val="20"/>
              </w:rPr>
            </w:pPr>
            <w:r w:rsidRPr="00106253">
              <w:rPr>
                <w:szCs w:val="20"/>
              </w:rPr>
              <w:t>12/13/2013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E20A5E" w:rsidRPr="00106253" w:rsidRDefault="00E20A5E" w:rsidP="001E3524">
            <w:pPr>
              <w:rPr>
                <w:szCs w:val="20"/>
              </w:rPr>
            </w:pPr>
            <w:r w:rsidRPr="00106253">
              <w:rPr>
                <w:szCs w:val="20"/>
              </w:rPr>
              <w:t>1.1</w:t>
            </w:r>
          </w:p>
        </w:tc>
      </w:tr>
      <w:tr w:rsidR="005368D6" w:rsidRPr="00106253"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5368D6" w:rsidRPr="00106253" w:rsidRDefault="005368D6" w:rsidP="001E3524">
            <w:pPr>
              <w:rPr>
                <w:szCs w:val="20"/>
              </w:rPr>
            </w:pPr>
            <w:r w:rsidRPr="00106253">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5368D6" w:rsidRPr="00106253" w:rsidRDefault="005368D6" w:rsidP="00E20A5E">
            <w:pPr>
              <w:pStyle w:val="ListParagraph"/>
              <w:numPr>
                <w:ilvl w:val="0"/>
                <w:numId w:val="16"/>
              </w:numPr>
              <w:ind w:left="444"/>
              <w:rPr>
                <w:szCs w:val="20"/>
              </w:rPr>
            </w:pPr>
            <w:r w:rsidRPr="00106253">
              <w:rPr>
                <w:szCs w:val="20"/>
              </w:rPr>
              <w:t xml:space="preserve">Section </w:t>
            </w:r>
            <w:r w:rsidR="00184664" w:rsidRPr="00106253">
              <w:rPr>
                <w:szCs w:val="20"/>
              </w:rPr>
              <w:fldChar w:fldCharType="begin"/>
            </w:r>
            <w:r w:rsidRPr="00106253">
              <w:rPr>
                <w:szCs w:val="20"/>
              </w:rPr>
              <w:instrText xml:space="preserve"> REF _Ref385926966 \r \h </w:instrText>
            </w:r>
            <w:r w:rsidR="00184664" w:rsidRPr="00106253">
              <w:rPr>
                <w:szCs w:val="20"/>
              </w:rPr>
            </w:r>
            <w:r w:rsidR="00106253">
              <w:rPr>
                <w:szCs w:val="20"/>
              </w:rPr>
              <w:instrText xml:space="preserve"> \* MERGEFORMAT </w:instrText>
            </w:r>
            <w:r w:rsidR="00184664" w:rsidRPr="00106253">
              <w:rPr>
                <w:szCs w:val="20"/>
              </w:rPr>
              <w:fldChar w:fldCharType="separate"/>
            </w:r>
            <w:r w:rsidRPr="00106253">
              <w:rPr>
                <w:szCs w:val="20"/>
              </w:rPr>
              <w:t>2.6</w:t>
            </w:r>
            <w:r w:rsidR="00184664" w:rsidRPr="00106253">
              <w:rPr>
                <w:szCs w:val="20"/>
              </w:rPr>
              <w:fldChar w:fldCharType="end"/>
            </w:r>
            <w:r w:rsidRPr="00106253">
              <w:rPr>
                <w:szCs w:val="20"/>
              </w:rPr>
              <w:t xml:space="preserve">:  </w:t>
            </w:r>
            <w:r w:rsidR="00D862A2" w:rsidRPr="00106253">
              <w:rPr>
                <w:szCs w:val="20"/>
              </w:rPr>
              <w:t xml:space="preserve">Added note that when a parent item is marked for raincheck issuance, the child item is automatically removed by system.  </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5368D6" w:rsidRPr="00106253" w:rsidRDefault="005368D6" w:rsidP="001E3524">
            <w:pPr>
              <w:rPr>
                <w:szCs w:val="20"/>
              </w:rPr>
            </w:pPr>
            <w:r w:rsidRPr="00106253">
              <w:rPr>
                <w:szCs w:val="20"/>
              </w:rPr>
              <w:t>4/22/2014</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5368D6" w:rsidRPr="00106253" w:rsidRDefault="005368D6" w:rsidP="001E3524">
            <w:pPr>
              <w:rPr>
                <w:szCs w:val="20"/>
              </w:rPr>
            </w:pPr>
            <w:r w:rsidRPr="00106253">
              <w:rPr>
                <w:szCs w:val="20"/>
              </w:rPr>
              <w:t>1.2</w:t>
            </w:r>
          </w:p>
        </w:tc>
      </w:tr>
      <w:tr w:rsidR="00C216F7" w:rsidRPr="00106253"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C216F7" w:rsidRPr="00106253" w:rsidRDefault="00C216F7" w:rsidP="001E3524">
            <w:pPr>
              <w:rPr>
                <w:szCs w:val="20"/>
              </w:rPr>
            </w:pPr>
            <w:r w:rsidRPr="00106253">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C216F7" w:rsidRPr="00106253" w:rsidRDefault="00EC46C4" w:rsidP="00E20A5E">
            <w:pPr>
              <w:pStyle w:val="ListParagraph"/>
              <w:numPr>
                <w:ilvl w:val="0"/>
                <w:numId w:val="16"/>
              </w:numPr>
              <w:ind w:left="444"/>
              <w:rPr>
                <w:szCs w:val="20"/>
              </w:rPr>
            </w:pPr>
            <w:r w:rsidRPr="00106253">
              <w:rPr>
                <w:szCs w:val="20"/>
              </w:rPr>
              <w:t xml:space="preserve">Section </w:t>
            </w:r>
            <w:r w:rsidRPr="00106253">
              <w:rPr>
                <w:szCs w:val="20"/>
              </w:rPr>
              <w:fldChar w:fldCharType="begin"/>
            </w:r>
            <w:r w:rsidRPr="00106253">
              <w:rPr>
                <w:szCs w:val="20"/>
              </w:rPr>
              <w:instrText xml:space="preserve"> REF _Ref398129072 \r \h </w:instrText>
            </w:r>
            <w:r w:rsidRPr="00106253">
              <w:rPr>
                <w:szCs w:val="20"/>
              </w:rPr>
            </w:r>
            <w:r w:rsidR="00106253">
              <w:rPr>
                <w:szCs w:val="20"/>
              </w:rPr>
              <w:instrText xml:space="preserve"> \* MERGEFORMAT </w:instrText>
            </w:r>
            <w:r w:rsidRPr="00106253">
              <w:rPr>
                <w:szCs w:val="20"/>
              </w:rPr>
              <w:fldChar w:fldCharType="separate"/>
            </w:r>
            <w:r w:rsidRPr="00106253">
              <w:rPr>
                <w:szCs w:val="20"/>
              </w:rPr>
              <w:t>1.3</w:t>
            </w:r>
            <w:r w:rsidRPr="00106253">
              <w:rPr>
                <w:szCs w:val="20"/>
              </w:rPr>
              <w:fldChar w:fldCharType="end"/>
            </w:r>
            <w:r w:rsidRPr="00106253">
              <w:rPr>
                <w:szCs w:val="20"/>
              </w:rPr>
              <w:t>:  Added parameter for raincheck policy days.</w:t>
            </w:r>
          </w:p>
          <w:p w:rsidR="00EC46C4" w:rsidRPr="00106253" w:rsidRDefault="00EC46C4" w:rsidP="00E20A5E">
            <w:pPr>
              <w:pStyle w:val="ListParagraph"/>
              <w:numPr>
                <w:ilvl w:val="0"/>
                <w:numId w:val="16"/>
              </w:numPr>
              <w:ind w:left="444"/>
              <w:rPr>
                <w:szCs w:val="20"/>
              </w:rPr>
            </w:pPr>
            <w:r w:rsidRPr="00106253">
              <w:rPr>
                <w:szCs w:val="20"/>
              </w:rPr>
              <w:t xml:space="preserve">Section </w:t>
            </w:r>
            <w:r w:rsidRPr="00106253">
              <w:rPr>
                <w:szCs w:val="20"/>
              </w:rPr>
              <w:fldChar w:fldCharType="begin"/>
            </w:r>
            <w:r w:rsidRPr="00106253">
              <w:rPr>
                <w:szCs w:val="20"/>
              </w:rPr>
              <w:instrText xml:space="preserve"> REF _Ref398129115 \r \h </w:instrText>
            </w:r>
            <w:r w:rsidRPr="00106253">
              <w:rPr>
                <w:szCs w:val="20"/>
              </w:rPr>
            </w:r>
            <w:r w:rsidR="00106253">
              <w:rPr>
                <w:szCs w:val="20"/>
              </w:rPr>
              <w:instrText xml:space="preserve"> \* MERGEFORMAT </w:instrText>
            </w:r>
            <w:r w:rsidRPr="00106253">
              <w:rPr>
                <w:szCs w:val="20"/>
              </w:rPr>
              <w:fldChar w:fldCharType="separate"/>
            </w:r>
            <w:r w:rsidRPr="00106253">
              <w:rPr>
                <w:szCs w:val="20"/>
              </w:rPr>
              <w:t>3.3</w:t>
            </w:r>
            <w:r w:rsidRPr="00106253">
              <w:rPr>
                <w:szCs w:val="20"/>
              </w:rPr>
              <w:fldChar w:fldCharType="end"/>
            </w:r>
            <w:r w:rsidRPr="00106253">
              <w:rPr>
                <w:szCs w:val="20"/>
              </w:rPr>
              <w:t>:  Added check for policy days.</w:t>
            </w:r>
          </w:p>
          <w:p w:rsidR="00EC46C4" w:rsidRPr="00106253" w:rsidRDefault="00EC46C4" w:rsidP="00E20A5E">
            <w:pPr>
              <w:pStyle w:val="ListParagraph"/>
              <w:numPr>
                <w:ilvl w:val="0"/>
                <w:numId w:val="16"/>
              </w:numPr>
              <w:ind w:left="444"/>
              <w:rPr>
                <w:szCs w:val="20"/>
              </w:rPr>
            </w:pPr>
            <w:r w:rsidRPr="00106253">
              <w:rPr>
                <w:szCs w:val="20"/>
              </w:rPr>
              <w:t xml:space="preserve">Section </w:t>
            </w:r>
            <w:r w:rsidRPr="00106253">
              <w:rPr>
                <w:szCs w:val="20"/>
              </w:rPr>
              <w:fldChar w:fldCharType="begin"/>
            </w:r>
            <w:r w:rsidRPr="00106253">
              <w:rPr>
                <w:szCs w:val="20"/>
              </w:rPr>
              <w:instrText xml:space="preserve"> REF _Ref398128776 \r \h </w:instrText>
            </w:r>
            <w:r w:rsidRPr="00106253">
              <w:rPr>
                <w:szCs w:val="20"/>
              </w:rPr>
            </w:r>
            <w:r w:rsidR="00106253">
              <w:rPr>
                <w:szCs w:val="20"/>
              </w:rPr>
              <w:instrText xml:space="preserve"> \* MERGEFORMAT </w:instrText>
            </w:r>
            <w:r w:rsidRPr="00106253">
              <w:rPr>
                <w:szCs w:val="20"/>
              </w:rPr>
              <w:fldChar w:fldCharType="separate"/>
            </w:r>
            <w:r w:rsidRPr="00106253">
              <w:rPr>
                <w:szCs w:val="20"/>
              </w:rPr>
              <w:t>5.1.2</w:t>
            </w:r>
            <w:r w:rsidRPr="00106253">
              <w:rPr>
                <w:szCs w:val="20"/>
              </w:rPr>
              <w:fldChar w:fldCharType="end"/>
            </w:r>
            <w:r w:rsidRPr="00106253">
              <w:rPr>
                <w:szCs w:val="20"/>
              </w:rPr>
              <w:t>:  Added message to display when raincheck out of policy.</w:t>
            </w:r>
          </w:p>
          <w:p w:rsidR="00EC46C4" w:rsidRPr="00106253" w:rsidRDefault="00EC46C4" w:rsidP="00E20A5E">
            <w:pPr>
              <w:pStyle w:val="ListParagraph"/>
              <w:numPr>
                <w:ilvl w:val="0"/>
                <w:numId w:val="16"/>
              </w:numPr>
              <w:ind w:left="444"/>
              <w:rPr>
                <w:szCs w:val="20"/>
              </w:rPr>
            </w:pPr>
            <w:r w:rsidRPr="00106253">
              <w:rPr>
                <w:szCs w:val="20"/>
              </w:rPr>
              <w:t xml:space="preserve">Section </w:t>
            </w:r>
            <w:r w:rsidRPr="00106253">
              <w:rPr>
                <w:szCs w:val="20"/>
              </w:rPr>
              <w:fldChar w:fldCharType="begin"/>
            </w:r>
            <w:r w:rsidRPr="00106253">
              <w:rPr>
                <w:szCs w:val="20"/>
              </w:rPr>
              <w:instrText xml:space="preserve"> REF _Ref398129420 \r \h </w:instrText>
            </w:r>
            <w:r w:rsidRPr="00106253">
              <w:rPr>
                <w:szCs w:val="20"/>
              </w:rPr>
            </w:r>
            <w:r w:rsidR="00106253">
              <w:rPr>
                <w:szCs w:val="20"/>
              </w:rPr>
              <w:instrText xml:space="preserve"> \* MERGEFORMAT </w:instrText>
            </w:r>
            <w:r w:rsidRPr="00106253">
              <w:rPr>
                <w:szCs w:val="20"/>
              </w:rPr>
              <w:fldChar w:fldCharType="separate"/>
            </w:r>
            <w:r w:rsidRPr="00106253">
              <w:rPr>
                <w:szCs w:val="20"/>
              </w:rPr>
              <w:t>8</w:t>
            </w:r>
            <w:r w:rsidRPr="00106253">
              <w:rPr>
                <w:szCs w:val="20"/>
              </w:rPr>
              <w:fldChar w:fldCharType="end"/>
            </w:r>
            <w:r w:rsidRPr="00106253">
              <w:rPr>
                <w:szCs w:val="20"/>
              </w:rPr>
              <w:t>:  Added requirements matrix.</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C216F7" w:rsidRPr="00106253" w:rsidRDefault="00FD5CEF" w:rsidP="001E3524">
            <w:pPr>
              <w:rPr>
                <w:szCs w:val="20"/>
              </w:rPr>
            </w:pPr>
            <w:r w:rsidRPr="00106253">
              <w:rPr>
                <w:szCs w:val="20"/>
              </w:rPr>
              <w:t>9/10/2014</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C216F7" w:rsidRPr="00106253" w:rsidRDefault="00FD5CEF" w:rsidP="001E3524">
            <w:pPr>
              <w:rPr>
                <w:szCs w:val="20"/>
              </w:rPr>
            </w:pPr>
            <w:r w:rsidRPr="00106253">
              <w:rPr>
                <w:szCs w:val="20"/>
              </w:rPr>
              <w:t>1.3</w:t>
            </w:r>
          </w:p>
        </w:tc>
      </w:tr>
      <w:tr w:rsidR="00B505DD" w:rsidRPr="00106253" w:rsidTr="001E3524">
        <w:trPr>
          <w:cantSplit/>
          <w:ins w:id="99" w:author="Amy Byers" w:date="2015-03-23T12:01:00Z"/>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B505DD" w:rsidRPr="00106253" w:rsidRDefault="00B505DD" w:rsidP="001E3524">
            <w:pPr>
              <w:rPr>
                <w:ins w:id="100" w:author="Amy Byers" w:date="2015-03-23T12:01:00Z"/>
                <w:szCs w:val="20"/>
              </w:rPr>
            </w:pPr>
            <w:ins w:id="101" w:author="Amy Byers" w:date="2015-03-23T12:01:00Z">
              <w:r>
                <w:rPr>
                  <w:szCs w:val="20"/>
                </w:rPr>
                <w:t>Amy Byers</w:t>
              </w:r>
            </w:ins>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B505DD" w:rsidRPr="00106253" w:rsidRDefault="00B505DD" w:rsidP="00E20A5E">
            <w:pPr>
              <w:pStyle w:val="ListParagraph"/>
              <w:numPr>
                <w:ilvl w:val="0"/>
                <w:numId w:val="16"/>
              </w:numPr>
              <w:ind w:left="444"/>
              <w:rPr>
                <w:ins w:id="102" w:author="Amy Byers" w:date="2015-03-23T12:01:00Z"/>
                <w:szCs w:val="20"/>
              </w:rPr>
            </w:pPr>
            <w:ins w:id="103" w:author="Amy Byers" w:date="2015-03-23T12:01:00Z">
              <w:r>
                <w:rPr>
                  <w:szCs w:val="20"/>
                </w:rPr>
                <w:t>Added quantity restrictions</w:t>
              </w:r>
            </w:ins>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B505DD" w:rsidRPr="00106253" w:rsidRDefault="00B505DD" w:rsidP="001E3524">
            <w:pPr>
              <w:rPr>
                <w:ins w:id="104" w:author="Amy Byers" w:date="2015-03-23T12:01:00Z"/>
                <w:szCs w:val="20"/>
              </w:rPr>
            </w:pPr>
            <w:ins w:id="105" w:author="Amy Byers" w:date="2015-03-23T12:01:00Z">
              <w:r>
                <w:rPr>
                  <w:szCs w:val="20"/>
                </w:rPr>
                <w:t>3/23/2015</w:t>
              </w:r>
            </w:ins>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B505DD" w:rsidRPr="00106253" w:rsidRDefault="00B505DD" w:rsidP="001E3524">
            <w:pPr>
              <w:rPr>
                <w:ins w:id="106" w:author="Amy Byers" w:date="2015-03-23T12:01:00Z"/>
                <w:szCs w:val="20"/>
              </w:rPr>
            </w:pPr>
            <w:ins w:id="107" w:author="Amy Byers" w:date="2015-03-23T12:01:00Z">
              <w:r>
                <w:rPr>
                  <w:szCs w:val="20"/>
                </w:rPr>
                <w:t>1.4</w:t>
              </w:r>
            </w:ins>
          </w:p>
        </w:tc>
      </w:tr>
    </w:tbl>
    <w:p w:rsidR="00C216F7" w:rsidRPr="00106253" w:rsidRDefault="00C216F7" w:rsidP="00C216F7">
      <w:pPr>
        <w:rPr>
          <w:sz w:val="24"/>
        </w:rPr>
      </w:pPr>
      <w:bookmarkStart w:id="108" w:name="_Toc320880027"/>
    </w:p>
    <w:p w:rsidR="00C216F7" w:rsidRPr="00106253" w:rsidRDefault="00C216F7" w:rsidP="00C216F7">
      <w:pPr>
        <w:pStyle w:val="Heading1"/>
        <w:rPr>
          <w:i/>
        </w:rPr>
      </w:pPr>
      <w:bookmarkStart w:id="109" w:name="_Toc323725623"/>
      <w:bookmarkStart w:id="110" w:name="_Toc323818563"/>
      <w:bookmarkStart w:id="111" w:name="_Toc324415480"/>
      <w:bookmarkStart w:id="112" w:name="_Toc324417917"/>
      <w:bookmarkStart w:id="113" w:name="_Toc396840534"/>
      <w:bookmarkStart w:id="114" w:name="_Toc398125250"/>
      <w:bookmarkStart w:id="115" w:name="_Ref398129420"/>
      <w:bookmarkStart w:id="116" w:name="_Toc398129547"/>
      <w:r w:rsidRPr="00106253">
        <w:rPr>
          <w:i/>
        </w:rPr>
        <w:t xml:space="preserve">Appendix </w:t>
      </w:r>
      <w:r w:rsidRPr="00106253">
        <w:rPr>
          <w:i/>
        </w:rPr>
        <w:fldChar w:fldCharType="begin"/>
      </w:r>
      <w:r w:rsidRPr="00106253">
        <w:rPr>
          <w:i/>
        </w:rPr>
        <w:instrText xml:space="preserve"> AUTONUMLGL  \* ALPHABETIC \e </w:instrText>
      </w:r>
      <w:r w:rsidRPr="00106253">
        <w:rPr>
          <w:i/>
        </w:rPr>
        <w:fldChar w:fldCharType="end"/>
      </w:r>
      <w:r w:rsidRPr="00106253">
        <w:rPr>
          <w:i/>
        </w:rPr>
        <w:t>: Source Documentation</w:t>
      </w:r>
      <w:bookmarkEnd w:id="109"/>
      <w:bookmarkEnd w:id="110"/>
      <w:bookmarkEnd w:id="111"/>
      <w:bookmarkEnd w:id="112"/>
      <w:bookmarkEnd w:id="113"/>
      <w:bookmarkEnd w:id="114"/>
      <w:bookmarkEnd w:id="115"/>
      <w:bookmarkEnd w:id="116"/>
    </w:p>
    <w:p w:rsidR="00C216F7" w:rsidRPr="00106253" w:rsidRDefault="00C216F7" w:rsidP="00C216F7">
      <w:pPr>
        <w:pStyle w:val="BodyText"/>
        <w:numPr>
          <w:ilvl w:val="0"/>
          <w:numId w:val="1"/>
        </w:numPr>
      </w:pPr>
      <w:r w:rsidRPr="00106253">
        <w:t>Requirement Specification - XPOS</w:t>
      </w:r>
    </w:p>
    <w:p w:rsidR="00C216F7" w:rsidRPr="00106253" w:rsidRDefault="00C216F7" w:rsidP="00C216F7">
      <w:pPr>
        <w:pStyle w:val="Heading2"/>
        <w:ind w:left="504" w:hanging="504"/>
      </w:pPr>
      <w:bookmarkStart w:id="117" w:name="_Ref265236436"/>
      <w:bookmarkStart w:id="118" w:name="_Toc323725624"/>
      <w:bookmarkStart w:id="119" w:name="_Toc323818564"/>
      <w:bookmarkStart w:id="120" w:name="_Toc324415481"/>
      <w:bookmarkStart w:id="121" w:name="_Toc324417918"/>
      <w:bookmarkStart w:id="122" w:name="_Toc396840535"/>
      <w:bookmarkStart w:id="123" w:name="_Toc398125251"/>
      <w:bookmarkStart w:id="124" w:name="_Toc398129548"/>
      <w:r w:rsidRPr="00106253">
        <w:t>Functional Requirements</w:t>
      </w:r>
      <w:bookmarkEnd w:id="117"/>
      <w:bookmarkEnd w:id="118"/>
      <w:bookmarkEnd w:id="119"/>
      <w:bookmarkEnd w:id="120"/>
      <w:bookmarkEnd w:id="121"/>
      <w:bookmarkEnd w:id="122"/>
      <w:bookmarkEnd w:id="123"/>
      <w:bookmarkEnd w:id="124"/>
    </w:p>
    <w:tbl>
      <w:tblPr>
        <w:tblW w:w="488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73"/>
        <w:gridCol w:w="1678"/>
        <w:gridCol w:w="1530"/>
        <w:gridCol w:w="3925"/>
        <w:gridCol w:w="2628"/>
      </w:tblGrid>
      <w:tr w:rsidR="00C216F7" w:rsidRPr="00106253" w:rsidTr="00C216F7">
        <w:trPr>
          <w:cantSplit/>
          <w:tblHeader/>
        </w:trPr>
        <w:tc>
          <w:tcPr>
            <w:tcW w:w="77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C216F7" w:rsidRPr="00106253" w:rsidRDefault="00C216F7" w:rsidP="00C216F7">
            <w:pPr>
              <w:rPr>
                <w:b/>
                <w:bCs/>
                <w:szCs w:val="20"/>
              </w:rPr>
            </w:pPr>
            <w:r w:rsidRPr="00106253">
              <w:rPr>
                <w:b/>
                <w:bCs/>
                <w:szCs w:val="20"/>
              </w:rPr>
              <w:t>ID</w:t>
            </w:r>
          </w:p>
        </w:tc>
        <w:tc>
          <w:tcPr>
            <w:tcW w:w="171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C216F7" w:rsidRPr="00106253" w:rsidRDefault="00C216F7" w:rsidP="00C216F7">
            <w:pPr>
              <w:rPr>
                <w:b/>
                <w:bCs/>
                <w:szCs w:val="20"/>
              </w:rPr>
            </w:pPr>
            <w:r w:rsidRPr="00106253">
              <w:rPr>
                <w:b/>
                <w:bCs/>
                <w:szCs w:val="20"/>
              </w:rPr>
              <w:t>Category</w:t>
            </w:r>
          </w:p>
        </w:tc>
        <w:tc>
          <w:tcPr>
            <w:tcW w:w="154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C216F7" w:rsidRPr="00106253" w:rsidRDefault="00C216F7" w:rsidP="00C216F7">
            <w:pPr>
              <w:rPr>
                <w:b/>
                <w:bCs/>
                <w:szCs w:val="20"/>
              </w:rPr>
            </w:pPr>
            <w:r w:rsidRPr="00106253">
              <w:rPr>
                <w:b/>
                <w:bCs/>
                <w:szCs w:val="20"/>
              </w:rPr>
              <w:t>Sub-Category</w:t>
            </w:r>
          </w:p>
        </w:tc>
        <w:tc>
          <w:tcPr>
            <w:tcW w:w="406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C216F7" w:rsidRPr="00106253" w:rsidRDefault="00C216F7" w:rsidP="00C216F7">
            <w:pPr>
              <w:rPr>
                <w:b/>
                <w:bCs/>
                <w:szCs w:val="20"/>
              </w:rPr>
            </w:pPr>
            <w:r w:rsidRPr="00106253">
              <w:rPr>
                <w:b/>
                <w:bCs/>
                <w:szCs w:val="20"/>
              </w:rPr>
              <w:t>Description</w:t>
            </w:r>
          </w:p>
        </w:tc>
        <w:tc>
          <w:tcPr>
            <w:tcW w:w="267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C216F7" w:rsidRPr="00106253" w:rsidRDefault="00C216F7" w:rsidP="00C216F7">
            <w:pPr>
              <w:rPr>
                <w:b/>
                <w:bCs/>
                <w:szCs w:val="20"/>
              </w:rPr>
            </w:pPr>
            <w:r w:rsidRPr="00106253">
              <w:rPr>
                <w:b/>
                <w:bCs/>
                <w:szCs w:val="20"/>
              </w:rPr>
              <w:t>Section(s)</w:t>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2.39</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Raincheck functionality will be added to XPOS allowing a user to issue rainchecks.</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Cs w:val="20"/>
              </w:rPr>
            </w:pPr>
            <w:r w:rsidRPr="00106253">
              <w:rPr>
                <w:szCs w:val="20"/>
              </w:rPr>
              <w:fldChar w:fldCharType="begin"/>
            </w:r>
            <w:r w:rsidRPr="00106253">
              <w:rPr>
                <w:szCs w:val="20"/>
              </w:rPr>
              <w:instrText xml:space="preserve"> REF _Ref398125853 \r \h  \* MERGEFORMAT </w:instrText>
            </w:r>
            <w:r w:rsidRPr="00106253">
              <w:rPr>
                <w:szCs w:val="20"/>
              </w:rPr>
            </w:r>
            <w:r w:rsidRPr="00106253">
              <w:rPr>
                <w:szCs w:val="20"/>
              </w:rPr>
              <w:fldChar w:fldCharType="separate"/>
            </w:r>
            <w:r w:rsidRPr="00106253">
              <w:rPr>
                <w:szCs w:val="20"/>
              </w:rPr>
              <w:t>2</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_Ref398125857 \h  \* MERGEFORMAT </w:instrText>
            </w:r>
            <w:r w:rsidRPr="00106253">
              <w:rPr>
                <w:szCs w:val="20"/>
              </w:rPr>
            </w:r>
            <w:r w:rsidRPr="00106253">
              <w:rPr>
                <w:szCs w:val="20"/>
              </w:rPr>
              <w:fldChar w:fldCharType="separate"/>
            </w:r>
            <w:r w:rsidRPr="00106253">
              <w:rPr>
                <w:i/>
                <w:szCs w:val="20"/>
              </w:rPr>
              <w:t>USE CASE: Issue Raincheck</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2.39.1</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EHF SKUs that are related to the rainchecked item will be removed from the transaction.  A customer will not be charged for EHF without the purchase of the item and the EHF SKU will not be rainchecked.</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Cs w:val="20"/>
              </w:rPr>
            </w:pPr>
            <w:r w:rsidRPr="00106253">
              <w:rPr>
                <w:szCs w:val="20"/>
              </w:rPr>
              <w:fldChar w:fldCharType="begin"/>
            </w:r>
            <w:r w:rsidRPr="00106253">
              <w:rPr>
                <w:szCs w:val="20"/>
              </w:rPr>
              <w:instrText xml:space="preserve"> REF _Ref398125968 \r \h  \* MERGEFORMAT </w:instrText>
            </w:r>
            <w:r w:rsidRPr="00106253">
              <w:rPr>
                <w:szCs w:val="20"/>
              </w:rPr>
            </w:r>
            <w:r w:rsidRPr="00106253">
              <w:rPr>
                <w:szCs w:val="20"/>
              </w:rPr>
              <w:fldChar w:fldCharType="separate"/>
            </w:r>
            <w:r w:rsidRPr="00106253">
              <w:rPr>
                <w:szCs w:val="20"/>
              </w:rPr>
              <w:t>2.6</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_Ref398125972 \h  \* MERGEFORMAT </w:instrText>
            </w:r>
            <w:r w:rsidRPr="00106253">
              <w:rPr>
                <w:szCs w:val="20"/>
              </w:rPr>
            </w:r>
            <w:r w:rsidRPr="00106253">
              <w:rPr>
                <w:szCs w:val="20"/>
              </w:rPr>
              <w:fldChar w:fldCharType="separate"/>
            </w:r>
            <w:r w:rsidRPr="00106253">
              <w:rPr>
                <w:szCs w:val="20"/>
              </w:rPr>
              <w:t>Special Requirements</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2.54</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A user will be able to redeem an issued raincheck, by scanning the raincheck barcode on the sale transaction.</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Cs w:val="20"/>
              </w:rPr>
            </w:pPr>
            <w:r w:rsidRPr="00106253">
              <w:rPr>
                <w:szCs w:val="20"/>
              </w:rPr>
              <w:fldChar w:fldCharType="begin"/>
            </w:r>
            <w:r w:rsidRPr="00106253">
              <w:rPr>
                <w:szCs w:val="20"/>
              </w:rPr>
              <w:instrText xml:space="preserve"> REF _Ref398126015 \r \h  \* MERGEFORMAT </w:instrText>
            </w:r>
            <w:r w:rsidRPr="00106253">
              <w:rPr>
                <w:szCs w:val="20"/>
              </w:rPr>
            </w:r>
            <w:r w:rsidRPr="00106253">
              <w:rPr>
                <w:szCs w:val="20"/>
              </w:rPr>
              <w:fldChar w:fldCharType="separate"/>
            </w:r>
            <w:r w:rsidRPr="00106253">
              <w:rPr>
                <w:szCs w:val="20"/>
              </w:rPr>
              <w:t>3.2</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_Ref398126019 \h  \* MERGEFORMAT </w:instrText>
            </w:r>
            <w:r w:rsidRPr="00106253">
              <w:rPr>
                <w:szCs w:val="20"/>
              </w:rPr>
            </w:r>
            <w:r w:rsidRPr="00106253">
              <w:rPr>
                <w:szCs w:val="20"/>
              </w:rPr>
              <w:fldChar w:fldCharType="separate"/>
            </w:r>
            <w:r w:rsidRPr="00106253">
              <w:rPr>
                <w:szCs w:val="20"/>
              </w:rPr>
              <w:t>Precondition</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lastRenderedPageBreak/>
              <w:t>2.54.2</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A raincheck receipt may be applied to the transaction prior to the SKU being applied to the transaction, or after the SKU has been applied to the transaction.</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Cs w:val="20"/>
              </w:rPr>
            </w:pPr>
            <w:r w:rsidRPr="00106253">
              <w:rPr>
                <w:szCs w:val="20"/>
              </w:rPr>
              <w:fldChar w:fldCharType="begin"/>
            </w:r>
            <w:r w:rsidRPr="00106253">
              <w:rPr>
                <w:szCs w:val="20"/>
              </w:rPr>
              <w:instrText xml:space="preserve"> REF _Ref398126066 \r \h  \* MERGEFORMAT </w:instrText>
            </w:r>
            <w:r w:rsidRPr="00106253">
              <w:rPr>
                <w:szCs w:val="20"/>
              </w:rPr>
            </w:r>
            <w:r w:rsidRPr="00106253">
              <w:rPr>
                <w:szCs w:val="20"/>
              </w:rPr>
              <w:fldChar w:fldCharType="separate"/>
            </w:r>
            <w:r w:rsidRPr="00106253">
              <w:rPr>
                <w:szCs w:val="20"/>
              </w:rPr>
              <w:t>3.3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_Ref398126069 \h  \* MERGEFORMAT </w:instrText>
            </w:r>
            <w:r w:rsidRPr="00106253">
              <w:rPr>
                <w:szCs w:val="20"/>
              </w:rPr>
            </w:r>
            <w:r w:rsidRPr="00106253">
              <w:rPr>
                <w:szCs w:val="20"/>
              </w:rPr>
              <w:fldChar w:fldCharType="separate"/>
            </w:r>
            <w:r w:rsidRPr="00106253">
              <w:rPr>
                <w:szCs w:val="20"/>
              </w:rPr>
              <w:t>Main Flow</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2.55</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POS will validate that the Raincheck being redeemed is still within the redemption policy (ex. 30 days from date of issue).</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450C08" w:rsidP="00C216F7">
            <w:pPr>
              <w:numPr>
                <w:ilvl w:val="0"/>
                <w:numId w:val="26"/>
              </w:numPr>
              <w:rPr>
                <w:szCs w:val="20"/>
              </w:rPr>
            </w:pPr>
            <w:r w:rsidRPr="00106253">
              <w:rPr>
                <w:szCs w:val="20"/>
              </w:rPr>
              <w:fldChar w:fldCharType="begin"/>
            </w:r>
            <w:r w:rsidRPr="00106253">
              <w:rPr>
                <w:szCs w:val="20"/>
              </w:rPr>
              <w:instrText xml:space="preserve"> REF _Ref398127355 \r \h  \* MERGEFORMAT </w:instrText>
            </w:r>
            <w:r w:rsidRPr="00106253">
              <w:rPr>
                <w:szCs w:val="20"/>
              </w:rPr>
            </w:r>
            <w:r w:rsidRPr="00106253">
              <w:rPr>
                <w:szCs w:val="20"/>
              </w:rPr>
              <w:fldChar w:fldCharType="separate"/>
            </w:r>
            <w:r w:rsidRPr="00106253">
              <w:rPr>
                <w:szCs w:val="20"/>
              </w:rPr>
              <w:t>1.3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_Ref398127358 \h  \* MERGEFORMAT </w:instrText>
            </w:r>
            <w:r w:rsidRPr="00106253">
              <w:rPr>
                <w:szCs w:val="20"/>
              </w:rPr>
            </w:r>
            <w:r w:rsidRPr="00106253">
              <w:rPr>
                <w:szCs w:val="20"/>
              </w:rPr>
              <w:fldChar w:fldCharType="separate"/>
            </w:r>
            <w:r w:rsidRPr="00106253">
              <w:rPr>
                <w:szCs w:val="20"/>
              </w:rPr>
              <w:t>Parameters and System Settings</w:t>
            </w:r>
            <w:r w:rsidRPr="00106253">
              <w:rPr>
                <w:szCs w:val="20"/>
              </w:rPr>
              <w:fldChar w:fldCharType="end"/>
            </w:r>
          </w:p>
          <w:p w:rsidR="00507C4C" w:rsidRPr="00106253" w:rsidRDefault="00507C4C" w:rsidP="00C216F7">
            <w:pPr>
              <w:numPr>
                <w:ilvl w:val="0"/>
                <w:numId w:val="26"/>
              </w:numPr>
              <w:rPr>
                <w:szCs w:val="20"/>
              </w:rPr>
            </w:pPr>
            <w:r w:rsidRPr="00106253">
              <w:rPr>
                <w:szCs w:val="20"/>
              </w:rPr>
              <w:fldChar w:fldCharType="begin"/>
            </w:r>
            <w:r w:rsidRPr="00106253">
              <w:rPr>
                <w:szCs w:val="20"/>
              </w:rPr>
              <w:instrText xml:space="preserve"> REF _Ref398126066 \r \h  \* MERGEFORMAT </w:instrText>
            </w:r>
            <w:r w:rsidRPr="00106253">
              <w:rPr>
                <w:szCs w:val="20"/>
              </w:rPr>
            </w:r>
            <w:r w:rsidRPr="00106253">
              <w:rPr>
                <w:szCs w:val="20"/>
              </w:rPr>
              <w:fldChar w:fldCharType="separate"/>
            </w:r>
            <w:r w:rsidRPr="00106253">
              <w:rPr>
                <w:szCs w:val="20"/>
              </w:rPr>
              <w:t>3.3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_Ref398126069 \h  \* MERGEFORMAT </w:instrText>
            </w:r>
            <w:r w:rsidRPr="00106253">
              <w:rPr>
                <w:szCs w:val="20"/>
              </w:rPr>
            </w:r>
            <w:r w:rsidRPr="00106253">
              <w:rPr>
                <w:szCs w:val="20"/>
              </w:rPr>
              <w:fldChar w:fldCharType="separate"/>
            </w:r>
            <w:r w:rsidRPr="00106253">
              <w:rPr>
                <w:szCs w:val="20"/>
              </w:rPr>
              <w:t>Main Flow</w:t>
            </w:r>
            <w:r w:rsidRPr="00106253">
              <w:rPr>
                <w:szCs w:val="20"/>
              </w:rPr>
              <w:fldChar w:fldCharType="end"/>
            </w:r>
          </w:p>
          <w:p w:rsidR="00507C4C" w:rsidRPr="00106253" w:rsidRDefault="00507C4C" w:rsidP="00C216F7">
            <w:pPr>
              <w:numPr>
                <w:ilvl w:val="0"/>
                <w:numId w:val="26"/>
              </w:numPr>
              <w:rPr>
                <w:szCs w:val="20"/>
              </w:rPr>
            </w:pPr>
            <w:r w:rsidRPr="00106253">
              <w:rPr>
                <w:szCs w:val="20"/>
              </w:rPr>
              <w:fldChar w:fldCharType="begin"/>
            </w:r>
            <w:r w:rsidRPr="00106253">
              <w:rPr>
                <w:szCs w:val="20"/>
              </w:rPr>
              <w:instrText xml:space="preserve"> REF _Ref398128776 \r \h  \* MERGEFORMAT </w:instrText>
            </w:r>
            <w:r w:rsidRPr="00106253">
              <w:rPr>
                <w:szCs w:val="20"/>
              </w:rPr>
            </w:r>
            <w:r w:rsidRPr="00106253">
              <w:rPr>
                <w:szCs w:val="20"/>
              </w:rPr>
              <w:fldChar w:fldCharType="separate"/>
            </w:r>
            <w:r w:rsidRPr="00106253">
              <w:rPr>
                <w:szCs w:val="20"/>
              </w:rPr>
              <w:t>5.1.2</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_Ref398128776 \h  \* MERGEFORMAT </w:instrText>
            </w:r>
            <w:r w:rsidRPr="00106253">
              <w:rPr>
                <w:szCs w:val="20"/>
              </w:rPr>
            </w:r>
            <w:r w:rsidRPr="00106253">
              <w:rPr>
                <w:szCs w:val="20"/>
              </w:rPr>
              <w:fldChar w:fldCharType="separate"/>
            </w:r>
            <w:r w:rsidRPr="00106253">
              <w:rPr>
                <w:szCs w:val="20"/>
              </w:rPr>
              <w:t>Raincheck not in Policy</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2.55.1</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 xml:space="preserve">If the raincheck is within redemption policy, the item price will be overridden to match the raincheck issue price (if applicable). </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 w:val="18"/>
                <w:szCs w:val="18"/>
              </w:rPr>
            </w:pPr>
            <w:r w:rsidRPr="00106253">
              <w:rPr>
                <w:szCs w:val="20"/>
              </w:rPr>
              <w:fldChar w:fldCharType="begin"/>
            </w:r>
            <w:r w:rsidRPr="00106253">
              <w:rPr>
                <w:szCs w:val="20"/>
              </w:rPr>
              <w:instrText xml:space="preserve"> REF _Ref398126066 \r \h  \* MERGEFORMAT </w:instrText>
            </w:r>
            <w:r w:rsidRPr="00106253">
              <w:rPr>
                <w:szCs w:val="20"/>
              </w:rPr>
            </w:r>
            <w:r w:rsidRPr="00106253">
              <w:rPr>
                <w:szCs w:val="20"/>
              </w:rPr>
              <w:fldChar w:fldCharType="separate"/>
            </w:r>
            <w:r w:rsidRPr="00106253">
              <w:rPr>
                <w:szCs w:val="20"/>
              </w:rPr>
              <w:t>3.3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_Ref398126069 \h  \* MERGEFORMAT </w:instrText>
            </w:r>
            <w:r w:rsidRPr="00106253">
              <w:rPr>
                <w:szCs w:val="20"/>
              </w:rPr>
            </w:r>
            <w:r w:rsidRPr="00106253">
              <w:rPr>
                <w:szCs w:val="20"/>
              </w:rPr>
              <w:fldChar w:fldCharType="separate"/>
            </w:r>
            <w:r w:rsidRPr="00106253">
              <w:rPr>
                <w:szCs w:val="20"/>
              </w:rPr>
              <w:t>Main Flow</w:t>
            </w:r>
            <w:r w:rsidRPr="00106253">
              <w:rPr>
                <w:szCs w:val="20"/>
              </w:rPr>
              <w:fldChar w:fldCharType="end"/>
            </w:r>
          </w:p>
        </w:tc>
      </w:tr>
      <w:tr w:rsidR="00C216F7"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2.55.2</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C216F7" w:rsidRPr="00106253" w:rsidRDefault="00C216F7" w:rsidP="00C216F7">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C216F7" w:rsidRPr="00106253" w:rsidRDefault="00C216F7" w:rsidP="00C216F7">
            <w:pPr>
              <w:rPr>
                <w:rFonts w:cs="Arial"/>
                <w:szCs w:val="20"/>
              </w:rPr>
            </w:pPr>
            <w:r w:rsidRPr="00106253">
              <w:rPr>
                <w:rFonts w:cs="Arial"/>
                <w:szCs w:val="20"/>
              </w:rPr>
              <w:t>If the raincheck is not within redemption policy, the item price will not be overridden, however the raincheck invoice number will still be applied and captured.</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216F7" w:rsidRPr="00106253" w:rsidRDefault="00C216F7" w:rsidP="00C216F7">
            <w:pPr>
              <w:numPr>
                <w:ilvl w:val="0"/>
                <w:numId w:val="26"/>
              </w:numPr>
              <w:rPr>
                <w:sz w:val="18"/>
                <w:szCs w:val="18"/>
              </w:rPr>
            </w:pPr>
            <w:r w:rsidRPr="00106253">
              <w:rPr>
                <w:szCs w:val="20"/>
              </w:rPr>
              <w:fldChar w:fldCharType="begin"/>
            </w:r>
            <w:r w:rsidRPr="00106253">
              <w:rPr>
                <w:szCs w:val="20"/>
              </w:rPr>
              <w:instrText xml:space="preserve"> REF _Ref398126066 \r \h  \* MERGEFORMAT </w:instrText>
            </w:r>
            <w:r w:rsidRPr="00106253">
              <w:rPr>
                <w:szCs w:val="20"/>
              </w:rPr>
            </w:r>
            <w:r w:rsidRPr="00106253">
              <w:rPr>
                <w:szCs w:val="20"/>
              </w:rPr>
              <w:fldChar w:fldCharType="separate"/>
            </w:r>
            <w:r w:rsidRPr="00106253">
              <w:rPr>
                <w:szCs w:val="20"/>
              </w:rPr>
              <w:t>3.3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_Ref398126069 \h  \* MERGEFORMAT </w:instrText>
            </w:r>
            <w:r w:rsidRPr="00106253">
              <w:rPr>
                <w:szCs w:val="20"/>
              </w:rPr>
            </w:r>
            <w:r w:rsidRPr="00106253">
              <w:rPr>
                <w:szCs w:val="20"/>
              </w:rPr>
              <w:fldChar w:fldCharType="separate"/>
            </w:r>
            <w:r w:rsidRPr="00106253">
              <w:rPr>
                <w:szCs w:val="20"/>
              </w:rPr>
              <w:t>Main Flow</w:t>
            </w:r>
            <w:r w:rsidRPr="00106253">
              <w:rPr>
                <w:szCs w:val="20"/>
              </w:rPr>
              <w:fldChar w:fldCharType="end"/>
            </w:r>
          </w:p>
        </w:tc>
      </w:tr>
      <w:tr w:rsidR="00507C4C"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2.55.3</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507C4C" w:rsidRPr="00106253" w:rsidRDefault="00507C4C" w:rsidP="00507C4C">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 xml:space="preserve">Raincheck redemption policy days shall be configurable, initially set to 30 days. </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507C4C" w:rsidRPr="00106253" w:rsidRDefault="00507C4C" w:rsidP="00507C4C">
            <w:pPr>
              <w:numPr>
                <w:ilvl w:val="0"/>
                <w:numId w:val="26"/>
              </w:numPr>
              <w:rPr>
                <w:szCs w:val="20"/>
              </w:rPr>
            </w:pPr>
            <w:r w:rsidRPr="00106253">
              <w:rPr>
                <w:szCs w:val="20"/>
              </w:rPr>
              <w:fldChar w:fldCharType="begin"/>
            </w:r>
            <w:r w:rsidRPr="00106253">
              <w:rPr>
                <w:szCs w:val="20"/>
              </w:rPr>
              <w:instrText xml:space="preserve"> REF _Ref398127355 \r \h  \* MERGEFORMAT </w:instrText>
            </w:r>
            <w:r w:rsidRPr="00106253">
              <w:rPr>
                <w:szCs w:val="20"/>
              </w:rPr>
            </w:r>
            <w:r w:rsidRPr="00106253">
              <w:rPr>
                <w:szCs w:val="20"/>
              </w:rPr>
              <w:fldChar w:fldCharType="separate"/>
            </w:r>
            <w:r w:rsidRPr="00106253">
              <w:rPr>
                <w:szCs w:val="20"/>
              </w:rPr>
              <w:t>1.3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_Ref398127358 \h  \* MERGEFORMAT </w:instrText>
            </w:r>
            <w:r w:rsidRPr="00106253">
              <w:rPr>
                <w:szCs w:val="20"/>
              </w:rPr>
            </w:r>
            <w:r w:rsidRPr="00106253">
              <w:rPr>
                <w:szCs w:val="20"/>
              </w:rPr>
              <w:fldChar w:fldCharType="separate"/>
            </w:r>
            <w:r w:rsidRPr="00106253">
              <w:rPr>
                <w:szCs w:val="20"/>
              </w:rPr>
              <w:t>Parameters and System Settings</w:t>
            </w:r>
            <w:r w:rsidRPr="00106253">
              <w:rPr>
                <w:szCs w:val="20"/>
              </w:rPr>
              <w:fldChar w:fldCharType="end"/>
            </w:r>
          </w:p>
          <w:p w:rsidR="00507C4C" w:rsidRPr="00106253" w:rsidRDefault="00507C4C" w:rsidP="00507C4C">
            <w:pPr>
              <w:numPr>
                <w:ilvl w:val="0"/>
                <w:numId w:val="26"/>
              </w:numPr>
              <w:rPr>
                <w:szCs w:val="20"/>
              </w:rPr>
            </w:pPr>
            <w:r w:rsidRPr="00106253">
              <w:rPr>
                <w:szCs w:val="20"/>
              </w:rPr>
              <w:fldChar w:fldCharType="begin"/>
            </w:r>
            <w:r w:rsidRPr="00106253">
              <w:rPr>
                <w:szCs w:val="20"/>
              </w:rPr>
              <w:instrText xml:space="preserve"> REF _Ref398126066 \r \h  \* MERGEFORMAT </w:instrText>
            </w:r>
            <w:r w:rsidRPr="00106253">
              <w:rPr>
                <w:szCs w:val="20"/>
              </w:rPr>
            </w:r>
            <w:r w:rsidRPr="00106253">
              <w:rPr>
                <w:szCs w:val="20"/>
              </w:rPr>
              <w:fldChar w:fldCharType="separate"/>
            </w:r>
            <w:r w:rsidRPr="00106253">
              <w:rPr>
                <w:szCs w:val="20"/>
              </w:rPr>
              <w:t>3.3</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_Ref398126069 \h  \* MERGEFORMAT </w:instrText>
            </w:r>
            <w:r w:rsidRPr="00106253">
              <w:rPr>
                <w:szCs w:val="20"/>
              </w:rPr>
            </w:r>
            <w:r w:rsidRPr="00106253">
              <w:rPr>
                <w:szCs w:val="20"/>
              </w:rPr>
              <w:fldChar w:fldCharType="separate"/>
            </w:r>
            <w:r w:rsidRPr="00106253">
              <w:rPr>
                <w:szCs w:val="20"/>
              </w:rPr>
              <w:t>Main Flow</w:t>
            </w:r>
            <w:r w:rsidRPr="00106253">
              <w:rPr>
                <w:szCs w:val="20"/>
              </w:rPr>
              <w:fldChar w:fldCharType="end"/>
            </w:r>
          </w:p>
          <w:p w:rsidR="00507C4C" w:rsidRPr="00106253" w:rsidRDefault="00507C4C" w:rsidP="00507C4C">
            <w:pPr>
              <w:numPr>
                <w:ilvl w:val="0"/>
                <w:numId w:val="26"/>
              </w:numPr>
              <w:rPr>
                <w:sz w:val="18"/>
                <w:szCs w:val="18"/>
              </w:rPr>
            </w:pPr>
            <w:r w:rsidRPr="00106253">
              <w:rPr>
                <w:szCs w:val="20"/>
              </w:rPr>
              <w:fldChar w:fldCharType="begin"/>
            </w:r>
            <w:r w:rsidRPr="00106253">
              <w:rPr>
                <w:szCs w:val="20"/>
              </w:rPr>
              <w:instrText xml:space="preserve"> REF _Ref398128776 \r \h  \* MERGEFORMAT </w:instrText>
            </w:r>
            <w:r w:rsidRPr="00106253">
              <w:rPr>
                <w:szCs w:val="20"/>
              </w:rPr>
            </w:r>
            <w:r w:rsidRPr="00106253">
              <w:rPr>
                <w:szCs w:val="20"/>
              </w:rPr>
              <w:fldChar w:fldCharType="separate"/>
            </w:r>
            <w:r w:rsidRPr="00106253">
              <w:rPr>
                <w:szCs w:val="20"/>
              </w:rPr>
              <w:t>5.1.2</w:t>
            </w:r>
            <w:r w:rsidRPr="00106253">
              <w:rPr>
                <w:szCs w:val="20"/>
              </w:rPr>
              <w:fldChar w:fldCharType="end"/>
            </w:r>
            <w:r w:rsidRPr="00106253">
              <w:rPr>
                <w:szCs w:val="20"/>
              </w:rPr>
              <w:t xml:space="preserve"> </w:t>
            </w:r>
            <w:r w:rsidRPr="00106253">
              <w:rPr>
                <w:szCs w:val="20"/>
              </w:rPr>
              <w:fldChar w:fldCharType="begin"/>
            </w:r>
            <w:r w:rsidRPr="00106253">
              <w:rPr>
                <w:szCs w:val="20"/>
              </w:rPr>
              <w:instrText xml:space="preserve"> REF _Ref398128776 \h  \* MERGEFORMAT </w:instrText>
            </w:r>
            <w:r w:rsidRPr="00106253">
              <w:rPr>
                <w:szCs w:val="20"/>
              </w:rPr>
            </w:r>
            <w:r w:rsidRPr="00106253">
              <w:rPr>
                <w:szCs w:val="20"/>
              </w:rPr>
              <w:fldChar w:fldCharType="separate"/>
            </w:r>
            <w:r w:rsidRPr="00106253">
              <w:rPr>
                <w:szCs w:val="20"/>
              </w:rPr>
              <w:t>Raincheck not in Policy</w:t>
            </w:r>
            <w:r w:rsidRPr="00106253">
              <w:rPr>
                <w:szCs w:val="20"/>
              </w:rPr>
              <w:fldChar w:fldCharType="end"/>
            </w:r>
          </w:p>
        </w:tc>
      </w:tr>
      <w:tr w:rsidR="00507C4C" w:rsidRPr="00106253"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2.56</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rsidR="00507C4C" w:rsidRPr="00106253" w:rsidRDefault="00507C4C" w:rsidP="00507C4C">
            <w:pPr>
              <w:rPr>
                <w:rFonts w:cs="Arial"/>
                <w:szCs w:val="20"/>
              </w:rPr>
            </w:pPr>
            <w:r w:rsidRPr="00106253">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rsidR="00507C4C" w:rsidRPr="00106253" w:rsidRDefault="00507C4C" w:rsidP="00507C4C">
            <w:pPr>
              <w:rPr>
                <w:rFonts w:cs="Arial"/>
                <w:szCs w:val="20"/>
              </w:rPr>
            </w:pPr>
            <w:r w:rsidRPr="00106253">
              <w:rPr>
                <w:rFonts w:cs="Arial"/>
                <w:szCs w:val="20"/>
              </w:rPr>
              <w:t>Once a Raincheck has been redeemed in a transaction, whether it is within redemption policy or not, the Raincheck will be removed from the Raincheck Report.</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rsidR="00507C4C" w:rsidRPr="00106253" w:rsidRDefault="00507C4C" w:rsidP="00507C4C">
            <w:pPr>
              <w:numPr>
                <w:ilvl w:val="0"/>
                <w:numId w:val="26"/>
              </w:numPr>
              <w:rPr>
                <w:sz w:val="18"/>
                <w:szCs w:val="18"/>
              </w:rPr>
            </w:pPr>
            <w:r w:rsidRPr="00106253">
              <w:rPr>
                <w:sz w:val="18"/>
                <w:szCs w:val="18"/>
              </w:rPr>
              <w:t>Not an xPOS requirement</w:t>
            </w:r>
          </w:p>
        </w:tc>
      </w:tr>
    </w:tbl>
    <w:p w:rsidR="00C216F7" w:rsidRPr="00106253" w:rsidRDefault="00C216F7" w:rsidP="00C216F7">
      <w:pPr>
        <w:rPr>
          <w:sz w:val="24"/>
        </w:rPr>
      </w:pPr>
    </w:p>
    <w:p w:rsidR="00A36851" w:rsidRPr="00106253" w:rsidRDefault="00A36851" w:rsidP="00A36851">
      <w:pPr>
        <w:pStyle w:val="Heading1"/>
        <w:rPr>
          <w:i/>
        </w:rPr>
      </w:pPr>
      <w:bookmarkStart w:id="125" w:name="_Toc398129549"/>
      <w:r w:rsidRPr="00106253">
        <w:rPr>
          <w:i/>
        </w:rPr>
        <w:t xml:space="preserve">Appendix </w:t>
      </w:r>
      <w:r w:rsidR="00C216F7" w:rsidRPr="00106253">
        <w:rPr>
          <w:i/>
        </w:rPr>
        <w:fldChar w:fldCharType="begin"/>
      </w:r>
      <w:r w:rsidR="00C216F7" w:rsidRPr="00106253">
        <w:rPr>
          <w:i/>
        </w:rPr>
        <w:instrText xml:space="preserve"> AUTONUMLGL  \* ALPHABETIC \e </w:instrText>
      </w:r>
      <w:r w:rsidR="00C216F7" w:rsidRPr="00106253">
        <w:rPr>
          <w:i/>
        </w:rPr>
        <w:fldChar w:fldCharType="end"/>
      </w:r>
      <w:r w:rsidRPr="00106253">
        <w:rPr>
          <w:i/>
        </w:rPr>
        <w:t>: Glossary</w:t>
      </w:r>
      <w:bookmarkEnd w:id="108"/>
      <w:bookmarkEnd w:id="125"/>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106253" w:rsidTr="00EC46C4">
        <w:trPr>
          <w:cantSplit/>
        </w:trPr>
        <w:tc>
          <w:tcPr>
            <w:tcW w:w="1847"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bCs/>
                <w:szCs w:val="20"/>
              </w:rPr>
            </w:pPr>
            <w:r w:rsidRPr="00106253">
              <w:rPr>
                <w:b/>
                <w:bCs/>
                <w:szCs w:val="20"/>
              </w:rPr>
              <w:t>Term</w:t>
            </w:r>
          </w:p>
        </w:tc>
        <w:tc>
          <w:tcPr>
            <w:tcW w:w="8696" w:type="dxa"/>
            <w:tcBorders>
              <w:top w:val="single" w:sz="8" w:space="0" w:color="4F81BD"/>
              <w:left w:val="single" w:sz="8" w:space="0" w:color="4F81BD"/>
              <w:bottom w:val="single" w:sz="18" w:space="0" w:color="4F81BD"/>
              <w:right w:val="single" w:sz="8" w:space="0" w:color="4F81BD"/>
            </w:tcBorders>
          </w:tcPr>
          <w:p w:rsidR="00A36851" w:rsidRPr="00106253" w:rsidRDefault="00A36851" w:rsidP="001E3524">
            <w:pPr>
              <w:rPr>
                <w:b/>
                <w:bCs/>
                <w:szCs w:val="20"/>
              </w:rPr>
            </w:pPr>
            <w:r w:rsidRPr="00106253">
              <w:rPr>
                <w:b/>
                <w:bCs/>
                <w:szCs w:val="20"/>
              </w:rPr>
              <w:t>Definition</w:t>
            </w:r>
          </w:p>
        </w:tc>
      </w:tr>
      <w:tr w:rsidR="00A36851" w:rsidRPr="00106253" w:rsidTr="00EC46C4">
        <w:trPr>
          <w:cantSplit/>
        </w:trPr>
        <w:tc>
          <w:tcPr>
            <w:tcW w:w="1847"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A36851" w:rsidP="001E3524">
            <w:pPr>
              <w:rPr>
                <w:bCs/>
                <w:color w:val="FF0000"/>
                <w:szCs w:val="20"/>
              </w:rPr>
            </w:pPr>
          </w:p>
        </w:tc>
        <w:tc>
          <w:tcPr>
            <w:tcW w:w="8696" w:type="dxa"/>
            <w:tcBorders>
              <w:top w:val="single" w:sz="8" w:space="0" w:color="4F81BD"/>
              <w:left w:val="single" w:sz="8" w:space="0" w:color="4F81BD"/>
              <w:bottom w:val="single" w:sz="8" w:space="0" w:color="4F81BD"/>
              <w:right w:val="single" w:sz="8" w:space="0" w:color="4F81BD"/>
            </w:tcBorders>
            <w:shd w:val="clear" w:color="auto" w:fill="D3DFEE"/>
          </w:tcPr>
          <w:p w:rsidR="00A36851" w:rsidRPr="00106253" w:rsidRDefault="00A36851" w:rsidP="001E3524">
            <w:pPr>
              <w:rPr>
                <w:color w:val="FF0000"/>
                <w:szCs w:val="20"/>
              </w:rPr>
            </w:pPr>
          </w:p>
        </w:tc>
      </w:tr>
    </w:tbl>
    <w:p w:rsidR="00EC46C4" w:rsidRPr="00106253" w:rsidRDefault="00EC46C4" w:rsidP="00EC46C4">
      <w:pPr>
        <w:rPr>
          <w:sz w:val="24"/>
        </w:rPr>
      </w:pPr>
      <w:bookmarkStart w:id="126" w:name="_Toc369520433"/>
      <w:bookmarkStart w:id="127" w:name="_Toc369522433"/>
    </w:p>
    <w:p w:rsidR="00EC46C4" w:rsidRPr="00106253" w:rsidRDefault="00EC46C4">
      <w:pPr>
        <w:rPr>
          <w:rFonts w:cs="Arial"/>
          <w:b/>
          <w:bCs/>
          <w:i/>
          <w:caps/>
          <w:kern w:val="32"/>
          <w:sz w:val="28"/>
          <w:szCs w:val="32"/>
        </w:rPr>
      </w:pPr>
      <w:r w:rsidRPr="00106253">
        <w:rPr>
          <w:i/>
        </w:rPr>
        <w:br w:type="page"/>
      </w:r>
    </w:p>
    <w:p w:rsidR="005D4444" w:rsidRPr="00106253" w:rsidRDefault="005D4444" w:rsidP="005D4444">
      <w:pPr>
        <w:pStyle w:val="Heading1"/>
        <w:rPr>
          <w:i/>
        </w:rPr>
      </w:pPr>
      <w:bookmarkStart w:id="128" w:name="_Toc398129550"/>
      <w:r w:rsidRPr="00106253">
        <w:rPr>
          <w:i/>
        </w:rPr>
        <w:lastRenderedPageBreak/>
        <w:t xml:space="preserve">Appendix </w:t>
      </w:r>
      <w:r w:rsidR="00C216F7" w:rsidRPr="00106253">
        <w:rPr>
          <w:i/>
        </w:rPr>
        <w:fldChar w:fldCharType="begin"/>
      </w:r>
      <w:r w:rsidR="00C216F7" w:rsidRPr="00106253">
        <w:rPr>
          <w:i/>
        </w:rPr>
        <w:instrText xml:space="preserve"> AUTONUMLGL  \* ALPHABETIC \e </w:instrText>
      </w:r>
      <w:r w:rsidR="00C216F7" w:rsidRPr="00106253">
        <w:rPr>
          <w:i/>
        </w:rPr>
        <w:fldChar w:fldCharType="end"/>
      </w:r>
      <w:r w:rsidRPr="00106253">
        <w:rPr>
          <w:i/>
        </w:rPr>
        <w:t>: Receipt Example</w:t>
      </w:r>
      <w:bookmarkEnd w:id="126"/>
      <w:bookmarkEnd w:id="127"/>
      <w:bookmarkEnd w:id="128"/>
    </w:p>
    <w:p w:rsidR="00CA18CB" w:rsidRPr="00106253" w:rsidRDefault="00CA18CB" w:rsidP="00CA18CB">
      <w:pPr>
        <w:pStyle w:val="Heading2"/>
      </w:pPr>
      <w:bookmarkStart w:id="129" w:name="_Toc398129551"/>
      <w:r w:rsidRPr="00106253">
        <w:t>Raincheck Issue</w:t>
      </w:r>
      <w:bookmarkEnd w:id="129"/>
    </w:p>
    <w:p w:rsidR="00744371" w:rsidRPr="00106253" w:rsidRDefault="005D4444" w:rsidP="005D4444">
      <w:pPr>
        <w:pStyle w:val="BodyText"/>
      </w:pPr>
      <w:r w:rsidRPr="00106253">
        <w:t>Raincheck Issue Receipt</w:t>
      </w:r>
      <w:r w:rsidR="00744371" w:rsidRPr="00106253">
        <w:t xml:space="preserve"> contains all items that were issued a raincheck.  The receipt contains a barcode for each item.  The footer receipt message is specific for raincheck</w:t>
      </w:r>
      <w:r w:rsidRPr="00106253">
        <w:t xml:space="preserve">.  </w:t>
      </w:r>
    </w:p>
    <w:p w:rsidR="005D4444" w:rsidRPr="00106253" w:rsidRDefault="005D4444" w:rsidP="005D4444">
      <w:pPr>
        <w:pStyle w:val="BodyText"/>
      </w:pPr>
      <w:r w:rsidRPr="00106253">
        <w:t>The items marked as Raincheck Issue do not show up on the Sale receipt.</w:t>
      </w:r>
    </w:p>
    <w:tbl>
      <w:tblPr>
        <w:tblW w:w="4900" w:type="pct"/>
        <w:tblInd w:w="144" w:type="dxa"/>
        <w:tblLook w:val="04A0" w:firstRow="1" w:lastRow="0" w:firstColumn="1" w:lastColumn="0" w:noHBand="0" w:noVBand="1"/>
      </w:tblPr>
      <w:tblGrid>
        <w:gridCol w:w="5381"/>
        <w:gridCol w:w="5203"/>
      </w:tblGrid>
      <w:tr w:rsidR="005D4444" w:rsidRPr="00106253" w:rsidTr="005D4444">
        <w:trPr>
          <w:trHeight w:val="7182"/>
        </w:trPr>
        <w:tc>
          <w:tcPr>
            <w:tcW w:w="5398" w:type="dxa"/>
          </w:tcPr>
          <w:p w:rsidR="005D4444" w:rsidRPr="00106253" w:rsidRDefault="00507C4C" w:rsidP="005D4444">
            <w:pPr>
              <w:pStyle w:val="BodyText"/>
              <w:jc w:val="center"/>
              <w:rPr>
                <w:color w:val="FF0000"/>
              </w:rPr>
            </w:pPr>
            <w:r w:rsidRPr="00106253">
              <w:rPr>
                <w:noProof/>
                <w:color w:val="FF0000"/>
              </w:rPr>
              <mc:AlternateContent>
                <mc:Choice Requires="wps">
                  <w:drawing>
                    <wp:inline distT="0" distB="0" distL="0" distR="0" wp14:anchorId="0B780416" wp14:editId="164173EC">
                      <wp:extent cx="2980690" cy="4035425"/>
                      <wp:effectExtent l="13970" t="5715" r="5715" b="6985"/>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35425"/>
                              </a:xfrm>
                              <a:prstGeom prst="rect">
                                <a:avLst/>
                              </a:prstGeom>
                              <a:solidFill>
                                <a:srgbClr val="FFFFFF"/>
                              </a:solidFill>
                              <a:ln w="9525">
                                <a:solidFill>
                                  <a:srgbClr val="000000"/>
                                </a:solidFill>
                                <a:miter lim="800000"/>
                                <a:headEnd/>
                                <a:tailEnd/>
                              </a:ln>
                            </wps:spPr>
                            <wps:txbx>
                              <w:txbxContent>
                                <w:p w:rsidR="00EC46C4" w:rsidRPr="0034389B" w:rsidRDefault="00EC46C4" w:rsidP="005D44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5D4444">
                                  <w:pPr>
                                    <w:jc w:val="center"/>
                                    <w:rPr>
                                      <w:rFonts w:cs="Arial"/>
                                      <w:sz w:val="18"/>
                                      <w:szCs w:val="18"/>
                                    </w:rPr>
                                  </w:pPr>
                                  <w:r w:rsidRPr="0034389B">
                                    <w:rPr>
                                      <w:rFonts w:ascii="Courier New" w:hAnsi="Courier New" w:cs="Courier New"/>
                                      <w:sz w:val="18"/>
                                      <w:szCs w:val="18"/>
                                    </w:rPr>
                                    <w:t>POS LAB TESTING</w:t>
                                  </w:r>
                                </w:p>
                                <w:p w:rsidR="00EC46C4" w:rsidRDefault="00EC46C4" w:rsidP="005D4444">
                                  <w:pPr>
                                    <w:jc w:val="center"/>
                                    <w:rPr>
                                      <w:rFonts w:cs="Arial"/>
                                      <w:sz w:val="18"/>
                                      <w:szCs w:val="18"/>
                                    </w:rPr>
                                  </w:pPr>
                                </w:p>
                                <w:p w:rsidR="00EC46C4" w:rsidRDefault="00EC46C4" w:rsidP="005D4444">
                                  <w:pPr>
                                    <w:rPr>
                                      <w:rFonts w:cs="Arial"/>
                                      <w:sz w:val="18"/>
                                      <w:szCs w:val="18"/>
                                    </w:rPr>
                                  </w:pPr>
                                </w:p>
                                <w:p w:rsidR="00EC46C4" w:rsidRPr="0034389B" w:rsidRDefault="00EC46C4" w:rsidP="005D444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5D4444">
                                  <w:pPr>
                                    <w:jc w:val="center"/>
                                    <w:rPr>
                                      <w:rFonts w:ascii="Courier New" w:hAnsi="Courier New" w:cs="Courier New"/>
                                      <w:sz w:val="18"/>
                                      <w:szCs w:val="18"/>
                                    </w:rPr>
                                  </w:pPr>
                                </w:p>
                                <w:p w:rsidR="00EC46C4" w:rsidRDefault="00EC46C4" w:rsidP="005D44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5D4444">
                                  <w:pPr>
                                    <w:rPr>
                                      <w:rFonts w:ascii="Courier New" w:hAnsi="Courier New" w:cs="Courier New"/>
                                      <w:sz w:val="18"/>
                                      <w:szCs w:val="18"/>
                                    </w:rPr>
                                  </w:pPr>
                                </w:p>
                                <w:p w:rsidR="00EC46C4" w:rsidRDefault="00EC46C4" w:rsidP="005D4444">
                                  <w:pPr>
                                    <w:rPr>
                                      <w:rFonts w:cs="Arial"/>
                                      <w:sz w:val="16"/>
                                      <w:szCs w:val="16"/>
                                    </w:rPr>
                                  </w:pPr>
                                </w:p>
                                <w:p w:rsidR="00EC46C4" w:rsidRPr="004A6638" w:rsidRDefault="00EC46C4" w:rsidP="005D4444">
                                  <w:pPr>
                                    <w:jc w:val="center"/>
                                    <w:rPr>
                                      <w:rFonts w:cs="Arial"/>
                                      <w:b/>
                                      <w:sz w:val="22"/>
                                      <w:szCs w:val="22"/>
                                    </w:rPr>
                                  </w:pPr>
                                  <w:r>
                                    <w:rPr>
                                      <w:rFonts w:cs="Arial"/>
                                      <w:b/>
                                      <w:sz w:val="22"/>
                                      <w:szCs w:val="22"/>
                                    </w:rPr>
                                    <w:t>RAINCHECK</w:t>
                                  </w:r>
                                </w:p>
                                <w:p w:rsidR="00EC46C4" w:rsidRDefault="00EC46C4" w:rsidP="005D4444">
                                  <w:pPr>
                                    <w:tabs>
                                      <w:tab w:val="left" w:pos="1080"/>
                                      <w:tab w:val="decimal" w:pos="3780"/>
                                    </w:tabs>
                                    <w:rPr>
                                      <w:rFonts w:ascii="Courier New" w:hAnsi="Courier New" w:cs="Courier New"/>
                                      <w:sz w:val="18"/>
                                      <w:szCs w:val="18"/>
                                    </w:rPr>
                                  </w:pPr>
                                </w:p>
                                <w:p w:rsidR="00EC46C4" w:rsidRPr="0034389B"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5D44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70EED85C" wp14:editId="15EF2288">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Pr="0034389B"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74437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120C7E78" wp14:editId="045C8AE1">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Default="00EC46C4" w:rsidP="00744371">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rsidR="00EC46C4" w:rsidRPr="00B65171" w:rsidRDefault="00EC46C4" w:rsidP="005D4444">
                                  <w:pPr>
                                    <w:rPr>
                                      <w:rFonts w:cs="Arial"/>
                                      <w:sz w:val="16"/>
                                      <w:szCs w:val="16"/>
                                    </w:rPr>
                                  </w:pPr>
                                  <w:r>
                                    <w:rPr>
                                      <w:rFonts w:cs="Arial"/>
                                      <w:sz w:val="16"/>
                                      <w:szCs w:val="16"/>
                                    </w:rPr>
                                    <w:t>…</w:t>
                                  </w:r>
                                </w:p>
                                <w:p w:rsidR="00EC46C4" w:rsidRPr="008073B4" w:rsidRDefault="00EC46C4" w:rsidP="005D4444">
                                  <w:pPr>
                                    <w:rPr>
                                      <w:szCs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234.7pt;height:3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">
                      <v:textbox>
                        <w:txbxContent>
                          <w:p w:rsidR="00EC46C4" w:rsidRPr="0034389B" w:rsidRDefault="00EC46C4" w:rsidP="005D44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5D4444">
                            <w:pPr>
                              <w:jc w:val="center"/>
                              <w:rPr>
                                <w:rFonts w:cs="Arial"/>
                                <w:sz w:val="18"/>
                                <w:szCs w:val="18"/>
                              </w:rPr>
                            </w:pPr>
                            <w:r w:rsidRPr="0034389B">
                              <w:rPr>
                                <w:rFonts w:ascii="Courier New" w:hAnsi="Courier New" w:cs="Courier New"/>
                                <w:sz w:val="18"/>
                                <w:szCs w:val="18"/>
                              </w:rPr>
                              <w:t>POS LAB TESTING</w:t>
                            </w:r>
                          </w:p>
                          <w:p w:rsidR="00EC46C4" w:rsidRDefault="00EC46C4" w:rsidP="005D4444">
                            <w:pPr>
                              <w:jc w:val="center"/>
                              <w:rPr>
                                <w:rFonts w:cs="Arial"/>
                                <w:sz w:val="18"/>
                                <w:szCs w:val="18"/>
                              </w:rPr>
                            </w:pPr>
                          </w:p>
                          <w:p w:rsidR="00EC46C4" w:rsidRDefault="00EC46C4" w:rsidP="005D4444">
                            <w:pPr>
                              <w:rPr>
                                <w:rFonts w:cs="Arial"/>
                                <w:sz w:val="18"/>
                                <w:szCs w:val="18"/>
                              </w:rPr>
                            </w:pPr>
                          </w:p>
                          <w:p w:rsidR="00EC46C4" w:rsidRPr="0034389B" w:rsidRDefault="00EC46C4" w:rsidP="005D444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5D4444">
                            <w:pPr>
                              <w:jc w:val="center"/>
                              <w:rPr>
                                <w:rFonts w:ascii="Courier New" w:hAnsi="Courier New" w:cs="Courier New"/>
                                <w:sz w:val="18"/>
                                <w:szCs w:val="18"/>
                              </w:rPr>
                            </w:pPr>
                          </w:p>
                          <w:p w:rsidR="00EC46C4" w:rsidRDefault="00EC46C4" w:rsidP="005D44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5D4444">
                            <w:pPr>
                              <w:rPr>
                                <w:rFonts w:ascii="Courier New" w:hAnsi="Courier New" w:cs="Courier New"/>
                                <w:sz w:val="18"/>
                                <w:szCs w:val="18"/>
                              </w:rPr>
                            </w:pPr>
                          </w:p>
                          <w:p w:rsidR="00EC46C4" w:rsidRDefault="00EC46C4" w:rsidP="005D4444">
                            <w:pPr>
                              <w:rPr>
                                <w:rFonts w:cs="Arial"/>
                                <w:sz w:val="16"/>
                                <w:szCs w:val="16"/>
                              </w:rPr>
                            </w:pPr>
                          </w:p>
                          <w:p w:rsidR="00EC46C4" w:rsidRPr="004A6638" w:rsidRDefault="00EC46C4" w:rsidP="005D4444">
                            <w:pPr>
                              <w:jc w:val="center"/>
                              <w:rPr>
                                <w:rFonts w:cs="Arial"/>
                                <w:b/>
                                <w:sz w:val="22"/>
                                <w:szCs w:val="22"/>
                              </w:rPr>
                            </w:pPr>
                            <w:r>
                              <w:rPr>
                                <w:rFonts w:cs="Arial"/>
                                <w:b/>
                                <w:sz w:val="22"/>
                                <w:szCs w:val="22"/>
                              </w:rPr>
                              <w:t>RAINCHECK</w:t>
                            </w:r>
                          </w:p>
                          <w:p w:rsidR="00EC46C4" w:rsidRDefault="00EC46C4" w:rsidP="005D4444">
                            <w:pPr>
                              <w:tabs>
                                <w:tab w:val="left" w:pos="1080"/>
                                <w:tab w:val="decimal" w:pos="3780"/>
                              </w:tabs>
                              <w:rPr>
                                <w:rFonts w:ascii="Courier New" w:hAnsi="Courier New" w:cs="Courier New"/>
                                <w:sz w:val="18"/>
                                <w:szCs w:val="18"/>
                              </w:rPr>
                            </w:pPr>
                          </w:p>
                          <w:p w:rsidR="00EC46C4" w:rsidRPr="0034389B"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5D44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Pr="0034389B"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74437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Default="00EC46C4" w:rsidP="00744371">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rsidR="00EC46C4" w:rsidRPr="00B65171" w:rsidRDefault="00EC46C4" w:rsidP="005D4444">
                            <w:pPr>
                              <w:rPr>
                                <w:rFonts w:cs="Arial"/>
                                <w:sz w:val="16"/>
                                <w:szCs w:val="16"/>
                              </w:rPr>
                            </w:pPr>
                            <w:r>
                              <w:rPr>
                                <w:rFonts w:cs="Arial"/>
                                <w:sz w:val="16"/>
                                <w:szCs w:val="16"/>
                              </w:rPr>
                              <w:t>…</w:t>
                            </w:r>
                          </w:p>
                          <w:p w:rsidR="00EC46C4" w:rsidRPr="008073B4" w:rsidRDefault="00EC46C4" w:rsidP="005D4444">
                            <w:pPr>
                              <w:rPr>
                                <w:szCs w:val="18"/>
                              </w:rPr>
                            </w:pPr>
                          </w:p>
                        </w:txbxContent>
                      </v:textbox>
                      <w10:anchorlock/>
                    </v:shape>
                  </w:pict>
                </mc:Fallback>
              </mc:AlternateContent>
            </w:r>
          </w:p>
          <w:p w:rsidR="004E0454" w:rsidRPr="00106253" w:rsidRDefault="004E0454" w:rsidP="004E0454">
            <w:pPr>
              <w:pStyle w:val="BodyText"/>
            </w:pPr>
          </w:p>
        </w:tc>
        <w:tc>
          <w:tcPr>
            <w:tcW w:w="5398" w:type="dxa"/>
          </w:tcPr>
          <w:p w:rsidR="005D4444" w:rsidRPr="00106253" w:rsidRDefault="005D4444" w:rsidP="005D4444">
            <w:pPr>
              <w:pStyle w:val="BodyText"/>
              <w:jc w:val="center"/>
            </w:pPr>
          </w:p>
        </w:tc>
      </w:tr>
    </w:tbl>
    <w:p w:rsidR="00A71E68" w:rsidRPr="00106253" w:rsidRDefault="00A71E68" w:rsidP="005D4444">
      <w:pPr>
        <w:pStyle w:val="BodyText"/>
      </w:pPr>
    </w:p>
    <w:p w:rsidR="00A71E68" w:rsidRPr="00106253" w:rsidRDefault="00A71E68">
      <w:pPr>
        <w:rPr>
          <w:szCs w:val="20"/>
        </w:rPr>
      </w:pPr>
      <w:r w:rsidRPr="00106253">
        <w:br w:type="page"/>
      </w:r>
    </w:p>
    <w:p w:rsidR="00CA18CB" w:rsidRPr="00106253" w:rsidRDefault="00CA18CB" w:rsidP="00CA18CB">
      <w:pPr>
        <w:pStyle w:val="Heading2"/>
      </w:pPr>
      <w:bookmarkStart w:id="130" w:name="_Toc398129552"/>
      <w:r w:rsidRPr="00106253">
        <w:lastRenderedPageBreak/>
        <w:t>Raincheck Redeem</w:t>
      </w:r>
      <w:bookmarkEnd w:id="130"/>
    </w:p>
    <w:p w:rsidR="005D4444" w:rsidRPr="00106253" w:rsidRDefault="004E0454" w:rsidP="005D4444">
      <w:pPr>
        <w:pStyle w:val="BodyText"/>
      </w:pPr>
      <w:r w:rsidRPr="00106253">
        <w:t>Raincheck Redemption Receipt.  The item is marked as Price Override with Raincheck Reason Code.</w:t>
      </w:r>
      <w:r w:rsidR="00946676" w:rsidRPr="00106253">
        <w:t xml:space="preserve">  The raincheck redemption SKU retrieved from the scanned barcode is not printed on the receipt, but logged in the POSLog and EJ.</w:t>
      </w:r>
    </w:p>
    <w:tbl>
      <w:tblPr>
        <w:tblW w:w="4900" w:type="pct"/>
        <w:tblInd w:w="144" w:type="dxa"/>
        <w:tblLook w:val="04A0" w:firstRow="1" w:lastRow="0" w:firstColumn="1" w:lastColumn="0" w:noHBand="0" w:noVBand="1"/>
      </w:tblPr>
      <w:tblGrid>
        <w:gridCol w:w="5381"/>
        <w:gridCol w:w="5203"/>
      </w:tblGrid>
      <w:tr w:rsidR="004E0454" w:rsidRPr="00106253" w:rsidTr="00CA18CB">
        <w:trPr>
          <w:trHeight w:val="7182"/>
        </w:trPr>
        <w:tc>
          <w:tcPr>
            <w:tcW w:w="5398" w:type="dxa"/>
          </w:tcPr>
          <w:p w:rsidR="004E0454" w:rsidRPr="00106253" w:rsidRDefault="00507C4C" w:rsidP="00CA18CB">
            <w:pPr>
              <w:pStyle w:val="BodyText"/>
              <w:jc w:val="center"/>
              <w:rPr>
                <w:color w:val="FF0000"/>
              </w:rPr>
            </w:pPr>
            <w:r w:rsidRPr="00106253">
              <w:rPr>
                <w:noProof/>
                <w:color w:val="FF0000"/>
              </w:rPr>
              <mc:AlternateContent>
                <mc:Choice Requires="wps">
                  <w:drawing>
                    <wp:inline distT="0" distB="0" distL="0" distR="0" wp14:anchorId="6808D37D" wp14:editId="35A64970">
                      <wp:extent cx="2980690" cy="3200400"/>
                      <wp:effectExtent l="13970" t="7620" r="5715" b="11430"/>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200400"/>
                              </a:xfrm>
                              <a:prstGeom prst="rect">
                                <a:avLst/>
                              </a:prstGeom>
                              <a:solidFill>
                                <a:srgbClr val="FFFFFF"/>
                              </a:solidFill>
                              <a:ln w="9525">
                                <a:solidFill>
                                  <a:srgbClr val="000000"/>
                                </a:solidFill>
                                <a:miter lim="800000"/>
                                <a:headEnd/>
                                <a:tailEnd/>
                              </a:ln>
                            </wps:spPr>
                            <wps:txbx>
                              <w:txbxContent>
                                <w:p w:rsidR="00EC46C4" w:rsidRPr="0034389B" w:rsidRDefault="00EC46C4" w:rsidP="004E045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4E0454">
                                  <w:pPr>
                                    <w:jc w:val="center"/>
                                    <w:rPr>
                                      <w:rFonts w:cs="Arial"/>
                                      <w:sz w:val="18"/>
                                      <w:szCs w:val="18"/>
                                    </w:rPr>
                                  </w:pPr>
                                  <w:r w:rsidRPr="0034389B">
                                    <w:rPr>
                                      <w:rFonts w:ascii="Courier New" w:hAnsi="Courier New" w:cs="Courier New"/>
                                      <w:sz w:val="18"/>
                                      <w:szCs w:val="18"/>
                                    </w:rPr>
                                    <w:t>POS LAB TESTING</w:t>
                                  </w:r>
                                </w:p>
                                <w:p w:rsidR="00EC46C4" w:rsidRDefault="00EC46C4" w:rsidP="004E0454">
                                  <w:pPr>
                                    <w:jc w:val="center"/>
                                    <w:rPr>
                                      <w:rFonts w:cs="Arial"/>
                                      <w:sz w:val="18"/>
                                      <w:szCs w:val="18"/>
                                    </w:rPr>
                                  </w:pPr>
                                </w:p>
                                <w:p w:rsidR="00EC46C4" w:rsidRDefault="00EC46C4" w:rsidP="004E0454">
                                  <w:pPr>
                                    <w:rPr>
                                      <w:rFonts w:cs="Arial"/>
                                      <w:sz w:val="18"/>
                                      <w:szCs w:val="18"/>
                                    </w:rPr>
                                  </w:pPr>
                                </w:p>
                                <w:p w:rsidR="00EC46C4" w:rsidRPr="0034389B" w:rsidRDefault="00EC46C4" w:rsidP="004E045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4E0454">
                                  <w:pPr>
                                    <w:jc w:val="center"/>
                                    <w:rPr>
                                      <w:rFonts w:ascii="Courier New" w:hAnsi="Courier New" w:cs="Courier New"/>
                                      <w:sz w:val="18"/>
                                      <w:szCs w:val="18"/>
                                    </w:rPr>
                                  </w:pPr>
                                </w:p>
                                <w:p w:rsidR="00EC46C4" w:rsidRDefault="00EC46C4" w:rsidP="004E045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4E0454">
                                  <w:pPr>
                                    <w:rPr>
                                      <w:rFonts w:ascii="Courier New" w:hAnsi="Courier New" w:cs="Courier New"/>
                                      <w:sz w:val="18"/>
                                      <w:szCs w:val="18"/>
                                    </w:rPr>
                                  </w:pPr>
                                </w:p>
                                <w:p w:rsidR="00EC46C4" w:rsidRDefault="00EC46C4" w:rsidP="004E0454">
                                  <w:pPr>
                                    <w:rPr>
                                      <w:rFonts w:cs="Arial"/>
                                      <w:sz w:val="16"/>
                                      <w:szCs w:val="16"/>
                                    </w:rPr>
                                  </w:pPr>
                                </w:p>
                                <w:p w:rsidR="00EC46C4" w:rsidRPr="004A6638" w:rsidRDefault="00EC46C4" w:rsidP="004E0454">
                                  <w:pPr>
                                    <w:jc w:val="center"/>
                                    <w:rPr>
                                      <w:rFonts w:cs="Arial"/>
                                      <w:b/>
                                      <w:sz w:val="22"/>
                                      <w:szCs w:val="22"/>
                                    </w:rPr>
                                  </w:pPr>
                                  <w:r>
                                    <w:rPr>
                                      <w:rFonts w:cs="Arial"/>
                                      <w:b/>
                                      <w:sz w:val="22"/>
                                      <w:szCs w:val="22"/>
                                    </w:rPr>
                                    <w:t>Sale</w:t>
                                  </w:r>
                                </w:p>
                                <w:p w:rsidR="00EC46C4" w:rsidRDefault="00EC46C4" w:rsidP="004E0454">
                                  <w:pPr>
                                    <w:tabs>
                                      <w:tab w:val="left" w:pos="1080"/>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4E0454">
                                  <w:pPr>
                                    <w:tabs>
                                      <w:tab w:val="right" w:pos="3179"/>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rsidR="00EC46C4" w:rsidRPr="00B65171" w:rsidRDefault="00EC46C4" w:rsidP="004E0454">
                                  <w:pPr>
                                    <w:rPr>
                                      <w:rFonts w:cs="Arial"/>
                                      <w:sz w:val="16"/>
                                      <w:szCs w:val="16"/>
                                    </w:rPr>
                                  </w:pPr>
                                  <w:r>
                                    <w:rPr>
                                      <w:rFonts w:cs="Arial"/>
                                      <w:sz w:val="16"/>
                                      <w:szCs w:val="16"/>
                                    </w:rPr>
                                    <w:t>…</w:t>
                                  </w:r>
                                </w:p>
                                <w:p w:rsidR="00EC46C4" w:rsidRPr="008073B4" w:rsidRDefault="00EC46C4" w:rsidP="004E0454">
                                  <w:pPr>
                                    <w:rPr>
                                      <w:szCs w:val="18"/>
                                    </w:rPr>
                                  </w:pPr>
                                </w:p>
                              </w:txbxContent>
                            </wps:txbx>
                            <wps:bodyPr rot="0" vert="horz" wrap="square" lIns="91440" tIns="45720" rIns="91440" bIns="45720" anchor="t" anchorCtr="0" upright="1">
                              <a:noAutofit/>
                            </wps:bodyPr>
                          </wps:wsp>
                        </a:graphicData>
                      </a:graphic>
                    </wp:inline>
                  </w:drawing>
                </mc:Choice>
                <mc:Fallback>
                  <w:pict>
                    <v:shape id="Text Box 6" o:spid="_x0000_s1027" type="#_x0000_t202" style="width:234.7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OFLAIAAFk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">
                      <v:textbox>
                        <w:txbxContent>
                          <w:p w:rsidR="00EC46C4" w:rsidRPr="0034389B" w:rsidRDefault="00EC46C4" w:rsidP="004E045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4E0454">
                            <w:pPr>
                              <w:jc w:val="center"/>
                              <w:rPr>
                                <w:rFonts w:cs="Arial"/>
                                <w:sz w:val="18"/>
                                <w:szCs w:val="18"/>
                              </w:rPr>
                            </w:pPr>
                            <w:r w:rsidRPr="0034389B">
                              <w:rPr>
                                <w:rFonts w:ascii="Courier New" w:hAnsi="Courier New" w:cs="Courier New"/>
                                <w:sz w:val="18"/>
                                <w:szCs w:val="18"/>
                              </w:rPr>
                              <w:t>POS LAB TESTING</w:t>
                            </w:r>
                          </w:p>
                          <w:p w:rsidR="00EC46C4" w:rsidRDefault="00EC46C4" w:rsidP="004E0454">
                            <w:pPr>
                              <w:jc w:val="center"/>
                              <w:rPr>
                                <w:rFonts w:cs="Arial"/>
                                <w:sz w:val="18"/>
                                <w:szCs w:val="18"/>
                              </w:rPr>
                            </w:pPr>
                          </w:p>
                          <w:p w:rsidR="00EC46C4" w:rsidRDefault="00EC46C4" w:rsidP="004E0454">
                            <w:pPr>
                              <w:rPr>
                                <w:rFonts w:cs="Arial"/>
                                <w:sz w:val="18"/>
                                <w:szCs w:val="18"/>
                              </w:rPr>
                            </w:pPr>
                          </w:p>
                          <w:p w:rsidR="00EC46C4" w:rsidRPr="0034389B" w:rsidRDefault="00EC46C4" w:rsidP="004E045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4E0454">
                            <w:pPr>
                              <w:jc w:val="center"/>
                              <w:rPr>
                                <w:rFonts w:ascii="Courier New" w:hAnsi="Courier New" w:cs="Courier New"/>
                                <w:sz w:val="18"/>
                                <w:szCs w:val="18"/>
                              </w:rPr>
                            </w:pPr>
                          </w:p>
                          <w:p w:rsidR="00EC46C4" w:rsidRDefault="00EC46C4" w:rsidP="004E045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4E0454">
                            <w:pPr>
                              <w:rPr>
                                <w:rFonts w:ascii="Courier New" w:hAnsi="Courier New" w:cs="Courier New"/>
                                <w:sz w:val="18"/>
                                <w:szCs w:val="18"/>
                              </w:rPr>
                            </w:pPr>
                          </w:p>
                          <w:p w:rsidR="00EC46C4" w:rsidRDefault="00EC46C4" w:rsidP="004E0454">
                            <w:pPr>
                              <w:rPr>
                                <w:rFonts w:cs="Arial"/>
                                <w:sz w:val="16"/>
                                <w:szCs w:val="16"/>
                              </w:rPr>
                            </w:pPr>
                          </w:p>
                          <w:p w:rsidR="00EC46C4" w:rsidRPr="004A6638" w:rsidRDefault="00EC46C4" w:rsidP="004E0454">
                            <w:pPr>
                              <w:jc w:val="center"/>
                              <w:rPr>
                                <w:rFonts w:cs="Arial"/>
                                <w:b/>
                                <w:sz w:val="22"/>
                                <w:szCs w:val="22"/>
                              </w:rPr>
                            </w:pPr>
                            <w:r>
                              <w:rPr>
                                <w:rFonts w:cs="Arial"/>
                                <w:b/>
                                <w:sz w:val="22"/>
                                <w:szCs w:val="22"/>
                              </w:rPr>
                              <w:t>Sale</w:t>
                            </w:r>
                          </w:p>
                          <w:p w:rsidR="00EC46C4" w:rsidRDefault="00EC46C4" w:rsidP="004E0454">
                            <w:pPr>
                              <w:tabs>
                                <w:tab w:val="left" w:pos="1080"/>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4E0454">
                            <w:pPr>
                              <w:tabs>
                                <w:tab w:val="right" w:pos="3179"/>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rsidR="00EC46C4" w:rsidRPr="00B65171" w:rsidRDefault="00EC46C4" w:rsidP="004E0454">
                            <w:pPr>
                              <w:rPr>
                                <w:rFonts w:cs="Arial"/>
                                <w:sz w:val="16"/>
                                <w:szCs w:val="16"/>
                              </w:rPr>
                            </w:pPr>
                            <w:r>
                              <w:rPr>
                                <w:rFonts w:cs="Arial"/>
                                <w:sz w:val="16"/>
                                <w:szCs w:val="16"/>
                              </w:rPr>
                              <w:t>…</w:t>
                            </w:r>
                          </w:p>
                          <w:p w:rsidR="00EC46C4" w:rsidRPr="008073B4" w:rsidRDefault="00EC46C4" w:rsidP="004E0454">
                            <w:pPr>
                              <w:rPr>
                                <w:szCs w:val="18"/>
                              </w:rPr>
                            </w:pPr>
                          </w:p>
                        </w:txbxContent>
                      </v:textbox>
                      <w10:anchorlock/>
                    </v:shape>
                  </w:pict>
                </mc:Fallback>
              </mc:AlternateContent>
            </w:r>
          </w:p>
          <w:p w:rsidR="004E0454" w:rsidRPr="00106253" w:rsidRDefault="004E0454" w:rsidP="00CA18CB">
            <w:pPr>
              <w:pStyle w:val="BodyText"/>
            </w:pPr>
          </w:p>
        </w:tc>
        <w:tc>
          <w:tcPr>
            <w:tcW w:w="5398" w:type="dxa"/>
          </w:tcPr>
          <w:p w:rsidR="004E0454" w:rsidRPr="00106253" w:rsidRDefault="004E0454" w:rsidP="00CA18CB">
            <w:pPr>
              <w:pStyle w:val="BodyText"/>
              <w:jc w:val="center"/>
            </w:pPr>
          </w:p>
        </w:tc>
      </w:tr>
    </w:tbl>
    <w:p w:rsidR="004E0454" w:rsidRPr="00106253" w:rsidRDefault="004E0454" w:rsidP="005D4444">
      <w:pPr>
        <w:pStyle w:val="BodyText"/>
      </w:pPr>
    </w:p>
    <w:p w:rsidR="005D4444" w:rsidRPr="00106253" w:rsidRDefault="005D4444" w:rsidP="005D4444">
      <w:pPr>
        <w:rPr>
          <w:rFonts w:cs="Arial"/>
          <w:b/>
          <w:bCs/>
          <w:i/>
          <w:caps/>
          <w:kern w:val="32"/>
          <w:sz w:val="28"/>
          <w:szCs w:val="32"/>
        </w:rPr>
      </w:pPr>
      <w:r w:rsidRPr="00106253">
        <w:rPr>
          <w:i/>
        </w:rPr>
        <w:br w:type="page"/>
      </w:r>
    </w:p>
    <w:p w:rsidR="005D4444" w:rsidRPr="00106253" w:rsidRDefault="005D4444" w:rsidP="005D4444">
      <w:pPr>
        <w:pStyle w:val="Heading1"/>
        <w:rPr>
          <w:i/>
        </w:rPr>
      </w:pPr>
      <w:bookmarkStart w:id="131" w:name="_Toc369520434"/>
      <w:bookmarkStart w:id="132" w:name="_Toc369522434"/>
      <w:bookmarkStart w:id="133" w:name="_Toc398129553"/>
      <w:r w:rsidRPr="00106253">
        <w:rPr>
          <w:i/>
        </w:rPr>
        <w:lastRenderedPageBreak/>
        <w:t xml:space="preserve">Appendix </w:t>
      </w:r>
      <w:r w:rsidR="00C216F7" w:rsidRPr="00106253">
        <w:rPr>
          <w:i/>
        </w:rPr>
        <w:fldChar w:fldCharType="begin"/>
      </w:r>
      <w:r w:rsidR="00C216F7" w:rsidRPr="00106253">
        <w:rPr>
          <w:i/>
        </w:rPr>
        <w:instrText xml:space="preserve"> AUTONUMLGL  \* ALPHABETIC \e </w:instrText>
      </w:r>
      <w:r w:rsidR="00C216F7" w:rsidRPr="00106253">
        <w:rPr>
          <w:i/>
        </w:rPr>
        <w:fldChar w:fldCharType="end"/>
      </w:r>
      <w:r w:rsidRPr="00106253">
        <w:rPr>
          <w:i/>
        </w:rPr>
        <w:t>: POSLog Example</w:t>
      </w:r>
      <w:bookmarkEnd w:id="131"/>
      <w:bookmarkEnd w:id="132"/>
      <w:bookmarkEnd w:id="133"/>
    </w:p>
    <w:p w:rsidR="00CA18CB" w:rsidRPr="00106253" w:rsidRDefault="00CA18CB" w:rsidP="00CA18CB">
      <w:pPr>
        <w:pStyle w:val="Heading2"/>
      </w:pPr>
      <w:bookmarkStart w:id="134" w:name="_Toc398129554"/>
      <w:r w:rsidRPr="00106253">
        <w:t>Raincheck Issue</w:t>
      </w:r>
      <w:bookmarkEnd w:id="134"/>
    </w:p>
    <w:p w:rsidR="00CA18CB" w:rsidRPr="00106253" w:rsidRDefault="00CA18CB" w:rsidP="005D4444">
      <w:pPr>
        <w:pStyle w:val="BodyText"/>
      </w:pPr>
      <w:r w:rsidRPr="00106253">
        <w:t>The raincheck barcode generated is logged in the SerialNumber field.  The taxes on the item are zeroed out.  The final selling price is logged on the item.</w:t>
      </w:r>
      <w:r w:rsidR="009600E4" w:rsidRPr="00106253">
        <w:t xml:space="preserve">  The customer collected during the Raincheck process is logged on the item with the role of ESC.</w:t>
      </w:r>
    </w:p>
    <w:p w:rsidR="005D4444" w:rsidRPr="00106253" w:rsidRDefault="00507C4C" w:rsidP="005D4444">
      <w:pPr>
        <w:pStyle w:val="BodyText"/>
        <w:rPr>
          <w:b/>
        </w:rPr>
      </w:pPr>
      <w:r w:rsidRPr="00106253">
        <w:rPr>
          <w:noProof/>
          <w:color w:val="00B050"/>
        </w:rPr>
        <mc:AlternateContent>
          <mc:Choice Requires="wps">
            <w:drawing>
              <wp:inline distT="0" distB="0" distL="0" distR="0" wp14:anchorId="6E44F067" wp14:editId="65C78971">
                <wp:extent cx="6929120" cy="5216525"/>
                <wp:effectExtent l="9525" t="11430" r="5080" b="10795"/>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5216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rsidR="00EC46C4" w:rsidRPr="00563E49" w:rsidRDefault="00EC46C4" w:rsidP="005D4444">
                            <w:pPr>
                              <w:rPr>
                                <w:sz w:val="18"/>
                                <w:szCs w:val="18"/>
                              </w:rPr>
                            </w:pPr>
                            <w:r w:rsidRPr="00563E49">
                              <w:rPr>
                                <w:sz w:val="18"/>
                                <w:szCs w:val="18"/>
                              </w:rPr>
                              <w:t>&lt;LineItem EntryMethod=”Keyed’&gt;</w:t>
                            </w:r>
                          </w:p>
                          <w:p w:rsidR="00EC46C4" w:rsidRPr="00563E49" w:rsidRDefault="00EC46C4" w:rsidP="005D4444">
                            <w:pPr>
                              <w:rPr>
                                <w:sz w:val="18"/>
                                <w:szCs w:val="18"/>
                              </w:rPr>
                            </w:pPr>
                            <w:r w:rsidRPr="00563E49">
                              <w:rPr>
                                <w:sz w:val="18"/>
                                <w:szCs w:val="18"/>
                              </w:rPr>
                              <w:tab/>
                              <w:t>&lt;LineNumber&gt;1&lt;/LineNumber&gt;</w:t>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&lt;ItemTypeAttributes&gt;</w:t>
                            </w:r>
                          </w:p>
                          <w:p w:rsidR="00EC46C4" w:rsidRPr="00563E49" w:rsidRDefault="00EC46C4" w:rsidP="005D4444">
                            <w:pPr>
                              <w:rPr>
                                <w:sz w:val="18"/>
                                <w:szCs w:val="18"/>
                              </w:rPr>
                            </w:pPr>
                            <w:r w:rsidRPr="00563E49">
                              <w:rPr>
                                <w:sz w:val="18"/>
                                <w:szCs w:val="18"/>
                              </w:rPr>
                              <w:tab/>
                            </w:r>
                            <w:r w:rsidRPr="00563E49">
                              <w:rPr>
                                <w:sz w:val="18"/>
                                <w:szCs w:val="18"/>
                              </w:rPr>
                              <w:tab/>
                            </w:r>
                            <w:r w:rsidRPr="00563E49">
                              <w:rPr>
                                <w:sz w:val="18"/>
                                <w:szCs w:val="18"/>
                              </w:rPr>
                              <w:tab/>
                              <w:t>&lt;ItemType&gt;PSPEligible&lt;/ItemType&gt;</w:t>
                            </w:r>
                          </w:p>
                          <w:p w:rsidR="00EC46C4" w:rsidRPr="00563E49" w:rsidRDefault="00EC46C4" w:rsidP="005D4444">
                            <w:pPr>
                              <w:rPr>
                                <w:sz w:val="18"/>
                                <w:szCs w:val="18"/>
                              </w:rPr>
                            </w:pPr>
                            <w:r w:rsidRPr="00563E49">
                              <w:rPr>
                                <w:sz w:val="18"/>
                                <w:szCs w:val="18"/>
                              </w:rPr>
                              <w:tab/>
                            </w:r>
                            <w:r w:rsidRPr="00563E49">
                              <w:rPr>
                                <w:sz w:val="18"/>
                                <w:szCs w:val="18"/>
                              </w:rPr>
                              <w:tab/>
                              <w:t>&lt;/ItemTypeAttributes&gt;</w:t>
                            </w:r>
                          </w:p>
                          <w:p w:rsidR="00EC46C4" w:rsidRPr="00563E49" w:rsidRDefault="00EC46C4" w:rsidP="005D4444">
                            <w:pPr>
                              <w:rPr>
                                <w:sz w:val="18"/>
                                <w:szCs w:val="18"/>
                              </w:rPr>
                            </w:pPr>
                            <w:r w:rsidRPr="00563E49">
                              <w:rPr>
                                <w:sz w:val="18"/>
                                <w:szCs w:val="18"/>
                              </w:rPr>
                              <w:tab/>
                            </w:r>
                            <w:r w:rsidRPr="00563E49">
                              <w:rPr>
                                <w:sz w:val="18"/>
                                <w:szCs w:val="18"/>
                              </w:rPr>
                              <w:tab/>
                              <w:t>&lt;ItemID&gt;</w:t>
                            </w:r>
                            <w:r>
                              <w:rPr>
                                <w:rFonts w:ascii="Courier New" w:hAnsi="Courier New" w:cs="Courier New"/>
                                <w:sz w:val="18"/>
                                <w:szCs w:val="18"/>
                              </w:rPr>
                              <w:t>10053686</w:t>
                            </w:r>
                            <w:r w:rsidRPr="00563E49">
                              <w:rPr>
                                <w:sz w:val="18"/>
                                <w:szCs w:val="18"/>
                              </w:rPr>
                              <w:t>&lt;/ItemID&gt;</w:t>
                            </w:r>
                          </w:p>
                          <w:p w:rsidR="00EC46C4" w:rsidRPr="00563E49" w:rsidRDefault="00EC46C4" w:rsidP="005D4444">
                            <w:pPr>
                              <w:rPr>
                                <w:sz w:val="18"/>
                                <w:szCs w:val="18"/>
                              </w:rPr>
                            </w:pPr>
                            <w:r w:rsidRPr="00563E49">
                              <w:rPr>
                                <w:sz w:val="18"/>
                                <w:szCs w:val="18"/>
                              </w:rPr>
                              <w:tab/>
                            </w:r>
                            <w:r w:rsidRPr="00563E49">
                              <w:rPr>
                                <w:sz w:val="18"/>
                                <w:szCs w:val="18"/>
                              </w:rPr>
                              <w:tab/>
                              <w:t>&lt;ItemNotOnFileFlag&gt;false&lt;/ItemNotOnFileFlag&gt;</w:t>
                            </w:r>
                          </w:p>
                          <w:p w:rsidR="00EC46C4" w:rsidRPr="00563E49" w:rsidRDefault="00EC46C4" w:rsidP="005D4444">
                            <w:pPr>
                              <w:rPr>
                                <w:sz w:val="18"/>
                                <w:szCs w:val="18"/>
                              </w:rPr>
                            </w:pPr>
                            <w:r w:rsidRPr="00563E49">
                              <w:rPr>
                                <w:sz w:val="18"/>
                                <w:szCs w:val="18"/>
                              </w:rPr>
                              <w:tab/>
                            </w:r>
                            <w:r w:rsidRPr="00563E49">
                              <w:rPr>
                                <w:sz w:val="18"/>
                                <w:szCs w:val="18"/>
                              </w:rPr>
                              <w:tab/>
                              <w:t>&lt;Description&gt;SPEAKERS&lt;/Description</w:t>
                            </w:r>
                          </w:p>
                          <w:p w:rsidR="00EC46C4" w:rsidRPr="00563E49" w:rsidRDefault="00EC46C4" w:rsidP="005D4444">
                            <w:pPr>
                              <w:rPr>
                                <w:sz w:val="18"/>
                                <w:szCs w:val="18"/>
                              </w:rPr>
                            </w:pPr>
                            <w:r w:rsidRPr="00563E49">
                              <w:rPr>
                                <w:sz w:val="18"/>
                                <w:szCs w:val="18"/>
                              </w:rPr>
                              <w:tab/>
                            </w:r>
                            <w:r w:rsidRPr="00563E49">
                              <w:rPr>
                                <w:sz w:val="18"/>
                                <w:szCs w:val="18"/>
                              </w:rPr>
                              <w:tab/>
                              <w:t>&lt;RegularSalesUnitPrice Currency=”CAD” UnitOfMeasureCode=”EA”&gt;</w:t>
                            </w:r>
                            <w:r>
                              <w:rPr>
                                <w:sz w:val="18"/>
                                <w:szCs w:val="18"/>
                              </w:rPr>
                              <w:t>52</w:t>
                            </w:r>
                            <w:r w:rsidRPr="00563E49">
                              <w:rPr>
                                <w:sz w:val="18"/>
                                <w:szCs w:val="18"/>
                              </w:rPr>
                              <w:t>.</w:t>
                            </w:r>
                            <w:r>
                              <w:rPr>
                                <w:sz w:val="18"/>
                                <w:szCs w:val="18"/>
                              </w:rPr>
                              <w:t>48</w:t>
                            </w:r>
                            <w:r w:rsidRPr="00563E49">
                              <w:rPr>
                                <w:sz w:val="18"/>
                                <w:szCs w:val="18"/>
                              </w:rPr>
                              <w:t>&lt;/RegularSalesUnitPrice&gt;</w:t>
                            </w:r>
                          </w:p>
                          <w:p w:rsidR="00EC46C4" w:rsidRPr="00563E49" w:rsidRDefault="00EC46C4" w:rsidP="005D4444">
                            <w:pPr>
                              <w:rPr>
                                <w:sz w:val="18"/>
                                <w:szCs w:val="18"/>
                              </w:rPr>
                            </w:pPr>
                            <w:r w:rsidRPr="00563E49">
                              <w:rPr>
                                <w:sz w:val="18"/>
                                <w:szCs w:val="18"/>
                              </w:rPr>
                              <w:tab/>
                            </w:r>
                            <w:r w:rsidRPr="00563E49">
                              <w:rPr>
                                <w:sz w:val="18"/>
                                <w:szCs w:val="18"/>
                              </w:rPr>
                              <w:tab/>
                              <w:t>&lt;ActualSalesUnitPrice Currency=”CAD” UnitOfMeasureCode=”EA”&gt;</w:t>
                            </w:r>
                            <w:r>
                              <w:rPr>
                                <w:sz w:val="18"/>
                                <w:szCs w:val="18"/>
                              </w:rPr>
                              <w:t>52</w:t>
                            </w:r>
                            <w:r w:rsidRPr="00563E49">
                              <w:rPr>
                                <w:sz w:val="18"/>
                                <w:szCs w:val="18"/>
                              </w:rPr>
                              <w:t>.</w:t>
                            </w:r>
                            <w:r>
                              <w:rPr>
                                <w:sz w:val="18"/>
                                <w:szCs w:val="18"/>
                              </w:rPr>
                              <w:t>48</w:t>
                            </w:r>
                            <w:r w:rsidRPr="00563E49">
                              <w:rPr>
                                <w:sz w:val="18"/>
                                <w:szCs w:val="18"/>
                              </w:rPr>
                              <w:t>&lt;/ActualSalesUnitPrice&gt;</w:t>
                            </w:r>
                            <w:r w:rsidRPr="00563E49">
                              <w:rPr>
                                <w:sz w:val="18"/>
                                <w:szCs w:val="18"/>
                              </w:rPr>
                              <w:tab/>
                            </w:r>
                          </w:p>
                          <w:p w:rsidR="00EC46C4" w:rsidRDefault="00EC46C4" w:rsidP="005D4444">
                            <w:pPr>
                              <w:rPr>
                                <w:sz w:val="18"/>
                                <w:szCs w:val="18"/>
                              </w:rPr>
                            </w:pPr>
                            <w:r>
                              <w:rPr>
                                <w:sz w:val="18"/>
                                <w:szCs w:val="18"/>
                              </w:rPr>
                              <w: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&lt;LineNumber&gt;2&lt;/LineNumber&gt;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&lt;Rate&gt;0.05&lt;/Rate&gt;</w:t>
                            </w:r>
                          </w:p>
                          <w:p w:rsidR="00EC46C4" w:rsidRPr="00563E49" w:rsidRDefault="00EC46C4" w:rsidP="00CA18CB">
                            <w:pPr>
                              <w:rPr>
                                <w:sz w:val="18"/>
                                <w:szCs w:val="18"/>
                              </w:rPr>
                            </w:pPr>
                            <w:r>
                              <w:rPr>
                                <w:sz w:val="18"/>
                                <w:szCs w:val="18"/>
                              </w:rPr>
                              <w:tab/>
                            </w:r>
                            <w:r>
                              <w:rPr>
                                <w:sz w:val="18"/>
                                <w:szCs w:val="18"/>
                              </w:rPr>
                              <w:tab/>
                            </w:r>
                            <w:r>
                              <w:rPr>
                                <w:sz w:val="18"/>
                                <w:szCs w:val="18"/>
                              </w:rPr>
                              <w:tab/>
                              <w:t>&lt;TaxAmount&gt;0.0000</w:t>
                            </w:r>
                            <w:r w:rsidRPr="00563E49">
                              <w:rPr>
                                <w:sz w:val="18"/>
                                <w:szCs w:val="18"/>
                              </w:rPr>
                              <w:t>&lt;/TaxAmount&gt;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Pr>
                                <w:sz w:val="18"/>
                                <w:szCs w:val="18"/>
                              </w:rPr>
                              <w:tab/>
                            </w:r>
                            <w:r>
                              <w:rPr>
                                <w:sz w:val="18"/>
                                <w:szCs w:val="18"/>
                              </w:rPr>
                              <w:tab/>
                            </w:r>
                            <w:r>
                              <w:rPr>
                                <w:sz w:val="18"/>
                                <w:szCs w:val="18"/>
                              </w:rPr>
                              <w:tab/>
                              <w:t>&lt;LineNumber&gt;3</w:t>
                            </w:r>
                            <w:r w:rsidRPr="00563E49">
                              <w:rPr>
                                <w:sz w:val="18"/>
                                <w:szCs w:val="18"/>
                              </w:rPr>
                              <w:t>&lt;/LineNumber&gt;</w:t>
                            </w:r>
                          </w:p>
                          <w:p w:rsidR="00EC46C4" w:rsidRPr="00563E49" w:rsidRDefault="00EC46C4" w:rsidP="00CA18CB">
                            <w:pPr>
                              <w:rPr>
                                <w:sz w:val="18"/>
                                <w:szCs w:val="18"/>
                              </w:rPr>
                            </w:pPr>
                            <w:r>
                              <w:rPr>
                                <w:sz w:val="18"/>
                                <w:szCs w:val="18"/>
                              </w:rPr>
                              <w:tab/>
                            </w:r>
                            <w:r>
                              <w:rPr>
                                <w:sz w:val="18"/>
                                <w:szCs w:val="18"/>
                              </w:rPr>
                              <w:tab/>
                            </w:r>
                            <w:r>
                              <w:rPr>
                                <w:sz w:val="18"/>
                                <w:szCs w:val="18"/>
                              </w:rPr>
                              <w:tab/>
                              <w:t>&lt;Rate&gt;0.07</w:t>
                            </w:r>
                            <w:r w:rsidRPr="00563E49">
                              <w:rPr>
                                <w:sz w:val="18"/>
                                <w:szCs w:val="18"/>
                              </w:rPr>
                              <w:t>&lt;/Rate&gt;</w:t>
                            </w:r>
                          </w:p>
                          <w:p w:rsidR="00EC46C4" w:rsidRPr="00563E49" w:rsidRDefault="00EC46C4" w:rsidP="00CA18CB">
                            <w:pPr>
                              <w:rPr>
                                <w:sz w:val="18"/>
                                <w:szCs w:val="18"/>
                              </w:rPr>
                            </w:pPr>
                            <w:r>
                              <w:rPr>
                                <w:sz w:val="18"/>
                                <w:szCs w:val="18"/>
                              </w:rPr>
                              <w:tab/>
                            </w:r>
                            <w:r>
                              <w:rPr>
                                <w:sz w:val="18"/>
                                <w:szCs w:val="18"/>
                              </w:rPr>
                              <w:tab/>
                            </w:r>
                            <w:r>
                              <w:rPr>
                                <w:sz w:val="18"/>
                                <w:szCs w:val="18"/>
                              </w:rPr>
                              <w:tab/>
                              <w:t>&lt;TaxAmount&gt;0.0000</w:t>
                            </w:r>
                            <w:r w:rsidRPr="00563E49">
                              <w:rPr>
                                <w:sz w:val="18"/>
                                <w:szCs w:val="18"/>
                              </w:rPr>
                              <w:t>&lt;/TaxAmount&gt;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Default="00EC46C4" w:rsidP="00CA18CB">
                            <w:pPr>
                              <w:rPr>
                                <w:sz w:val="18"/>
                                <w:szCs w:val="18"/>
                              </w:rPr>
                            </w:pPr>
                            <w:r>
                              <w:rPr>
                                <w:sz w:val="18"/>
                                <w:szCs w:val="18"/>
                              </w:rPr>
                              <w:t>…</w:t>
                            </w:r>
                          </w:p>
                          <w:p w:rsidR="00EC46C4" w:rsidRDefault="00EC46C4" w:rsidP="005D4444">
                            <w:pPr>
                              <w:rPr>
                                <w:sz w:val="18"/>
                                <w:szCs w:val="18"/>
                              </w:rPr>
                            </w:pPr>
                            <w:r>
                              <w:rPr>
                                <w:sz w:val="18"/>
                                <w:szCs w:val="18"/>
                              </w:rPr>
                              <w:tab/>
                            </w:r>
                            <w:r>
                              <w:rPr>
                                <w:sz w:val="18"/>
                                <w:szCs w:val="18"/>
                              </w:rPr>
                              <w:tab/>
                              <w:t>&lt;SerialNumber&gt;</w:t>
                            </w:r>
                            <w:r w:rsidRPr="00CA18CB">
                              <w:rPr>
                                <w:sz w:val="18"/>
                                <w:szCs w:val="18"/>
                              </w:rPr>
                              <w:t>9910124969000524808152013100536862</w:t>
                            </w:r>
                            <w:r>
                              <w:rPr>
                                <w:sz w:val="18"/>
                                <w:szCs w:val="18"/>
                              </w:rPr>
                              <w:t>&lt;/SerialNumber&gt;</w:t>
                            </w:r>
                          </w:p>
                          <w:p w:rsidR="00EC46C4" w:rsidRDefault="00EC46C4" w:rsidP="005D4444">
                            <w:pPr>
                              <w:rPr>
                                <w:sz w:val="18"/>
                                <w:szCs w:val="18"/>
                              </w:rPr>
                            </w:pPr>
                            <w:r>
                              <w:rPr>
                                <w:sz w:val="18"/>
                                <w:szCs w:val="18"/>
                              </w:rPr>
                              <w:t>…</w:t>
                            </w:r>
                          </w:p>
                          <w:p w:rsidR="00EC46C4" w:rsidRPr="00FF0E9A" w:rsidRDefault="00EC46C4" w:rsidP="009600E4">
                            <w:pPr>
                              <w:ind w:left="720" w:firstLine="720"/>
                              <w:rPr>
                                <w:sz w:val="18"/>
                                <w:szCs w:val="18"/>
                              </w:rPr>
                            </w:pPr>
                            <w:r w:rsidRPr="00FF0E9A">
                              <w:rPr>
                                <w:sz w:val="18"/>
                                <w:szCs w:val="18"/>
                              </w:rPr>
                              <w:t>&lt;Customer IsDirty=”true”&gt;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&lt;Prefix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&lt;FirstName&gt;John&lt;/FirstName&gt;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&lt;MiddleName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&lt;LastName&gt;Smith&lt;/LastName&gt;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&lt;Suffix /&gt;</w:t>
                            </w:r>
                          </w:p>
                          <w:p w:rsidR="00EC46C4" w:rsidRPr="00FF0E9A" w:rsidRDefault="00EC46C4" w:rsidP="009600E4">
                            <w:pPr>
                              <w:rPr>
                                <w:sz w:val="18"/>
                                <w:szCs w:val="18"/>
                              </w:rPr>
                            </w:pPr>
                            <w:r>
                              <w:rPr>
                                <w:sz w:val="18"/>
                                <w:szCs w:val="18"/>
                              </w:rPr>
                              <w:t>…</w:t>
                            </w:r>
                          </w:p>
                          <w:p w:rsidR="00EC46C4" w:rsidRPr="00FF0E9A" w:rsidRDefault="00EC46C4" w:rsidP="009600E4">
                            <w:pPr>
                              <w:rPr>
                                <w:sz w:val="18"/>
                                <w:szCs w:val="18"/>
                              </w:rPr>
                            </w:pPr>
                            <w:r>
                              <w:rPr>
                                <w:sz w:val="18"/>
                                <w:szCs w:val="18"/>
                              </w:rPr>
                              <w:tab/>
                            </w:r>
                            <w:r>
                              <w:rPr>
                                <w:sz w:val="18"/>
                                <w:szCs w:val="18"/>
                              </w:rPr>
                              <w:tab/>
                            </w:r>
                            <w:r>
                              <w:rPr>
                                <w:sz w:val="18"/>
                                <w:szCs w:val="18"/>
                              </w:rPr>
                              <w:tab/>
                              <w:t>&lt;Role&gt;ESC</w:t>
                            </w:r>
                            <w:r w:rsidRPr="00FF0E9A">
                              <w:rPr>
                                <w:sz w:val="18"/>
                                <w:szCs w:val="18"/>
                              </w:rPr>
                              <w:t>&lt;/Role&gt;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&lt;Consent&gt;false&lt;/Consent&gt;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&lt;ConsentDate&gt;2011-12-09&lt;/ConsentDate&gt;</w:t>
                            </w:r>
                          </w:p>
                          <w:p w:rsidR="00EC46C4" w:rsidRPr="00FF0E9A" w:rsidRDefault="00EC46C4" w:rsidP="009600E4">
                            <w:pPr>
                              <w:ind w:left="720" w:firstLine="720"/>
                              <w:rPr>
                                <w:sz w:val="18"/>
                                <w:szCs w:val="18"/>
                              </w:rPr>
                            </w:pPr>
                            <w:r w:rsidRPr="00FF0E9A">
                              <w:rPr>
                                <w:sz w:val="18"/>
                                <w:szCs w:val="18"/>
                              </w:rPr>
                              <w:t>&lt;/Customer&gt;</w:t>
                            </w:r>
                          </w:p>
                          <w:p w:rsidR="00EC46C4" w:rsidRDefault="00EC46C4" w:rsidP="005D4444">
                            <w:pPr>
                              <w:rPr>
                                <w:sz w:val="18"/>
                                <w:szCs w:val="18"/>
                              </w:rPr>
                            </w:pPr>
                            <w:r>
                              <w:rPr>
                                <w:sz w:val="18"/>
                                <w:szCs w:val="18"/>
                              </w:rPr>
                              <w:t>..</w:t>
                            </w:r>
                            <w:r>
                              <w:rPr>
                                <w:sz w:val="18"/>
                                <w:szCs w:val="18"/>
                              </w:rPr>
                              <w:tab/>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&lt;/LineItem&gt;</w:t>
                            </w:r>
                          </w:p>
                          <w:p w:rsidR="00EC46C4" w:rsidRPr="00563E49" w:rsidRDefault="00EC46C4" w:rsidP="005D4444">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5" o:spid="_x0000_s1028" type="#_x0000_t202" style="width:545.6pt;height:4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" filled="f" fillcolor="#d3dfee">
                <v:textbox>
                  <w:txbxContent>
                    <w:p w:rsidR="00EC46C4" w:rsidRPr="00563E49" w:rsidRDefault="00EC46C4" w:rsidP="005D444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5D4444">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&lt;ItemID&gt;</w:t>
                      </w:r>
                      <w:r>
                        <w:rPr>
                          <w:rFonts w:ascii="Courier New" w:hAnsi="Courier New" w:cs="Courier New"/>
                          <w:sz w:val="18"/>
                          <w:szCs w:val="18"/>
                        </w:rPr>
                        <w:t>10053686</w:t>
                      </w:r>
                      <w:r w:rsidRPr="00563E49">
                        <w:rPr>
                          <w:sz w:val="18"/>
                          <w:szCs w:val="18"/>
                        </w:rPr>
                        <w:t>&lt;/ItemID&gt;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&lt;Description&gt;SPEAKERS&lt;/Description</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5D4444">
                      <w:pPr>
                        <w:rPr>
                          <w:sz w:val="18"/>
                          <w:szCs w:val="18"/>
                        </w:rPr>
                      </w:pPr>
                      <w:r>
                        <w:rPr>
                          <w:sz w:val="18"/>
                          <w:szCs w:val="18"/>
                        </w:rPr>
                        <w: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LineNumber</w:t>
                      </w:r>
                      <w:proofErr w:type="spellEnd"/>
                      <w:r w:rsidRPr="00563E49">
                        <w:rPr>
                          <w:sz w:val="18"/>
                          <w:szCs w:val="18"/>
                        </w:rPr>
                        <w:t>&gt;2&lt;/</w:t>
                      </w:r>
                      <w:proofErr w:type="spellStart"/>
                      <w:r w:rsidRPr="00563E49">
                        <w:rPr>
                          <w:sz w:val="18"/>
                          <w:szCs w:val="18"/>
                        </w:rPr>
                        <w:t>LineNumber</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&lt;Rate&gt;0.05&lt;/Rate&gt;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TaxAmount</w:t>
                      </w:r>
                      <w:proofErr w:type="spellEnd"/>
                      <w:r>
                        <w:rPr>
                          <w:sz w:val="18"/>
                          <w:szCs w:val="18"/>
                        </w:rPr>
                        <w:t>&gt;0.0000</w:t>
                      </w:r>
                      <w:r w:rsidRPr="00563E49">
                        <w:rPr>
                          <w:sz w:val="18"/>
                          <w:szCs w:val="18"/>
                        </w:rPr>
                        <w:t>&lt;/</w:t>
                      </w:r>
                      <w:proofErr w:type="spellStart"/>
                      <w:r w:rsidRPr="00563E49">
                        <w:rPr>
                          <w:sz w:val="18"/>
                          <w:szCs w:val="18"/>
                        </w:rPr>
                        <w:t>TaxAmount</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LineNumber</w:t>
                      </w:r>
                      <w:proofErr w:type="spellEnd"/>
                      <w:r>
                        <w:rPr>
                          <w:sz w:val="18"/>
                          <w:szCs w:val="18"/>
                        </w:rPr>
                        <w:t>&gt;3</w:t>
                      </w:r>
                      <w:r w:rsidRPr="00563E49">
                        <w:rPr>
                          <w:sz w:val="18"/>
                          <w:szCs w:val="18"/>
                        </w:rPr>
                        <w:t>&lt;/</w:t>
                      </w:r>
                      <w:proofErr w:type="spellStart"/>
                      <w:r w:rsidRPr="00563E49">
                        <w:rPr>
                          <w:sz w:val="18"/>
                          <w:szCs w:val="18"/>
                        </w:rPr>
                        <w:t>LineNumber</w:t>
                      </w:r>
                      <w:proofErr w:type="spellEnd"/>
                      <w:r w:rsidRPr="00563E49">
                        <w:rPr>
                          <w:sz w:val="18"/>
                          <w:szCs w:val="18"/>
                        </w:rPr>
                        <w:t>&gt;</w:t>
                      </w:r>
                    </w:p>
                    <w:p w:rsidR="00EC46C4" w:rsidRPr="00563E49" w:rsidRDefault="00EC46C4" w:rsidP="00CA18CB">
                      <w:pPr>
                        <w:rPr>
                          <w:sz w:val="18"/>
                          <w:szCs w:val="18"/>
                        </w:rPr>
                      </w:pPr>
                      <w:r>
                        <w:rPr>
                          <w:sz w:val="18"/>
                          <w:szCs w:val="18"/>
                        </w:rPr>
                        <w:tab/>
                      </w:r>
                      <w:r>
                        <w:rPr>
                          <w:sz w:val="18"/>
                          <w:szCs w:val="18"/>
                        </w:rPr>
                        <w:tab/>
                      </w:r>
                      <w:r>
                        <w:rPr>
                          <w:sz w:val="18"/>
                          <w:szCs w:val="18"/>
                        </w:rPr>
                        <w:tab/>
                        <w:t>&lt;Rate&gt;0.07</w:t>
                      </w:r>
                      <w:r w:rsidRPr="00563E49">
                        <w:rPr>
                          <w:sz w:val="18"/>
                          <w:szCs w:val="18"/>
                        </w:rPr>
                        <w:t>&lt;/Rate&gt;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TaxAmount</w:t>
                      </w:r>
                      <w:proofErr w:type="spellEnd"/>
                      <w:r>
                        <w:rPr>
                          <w:sz w:val="18"/>
                          <w:szCs w:val="18"/>
                        </w:rPr>
                        <w:t>&gt;0.0000</w:t>
                      </w:r>
                      <w:r w:rsidRPr="00563E49">
                        <w:rPr>
                          <w:sz w:val="18"/>
                          <w:szCs w:val="18"/>
                        </w:rPr>
                        <w:t>&lt;/</w:t>
                      </w:r>
                      <w:proofErr w:type="spellStart"/>
                      <w:r w:rsidRPr="00563E49">
                        <w:rPr>
                          <w:sz w:val="18"/>
                          <w:szCs w:val="18"/>
                        </w:rPr>
                        <w:t>TaxAmount</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Default="00EC46C4" w:rsidP="00CA18CB">
                      <w:pPr>
                        <w:rPr>
                          <w:sz w:val="18"/>
                          <w:szCs w:val="18"/>
                        </w:rPr>
                      </w:pPr>
                      <w:r>
                        <w:rPr>
                          <w:sz w:val="18"/>
                          <w:szCs w:val="18"/>
                        </w:rPr>
                        <w:t>…</w:t>
                      </w:r>
                    </w:p>
                    <w:p w:rsidR="00EC46C4" w:rsidRDefault="00EC46C4" w:rsidP="005D4444">
                      <w:pPr>
                        <w:rPr>
                          <w:sz w:val="18"/>
                          <w:szCs w:val="18"/>
                        </w:rPr>
                      </w:pPr>
                      <w:r>
                        <w:rPr>
                          <w:sz w:val="18"/>
                          <w:szCs w:val="18"/>
                        </w:rPr>
                        <w:tab/>
                      </w:r>
                      <w:r>
                        <w:rPr>
                          <w:sz w:val="18"/>
                          <w:szCs w:val="18"/>
                        </w:rPr>
                        <w:tab/>
                        <w:t>&lt;SerialNumber&gt;</w:t>
                      </w:r>
                      <w:r w:rsidRPr="00CA18CB">
                        <w:rPr>
                          <w:sz w:val="18"/>
                          <w:szCs w:val="18"/>
                        </w:rPr>
                        <w:t>9910124969000524808152013100536862</w:t>
                      </w:r>
                      <w:r>
                        <w:rPr>
                          <w:sz w:val="18"/>
                          <w:szCs w:val="18"/>
                        </w:rPr>
                        <w:t>&lt;/SerialNumber&gt;</w:t>
                      </w:r>
                    </w:p>
                    <w:p w:rsidR="00EC46C4" w:rsidRDefault="00EC46C4" w:rsidP="005D4444">
                      <w:pPr>
                        <w:rPr>
                          <w:sz w:val="18"/>
                          <w:szCs w:val="18"/>
                        </w:rPr>
                      </w:pPr>
                      <w:r>
                        <w:rPr>
                          <w:sz w:val="18"/>
                          <w:szCs w:val="18"/>
                        </w:rPr>
                        <w:t>…</w:t>
                      </w:r>
                    </w:p>
                    <w:p w:rsidR="00EC46C4" w:rsidRPr="00FF0E9A" w:rsidRDefault="00EC46C4" w:rsidP="009600E4">
                      <w:pPr>
                        <w:ind w:left="720" w:firstLine="720"/>
                        <w:rPr>
                          <w:sz w:val="18"/>
                          <w:szCs w:val="18"/>
                        </w:rPr>
                      </w:pPr>
                      <w:r w:rsidRPr="00FF0E9A">
                        <w:rPr>
                          <w:sz w:val="18"/>
                          <w:szCs w:val="18"/>
                        </w:rPr>
                        <w:t xml:space="preserve">&lt;Customer </w:t>
                      </w:r>
                      <w:proofErr w:type="spellStart"/>
                      <w:r w:rsidRPr="00FF0E9A">
                        <w:rPr>
                          <w:sz w:val="18"/>
                          <w:szCs w:val="18"/>
                        </w:rPr>
                        <w:t>IsDirty</w:t>
                      </w:r>
                      <w:proofErr w:type="spellEnd"/>
                      <w:r w:rsidRPr="00FF0E9A">
                        <w:rPr>
                          <w:sz w:val="18"/>
                          <w:szCs w:val="18"/>
                        </w:rPr>
                        <w:t>=”true”&gt;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&lt;Prefix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FirstName</w:t>
                      </w:r>
                      <w:proofErr w:type="spellEnd"/>
                      <w:r w:rsidRPr="00FF0E9A">
                        <w:rPr>
                          <w:sz w:val="18"/>
                          <w:szCs w:val="18"/>
                        </w:rPr>
                        <w:t>&gt;John&lt;/</w:t>
                      </w:r>
                      <w:proofErr w:type="spellStart"/>
                      <w:r w:rsidRPr="00FF0E9A">
                        <w:rPr>
                          <w:sz w:val="18"/>
                          <w:szCs w:val="18"/>
                        </w:rPr>
                        <w:t>FirstName</w:t>
                      </w:r>
                      <w:proofErr w:type="spellEnd"/>
                      <w:r w:rsidRPr="00FF0E9A">
                        <w:rPr>
                          <w:sz w:val="18"/>
                          <w:szCs w:val="18"/>
                        </w:rPr>
                        <w: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MiddleName</w:t>
                      </w:r>
                      <w:proofErr w:type="spellEnd"/>
                      <w:r w:rsidRPr="00FF0E9A">
                        <w:rPr>
                          <w:sz w:val="18"/>
                          <w:szCs w:val="18"/>
                        </w:rPr>
                        <w:t xml:space="preserve">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LastName</w:t>
                      </w:r>
                      <w:proofErr w:type="spellEnd"/>
                      <w:r w:rsidRPr="00FF0E9A">
                        <w:rPr>
                          <w:sz w:val="18"/>
                          <w:szCs w:val="18"/>
                        </w:rPr>
                        <w:t>&gt;Smith&lt;/</w:t>
                      </w:r>
                      <w:proofErr w:type="spellStart"/>
                      <w:r w:rsidRPr="00FF0E9A">
                        <w:rPr>
                          <w:sz w:val="18"/>
                          <w:szCs w:val="18"/>
                        </w:rPr>
                        <w:t>LastName</w:t>
                      </w:r>
                      <w:proofErr w:type="spellEnd"/>
                      <w:r w:rsidRPr="00FF0E9A">
                        <w:rPr>
                          <w:sz w:val="18"/>
                          <w:szCs w:val="18"/>
                        </w:rPr>
                        <w: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&lt;Suffix /&gt;</w:t>
                      </w:r>
                    </w:p>
                    <w:p w:rsidR="00EC46C4" w:rsidRPr="00FF0E9A" w:rsidRDefault="00EC46C4" w:rsidP="009600E4">
                      <w:pPr>
                        <w:rPr>
                          <w:sz w:val="18"/>
                          <w:szCs w:val="18"/>
                        </w:rPr>
                      </w:pPr>
                      <w:r>
                        <w:rPr>
                          <w:sz w:val="18"/>
                          <w:szCs w:val="18"/>
                        </w:rPr>
                        <w:t>…</w:t>
                      </w:r>
                    </w:p>
                    <w:p w:rsidR="00EC46C4" w:rsidRPr="00FF0E9A" w:rsidRDefault="00EC46C4" w:rsidP="009600E4">
                      <w:pPr>
                        <w:rPr>
                          <w:sz w:val="18"/>
                          <w:szCs w:val="18"/>
                        </w:rPr>
                      </w:pPr>
                      <w:r>
                        <w:rPr>
                          <w:sz w:val="18"/>
                          <w:szCs w:val="18"/>
                        </w:rPr>
                        <w:tab/>
                      </w:r>
                      <w:r>
                        <w:rPr>
                          <w:sz w:val="18"/>
                          <w:szCs w:val="18"/>
                        </w:rPr>
                        <w:tab/>
                      </w:r>
                      <w:r>
                        <w:rPr>
                          <w:sz w:val="18"/>
                          <w:szCs w:val="18"/>
                        </w:rPr>
                        <w:tab/>
                        <w:t>&lt;Role&gt;ESC</w:t>
                      </w:r>
                      <w:r w:rsidRPr="00FF0E9A">
                        <w:rPr>
                          <w:sz w:val="18"/>
                          <w:szCs w:val="18"/>
                        </w:rPr>
                        <w:t>&lt;/Role&gt;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&lt;Consent&gt;false&lt;/Consent&gt;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ConsentDate</w:t>
                      </w:r>
                      <w:proofErr w:type="spellEnd"/>
                      <w:r w:rsidRPr="00FF0E9A">
                        <w:rPr>
                          <w:sz w:val="18"/>
                          <w:szCs w:val="18"/>
                        </w:rPr>
                        <w:t>&gt;2011-12-09&lt;/</w:t>
                      </w:r>
                      <w:proofErr w:type="spellStart"/>
                      <w:r w:rsidRPr="00FF0E9A">
                        <w:rPr>
                          <w:sz w:val="18"/>
                          <w:szCs w:val="18"/>
                        </w:rPr>
                        <w:t>ConsentDate</w:t>
                      </w:r>
                      <w:proofErr w:type="spellEnd"/>
                      <w:r w:rsidRPr="00FF0E9A">
                        <w:rPr>
                          <w:sz w:val="18"/>
                          <w:szCs w:val="18"/>
                        </w:rPr>
                        <w:t>&gt;</w:t>
                      </w:r>
                    </w:p>
                    <w:p w:rsidR="00EC46C4" w:rsidRPr="00FF0E9A" w:rsidRDefault="00EC46C4" w:rsidP="009600E4">
                      <w:pPr>
                        <w:ind w:left="720" w:firstLine="720"/>
                        <w:rPr>
                          <w:sz w:val="18"/>
                          <w:szCs w:val="18"/>
                        </w:rPr>
                      </w:pPr>
                      <w:r w:rsidRPr="00FF0E9A">
                        <w:rPr>
                          <w:sz w:val="18"/>
                          <w:szCs w:val="18"/>
                        </w:rPr>
                        <w:t>&lt;/Customer&gt;</w:t>
                      </w:r>
                    </w:p>
                    <w:p w:rsidR="00EC46C4" w:rsidRDefault="00EC46C4" w:rsidP="005D4444">
                      <w:pPr>
                        <w:rPr>
                          <w:sz w:val="18"/>
                          <w:szCs w:val="18"/>
                        </w:rPr>
                      </w:pPr>
                      <w:r>
                        <w:rPr>
                          <w:sz w:val="18"/>
                          <w:szCs w:val="18"/>
                        </w:rPr>
                        <w:t>..</w:t>
                      </w:r>
                      <w:r>
                        <w:rPr>
                          <w:sz w:val="18"/>
                          <w:szCs w:val="18"/>
                        </w:rPr>
                        <w:tab/>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Pr="00563E49" w:rsidRDefault="00EC46C4" w:rsidP="005D4444">
                      <w:pPr>
                        <w:rPr>
                          <w:sz w:val="18"/>
                          <w:szCs w:val="18"/>
                        </w:rPr>
                      </w:pPr>
                    </w:p>
                  </w:txbxContent>
                </v:textbox>
                <w10:anchorlock/>
              </v:shape>
            </w:pict>
          </mc:Fallback>
        </mc:AlternateContent>
      </w:r>
    </w:p>
    <w:p w:rsidR="00B96752" w:rsidRPr="00106253" w:rsidRDefault="00B96752">
      <w:pPr>
        <w:rPr>
          <w:rFonts w:cs="Arial"/>
          <w:b/>
          <w:bCs/>
          <w:iCs/>
          <w:sz w:val="24"/>
          <w:szCs w:val="28"/>
        </w:rPr>
      </w:pPr>
      <w:r w:rsidRPr="00106253">
        <w:br w:type="page"/>
      </w:r>
    </w:p>
    <w:p w:rsidR="009600E4" w:rsidRPr="00106253" w:rsidRDefault="009600E4" w:rsidP="009600E4">
      <w:pPr>
        <w:pStyle w:val="Heading2"/>
      </w:pPr>
      <w:bookmarkStart w:id="135" w:name="_Toc398129555"/>
      <w:r w:rsidRPr="00106253">
        <w:lastRenderedPageBreak/>
        <w:t>Raincheck Redeem</w:t>
      </w:r>
      <w:bookmarkEnd w:id="135"/>
    </w:p>
    <w:p w:rsidR="00F6762C" w:rsidRPr="00106253" w:rsidRDefault="00F6762C" w:rsidP="00F6762C">
      <w:pPr>
        <w:pStyle w:val="BodyText"/>
      </w:pPr>
      <w:r w:rsidRPr="00106253">
        <w:t>The item is logged as a Sale item with a Retail Price Modifier of Price Override with Reason code 999 with the details of the original selling price and the override to the Raincheck Price.  The sale item is linked to the Raincheck Redemption SKU that is retrieved from the raincheck scanned barcode and added to the transaction in the POSLog.</w:t>
      </w:r>
    </w:p>
    <w:p w:rsidR="009600E4" w:rsidRPr="00106253" w:rsidRDefault="00507C4C" w:rsidP="009600E4">
      <w:pPr>
        <w:pStyle w:val="BodyText"/>
        <w:rPr>
          <w:b/>
        </w:rPr>
      </w:pPr>
      <w:r w:rsidRPr="00106253">
        <w:rPr>
          <w:noProof/>
          <w:color w:val="00B050"/>
        </w:rPr>
        <mc:AlternateContent>
          <mc:Choice Requires="wps">
            <w:drawing>
              <wp:inline distT="0" distB="0" distL="0" distR="0" wp14:anchorId="32F08ECA" wp14:editId="51A2B3F3">
                <wp:extent cx="6929120" cy="6928485"/>
                <wp:effectExtent l="9525" t="7620" r="5080" b="7620"/>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69284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rsidR="00EC46C4" w:rsidRPr="00563E49" w:rsidRDefault="00EC46C4" w:rsidP="009600E4">
                            <w:pPr>
                              <w:rPr>
                                <w:sz w:val="18"/>
                                <w:szCs w:val="18"/>
                              </w:rPr>
                            </w:pPr>
                            <w:r w:rsidRPr="00563E49">
                              <w:rPr>
                                <w:sz w:val="18"/>
                                <w:szCs w:val="18"/>
                              </w:rPr>
                              <w:t>&lt;LineItem EntryMethod=”Keyed’&gt;</w:t>
                            </w:r>
                          </w:p>
                          <w:p w:rsidR="00EC46C4" w:rsidRPr="00563E49" w:rsidRDefault="00EC46C4" w:rsidP="009600E4">
                            <w:pPr>
                              <w:rPr>
                                <w:sz w:val="18"/>
                                <w:szCs w:val="18"/>
                              </w:rPr>
                            </w:pPr>
                            <w:r w:rsidRPr="00563E49">
                              <w:rPr>
                                <w:sz w:val="18"/>
                                <w:szCs w:val="18"/>
                              </w:rPr>
                              <w:tab/>
                              <w:t>&lt;LineNumber&gt;1&lt;/LineNumber&gt;</w:t>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&lt;ItemTypeAttributes&gt;</w:t>
                            </w:r>
                          </w:p>
                          <w:p w:rsidR="00EC46C4" w:rsidRPr="00563E49" w:rsidRDefault="00EC46C4" w:rsidP="009600E4">
                            <w:pPr>
                              <w:rPr>
                                <w:sz w:val="18"/>
                                <w:szCs w:val="18"/>
                              </w:rPr>
                            </w:pPr>
                            <w:r w:rsidRPr="00563E49">
                              <w:rPr>
                                <w:sz w:val="18"/>
                                <w:szCs w:val="18"/>
                              </w:rPr>
                              <w:tab/>
                            </w:r>
                            <w:r w:rsidRPr="00563E49">
                              <w:rPr>
                                <w:sz w:val="18"/>
                                <w:szCs w:val="18"/>
                              </w:rPr>
                              <w:tab/>
                            </w:r>
                            <w:r w:rsidRPr="00563E49">
                              <w:rPr>
                                <w:sz w:val="18"/>
                                <w:szCs w:val="18"/>
                              </w:rPr>
                              <w:tab/>
                              <w:t>&lt;ItemType&gt;PSPEligible&lt;/ItemType&gt;</w:t>
                            </w:r>
                          </w:p>
                          <w:p w:rsidR="00EC46C4" w:rsidRPr="00563E49" w:rsidRDefault="00EC46C4" w:rsidP="009600E4">
                            <w:pPr>
                              <w:rPr>
                                <w:sz w:val="18"/>
                                <w:szCs w:val="18"/>
                              </w:rPr>
                            </w:pPr>
                            <w:r w:rsidRPr="00563E49">
                              <w:rPr>
                                <w:sz w:val="18"/>
                                <w:szCs w:val="18"/>
                              </w:rPr>
                              <w:tab/>
                            </w:r>
                            <w:r w:rsidRPr="00563E49">
                              <w:rPr>
                                <w:sz w:val="18"/>
                                <w:szCs w:val="18"/>
                              </w:rPr>
                              <w:tab/>
                              <w:t>&lt;/ItemTypeAttributes&gt;</w:t>
                            </w:r>
                          </w:p>
                          <w:p w:rsidR="00EC46C4" w:rsidRPr="00563E49" w:rsidRDefault="00EC46C4" w:rsidP="009600E4">
                            <w:pPr>
                              <w:rPr>
                                <w:sz w:val="18"/>
                                <w:szCs w:val="18"/>
                              </w:rPr>
                            </w:pPr>
                            <w:r w:rsidRPr="00563E49">
                              <w:rPr>
                                <w:sz w:val="18"/>
                                <w:szCs w:val="18"/>
                              </w:rPr>
                              <w:tab/>
                            </w:r>
                            <w:r w:rsidRPr="00563E49">
                              <w:rPr>
                                <w:sz w:val="18"/>
                                <w:szCs w:val="18"/>
                              </w:rPr>
                              <w:tab/>
                              <w:t>&lt;ItemID&gt;</w:t>
                            </w:r>
                            <w:r w:rsidRPr="00A2346F">
                              <w:rPr>
                                <w:rFonts w:cs="Arial"/>
                                <w:sz w:val="18"/>
                                <w:szCs w:val="18"/>
                              </w:rPr>
                              <w:t>10053686</w:t>
                            </w:r>
                            <w:r w:rsidRPr="00563E49">
                              <w:rPr>
                                <w:sz w:val="18"/>
                                <w:szCs w:val="18"/>
                              </w:rPr>
                              <w:t>&lt;/ItemID&gt;</w:t>
                            </w:r>
                          </w:p>
                          <w:p w:rsidR="00EC46C4" w:rsidRPr="00563E49" w:rsidRDefault="00EC46C4" w:rsidP="009600E4">
                            <w:pPr>
                              <w:rPr>
                                <w:sz w:val="18"/>
                                <w:szCs w:val="18"/>
                              </w:rPr>
                            </w:pPr>
                            <w:r w:rsidRPr="00563E49">
                              <w:rPr>
                                <w:sz w:val="18"/>
                                <w:szCs w:val="18"/>
                              </w:rPr>
                              <w:tab/>
                            </w:r>
                            <w:r w:rsidRPr="00563E49">
                              <w:rPr>
                                <w:sz w:val="18"/>
                                <w:szCs w:val="18"/>
                              </w:rPr>
                              <w:tab/>
                              <w:t>&lt;ItemNotOnFileFlag&gt;false&lt;/ItemNotOnFileFlag&gt;</w:t>
                            </w:r>
                          </w:p>
                          <w:p w:rsidR="00EC46C4" w:rsidRPr="00563E49" w:rsidRDefault="00EC46C4" w:rsidP="009600E4">
                            <w:pPr>
                              <w:rPr>
                                <w:sz w:val="18"/>
                                <w:szCs w:val="18"/>
                              </w:rPr>
                            </w:pPr>
                            <w:r w:rsidRPr="00563E49">
                              <w:rPr>
                                <w:sz w:val="18"/>
                                <w:szCs w:val="18"/>
                              </w:rPr>
                              <w:tab/>
                            </w:r>
                            <w:r w:rsidRPr="00563E49">
                              <w:rPr>
                                <w:sz w:val="18"/>
                                <w:szCs w:val="18"/>
                              </w:rPr>
                              <w:tab/>
                              <w:t>&lt;Description&gt;SPEAKERS&lt;/Description</w:t>
                            </w:r>
                          </w:p>
                          <w:p w:rsidR="00EC46C4" w:rsidRPr="00563E49" w:rsidRDefault="00EC46C4" w:rsidP="009600E4">
                            <w:pPr>
                              <w:rPr>
                                <w:sz w:val="18"/>
                                <w:szCs w:val="18"/>
                              </w:rPr>
                            </w:pPr>
                            <w:r w:rsidRPr="00563E49">
                              <w:rPr>
                                <w:sz w:val="18"/>
                                <w:szCs w:val="18"/>
                              </w:rPr>
                              <w:tab/>
                            </w:r>
                            <w:r w:rsidRPr="00563E49">
                              <w:rPr>
                                <w:sz w:val="18"/>
                                <w:szCs w:val="18"/>
                              </w:rPr>
                              <w:tab/>
                              <w:t>&lt;RegularSalesUnitPrice Currency=”CAD” UnitOfMeasureCode=”EA”&gt;</w:t>
                            </w:r>
                            <w:r>
                              <w:rPr>
                                <w:sz w:val="18"/>
                                <w:szCs w:val="18"/>
                              </w:rPr>
                              <w:t>69.97</w:t>
                            </w:r>
                            <w:r w:rsidRPr="00563E49">
                              <w:rPr>
                                <w:sz w:val="18"/>
                                <w:szCs w:val="18"/>
                              </w:rPr>
                              <w:t>&lt;/RegularSalesUnitPrice&gt;</w:t>
                            </w:r>
                          </w:p>
                          <w:p w:rsidR="00EC46C4" w:rsidRPr="00563E49" w:rsidRDefault="00EC46C4" w:rsidP="009600E4">
                            <w:pPr>
                              <w:rPr>
                                <w:sz w:val="18"/>
                                <w:szCs w:val="18"/>
                              </w:rPr>
                            </w:pPr>
                            <w:r w:rsidRPr="00563E49">
                              <w:rPr>
                                <w:sz w:val="18"/>
                                <w:szCs w:val="18"/>
                              </w:rPr>
                              <w:tab/>
                            </w:r>
                            <w:r w:rsidRPr="00563E49">
                              <w:rPr>
                                <w:sz w:val="18"/>
                                <w:szCs w:val="18"/>
                              </w:rPr>
                              <w:tab/>
                              <w:t>&lt;ActualSalesUnitPrice Currency=”CAD” UnitOfMeasureCode=”EA”&gt;</w:t>
                            </w:r>
                            <w:r>
                              <w:rPr>
                                <w:sz w:val="18"/>
                                <w:szCs w:val="18"/>
                              </w:rPr>
                              <w:t>52</w:t>
                            </w:r>
                            <w:r w:rsidRPr="00563E49">
                              <w:rPr>
                                <w:sz w:val="18"/>
                                <w:szCs w:val="18"/>
                              </w:rPr>
                              <w:t>.</w:t>
                            </w:r>
                            <w:r>
                              <w:rPr>
                                <w:sz w:val="18"/>
                                <w:szCs w:val="18"/>
                              </w:rPr>
                              <w:t>48</w:t>
                            </w:r>
                            <w:r w:rsidRPr="00563E49">
                              <w:rPr>
                                <w:sz w:val="18"/>
                                <w:szCs w:val="18"/>
                              </w:rPr>
                              <w:t>&lt;/ActualSalesUnitPrice&gt;</w:t>
                            </w:r>
                            <w:r w:rsidRPr="00563E49">
                              <w:rPr>
                                <w:sz w:val="18"/>
                                <w:szCs w:val="18"/>
                              </w:rPr>
                              <w:tab/>
                            </w:r>
                          </w:p>
                          <w:p w:rsidR="00EC46C4" w:rsidRDefault="00EC46C4" w:rsidP="009600E4">
                            <w:pPr>
                              <w:rPr>
                                <w:sz w:val="18"/>
                                <w:szCs w:val="18"/>
                              </w:rPr>
                            </w:pPr>
                            <w:r>
                              <w:rPr>
                                <w:sz w:val="18"/>
                                <w:szCs w:val="18"/>
                              </w:rPr>
                              <w:t>…</w:t>
                            </w:r>
                          </w:p>
                          <w:p w:rsidR="00EC46C4" w:rsidRPr="00FF0E9A" w:rsidRDefault="00EC46C4" w:rsidP="00F6762C">
                            <w:pPr>
                              <w:rPr>
                                <w:sz w:val="18"/>
                                <w:szCs w:val="18"/>
                              </w:rPr>
                            </w:pPr>
                            <w:r w:rsidRPr="00FF0E9A">
                              <w:rPr>
                                <w:sz w:val="18"/>
                                <w:szCs w:val="18"/>
                              </w:rPr>
                              <w:tab/>
                            </w:r>
                            <w:r w:rsidRPr="00FF0E9A">
                              <w:rPr>
                                <w:sz w:val="18"/>
                                <w:szCs w:val="18"/>
                              </w:rPr>
                              <w:tab/>
                              <w:t>&lt;RetailPriceModifier MethodCode=”PriceOverride” DiscountGroup=”0”&gt;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&lt;SequenceNumber&gt;1&lt;/SequenceNumber&gt;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r>
                              <w:rPr>
                                <w:sz w:val="18"/>
                                <w:szCs w:val="18"/>
                              </w:rPr>
                              <w:t>Amount Action=”Subtract”&gt;-17.49</w:t>
                            </w:r>
                            <w:r w:rsidRPr="00FF0E9A">
                              <w:rPr>
                                <w:sz w:val="18"/>
                                <w:szCs w:val="18"/>
                              </w:rPr>
                              <w:t>&lt;/Amount&gt;</w:t>
                            </w:r>
                          </w:p>
                          <w:p w:rsidR="00EC46C4" w:rsidRPr="00FF0E9A" w:rsidRDefault="00EC46C4" w:rsidP="00F6762C">
                            <w:pPr>
                              <w:rPr>
                                <w:sz w:val="18"/>
                                <w:szCs w:val="18"/>
                              </w:rPr>
                            </w:pPr>
                            <w:r>
                              <w:rPr>
                                <w:sz w:val="18"/>
                                <w:szCs w:val="18"/>
                              </w:rPr>
                              <w:tab/>
                            </w:r>
                            <w:r>
                              <w:rPr>
                                <w:sz w:val="18"/>
                                <w:szCs w:val="18"/>
                              </w:rPr>
                              <w:tab/>
                            </w:r>
                            <w:r>
                              <w:rPr>
                                <w:sz w:val="18"/>
                                <w:szCs w:val="18"/>
                              </w:rPr>
                              <w:tab/>
                              <w:t>&lt;PreviousPrice&gt;69.97</w:t>
                            </w:r>
                            <w:r w:rsidRPr="00FF0E9A">
                              <w:rPr>
                                <w:sz w:val="18"/>
                                <w:szCs w:val="18"/>
                              </w:rPr>
                              <w:t>&lt;/PreviousPrice&gt;</w:t>
                            </w:r>
                          </w:p>
                          <w:p w:rsidR="00EC46C4" w:rsidRPr="00FF0E9A" w:rsidRDefault="00EC46C4" w:rsidP="00F6762C">
                            <w:pPr>
                              <w:rPr>
                                <w:sz w:val="18"/>
                                <w:szCs w:val="18"/>
                              </w:rPr>
                            </w:pPr>
                            <w:r>
                              <w:rPr>
                                <w:sz w:val="18"/>
                                <w:szCs w:val="18"/>
                              </w:rPr>
                              <w:tab/>
                            </w:r>
                            <w:r>
                              <w:rPr>
                                <w:sz w:val="18"/>
                                <w:szCs w:val="18"/>
                              </w:rPr>
                              <w:tab/>
                            </w:r>
                            <w:r>
                              <w:rPr>
                                <w:sz w:val="18"/>
                                <w:szCs w:val="18"/>
                              </w:rPr>
                              <w:tab/>
                              <w:t>&lt;NewPrice&gt;52.48</w:t>
                            </w:r>
                            <w:r w:rsidRPr="00FF0E9A">
                              <w:rPr>
                                <w:sz w:val="18"/>
                                <w:szCs w:val="18"/>
                              </w:rPr>
                              <w:t>&lt;/NewPrice&gt;</w:t>
                            </w:r>
                          </w:p>
                          <w:p w:rsidR="00EC46C4" w:rsidRPr="00FF0E9A" w:rsidRDefault="00EC46C4" w:rsidP="00F6762C">
                            <w:pPr>
                              <w:rPr>
                                <w:sz w:val="18"/>
                                <w:szCs w:val="18"/>
                              </w:rPr>
                            </w:pPr>
                            <w:r>
                              <w:rPr>
                                <w:sz w:val="18"/>
                                <w:szCs w:val="18"/>
                              </w:rPr>
                              <w:tab/>
                            </w:r>
                            <w:r>
                              <w:rPr>
                                <w:sz w:val="18"/>
                                <w:szCs w:val="18"/>
                              </w:rPr>
                              <w:tab/>
                            </w:r>
                            <w:r>
                              <w:rPr>
                                <w:sz w:val="18"/>
                                <w:szCs w:val="18"/>
                              </w:rPr>
                              <w:tab/>
                              <w:t>&lt;ReasonCode&gt;999</w:t>
                            </w:r>
                            <w:r w:rsidRPr="00FF0E9A">
                              <w:rPr>
                                <w:sz w:val="18"/>
                                <w:szCs w:val="18"/>
                              </w:rPr>
                              <w:t>&lt;/ReasonCode&gt;</w:t>
                            </w:r>
                          </w:p>
                          <w:p w:rsidR="00EC46C4" w:rsidRPr="00FF0E9A" w:rsidRDefault="00EC46C4" w:rsidP="00F6762C">
                            <w:pPr>
                              <w:rPr>
                                <w:sz w:val="18"/>
                                <w:szCs w:val="18"/>
                              </w:rPr>
                            </w:pPr>
                            <w:r w:rsidRPr="00FF0E9A">
                              <w:rPr>
                                <w:sz w:val="18"/>
                                <w:szCs w:val="18"/>
                              </w:rPr>
                              <w:tab/>
                            </w:r>
                            <w:r w:rsidRPr="00FF0E9A">
                              <w:rPr>
                                <w:sz w:val="18"/>
                                <w:szCs w:val="18"/>
                              </w:rPr>
                              <w:tab/>
                              <w:t>&lt;/RetailPriceModifier&gt;</w:t>
                            </w:r>
                          </w:p>
                          <w:p w:rsidR="00EC46C4" w:rsidRDefault="00EC46C4" w:rsidP="009600E4">
                            <w:pPr>
                              <w:rPr>
                                <w:sz w:val="18"/>
                                <w:szCs w:val="18"/>
                              </w:rPr>
                            </w:pPr>
                            <w:r>
                              <w:rPr>
                                <w:sz w:val="18"/>
                                <w:szCs w:val="18"/>
                              </w:rPr>
                              <w:t>…</w:t>
                            </w:r>
                          </w:p>
                          <w:p w:rsidR="00EC46C4" w:rsidRDefault="00EC46C4" w:rsidP="009600E4">
                            <w:pPr>
                              <w:rPr>
                                <w:sz w:val="18"/>
                                <w:szCs w:val="18"/>
                              </w:rPr>
                            </w:pPr>
                            <w:r>
                              <w:rPr>
                                <w:sz w:val="18"/>
                                <w:szCs w:val="18"/>
                              </w:rPr>
                              <w:tab/>
                            </w:r>
                            <w:r>
                              <w:rPr>
                                <w:sz w:val="18"/>
                                <w:szCs w:val="18"/>
                              </w:rPr>
                              <w:tab/>
                              <w:t>&lt;LineItemLink ItemLinkReason=”Raincheck”&gt;</w:t>
                            </w:r>
                          </w:p>
                          <w:p w:rsidR="00EC46C4" w:rsidRDefault="00EC46C4" w:rsidP="009600E4">
                            <w:pPr>
                              <w:rPr>
                                <w:sz w:val="18"/>
                                <w:szCs w:val="18"/>
                              </w:rPr>
                            </w:pPr>
                            <w:r>
                              <w:rPr>
                                <w:sz w:val="18"/>
                                <w:szCs w:val="18"/>
                              </w:rPr>
                              <w:tab/>
                            </w:r>
                            <w:r>
                              <w:rPr>
                                <w:sz w:val="18"/>
                                <w:szCs w:val="18"/>
                              </w:rPr>
                              <w:tab/>
                            </w:r>
                            <w:r>
                              <w:rPr>
                                <w:sz w:val="18"/>
                                <w:szCs w:val="18"/>
                              </w:rPr>
                              <w:tab/>
                              <w:t>&lt;ItemLink&gt;4&lt;/ItemLink&gt;</w:t>
                            </w:r>
                          </w:p>
                          <w:p w:rsidR="00EC46C4" w:rsidRDefault="00EC46C4" w:rsidP="009600E4">
                            <w:pPr>
                              <w:rPr>
                                <w:sz w:val="18"/>
                                <w:szCs w:val="18"/>
                              </w:rPr>
                            </w:pPr>
                            <w:r>
                              <w:rPr>
                                <w:sz w:val="18"/>
                                <w:szCs w:val="18"/>
                              </w:rPr>
                              <w:tab/>
                            </w:r>
                            <w:r>
                              <w:rPr>
                                <w:sz w:val="18"/>
                                <w:szCs w:val="18"/>
                              </w:rPr>
                              <w:tab/>
                            </w:r>
                            <w:r>
                              <w:rPr>
                                <w:sz w:val="18"/>
                                <w:szCs w:val="18"/>
                              </w:rPr>
                              <w:tab/>
                              <w:t>&lt;LinkAmount xsi:nil=”ture”/&gt;</w:t>
                            </w:r>
                          </w:p>
                          <w:p w:rsidR="00EC46C4" w:rsidRDefault="00EC46C4" w:rsidP="009600E4">
                            <w:pPr>
                              <w:rPr>
                                <w:sz w:val="18"/>
                                <w:szCs w:val="18"/>
                              </w:rPr>
                            </w:pPr>
                            <w:r>
                              <w:rPr>
                                <w:sz w:val="18"/>
                                <w:szCs w:val="18"/>
                              </w:rPr>
                              <w:tab/>
                            </w:r>
                            <w:r>
                              <w:rPr>
                                <w:sz w:val="18"/>
                                <w:szCs w:val="18"/>
                              </w:rPr>
                              <w:tab/>
                              <w:t>&lt;/LineItemLink&gt;</w:t>
                            </w:r>
                          </w:p>
                          <w:p w:rsidR="00EC46C4" w:rsidRDefault="00EC46C4" w:rsidP="009600E4">
                            <w:pPr>
                              <w:rPr>
                                <w:sz w:val="18"/>
                                <w:szCs w:val="18"/>
                              </w:rPr>
                            </w:pPr>
                            <w:r>
                              <w:rPr>
                                <w:sz w:val="18"/>
                                <w:szCs w:val="18"/>
                              </w:rPr>
                              <w:t>…</w:t>
                            </w:r>
                            <w:r>
                              <w:rPr>
                                <w:sz w:val="18"/>
                                <w:szCs w:val="18"/>
                              </w:rPr>
                              <w:tab/>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&lt;/LineItem&gt;</w:t>
                            </w:r>
                          </w:p>
                          <w:p w:rsidR="00EC46C4" w:rsidRDefault="00EC46C4" w:rsidP="009600E4">
                            <w:pPr>
                              <w:rPr>
                                <w:sz w:val="18"/>
                                <w:szCs w:val="18"/>
                              </w:rPr>
                            </w:pPr>
                            <w:r>
                              <w:rPr>
                                <w:sz w:val="18"/>
                                <w:szCs w:val="18"/>
                              </w:rPr>
                              <w:t>…</w:t>
                            </w:r>
                          </w:p>
                          <w:p w:rsidR="00EC46C4" w:rsidRPr="00563E49" w:rsidRDefault="00EC46C4" w:rsidP="00A2346F">
                            <w:pPr>
                              <w:rPr>
                                <w:sz w:val="18"/>
                                <w:szCs w:val="18"/>
                              </w:rPr>
                            </w:pPr>
                            <w:r w:rsidRPr="00563E49">
                              <w:rPr>
                                <w:sz w:val="18"/>
                                <w:szCs w:val="18"/>
                              </w:rPr>
                              <w:t>&lt;LineItem EntryMethod=”Keyed’&gt;</w:t>
                            </w:r>
                          </w:p>
                          <w:p w:rsidR="00EC46C4" w:rsidRPr="00563E49" w:rsidRDefault="00EC46C4" w:rsidP="00A2346F">
                            <w:pPr>
                              <w:rPr>
                                <w:sz w:val="18"/>
                                <w:szCs w:val="18"/>
                              </w:rPr>
                            </w:pPr>
                            <w:r>
                              <w:rPr>
                                <w:sz w:val="18"/>
                                <w:szCs w:val="18"/>
                              </w:rPr>
                              <w:tab/>
                              <w:t>&lt;LineNumber&gt;4</w:t>
                            </w:r>
                            <w:r w:rsidRPr="00563E49">
                              <w:rPr>
                                <w:sz w:val="18"/>
                                <w:szCs w:val="18"/>
                              </w:rPr>
                              <w:t>&lt;/LineNumber&gt;</w:t>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&lt;ItemTypeAttributes&gt;</w:t>
                            </w:r>
                          </w:p>
                          <w:p w:rsidR="00EC46C4" w:rsidRPr="00563E49" w:rsidRDefault="00EC46C4" w:rsidP="00A2346F">
                            <w:pPr>
                              <w:rPr>
                                <w:sz w:val="18"/>
                                <w:szCs w:val="18"/>
                              </w:rPr>
                            </w:pPr>
                            <w:r w:rsidRPr="00563E49">
                              <w:rPr>
                                <w:sz w:val="18"/>
                                <w:szCs w:val="18"/>
                              </w:rPr>
                              <w:tab/>
                            </w:r>
                            <w:r w:rsidRPr="00563E49">
                              <w:rPr>
                                <w:sz w:val="18"/>
                                <w:szCs w:val="18"/>
                              </w:rPr>
                              <w:tab/>
                            </w:r>
                            <w:r w:rsidRPr="00563E49">
                              <w:rPr>
                                <w:sz w:val="18"/>
                                <w:szCs w:val="18"/>
                              </w:rPr>
                              <w:tab/>
                              <w:t>&lt;ItemType&gt;</w:t>
                            </w:r>
                            <w:r>
                              <w:rPr>
                                <w:sz w:val="18"/>
                                <w:szCs w:val="18"/>
                              </w:rPr>
                              <w:t>Raincheck</w:t>
                            </w:r>
                            <w:r w:rsidRPr="00563E49">
                              <w:rPr>
                                <w:sz w:val="18"/>
                                <w:szCs w:val="18"/>
                              </w:rPr>
                              <w:t>&lt;/ItemType&gt;</w:t>
                            </w:r>
                          </w:p>
                          <w:p w:rsidR="00EC46C4" w:rsidRPr="00563E49" w:rsidRDefault="00EC46C4" w:rsidP="00A2346F">
                            <w:pPr>
                              <w:rPr>
                                <w:sz w:val="18"/>
                                <w:szCs w:val="18"/>
                              </w:rPr>
                            </w:pPr>
                            <w:r w:rsidRPr="00563E49">
                              <w:rPr>
                                <w:sz w:val="18"/>
                                <w:szCs w:val="18"/>
                              </w:rPr>
                              <w:tab/>
                            </w:r>
                            <w:r w:rsidRPr="00563E49">
                              <w:rPr>
                                <w:sz w:val="18"/>
                                <w:szCs w:val="18"/>
                              </w:rPr>
                              <w:tab/>
                              <w:t>&lt;/ItemTypeAttributes&gt;</w:t>
                            </w:r>
                          </w:p>
                          <w:p w:rsidR="00EC46C4" w:rsidRPr="00563E49" w:rsidRDefault="00EC46C4" w:rsidP="00A2346F">
                            <w:pPr>
                              <w:rPr>
                                <w:sz w:val="18"/>
                                <w:szCs w:val="18"/>
                              </w:rPr>
                            </w:pPr>
                            <w:r>
                              <w:rPr>
                                <w:sz w:val="18"/>
                                <w:szCs w:val="18"/>
                              </w:rPr>
                              <w:tab/>
                            </w:r>
                            <w:r>
                              <w:rPr>
                                <w:sz w:val="18"/>
                                <w:szCs w:val="18"/>
                              </w:rPr>
                              <w:tab/>
                              <w:t>&lt;ItemID&gt;10124969&lt;</w:t>
                            </w:r>
                            <w:r w:rsidRPr="00563E49">
                              <w:rPr>
                                <w:sz w:val="18"/>
                                <w:szCs w:val="18"/>
                              </w:rPr>
                              <w:t>/ItemID&gt;</w:t>
                            </w:r>
                          </w:p>
                          <w:p w:rsidR="00EC46C4" w:rsidRPr="00563E49" w:rsidRDefault="00EC46C4" w:rsidP="00A2346F">
                            <w:pPr>
                              <w:rPr>
                                <w:sz w:val="18"/>
                                <w:szCs w:val="18"/>
                              </w:rPr>
                            </w:pPr>
                            <w:r w:rsidRPr="00563E49">
                              <w:rPr>
                                <w:sz w:val="18"/>
                                <w:szCs w:val="18"/>
                              </w:rPr>
                              <w:tab/>
                            </w:r>
                            <w:r w:rsidRPr="00563E49">
                              <w:rPr>
                                <w:sz w:val="18"/>
                                <w:szCs w:val="18"/>
                              </w:rPr>
                              <w:tab/>
                              <w:t>&lt;ItemNotOnFileFlag&gt;false&lt;/ItemNotOnFileFlag&gt;</w:t>
                            </w:r>
                          </w:p>
                          <w:p w:rsidR="00EC46C4" w:rsidRDefault="00EC46C4" w:rsidP="00A2346F">
                            <w:pPr>
                              <w:rPr>
                                <w:sz w:val="18"/>
                                <w:szCs w:val="18"/>
                              </w:rPr>
                            </w:pPr>
                            <w:r w:rsidRPr="00563E49">
                              <w:rPr>
                                <w:sz w:val="18"/>
                                <w:szCs w:val="18"/>
                              </w:rPr>
                              <w:tab/>
                            </w:r>
                            <w:r w:rsidRPr="00563E49">
                              <w:rPr>
                                <w:sz w:val="18"/>
                                <w:szCs w:val="18"/>
                              </w:rPr>
                              <w:tab/>
                              <w:t>&lt;Description&gt;SPEAKERS&lt;/Description</w:t>
                            </w:r>
                            <w:r>
                              <w:rPr>
                                <w:sz w:val="18"/>
                                <w:szCs w:val="18"/>
                              </w:rPr>
                              <w:t>&gt;</w:t>
                            </w:r>
                          </w:p>
                          <w:p w:rsidR="00EC46C4" w:rsidRPr="00563E49" w:rsidRDefault="00EC46C4" w:rsidP="00A2346F">
                            <w:pPr>
                              <w:rPr>
                                <w:sz w:val="18"/>
                                <w:szCs w:val="18"/>
                              </w:rPr>
                            </w:pPr>
                            <w:r>
                              <w:rPr>
                                <w:sz w:val="18"/>
                                <w:szCs w:val="18"/>
                              </w:rPr>
                              <w:tab/>
                            </w:r>
                            <w:r>
                              <w:rPr>
                                <w:sz w:val="18"/>
                                <w:szCs w:val="18"/>
                              </w:rPr>
                              <w:tab/>
                              <w:t>&lt;ScanID ScanType=”RAINCHECK”&gt;10124969&lt;/ScanID&gt;</w:t>
                            </w:r>
                          </w:p>
                          <w:p w:rsidR="00EC46C4" w:rsidRPr="00563E49" w:rsidRDefault="00EC46C4" w:rsidP="00A2346F">
                            <w:pPr>
                              <w:rPr>
                                <w:sz w:val="18"/>
                                <w:szCs w:val="18"/>
                              </w:rPr>
                            </w:pPr>
                            <w:r w:rsidRPr="00563E49">
                              <w:rPr>
                                <w:sz w:val="18"/>
                                <w:szCs w:val="18"/>
                              </w:rPr>
                              <w:tab/>
                            </w:r>
                            <w:r w:rsidRPr="00563E49">
                              <w:rPr>
                                <w:sz w:val="18"/>
                                <w:szCs w:val="18"/>
                              </w:rPr>
                              <w:tab/>
                              <w:t>&lt;RegularSalesUnitPrice Currency=”CAD” UnitOfMeasureCode=”EA”&gt;</w:t>
                            </w:r>
                            <w:r>
                              <w:rPr>
                                <w:sz w:val="18"/>
                                <w:szCs w:val="18"/>
                              </w:rPr>
                              <w:t>0</w:t>
                            </w:r>
                            <w:r w:rsidRPr="00563E49">
                              <w:rPr>
                                <w:sz w:val="18"/>
                                <w:szCs w:val="18"/>
                              </w:rPr>
                              <w:t>&lt;/RegularSalesUnitPrice&gt;</w:t>
                            </w:r>
                          </w:p>
                          <w:p w:rsidR="00EC46C4" w:rsidRPr="00563E49" w:rsidRDefault="00EC46C4" w:rsidP="00A2346F">
                            <w:pPr>
                              <w:rPr>
                                <w:sz w:val="18"/>
                                <w:szCs w:val="18"/>
                              </w:rPr>
                            </w:pPr>
                            <w:r w:rsidRPr="00563E49">
                              <w:rPr>
                                <w:sz w:val="18"/>
                                <w:szCs w:val="18"/>
                              </w:rPr>
                              <w:tab/>
                            </w:r>
                            <w:r w:rsidRPr="00563E49">
                              <w:rPr>
                                <w:sz w:val="18"/>
                                <w:szCs w:val="18"/>
                              </w:rPr>
                              <w:tab/>
                              <w:t>&lt;ActualSalesUnitPrice Currency=”CAD” UnitOfMeasureCode=”EA”&gt;</w:t>
                            </w:r>
                            <w:r>
                              <w:rPr>
                                <w:sz w:val="18"/>
                                <w:szCs w:val="18"/>
                              </w:rPr>
                              <w:t>0</w:t>
                            </w:r>
                            <w:r w:rsidRPr="00563E49">
                              <w:rPr>
                                <w:sz w:val="18"/>
                                <w:szCs w:val="18"/>
                              </w:rPr>
                              <w:t>&lt;/ActualSalesUnitPrice&gt;</w:t>
                            </w:r>
                            <w:r w:rsidRPr="00563E49">
                              <w:rPr>
                                <w:sz w:val="18"/>
                                <w:szCs w:val="18"/>
                              </w:rPr>
                              <w:tab/>
                            </w:r>
                          </w:p>
                          <w:p w:rsidR="00EC46C4" w:rsidRDefault="00EC46C4" w:rsidP="00A2346F">
                            <w:pPr>
                              <w:rPr>
                                <w:sz w:val="18"/>
                                <w:szCs w:val="18"/>
                              </w:rPr>
                            </w:pPr>
                            <w:r>
                              <w:rPr>
                                <w:sz w:val="18"/>
                                <w:szCs w:val="18"/>
                              </w:rPr>
                              <w:t>…</w:t>
                            </w:r>
                          </w:p>
                          <w:p w:rsidR="00EC46C4" w:rsidRDefault="00EC46C4" w:rsidP="00A2346F">
                            <w:pPr>
                              <w:rPr>
                                <w:sz w:val="18"/>
                                <w:szCs w:val="18"/>
                              </w:rPr>
                            </w:pPr>
                            <w:r>
                              <w:rPr>
                                <w:sz w:val="18"/>
                                <w:szCs w:val="18"/>
                              </w:rPr>
                              <w:tab/>
                            </w:r>
                            <w:r>
                              <w:rPr>
                                <w:sz w:val="18"/>
                                <w:szCs w:val="18"/>
                              </w:rPr>
                              <w:tab/>
                              <w:t>&lt;SerialNumber&gt;10053686&lt;/SerialNumber</w:t>
                            </w:r>
                          </w:p>
                          <w:p w:rsidR="00EC46C4" w:rsidRDefault="00EC46C4" w:rsidP="00A2346F">
                            <w:pPr>
                              <w:rPr>
                                <w:sz w:val="18"/>
                                <w:szCs w:val="18"/>
                              </w:rPr>
                            </w:pPr>
                            <w:r>
                              <w:rPr>
                                <w:sz w:val="18"/>
                                <w:szCs w:val="18"/>
                              </w:rPr>
                              <w:tab/>
                            </w:r>
                            <w:r>
                              <w:rPr>
                                <w:sz w:val="18"/>
                                <w:szCs w:val="18"/>
                              </w:rPr>
                              <w:tab/>
                              <w:t>&lt;CustomDBData Name=”PriceReasonCode”&gt;N&lt;/CustomDBData&gt;</w:t>
                            </w:r>
                          </w:p>
                          <w:p w:rsidR="00EC46C4" w:rsidRDefault="00EC46C4" w:rsidP="00A2346F">
                            <w:pPr>
                              <w:rPr>
                                <w:sz w:val="18"/>
                                <w:szCs w:val="18"/>
                              </w:rPr>
                            </w:pPr>
                            <w:r>
                              <w:rPr>
                                <w:sz w:val="18"/>
                                <w:szCs w:val="18"/>
                              </w:rPr>
                              <w:tab/>
                            </w:r>
                            <w:r>
                              <w:rPr>
                                <w:sz w:val="18"/>
                                <w:szCs w:val="18"/>
                              </w:rPr>
                              <w:tab/>
                              <w:t>&lt;CustomDBData Name=”BLENDED_TAX_PCT”&gt;0&lt;/CustomDBData&gt;</w:t>
                            </w:r>
                          </w:p>
                          <w:p w:rsidR="00EC46C4" w:rsidRDefault="00EC46C4" w:rsidP="00A2346F">
                            <w:pPr>
                              <w:rPr>
                                <w:sz w:val="18"/>
                                <w:szCs w:val="18"/>
                              </w:rPr>
                            </w:pPr>
                            <w:r>
                              <w:rPr>
                                <w:sz w:val="18"/>
                                <w:szCs w:val="18"/>
                              </w:rPr>
                              <w:tab/>
                            </w:r>
                            <w:r>
                              <w:rPr>
                                <w:sz w:val="18"/>
                                <w:szCs w:val="18"/>
                              </w:rPr>
                              <w:tab/>
                              <w:t>&lt;CustomDBData Name=”RAINCHECKITEMID” Prompt=””&gt;10124969&lt;CustomDBData&gt;</w:t>
                            </w:r>
                          </w:p>
                          <w:p w:rsidR="00EC46C4" w:rsidRDefault="00EC46C4" w:rsidP="00A2346F">
                            <w:pPr>
                              <w:rPr>
                                <w:sz w:val="18"/>
                                <w:szCs w:val="18"/>
                              </w:rPr>
                            </w:pPr>
                            <w:r>
                              <w:rPr>
                                <w:sz w:val="18"/>
                                <w:szCs w:val="18"/>
                              </w:rPr>
                              <w:tab/>
                            </w:r>
                            <w:r>
                              <w:rPr>
                                <w:sz w:val="18"/>
                                <w:szCs w:val="18"/>
                              </w:rPr>
                              <w:tab/>
                              <w:t>&lt;CustomDBData Name=”RAINCHECKSKU” Prompt=””&gt;10053686&lt;/CustomDBData&gt;</w:t>
                            </w:r>
                          </w:p>
                          <w:p w:rsidR="00EC46C4" w:rsidRDefault="00EC46C4" w:rsidP="00A2346F">
                            <w:pPr>
                              <w:rPr>
                                <w:sz w:val="18"/>
                                <w:szCs w:val="18"/>
                              </w:rPr>
                            </w:pPr>
                            <w:r>
                              <w:rPr>
                                <w:sz w:val="18"/>
                                <w:szCs w:val="18"/>
                              </w:rPr>
                              <w:tab/>
                            </w:r>
                            <w:r>
                              <w:rPr>
                                <w:sz w:val="18"/>
                                <w:szCs w:val="18"/>
                              </w:rPr>
                              <w:tab/>
                              <w:t>&lt;CustomDBData Name=”RAINCHECKREDEMPTSKU” Prompt=””&gt;10053686&lt;/CustomDBData&gt;</w:t>
                            </w:r>
                          </w:p>
                          <w:p w:rsidR="00EC46C4" w:rsidRDefault="00EC46C4" w:rsidP="00A2346F">
                            <w:pPr>
                              <w:rPr>
                                <w:sz w:val="18"/>
                                <w:szCs w:val="18"/>
                              </w:rPr>
                            </w:pPr>
                            <w:r>
                              <w:rPr>
                                <w:sz w:val="18"/>
                                <w:szCs w:val="18"/>
                              </w:rPr>
                              <w:tab/>
                            </w:r>
                            <w:r>
                              <w:rPr>
                                <w:sz w:val="18"/>
                                <w:szCs w:val="18"/>
                              </w:rPr>
                              <w:tab/>
                              <w:t>&lt;CustomDBData Name=”RAINCHECKSKULINENO” Prompt=””&gt;1&lt;/CustomDBData&gt;</w:t>
                            </w:r>
                          </w:p>
                          <w:p w:rsidR="00EC46C4" w:rsidRDefault="00EC46C4" w:rsidP="00A2346F">
                            <w:pPr>
                              <w:rPr>
                                <w:sz w:val="18"/>
                                <w:szCs w:val="18"/>
                              </w:rPr>
                            </w:pPr>
                            <w:r>
                              <w:rPr>
                                <w:sz w:val="18"/>
                                <w:szCs w:val="18"/>
                              </w:rPr>
                              <w:tab/>
                            </w:r>
                            <w:r>
                              <w:rPr>
                                <w:sz w:val="18"/>
                                <w:szCs w:val="18"/>
                              </w:rPr>
                              <w:tab/>
                              <w:t>&lt;CustomDBData Name=”RAINCHECKENFLAG” Prompt=””&gt;99&lt;/CustomDBData&gt;</w:t>
                            </w:r>
                            <w:r>
                              <w:rPr>
                                <w:sz w:val="18"/>
                                <w:szCs w:val="18"/>
                              </w:rPr>
                              <w:tab/>
                            </w:r>
                          </w:p>
                          <w:p w:rsidR="00EC46C4" w:rsidRDefault="00EC46C4" w:rsidP="00A2346F">
                            <w:pPr>
                              <w:rPr>
                                <w:sz w:val="18"/>
                                <w:szCs w:val="18"/>
                              </w:rPr>
                            </w:pPr>
                            <w:r>
                              <w:rPr>
                                <w:sz w:val="18"/>
                                <w:szCs w:val="18"/>
                              </w:rPr>
                              <w:t>…</w:t>
                            </w:r>
                            <w:r>
                              <w:rPr>
                                <w:sz w:val="18"/>
                                <w:szCs w:val="18"/>
                              </w:rPr>
                              <w:tab/>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&lt;/LineItem&gt;</w:t>
                            </w:r>
                          </w:p>
                          <w:p w:rsidR="00EC46C4" w:rsidRPr="00563E49" w:rsidRDefault="00EC46C4" w:rsidP="009600E4">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4" o:spid="_x0000_s1029" type="#_x0000_t202" style="width:545.6pt;height:5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" filled="f" fillcolor="#d3dfee">
                <v:textbox>
                  <w:txbxContent>
                    <w:p w:rsidR="00EC46C4" w:rsidRPr="00563E49" w:rsidRDefault="00EC46C4" w:rsidP="009600E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9600E4">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&lt;ItemID&gt;</w:t>
                      </w:r>
                      <w:r w:rsidRPr="00A2346F">
                        <w:rPr>
                          <w:rFonts w:cs="Arial"/>
                          <w:sz w:val="18"/>
                          <w:szCs w:val="18"/>
                        </w:rPr>
                        <w:t>10053686</w:t>
                      </w:r>
                      <w:r w:rsidRPr="00563E49">
                        <w:rPr>
                          <w:sz w:val="18"/>
                          <w:szCs w:val="18"/>
                        </w:rPr>
                        <w:t>&lt;/ItemID&gt;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&lt;Description&gt;SPEAKERS&lt;/Description</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69.97</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9600E4">
                      <w:pPr>
                        <w:rPr>
                          <w:sz w:val="18"/>
                          <w:szCs w:val="18"/>
                        </w:rPr>
                      </w:pPr>
                      <w:r>
                        <w:rPr>
                          <w:sz w:val="18"/>
                          <w:szCs w:val="18"/>
                        </w:rPr>
                        <w:t>…</w:t>
                      </w:r>
                    </w:p>
                    <w:p w:rsidR="00EC46C4" w:rsidRPr="00FF0E9A" w:rsidRDefault="00EC46C4" w:rsidP="00F6762C">
                      <w:pPr>
                        <w:rPr>
                          <w:sz w:val="18"/>
                          <w:szCs w:val="18"/>
                        </w:rPr>
                      </w:pPr>
                      <w:r w:rsidRPr="00FF0E9A">
                        <w:rPr>
                          <w:sz w:val="18"/>
                          <w:szCs w:val="18"/>
                        </w:rPr>
                        <w:tab/>
                      </w:r>
                      <w:r w:rsidRPr="00FF0E9A">
                        <w:rPr>
                          <w:sz w:val="18"/>
                          <w:szCs w:val="18"/>
                        </w:rPr>
                        <w:tab/>
                        <w:t>&lt;</w:t>
                      </w:r>
                      <w:proofErr w:type="spellStart"/>
                      <w:r w:rsidRPr="00FF0E9A">
                        <w:rPr>
                          <w:sz w:val="18"/>
                          <w:szCs w:val="18"/>
                        </w:rPr>
                        <w:t>RetailPriceModifier</w:t>
                      </w:r>
                      <w:proofErr w:type="spellEnd"/>
                      <w:r w:rsidRPr="00FF0E9A">
                        <w:rPr>
                          <w:sz w:val="18"/>
                          <w:szCs w:val="18"/>
                        </w:rPr>
                        <w:t xml:space="preserve"> </w:t>
                      </w:r>
                      <w:proofErr w:type="spellStart"/>
                      <w:r w:rsidRPr="00FF0E9A">
                        <w:rPr>
                          <w:sz w:val="18"/>
                          <w:szCs w:val="18"/>
                        </w:rPr>
                        <w:t>MethodCode</w:t>
                      </w:r>
                      <w:proofErr w:type="spellEnd"/>
                      <w:r w:rsidRPr="00FF0E9A">
                        <w:rPr>
                          <w:sz w:val="18"/>
                          <w:szCs w:val="18"/>
                        </w:rPr>
                        <w:t>=”</w:t>
                      </w:r>
                      <w:proofErr w:type="spellStart"/>
                      <w:r w:rsidRPr="00FF0E9A">
                        <w:rPr>
                          <w:sz w:val="18"/>
                          <w:szCs w:val="18"/>
                        </w:rPr>
                        <w:t>PriceOverride</w:t>
                      </w:r>
                      <w:proofErr w:type="spellEnd"/>
                      <w:r w:rsidRPr="00FF0E9A">
                        <w:rPr>
                          <w:sz w:val="18"/>
                          <w:szCs w:val="18"/>
                        </w:rPr>
                        <w:t xml:space="preserve">” </w:t>
                      </w:r>
                      <w:proofErr w:type="spellStart"/>
                      <w:r w:rsidRPr="00FF0E9A">
                        <w:rPr>
                          <w:sz w:val="18"/>
                          <w:szCs w:val="18"/>
                        </w:rPr>
                        <w:t>DiscountGroup</w:t>
                      </w:r>
                      <w:proofErr w:type="spellEnd"/>
                      <w:r w:rsidRPr="00FF0E9A">
                        <w:rPr>
                          <w:sz w:val="18"/>
                          <w:szCs w:val="18"/>
                        </w:rPr>
                        <w:t>=”0”&gt;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proofErr w:type="spellStart"/>
                      <w:r w:rsidRPr="00FF0E9A">
                        <w:rPr>
                          <w:sz w:val="18"/>
                          <w:szCs w:val="18"/>
                        </w:rPr>
                        <w:t>SequenceNumber</w:t>
                      </w:r>
                      <w:proofErr w:type="spellEnd"/>
                      <w:r w:rsidRPr="00FF0E9A">
                        <w:rPr>
                          <w:sz w:val="18"/>
                          <w:szCs w:val="18"/>
                        </w:rPr>
                        <w:t>&gt;1&lt;/</w:t>
                      </w:r>
                      <w:proofErr w:type="spellStart"/>
                      <w:r w:rsidRPr="00FF0E9A">
                        <w:rPr>
                          <w:sz w:val="18"/>
                          <w:szCs w:val="18"/>
                        </w:rPr>
                        <w:t>SequenceNumber</w:t>
                      </w:r>
                      <w:proofErr w:type="spellEnd"/>
                      <w:r w:rsidRPr="00FF0E9A">
                        <w:rPr>
                          <w:sz w:val="18"/>
                          <w:szCs w:val="18"/>
                        </w:rPr>
                        <w:t>&gt;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r>
                        <w:rPr>
                          <w:sz w:val="18"/>
                          <w:szCs w:val="18"/>
                        </w:rPr>
                        <w:t>Amount Action=”Subtract”&gt;-17.49</w:t>
                      </w:r>
                      <w:r w:rsidRPr="00FF0E9A">
                        <w:rPr>
                          <w:sz w:val="18"/>
                          <w:szCs w:val="18"/>
                        </w:rPr>
                        <w:t>&lt;/Amount&gt;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PreviousPrice</w:t>
                      </w:r>
                      <w:proofErr w:type="spellEnd"/>
                      <w:r>
                        <w:rPr>
                          <w:sz w:val="18"/>
                          <w:szCs w:val="18"/>
                        </w:rPr>
                        <w:t>&gt;69.97</w:t>
                      </w:r>
                      <w:r w:rsidRPr="00FF0E9A">
                        <w:rPr>
                          <w:sz w:val="18"/>
                          <w:szCs w:val="18"/>
                        </w:rPr>
                        <w:t>&lt;/</w:t>
                      </w:r>
                      <w:proofErr w:type="spellStart"/>
                      <w:r w:rsidRPr="00FF0E9A">
                        <w:rPr>
                          <w:sz w:val="18"/>
                          <w:szCs w:val="18"/>
                        </w:rPr>
                        <w:t>PreviousPrice</w:t>
                      </w:r>
                      <w:proofErr w:type="spellEnd"/>
                      <w:r w:rsidRPr="00FF0E9A">
                        <w:rPr>
                          <w:sz w:val="18"/>
                          <w:szCs w:val="18"/>
                        </w:rPr>
                        <w: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NewPrice</w:t>
                      </w:r>
                      <w:proofErr w:type="spellEnd"/>
                      <w:r>
                        <w:rPr>
                          <w:sz w:val="18"/>
                          <w:szCs w:val="18"/>
                        </w:rPr>
                        <w:t>&gt;52.48</w:t>
                      </w:r>
                      <w:r w:rsidRPr="00FF0E9A">
                        <w:rPr>
                          <w:sz w:val="18"/>
                          <w:szCs w:val="18"/>
                        </w:rPr>
                        <w:t>&lt;/</w:t>
                      </w:r>
                      <w:proofErr w:type="spellStart"/>
                      <w:r w:rsidRPr="00FF0E9A">
                        <w:rPr>
                          <w:sz w:val="18"/>
                          <w:szCs w:val="18"/>
                        </w:rPr>
                        <w:t>NewPrice</w:t>
                      </w:r>
                      <w:proofErr w:type="spellEnd"/>
                      <w:r w:rsidRPr="00FF0E9A">
                        <w:rPr>
                          <w:sz w:val="18"/>
                          <w:szCs w:val="18"/>
                        </w:rPr>
                        <w: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ReasonCode</w:t>
                      </w:r>
                      <w:proofErr w:type="spellEnd"/>
                      <w:r>
                        <w:rPr>
                          <w:sz w:val="18"/>
                          <w:szCs w:val="18"/>
                        </w:rPr>
                        <w:t>&gt;999</w:t>
                      </w:r>
                      <w:r w:rsidRPr="00FF0E9A">
                        <w:rPr>
                          <w:sz w:val="18"/>
                          <w:szCs w:val="18"/>
                        </w:rPr>
                        <w:t>&lt;/</w:t>
                      </w:r>
                      <w:proofErr w:type="spellStart"/>
                      <w:r w:rsidRPr="00FF0E9A">
                        <w:rPr>
                          <w:sz w:val="18"/>
                          <w:szCs w:val="18"/>
                        </w:rPr>
                        <w:t>ReasonCode</w:t>
                      </w:r>
                      <w:proofErr w:type="spellEnd"/>
                      <w:r w:rsidRPr="00FF0E9A">
                        <w:rPr>
                          <w:sz w:val="18"/>
                          <w:szCs w:val="18"/>
                        </w:rPr>
                        <w:t>&gt;</w:t>
                      </w:r>
                    </w:p>
                    <w:p w:rsidR="00EC46C4" w:rsidRPr="00FF0E9A" w:rsidRDefault="00EC46C4" w:rsidP="00F6762C">
                      <w:pPr>
                        <w:rPr>
                          <w:sz w:val="18"/>
                          <w:szCs w:val="18"/>
                        </w:rPr>
                      </w:pPr>
                      <w:r w:rsidRPr="00FF0E9A">
                        <w:rPr>
                          <w:sz w:val="18"/>
                          <w:szCs w:val="18"/>
                        </w:rPr>
                        <w:tab/>
                      </w:r>
                      <w:r w:rsidRPr="00FF0E9A">
                        <w:rPr>
                          <w:sz w:val="18"/>
                          <w:szCs w:val="18"/>
                        </w:rPr>
                        <w:tab/>
                        <w:t>&lt;/RetailPriceModifier&gt;</w:t>
                      </w:r>
                    </w:p>
                    <w:p w:rsidR="00EC46C4" w:rsidRDefault="00EC46C4" w:rsidP="009600E4">
                      <w:pPr>
                        <w:rPr>
                          <w:sz w:val="18"/>
                          <w:szCs w:val="18"/>
                        </w:rPr>
                      </w:pPr>
                      <w:r>
                        <w:rPr>
                          <w:sz w:val="18"/>
                          <w:szCs w:val="18"/>
                        </w:rPr>
                        <w:t>…</w:t>
                      </w:r>
                    </w:p>
                    <w:p w:rsidR="00EC46C4" w:rsidRDefault="00EC46C4" w:rsidP="009600E4">
                      <w:pPr>
                        <w:rPr>
                          <w:sz w:val="18"/>
                          <w:szCs w:val="18"/>
                        </w:rPr>
                      </w:pPr>
                      <w:r>
                        <w:rPr>
                          <w:sz w:val="18"/>
                          <w:szCs w:val="18"/>
                        </w:rPr>
                        <w:tab/>
                      </w:r>
                      <w:r>
                        <w:rPr>
                          <w:sz w:val="18"/>
                          <w:szCs w:val="18"/>
                        </w:rPr>
                        <w:tab/>
                        <w:t>&lt;</w:t>
                      </w:r>
                      <w:proofErr w:type="spellStart"/>
                      <w:r>
                        <w:rPr>
                          <w:sz w:val="18"/>
                          <w:szCs w:val="18"/>
                        </w:rPr>
                        <w:t>LineItemLink</w:t>
                      </w:r>
                      <w:proofErr w:type="spellEnd"/>
                      <w:r>
                        <w:rPr>
                          <w:sz w:val="18"/>
                          <w:szCs w:val="18"/>
                        </w:rPr>
                        <w:t xml:space="preserve"> </w:t>
                      </w:r>
                      <w:proofErr w:type="spellStart"/>
                      <w:r>
                        <w:rPr>
                          <w:sz w:val="18"/>
                          <w:szCs w:val="18"/>
                        </w:rPr>
                        <w:t>ItemLinkReason</w:t>
                      </w:r>
                      <w:proofErr w:type="spellEnd"/>
                      <w:r>
                        <w:rPr>
                          <w:sz w:val="18"/>
                          <w:szCs w:val="18"/>
                        </w:rPr>
                        <w:t>=”</w:t>
                      </w:r>
                      <w:proofErr w:type="spellStart"/>
                      <w:r>
                        <w:rPr>
                          <w:sz w:val="18"/>
                          <w:szCs w:val="18"/>
                        </w:rPr>
                        <w:t>Raincheck</w:t>
                      </w:r>
                      <w:proofErr w:type="spellEnd"/>
                      <w:r>
                        <w:rPr>
                          <w:sz w:val="18"/>
                          <w:szCs w:val="18"/>
                        </w:rPr>
                        <w:t>”&gt;</w:t>
                      </w:r>
                    </w:p>
                    <w:p w:rsidR="00EC46C4" w:rsidRDefault="00EC46C4" w:rsidP="009600E4">
                      <w:pPr>
                        <w:rPr>
                          <w:sz w:val="18"/>
                          <w:szCs w:val="18"/>
                        </w:rPr>
                      </w:pPr>
                      <w:r>
                        <w:rPr>
                          <w:sz w:val="18"/>
                          <w:szCs w:val="18"/>
                        </w:rPr>
                        <w:tab/>
                      </w:r>
                      <w:r>
                        <w:rPr>
                          <w:sz w:val="18"/>
                          <w:szCs w:val="18"/>
                        </w:rPr>
                        <w:tab/>
                      </w:r>
                      <w:r>
                        <w:rPr>
                          <w:sz w:val="18"/>
                          <w:szCs w:val="18"/>
                        </w:rPr>
                        <w:tab/>
                        <w:t>&lt;</w:t>
                      </w:r>
                      <w:proofErr w:type="spellStart"/>
                      <w:r>
                        <w:rPr>
                          <w:sz w:val="18"/>
                          <w:szCs w:val="18"/>
                        </w:rPr>
                        <w:t>ItemLink</w:t>
                      </w:r>
                      <w:proofErr w:type="spellEnd"/>
                      <w:r>
                        <w:rPr>
                          <w:sz w:val="18"/>
                          <w:szCs w:val="18"/>
                        </w:rPr>
                        <w:t>&gt;4&lt;/</w:t>
                      </w:r>
                      <w:proofErr w:type="spellStart"/>
                      <w:r>
                        <w:rPr>
                          <w:sz w:val="18"/>
                          <w:szCs w:val="18"/>
                        </w:rPr>
                        <w:t>ItemLink</w:t>
                      </w:r>
                      <w:proofErr w:type="spellEnd"/>
                      <w:r>
                        <w:rPr>
                          <w:sz w:val="18"/>
                          <w:szCs w:val="18"/>
                        </w:rPr>
                        <w:t>&gt;</w:t>
                      </w:r>
                    </w:p>
                    <w:p w:rsidR="00EC46C4" w:rsidRDefault="00EC46C4" w:rsidP="009600E4">
                      <w:pPr>
                        <w:rPr>
                          <w:sz w:val="18"/>
                          <w:szCs w:val="18"/>
                        </w:rPr>
                      </w:pPr>
                      <w:r>
                        <w:rPr>
                          <w:sz w:val="18"/>
                          <w:szCs w:val="18"/>
                        </w:rPr>
                        <w:tab/>
                      </w:r>
                      <w:r>
                        <w:rPr>
                          <w:sz w:val="18"/>
                          <w:szCs w:val="18"/>
                        </w:rPr>
                        <w:tab/>
                      </w:r>
                      <w:r>
                        <w:rPr>
                          <w:sz w:val="18"/>
                          <w:szCs w:val="18"/>
                        </w:rPr>
                        <w:tab/>
                        <w:t>&lt;</w:t>
                      </w:r>
                      <w:proofErr w:type="spellStart"/>
                      <w:r>
                        <w:rPr>
                          <w:sz w:val="18"/>
                          <w:szCs w:val="18"/>
                        </w:rPr>
                        <w:t>LinkAmount</w:t>
                      </w:r>
                      <w:proofErr w:type="spellEnd"/>
                      <w:r>
                        <w:rPr>
                          <w:sz w:val="18"/>
                          <w:szCs w:val="18"/>
                        </w:rPr>
                        <w:t xml:space="preserve"> </w:t>
                      </w:r>
                      <w:proofErr w:type="spellStart"/>
                      <w:r>
                        <w:rPr>
                          <w:sz w:val="18"/>
                          <w:szCs w:val="18"/>
                        </w:rPr>
                        <w:t>xsi</w:t>
                      </w:r>
                      <w:proofErr w:type="gramStart"/>
                      <w:r>
                        <w:rPr>
                          <w:sz w:val="18"/>
                          <w:szCs w:val="18"/>
                        </w:rPr>
                        <w:t>:nil</w:t>
                      </w:r>
                      <w:proofErr w:type="spellEnd"/>
                      <w:proofErr w:type="gramEnd"/>
                      <w:r>
                        <w:rPr>
                          <w:sz w:val="18"/>
                          <w:szCs w:val="18"/>
                        </w:rPr>
                        <w:t>=”</w:t>
                      </w:r>
                      <w:proofErr w:type="spellStart"/>
                      <w:r>
                        <w:rPr>
                          <w:sz w:val="18"/>
                          <w:szCs w:val="18"/>
                        </w:rPr>
                        <w:t>ture</w:t>
                      </w:r>
                      <w:proofErr w:type="spellEnd"/>
                      <w:r>
                        <w:rPr>
                          <w:sz w:val="18"/>
                          <w:szCs w:val="18"/>
                        </w:rPr>
                        <w:t>”/&gt;</w:t>
                      </w:r>
                    </w:p>
                    <w:p w:rsidR="00EC46C4" w:rsidRDefault="00EC46C4" w:rsidP="009600E4">
                      <w:pPr>
                        <w:rPr>
                          <w:sz w:val="18"/>
                          <w:szCs w:val="18"/>
                        </w:rPr>
                      </w:pPr>
                      <w:r>
                        <w:rPr>
                          <w:sz w:val="18"/>
                          <w:szCs w:val="18"/>
                        </w:rPr>
                        <w:tab/>
                      </w:r>
                      <w:r>
                        <w:rPr>
                          <w:sz w:val="18"/>
                          <w:szCs w:val="18"/>
                        </w:rPr>
                        <w:tab/>
                        <w:t>&lt;/</w:t>
                      </w:r>
                      <w:proofErr w:type="spellStart"/>
                      <w:r>
                        <w:rPr>
                          <w:sz w:val="18"/>
                          <w:szCs w:val="18"/>
                        </w:rPr>
                        <w:t>LineItemLink</w:t>
                      </w:r>
                      <w:proofErr w:type="spellEnd"/>
                      <w:r>
                        <w:rPr>
                          <w:sz w:val="18"/>
                          <w:szCs w:val="18"/>
                        </w:rPr>
                        <w:t>&gt;</w:t>
                      </w:r>
                    </w:p>
                    <w:p w:rsidR="00EC46C4" w:rsidRDefault="00EC46C4" w:rsidP="009600E4">
                      <w:pPr>
                        <w:rPr>
                          <w:sz w:val="18"/>
                          <w:szCs w:val="18"/>
                        </w:rPr>
                      </w:pPr>
                      <w:r>
                        <w:rPr>
                          <w:sz w:val="18"/>
                          <w:szCs w:val="18"/>
                        </w:rPr>
                        <w:t>…</w:t>
                      </w:r>
                      <w:r>
                        <w:rPr>
                          <w:sz w:val="18"/>
                          <w:szCs w:val="18"/>
                        </w:rPr>
                        <w:tab/>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Default="00EC46C4" w:rsidP="009600E4">
                      <w:pPr>
                        <w:rPr>
                          <w:sz w:val="18"/>
                          <w:szCs w:val="18"/>
                        </w:rPr>
                      </w:pPr>
                      <w:r>
                        <w:rPr>
                          <w:sz w:val="18"/>
                          <w:szCs w:val="18"/>
                        </w:rPr>
                        <w:t>…</w:t>
                      </w:r>
                    </w:p>
                    <w:p w:rsidR="00EC46C4" w:rsidRPr="00563E49" w:rsidRDefault="00EC46C4" w:rsidP="00A2346F">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A2346F">
                      <w:pPr>
                        <w:rPr>
                          <w:sz w:val="18"/>
                          <w:szCs w:val="18"/>
                        </w:rPr>
                      </w:pPr>
                      <w:r>
                        <w:rPr>
                          <w:sz w:val="18"/>
                          <w:szCs w:val="18"/>
                        </w:rPr>
                        <w:tab/>
                        <w:t>&lt;</w:t>
                      </w:r>
                      <w:proofErr w:type="spellStart"/>
                      <w:r>
                        <w:rPr>
                          <w:sz w:val="18"/>
                          <w:szCs w:val="18"/>
                        </w:rPr>
                        <w:t>LineNumber</w:t>
                      </w:r>
                      <w:proofErr w:type="spellEnd"/>
                      <w:r>
                        <w:rPr>
                          <w:sz w:val="18"/>
                          <w:szCs w:val="18"/>
                        </w:rPr>
                        <w:t>&gt;4</w:t>
                      </w:r>
                      <w:r w:rsidRPr="00563E49">
                        <w:rPr>
                          <w:sz w:val="18"/>
                          <w:szCs w:val="18"/>
                        </w:rPr>
                        <w:t>&lt;/</w:t>
                      </w:r>
                      <w:proofErr w:type="spellStart"/>
                      <w:r w:rsidRPr="00563E49">
                        <w:rPr>
                          <w:sz w:val="18"/>
                          <w:szCs w:val="18"/>
                        </w:rPr>
                        <w:t>LineNumber</w:t>
                      </w:r>
                      <w:proofErr w:type="spellEnd"/>
                      <w:r w:rsidRPr="00563E49">
                        <w:rPr>
                          <w:sz w:val="18"/>
                          <w:szCs w:val="18"/>
                        </w:rPr>
                        <w:t>&gt;</w:t>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Pr>
                          <w:sz w:val="18"/>
                          <w:szCs w:val="18"/>
                        </w:rPr>
                        <w:t>Raincheck</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A2346F">
                      <w:pPr>
                        <w:rPr>
                          <w:sz w:val="18"/>
                          <w:szCs w:val="18"/>
                        </w:rPr>
                      </w:pPr>
                      <w:r>
                        <w:rPr>
                          <w:sz w:val="18"/>
                          <w:szCs w:val="18"/>
                        </w:rPr>
                        <w:tab/>
                      </w:r>
                      <w:r>
                        <w:rPr>
                          <w:sz w:val="18"/>
                          <w:szCs w:val="18"/>
                        </w:rPr>
                        <w:tab/>
                        <w:t>&lt;ItemID&gt;10124969&lt;</w:t>
                      </w:r>
                      <w:r w:rsidRPr="00563E49">
                        <w:rPr>
                          <w:sz w:val="18"/>
                          <w:szCs w:val="18"/>
                        </w:rPr>
                        <w:t>/ItemID&gt;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Default="00EC46C4" w:rsidP="00A2346F">
                      <w:pPr>
                        <w:rPr>
                          <w:sz w:val="18"/>
                          <w:szCs w:val="18"/>
                        </w:rPr>
                      </w:pPr>
                      <w:r w:rsidRPr="00563E49">
                        <w:rPr>
                          <w:sz w:val="18"/>
                          <w:szCs w:val="18"/>
                        </w:rPr>
                        <w:tab/>
                      </w:r>
                      <w:r w:rsidRPr="00563E49">
                        <w:rPr>
                          <w:sz w:val="18"/>
                          <w:szCs w:val="18"/>
                        </w:rPr>
                        <w:tab/>
                        <w:t>&lt;Description&gt;SPEAKERS&lt;/Description</w:t>
                      </w:r>
                      <w:r>
                        <w:rPr>
                          <w:sz w:val="18"/>
                          <w:szCs w:val="18"/>
                        </w:rPr>
                        <w:t>&gt;</w:t>
                      </w:r>
                    </w:p>
                    <w:p w:rsidR="00EC46C4" w:rsidRPr="00563E49" w:rsidRDefault="00EC46C4" w:rsidP="00A2346F">
                      <w:pPr>
                        <w:rPr>
                          <w:sz w:val="18"/>
                          <w:szCs w:val="18"/>
                        </w:rPr>
                      </w:pPr>
                      <w:r>
                        <w:rPr>
                          <w:sz w:val="18"/>
                          <w:szCs w:val="18"/>
                        </w:rPr>
                        <w:tab/>
                      </w:r>
                      <w:r>
                        <w:rPr>
                          <w:sz w:val="18"/>
                          <w:szCs w:val="18"/>
                        </w:rPr>
                        <w:tab/>
                        <w:t>&lt;</w:t>
                      </w:r>
                      <w:proofErr w:type="spellStart"/>
                      <w:r>
                        <w:rPr>
                          <w:sz w:val="18"/>
                          <w:szCs w:val="18"/>
                        </w:rPr>
                        <w:t>ScanID</w:t>
                      </w:r>
                      <w:proofErr w:type="spellEnd"/>
                      <w:r>
                        <w:rPr>
                          <w:sz w:val="18"/>
                          <w:szCs w:val="18"/>
                        </w:rPr>
                        <w:t xml:space="preserve"> </w:t>
                      </w:r>
                      <w:proofErr w:type="spellStart"/>
                      <w:r>
                        <w:rPr>
                          <w:sz w:val="18"/>
                          <w:szCs w:val="18"/>
                        </w:rPr>
                        <w:t>ScanType</w:t>
                      </w:r>
                      <w:proofErr w:type="spellEnd"/>
                      <w:r>
                        <w:rPr>
                          <w:sz w:val="18"/>
                          <w:szCs w:val="18"/>
                        </w:rPr>
                        <w:t>=”RAINCHECK”&gt;10124969&lt;/</w:t>
                      </w:r>
                      <w:proofErr w:type="spellStart"/>
                      <w:r>
                        <w:rPr>
                          <w:sz w:val="18"/>
                          <w:szCs w:val="18"/>
                        </w:rPr>
                        <w:t>ScanID</w:t>
                      </w:r>
                      <w:proofErr w:type="spellEnd"/>
                      <w:r>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0</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A2346F">
                      <w:pPr>
                        <w:rPr>
                          <w:sz w:val="18"/>
                          <w:szCs w:val="18"/>
                        </w:rPr>
                      </w:pPr>
                      <w:r>
                        <w:rPr>
                          <w:sz w:val="18"/>
                          <w:szCs w:val="18"/>
                        </w:rPr>
                        <w:t>…</w:t>
                      </w:r>
                    </w:p>
                    <w:p w:rsidR="00EC46C4" w:rsidRDefault="00EC46C4" w:rsidP="00A2346F">
                      <w:pPr>
                        <w:rPr>
                          <w:sz w:val="18"/>
                          <w:szCs w:val="18"/>
                        </w:rPr>
                      </w:pPr>
                      <w:r>
                        <w:rPr>
                          <w:sz w:val="18"/>
                          <w:szCs w:val="18"/>
                        </w:rPr>
                        <w:tab/>
                      </w:r>
                      <w:r>
                        <w:rPr>
                          <w:sz w:val="18"/>
                          <w:szCs w:val="18"/>
                        </w:rPr>
                        <w:tab/>
                        <w:t>&lt;SerialNumber&gt;10053686&lt;/SerialNumber</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w:t>
                      </w:r>
                      <w:proofErr w:type="spellStart"/>
                      <w:r>
                        <w:rPr>
                          <w:sz w:val="18"/>
                          <w:szCs w:val="18"/>
                        </w:rPr>
                        <w:t>PriceReasonCode</w:t>
                      </w:r>
                      <w:proofErr w:type="spellEnd"/>
                      <w:r>
                        <w:rPr>
                          <w:sz w:val="18"/>
                          <w:szCs w:val="18"/>
                        </w:rPr>
                        <w:t>”&gt;N&lt;/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Name=”BLENDED_TAX_PCT”&gt;0&lt;/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Name=”RAINCHECKITEMID” Prompt=””&gt;10124969&lt;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Name=”RAINCHECKSKU” Prompt=””&gt;10053686&lt;/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Name=”RAINCHECKREDEMPTSKU” Prompt=””&gt;10053686&lt;/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Name=”RAINCHECKSKULINENO” Prompt=””&gt;1&lt;/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Name=”RAINCHECKENFLAG” Prompt=””&gt;99&lt;/</w:t>
                      </w:r>
                      <w:proofErr w:type="spellStart"/>
                      <w:r>
                        <w:rPr>
                          <w:sz w:val="18"/>
                          <w:szCs w:val="18"/>
                        </w:rPr>
                        <w:t>CustomDBData</w:t>
                      </w:r>
                      <w:proofErr w:type="spellEnd"/>
                      <w:r>
                        <w:rPr>
                          <w:sz w:val="18"/>
                          <w:szCs w:val="18"/>
                        </w:rPr>
                        <w:t>&gt;</w:t>
                      </w:r>
                      <w:r>
                        <w:rPr>
                          <w:sz w:val="18"/>
                          <w:szCs w:val="18"/>
                        </w:rPr>
                        <w:tab/>
                      </w:r>
                    </w:p>
                    <w:p w:rsidR="00EC46C4" w:rsidRDefault="00EC46C4" w:rsidP="00A2346F">
                      <w:pPr>
                        <w:rPr>
                          <w:sz w:val="18"/>
                          <w:szCs w:val="18"/>
                        </w:rPr>
                      </w:pPr>
                      <w:r>
                        <w:rPr>
                          <w:sz w:val="18"/>
                          <w:szCs w:val="18"/>
                        </w:rPr>
                        <w:t>…</w:t>
                      </w:r>
                      <w:r>
                        <w:rPr>
                          <w:sz w:val="18"/>
                          <w:szCs w:val="18"/>
                        </w:rPr>
                        <w:tab/>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Pr="00563E49" w:rsidRDefault="00EC46C4" w:rsidP="009600E4">
                      <w:pPr>
                        <w:rPr>
                          <w:sz w:val="18"/>
                          <w:szCs w:val="18"/>
                        </w:rPr>
                      </w:pPr>
                    </w:p>
                  </w:txbxContent>
                </v:textbox>
                <w10:anchorlock/>
              </v:shape>
            </w:pict>
          </mc:Fallback>
        </mc:AlternateContent>
      </w:r>
    </w:p>
    <w:p w:rsidR="009600E4" w:rsidRPr="00106253" w:rsidRDefault="009600E4" w:rsidP="009600E4">
      <w:pPr>
        <w:pStyle w:val="BodyText"/>
      </w:pPr>
    </w:p>
    <w:p w:rsidR="00B96752" w:rsidRPr="00106253" w:rsidRDefault="00B96752">
      <w:pPr>
        <w:rPr>
          <w:rFonts w:cs="Arial"/>
          <w:b/>
          <w:bCs/>
          <w:i/>
          <w:caps/>
          <w:kern w:val="32"/>
          <w:sz w:val="28"/>
          <w:szCs w:val="32"/>
        </w:rPr>
      </w:pPr>
      <w:bookmarkStart w:id="136" w:name="_Toc369520435"/>
      <w:bookmarkStart w:id="137" w:name="_Toc369522435"/>
      <w:r w:rsidRPr="00106253">
        <w:rPr>
          <w:i/>
        </w:rPr>
        <w:br w:type="page"/>
      </w:r>
    </w:p>
    <w:p w:rsidR="005D4444" w:rsidRPr="00106253" w:rsidRDefault="005D4444" w:rsidP="005D4444">
      <w:pPr>
        <w:pStyle w:val="Heading1"/>
        <w:rPr>
          <w:i/>
        </w:rPr>
      </w:pPr>
      <w:bookmarkStart w:id="138" w:name="_Toc398129556"/>
      <w:r w:rsidRPr="00106253">
        <w:rPr>
          <w:i/>
        </w:rPr>
        <w:lastRenderedPageBreak/>
        <w:t>Appendix D: EJ Example</w:t>
      </w:r>
      <w:bookmarkEnd w:id="136"/>
      <w:bookmarkEnd w:id="137"/>
      <w:bookmarkEnd w:id="138"/>
    </w:p>
    <w:p w:rsidR="005D4444" w:rsidRPr="00106253" w:rsidRDefault="00B96752" w:rsidP="00B96752">
      <w:pPr>
        <w:pStyle w:val="Heading2"/>
      </w:pPr>
      <w:bookmarkStart w:id="139" w:name="_Toc398129557"/>
      <w:r w:rsidRPr="00106253">
        <w:t>Raincheck Issue</w:t>
      </w:r>
      <w:bookmarkEnd w:id="139"/>
    </w:p>
    <w:p w:rsidR="005D4444" w:rsidRPr="00106253" w:rsidRDefault="00507C4C" w:rsidP="005D4444">
      <w:pPr>
        <w:pStyle w:val="BodyText"/>
        <w:rPr>
          <w:b/>
        </w:rPr>
      </w:pPr>
      <w:r w:rsidRPr="00106253">
        <w:rPr>
          <w:noProof/>
          <w:color w:val="00B050"/>
        </w:rPr>
        <mc:AlternateContent>
          <mc:Choice Requires="wps">
            <w:drawing>
              <wp:inline distT="0" distB="0" distL="0" distR="0" wp14:anchorId="69DE3F93" wp14:editId="0E39E37D">
                <wp:extent cx="6881495" cy="4568190"/>
                <wp:effectExtent l="9525" t="11430" r="5080" b="11430"/>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568190"/>
                        </a:xfrm>
                        <a:prstGeom prst="rect">
                          <a:avLst/>
                        </a:prstGeom>
                        <a:solidFill>
                          <a:srgbClr val="FFFFFF"/>
                        </a:solidFill>
                        <a:ln w="9525">
                          <a:solidFill>
                            <a:srgbClr val="000000"/>
                          </a:solidFill>
                          <a:miter lim="800000"/>
                          <a:headEnd/>
                          <a:tailEnd/>
                        </a:ln>
                      </wps:spPr>
                      <wps:txbx>
                        <w:txbxContent>
                          <w:p w:rsidR="00EC46C4" w:rsidRDefault="00EC46C4" w:rsidP="005D4444">
                            <w:pPr>
                              <w:rPr>
                                <w:rFonts w:cs="Arial"/>
                                <w:sz w:val="16"/>
                                <w:szCs w:val="16"/>
                              </w:rPr>
                            </w:pP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Item Discounted By 0.25%              -$17.49</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                               LIL ITEM LINK REASON : Discount</w:t>
                            </w:r>
                          </w:p>
                          <w:p w:rsidR="00EC46C4" w:rsidRPr="00B96752" w:rsidRDefault="00EC46C4" w:rsidP="00B96752">
                            <w:pPr>
                              <w:rPr>
                                <w:rFonts w:cs="Arial"/>
                                <w:sz w:val="16"/>
                                <w:szCs w:val="16"/>
                              </w:rPr>
                            </w:pPr>
                            <w:r w:rsidRPr="00B96752">
                              <w:rPr>
                                <w:rFonts w:cs="Arial"/>
                                <w:sz w:val="16"/>
                                <w:szCs w:val="16"/>
                              </w:rPr>
                              <w:t xml:space="preserve">                               LIL ITEM LINK : 4</w:t>
                            </w:r>
                          </w:p>
                          <w:p w:rsidR="00EC46C4" w:rsidRPr="00B96752" w:rsidRDefault="00EC46C4" w:rsidP="00B96752">
                            <w:pPr>
                              <w:rPr>
                                <w:rFonts w:cs="Arial"/>
                                <w:sz w:val="16"/>
                                <w:szCs w:val="16"/>
                              </w:rPr>
                            </w:pPr>
                            <w:r w:rsidRPr="00B96752">
                              <w:rPr>
                                <w:rFonts w:cs="Arial"/>
                                <w:sz w:val="16"/>
                                <w:szCs w:val="16"/>
                              </w:rPr>
                              <w:t xml:space="preserve">                               LIL ITEM AMOUNT : -$17.49</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$0.00         </w:t>
                            </w:r>
                          </w:p>
                          <w:p w:rsidR="00EC46C4" w:rsidRPr="00B96752" w:rsidRDefault="00EC46C4" w:rsidP="00B96752">
                            <w:pPr>
                              <w:rPr>
                                <w:rFonts w:cs="Arial"/>
                                <w:sz w:val="16"/>
                                <w:szCs w:val="16"/>
                              </w:rPr>
                            </w:pPr>
                            <w:r w:rsidRPr="00B96752">
                              <w:rPr>
                                <w:rFonts w:cs="Arial"/>
                                <w:sz w:val="16"/>
                                <w:szCs w:val="16"/>
                              </w:rPr>
                              <w:t xml:space="preserve">                               REG $69.97                            -$69.97</w:t>
                            </w:r>
                          </w:p>
                          <w:p w:rsidR="00EC46C4" w:rsidRPr="00B96752" w:rsidRDefault="00EC46C4" w:rsidP="00B96752">
                            <w:pPr>
                              <w:rPr>
                                <w:rFonts w:cs="Arial"/>
                                <w:sz w:val="16"/>
                                <w:szCs w:val="16"/>
                              </w:rPr>
                            </w:pPr>
                            <w:r w:rsidRPr="00B96752">
                              <w:rPr>
                                <w:rFonts w:cs="Arial"/>
                                <w:sz w:val="16"/>
                                <w:szCs w:val="16"/>
                              </w:rPr>
                              <w:t xml:space="preserve">                               RAINCHECK ITEM   PRICE $52.48</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PriceOverride</w:t>
                            </w:r>
                          </w:p>
                          <w:p w:rsidR="00EC46C4" w:rsidRPr="00B96752" w:rsidRDefault="00EC46C4" w:rsidP="00B96752">
                            <w:pPr>
                              <w:rPr>
                                <w:rFonts w:cs="Arial"/>
                                <w:sz w:val="16"/>
                                <w:szCs w:val="16"/>
                              </w:rPr>
                            </w:pPr>
                            <w:r w:rsidRPr="00B96752">
                              <w:rPr>
                                <w:rFonts w:cs="Arial"/>
                                <w:sz w:val="16"/>
                                <w:szCs w:val="16"/>
                              </w:rPr>
                              <w:t xml:space="preserve">                               RPM SEQUENCE NUMBER:0</w:t>
                            </w:r>
                          </w:p>
                          <w:p w:rsidR="00EC46C4" w:rsidRPr="00B96752" w:rsidRDefault="00EC46C4" w:rsidP="00B96752">
                            <w:pPr>
                              <w:rPr>
                                <w:rFonts w:cs="Arial"/>
                                <w:sz w:val="16"/>
                                <w:szCs w:val="16"/>
                              </w:rPr>
                            </w:pPr>
                            <w:r w:rsidRPr="00B96752">
                              <w:rPr>
                                <w:rFonts w:cs="Arial"/>
                                <w:sz w:val="16"/>
                                <w:szCs w:val="16"/>
                              </w:rPr>
                              <w:t xml:space="preserve">                               RPM AMOUNT@ACTION:Subtract</w:t>
                            </w:r>
                          </w:p>
                          <w:p w:rsidR="00EC46C4" w:rsidRPr="00B96752" w:rsidRDefault="00EC46C4" w:rsidP="00B96752">
                            <w:pPr>
                              <w:rPr>
                                <w:rFonts w:cs="Arial"/>
                                <w:sz w:val="16"/>
                                <w:szCs w:val="16"/>
                              </w:rPr>
                            </w:pPr>
                            <w:r w:rsidRPr="00B96752">
                              <w:rPr>
                                <w:rFonts w:cs="Arial"/>
                                <w:sz w:val="16"/>
                                <w:szCs w:val="16"/>
                              </w:rPr>
                              <w:t xml:space="preserve">                               RPM AMOUNT : -69.97</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0</w:t>
                            </w:r>
                          </w:p>
                          <w:p w:rsidR="00EC46C4" w:rsidRPr="00B96752" w:rsidRDefault="00EC46C4" w:rsidP="00B96752">
                            <w:pPr>
                              <w:rPr>
                                <w:rFonts w:cs="Arial"/>
                                <w:sz w:val="16"/>
                                <w:szCs w:val="16"/>
                              </w:rPr>
                            </w:pPr>
                            <w:r w:rsidRPr="00B96752">
                              <w:rPr>
                                <w:rFonts w:cs="Arial"/>
                                <w:sz w:val="16"/>
                                <w:szCs w:val="16"/>
                              </w:rPr>
                              <w:t xml:space="preserve">                               RPM REASON CODE : 960</w:t>
                            </w:r>
                          </w:p>
                          <w:p w:rsidR="00EC46C4" w:rsidRPr="00FE2792" w:rsidRDefault="00EC46C4" w:rsidP="00B96752">
                            <w:pPr>
                              <w:rPr>
                                <w:rFonts w:cs="Arial"/>
                                <w:sz w:val="16"/>
                                <w:szCs w:val="16"/>
                              </w:rPr>
                            </w:pPr>
                            <w:r w:rsidRPr="00B96752">
                              <w:rPr>
                                <w:rFonts w:cs="Arial"/>
                                <w:sz w:val="16"/>
                                <w:szCs w:val="16"/>
                              </w:rPr>
                              <w:t xml:space="preserve">                               *************END RPM**************</w:t>
                            </w:r>
                          </w:p>
                          <w:p w:rsidR="00EC46C4" w:rsidRPr="00B65171" w:rsidRDefault="00EC46C4" w:rsidP="005D4444">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3" o:spid="_x0000_s1030" type="#_x0000_t202" style="width:541.85pt;height:3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">
                <v:textbox>
                  <w:txbxContent>
                    <w:p w:rsidR="00EC46C4" w:rsidRDefault="00EC46C4" w:rsidP="005D4444">
                      <w:pPr>
                        <w:rPr>
                          <w:rFonts w:cs="Arial"/>
                          <w:sz w:val="16"/>
                          <w:szCs w:val="16"/>
                        </w:rPr>
                      </w:pP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Item Discounted By 0.25%              -$17.49</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Discount</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4</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-$17.49</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$0.00         </w:t>
                      </w:r>
                    </w:p>
                    <w:p w:rsidR="00EC46C4" w:rsidRPr="00B96752" w:rsidRDefault="00EC46C4" w:rsidP="00B96752">
                      <w:pPr>
                        <w:rPr>
                          <w:rFonts w:cs="Arial"/>
                          <w:sz w:val="16"/>
                          <w:szCs w:val="16"/>
                        </w:rPr>
                      </w:pPr>
                      <w:r w:rsidRPr="00B96752">
                        <w:rPr>
                          <w:rFonts w:cs="Arial"/>
                          <w:sz w:val="16"/>
                          <w:szCs w:val="16"/>
                        </w:rPr>
                        <w:t xml:space="preserve">                               REG $69.97                            -$69.97</w:t>
                      </w:r>
                    </w:p>
                    <w:p w:rsidR="00EC46C4" w:rsidRPr="00B96752" w:rsidRDefault="00EC46C4" w:rsidP="00B96752">
                      <w:pPr>
                        <w:rPr>
                          <w:rFonts w:cs="Arial"/>
                          <w:sz w:val="16"/>
                          <w:szCs w:val="16"/>
                        </w:rPr>
                      </w:pPr>
                      <w:r w:rsidRPr="00B96752">
                        <w:rPr>
                          <w:rFonts w:cs="Arial"/>
                          <w:sz w:val="16"/>
                          <w:szCs w:val="16"/>
                        </w:rPr>
                        <w:t xml:space="preserve">                               RAINCHECK ITEM   PRICE $52.48</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w:t>
                      </w:r>
                      <w:proofErr w:type="spellStart"/>
                      <w:r w:rsidRPr="00B96752">
                        <w:rPr>
                          <w:rFonts w:cs="Arial"/>
                          <w:sz w:val="16"/>
                          <w:szCs w:val="16"/>
                        </w:rPr>
                        <w:t>PriceOverride</w:t>
                      </w:r>
                      <w:proofErr w:type="spellEnd"/>
                    </w:p>
                    <w:p w:rsidR="00EC46C4" w:rsidRPr="00B96752" w:rsidRDefault="00EC46C4" w:rsidP="00B96752">
                      <w:pPr>
                        <w:rPr>
                          <w:rFonts w:cs="Arial"/>
                          <w:sz w:val="16"/>
                          <w:szCs w:val="16"/>
                        </w:rPr>
                      </w:pPr>
                      <w:r w:rsidRPr="00B96752">
                        <w:rPr>
                          <w:rFonts w:cs="Arial"/>
                          <w:sz w:val="16"/>
                          <w:szCs w:val="16"/>
                        </w:rPr>
                        <w:t xml:space="preserve">                               RPM SEQUENCE NUMBER</w:t>
                      </w:r>
                      <w:proofErr w:type="gramStart"/>
                      <w:r w:rsidRPr="00B96752">
                        <w:rPr>
                          <w:rFonts w:cs="Arial"/>
                          <w:sz w:val="16"/>
                          <w:szCs w:val="16"/>
                        </w:rPr>
                        <w:t>:0</w:t>
                      </w:r>
                      <w:proofErr w:type="gramEnd"/>
                    </w:p>
                    <w:p w:rsidR="00EC46C4" w:rsidRPr="00B96752" w:rsidRDefault="00EC46C4" w:rsidP="00B96752">
                      <w:pPr>
                        <w:rPr>
                          <w:rFonts w:cs="Arial"/>
                          <w:sz w:val="16"/>
                          <w:szCs w:val="16"/>
                        </w:rPr>
                      </w:pPr>
                      <w:r w:rsidRPr="00B96752">
                        <w:rPr>
                          <w:rFonts w:cs="Arial"/>
                          <w:sz w:val="16"/>
                          <w:szCs w:val="16"/>
                        </w:rPr>
                        <w:t xml:space="preserve">                               RPM </w:t>
                      </w:r>
                      <w:proofErr w:type="spellStart"/>
                      <w:r w:rsidRPr="00B96752">
                        <w:rPr>
                          <w:rFonts w:cs="Arial"/>
                          <w:sz w:val="16"/>
                          <w:szCs w:val="16"/>
                        </w:rPr>
                        <w:t>AMOUNT@ACTION:Subtract</w:t>
                      </w:r>
                      <w:proofErr w:type="spellEnd"/>
                    </w:p>
                    <w:p w:rsidR="00EC46C4" w:rsidRPr="00B96752" w:rsidRDefault="00EC46C4" w:rsidP="00B96752">
                      <w:pPr>
                        <w:rPr>
                          <w:rFonts w:cs="Arial"/>
                          <w:sz w:val="16"/>
                          <w:szCs w:val="16"/>
                        </w:rPr>
                      </w:pPr>
                      <w:r w:rsidRPr="00B96752">
                        <w:rPr>
                          <w:rFonts w:cs="Arial"/>
                          <w:sz w:val="16"/>
                          <w:szCs w:val="16"/>
                        </w:rPr>
                        <w:t xml:space="preserve">                               RPM </w:t>
                      </w:r>
                      <w:proofErr w:type="gramStart"/>
                      <w:r w:rsidRPr="00B96752">
                        <w:rPr>
                          <w:rFonts w:cs="Arial"/>
                          <w:sz w:val="16"/>
                          <w:szCs w:val="16"/>
                        </w:rPr>
                        <w:t>AMOUNT :</w:t>
                      </w:r>
                      <w:proofErr w:type="gramEnd"/>
                      <w:r w:rsidRPr="00B96752">
                        <w:rPr>
                          <w:rFonts w:cs="Arial"/>
                          <w:sz w:val="16"/>
                          <w:szCs w:val="16"/>
                        </w:rPr>
                        <w:t xml:space="preserve"> -69.97</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0</w:t>
                      </w:r>
                    </w:p>
                    <w:p w:rsidR="00EC46C4" w:rsidRPr="00B96752" w:rsidRDefault="00EC46C4" w:rsidP="00B96752">
                      <w:pPr>
                        <w:rPr>
                          <w:rFonts w:cs="Arial"/>
                          <w:sz w:val="16"/>
                          <w:szCs w:val="16"/>
                        </w:rPr>
                      </w:pPr>
                      <w:r w:rsidRPr="00B96752">
                        <w:rPr>
                          <w:rFonts w:cs="Arial"/>
                          <w:sz w:val="16"/>
                          <w:szCs w:val="16"/>
                        </w:rPr>
                        <w:t xml:space="preserve">                               RPM REASON </w:t>
                      </w:r>
                      <w:proofErr w:type="gramStart"/>
                      <w:r w:rsidRPr="00B96752">
                        <w:rPr>
                          <w:rFonts w:cs="Arial"/>
                          <w:sz w:val="16"/>
                          <w:szCs w:val="16"/>
                        </w:rPr>
                        <w:t>CODE :</w:t>
                      </w:r>
                      <w:proofErr w:type="gramEnd"/>
                      <w:r w:rsidRPr="00B96752">
                        <w:rPr>
                          <w:rFonts w:cs="Arial"/>
                          <w:sz w:val="16"/>
                          <w:szCs w:val="16"/>
                        </w:rPr>
                        <w:t xml:space="preserve"> 960</w:t>
                      </w:r>
                    </w:p>
                    <w:p w:rsidR="00EC46C4" w:rsidRPr="00FE2792" w:rsidRDefault="00EC46C4" w:rsidP="00B96752">
                      <w:pPr>
                        <w:rPr>
                          <w:rFonts w:cs="Arial"/>
                          <w:sz w:val="16"/>
                          <w:szCs w:val="16"/>
                        </w:rPr>
                      </w:pPr>
                      <w:r w:rsidRPr="00B96752">
                        <w:rPr>
                          <w:rFonts w:cs="Arial"/>
                          <w:sz w:val="16"/>
                          <w:szCs w:val="16"/>
                        </w:rPr>
                        <w:t xml:space="preserve">                               *************END RPM**************</w:t>
                      </w:r>
                    </w:p>
                    <w:p w:rsidR="00EC46C4" w:rsidRPr="00B65171" w:rsidRDefault="00EC46C4" w:rsidP="005D4444">
                      <w:pPr>
                        <w:rPr>
                          <w:rFonts w:cs="Arial"/>
                          <w:sz w:val="16"/>
                          <w:szCs w:val="16"/>
                        </w:rPr>
                      </w:pPr>
                      <w:r>
                        <w:rPr>
                          <w:rFonts w:cs="Arial"/>
                          <w:sz w:val="16"/>
                          <w:szCs w:val="16"/>
                        </w:rPr>
                        <w:t>…</w:t>
                      </w:r>
                    </w:p>
                  </w:txbxContent>
                </v:textbox>
                <w10:anchorlock/>
              </v:shape>
            </w:pict>
          </mc:Fallback>
        </mc:AlternateContent>
      </w:r>
    </w:p>
    <w:p w:rsidR="005D4444" w:rsidRPr="00106253" w:rsidRDefault="00B96752" w:rsidP="00B96752">
      <w:pPr>
        <w:pStyle w:val="Heading2"/>
      </w:pPr>
      <w:bookmarkStart w:id="140" w:name="_Toc398129558"/>
      <w:r w:rsidRPr="00106253">
        <w:lastRenderedPageBreak/>
        <w:t>Raincheck Redeem</w:t>
      </w:r>
      <w:bookmarkEnd w:id="140"/>
    </w:p>
    <w:p w:rsidR="00B96752" w:rsidRPr="00106253" w:rsidRDefault="00507C4C" w:rsidP="00B96752">
      <w:pPr>
        <w:pStyle w:val="BodyText"/>
        <w:rPr>
          <w:b/>
        </w:rPr>
      </w:pPr>
      <w:r w:rsidRPr="00106253">
        <w:rPr>
          <w:noProof/>
          <w:color w:val="00B050"/>
        </w:rPr>
        <mc:AlternateContent>
          <mc:Choice Requires="wps">
            <w:drawing>
              <wp:inline distT="0" distB="0" distL="0" distR="0" wp14:anchorId="5DD8FA44" wp14:editId="6805E3F5">
                <wp:extent cx="6881495" cy="5793740"/>
                <wp:effectExtent l="9525" t="7620" r="5080" b="889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5793740"/>
                        </a:xfrm>
                        <a:prstGeom prst="rect">
                          <a:avLst/>
                        </a:prstGeom>
                        <a:solidFill>
                          <a:srgbClr val="FFFFFF"/>
                        </a:solidFill>
                        <a:ln w="9525">
                          <a:solidFill>
                            <a:srgbClr val="000000"/>
                          </a:solidFill>
                          <a:miter lim="800000"/>
                          <a:headEnd/>
                          <a:tailEnd/>
                        </a:ln>
                      </wps:spPr>
                      <wps:txbx>
                        <w:txbxContent>
                          <w:p w:rsidR="00EC46C4" w:rsidRDefault="00EC46C4" w:rsidP="00B96752">
                            <w:pPr>
                              <w:rPr>
                                <w:rFonts w:cs="Arial"/>
                                <w:sz w:val="16"/>
                                <w:szCs w:val="16"/>
                              </w:rPr>
                            </w:pPr>
                            <w:r>
                              <w:rPr>
                                <w:rFonts w:cs="Arial"/>
                                <w:sz w:val="16"/>
                                <w:szCs w:val="16"/>
                              </w:rPr>
                              <w:t>…</w:t>
                            </w: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002    10124969                RAINCHECK REDEMPTION                    $0.00</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N</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$52.48        </w:t>
                            </w:r>
                          </w:p>
                          <w:p w:rsidR="00EC46C4" w:rsidRPr="00B96752" w:rsidRDefault="00EC46C4" w:rsidP="00B96752">
                            <w:pPr>
                              <w:rPr>
                                <w:rFonts w:cs="Arial"/>
                                <w:sz w:val="16"/>
                                <w:szCs w:val="16"/>
                              </w:rPr>
                            </w:pPr>
                            <w:r w:rsidRPr="00B96752">
                              <w:rPr>
                                <w:rFonts w:cs="Arial"/>
                                <w:sz w:val="16"/>
                                <w:szCs w:val="16"/>
                              </w:rPr>
                              <w:t xml:space="preserve">                               REASON: RAINCHECK ADJ</w:t>
                            </w:r>
                          </w:p>
                          <w:p w:rsidR="00EC46C4" w:rsidRPr="00B96752" w:rsidRDefault="00EC46C4" w:rsidP="00B96752">
                            <w:pPr>
                              <w:rPr>
                                <w:rFonts w:cs="Arial"/>
                                <w:sz w:val="16"/>
                                <w:szCs w:val="16"/>
                              </w:rPr>
                            </w:pPr>
                            <w:r w:rsidRPr="00B96752">
                              <w:rPr>
                                <w:rFonts w:cs="Arial"/>
                                <w:sz w:val="16"/>
                                <w:szCs w:val="16"/>
                              </w:rPr>
                              <w:t xml:space="preserve">                               REG $69.97                            -$17.49</w:t>
                            </w:r>
                          </w:p>
                          <w:p w:rsidR="00EC46C4" w:rsidRPr="00B96752" w:rsidRDefault="00EC46C4" w:rsidP="00B96752">
                            <w:pPr>
                              <w:rPr>
                                <w:rFonts w:cs="Arial"/>
                                <w:sz w:val="16"/>
                                <w:szCs w:val="16"/>
                              </w:rPr>
                            </w:pPr>
                            <w:r w:rsidRPr="00B96752">
                              <w:rPr>
                                <w:rFonts w:cs="Arial"/>
                                <w:sz w:val="16"/>
                                <w:szCs w:val="16"/>
                              </w:rPr>
                              <w:t xml:space="preserve">                               RAINCHECK ITEM   PRICE $0.00</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PriceOverride</w:t>
                            </w:r>
                          </w:p>
                          <w:p w:rsidR="00EC46C4" w:rsidRPr="00B96752" w:rsidRDefault="00EC46C4" w:rsidP="00B96752">
                            <w:pPr>
                              <w:rPr>
                                <w:rFonts w:cs="Arial"/>
                                <w:sz w:val="16"/>
                                <w:szCs w:val="16"/>
                              </w:rPr>
                            </w:pPr>
                            <w:r w:rsidRPr="00B96752">
                              <w:rPr>
                                <w:rFonts w:cs="Arial"/>
                                <w:sz w:val="16"/>
                                <w:szCs w:val="16"/>
                              </w:rPr>
                              <w:t xml:space="preserve">                               RPM SEQUENCE NUMBER:0</w:t>
                            </w:r>
                          </w:p>
                          <w:p w:rsidR="00EC46C4" w:rsidRPr="00B96752" w:rsidRDefault="00EC46C4" w:rsidP="00B96752">
                            <w:pPr>
                              <w:rPr>
                                <w:rFonts w:cs="Arial"/>
                                <w:sz w:val="16"/>
                                <w:szCs w:val="16"/>
                              </w:rPr>
                            </w:pPr>
                            <w:r w:rsidRPr="00B96752">
                              <w:rPr>
                                <w:rFonts w:cs="Arial"/>
                                <w:sz w:val="16"/>
                                <w:szCs w:val="16"/>
                              </w:rPr>
                              <w:t xml:space="preserve">                               RPM AMOUNT@ACTION:Subtract</w:t>
                            </w:r>
                          </w:p>
                          <w:p w:rsidR="00EC46C4" w:rsidRPr="00B96752" w:rsidRDefault="00EC46C4" w:rsidP="00B96752">
                            <w:pPr>
                              <w:rPr>
                                <w:rFonts w:cs="Arial"/>
                                <w:sz w:val="16"/>
                                <w:szCs w:val="16"/>
                              </w:rPr>
                            </w:pPr>
                            <w:r w:rsidRPr="00B96752">
                              <w:rPr>
                                <w:rFonts w:cs="Arial"/>
                                <w:sz w:val="16"/>
                                <w:szCs w:val="16"/>
                              </w:rPr>
                              <w:t xml:space="preserve">                               RPM AMOUNT : -17.49</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52.48</w:t>
                            </w:r>
                          </w:p>
                          <w:p w:rsidR="00EC46C4" w:rsidRPr="00B96752" w:rsidRDefault="00EC46C4" w:rsidP="00B96752">
                            <w:pPr>
                              <w:rPr>
                                <w:rFonts w:cs="Arial"/>
                                <w:sz w:val="16"/>
                                <w:szCs w:val="16"/>
                              </w:rPr>
                            </w:pPr>
                            <w:r w:rsidRPr="00B96752">
                              <w:rPr>
                                <w:rFonts w:cs="Arial"/>
                                <w:sz w:val="16"/>
                                <w:szCs w:val="16"/>
                              </w:rPr>
                              <w:t xml:space="preserve">                               RPM REASON CODE : 999</w:t>
                            </w:r>
                          </w:p>
                          <w:p w:rsidR="00EC46C4" w:rsidRPr="00B96752" w:rsidRDefault="00EC46C4" w:rsidP="00B96752">
                            <w:pPr>
                              <w:rPr>
                                <w:rFonts w:cs="Arial"/>
                                <w:sz w:val="16"/>
                                <w:szCs w:val="16"/>
                              </w:rPr>
                            </w:pPr>
                            <w:r w:rsidRPr="00B96752">
                              <w:rPr>
                                <w:rFonts w:cs="Arial"/>
                                <w:sz w:val="16"/>
                                <w:szCs w:val="16"/>
                              </w:rPr>
                              <w:t xml:space="preserve">                               *************END RPM**************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LIL ITEM LINK REASON : PARENT SKU</w:t>
                            </w:r>
                          </w:p>
                          <w:p w:rsidR="00EC46C4" w:rsidRPr="00B96752" w:rsidRDefault="00EC46C4" w:rsidP="00B96752">
                            <w:pPr>
                              <w:rPr>
                                <w:rFonts w:cs="Arial"/>
                                <w:sz w:val="16"/>
                                <w:szCs w:val="16"/>
                              </w:rPr>
                            </w:pPr>
                            <w:r w:rsidRPr="00B96752">
                              <w:rPr>
                                <w:rFonts w:cs="Arial"/>
                                <w:sz w:val="16"/>
                                <w:szCs w:val="16"/>
                              </w:rPr>
                              <w:t xml:space="preserve">                               LIL ITEM ID : 10124969</w:t>
                            </w:r>
                          </w:p>
                          <w:p w:rsidR="00EC46C4" w:rsidRPr="00B96752" w:rsidRDefault="00EC46C4" w:rsidP="00B96752">
                            <w:pPr>
                              <w:rPr>
                                <w:rFonts w:cs="Arial"/>
                                <w:sz w:val="16"/>
                                <w:szCs w:val="16"/>
                              </w:rPr>
                            </w:pPr>
                            <w:r w:rsidRPr="00B96752">
                              <w:rPr>
                                <w:rFonts w:cs="Arial"/>
                                <w:sz w:val="16"/>
                                <w:szCs w:val="16"/>
                              </w:rPr>
                              <w:t xml:space="preserve">                               LIL ITEM LINK : 4</w:t>
                            </w:r>
                          </w:p>
                          <w:p w:rsidR="00EC46C4" w:rsidRPr="00B96752" w:rsidRDefault="00EC46C4" w:rsidP="00B96752">
                            <w:pPr>
                              <w:rPr>
                                <w:rFonts w:cs="Arial"/>
                                <w:sz w:val="16"/>
                                <w:szCs w:val="16"/>
                              </w:rPr>
                            </w:pPr>
                            <w:r w:rsidRPr="00B96752">
                              <w:rPr>
                                <w:rFonts w:cs="Arial"/>
                                <w:sz w:val="16"/>
                                <w:szCs w:val="16"/>
                              </w:rPr>
                              <w:t xml:space="preserve">                               LIL ITEM AMOUNT :  </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002    10124969                RAINCHECK REDEMPTION          </w:t>
                            </w:r>
                          </w:p>
                          <w:p w:rsidR="00EC46C4" w:rsidRPr="00B96752" w:rsidRDefault="00EC46C4" w:rsidP="00B96752">
                            <w:pPr>
                              <w:rPr>
                                <w:rFonts w:cs="Arial"/>
                                <w:sz w:val="16"/>
                                <w:szCs w:val="16"/>
                              </w:rPr>
                            </w:pPr>
                            <w:r w:rsidRPr="00B96752">
                              <w:rPr>
                                <w:rFonts w:cs="Arial"/>
                                <w:sz w:val="16"/>
                                <w:szCs w:val="16"/>
                              </w:rPr>
                              <w:t xml:space="preserve">                               LIL ITEM LINK REASON : CHILD SKU</w:t>
                            </w:r>
                          </w:p>
                          <w:p w:rsidR="00EC46C4" w:rsidRPr="00B96752" w:rsidRDefault="00EC46C4" w:rsidP="00B96752">
                            <w:pPr>
                              <w:rPr>
                                <w:rFonts w:cs="Arial"/>
                                <w:sz w:val="16"/>
                                <w:szCs w:val="16"/>
                              </w:rPr>
                            </w:pPr>
                            <w:r w:rsidRPr="00B96752">
                              <w:rPr>
                                <w:rFonts w:cs="Arial"/>
                                <w:sz w:val="16"/>
                                <w:szCs w:val="16"/>
                              </w:rPr>
                              <w:t xml:space="preserve">                               LIL ITEM ID : 10053686</w:t>
                            </w:r>
                          </w:p>
                          <w:p w:rsidR="00EC46C4" w:rsidRPr="00B96752" w:rsidRDefault="00EC46C4" w:rsidP="00B96752">
                            <w:pPr>
                              <w:rPr>
                                <w:rFonts w:cs="Arial"/>
                                <w:sz w:val="16"/>
                                <w:szCs w:val="16"/>
                              </w:rPr>
                            </w:pPr>
                            <w:r w:rsidRPr="00B96752">
                              <w:rPr>
                                <w:rFonts w:cs="Arial"/>
                                <w:sz w:val="16"/>
                                <w:szCs w:val="16"/>
                              </w:rPr>
                              <w:t xml:space="preserve">                               LIL ITEM LINK : 1</w:t>
                            </w:r>
                          </w:p>
                          <w:p w:rsidR="00EC46C4" w:rsidRPr="00B96752" w:rsidRDefault="00EC46C4" w:rsidP="00B96752">
                            <w:pPr>
                              <w:rPr>
                                <w:rFonts w:cs="Arial"/>
                                <w:sz w:val="16"/>
                                <w:szCs w:val="16"/>
                              </w:rPr>
                            </w:pPr>
                            <w:r w:rsidRPr="00B96752">
                              <w:rPr>
                                <w:rFonts w:cs="Arial"/>
                                <w:sz w:val="16"/>
                                <w:szCs w:val="16"/>
                              </w:rPr>
                              <w:t xml:space="preserve">                               LIL ITEM AMOUNT :  </w:t>
                            </w:r>
                          </w:p>
                          <w:p w:rsidR="00EC46C4" w:rsidRDefault="00EC46C4" w:rsidP="00B96752">
                            <w:pPr>
                              <w:rPr>
                                <w:rFonts w:cs="Arial"/>
                                <w:sz w:val="16"/>
                                <w:szCs w:val="16"/>
                              </w:rPr>
                            </w:pPr>
                            <w:r w:rsidRPr="00B96752">
                              <w:rPr>
                                <w:rFonts w:cs="Arial"/>
                                <w:sz w:val="16"/>
                                <w:szCs w:val="16"/>
                              </w:rPr>
                              <w:t xml:space="preserve">                                ************END LINE ITEM L</w:t>
                            </w:r>
                            <w:r>
                              <w:rPr>
                                <w:rFonts w:cs="Arial"/>
                                <w:sz w:val="16"/>
                                <w:szCs w:val="16"/>
                              </w:rPr>
                              <w:t>INK ***************************</w:t>
                            </w:r>
                          </w:p>
                          <w:p w:rsidR="00EC46C4" w:rsidRPr="00B65171" w:rsidRDefault="00EC46C4" w:rsidP="00B96752">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31" type="#_x0000_t202" style="width:541.85pt;height:4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">
                <v:textbox>
                  <w:txbxContent>
                    <w:p w:rsidR="00EC46C4" w:rsidRDefault="00EC46C4" w:rsidP="00B96752">
                      <w:pPr>
                        <w:rPr>
                          <w:rFonts w:cs="Arial"/>
                          <w:sz w:val="16"/>
                          <w:szCs w:val="16"/>
                        </w:rPr>
                      </w:pPr>
                      <w:r>
                        <w:rPr>
                          <w:rFonts w:cs="Arial"/>
                          <w:sz w:val="16"/>
                          <w:szCs w:val="16"/>
                        </w:rPr>
                        <w:t>…</w:t>
                      </w: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002    10124969                RAINCHECK REDEMPTION                    $0.00</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N</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$52.48        </w:t>
                      </w:r>
                    </w:p>
                    <w:p w:rsidR="00EC46C4" w:rsidRPr="00B96752" w:rsidRDefault="00EC46C4" w:rsidP="00B96752">
                      <w:pPr>
                        <w:rPr>
                          <w:rFonts w:cs="Arial"/>
                          <w:sz w:val="16"/>
                          <w:szCs w:val="16"/>
                        </w:rPr>
                      </w:pPr>
                      <w:r w:rsidRPr="00B96752">
                        <w:rPr>
                          <w:rFonts w:cs="Arial"/>
                          <w:sz w:val="16"/>
                          <w:szCs w:val="16"/>
                        </w:rPr>
                        <w:t xml:space="preserve">                               REASON: RAINCHECK ADJ</w:t>
                      </w:r>
                    </w:p>
                    <w:p w:rsidR="00EC46C4" w:rsidRPr="00B96752" w:rsidRDefault="00EC46C4" w:rsidP="00B96752">
                      <w:pPr>
                        <w:rPr>
                          <w:rFonts w:cs="Arial"/>
                          <w:sz w:val="16"/>
                          <w:szCs w:val="16"/>
                        </w:rPr>
                      </w:pPr>
                      <w:r w:rsidRPr="00B96752">
                        <w:rPr>
                          <w:rFonts w:cs="Arial"/>
                          <w:sz w:val="16"/>
                          <w:szCs w:val="16"/>
                        </w:rPr>
                        <w:t xml:space="preserve">                               REG $69.97                            -$17.49</w:t>
                      </w:r>
                    </w:p>
                    <w:p w:rsidR="00EC46C4" w:rsidRPr="00B96752" w:rsidRDefault="00EC46C4" w:rsidP="00B96752">
                      <w:pPr>
                        <w:rPr>
                          <w:rFonts w:cs="Arial"/>
                          <w:sz w:val="16"/>
                          <w:szCs w:val="16"/>
                        </w:rPr>
                      </w:pPr>
                      <w:r w:rsidRPr="00B96752">
                        <w:rPr>
                          <w:rFonts w:cs="Arial"/>
                          <w:sz w:val="16"/>
                          <w:szCs w:val="16"/>
                        </w:rPr>
                        <w:t xml:space="preserve">                               RAINCHECK ITEM   PRICE $0.00</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w:t>
                      </w:r>
                      <w:proofErr w:type="spellStart"/>
                      <w:r w:rsidRPr="00B96752">
                        <w:rPr>
                          <w:rFonts w:cs="Arial"/>
                          <w:sz w:val="16"/>
                          <w:szCs w:val="16"/>
                        </w:rPr>
                        <w:t>PriceOverride</w:t>
                      </w:r>
                      <w:proofErr w:type="spellEnd"/>
                    </w:p>
                    <w:p w:rsidR="00EC46C4" w:rsidRPr="00B96752" w:rsidRDefault="00EC46C4" w:rsidP="00B96752">
                      <w:pPr>
                        <w:rPr>
                          <w:rFonts w:cs="Arial"/>
                          <w:sz w:val="16"/>
                          <w:szCs w:val="16"/>
                        </w:rPr>
                      </w:pPr>
                      <w:r w:rsidRPr="00B96752">
                        <w:rPr>
                          <w:rFonts w:cs="Arial"/>
                          <w:sz w:val="16"/>
                          <w:szCs w:val="16"/>
                        </w:rPr>
                        <w:t xml:space="preserve">                               RPM SEQUENCE NUMBER</w:t>
                      </w:r>
                      <w:proofErr w:type="gramStart"/>
                      <w:r w:rsidRPr="00B96752">
                        <w:rPr>
                          <w:rFonts w:cs="Arial"/>
                          <w:sz w:val="16"/>
                          <w:szCs w:val="16"/>
                        </w:rPr>
                        <w:t>:0</w:t>
                      </w:r>
                      <w:proofErr w:type="gramEnd"/>
                    </w:p>
                    <w:p w:rsidR="00EC46C4" w:rsidRPr="00B96752" w:rsidRDefault="00EC46C4" w:rsidP="00B96752">
                      <w:pPr>
                        <w:rPr>
                          <w:rFonts w:cs="Arial"/>
                          <w:sz w:val="16"/>
                          <w:szCs w:val="16"/>
                        </w:rPr>
                      </w:pPr>
                      <w:r w:rsidRPr="00B96752">
                        <w:rPr>
                          <w:rFonts w:cs="Arial"/>
                          <w:sz w:val="16"/>
                          <w:szCs w:val="16"/>
                        </w:rPr>
                        <w:t xml:space="preserve">                               RPM </w:t>
                      </w:r>
                      <w:proofErr w:type="spellStart"/>
                      <w:r w:rsidRPr="00B96752">
                        <w:rPr>
                          <w:rFonts w:cs="Arial"/>
                          <w:sz w:val="16"/>
                          <w:szCs w:val="16"/>
                        </w:rPr>
                        <w:t>AMOUNT@ACTION:Subtract</w:t>
                      </w:r>
                      <w:proofErr w:type="spellEnd"/>
                    </w:p>
                    <w:p w:rsidR="00EC46C4" w:rsidRPr="00B96752" w:rsidRDefault="00EC46C4" w:rsidP="00B96752">
                      <w:pPr>
                        <w:rPr>
                          <w:rFonts w:cs="Arial"/>
                          <w:sz w:val="16"/>
                          <w:szCs w:val="16"/>
                        </w:rPr>
                      </w:pPr>
                      <w:r w:rsidRPr="00B96752">
                        <w:rPr>
                          <w:rFonts w:cs="Arial"/>
                          <w:sz w:val="16"/>
                          <w:szCs w:val="16"/>
                        </w:rPr>
                        <w:t xml:space="preserve">                               RPM </w:t>
                      </w:r>
                      <w:proofErr w:type="gramStart"/>
                      <w:r w:rsidRPr="00B96752">
                        <w:rPr>
                          <w:rFonts w:cs="Arial"/>
                          <w:sz w:val="16"/>
                          <w:szCs w:val="16"/>
                        </w:rPr>
                        <w:t>AMOUNT :</w:t>
                      </w:r>
                      <w:proofErr w:type="gramEnd"/>
                      <w:r w:rsidRPr="00B96752">
                        <w:rPr>
                          <w:rFonts w:cs="Arial"/>
                          <w:sz w:val="16"/>
                          <w:szCs w:val="16"/>
                        </w:rPr>
                        <w:t xml:space="preserve"> -17.49</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52.48</w:t>
                      </w:r>
                    </w:p>
                    <w:p w:rsidR="00EC46C4" w:rsidRPr="00B96752" w:rsidRDefault="00EC46C4" w:rsidP="00B96752">
                      <w:pPr>
                        <w:rPr>
                          <w:rFonts w:cs="Arial"/>
                          <w:sz w:val="16"/>
                          <w:szCs w:val="16"/>
                        </w:rPr>
                      </w:pPr>
                      <w:r w:rsidRPr="00B96752">
                        <w:rPr>
                          <w:rFonts w:cs="Arial"/>
                          <w:sz w:val="16"/>
                          <w:szCs w:val="16"/>
                        </w:rPr>
                        <w:t xml:space="preserve">                               RPM REASON </w:t>
                      </w:r>
                      <w:proofErr w:type="gramStart"/>
                      <w:r w:rsidRPr="00B96752">
                        <w:rPr>
                          <w:rFonts w:cs="Arial"/>
                          <w:sz w:val="16"/>
                          <w:szCs w:val="16"/>
                        </w:rPr>
                        <w:t>CODE :</w:t>
                      </w:r>
                      <w:proofErr w:type="gramEnd"/>
                      <w:r w:rsidRPr="00B96752">
                        <w:rPr>
                          <w:rFonts w:cs="Arial"/>
                          <w:sz w:val="16"/>
                          <w:szCs w:val="16"/>
                        </w:rPr>
                        <w:t xml:space="preserve"> 999</w:t>
                      </w:r>
                    </w:p>
                    <w:p w:rsidR="00EC46C4" w:rsidRPr="00B96752" w:rsidRDefault="00EC46C4" w:rsidP="00B96752">
                      <w:pPr>
                        <w:rPr>
                          <w:rFonts w:cs="Arial"/>
                          <w:sz w:val="16"/>
                          <w:szCs w:val="16"/>
                        </w:rPr>
                      </w:pPr>
                      <w:r w:rsidRPr="00B96752">
                        <w:rPr>
                          <w:rFonts w:cs="Arial"/>
                          <w:sz w:val="16"/>
                          <w:szCs w:val="16"/>
                        </w:rPr>
                        <w:t xml:space="preserve">                               *************END RPM**************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PARENT SKU</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ID :</w:t>
                      </w:r>
                      <w:proofErr w:type="gramEnd"/>
                      <w:r w:rsidRPr="00B96752">
                        <w:rPr>
                          <w:rFonts w:cs="Arial"/>
                          <w:sz w:val="16"/>
                          <w:szCs w:val="16"/>
                        </w:rPr>
                        <w:t xml:space="preserve"> 10124969</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4</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002    10124969                RAINCHECK REDEMPTION          </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CHILD SKU</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ID :</w:t>
                      </w:r>
                      <w:proofErr w:type="gramEnd"/>
                      <w:r w:rsidRPr="00B96752">
                        <w:rPr>
                          <w:rFonts w:cs="Arial"/>
                          <w:sz w:val="16"/>
                          <w:szCs w:val="16"/>
                        </w:rPr>
                        <w:t xml:space="preserve"> 10053686</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1</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w:t>
                      </w:r>
                    </w:p>
                    <w:p w:rsidR="00EC46C4" w:rsidRDefault="00EC46C4" w:rsidP="00B96752">
                      <w:pPr>
                        <w:rPr>
                          <w:rFonts w:cs="Arial"/>
                          <w:sz w:val="16"/>
                          <w:szCs w:val="16"/>
                        </w:rPr>
                      </w:pPr>
                      <w:r w:rsidRPr="00B96752">
                        <w:rPr>
                          <w:rFonts w:cs="Arial"/>
                          <w:sz w:val="16"/>
                          <w:szCs w:val="16"/>
                        </w:rPr>
                        <w:t xml:space="preserve">                                ************END LINE ITEM L</w:t>
                      </w:r>
                      <w:r>
                        <w:rPr>
                          <w:rFonts w:cs="Arial"/>
                          <w:sz w:val="16"/>
                          <w:szCs w:val="16"/>
                        </w:rPr>
                        <w:t>INK ***************************</w:t>
                      </w:r>
                    </w:p>
                    <w:p w:rsidR="00EC46C4" w:rsidRPr="00B65171" w:rsidRDefault="00EC46C4" w:rsidP="00B96752">
                      <w:pPr>
                        <w:rPr>
                          <w:rFonts w:cs="Arial"/>
                          <w:sz w:val="16"/>
                          <w:szCs w:val="16"/>
                        </w:rPr>
                      </w:pPr>
                      <w:r>
                        <w:rPr>
                          <w:rFonts w:cs="Arial"/>
                          <w:sz w:val="16"/>
                          <w:szCs w:val="16"/>
                        </w:rPr>
                        <w:t>…</w:t>
                      </w:r>
                    </w:p>
                  </w:txbxContent>
                </v:textbox>
                <w10:anchorlock/>
              </v:shape>
            </w:pict>
          </mc:Fallback>
        </mc:AlternateContent>
      </w:r>
    </w:p>
    <w:p w:rsidR="00B96752" w:rsidRPr="00106253" w:rsidRDefault="00B96752" w:rsidP="00B96752">
      <w:pPr>
        <w:pStyle w:val="BodyText"/>
      </w:pPr>
    </w:p>
    <w:p w:rsidR="00EC46C4" w:rsidRPr="00106253" w:rsidRDefault="00EC46C4">
      <w:pPr>
        <w:rPr>
          <w:rFonts w:cs="Arial"/>
          <w:b/>
          <w:bCs/>
          <w:caps/>
          <w:kern w:val="32"/>
          <w:sz w:val="28"/>
          <w:szCs w:val="32"/>
        </w:rPr>
      </w:pPr>
      <w:bookmarkStart w:id="141" w:name="_Toc323725602"/>
      <w:bookmarkStart w:id="142" w:name="_Toc323818541"/>
      <w:bookmarkStart w:id="143" w:name="_Toc324415460"/>
      <w:bookmarkStart w:id="144" w:name="_Toc381790262"/>
      <w:r w:rsidRPr="00106253">
        <w:br w:type="page"/>
      </w:r>
    </w:p>
    <w:p w:rsidR="00FA46EA" w:rsidRPr="00106253" w:rsidRDefault="00FA46EA" w:rsidP="00FA46EA">
      <w:pPr>
        <w:pStyle w:val="Heading1"/>
        <w:pBdr>
          <w:bottom w:val="single" w:sz="4" w:space="1" w:color="auto"/>
        </w:pBdr>
        <w:tabs>
          <w:tab w:val="clear" w:pos="360"/>
        </w:tabs>
      </w:pPr>
      <w:bookmarkStart w:id="145" w:name="_Toc398129559"/>
      <w:r w:rsidRPr="00106253">
        <w:lastRenderedPageBreak/>
        <w:t>Database Settings</w:t>
      </w:r>
      <w:bookmarkEnd w:id="141"/>
      <w:bookmarkEnd w:id="142"/>
      <w:bookmarkEnd w:id="143"/>
      <w:bookmarkEnd w:id="144"/>
      <w:bookmarkEnd w:id="145"/>
    </w:p>
    <w:p w:rsidR="00FA46EA" w:rsidRPr="00106253" w:rsidRDefault="00FA46EA" w:rsidP="00E21261">
      <w:pPr>
        <w:pStyle w:val="Heading2"/>
      </w:pPr>
      <w:bookmarkStart w:id="146" w:name="_Toc323725603"/>
      <w:bookmarkStart w:id="147" w:name="_Toc323818542"/>
      <w:bookmarkStart w:id="148" w:name="_Toc324415461"/>
      <w:bookmarkStart w:id="149" w:name="_Ref378163469"/>
      <w:bookmarkStart w:id="150" w:name="_Toc381790263"/>
      <w:bookmarkStart w:id="151" w:name="_Toc398129560"/>
      <w:r w:rsidRPr="00106253">
        <w:t>Common.Attribute Table Entries</w:t>
      </w:r>
      <w:bookmarkEnd w:id="146"/>
      <w:bookmarkEnd w:id="147"/>
      <w:bookmarkEnd w:id="148"/>
      <w:bookmarkEnd w:id="149"/>
      <w:bookmarkEnd w:id="150"/>
      <w:bookmarkEnd w:id="151"/>
    </w:p>
    <w:p w:rsidR="00FA46EA" w:rsidRPr="00106253" w:rsidRDefault="00320CDC" w:rsidP="00320CDC">
      <w:pPr>
        <w:pStyle w:val="BodyText"/>
        <w:rPr>
          <w:b/>
          <w:sz w:val="24"/>
        </w:rPr>
      </w:pPr>
      <w:r w:rsidRPr="00106253">
        <w:t>Note: Get the Raincheck Attribute ID from Common.Attribute table</w:t>
      </w:r>
    </w:p>
    <w:tbl>
      <w:tblPr>
        <w:tblStyle w:val="LightGrid-Accent11"/>
        <w:tblW w:w="0" w:type="auto"/>
        <w:tblInd w:w="144" w:type="dxa"/>
        <w:tblLayout w:type="fixed"/>
        <w:tblLook w:val="04A0" w:firstRow="1" w:lastRow="0" w:firstColumn="1" w:lastColumn="0" w:noHBand="0" w:noVBand="1"/>
      </w:tblPr>
      <w:tblGrid>
        <w:gridCol w:w="293"/>
        <w:gridCol w:w="1770"/>
        <w:gridCol w:w="2041"/>
        <w:gridCol w:w="1440"/>
        <w:gridCol w:w="1260"/>
        <w:gridCol w:w="1890"/>
        <w:gridCol w:w="2070"/>
      </w:tblGrid>
      <w:tr w:rsidR="00FA46EA" w:rsidRPr="00106253" w:rsidTr="00FA46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3" w:type="dxa"/>
            <w:shd w:val="clear" w:color="auto" w:fill="B8CCE4" w:themeFill="accent1" w:themeFillTint="66"/>
            <w:vAlign w:val="bottom"/>
          </w:tcPr>
          <w:p w:rsidR="00FA46EA" w:rsidRPr="00106253" w:rsidRDefault="00FA46EA" w:rsidP="00FA46EA"/>
        </w:tc>
        <w:tc>
          <w:tcPr>
            <w:tcW w:w="1770" w:type="dxa"/>
            <w:shd w:val="clear" w:color="auto" w:fill="B8CCE4" w:themeFill="accent1" w:themeFillTint="66"/>
            <w:vAlign w:val="bottom"/>
          </w:tcPr>
          <w:p w:rsidR="00FA46EA" w:rsidRPr="00106253" w:rsidRDefault="00036EA0" w:rsidP="00FA46EA">
            <w:pPr>
              <w:cnfStyle w:val="100000000000" w:firstRow="1" w:lastRow="0" w:firstColumn="0" w:lastColumn="0" w:oddVBand="0" w:evenVBand="0" w:oddHBand="0" w:evenHBand="0" w:firstRowFirstColumn="0" w:firstRowLastColumn="0" w:lastRowFirstColumn="0" w:lastRowLastColumn="0"/>
            </w:pPr>
            <w:r w:rsidRPr="00106253">
              <w:t>Attribute</w:t>
            </w:r>
          </w:p>
        </w:tc>
        <w:tc>
          <w:tcPr>
            <w:tcW w:w="2041" w:type="dxa"/>
            <w:shd w:val="clear" w:color="auto" w:fill="B8CCE4" w:themeFill="accent1" w:themeFillTint="66"/>
            <w:vAlign w:val="bottom"/>
          </w:tcPr>
          <w:p w:rsidR="00FA46EA" w:rsidRPr="00106253" w:rsidRDefault="00FA46EA" w:rsidP="00FA46EA">
            <w:pPr>
              <w:cnfStyle w:val="100000000000" w:firstRow="1" w:lastRow="0" w:firstColumn="0" w:lastColumn="0" w:oddVBand="0" w:evenVBand="0" w:oddHBand="0" w:evenHBand="0" w:firstRowFirstColumn="0" w:firstRowLastColumn="0" w:lastRowFirstColumn="0" w:lastRowLastColumn="0"/>
            </w:pPr>
            <w:r w:rsidRPr="00106253">
              <w:t>Description</w:t>
            </w:r>
          </w:p>
        </w:tc>
        <w:tc>
          <w:tcPr>
            <w:tcW w:w="1440" w:type="dxa"/>
            <w:shd w:val="clear" w:color="auto" w:fill="B8CCE4" w:themeFill="accent1" w:themeFillTint="66"/>
            <w:vAlign w:val="bottom"/>
          </w:tcPr>
          <w:p w:rsidR="00FA46EA" w:rsidRPr="00106253" w:rsidRDefault="00FA46EA" w:rsidP="00FA46EA">
            <w:pPr>
              <w:cnfStyle w:val="100000000000" w:firstRow="1" w:lastRow="0" w:firstColumn="0" w:lastColumn="0" w:oddVBand="0" w:evenVBand="0" w:oddHBand="0" w:evenHBand="0" w:firstRowFirstColumn="0" w:firstRowLastColumn="0" w:lastRowFirstColumn="0" w:lastRowLastColumn="0"/>
            </w:pPr>
            <w:r w:rsidRPr="00106253">
              <w:t>ID</w:t>
            </w:r>
          </w:p>
        </w:tc>
        <w:tc>
          <w:tcPr>
            <w:tcW w:w="1260" w:type="dxa"/>
            <w:shd w:val="clear" w:color="auto" w:fill="B8CCE4" w:themeFill="accent1" w:themeFillTint="66"/>
            <w:vAlign w:val="bottom"/>
          </w:tcPr>
          <w:p w:rsidR="00FA46EA" w:rsidRPr="00106253" w:rsidRDefault="00FA46EA" w:rsidP="00FA46EA">
            <w:pPr>
              <w:cnfStyle w:val="100000000000" w:firstRow="1" w:lastRow="0" w:firstColumn="0" w:lastColumn="0" w:oddVBand="0" w:evenVBand="0" w:oddHBand="0" w:evenHBand="0" w:firstRowFirstColumn="0" w:firstRowLastColumn="0" w:lastRowFirstColumn="0" w:lastRowLastColumn="0"/>
            </w:pPr>
            <w:r w:rsidRPr="00106253">
              <w:t>Name</w:t>
            </w:r>
          </w:p>
        </w:tc>
        <w:tc>
          <w:tcPr>
            <w:tcW w:w="1890" w:type="dxa"/>
            <w:shd w:val="clear" w:color="auto" w:fill="B8CCE4" w:themeFill="accent1" w:themeFillTint="66"/>
            <w:vAlign w:val="bottom"/>
          </w:tcPr>
          <w:p w:rsidR="00FA46EA" w:rsidRPr="00106253" w:rsidRDefault="00FA46EA" w:rsidP="00FA46EA">
            <w:pPr>
              <w:cnfStyle w:val="100000000000" w:firstRow="1" w:lastRow="0" w:firstColumn="0" w:lastColumn="0" w:oddVBand="0" w:evenVBand="0" w:oddHBand="0" w:evenHBand="0" w:firstRowFirstColumn="0" w:firstRowLastColumn="0" w:lastRowFirstColumn="0" w:lastRowLastColumn="0"/>
            </w:pPr>
            <w:r w:rsidRPr="00106253">
              <w:t>DataType</w:t>
            </w:r>
          </w:p>
        </w:tc>
        <w:tc>
          <w:tcPr>
            <w:tcW w:w="2070" w:type="dxa"/>
            <w:shd w:val="clear" w:color="auto" w:fill="B8CCE4" w:themeFill="accent1" w:themeFillTint="66"/>
            <w:vAlign w:val="bottom"/>
          </w:tcPr>
          <w:p w:rsidR="00FA46EA" w:rsidRPr="00106253" w:rsidRDefault="00FA46EA" w:rsidP="00FA46EA">
            <w:pPr>
              <w:cnfStyle w:val="100000000000" w:firstRow="1" w:lastRow="0" w:firstColumn="0" w:lastColumn="0" w:oddVBand="0" w:evenVBand="0" w:oddHBand="0" w:evenHBand="0" w:firstRowFirstColumn="0" w:firstRowLastColumn="0" w:lastRowFirstColumn="0" w:lastRowLastColumn="0"/>
            </w:pPr>
            <w:r w:rsidRPr="00106253">
              <w:t>Custom</w:t>
            </w:r>
          </w:p>
        </w:tc>
      </w:tr>
      <w:tr w:rsidR="00FA46EA" w:rsidRPr="00106253" w:rsidTr="00FA46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3" w:type="dxa"/>
            <w:shd w:val="clear" w:color="auto" w:fill="auto"/>
            <w:vAlign w:val="center"/>
          </w:tcPr>
          <w:p w:rsidR="00FA46EA" w:rsidRPr="00106253" w:rsidRDefault="00FA46EA" w:rsidP="00FA46EA">
            <w:pPr>
              <w:pStyle w:val="ListParagraph"/>
              <w:numPr>
                <w:ilvl w:val="0"/>
                <w:numId w:val="18"/>
              </w:numPr>
              <w:ind w:left="0" w:firstLine="0"/>
            </w:pPr>
            <w:bookmarkStart w:id="152" w:name="_Ref378163494"/>
          </w:p>
        </w:tc>
        <w:bookmarkEnd w:id="152"/>
        <w:tc>
          <w:tcPr>
            <w:tcW w:w="1770" w:type="dxa"/>
            <w:shd w:val="clear" w:color="auto" w:fill="auto"/>
            <w:vAlign w:val="center"/>
          </w:tcPr>
          <w:p w:rsidR="00FA46EA" w:rsidRPr="00106253" w:rsidRDefault="00036EA0" w:rsidP="00FA46EA">
            <w:pPr>
              <w:cnfStyle w:val="000000100000" w:firstRow="0" w:lastRow="0" w:firstColumn="0" w:lastColumn="0" w:oddVBand="0" w:evenVBand="0" w:oddHBand="1" w:evenHBand="0" w:firstRowFirstColumn="0" w:firstRowLastColumn="0" w:lastRowFirstColumn="0" w:lastRowLastColumn="0"/>
            </w:pPr>
            <w:r w:rsidRPr="00106253">
              <w:rPr>
                <w:bCs/>
                <w:szCs w:val="20"/>
              </w:rPr>
              <w:t>Raincheck Eligible Item Attribute</w:t>
            </w:r>
          </w:p>
        </w:tc>
        <w:tc>
          <w:tcPr>
            <w:tcW w:w="2041" w:type="dxa"/>
            <w:shd w:val="clear" w:color="auto" w:fill="auto"/>
            <w:vAlign w:val="center"/>
          </w:tcPr>
          <w:p w:rsidR="00FA46EA" w:rsidRPr="00106253" w:rsidRDefault="00FA46EA" w:rsidP="00FA46EA">
            <w:pPr>
              <w:cnfStyle w:val="000000100000" w:firstRow="0" w:lastRow="0" w:firstColumn="0" w:lastColumn="0" w:oddVBand="0" w:evenVBand="0" w:oddHBand="1" w:evenHBand="0" w:firstRowFirstColumn="0" w:firstRowLastColumn="0" w:lastRowFirstColumn="0" w:lastRowLastColumn="0"/>
            </w:pPr>
            <w:r w:rsidRPr="00106253">
              <w:rPr>
                <w:szCs w:val="20"/>
              </w:rPr>
              <w:t>The item attribute that determines if the item is eligible for raincheck</w:t>
            </w:r>
          </w:p>
        </w:tc>
        <w:tc>
          <w:tcPr>
            <w:tcW w:w="1440" w:type="dxa"/>
            <w:shd w:val="clear" w:color="auto" w:fill="auto"/>
            <w:vAlign w:val="center"/>
          </w:tcPr>
          <w:p w:rsidR="00FA46EA" w:rsidRPr="00106253" w:rsidRDefault="00FA46EA" w:rsidP="00FA46EA">
            <w:pPr>
              <w:cnfStyle w:val="000000100000" w:firstRow="0" w:lastRow="0" w:firstColumn="0" w:lastColumn="0" w:oddVBand="0" w:evenVBand="0" w:oddHBand="1" w:evenHBand="0" w:firstRowFirstColumn="0" w:firstRowLastColumn="0" w:lastRowFirstColumn="0" w:lastRowLastColumn="0"/>
            </w:pPr>
            <w:r w:rsidRPr="00106253">
              <w:t>45</w:t>
            </w:r>
          </w:p>
        </w:tc>
        <w:tc>
          <w:tcPr>
            <w:tcW w:w="1260" w:type="dxa"/>
            <w:shd w:val="clear" w:color="auto" w:fill="auto"/>
            <w:vAlign w:val="center"/>
          </w:tcPr>
          <w:p w:rsidR="00FA46EA" w:rsidRPr="00106253" w:rsidRDefault="00FA46EA" w:rsidP="00FA46EA">
            <w:pPr>
              <w:cnfStyle w:val="000000100000" w:firstRow="0" w:lastRow="0" w:firstColumn="0" w:lastColumn="0" w:oddVBand="0" w:evenVBand="0" w:oddHBand="1" w:evenHBand="0" w:firstRowFirstColumn="0" w:firstRowLastColumn="0" w:lastRowFirstColumn="0" w:lastRowLastColumn="0"/>
            </w:pPr>
            <w:r w:rsidRPr="00106253">
              <w:t>Raincheck Eligible</w:t>
            </w:r>
          </w:p>
        </w:tc>
        <w:tc>
          <w:tcPr>
            <w:tcW w:w="1890" w:type="dxa"/>
            <w:shd w:val="clear" w:color="auto" w:fill="auto"/>
            <w:vAlign w:val="center"/>
          </w:tcPr>
          <w:p w:rsidR="00FA46EA" w:rsidRPr="00106253" w:rsidRDefault="00FA46EA" w:rsidP="00FA46EA">
            <w:pPr>
              <w:cnfStyle w:val="000000100000" w:firstRow="0" w:lastRow="0" w:firstColumn="0" w:lastColumn="0" w:oddVBand="0" w:evenVBand="0" w:oddHBand="1" w:evenHBand="0" w:firstRowFirstColumn="0" w:firstRowLastColumn="0" w:lastRowFirstColumn="0" w:lastRowLastColumn="0"/>
            </w:pPr>
            <w:r w:rsidRPr="00106253">
              <w:t>System.Boolean</w:t>
            </w:r>
          </w:p>
        </w:tc>
        <w:tc>
          <w:tcPr>
            <w:tcW w:w="2070" w:type="dxa"/>
            <w:shd w:val="clear" w:color="auto" w:fill="auto"/>
            <w:vAlign w:val="center"/>
          </w:tcPr>
          <w:p w:rsidR="00FA46EA" w:rsidRPr="00106253" w:rsidRDefault="00FA46EA" w:rsidP="00FA46EA">
            <w:pPr>
              <w:pStyle w:val="ListParagraph"/>
              <w:ind w:left="0"/>
              <w:cnfStyle w:val="000000100000" w:firstRow="0" w:lastRow="0" w:firstColumn="0" w:lastColumn="0" w:oddVBand="0" w:evenVBand="0" w:oddHBand="1" w:evenHBand="0" w:firstRowFirstColumn="0" w:firstRowLastColumn="0" w:lastRowFirstColumn="0" w:lastRowLastColumn="0"/>
            </w:pPr>
            <w:r w:rsidRPr="00106253">
              <w:t>0</w:t>
            </w:r>
          </w:p>
        </w:tc>
      </w:tr>
    </w:tbl>
    <w:p w:rsidR="00FA46EA" w:rsidRPr="00106253" w:rsidRDefault="00FA46EA" w:rsidP="00414418">
      <w:pPr>
        <w:rPr>
          <w:b/>
          <w:sz w:val="24"/>
        </w:rPr>
      </w:pPr>
    </w:p>
    <w:p w:rsidR="00242A65" w:rsidRPr="00106253" w:rsidRDefault="00242A65" w:rsidP="00E21261">
      <w:pPr>
        <w:pStyle w:val="Heading2"/>
        <w:rPr>
          <w:b w:val="0"/>
        </w:rPr>
      </w:pPr>
      <w:bookmarkStart w:id="153" w:name="_Toc398129561"/>
      <w:r w:rsidRPr="00106253">
        <w:t>Item.ItemLocationAttributeValue Table Entries</w:t>
      </w:r>
      <w:bookmarkEnd w:id="153"/>
    </w:p>
    <w:p w:rsidR="00A45863" w:rsidRPr="00106253" w:rsidRDefault="00A45863" w:rsidP="00414418">
      <w:pPr>
        <w:rPr>
          <w:sz w:val="24"/>
        </w:rPr>
      </w:pPr>
    </w:p>
    <w:p w:rsidR="00242A65" w:rsidRPr="00106253" w:rsidRDefault="00242A65" w:rsidP="009713CC">
      <w:pPr>
        <w:pStyle w:val="BodyText"/>
      </w:pPr>
      <w:r w:rsidRPr="00106253">
        <w:t xml:space="preserve">Note: Get the ItemLocationID from this table by searching with Raincheck </w:t>
      </w:r>
      <w:r w:rsidR="00A45863" w:rsidRPr="00106253">
        <w:t>Attribute ID</w:t>
      </w:r>
      <w:r w:rsidRPr="00106253">
        <w:t>.</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8427D6" w:rsidRPr="00106253" w:rsidTr="00320CD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rsidR="008427D6" w:rsidRPr="00106253" w:rsidRDefault="008427D6" w:rsidP="00C216F7"/>
        </w:tc>
        <w:tc>
          <w:tcPr>
            <w:tcW w:w="2970" w:type="dxa"/>
            <w:shd w:val="clear" w:color="auto" w:fill="B8CCE4" w:themeFill="accent1" w:themeFillTint="66"/>
            <w:vAlign w:val="bottom"/>
          </w:tcPr>
          <w:p w:rsidR="008427D6" w:rsidRPr="00106253" w:rsidRDefault="008427D6" w:rsidP="00C216F7">
            <w:pPr>
              <w:cnfStyle w:val="100000000000" w:firstRow="1" w:lastRow="0" w:firstColumn="0" w:lastColumn="0" w:oddVBand="0" w:evenVBand="0" w:oddHBand="0" w:evenHBand="0" w:firstRowFirstColumn="0" w:firstRowLastColumn="0" w:lastRowFirstColumn="0" w:lastRowLastColumn="0"/>
            </w:pPr>
            <w:r w:rsidRPr="00106253">
              <w:t>Id</w:t>
            </w:r>
          </w:p>
        </w:tc>
        <w:tc>
          <w:tcPr>
            <w:tcW w:w="1350" w:type="dxa"/>
            <w:shd w:val="clear" w:color="auto" w:fill="B8CCE4" w:themeFill="accent1" w:themeFillTint="66"/>
            <w:vAlign w:val="bottom"/>
          </w:tcPr>
          <w:p w:rsidR="008427D6" w:rsidRPr="00106253" w:rsidRDefault="008427D6" w:rsidP="00C216F7">
            <w:pPr>
              <w:cnfStyle w:val="100000000000" w:firstRow="1" w:lastRow="0" w:firstColumn="0" w:lastColumn="0" w:oddVBand="0" w:evenVBand="0" w:oddHBand="0" w:evenHBand="0" w:firstRowFirstColumn="0" w:firstRowLastColumn="0" w:lastRowFirstColumn="0" w:lastRowLastColumn="0"/>
            </w:pPr>
            <w:r w:rsidRPr="00106253">
              <w:t>AttributeId</w:t>
            </w:r>
          </w:p>
        </w:tc>
        <w:tc>
          <w:tcPr>
            <w:tcW w:w="2250" w:type="dxa"/>
            <w:shd w:val="clear" w:color="auto" w:fill="B8CCE4" w:themeFill="accent1" w:themeFillTint="66"/>
            <w:vAlign w:val="bottom"/>
          </w:tcPr>
          <w:p w:rsidR="008427D6" w:rsidRPr="00106253" w:rsidRDefault="008427D6" w:rsidP="00C216F7">
            <w:pPr>
              <w:cnfStyle w:val="100000000000" w:firstRow="1" w:lastRow="0" w:firstColumn="0" w:lastColumn="0" w:oddVBand="0" w:evenVBand="0" w:oddHBand="0" w:evenHBand="0" w:firstRowFirstColumn="0" w:firstRowLastColumn="0" w:lastRowFirstColumn="0" w:lastRowLastColumn="0"/>
            </w:pPr>
            <w:r w:rsidRPr="00106253">
              <w:t>ItemLocationId</w:t>
            </w:r>
          </w:p>
        </w:tc>
        <w:tc>
          <w:tcPr>
            <w:tcW w:w="3600" w:type="dxa"/>
            <w:shd w:val="clear" w:color="auto" w:fill="B8CCE4" w:themeFill="accent1" w:themeFillTint="66"/>
            <w:vAlign w:val="bottom"/>
          </w:tcPr>
          <w:p w:rsidR="008427D6" w:rsidRPr="00106253" w:rsidRDefault="008427D6" w:rsidP="00C216F7">
            <w:pPr>
              <w:cnfStyle w:val="100000000000" w:firstRow="1" w:lastRow="0" w:firstColumn="0" w:lastColumn="0" w:oddVBand="0" w:evenVBand="0" w:oddHBand="0" w:evenHBand="0" w:firstRowFirstColumn="0" w:firstRowLastColumn="0" w:lastRowFirstColumn="0" w:lastRowLastColumn="0"/>
            </w:pPr>
            <w:r w:rsidRPr="00106253">
              <w:t>Value</w:t>
            </w:r>
          </w:p>
        </w:tc>
      </w:tr>
      <w:tr w:rsidR="008427D6" w:rsidRPr="00106253" w:rsidTr="00320C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rsidR="008427D6" w:rsidRPr="00106253" w:rsidRDefault="008427D6" w:rsidP="00C216F7">
            <w:r w:rsidRPr="00106253">
              <w:rPr>
                <w:szCs w:val="20"/>
              </w:rPr>
              <w:t>1</w:t>
            </w:r>
          </w:p>
        </w:tc>
        <w:tc>
          <w:tcPr>
            <w:tcW w:w="2970" w:type="dxa"/>
            <w:shd w:val="clear" w:color="auto" w:fill="auto"/>
            <w:vAlign w:val="center"/>
          </w:tcPr>
          <w:p w:rsidR="008427D6" w:rsidRPr="00106253" w:rsidRDefault="00320CDC" w:rsidP="00C216F7">
            <w:pPr>
              <w:cnfStyle w:val="000000100000" w:firstRow="0" w:lastRow="0" w:firstColumn="0" w:lastColumn="0" w:oddVBand="0" w:evenVBand="0" w:oddHBand="1" w:evenHBand="0" w:firstRowFirstColumn="0" w:firstRowLastColumn="0" w:lastRowFirstColumn="0" w:lastRowLastColumn="0"/>
            </w:pPr>
            <w:r w:rsidRPr="00106253">
              <w:t>This column contains list of ItemLocationAttributeValueID’s</w:t>
            </w:r>
          </w:p>
        </w:tc>
        <w:tc>
          <w:tcPr>
            <w:tcW w:w="1350" w:type="dxa"/>
            <w:shd w:val="clear" w:color="auto" w:fill="auto"/>
            <w:vAlign w:val="center"/>
          </w:tcPr>
          <w:p w:rsidR="008427D6" w:rsidRPr="00106253" w:rsidRDefault="008427D6" w:rsidP="00C216F7">
            <w:pPr>
              <w:cnfStyle w:val="000000100000" w:firstRow="0" w:lastRow="0" w:firstColumn="0" w:lastColumn="0" w:oddVBand="0" w:evenVBand="0" w:oddHBand="1" w:evenHBand="0" w:firstRowFirstColumn="0" w:firstRowLastColumn="0" w:lastRowFirstColumn="0" w:lastRowLastColumn="0"/>
            </w:pPr>
            <w:r w:rsidRPr="00106253">
              <w:t>45</w:t>
            </w:r>
          </w:p>
        </w:tc>
        <w:tc>
          <w:tcPr>
            <w:tcW w:w="2250" w:type="dxa"/>
            <w:shd w:val="clear" w:color="auto" w:fill="auto"/>
            <w:vAlign w:val="center"/>
          </w:tcPr>
          <w:p w:rsidR="008427D6" w:rsidRPr="00106253" w:rsidRDefault="00320CDC" w:rsidP="00C216F7">
            <w:pPr>
              <w:cnfStyle w:val="000000100000" w:firstRow="0" w:lastRow="0" w:firstColumn="0" w:lastColumn="0" w:oddVBand="0" w:evenVBand="0" w:oddHBand="1" w:evenHBand="0" w:firstRowFirstColumn="0" w:firstRowLastColumn="0" w:lastRowFirstColumn="0" w:lastRowLastColumn="0"/>
            </w:pPr>
            <w:r w:rsidRPr="00106253">
              <w:t>This column contains list of ItemLocationId’s</w:t>
            </w:r>
          </w:p>
        </w:tc>
        <w:tc>
          <w:tcPr>
            <w:tcW w:w="3600" w:type="dxa"/>
            <w:shd w:val="clear" w:color="auto" w:fill="auto"/>
            <w:vAlign w:val="center"/>
          </w:tcPr>
          <w:p w:rsidR="008427D6" w:rsidRPr="00106253"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r w:rsidRPr="00106253">
              <w:t>True: Eligible for Rain Check.</w:t>
            </w:r>
          </w:p>
          <w:p w:rsidR="008427D6" w:rsidRPr="00106253"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p>
          <w:p w:rsidR="008427D6" w:rsidRPr="00106253"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r w:rsidRPr="00106253">
              <w:t>False: Not Eligible for Rain Check</w:t>
            </w:r>
          </w:p>
        </w:tc>
      </w:tr>
    </w:tbl>
    <w:p w:rsidR="00242A65" w:rsidRPr="00106253" w:rsidRDefault="00242A65" w:rsidP="00414418">
      <w:pPr>
        <w:rPr>
          <w:b/>
          <w:sz w:val="24"/>
        </w:rPr>
      </w:pPr>
    </w:p>
    <w:p w:rsidR="00A45863" w:rsidRPr="00106253" w:rsidRDefault="00A45863" w:rsidP="00E21261">
      <w:pPr>
        <w:pStyle w:val="Heading2"/>
        <w:rPr>
          <w:b w:val="0"/>
        </w:rPr>
      </w:pPr>
      <w:bookmarkStart w:id="154" w:name="_Toc398129562"/>
      <w:r w:rsidRPr="00106253">
        <w:t>Item.ItemLocation Table Entries</w:t>
      </w:r>
      <w:bookmarkEnd w:id="154"/>
    </w:p>
    <w:p w:rsidR="00A45863" w:rsidRPr="00106253" w:rsidRDefault="00A45863" w:rsidP="00414418">
      <w:pPr>
        <w:rPr>
          <w:b/>
          <w:sz w:val="24"/>
        </w:rPr>
      </w:pPr>
    </w:p>
    <w:p w:rsidR="00A45863" w:rsidRPr="00106253" w:rsidRDefault="00A45863" w:rsidP="00DB6DD9">
      <w:pPr>
        <w:pStyle w:val="BodyText"/>
      </w:pPr>
      <w:r w:rsidRPr="00106253">
        <w:t xml:space="preserve">Note: Get the ItemId from Item.ItemLocation table using </w:t>
      </w:r>
      <w:r w:rsidR="009A54A3" w:rsidRPr="00106253">
        <w:t>I</w:t>
      </w:r>
      <w:r w:rsidRPr="00106253">
        <w:t>temLocationID</w:t>
      </w:r>
      <w:r w:rsidR="00881C4D" w:rsidRPr="00106253">
        <w:t xml:space="preserve"> (from section 12.2)</w:t>
      </w:r>
    </w:p>
    <w:p w:rsidR="009A54A3" w:rsidRPr="00106253" w:rsidRDefault="00DB6DD9" w:rsidP="00DB6DD9">
      <w:pPr>
        <w:pStyle w:val="BodyText"/>
      </w:pPr>
      <w:r w:rsidRPr="00106253">
        <w:t>*</w:t>
      </w:r>
      <w:r w:rsidR="009A54A3" w:rsidRPr="00106253">
        <w:t xml:space="preserve">Remaining column definitions are NOT added here. </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9A54A3" w:rsidRPr="00106253" w:rsidTr="009A54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rsidR="00A45863" w:rsidRPr="00106253" w:rsidRDefault="00A45863" w:rsidP="00C216F7"/>
        </w:tc>
        <w:tc>
          <w:tcPr>
            <w:tcW w:w="2970" w:type="dxa"/>
            <w:shd w:val="clear" w:color="auto" w:fill="B8CCE4" w:themeFill="accent1" w:themeFillTint="66"/>
            <w:vAlign w:val="bottom"/>
          </w:tcPr>
          <w:p w:rsidR="00A45863" w:rsidRPr="00106253" w:rsidRDefault="00A45863" w:rsidP="00C216F7">
            <w:pPr>
              <w:cnfStyle w:val="100000000000" w:firstRow="1" w:lastRow="0" w:firstColumn="0" w:lastColumn="0" w:oddVBand="0" w:evenVBand="0" w:oddHBand="0" w:evenHBand="0" w:firstRowFirstColumn="0" w:firstRowLastColumn="0" w:lastRowFirstColumn="0" w:lastRowLastColumn="0"/>
            </w:pPr>
            <w:r w:rsidRPr="00106253">
              <w:t>Id</w:t>
            </w:r>
          </w:p>
        </w:tc>
        <w:tc>
          <w:tcPr>
            <w:tcW w:w="1350" w:type="dxa"/>
            <w:shd w:val="clear" w:color="auto" w:fill="B8CCE4" w:themeFill="accent1" w:themeFillTint="66"/>
            <w:vAlign w:val="bottom"/>
          </w:tcPr>
          <w:p w:rsidR="00A4586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ItemId</w:t>
            </w:r>
          </w:p>
        </w:tc>
        <w:tc>
          <w:tcPr>
            <w:tcW w:w="2250" w:type="dxa"/>
            <w:shd w:val="clear" w:color="auto" w:fill="B8CCE4" w:themeFill="accent1" w:themeFillTint="66"/>
            <w:vAlign w:val="bottom"/>
          </w:tcPr>
          <w:p w:rsidR="00A4586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LocationId</w:t>
            </w:r>
          </w:p>
        </w:tc>
        <w:tc>
          <w:tcPr>
            <w:tcW w:w="3600" w:type="dxa"/>
            <w:shd w:val="clear" w:color="auto" w:fill="B8CCE4" w:themeFill="accent1" w:themeFillTint="66"/>
            <w:vAlign w:val="bottom"/>
          </w:tcPr>
          <w:p w:rsidR="00A4586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UnitCost</w:t>
            </w:r>
          </w:p>
        </w:tc>
      </w:tr>
      <w:tr w:rsidR="009A54A3" w:rsidRPr="00106253" w:rsidTr="009A54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rsidR="00A45863" w:rsidRPr="00106253" w:rsidRDefault="009A54A3" w:rsidP="00C216F7">
            <w:r w:rsidRPr="00106253">
              <w:rPr>
                <w:szCs w:val="20"/>
              </w:rPr>
              <w:t>1</w:t>
            </w:r>
          </w:p>
        </w:tc>
        <w:tc>
          <w:tcPr>
            <w:tcW w:w="2970" w:type="dxa"/>
            <w:shd w:val="clear" w:color="auto" w:fill="auto"/>
            <w:vAlign w:val="center"/>
          </w:tcPr>
          <w:p w:rsidR="00A45863" w:rsidRPr="00106253" w:rsidRDefault="00A45863" w:rsidP="009A54A3">
            <w:pPr>
              <w:cnfStyle w:val="000000100000" w:firstRow="0" w:lastRow="0" w:firstColumn="0" w:lastColumn="0" w:oddVBand="0" w:evenVBand="0" w:oddHBand="1" w:evenHBand="0" w:firstRowFirstColumn="0" w:firstRowLastColumn="0" w:lastRowFirstColumn="0" w:lastRowLastColumn="0"/>
            </w:pPr>
            <w:r w:rsidRPr="00106253">
              <w:t xml:space="preserve">This column contains </w:t>
            </w:r>
            <w:r w:rsidR="009A54A3" w:rsidRPr="00106253">
              <w:t>list of ItemLocationI</w:t>
            </w:r>
            <w:r w:rsidRPr="00106253">
              <w:t>D’s</w:t>
            </w:r>
          </w:p>
        </w:tc>
        <w:tc>
          <w:tcPr>
            <w:tcW w:w="1350" w:type="dxa"/>
            <w:shd w:val="clear" w:color="auto" w:fill="auto"/>
            <w:vAlign w:val="center"/>
          </w:tcPr>
          <w:p w:rsidR="00A45863" w:rsidRPr="00106253" w:rsidRDefault="009A54A3" w:rsidP="00C216F7">
            <w:pPr>
              <w:cnfStyle w:val="000000100000" w:firstRow="0" w:lastRow="0" w:firstColumn="0" w:lastColumn="0" w:oddVBand="0" w:evenVBand="0" w:oddHBand="1" w:evenHBand="0" w:firstRowFirstColumn="0" w:firstRowLastColumn="0" w:lastRowFirstColumn="0" w:lastRowLastColumn="0"/>
            </w:pPr>
            <w:r w:rsidRPr="00106253">
              <w:t>This column contains list of ItemId’s</w:t>
            </w:r>
          </w:p>
        </w:tc>
        <w:tc>
          <w:tcPr>
            <w:tcW w:w="2250" w:type="dxa"/>
            <w:shd w:val="clear" w:color="auto" w:fill="auto"/>
            <w:vAlign w:val="center"/>
          </w:tcPr>
          <w:p w:rsidR="00A45863" w:rsidRPr="00106253" w:rsidRDefault="00A45863" w:rsidP="00C216F7">
            <w:pPr>
              <w:cnfStyle w:val="000000100000" w:firstRow="0" w:lastRow="0" w:firstColumn="0" w:lastColumn="0" w:oddVBand="0" w:evenVBand="0" w:oddHBand="1" w:evenHBand="0" w:firstRowFirstColumn="0" w:firstRowLastColumn="0" w:lastRowFirstColumn="0" w:lastRowLastColumn="0"/>
            </w:pPr>
            <w:r w:rsidRPr="00106253">
              <w:t>This column contains list of ItemLocationId’s</w:t>
            </w:r>
          </w:p>
        </w:tc>
        <w:tc>
          <w:tcPr>
            <w:tcW w:w="3600" w:type="dxa"/>
            <w:shd w:val="clear" w:color="auto" w:fill="auto"/>
            <w:vAlign w:val="center"/>
          </w:tcPr>
          <w:p w:rsidR="00A45863" w:rsidRPr="00106253" w:rsidRDefault="00DB6DD9" w:rsidP="00DB6DD9">
            <w:pPr>
              <w:pStyle w:val="ListParagraph"/>
              <w:ind w:left="0"/>
              <w:cnfStyle w:val="000000100000" w:firstRow="0" w:lastRow="0" w:firstColumn="0" w:lastColumn="0" w:oddVBand="0" w:evenVBand="0" w:oddHBand="1" w:evenHBand="0" w:firstRowFirstColumn="0" w:firstRowLastColumn="0" w:lastRowFirstColumn="0" w:lastRowLastColumn="0"/>
            </w:pPr>
            <w:r w:rsidRPr="00106253">
              <w:t>This column contains the Unit Cost of the Items</w:t>
            </w:r>
          </w:p>
        </w:tc>
      </w:tr>
    </w:tbl>
    <w:p w:rsidR="00A45863" w:rsidRPr="00106253" w:rsidRDefault="00A45863" w:rsidP="00414418">
      <w:pPr>
        <w:rPr>
          <w:b/>
          <w:sz w:val="24"/>
        </w:rPr>
      </w:pPr>
    </w:p>
    <w:p w:rsidR="009A54A3" w:rsidRPr="00106253" w:rsidRDefault="009A54A3" w:rsidP="00E21261">
      <w:pPr>
        <w:pStyle w:val="Heading2"/>
        <w:rPr>
          <w:b w:val="0"/>
        </w:rPr>
      </w:pPr>
      <w:bookmarkStart w:id="155" w:name="_Toc398129563"/>
      <w:r w:rsidRPr="00106253">
        <w:t>Item.Item Table Entries</w:t>
      </w:r>
      <w:bookmarkEnd w:id="155"/>
    </w:p>
    <w:p w:rsidR="009A54A3" w:rsidRPr="00106253" w:rsidRDefault="009A54A3" w:rsidP="00DB6DD9">
      <w:pPr>
        <w:pStyle w:val="BodyText"/>
      </w:pPr>
    </w:p>
    <w:p w:rsidR="009A54A3" w:rsidRPr="00106253" w:rsidRDefault="009A54A3" w:rsidP="00DB6DD9">
      <w:pPr>
        <w:pStyle w:val="BodyText"/>
      </w:pPr>
      <w:r w:rsidRPr="00106253">
        <w:t>Note: Get the ItemCode from Item.Item table by using ItemID</w:t>
      </w:r>
      <w:r w:rsidR="00881C4D" w:rsidRPr="00106253">
        <w:t>. (from section 12.3)</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9A54A3" w:rsidRPr="00106253" w:rsidTr="009A54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rsidR="009A54A3" w:rsidRPr="00106253" w:rsidRDefault="009A54A3" w:rsidP="00C216F7"/>
        </w:tc>
        <w:tc>
          <w:tcPr>
            <w:tcW w:w="2970" w:type="dxa"/>
            <w:shd w:val="clear" w:color="auto" w:fill="B8CCE4" w:themeFill="accent1" w:themeFillTint="66"/>
            <w:vAlign w:val="bottom"/>
          </w:tcPr>
          <w:p w:rsidR="009A54A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Id</w:t>
            </w:r>
          </w:p>
        </w:tc>
        <w:tc>
          <w:tcPr>
            <w:tcW w:w="1350" w:type="dxa"/>
            <w:shd w:val="clear" w:color="auto" w:fill="B8CCE4" w:themeFill="accent1" w:themeFillTint="66"/>
            <w:vAlign w:val="bottom"/>
          </w:tcPr>
          <w:p w:rsidR="009A54A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ItemCode</w:t>
            </w:r>
          </w:p>
        </w:tc>
        <w:tc>
          <w:tcPr>
            <w:tcW w:w="2250" w:type="dxa"/>
            <w:shd w:val="clear" w:color="auto" w:fill="B8CCE4" w:themeFill="accent1" w:themeFillTint="66"/>
            <w:vAlign w:val="bottom"/>
          </w:tcPr>
          <w:p w:rsidR="009A54A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MerchandiseHierarchyId</w:t>
            </w:r>
          </w:p>
        </w:tc>
        <w:tc>
          <w:tcPr>
            <w:tcW w:w="3600" w:type="dxa"/>
            <w:shd w:val="clear" w:color="auto" w:fill="B8CCE4" w:themeFill="accent1" w:themeFillTint="66"/>
            <w:vAlign w:val="bottom"/>
          </w:tcPr>
          <w:p w:rsidR="009A54A3" w:rsidRPr="00106253" w:rsidRDefault="009A54A3" w:rsidP="00C216F7">
            <w:pPr>
              <w:cnfStyle w:val="100000000000" w:firstRow="1" w:lastRow="0" w:firstColumn="0" w:lastColumn="0" w:oddVBand="0" w:evenVBand="0" w:oddHBand="0" w:evenHBand="0" w:firstRowFirstColumn="0" w:firstRowLastColumn="0" w:lastRowFirstColumn="0" w:lastRowLastColumn="0"/>
            </w:pPr>
            <w:r w:rsidRPr="00106253">
              <w:t>UnitOfMeasureId</w:t>
            </w:r>
          </w:p>
        </w:tc>
      </w:tr>
      <w:tr w:rsidR="009A54A3" w:rsidRPr="006E205B" w:rsidTr="009A54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rsidR="009A54A3" w:rsidRPr="00106253" w:rsidRDefault="009A54A3" w:rsidP="00C216F7">
            <w:r w:rsidRPr="00106253">
              <w:rPr>
                <w:szCs w:val="20"/>
              </w:rPr>
              <w:t>1</w:t>
            </w:r>
          </w:p>
        </w:tc>
        <w:tc>
          <w:tcPr>
            <w:tcW w:w="2970" w:type="dxa"/>
            <w:shd w:val="clear" w:color="auto" w:fill="auto"/>
            <w:vAlign w:val="center"/>
          </w:tcPr>
          <w:p w:rsidR="009A54A3" w:rsidRPr="00106253" w:rsidRDefault="009A54A3" w:rsidP="00C216F7">
            <w:pPr>
              <w:cnfStyle w:val="000000100000" w:firstRow="0" w:lastRow="0" w:firstColumn="0" w:lastColumn="0" w:oddVBand="0" w:evenVBand="0" w:oddHBand="1" w:evenHBand="0" w:firstRowFirstColumn="0" w:firstRowLastColumn="0" w:lastRowFirstColumn="0" w:lastRowLastColumn="0"/>
            </w:pPr>
            <w:r w:rsidRPr="00106253">
              <w:t>This column contains list of ItemId’s</w:t>
            </w:r>
          </w:p>
        </w:tc>
        <w:tc>
          <w:tcPr>
            <w:tcW w:w="1350" w:type="dxa"/>
            <w:shd w:val="clear" w:color="auto" w:fill="auto"/>
            <w:vAlign w:val="center"/>
          </w:tcPr>
          <w:p w:rsidR="009A54A3" w:rsidRPr="00106253" w:rsidRDefault="009A54A3" w:rsidP="00C216F7">
            <w:pPr>
              <w:cnfStyle w:val="000000100000" w:firstRow="0" w:lastRow="0" w:firstColumn="0" w:lastColumn="0" w:oddVBand="0" w:evenVBand="0" w:oddHBand="1" w:evenHBand="0" w:firstRowFirstColumn="0" w:firstRowLastColumn="0" w:lastRowFirstColumn="0" w:lastRowLastColumn="0"/>
            </w:pPr>
            <w:r w:rsidRPr="00106253">
              <w:t>This column contains the Items</w:t>
            </w:r>
          </w:p>
        </w:tc>
        <w:tc>
          <w:tcPr>
            <w:tcW w:w="2250" w:type="dxa"/>
            <w:shd w:val="clear" w:color="auto" w:fill="auto"/>
            <w:vAlign w:val="center"/>
          </w:tcPr>
          <w:p w:rsidR="009A54A3" w:rsidRPr="00106253" w:rsidRDefault="009A54A3" w:rsidP="009A54A3">
            <w:pPr>
              <w:cnfStyle w:val="000000100000" w:firstRow="0" w:lastRow="0" w:firstColumn="0" w:lastColumn="0" w:oddVBand="0" w:evenVBand="0" w:oddHBand="1" w:evenHBand="0" w:firstRowFirstColumn="0" w:firstRowLastColumn="0" w:lastRowFirstColumn="0" w:lastRowLastColumn="0"/>
            </w:pPr>
            <w:r w:rsidRPr="00106253">
              <w:t>This column contains list of Merchandise HierarchyId’s</w:t>
            </w:r>
          </w:p>
        </w:tc>
        <w:tc>
          <w:tcPr>
            <w:tcW w:w="3600" w:type="dxa"/>
            <w:shd w:val="clear" w:color="auto" w:fill="auto"/>
            <w:vAlign w:val="center"/>
          </w:tcPr>
          <w:p w:rsidR="009A54A3" w:rsidRPr="006E205B" w:rsidRDefault="009A54A3" w:rsidP="009A54A3">
            <w:pPr>
              <w:pStyle w:val="ListParagraph"/>
              <w:ind w:left="0"/>
              <w:cnfStyle w:val="000000100000" w:firstRow="0" w:lastRow="0" w:firstColumn="0" w:lastColumn="0" w:oddVBand="0" w:evenVBand="0" w:oddHBand="1" w:evenHBand="0" w:firstRowFirstColumn="0" w:firstRowLastColumn="0" w:lastRowFirstColumn="0" w:lastRowLastColumn="0"/>
            </w:pPr>
            <w:r w:rsidRPr="00106253">
              <w:t>This column contains list of UnitOfMeasureId’s</w:t>
            </w:r>
          </w:p>
        </w:tc>
      </w:tr>
    </w:tbl>
    <w:p w:rsidR="009A54A3" w:rsidRPr="004F72C3" w:rsidRDefault="009A54A3" w:rsidP="00414418">
      <w:pPr>
        <w:rPr>
          <w:b/>
          <w:sz w:val="24"/>
        </w:rPr>
      </w:pPr>
    </w:p>
    <w:sectPr w:rsidR="009A54A3" w:rsidRPr="004F72C3" w:rsidSect="00CB6F29">
      <w:headerReference w:type="default" r:id="rId20"/>
      <w:footerReference w:type="default" r:id="rId21"/>
      <w:footerReference w:type="first" r:id="rId22"/>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B76" w:rsidRDefault="00740B76">
      <w:r>
        <w:separator/>
      </w:r>
    </w:p>
  </w:endnote>
  <w:endnote w:type="continuationSeparator" w:id="0">
    <w:p w:rsidR="00740B76" w:rsidRDefault="0074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2138"/>
      <w:gridCol w:w="8446"/>
    </w:tblGrid>
    <w:tr w:rsidR="00EC46C4" w:rsidRPr="00BD58FF" w:rsidDel="00B505DD" w:rsidTr="00A72648">
      <w:trPr>
        <w:trHeight w:val="675"/>
        <w:del w:id="160" w:author="Amy Byers" w:date="2015-03-23T11:54:00Z"/>
      </w:trPr>
      <w:tc>
        <w:tcPr>
          <w:tcW w:w="2124" w:type="dxa"/>
        </w:tcPr>
        <w:p w:rsidR="00EC46C4" w:rsidRPr="00BD58FF" w:rsidDel="00B505DD" w:rsidRDefault="00EC46C4" w:rsidP="001E3524">
          <w:pPr>
            <w:pStyle w:val="Header"/>
            <w:rPr>
              <w:del w:id="161" w:author="Amy Byers" w:date="2015-03-23T11:54:00Z"/>
              <w:sz w:val="18"/>
              <w:szCs w:val="18"/>
            </w:rPr>
          </w:pPr>
          <w:del w:id="162" w:author="Amy Byers" w:date="2015-03-23T11:54:00Z">
            <w:r w:rsidDel="00B505DD">
              <w:rPr>
                <w:noProof/>
                <w:sz w:val="18"/>
                <w:szCs w:val="18"/>
              </w:rPr>
              <w:drawing>
                <wp:inline distT="0" distB="0" distL="0" distR="0">
                  <wp:extent cx="1201420" cy="457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1420" cy="457200"/>
                          </a:xfrm>
                          <a:prstGeom prst="rect">
                            <a:avLst/>
                          </a:prstGeom>
                          <a:noFill/>
                          <a:ln w="9525">
                            <a:noFill/>
                            <a:miter lim="800000"/>
                            <a:headEnd/>
                            <a:tailEnd/>
                          </a:ln>
                        </pic:spPr>
                      </pic:pic>
                    </a:graphicData>
                  </a:graphic>
                </wp:inline>
              </w:drawing>
            </w:r>
          </w:del>
        </w:p>
      </w:tc>
      <w:tc>
        <w:tcPr>
          <w:tcW w:w="8672" w:type="dxa"/>
          <w:vAlign w:val="center"/>
        </w:tcPr>
        <w:p w:rsidR="00EC46C4" w:rsidRPr="001E1F93" w:rsidDel="00B505DD" w:rsidRDefault="00EC46C4" w:rsidP="001E3524">
          <w:pPr>
            <w:rPr>
              <w:del w:id="163" w:author="Amy Byers" w:date="2015-03-23T11:54:00Z"/>
              <w:sz w:val="16"/>
              <w:szCs w:val="16"/>
            </w:rPr>
          </w:pPr>
          <w:del w:id="164" w:author="Amy Byers" w:date="2015-03-23T11:54:00Z">
            <w:r w:rsidRPr="001E1F93" w:rsidDel="00B505DD">
              <w:rPr>
                <w:sz w:val="16"/>
                <w:szCs w:val="16"/>
              </w:rPr>
              <w:delText>Copyright © 201</w:delText>
            </w:r>
            <w:r w:rsidDel="00B505DD">
              <w:rPr>
                <w:sz w:val="16"/>
                <w:szCs w:val="16"/>
              </w:rPr>
              <w:delText>3</w:delText>
            </w:r>
            <w:r w:rsidRPr="001E1F93" w:rsidDel="00B505DD">
              <w:rPr>
                <w:sz w:val="16"/>
                <w:szCs w:val="16"/>
              </w:rPr>
              <w:delText xml:space="preserve"> Stella Nova Technologies, Inc. All rights reserved.</w:delText>
            </w:r>
          </w:del>
        </w:p>
        <w:p w:rsidR="00EC46C4" w:rsidRPr="001E1F93" w:rsidDel="00B505DD" w:rsidRDefault="00EC46C4" w:rsidP="001E3524">
          <w:pPr>
            <w:pStyle w:val="Footer"/>
            <w:spacing w:before="60"/>
            <w:rPr>
              <w:del w:id="165" w:author="Amy Byers" w:date="2015-03-23T11:54:00Z"/>
              <w:sz w:val="16"/>
              <w:szCs w:val="16"/>
            </w:rPr>
          </w:pPr>
          <w:del w:id="166" w:author="Amy Byers" w:date="2015-03-23T11:54:00Z">
            <w:r w:rsidRPr="001E1F93" w:rsidDel="00B505DD">
              <w:rPr>
                <w:sz w:val="16"/>
                <w:szCs w:val="16"/>
              </w:rPr>
              <w:delText>This document contains confidential and proprietary information owned by Stella Nova Technologies, Inc. It may not be copied or distributed to anyone without prior written authorization from Stella Nova Technologies, Inc.</w:delText>
            </w:r>
          </w:del>
        </w:p>
      </w:tc>
    </w:tr>
  </w:tbl>
  <w:p w:rsidR="00EC46C4" w:rsidRPr="00A6001F" w:rsidRDefault="00EC46C4"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C4" w:rsidRDefault="00EC46C4" w:rsidP="00CB6F29">
    <w:pPr>
      <w:ind w:left="72"/>
      <w:rPr>
        <w:rFonts w:cs="Arial"/>
        <w:szCs w:val="20"/>
      </w:rPr>
    </w:pPr>
    <w:del w:id="167" w:author="Amy Byers" w:date="2015-03-23T11:54:00Z">
      <w:r w:rsidRPr="003C0044" w:rsidDel="00B505DD">
        <w:rPr>
          <w:rStyle w:val="Strong"/>
          <w:rFonts w:cs="Arial"/>
          <w:b w:val="0"/>
          <w:sz w:val="24"/>
          <w:bdr w:val="none" w:sz="0" w:space="0" w:color="auto" w:frame="1"/>
        </w:rPr>
        <w:delText>Stella Nova</w:delText>
      </w:r>
    </w:del>
    <w:ins w:id="168" w:author="Amy Byers" w:date="2015-03-23T11:54:00Z">
      <w:r w:rsidR="00B505DD">
        <w:rPr>
          <w:rStyle w:val="Strong"/>
          <w:rFonts w:cs="Arial"/>
          <w:b w:val="0"/>
          <w:sz w:val="24"/>
          <w:bdr w:val="none" w:sz="0" w:space="0" w:color="auto" w:frame="1"/>
        </w:rPr>
        <w:t>Storeworks</w:t>
      </w:r>
    </w:ins>
    <w:r w:rsidRPr="003C0044">
      <w:rPr>
        <w:rStyle w:val="Strong"/>
        <w:rFonts w:cs="Arial"/>
        <w:b w:val="0"/>
        <w:sz w:val="24"/>
        <w:bdr w:val="none" w:sz="0" w:space="0" w:color="auto" w:frame="1"/>
      </w:rPr>
      <w:t xml:space="preserve"> Technologies, Inc</w:t>
    </w:r>
    <w:r w:rsidRPr="005E21B2">
      <w:rPr>
        <w:rFonts w:cs="Arial"/>
        <w:sz w:val="24"/>
      </w:rPr>
      <w:br/>
    </w:r>
    <w:r>
      <w:rPr>
        <w:rFonts w:cs="Arial"/>
        <w:szCs w:val="20"/>
      </w:rPr>
      <w:t>11635 North Park Drive</w:t>
    </w:r>
  </w:p>
  <w:p w:rsidR="00EC46C4" w:rsidRDefault="00EC46C4" w:rsidP="00CB6F29">
    <w:pPr>
      <w:ind w:left="72"/>
      <w:rPr>
        <w:rFonts w:cs="Arial"/>
        <w:szCs w:val="20"/>
      </w:rPr>
    </w:pPr>
    <w:r>
      <w:rPr>
        <w:rFonts w:cs="Arial"/>
        <w:szCs w:val="20"/>
      </w:rPr>
      <w:t>Suite 100</w:t>
    </w:r>
  </w:p>
  <w:p w:rsidR="00EC46C4" w:rsidRDefault="00EC46C4" w:rsidP="00CB6F29">
    <w:pPr>
      <w:ind w:left="72"/>
      <w:rPr>
        <w:rFonts w:cs="Arial"/>
        <w:szCs w:val="20"/>
      </w:rPr>
    </w:pPr>
    <w:r>
      <w:rPr>
        <w:rFonts w:cs="Arial"/>
        <w:szCs w:val="20"/>
      </w:rPr>
      <w:t>Wake Forest, NC 27587</w:t>
    </w:r>
    <w:r w:rsidRPr="005E21B2">
      <w:rPr>
        <w:rFonts w:cs="Arial"/>
        <w:szCs w:val="20"/>
      </w:rPr>
      <w:br/>
    </w:r>
    <w:r>
      <w:rPr>
        <w:rFonts w:cs="Arial"/>
        <w:szCs w:val="20"/>
      </w:rPr>
      <w:t>919.435.9900</w:t>
    </w:r>
  </w:p>
  <w:p w:rsidR="00EC46C4" w:rsidRPr="005E21B2" w:rsidRDefault="00EC46C4" w:rsidP="00AA76BC">
    <w:pPr>
      <w:ind w:left="72"/>
      <w:jc w:val="right"/>
      <w:rPr>
        <w:b/>
        <w:iCs/>
        <w:sz w:val="24"/>
      </w:rPr>
    </w:pPr>
    <w:r w:rsidRPr="00CB6F29">
      <w:rPr>
        <w:rFonts w:cs="Arial"/>
        <w:noProof/>
        <w:szCs w:val="20"/>
      </w:rPr>
      <w:drawing>
        <wp:inline distT="0" distB="0" distL="0" distR="0">
          <wp:extent cx="6858000" cy="447818"/>
          <wp:effectExtent l="19050" t="0" r="0" b="0"/>
          <wp:docPr id="3"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B76" w:rsidRDefault="00740B76">
      <w:r>
        <w:separator/>
      </w:r>
    </w:p>
  </w:footnote>
  <w:footnote w:type="continuationSeparator" w:id="0">
    <w:p w:rsidR="00740B76" w:rsidRDefault="00740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87"/>
      <w:gridCol w:w="5297"/>
    </w:tblGrid>
    <w:tr w:rsidR="00EC46C4" w:rsidRPr="000E4577" w:rsidTr="00091B36">
      <w:trPr>
        <w:trHeight w:val="267"/>
      </w:trPr>
      <w:tc>
        <w:tcPr>
          <w:tcW w:w="5508" w:type="dxa"/>
          <w:vAlign w:val="center"/>
        </w:tcPr>
        <w:p w:rsidR="00EC46C4" w:rsidRPr="000E4577" w:rsidRDefault="00EC46C4" w:rsidP="003B6D48">
          <w:pPr>
            <w:pStyle w:val="Header"/>
            <w:rPr>
              <w:i/>
              <w:iCs/>
              <w:sz w:val="18"/>
              <w:szCs w:val="18"/>
            </w:rPr>
          </w:pPr>
          <w:r w:rsidRPr="000E4577">
            <w:rPr>
              <w:i/>
              <w:iCs/>
              <w:sz w:val="18"/>
              <w:szCs w:val="18"/>
            </w:rPr>
            <w:t>Raincheck Feature Document</w:t>
          </w:r>
          <w:r>
            <w:rPr>
              <w:i/>
              <w:iCs/>
              <w:sz w:val="18"/>
              <w:szCs w:val="18"/>
            </w:rPr>
            <w:t xml:space="preserve"> v1.3</w:t>
          </w:r>
        </w:p>
      </w:tc>
      <w:tc>
        <w:tcPr>
          <w:tcW w:w="5508" w:type="dxa"/>
          <w:vAlign w:val="center"/>
        </w:tcPr>
        <w:p w:rsidR="00EC46C4" w:rsidRPr="000E4577" w:rsidRDefault="00EC46C4" w:rsidP="00B505DD">
          <w:pPr>
            <w:pStyle w:val="Header"/>
            <w:jc w:val="right"/>
            <w:rPr>
              <w:i/>
              <w:sz w:val="18"/>
              <w:szCs w:val="18"/>
            </w:rPr>
          </w:pPr>
          <w:r w:rsidRPr="000E4577">
            <w:rPr>
              <w:i/>
              <w:sz w:val="18"/>
              <w:szCs w:val="18"/>
            </w:rPr>
            <w:t xml:space="preserve">Revision Date: </w:t>
          </w:r>
          <w:del w:id="156" w:author="Amy Byers" w:date="2015-03-23T11:54:00Z">
            <w:r w:rsidDel="00B505DD">
              <w:rPr>
                <w:i/>
                <w:sz w:val="18"/>
                <w:szCs w:val="18"/>
              </w:rPr>
              <w:delText>9/10/2014</w:delText>
            </w:r>
          </w:del>
          <w:ins w:id="157" w:author="Amy Byers" w:date="2015-03-23T11:54:00Z">
            <w:r w:rsidR="00B505DD">
              <w:rPr>
                <w:i/>
                <w:sz w:val="18"/>
                <w:szCs w:val="18"/>
              </w:rPr>
              <w:t>3/23/2015</w:t>
            </w:r>
          </w:ins>
        </w:p>
      </w:tc>
    </w:tr>
    <w:tr w:rsidR="00EC46C4" w:rsidRPr="000E4577" w:rsidTr="001E1F93">
      <w:tc>
        <w:tcPr>
          <w:tcW w:w="5508" w:type="dxa"/>
          <w:vAlign w:val="center"/>
        </w:tcPr>
        <w:p w:rsidR="00EC46C4" w:rsidRPr="000E4577" w:rsidRDefault="00EC46C4" w:rsidP="00915813">
          <w:pPr>
            <w:pStyle w:val="Header"/>
            <w:rPr>
              <w:b/>
              <w:i/>
              <w:iCs/>
              <w:sz w:val="18"/>
              <w:szCs w:val="18"/>
            </w:rPr>
          </w:pPr>
          <w:del w:id="158" w:author="Amy Byers" w:date="2015-03-23T11:54:00Z">
            <w:r w:rsidRPr="000E4577" w:rsidDel="00B505DD">
              <w:rPr>
                <w:b/>
                <w:i/>
                <w:iCs/>
                <w:sz w:val="18"/>
                <w:szCs w:val="18"/>
              </w:rPr>
              <w:delText>Stella Nova</w:delText>
            </w:r>
          </w:del>
          <w:ins w:id="159" w:author="Amy Byers" w:date="2015-03-23T11:54:00Z">
            <w:r w:rsidR="00B505DD">
              <w:rPr>
                <w:b/>
                <w:i/>
                <w:iCs/>
                <w:sz w:val="18"/>
                <w:szCs w:val="18"/>
              </w:rPr>
              <w:t>Storeworks</w:t>
            </w:r>
          </w:ins>
          <w:r w:rsidRPr="000E4577">
            <w:rPr>
              <w:b/>
              <w:i/>
              <w:iCs/>
              <w:sz w:val="18"/>
              <w:szCs w:val="18"/>
            </w:rPr>
            <w:t xml:space="preserve"> and Best Buy Canada Confidential</w:t>
          </w:r>
        </w:p>
      </w:tc>
      <w:tc>
        <w:tcPr>
          <w:tcW w:w="5508" w:type="dxa"/>
          <w:vAlign w:val="center"/>
        </w:tcPr>
        <w:p w:rsidR="00EC46C4" w:rsidRPr="000E4577" w:rsidRDefault="00EC46C4" w:rsidP="00AA76BC">
          <w:pPr>
            <w:pStyle w:val="Footer"/>
            <w:jc w:val="right"/>
            <w:rPr>
              <w:sz w:val="18"/>
              <w:szCs w:val="18"/>
            </w:rPr>
          </w:pPr>
          <w:r w:rsidRPr="000E4577">
            <w:rPr>
              <w:i/>
              <w:sz w:val="18"/>
              <w:szCs w:val="18"/>
            </w:rPr>
            <w:t xml:space="preserve">Page </w:t>
          </w:r>
          <w:r w:rsidRPr="000E4577">
            <w:rPr>
              <w:i/>
              <w:sz w:val="18"/>
              <w:szCs w:val="18"/>
            </w:rPr>
            <w:fldChar w:fldCharType="begin"/>
          </w:r>
          <w:r w:rsidRPr="000E4577">
            <w:rPr>
              <w:i/>
              <w:sz w:val="18"/>
              <w:szCs w:val="18"/>
            </w:rPr>
            <w:instrText xml:space="preserve"> PAGE </w:instrText>
          </w:r>
          <w:r w:rsidRPr="000E4577">
            <w:rPr>
              <w:i/>
              <w:sz w:val="18"/>
              <w:szCs w:val="18"/>
            </w:rPr>
            <w:fldChar w:fldCharType="separate"/>
          </w:r>
          <w:r w:rsidR="00B505DD">
            <w:rPr>
              <w:i/>
              <w:noProof/>
              <w:sz w:val="18"/>
              <w:szCs w:val="18"/>
            </w:rPr>
            <w:t>10</w:t>
          </w:r>
          <w:r w:rsidRPr="000E4577">
            <w:rPr>
              <w:i/>
              <w:sz w:val="18"/>
              <w:szCs w:val="18"/>
            </w:rPr>
            <w:fldChar w:fldCharType="end"/>
          </w:r>
          <w:r w:rsidRPr="000E4577">
            <w:rPr>
              <w:i/>
              <w:sz w:val="18"/>
              <w:szCs w:val="18"/>
            </w:rPr>
            <w:t xml:space="preserve"> of </w:t>
          </w:r>
          <w:r w:rsidRPr="000E4577">
            <w:rPr>
              <w:i/>
              <w:sz w:val="18"/>
              <w:szCs w:val="18"/>
            </w:rPr>
            <w:fldChar w:fldCharType="begin"/>
          </w:r>
          <w:r w:rsidRPr="000E4577">
            <w:rPr>
              <w:i/>
              <w:sz w:val="18"/>
              <w:szCs w:val="18"/>
            </w:rPr>
            <w:instrText xml:space="preserve"> NUMPAGES </w:instrText>
          </w:r>
          <w:r w:rsidRPr="000E4577">
            <w:rPr>
              <w:i/>
              <w:sz w:val="18"/>
              <w:szCs w:val="18"/>
            </w:rPr>
            <w:fldChar w:fldCharType="separate"/>
          </w:r>
          <w:r w:rsidR="00B505DD">
            <w:rPr>
              <w:i/>
              <w:noProof/>
              <w:sz w:val="18"/>
              <w:szCs w:val="18"/>
            </w:rPr>
            <w:t>18</w:t>
          </w:r>
          <w:r w:rsidRPr="000E4577">
            <w:rPr>
              <w:i/>
              <w:sz w:val="18"/>
              <w:szCs w:val="18"/>
            </w:rPr>
            <w:fldChar w:fldCharType="end"/>
          </w:r>
        </w:p>
      </w:tc>
    </w:tr>
  </w:tbl>
  <w:p w:rsidR="00EC46C4" w:rsidRPr="008E55BA" w:rsidRDefault="00EC46C4"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102D5"/>
    <w:multiLevelType w:val="multilevel"/>
    <w:tmpl w:val="BADACA1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A225D5B"/>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145D6C44"/>
    <w:multiLevelType w:val="hybridMultilevel"/>
    <w:tmpl w:val="912E21BA"/>
    <w:lvl w:ilvl="0" w:tplc="9790E6E6">
      <w:start w:val="1"/>
      <w:numFmt w:val="bullet"/>
      <w:lvlText w:val=""/>
      <w:lvlJc w:val="left"/>
      <w:pPr>
        <w:ind w:left="360" w:hanging="360"/>
      </w:pPr>
      <w:rPr>
        <w:rFonts w:ascii="Symbol" w:hAnsi="Symbol" w:hint="default"/>
      </w:rPr>
    </w:lvl>
    <w:lvl w:ilvl="1" w:tplc="84FC2AAE" w:tentative="1">
      <w:start w:val="1"/>
      <w:numFmt w:val="bullet"/>
      <w:lvlText w:val="o"/>
      <w:lvlJc w:val="left"/>
      <w:pPr>
        <w:ind w:left="1080" w:hanging="360"/>
      </w:pPr>
      <w:rPr>
        <w:rFonts w:ascii="Courier New" w:hAnsi="Courier New" w:cs="Courier New" w:hint="default"/>
      </w:rPr>
    </w:lvl>
    <w:lvl w:ilvl="2" w:tplc="A22E5E24" w:tentative="1">
      <w:start w:val="1"/>
      <w:numFmt w:val="bullet"/>
      <w:lvlText w:val=""/>
      <w:lvlJc w:val="left"/>
      <w:pPr>
        <w:ind w:left="1800" w:hanging="360"/>
      </w:pPr>
      <w:rPr>
        <w:rFonts w:ascii="Wingdings" w:hAnsi="Wingdings" w:hint="default"/>
      </w:rPr>
    </w:lvl>
    <w:lvl w:ilvl="3" w:tplc="F184E3C8" w:tentative="1">
      <w:start w:val="1"/>
      <w:numFmt w:val="bullet"/>
      <w:lvlText w:val=""/>
      <w:lvlJc w:val="left"/>
      <w:pPr>
        <w:ind w:left="2520" w:hanging="360"/>
      </w:pPr>
      <w:rPr>
        <w:rFonts w:ascii="Symbol" w:hAnsi="Symbol" w:hint="default"/>
      </w:rPr>
    </w:lvl>
    <w:lvl w:ilvl="4" w:tplc="F3267B1C" w:tentative="1">
      <w:start w:val="1"/>
      <w:numFmt w:val="bullet"/>
      <w:lvlText w:val="o"/>
      <w:lvlJc w:val="left"/>
      <w:pPr>
        <w:ind w:left="3240" w:hanging="360"/>
      </w:pPr>
      <w:rPr>
        <w:rFonts w:ascii="Courier New" w:hAnsi="Courier New" w:cs="Courier New" w:hint="default"/>
      </w:rPr>
    </w:lvl>
    <w:lvl w:ilvl="5" w:tplc="5F54936C" w:tentative="1">
      <w:start w:val="1"/>
      <w:numFmt w:val="bullet"/>
      <w:lvlText w:val=""/>
      <w:lvlJc w:val="left"/>
      <w:pPr>
        <w:ind w:left="3960" w:hanging="360"/>
      </w:pPr>
      <w:rPr>
        <w:rFonts w:ascii="Wingdings" w:hAnsi="Wingdings" w:hint="default"/>
      </w:rPr>
    </w:lvl>
    <w:lvl w:ilvl="6" w:tplc="17BA8DB6" w:tentative="1">
      <w:start w:val="1"/>
      <w:numFmt w:val="bullet"/>
      <w:lvlText w:val=""/>
      <w:lvlJc w:val="left"/>
      <w:pPr>
        <w:ind w:left="4680" w:hanging="360"/>
      </w:pPr>
      <w:rPr>
        <w:rFonts w:ascii="Symbol" w:hAnsi="Symbol" w:hint="default"/>
      </w:rPr>
    </w:lvl>
    <w:lvl w:ilvl="7" w:tplc="E39C6780" w:tentative="1">
      <w:start w:val="1"/>
      <w:numFmt w:val="bullet"/>
      <w:lvlText w:val="o"/>
      <w:lvlJc w:val="left"/>
      <w:pPr>
        <w:ind w:left="5400" w:hanging="360"/>
      </w:pPr>
      <w:rPr>
        <w:rFonts w:ascii="Courier New" w:hAnsi="Courier New" w:cs="Courier New" w:hint="default"/>
      </w:rPr>
    </w:lvl>
    <w:lvl w:ilvl="8" w:tplc="136EDE8C" w:tentative="1">
      <w:start w:val="1"/>
      <w:numFmt w:val="bullet"/>
      <w:lvlText w:val=""/>
      <w:lvlJc w:val="left"/>
      <w:pPr>
        <w:ind w:left="6120" w:hanging="360"/>
      </w:pPr>
      <w:rPr>
        <w:rFonts w:ascii="Wingdings" w:hAnsi="Wingdings" w:hint="default"/>
      </w:rPr>
    </w:lvl>
  </w:abstractNum>
  <w:abstractNum w:abstractNumId="4">
    <w:nsid w:val="24411C96"/>
    <w:multiLevelType w:val="hybridMultilevel"/>
    <w:tmpl w:val="920C4002"/>
    <w:lvl w:ilvl="0" w:tplc="71A65710">
      <w:start w:val="1"/>
      <w:numFmt w:val="decimal"/>
      <w:lvlText w:val="%1."/>
      <w:lvlJc w:val="left"/>
      <w:pPr>
        <w:ind w:left="720" w:hanging="360"/>
      </w:pPr>
      <w:rPr>
        <w:rFonts w:hint="default"/>
      </w:rPr>
    </w:lvl>
    <w:lvl w:ilvl="1" w:tplc="59CAFA76" w:tentative="1">
      <w:start w:val="1"/>
      <w:numFmt w:val="lowerLetter"/>
      <w:lvlText w:val="%2."/>
      <w:lvlJc w:val="left"/>
      <w:pPr>
        <w:ind w:left="1440" w:hanging="360"/>
      </w:pPr>
    </w:lvl>
    <w:lvl w:ilvl="2" w:tplc="263C554A" w:tentative="1">
      <w:start w:val="1"/>
      <w:numFmt w:val="lowerRoman"/>
      <w:lvlText w:val="%3."/>
      <w:lvlJc w:val="right"/>
      <w:pPr>
        <w:ind w:left="2160" w:hanging="180"/>
      </w:pPr>
    </w:lvl>
    <w:lvl w:ilvl="3" w:tplc="5350A6CE" w:tentative="1">
      <w:start w:val="1"/>
      <w:numFmt w:val="decimal"/>
      <w:lvlText w:val="%4."/>
      <w:lvlJc w:val="left"/>
      <w:pPr>
        <w:ind w:left="2880" w:hanging="360"/>
      </w:pPr>
    </w:lvl>
    <w:lvl w:ilvl="4" w:tplc="BF9E811A" w:tentative="1">
      <w:start w:val="1"/>
      <w:numFmt w:val="lowerLetter"/>
      <w:lvlText w:val="%5."/>
      <w:lvlJc w:val="left"/>
      <w:pPr>
        <w:ind w:left="3600" w:hanging="360"/>
      </w:pPr>
    </w:lvl>
    <w:lvl w:ilvl="5" w:tplc="2D42AB8E" w:tentative="1">
      <w:start w:val="1"/>
      <w:numFmt w:val="lowerRoman"/>
      <w:lvlText w:val="%6."/>
      <w:lvlJc w:val="right"/>
      <w:pPr>
        <w:ind w:left="4320" w:hanging="180"/>
      </w:pPr>
    </w:lvl>
    <w:lvl w:ilvl="6" w:tplc="D09EBE40" w:tentative="1">
      <w:start w:val="1"/>
      <w:numFmt w:val="decimal"/>
      <w:lvlText w:val="%7."/>
      <w:lvlJc w:val="left"/>
      <w:pPr>
        <w:ind w:left="5040" w:hanging="360"/>
      </w:pPr>
    </w:lvl>
    <w:lvl w:ilvl="7" w:tplc="4F46B364" w:tentative="1">
      <w:start w:val="1"/>
      <w:numFmt w:val="lowerLetter"/>
      <w:lvlText w:val="%8."/>
      <w:lvlJc w:val="left"/>
      <w:pPr>
        <w:ind w:left="5760" w:hanging="360"/>
      </w:pPr>
    </w:lvl>
    <w:lvl w:ilvl="8" w:tplc="9AF0851E" w:tentative="1">
      <w:start w:val="1"/>
      <w:numFmt w:val="lowerRoman"/>
      <w:lvlText w:val="%9."/>
      <w:lvlJc w:val="right"/>
      <w:pPr>
        <w:ind w:left="6480" w:hanging="180"/>
      </w:pPr>
    </w:lvl>
  </w:abstractNum>
  <w:abstractNum w:abstractNumId="5">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190FC6"/>
    <w:multiLevelType w:val="hybridMultilevel"/>
    <w:tmpl w:val="AA7036D4"/>
    <w:lvl w:ilvl="0" w:tplc="03CABAEE">
      <w:start w:val="1"/>
      <w:numFmt w:val="lowerLetter"/>
      <w:lvlText w:val="%1."/>
      <w:lvlJc w:val="left"/>
      <w:pPr>
        <w:ind w:left="1800" w:hanging="360"/>
      </w:pPr>
    </w:lvl>
    <w:lvl w:ilvl="1" w:tplc="E2E61CA8" w:tentative="1">
      <w:start w:val="1"/>
      <w:numFmt w:val="lowerLetter"/>
      <w:lvlText w:val="%2."/>
      <w:lvlJc w:val="left"/>
      <w:pPr>
        <w:ind w:left="2520" w:hanging="360"/>
      </w:pPr>
    </w:lvl>
    <w:lvl w:ilvl="2" w:tplc="CEB8FD2C" w:tentative="1">
      <w:start w:val="1"/>
      <w:numFmt w:val="lowerRoman"/>
      <w:lvlText w:val="%3."/>
      <w:lvlJc w:val="right"/>
      <w:pPr>
        <w:ind w:left="3240" w:hanging="180"/>
      </w:pPr>
    </w:lvl>
    <w:lvl w:ilvl="3" w:tplc="3328CC4C" w:tentative="1">
      <w:start w:val="1"/>
      <w:numFmt w:val="decimal"/>
      <w:lvlText w:val="%4."/>
      <w:lvlJc w:val="left"/>
      <w:pPr>
        <w:ind w:left="3960" w:hanging="360"/>
      </w:pPr>
    </w:lvl>
    <w:lvl w:ilvl="4" w:tplc="257446B2" w:tentative="1">
      <w:start w:val="1"/>
      <w:numFmt w:val="lowerLetter"/>
      <w:lvlText w:val="%5."/>
      <w:lvlJc w:val="left"/>
      <w:pPr>
        <w:ind w:left="4680" w:hanging="360"/>
      </w:pPr>
    </w:lvl>
    <w:lvl w:ilvl="5" w:tplc="AC64F15C" w:tentative="1">
      <w:start w:val="1"/>
      <w:numFmt w:val="lowerRoman"/>
      <w:lvlText w:val="%6."/>
      <w:lvlJc w:val="right"/>
      <w:pPr>
        <w:ind w:left="5400" w:hanging="180"/>
      </w:pPr>
    </w:lvl>
    <w:lvl w:ilvl="6" w:tplc="ED1CFB1A" w:tentative="1">
      <w:start w:val="1"/>
      <w:numFmt w:val="decimal"/>
      <w:lvlText w:val="%7."/>
      <w:lvlJc w:val="left"/>
      <w:pPr>
        <w:ind w:left="6120" w:hanging="360"/>
      </w:pPr>
    </w:lvl>
    <w:lvl w:ilvl="7" w:tplc="D21CF6BE" w:tentative="1">
      <w:start w:val="1"/>
      <w:numFmt w:val="lowerLetter"/>
      <w:lvlText w:val="%8."/>
      <w:lvlJc w:val="left"/>
      <w:pPr>
        <w:ind w:left="6840" w:hanging="360"/>
      </w:pPr>
    </w:lvl>
    <w:lvl w:ilvl="8" w:tplc="880808A2" w:tentative="1">
      <w:start w:val="1"/>
      <w:numFmt w:val="lowerRoman"/>
      <w:lvlText w:val="%9."/>
      <w:lvlJc w:val="right"/>
      <w:pPr>
        <w:ind w:left="7560" w:hanging="180"/>
      </w:pPr>
    </w:lvl>
  </w:abstractNum>
  <w:abstractNum w:abstractNumId="7">
    <w:nsid w:val="3BA85AEA"/>
    <w:multiLevelType w:val="hybridMultilevel"/>
    <w:tmpl w:val="A7D88EDC"/>
    <w:lvl w:ilvl="0" w:tplc="2EE68436">
      <w:start w:val="1"/>
      <w:numFmt w:val="lowerLetter"/>
      <w:lvlText w:val="%1."/>
      <w:lvlJc w:val="left"/>
      <w:pPr>
        <w:ind w:left="1800" w:hanging="360"/>
      </w:pPr>
    </w:lvl>
    <w:lvl w:ilvl="1" w:tplc="AC1670FA" w:tentative="1">
      <w:start w:val="1"/>
      <w:numFmt w:val="lowerLetter"/>
      <w:lvlText w:val="%2."/>
      <w:lvlJc w:val="left"/>
      <w:pPr>
        <w:ind w:left="2520" w:hanging="360"/>
      </w:pPr>
    </w:lvl>
    <w:lvl w:ilvl="2" w:tplc="94B6812C" w:tentative="1">
      <w:start w:val="1"/>
      <w:numFmt w:val="lowerRoman"/>
      <w:lvlText w:val="%3."/>
      <w:lvlJc w:val="right"/>
      <w:pPr>
        <w:ind w:left="3240" w:hanging="180"/>
      </w:pPr>
    </w:lvl>
    <w:lvl w:ilvl="3" w:tplc="E0549EEC" w:tentative="1">
      <w:start w:val="1"/>
      <w:numFmt w:val="decimal"/>
      <w:lvlText w:val="%4."/>
      <w:lvlJc w:val="left"/>
      <w:pPr>
        <w:ind w:left="3960" w:hanging="360"/>
      </w:pPr>
    </w:lvl>
    <w:lvl w:ilvl="4" w:tplc="4732AC2C" w:tentative="1">
      <w:start w:val="1"/>
      <w:numFmt w:val="lowerLetter"/>
      <w:lvlText w:val="%5."/>
      <w:lvlJc w:val="left"/>
      <w:pPr>
        <w:ind w:left="4680" w:hanging="360"/>
      </w:pPr>
    </w:lvl>
    <w:lvl w:ilvl="5" w:tplc="9A68F080" w:tentative="1">
      <w:start w:val="1"/>
      <w:numFmt w:val="lowerRoman"/>
      <w:lvlText w:val="%6."/>
      <w:lvlJc w:val="right"/>
      <w:pPr>
        <w:ind w:left="5400" w:hanging="180"/>
      </w:pPr>
    </w:lvl>
    <w:lvl w:ilvl="6" w:tplc="08ECC0AE" w:tentative="1">
      <w:start w:val="1"/>
      <w:numFmt w:val="decimal"/>
      <w:lvlText w:val="%7."/>
      <w:lvlJc w:val="left"/>
      <w:pPr>
        <w:ind w:left="6120" w:hanging="360"/>
      </w:pPr>
    </w:lvl>
    <w:lvl w:ilvl="7" w:tplc="7A18626A" w:tentative="1">
      <w:start w:val="1"/>
      <w:numFmt w:val="lowerLetter"/>
      <w:lvlText w:val="%8."/>
      <w:lvlJc w:val="left"/>
      <w:pPr>
        <w:ind w:left="6840" w:hanging="360"/>
      </w:pPr>
    </w:lvl>
    <w:lvl w:ilvl="8" w:tplc="DC541608" w:tentative="1">
      <w:start w:val="1"/>
      <w:numFmt w:val="lowerRoman"/>
      <w:lvlText w:val="%9."/>
      <w:lvlJc w:val="right"/>
      <w:pPr>
        <w:ind w:left="7560" w:hanging="180"/>
      </w:pPr>
    </w:lvl>
  </w:abstractNum>
  <w:abstractNum w:abstractNumId="8">
    <w:nsid w:val="3F1F4216"/>
    <w:multiLevelType w:val="hybridMultilevel"/>
    <w:tmpl w:val="F076630A"/>
    <w:lvl w:ilvl="0" w:tplc="CCBE102A">
      <w:start w:val="1"/>
      <w:numFmt w:val="decimal"/>
      <w:lvlText w:val="%1."/>
      <w:lvlJc w:val="left"/>
      <w:pPr>
        <w:ind w:left="396" w:hanging="360"/>
      </w:pPr>
    </w:lvl>
    <w:lvl w:ilvl="1" w:tplc="70D2C0EC">
      <w:start w:val="1"/>
      <w:numFmt w:val="lowerLetter"/>
      <w:lvlText w:val="%2."/>
      <w:lvlJc w:val="left"/>
      <w:pPr>
        <w:ind w:left="1116" w:hanging="360"/>
      </w:pPr>
    </w:lvl>
    <w:lvl w:ilvl="2" w:tplc="C2282B8A">
      <w:start w:val="1"/>
      <w:numFmt w:val="lowerRoman"/>
      <w:lvlText w:val="%3."/>
      <w:lvlJc w:val="right"/>
      <w:pPr>
        <w:ind w:left="1836" w:hanging="180"/>
      </w:pPr>
    </w:lvl>
    <w:lvl w:ilvl="3" w:tplc="A1C6BC0E">
      <w:start w:val="1"/>
      <w:numFmt w:val="decimal"/>
      <w:lvlText w:val="%4."/>
      <w:lvlJc w:val="left"/>
      <w:pPr>
        <w:ind w:left="2556" w:hanging="360"/>
      </w:pPr>
    </w:lvl>
    <w:lvl w:ilvl="4" w:tplc="1FDEE06A" w:tentative="1">
      <w:start w:val="1"/>
      <w:numFmt w:val="lowerLetter"/>
      <w:lvlText w:val="%5."/>
      <w:lvlJc w:val="left"/>
      <w:pPr>
        <w:ind w:left="3276" w:hanging="360"/>
      </w:pPr>
    </w:lvl>
    <w:lvl w:ilvl="5" w:tplc="CF42BA32" w:tentative="1">
      <w:start w:val="1"/>
      <w:numFmt w:val="lowerRoman"/>
      <w:lvlText w:val="%6."/>
      <w:lvlJc w:val="right"/>
      <w:pPr>
        <w:ind w:left="3996" w:hanging="180"/>
      </w:pPr>
    </w:lvl>
    <w:lvl w:ilvl="6" w:tplc="81504E24" w:tentative="1">
      <w:start w:val="1"/>
      <w:numFmt w:val="decimal"/>
      <w:lvlText w:val="%7."/>
      <w:lvlJc w:val="left"/>
      <w:pPr>
        <w:ind w:left="4716" w:hanging="360"/>
      </w:pPr>
    </w:lvl>
    <w:lvl w:ilvl="7" w:tplc="52B07AC6" w:tentative="1">
      <w:start w:val="1"/>
      <w:numFmt w:val="lowerLetter"/>
      <w:lvlText w:val="%8."/>
      <w:lvlJc w:val="left"/>
      <w:pPr>
        <w:ind w:left="5436" w:hanging="360"/>
      </w:pPr>
    </w:lvl>
    <w:lvl w:ilvl="8" w:tplc="6CB6038A" w:tentative="1">
      <w:start w:val="1"/>
      <w:numFmt w:val="lowerRoman"/>
      <w:lvlText w:val="%9."/>
      <w:lvlJc w:val="right"/>
      <w:pPr>
        <w:ind w:left="6156" w:hanging="180"/>
      </w:pPr>
    </w:lvl>
  </w:abstractNum>
  <w:abstractNum w:abstractNumId="9">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1A4539A"/>
    <w:multiLevelType w:val="hybridMultilevel"/>
    <w:tmpl w:val="2F62379C"/>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F25C12"/>
    <w:multiLevelType w:val="hybridMultilevel"/>
    <w:tmpl w:val="D7F698DC"/>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3E0785"/>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74B52137"/>
    <w:multiLevelType w:val="hybridMultilevel"/>
    <w:tmpl w:val="0F3CF42E"/>
    <w:lvl w:ilvl="0" w:tplc="A7A26E72">
      <w:start w:val="1"/>
      <w:numFmt w:val="decimal"/>
      <w:lvlText w:val="%1."/>
      <w:lvlJc w:val="left"/>
      <w:pPr>
        <w:ind w:left="1080" w:hanging="360"/>
      </w:pPr>
      <w:rPr>
        <w:rFonts w:hint="default"/>
      </w:rPr>
    </w:lvl>
    <w:lvl w:ilvl="1" w:tplc="96BAD9E0" w:tentative="1">
      <w:start w:val="1"/>
      <w:numFmt w:val="lowerLetter"/>
      <w:lvlText w:val="%2."/>
      <w:lvlJc w:val="left"/>
      <w:pPr>
        <w:ind w:left="1800" w:hanging="360"/>
      </w:pPr>
    </w:lvl>
    <w:lvl w:ilvl="2" w:tplc="176CF45C" w:tentative="1">
      <w:start w:val="1"/>
      <w:numFmt w:val="lowerRoman"/>
      <w:lvlText w:val="%3."/>
      <w:lvlJc w:val="right"/>
      <w:pPr>
        <w:ind w:left="2520" w:hanging="180"/>
      </w:pPr>
    </w:lvl>
    <w:lvl w:ilvl="3" w:tplc="FFECA0D0" w:tentative="1">
      <w:start w:val="1"/>
      <w:numFmt w:val="decimal"/>
      <w:lvlText w:val="%4."/>
      <w:lvlJc w:val="left"/>
      <w:pPr>
        <w:ind w:left="3240" w:hanging="360"/>
      </w:pPr>
    </w:lvl>
    <w:lvl w:ilvl="4" w:tplc="BBC04560" w:tentative="1">
      <w:start w:val="1"/>
      <w:numFmt w:val="lowerLetter"/>
      <w:lvlText w:val="%5."/>
      <w:lvlJc w:val="left"/>
      <w:pPr>
        <w:ind w:left="3960" w:hanging="360"/>
      </w:pPr>
    </w:lvl>
    <w:lvl w:ilvl="5" w:tplc="C116F442" w:tentative="1">
      <w:start w:val="1"/>
      <w:numFmt w:val="lowerRoman"/>
      <w:lvlText w:val="%6."/>
      <w:lvlJc w:val="right"/>
      <w:pPr>
        <w:ind w:left="4680" w:hanging="180"/>
      </w:pPr>
    </w:lvl>
    <w:lvl w:ilvl="6" w:tplc="2D8835FC" w:tentative="1">
      <w:start w:val="1"/>
      <w:numFmt w:val="decimal"/>
      <w:lvlText w:val="%7."/>
      <w:lvlJc w:val="left"/>
      <w:pPr>
        <w:ind w:left="5400" w:hanging="360"/>
      </w:pPr>
    </w:lvl>
    <w:lvl w:ilvl="7" w:tplc="87705EDE" w:tentative="1">
      <w:start w:val="1"/>
      <w:numFmt w:val="lowerLetter"/>
      <w:lvlText w:val="%8."/>
      <w:lvlJc w:val="left"/>
      <w:pPr>
        <w:ind w:left="6120" w:hanging="360"/>
      </w:pPr>
    </w:lvl>
    <w:lvl w:ilvl="8" w:tplc="EEB05A54" w:tentative="1">
      <w:start w:val="1"/>
      <w:numFmt w:val="lowerRoman"/>
      <w:lvlText w:val="%9."/>
      <w:lvlJc w:val="right"/>
      <w:pPr>
        <w:ind w:left="6840" w:hanging="180"/>
      </w:pPr>
    </w:lvl>
  </w:abstractNum>
  <w:abstractNum w:abstractNumId="14">
    <w:nsid w:val="758370A7"/>
    <w:multiLevelType w:val="hybridMultilevel"/>
    <w:tmpl w:val="06ECE6F8"/>
    <w:lvl w:ilvl="0" w:tplc="0409000F">
      <w:start w:val="1"/>
      <w:numFmt w:val="decimal"/>
      <w:lvlText w:val="%1."/>
      <w:lvlJc w:val="left"/>
      <w:pPr>
        <w:ind w:left="1116" w:hanging="360"/>
      </w:pPr>
      <w:rPr>
        <w:rFonts w:hint="default"/>
      </w:rPr>
    </w:lvl>
    <w:lvl w:ilvl="1" w:tplc="04090019">
      <w:start w:val="1"/>
      <w:numFmt w:val="lowerLetter"/>
      <w:lvlText w:val="%2."/>
      <w:lvlJc w:val="left"/>
      <w:pPr>
        <w:ind w:left="1836" w:hanging="360"/>
      </w:pPr>
    </w:lvl>
    <w:lvl w:ilvl="2" w:tplc="0409001B">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5">
    <w:nsid w:val="78D565C4"/>
    <w:multiLevelType w:val="hybridMultilevel"/>
    <w:tmpl w:val="FB8CEAF2"/>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
    <w:nsid w:val="7AF25B17"/>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B2E77D9"/>
    <w:multiLevelType w:val="hybridMultilevel"/>
    <w:tmpl w:val="2C90F202"/>
    <w:lvl w:ilvl="0" w:tplc="0409000F">
      <w:start w:val="1"/>
      <w:numFmt w:val="bullet"/>
      <w:lvlText w:val="­"/>
      <w:lvlJc w:val="left"/>
      <w:pPr>
        <w:ind w:left="720" w:hanging="360"/>
      </w:pPr>
      <w:rPr>
        <w:rFonts w:ascii="Courier New" w:hAnsi="Courier New"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7CDB1F81"/>
    <w:multiLevelType w:val="hybridMultilevel"/>
    <w:tmpl w:val="B7E0A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16"/>
  </w:num>
  <w:num w:numId="7">
    <w:abstractNumId w:val="10"/>
  </w:num>
  <w:num w:numId="8">
    <w:abstractNumId w:val="8"/>
  </w:num>
  <w:num w:numId="9">
    <w:abstractNumId w:val="3"/>
  </w:num>
  <w:num w:numId="10">
    <w:abstractNumId w:val="12"/>
  </w:num>
  <w:num w:numId="11">
    <w:abstractNumId w:val="2"/>
  </w:num>
  <w:num w:numId="12">
    <w:abstractNumId w:val="14"/>
  </w:num>
  <w:num w:numId="13">
    <w:abstractNumId w:val="13"/>
  </w:num>
  <w:num w:numId="14">
    <w:abstractNumId w:val="7"/>
  </w:num>
  <w:num w:numId="15">
    <w:abstractNumId w:val="6"/>
  </w:num>
  <w:num w:numId="16">
    <w:abstractNumId w:val="17"/>
  </w:num>
  <w:num w:numId="17">
    <w:abstractNumId w:val="18"/>
  </w:num>
  <w:num w:numId="18">
    <w:abstractNumId w:val="4"/>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5"/>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13"/>
    <w:rsid w:val="00003F23"/>
    <w:rsid w:val="0002163B"/>
    <w:rsid w:val="00027F72"/>
    <w:rsid w:val="000319F1"/>
    <w:rsid w:val="00033621"/>
    <w:rsid w:val="00036EA0"/>
    <w:rsid w:val="00041038"/>
    <w:rsid w:val="00044518"/>
    <w:rsid w:val="00045070"/>
    <w:rsid w:val="00051E40"/>
    <w:rsid w:val="000558E0"/>
    <w:rsid w:val="00057F27"/>
    <w:rsid w:val="000600F0"/>
    <w:rsid w:val="00066883"/>
    <w:rsid w:val="000765CF"/>
    <w:rsid w:val="0008094E"/>
    <w:rsid w:val="00081E3A"/>
    <w:rsid w:val="0009029B"/>
    <w:rsid w:val="000916F9"/>
    <w:rsid w:val="00091B36"/>
    <w:rsid w:val="000A0B8D"/>
    <w:rsid w:val="000A0C45"/>
    <w:rsid w:val="000A1810"/>
    <w:rsid w:val="000A2FCA"/>
    <w:rsid w:val="000B559C"/>
    <w:rsid w:val="000C2320"/>
    <w:rsid w:val="000C2412"/>
    <w:rsid w:val="000D325A"/>
    <w:rsid w:val="000D42DE"/>
    <w:rsid w:val="000D6F5D"/>
    <w:rsid w:val="000E1080"/>
    <w:rsid w:val="000E4577"/>
    <w:rsid w:val="000E52BB"/>
    <w:rsid w:val="000E559C"/>
    <w:rsid w:val="000F020D"/>
    <w:rsid w:val="00104DBE"/>
    <w:rsid w:val="00106253"/>
    <w:rsid w:val="00111F1F"/>
    <w:rsid w:val="001141C4"/>
    <w:rsid w:val="001164C3"/>
    <w:rsid w:val="00125DA6"/>
    <w:rsid w:val="0013479C"/>
    <w:rsid w:val="001434C8"/>
    <w:rsid w:val="00145772"/>
    <w:rsid w:val="0015173B"/>
    <w:rsid w:val="00153183"/>
    <w:rsid w:val="0016259E"/>
    <w:rsid w:val="00166947"/>
    <w:rsid w:val="001708A5"/>
    <w:rsid w:val="00172AE1"/>
    <w:rsid w:val="001739F0"/>
    <w:rsid w:val="001773E0"/>
    <w:rsid w:val="0018155C"/>
    <w:rsid w:val="00181D3C"/>
    <w:rsid w:val="001827F0"/>
    <w:rsid w:val="00184664"/>
    <w:rsid w:val="00185B56"/>
    <w:rsid w:val="0019056D"/>
    <w:rsid w:val="0019273A"/>
    <w:rsid w:val="001A0897"/>
    <w:rsid w:val="001A475B"/>
    <w:rsid w:val="001A6CC0"/>
    <w:rsid w:val="001A7D95"/>
    <w:rsid w:val="001B1EE2"/>
    <w:rsid w:val="001B3D85"/>
    <w:rsid w:val="001B797A"/>
    <w:rsid w:val="001C1554"/>
    <w:rsid w:val="001C1E2A"/>
    <w:rsid w:val="001C4CC0"/>
    <w:rsid w:val="001D2B93"/>
    <w:rsid w:val="001D3A0B"/>
    <w:rsid w:val="001D3EDF"/>
    <w:rsid w:val="001E1F93"/>
    <w:rsid w:val="001E3524"/>
    <w:rsid w:val="001E4EA8"/>
    <w:rsid w:val="001E73F7"/>
    <w:rsid w:val="001E7558"/>
    <w:rsid w:val="001F04B8"/>
    <w:rsid w:val="0021254E"/>
    <w:rsid w:val="00217BFF"/>
    <w:rsid w:val="00220326"/>
    <w:rsid w:val="00223441"/>
    <w:rsid w:val="002332EB"/>
    <w:rsid w:val="00234825"/>
    <w:rsid w:val="00235CC7"/>
    <w:rsid w:val="002410ED"/>
    <w:rsid w:val="0024163E"/>
    <w:rsid w:val="00241D75"/>
    <w:rsid w:val="00242A65"/>
    <w:rsid w:val="002467F5"/>
    <w:rsid w:val="00250E49"/>
    <w:rsid w:val="00251252"/>
    <w:rsid w:val="00257032"/>
    <w:rsid w:val="00257CBB"/>
    <w:rsid w:val="00260B45"/>
    <w:rsid w:val="00265366"/>
    <w:rsid w:val="0026699F"/>
    <w:rsid w:val="0026723D"/>
    <w:rsid w:val="00272E9F"/>
    <w:rsid w:val="00275DB5"/>
    <w:rsid w:val="0028059C"/>
    <w:rsid w:val="00281C69"/>
    <w:rsid w:val="00285A4E"/>
    <w:rsid w:val="00287B14"/>
    <w:rsid w:val="002934F8"/>
    <w:rsid w:val="002948BD"/>
    <w:rsid w:val="00295827"/>
    <w:rsid w:val="002A2D8D"/>
    <w:rsid w:val="002A338B"/>
    <w:rsid w:val="002A6377"/>
    <w:rsid w:val="002B14F0"/>
    <w:rsid w:val="002B26B0"/>
    <w:rsid w:val="002B3CC0"/>
    <w:rsid w:val="002C01B3"/>
    <w:rsid w:val="002D0D92"/>
    <w:rsid w:val="002D61CD"/>
    <w:rsid w:val="002E05EC"/>
    <w:rsid w:val="002E2827"/>
    <w:rsid w:val="002E2B74"/>
    <w:rsid w:val="002E733C"/>
    <w:rsid w:val="002F2CC7"/>
    <w:rsid w:val="00305B5F"/>
    <w:rsid w:val="0030664E"/>
    <w:rsid w:val="003113FA"/>
    <w:rsid w:val="00311E4D"/>
    <w:rsid w:val="00315981"/>
    <w:rsid w:val="0031760C"/>
    <w:rsid w:val="00320A86"/>
    <w:rsid w:val="00320CDC"/>
    <w:rsid w:val="00320DD3"/>
    <w:rsid w:val="00325DEE"/>
    <w:rsid w:val="00326A8A"/>
    <w:rsid w:val="00333FAD"/>
    <w:rsid w:val="00334375"/>
    <w:rsid w:val="00337215"/>
    <w:rsid w:val="00341299"/>
    <w:rsid w:val="00342344"/>
    <w:rsid w:val="00346A2E"/>
    <w:rsid w:val="003475AA"/>
    <w:rsid w:val="003477B8"/>
    <w:rsid w:val="00347D18"/>
    <w:rsid w:val="003563A7"/>
    <w:rsid w:val="00356C69"/>
    <w:rsid w:val="00360496"/>
    <w:rsid w:val="00363873"/>
    <w:rsid w:val="00366130"/>
    <w:rsid w:val="003740F8"/>
    <w:rsid w:val="0037641C"/>
    <w:rsid w:val="00377B8D"/>
    <w:rsid w:val="00391788"/>
    <w:rsid w:val="00395324"/>
    <w:rsid w:val="0039539A"/>
    <w:rsid w:val="00395BE1"/>
    <w:rsid w:val="00397E67"/>
    <w:rsid w:val="003A2D38"/>
    <w:rsid w:val="003A31C9"/>
    <w:rsid w:val="003A372C"/>
    <w:rsid w:val="003A3810"/>
    <w:rsid w:val="003A4D65"/>
    <w:rsid w:val="003A6119"/>
    <w:rsid w:val="003A7D06"/>
    <w:rsid w:val="003B0BAD"/>
    <w:rsid w:val="003B6D48"/>
    <w:rsid w:val="003C0044"/>
    <w:rsid w:val="003C243B"/>
    <w:rsid w:val="003C4BF0"/>
    <w:rsid w:val="003C5E6D"/>
    <w:rsid w:val="003C787D"/>
    <w:rsid w:val="003D572C"/>
    <w:rsid w:val="003D7502"/>
    <w:rsid w:val="003E0E65"/>
    <w:rsid w:val="003E2091"/>
    <w:rsid w:val="003E714C"/>
    <w:rsid w:val="003F0F99"/>
    <w:rsid w:val="003F1771"/>
    <w:rsid w:val="003F4A29"/>
    <w:rsid w:val="00402B28"/>
    <w:rsid w:val="00406A08"/>
    <w:rsid w:val="00412CF3"/>
    <w:rsid w:val="00412E93"/>
    <w:rsid w:val="00413942"/>
    <w:rsid w:val="00414418"/>
    <w:rsid w:val="00420DB9"/>
    <w:rsid w:val="0042187E"/>
    <w:rsid w:val="00426398"/>
    <w:rsid w:val="0043295B"/>
    <w:rsid w:val="0043653D"/>
    <w:rsid w:val="00441601"/>
    <w:rsid w:val="0044168B"/>
    <w:rsid w:val="004423DD"/>
    <w:rsid w:val="004433E7"/>
    <w:rsid w:val="00450C08"/>
    <w:rsid w:val="00450D7F"/>
    <w:rsid w:val="0045158B"/>
    <w:rsid w:val="0046024E"/>
    <w:rsid w:val="00460D9E"/>
    <w:rsid w:val="004618E7"/>
    <w:rsid w:val="004630BC"/>
    <w:rsid w:val="00465BF1"/>
    <w:rsid w:val="00473E68"/>
    <w:rsid w:val="00475581"/>
    <w:rsid w:val="004855CF"/>
    <w:rsid w:val="00495320"/>
    <w:rsid w:val="004979C0"/>
    <w:rsid w:val="00497A05"/>
    <w:rsid w:val="004A3BEA"/>
    <w:rsid w:val="004A4306"/>
    <w:rsid w:val="004A4B16"/>
    <w:rsid w:val="004B2C0E"/>
    <w:rsid w:val="004B422B"/>
    <w:rsid w:val="004B67CC"/>
    <w:rsid w:val="004B6D8D"/>
    <w:rsid w:val="004C0A0C"/>
    <w:rsid w:val="004D0428"/>
    <w:rsid w:val="004D1EE5"/>
    <w:rsid w:val="004E0454"/>
    <w:rsid w:val="004E04F1"/>
    <w:rsid w:val="004E1135"/>
    <w:rsid w:val="004E2365"/>
    <w:rsid w:val="004E473F"/>
    <w:rsid w:val="004E55FD"/>
    <w:rsid w:val="004F3634"/>
    <w:rsid w:val="004F72C3"/>
    <w:rsid w:val="00503A6B"/>
    <w:rsid w:val="00507C4C"/>
    <w:rsid w:val="00510DBC"/>
    <w:rsid w:val="0051277F"/>
    <w:rsid w:val="00517CA9"/>
    <w:rsid w:val="00522D34"/>
    <w:rsid w:val="00525FC9"/>
    <w:rsid w:val="0052770C"/>
    <w:rsid w:val="00530FAC"/>
    <w:rsid w:val="00535B22"/>
    <w:rsid w:val="00535E1D"/>
    <w:rsid w:val="005368D6"/>
    <w:rsid w:val="005370C3"/>
    <w:rsid w:val="0054037C"/>
    <w:rsid w:val="00541917"/>
    <w:rsid w:val="00547E56"/>
    <w:rsid w:val="0055040B"/>
    <w:rsid w:val="00560940"/>
    <w:rsid w:val="0056491E"/>
    <w:rsid w:val="00572424"/>
    <w:rsid w:val="0058708D"/>
    <w:rsid w:val="00587440"/>
    <w:rsid w:val="00590257"/>
    <w:rsid w:val="005949D3"/>
    <w:rsid w:val="00595344"/>
    <w:rsid w:val="00596CEC"/>
    <w:rsid w:val="0059713B"/>
    <w:rsid w:val="005A1926"/>
    <w:rsid w:val="005A1BF5"/>
    <w:rsid w:val="005A238B"/>
    <w:rsid w:val="005A5521"/>
    <w:rsid w:val="005B008D"/>
    <w:rsid w:val="005B4E16"/>
    <w:rsid w:val="005C11F8"/>
    <w:rsid w:val="005C58B2"/>
    <w:rsid w:val="005C5D7E"/>
    <w:rsid w:val="005D08D9"/>
    <w:rsid w:val="005D33EE"/>
    <w:rsid w:val="005D4444"/>
    <w:rsid w:val="005E21B2"/>
    <w:rsid w:val="005E267C"/>
    <w:rsid w:val="005E3236"/>
    <w:rsid w:val="005E48DD"/>
    <w:rsid w:val="005E602C"/>
    <w:rsid w:val="005F239C"/>
    <w:rsid w:val="005F78F9"/>
    <w:rsid w:val="006002A3"/>
    <w:rsid w:val="00602926"/>
    <w:rsid w:val="00603033"/>
    <w:rsid w:val="00603E71"/>
    <w:rsid w:val="00613A4A"/>
    <w:rsid w:val="00614A12"/>
    <w:rsid w:val="006176AC"/>
    <w:rsid w:val="00624139"/>
    <w:rsid w:val="0062533E"/>
    <w:rsid w:val="006275D7"/>
    <w:rsid w:val="0063125C"/>
    <w:rsid w:val="00631F2B"/>
    <w:rsid w:val="0063207F"/>
    <w:rsid w:val="00635B7F"/>
    <w:rsid w:val="006378B2"/>
    <w:rsid w:val="006518B7"/>
    <w:rsid w:val="006608E7"/>
    <w:rsid w:val="00664B7C"/>
    <w:rsid w:val="0066627A"/>
    <w:rsid w:val="0066640E"/>
    <w:rsid w:val="0067185A"/>
    <w:rsid w:val="00675A5A"/>
    <w:rsid w:val="00680F2D"/>
    <w:rsid w:val="00682094"/>
    <w:rsid w:val="00683257"/>
    <w:rsid w:val="00684E9D"/>
    <w:rsid w:val="00684FA0"/>
    <w:rsid w:val="00687453"/>
    <w:rsid w:val="00690081"/>
    <w:rsid w:val="006940B6"/>
    <w:rsid w:val="006A25A6"/>
    <w:rsid w:val="006A5454"/>
    <w:rsid w:val="006A5947"/>
    <w:rsid w:val="006B0B15"/>
    <w:rsid w:val="006B0ED2"/>
    <w:rsid w:val="006D10B4"/>
    <w:rsid w:val="006D6AF9"/>
    <w:rsid w:val="006D79C5"/>
    <w:rsid w:val="006D7E11"/>
    <w:rsid w:val="006E238A"/>
    <w:rsid w:val="006E30BB"/>
    <w:rsid w:val="006F19B4"/>
    <w:rsid w:val="006F2A0C"/>
    <w:rsid w:val="006F2D20"/>
    <w:rsid w:val="006F35DD"/>
    <w:rsid w:val="00701E87"/>
    <w:rsid w:val="0070539B"/>
    <w:rsid w:val="0070676F"/>
    <w:rsid w:val="007068D6"/>
    <w:rsid w:val="007114DB"/>
    <w:rsid w:val="00711DD6"/>
    <w:rsid w:val="0071531C"/>
    <w:rsid w:val="00720609"/>
    <w:rsid w:val="0072108D"/>
    <w:rsid w:val="0072172B"/>
    <w:rsid w:val="00721745"/>
    <w:rsid w:val="00722BEC"/>
    <w:rsid w:val="00731DE3"/>
    <w:rsid w:val="007345D8"/>
    <w:rsid w:val="007345F4"/>
    <w:rsid w:val="0074024C"/>
    <w:rsid w:val="00740B76"/>
    <w:rsid w:val="00742C6B"/>
    <w:rsid w:val="00743397"/>
    <w:rsid w:val="00744371"/>
    <w:rsid w:val="00750589"/>
    <w:rsid w:val="00751D38"/>
    <w:rsid w:val="00753D4E"/>
    <w:rsid w:val="00754B2E"/>
    <w:rsid w:val="00755B64"/>
    <w:rsid w:val="007563F4"/>
    <w:rsid w:val="00761EFD"/>
    <w:rsid w:val="00763E93"/>
    <w:rsid w:val="007837D8"/>
    <w:rsid w:val="00785B71"/>
    <w:rsid w:val="00790024"/>
    <w:rsid w:val="00791019"/>
    <w:rsid w:val="007926DE"/>
    <w:rsid w:val="00796618"/>
    <w:rsid w:val="007A7B45"/>
    <w:rsid w:val="007A7CDB"/>
    <w:rsid w:val="007B374D"/>
    <w:rsid w:val="007B6CD4"/>
    <w:rsid w:val="007B762B"/>
    <w:rsid w:val="007C5414"/>
    <w:rsid w:val="007C6B69"/>
    <w:rsid w:val="007D05E5"/>
    <w:rsid w:val="007D0777"/>
    <w:rsid w:val="007D59C3"/>
    <w:rsid w:val="007E0D4C"/>
    <w:rsid w:val="007E27B3"/>
    <w:rsid w:val="007E322C"/>
    <w:rsid w:val="007E383E"/>
    <w:rsid w:val="007E5DBE"/>
    <w:rsid w:val="007F05E8"/>
    <w:rsid w:val="007F66C9"/>
    <w:rsid w:val="00810DFF"/>
    <w:rsid w:val="00813925"/>
    <w:rsid w:val="00813E8C"/>
    <w:rsid w:val="008163BF"/>
    <w:rsid w:val="00816FB3"/>
    <w:rsid w:val="00820A87"/>
    <w:rsid w:val="00820BAC"/>
    <w:rsid w:val="008217D6"/>
    <w:rsid w:val="008236AC"/>
    <w:rsid w:val="00826DFB"/>
    <w:rsid w:val="008300FA"/>
    <w:rsid w:val="008339B3"/>
    <w:rsid w:val="00833A64"/>
    <w:rsid w:val="008427D6"/>
    <w:rsid w:val="00853264"/>
    <w:rsid w:val="00853DB2"/>
    <w:rsid w:val="00854E6A"/>
    <w:rsid w:val="008603ED"/>
    <w:rsid w:val="00861D6A"/>
    <w:rsid w:val="00873AD1"/>
    <w:rsid w:val="00874D1C"/>
    <w:rsid w:val="008752FB"/>
    <w:rsid w:val="0087707A"/>
    <w:rsid w:val="00881AEE"/>
    <w:rsid w:val="00881C4D"/>
    <w:rsid w:val="008922E6"/>
    <w:rsid w:val="00893A82"/>
    <w:rsid w:val="00894F8E"/>
    <w:rsid w:val="008A0D9D"/>
    <w:rsid w:val="008A4907"/>
    <w:rsid w:val="008A5046"/>
    <w:rsid w:val="008B6F68"/>
    <w:rsid w:val="008B7389"/>
    <w:rsid w:val="008B7CA7"/>
    <w:rsid w:val="008C60DE"/>
    <w:rsid w:val="008C7E98"/>
    <w:rsid w:val="008D0EDA"/>
    <w:rsid w:val="008D1C19"/>
    <w:rsid w:val="008D67BD"/>
    <w:rsid w:val="008E08A7"/>
    <w:rsid w:val="008E0F68"/>
    <w:rsid w:val="008E4F9B"/>
    <w:rsid w:val="008E55BA"/>
    <w:rsid w:val="008F032C"/>
    <w:rsid w:val="008F35BD"/>
    <w:rsid w:val="00901827"/>
    <w:rsid w:val="00905B54"/>
    <w:rsid w:val="0090606B"/>
    <w:rsid w:val="00915813"/>
    <w:rsid w:val="0091674C"/>
    <w:rsid w:val="00916A52"/>
    <w:rsid w:val="00922ACE"/>
    <w:rsid w:val="009255DF"/>
    <w:rsid w:val="00926898"/>
    <w:rsid w:val="009318F6"/>
    <w:rsid w:val="00936FF8"/>
    <w:rsid w:val="009414AB"/>
    <w:rsid w:val="009424F1"/>
    <w:rsid w:val="009430AD"/>
    <w:rsid w:val="009439F2"/>
    <w:rsid w:val="009447C9"/>
    <w:rsid w:val="00946676"/>
    <w:rsid w:val="00951280"/>
    <w:rsid w:val="009531E5"/>
    <w:rsid w:val="009600E4"/>
    <w:rsid w:val="009621B6"/>
    <w:rsid w:val="009713CC"/>
    <w:rsid w:val="00974FCC"/>
    <w:rsid w:val="0097690B"/>
    <w:rsid w:val="0097709D"/>
    <w:rsid w:val="00977600"/>
    <w:rsid w:val="00981219"/>
    <w:rsid w:val="00983899"/>
    <w:rsid w:val="00987A25"/>
    <w:rsid w:val="009942AA"/>
    <w:rsid w:val="00994CCD"/>
    <w:rsid w:val="009A1955"/>
    <w:rsid w:val="009A54A3"/>
    <w:rsid w:val="009A7DB0"/>
    <w:rsid w:val="009A7F67"/>
    <w:rsid w:val="009B0C00"/>
    <w:rsid w:val="009B1F8D"/>
    <w:rsid w:val="009B24E6"/>
    <w:rsid w:val="009B6B95"/>
    <w:rsid w:val="009C0498"/>
    <w:rsid w:val="009C0DD5"/>
    <w:rsid w:val="009C1EF5"/>
    <w:rsid w:val="009C1FFA"/>
    <w:rsid w:val="009C37A3"/>
    <w:rsid w:val="009C7AF1"/>
    <w:rsid w:val="009D0203"/>
    <w:rsid w:val="009D23B5"/>
    <w:rsid w:val="009E6876"/>
    <w:rsid w:val="009F12BE"/>
    <w:rsid w:val="009F267E"/>
    <w:rsid w:val="009F3AF2"/>
    <w:rsid w:val="009F67E4"/>
    <w:rsid w:val="00A035B7"/>
    <w:rsid w:val="00A063CA"/>
    <w:rsid w:val="00A07815"/>
    <w:rsid w:val="00A118EF"/>
    <w:rsid w:val="00A126DA"/>
    <w:rsid w:val="00A21DEE"/>
    <w:rsid w:val="00A22E4E"/>
    <w:rsid w:val="00A2346F"/>
    <w:rsid w:val="00A25D48"/>
    <w:rsid w:val="00A36851"/>
    <w:rsid w:val="00A41912"/>
    <w:rsid w:val="00A45863"/>
    <w:rsid w:val="00A5471E"/>
    <w:rsid w:val="00A5528D"/>
    <w:rsid w:val="00A567CC"/>
    <w:rsid w:val="00A57609"/>
    <w:rsid w:val="00A6001F"/>
    <w:rsid w:val="00A600EE"/>
    <w:rsid w:val="00A711A3"/>
    <w:rsid w:val="00A71E68"/>
    <w:rsid w:val="00A722A7"/>
    <w:rsid w:val="00A72648"/>
    <w:rsid w:val="00A726B2"/>
    <w:rsid w:val="00A72867"/>
    <w:rsid w:val="00A74D70"/>
    <w:rsid w:val="00A75825"/>
    <w:rsid w:val="00A75EF6"/>
    <w:rsid w:val="00A77156"/>
    <w:rsid w:val="00A80FCB"/>
    <w:rsid w:val="00A93346"/>
    <w:rsid w:val="00A9675A"/>
    <w:rsid w:val="00AA76BC"/>
    <w:rsid w:val="00AB07BE"/>
    <w:rsid w:val="00AB08C5"/>
    <w:rsid w:val="00AB0D2E"/>
    <w:rsid w:val="00AB0FC1"/>
    <w:rsid w:val="00AB4A1E"/>
    <w:rsid w:val="00AB703D"/>
    <w:rsid w:val="00AC09FA"/>
    <w:rsid w:val="00AC4911"/>
    <w:rsid w:val="00AC58D9"/>
    <w:rsid w:val="00AC5DE8"/>
    <w:rsid w:val="00AD4640"/>
    <w:rsid w:val="00AE2EA9"/>
    <w:rsid w:val="00AE4563"/>
    <w:rsid w:val="00AE5E97"/>
    <w:rsid w:val="00AF2304"/>
    <w:rsid w:val="00AF6D63"/>
    <w:rsid w:val="00AF760A"/>
    <w:rsid w:val="00B075D1"/>
    <w:rsid w:val="00B07E81"/>
    <w:rsid w:val="00B11BD0"/>
    <w:rsid w:val="00B226A2"/>
    <w:rsid w:val="00B22A66"/>
    <w:rsid w:val="00B24C0E"/>
    <w:rsid w:val="00B24F09"/>
    <w:rsid w:val="00B37899"/>
    <w:rsid w:val="00B42CC4"/>
    <w:rsid w:val="00B44B25"/>
    <w:rsid w:val="00B4532E"/>
    <w:rsid w:val="00B505DD"/>
    <w:rsid w:val="00B5069C"/>
    <w:rsid w:val="00B50D35"/>
    <w:rsid w:val="00B55847"/>
    <w:rsid w:val="00B63306"/>
    <w:rsid w:val="00B66BE9"/>
    <w:rsid w:val="00B72F89"/>
    <w:rsid w:val="00B75A16"/>
    <w:rsid w:val="00B76122"/>
    <w:rsid w:val="00B845D5"/>
    <w:rsid w:val="00B85DDE"/>
    <w:rsid w:val="00B86E09"/>
    <w:rsid w:val="00B93D0E"/>
    <w:rsid w:val="00B951D2"/>
    <w:rsid w:val="00B96752"/>
    <w:rsid w:val="00B97B24"/>
    <w:rsid w:val="00BA0DD6"/>
    <w:rsid w:val="00BA57A2"/>
    <w:rsid w:val="00BA5E47"/>
    <w:rsid w:val="00BA6B7F"/>
    <w:rsid w:val="00BB054D"/>
    <w:rsid w:val="00BB5911"/>
    <w:rsid w:val="00BB5D70"/>
    <w:rsid w:val="00BB7BEF"/>
    <w:rsid w:val="00BC553C"/>
    <w:rsid w:val="00BD0DC3"/>
    <w:rsid w:val="00BD32A8"/>
    <w:rsid w:val="00BD58FF"/>
    <w:rsid w:val="00BD61DA"/>
    <w:rsid w:val="00C00034"/>
    <w:rsid w:val="00C01BB6"/>
    <w:rsid w:val="00C079AD"/>
    <w:rsid w:val="00C10F49"/>
    <w:rsid w:val="00C11867"/>
    <w:rsid w:val="00C20FAC"/>
    <w:rsid w:val="00C216F7"/>
    <w:rsid w:val="00C2251C"/>
    <w:rsid w:val="00C275D3"/>
    <w:rsid w:val="00C27C5C"/>
    <w:rsid w:val="00C30272"/>
    <w:rsid w:val="00C33531"/>
    <w:rsid w:val="00C341E9"/>
    <w:rsid w:val="00C45534"/>
    <w:rsid w:val="00C46321"/>
    <w:rsid w:val="00C51482"/>
    <w:rsid w:val="00C536E5"/>
    <w:rsid w:val="00C55F63"/>
    <w:rsid w:val="00C5754B"/>
    <w:rsid w:val="00C62AEC"/>
    <w:rsid w:val="00C637E9"/>
    <w:rsid w:val="00C64790"/>
    <w:rsid w:val="00C668CA"/>
    <w:rsid w:val="00C70C86"/>
    <w:rsid w:val="00C71AC9"/>
    <w:rsid w:val="00C7306E"/>
    <w:rsid w:val="00C75545"/>
    <w:rsid w:val="00C84771"/>
    <w:rsid w:val="00C90138"/>
    <w:rsid w:val="00C921F5"/>
    <w:rsid w:val="00C94164"/>
    <w:rsid w:val="00C967E5"/>
    <w:rsid w:val="00CA09F6"/>
    <w:rsid w:val="00CA1187"/>
    <w:rsid w:val="00CA18CB"/>
    <w:rsid w:val="00CA55A3"/>
    <w:rsid w:val="00CA7246"/>
    <w:rsid w:val="00CB0501"/>
    <w:rsid w:val="00CB18A7"/>
    <w:rsid w:val="00CB4B99"/>
    <w:rsid w:val="00CB650F"/>
    <w:rsid w:val="00CB6F29"/>
    <w:rsid w:val="00CC25F7"/>
    <w:rsid w:val="00CE0B01"/>
    <w:rsid w:val="00CE2D4A"/>
    <w:rsid w:val="00CF244B"/>
    <w:rsid w:val="00CF3DF0"/>
    <w:rsid w:val="00CF6035"/>
    <w:rsid w:val="00CF6C6A"/>
    <w:rsid w:val="00CF6E8C"/>
    <w:rsid w:val="00CF71C6"/>
    <w:rsid w:val="00D01C88"/>
    <w:rsid w:val="00D03A16"/>
    <w:rsid w:val="00D055C4"/>
    <w:rsid w:val="00D13A76"/>
    <w:rsid w:val="00D17350"/>
    <w:rsid w:val="00D220CA"/>
    <w:rsid w:val="00D24957"/>
    <w:rsid w:val="00D265B2"/>
    <w:rsid w:val="00D27EE3"/>
    <w:rsid w:val="00D32967"/>
    <w:rsid w:val="00D37AE2"/>
    <w:rsid w:val="00D44178"/>
    <w:rsid w:val="00D44836"/>
    <w:rsid w:val="00D45254"/>
    <w:rsid w:val="00D45319"/>
    <w:rsid w:val="00D61C0C"/>
    <w:rsid w:val="00D62BC6"/>
    <w:rsid w:val="00D81D1F"/>
    <w:rsid w:val="00D84285"/>
    <w:rsid w:val="00D8448E"/>
    <w:rsid w:val="00D84559"/>
    <w:rsid w:val="00D858C2"/>
    <w:rsid w:val="00D862A2"/>
    <w:rsid w:val="00D86AB2"/>
    <w:rsid w:val="00D87222"/>
    <w:rsid w:val="00D94DA6"/>
    <w:rsid w:val="00DA00C1"/>
    <w:rsid w:val="00DA0829"/>
    <w:rsid w:val="00DA1D0F"/>
    <w:rsid w:val="00DA54FC"/>
    <w:rsid w:val="00DA6FBF"/>
    <w:rsid w:val="00DB187C"/>
    <w:rsid w:val="00DB1ADF"/>
    <w:rsid w:val="00DB5585"/>
    <w:rsid w:val="00DB6DD9"/>
    <w:rsid w:val="00DC01FA"/>
    <w:rsid w:val="00DC26D8"/>
    <w:rsid w:val="00DD2065"/>
    <w:rsid w:val="00DD397B"/>
    <w:rsid w:val="00DD7ACA"/>
    <w:rsid w:val="00DE012D"/>
    <w:rsid w:val="00DE5B81"/>
    <w:rsid w:val="00DF5250"/>
    <w:rsid w:val="00DF5ADA"/>
    <w:rsid w:val="00DF67C2"/>
    <w:rsid w:val="00E01882"/>
    <w:rsid w:val="00E13CD4"/>
    <w:rsid w:val="00E1523B"/>
    <w:rsid w:val="00E175DC"/>
    <w:rsid w:val="00E17F58"/>
    <w:rsid w:val="00E20A5E"/>
    <w:rsid w:val="00E21261"/>
    <w:rsid w:val="00E2179C"/>
    <w:rsid w:val="00E2241B"/>
    <w:rsid w:val="00E239A9"/>
    <w:rsid w:val="00E30B22"/>
    <w:rsid w:val="00E36FE4"/>
    <w:rsid w:val="00E40CC6"/>
    <w:rsid w:val="00E434AF"/>
    <w:rsid w:val="00E45620"/>
    <w:rsid w:val="00E46984"/>
    <w:rsid w:val="00E47045"/>
    <w:rsid w:val="00E51808"/>
    <w:rsid w:val="00E521FB"/>
    <w:rsid w:val="00E53465"/>
    <w:rsid w:val="00E55802"/>
    <w:rsid w:val="00E637E3"/>
    <w:rsid w:val="00E65163"/>
    <w:rsid w:val="00E71C12"/>
    <w:rsid w:val="00E73884"/>
    <w:rsid w:val="00E73D1C"/>
    <w:rsid w:val="00E7410E"/>
    <w:rsid w:val="00E76BB9"/>
    <w:rsid w:val="00E77471"/>
    <w:rsid w:val="00E77553"/>
    <w:rsid w:val="00E8061D"/>
    <w:rsid w:val="00E8131F"/>
    <w:rsid w:val="00E829C2"/>
    <w:rsid w:val="00E830D8"/>
    <w:rsid w:val="00E871C1"/>
    <w:rsid w:val="00E874D5"/>
    <w:rsid w:val="00E91E90"/>
    <w:rsid w:val="00E92407"/>
    <w:rsid w:val="00E93DC4"/>
    <w:rsid w:val="00E94CA7"/>
    <w:rsid w:val="00EA2C5A"/>
    <w:rsid w:val="00EA601C"/>
    <w:rsid w:val="00EB2DA5"/>
    <w:rsid w:val="00EB5461"/>
    <w:rsid w:val="00EC46C4"/>
    <w:rsid w:val="00EC57C3"/>
    <w:rsid w:val="00ED1C34"/>
    <w:rsid w:val="00ED3A0F"/>
    <w:rsid w:val="00ED7103"/>
    <w:rsid w:val="00EF0994"/>
    <w:rsid w:val="00EF37D1"/>
    <w:rsid w:val="00EF5EC0"/>
    <w:rsid w:val="00EF63EB"/>
    <w:rsid w:val="00F01916"/>
    <w:rsid w:val="00F04A05"/>
    <w:rsid w:val="00F0667B"/>
    <w:rsid w:val="00F131F7"/>
    <w:rsid w:val="00F25325"/>
    <w:rsid w:val="00F26B62"/>
    <w:rsid w:val="00F26BCF"/>
    <w:rsid w:val="00F32799"/>
    <w:rsid w:val="00F33006"/>
    <w:rsid w:val="00F346B0"/>
    <w:rsid w:val="00F34A51"/>
    <w:rsid w:val="00F40B82"/>
    <w:rsid w:val="00F41E7B"/>
    <w:rsid w:val="00F42911"/>
    <w:rsid w:val="00F447E8"/>
    <w:rsid w:val="00F523F6"/>
    <w:rsid w:val="00F54203"/>
    <w:rsid w:val="00F55689"/>
    <w:rsid w:val="00F55D0C"/>
    <w:rsid w:val="00F57308"/>
    <w:rsid w:val="00F57B0C"/>
    <w:rsid w:val="00F64FEA"/>
    <w:rsid w:val="00F6762C"/>
    <w:rsid w:val="00F7330F"/>
    <w:rsid w:val="00F74EEC"/>
    <w:rsid w:val="00F819DD"/>
    <w:rsid w:val="00F85144"/>
    <w:rsid w:val="00F91DB5"/>
    <w:rsid w:val="00F924C8"/>
    <w:rsid w:val="00F935C1"/>
    <w:rsid w:val="00F941A2"/>
    <w:rsid w:val="00F959CE"/>
    <w:rsid w:val="00F96397"/>
    <w:rsid w:val="00FA3D7C"/>
    <w:rsid w:val="00FA46EA"/>
    <w:rsid w:val="00FB0BB5"/>
    <w:rsid w:val="00FB307D"/>
    <w:rsid w:val="00FB3F03"/>
    <w:rsid w:val="00FB5898"/>
    <w:rsid w:val="00FC5731"/>
    <w:rsid w:val="00FC7043"/>
    <w:rsid w:val="00FD24A6"/>
    <w:rsid w:val="00FD5BA1"/>
    <w:rsid w:val="00FD5CEF"/>
    <w:rsid w:val="00FD6293"/>
    <w:rsid w:val="00FE1B41"/>
    <w:rsid w:val="00FE359E"/>
    <w:rsid w:val="00FE3DA3"/>
    <w:rsid w:val="00FE6D2C"/>
    <w:rsid w:val="00FE7784"/>
    <w:rsid w:val="00FF2AD7"/>
    <w:rsid w:val="00FF6426"/>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16E327-A060-405B-A4F6-55A2510B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shead 1"/>
    <w:basedOn w:val="Normal"/>
    <w:next w:val="BodyText"/>
    <w:link w:val="Heading1Char"/>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2"/>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32799"/>
    <w:pPr>
      <w:ind w:left="720"/>
      <w:contextualSpacing/>
    </w:pPr>
  </w:style>
  <w:style w:type="character" w:customStyle="1" w:styleId="Heading2Char">
    <w:name w:val="Heading 2 Char"/>
    <w:basedOn w:val="DefaultParagraphFont"/>
    <w:link w:val="Heading2"/>
    <w:rsid w:val="00C216F7"/>
    <w:rPr>
      <w:rFonts w:ascii="Arial" w:hAnsi="Arial" w:cs="Arial"/>
      <w:b/>
      <w:bCs/>
      <w:iCs/>
      <w:sz w:val="24"/>
      <w:szCs w:val="28"/>
    </w:rPr>
  </w:style>
  <w:style w:type="character" w:customStyle="1" w:styleId="Heading1Char">
    <w:name w:val="Heading 1 Char"/>
    <w:aliases w:val="shead1 Char,shead 1 Char"/>
    <w:basedOn w:val="DefaultParagraphFont"/>
    <w:link w:val="Heading1"/>
    <w:rsid w:val="00C216F7"/>
    <w:rPr>
      <w:rFonts w:ascii="Arial" w:hAnsi="Arial" w:cs="Arial"/>
      <w:b/>
      <w:bCs/>
      <w:cap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12264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4.png@01CF7F10.A4275880"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8\Feature%20Doc_Generic%20Final_Feb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84F8E-D344-4A6C-B3E2-BC827D6C7826}">
  <ds:schemaRefs>
    <ds:schemaRef ds:uri="http://schemas.microsoft.com/sharepoint/v3/contenttype/forms"/>
  </ds:schemaRefs>
</ds:datastoreItem>
</file>

<file path=customXml/itemProps2.xml><?xml version="1.0" encoding="utf-8"?>
<ds:datastoreItem xmlns:ds="http://schemas.openxmlformats.org/officeDocument/2006/customXml" ds:itemID="{4AF44D3A-6BC1-43AA-A3F7-A2355C1270EF}">
  <ds:schemaRefs>
    <ds:schemaRef ds:uri="http://schemas.microsoft.com/office/2006/metadata/properties"/>
  </ds:schemaRefs>
</ds:datastoreItem>
</file>

<file path=customXml/itemProps3.xml><?xml version="1.0" encoding="utf-8"?>
<ds:datastoreItem xmlns:ds="http://schemas.openxmlformats.org/officeDocument/2006/customXml" ds:itemID="{3632CB37-1D6C-42CF-8949-C778E22C5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B85EE36-A95E-40E1-9C07-6F20A406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Doc_Generic Final_Feb2012.dotx</Template>
  <TotalTime>8</TotalTime>
  <Pages>18</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25046</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alackas</dc:creator>
  <cp:lastModifiedBy>Amy Byers</cp:lastModifiedBy>
  <cp:revision>3</cp:revision>
  <cp:lastPrinted>2009-04-22T19:36:00Z</cp:lastPrinted>
  <dcterms:created xsi:type="dcterms:W3CDTF">2015-03-23T15:53:00Z</dcterms:created>
  <dcterms:modified xsi:type="dcterms:W3CDTF">2015-03-23T16:01:00Z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