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BF4CA0" w:rsidTr="00A36851">
        <w:tc>
          <w:tcPr>
            <w:tcW w:w="5399" w:type="dxa"/>
            <w:vAlign w:val="center"/>
          </w:tcPr>
          <w:p w:rsidR="00750589" w:rsidRPr="00BF4CA0" w:rsidRDefault="00DA1D0F" w:rsidP="00A711A3">
            <w:pPr>
              <w:ind w:left="72"/>
              <w:rPr>
                <w:sz w:val="24"/>
              </w:rPr>
            </w:pPr>
            <w:del w:id="0" w:author="Amy Byers" w:date="2015-03-20T09:45:00Z">
              <w:r w:rsidRPr="00BF4CA0" w:rsidDel="00D45598">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del>
            <w:ins w:id="1" w:author="Amy Byers" w:date="2015-03-20T09:45:00Z">
              <w:r w:rsidR="00D45598" w:rsidRPr="00C81A16">
                <w:rPr>
                  <w:noProof/>
                </w:rPr>
                <w:drawing>
                  <wp:inline distT="0" distB="0" distL="0" distR="0" wp14:anchorId="138CE37B" wp14:editId="1EFF9737">
                    <wp:extent cx="1381125" cy="677600"/>
                    <wp:effectExtent l="0" t="0" r="0" b="8255"/>
                    <wp:docPr id="18" name="Picture 3" descr="cid:image004.png@01CF7F10.A4275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CF7F10.A4275880"/>
                            <pic:cNvPicPr>
                              <a:picLocks noChangeAspect="1" noChangeArrowheads="1"/>
                            </pic:cNvPicPr>
                          </pic:nvPicPr>
                          <pic:blipFill>
                            <a:blip r:embed="rId12" r:link="rId13"/>
                            <a:srcRect/>
                            <a:stretch>
                              <a:fillRect/>
                            </a:stretch>
                          </pic:blipFill>
                          <pic:spPr bwMode="auto">
                            <a:xfrm>
                              <a:off x="0" y="0"/>
                              <a:ext cx="1398759" cy="686252"/>
                            </a:xfrm>
                            <a:prstGeom prst="rect">
                              <a:avLst/>
                            </a:prstGeom>
                            <a:noFill/>
                            <a:ln w="9525">
                              <a:noFill/>
                              <a:miter lim="800000"/>
                              <a:headEnd/>
                              <a:tailEnd/>
                            </a:ln>
                          </pic:spPr>
                        </pic:pic>
                      </a:graphicData>
                    </a:graphic>
                  </wp:inline>
                </w:drawing>
              </w:r>
            </w:ins>
          </w:p>
        </w:tc>
        <w:tc>
          <w:tcPr>
            <w:tcW w:w="5366" w:type="dxa"/>
            <w:vAlign w:val="center"/>
          </w:tcPr>
          <w:p w:rsidR="00750589" w:rsidRPr="00BF4CA0" w:rsidRDefault="00A36851" w:rsidP="007345F4">
            <w:pPr>
              <w:ind w:left="72"/>
              <w:jc w:val="center"/>
              <w:rPr>
                <w:color w:val="FF0000"/>
                <w:szCs w:val="20"/>
              </w:rPr>
            </w:pPr>
            <w:r w:rsidRPr="00BF4CA0">
              <w:rPr>
                <w:noProof/>
                <w:color w:val="FF0000"/>
                <w:szCs w:val="20"/>
              </w:rPr>
              <w:drawing>
                <wp:inline distT="0" distB="0" distL="0" distR="0">
                  <wp:extent cx="963930" cy="690880"/>
                  <wp:effectExtent l="19050" t="0" r="7620" b="0"/>
                  <wp:docPr id="3"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4" cstate="print"/>
                          <a:srcRect/>
                          <a:stretch>
                            <a:fillRect/>
                          </a:stretch>
                        </pic:blipFill>
                        <pic:spPr bwMode="auto">
                          <a:xfrm>
                            <a:off x="0" y="0"/>
                            <a:ext cx="963930" cy="690880"/>
                          </a:xfrm>
                          <a:prstGeom prst="rect">
                            <a:avLst/>
                          </a:prstGeom>
                          <a:noFill/>
                        </pic:spPr>
                      </pic:pic>
                    </a:graphicData>
                  </a:graphic>
                </wp:inline>
              </w:drawing>
            </w:r>
          </w:p>
        </w:tc>
      </w:tr>
      <w:tr w:rsidR="00784C8F" w:rsidRPr="00784C8F" w:rsidTr="00A36851">
        <w:tc>
          <w:tcPr>
            <w:tcW w:w="10765" w:type="dxa"/>
            <w:gridSpan w:val="2"/>
            <w:vAlign w:val="center"/>
          </w:tcPr>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5E21B2" w:rsidRPr="00784C8F" w:rsidRDefault="005E21B2" w:rsidP="00A711A3">
            <w:pPr>
              <w:ind w:left="72"/>
              <w:rPr>
                <w:i/>
                <w:sz w:val="28"/>
                <w:szCs w:val="28"/>
              </w:rPr>
            </w:pPr>
          </w:p>
          <w:p w:rsidR="005E21B2" w:rsidRPr="00784C8F" w:rsidRDefault="005E21B2" w:rsidP="00A711A3">
            <w:pPr>
              <w:ind w:left="72"/>
              <w:rPr>
                <w:i/>
                <w:sz w:val="28"/>
                <w:szCs w:val="28"/>
              </w:rPr>
            </w:pPr>
          </w:p>
          <w:p w:rsidR="005E21B2" w:rsidRPr="00784C8F" w:rsidRDefault="005E21B2" w:rsidP="00A711A3">
            <w:pPr>
              <w:ind w:left="72"/>
              <w:rPr>
                <w:i/>
                <w:sz w:val="28"/>
                <w:szCs w:val="28"/>
              </w:rPr>
            </w:pPr>
          </w:p>
          <w:p w:rsidR="00A711A3" w:rsidRPr="00784C8F" w:rsidRDefault="00A711A3" w:rsidP="00A711A3">
            <w:pPr>
              <w:ind w:left="72"/>
              <w:rPr>
                <w:i/>
                <w:sz w:val="28"/>
                <w:szCs w:val="28"/>
              </w:rPr>
            </w:pPr>
          </w:p>
          <w:p w:rsidR="005C11F8" w:rsidRPr="00784C8F" w:rsidRDefault="005C11F8" w:rsidP="00A711A3">
            <w:pPr>
              <w:ind w:left="72"/>
              <w:rPr>
                <w:i/>
                <w:sz w:val="28"/>
                <w:szCs w:val="28"/>
              </w:rPr>
            </w:pPr>
          </w:p>
          <w:p w:rsidR="00A711A3" w:rsidRPr="00784C8F" w:rsidRDefault="00A711A3" w:rsidP="00A711A3">
            <w:pPr>
              <w:ind w:left="72"/>
              <w:rPr>
                <w:i/>
                <w:sz w:val="28"/>
                <w:szCs w:val="28"/>
              </w:rPr>
            </w:pPr>
          </w:p>
          <w:p w:rsidR="00A711A3" w:rsidRPr="00784C8F" w:rsidRDefault="00A711A3" w:rsidP="00A711A3">
            <w:pPr>
              <w:ind w:left="72"/>
              <w:rPr>
                <w:i/>
                <w:sz w:val="28"/>
                <w:szCs w:val="28"/>
              </w:rPr>
            </w:pPr>
          </w:p>
          <w:p w:rsidR="0026699F" w:rsidRPr="00784C8F" w:rsidRDefault="00A36851" w:rsidP="00A711A3">
            <w:pPr>
              <w:ind w:left="72"/>
              <w:jc w:val="right"/>
              <w:rPr>
                <w:sz w:val="36"/>
                <w:szCs w:val="36"/>
              </w:rPr>
            </w:pPr>
            <w:r w:rsidRPr="00784C8F">
              <w:rPr>
                <w:sz w:val="36"/>
                <w:szCs w:val="36"/>
              </w:rPr>
              <w:t>Best Buy Canada Mobile</w:t>
            </w:r>
          </w:p>
          <w:p w:rsidR="00A711A3" w:rsidRPr="00784C8F" w:rsidRDefault="00A711A3" w:rsidP="00A711A3">
            <w:pPr>
              <w:ind w:left="72"/>
              <w:jc w:val="center"/>
              <w:rPr>
                <w:b/>
                <w:sz w:val="36"/>
                <w:szCs w:val="36"/>
              </w:rPr>
            </w:pPr>
          </w:p>
        </w:tc>
      </w:tr>
      <w:tr w:rsidR="0026699F" w:rsidRPr="00BF4CA0"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RPr="00BF4CA0" w:rsidTr="00A36851">
              <w:trPr>
                <w:trHeight w:val="720"/>
              </w:trPr>
              <w:tc>
                <w:tcPr>
                  <w:tcW w:w="10565" w:type="dxa"/>
                  <w:shd w:val="clear" w:color="auto" w:fill="004EBC"/>
                  <w:vAlign w:val="center"/>
                </w:tcPr>
                <w:p w:rsidR="005C11F8" w:rsidRPr="00BF4CA0" w:rsidRDefault="008414F3" w:rsidP="00A04E53">
                  <w:pPr>
                    <w:jc w:val="center"/>
                    <w:rPr>
                      <w:b/>
                      <w:color w:val="FFFFFF" w:themeColor="background1"/>
                      <w:sz w:val="36"/>
                      <w:szCs w:val="36"/>
                    </w:rPr>
                  </w:pPr>
                  <w:r w:rsidRPr="00BF4CA0">
                    <w:rPr>
                      <w:b/>
                      <w:color w:val="FFFFFF" w:themeColor="background1"/>
                      <w:sz w:val="36"/>
                      <w:szCs w:val="36"/>
                    </w:rPr>
                    <w:t>Serialized Item</w:t>
                  </w:r>
                  <w:r w:rsidR="005C11F8" w:rsidRPr="00BF4CA0">
                    <w:rPr>
                      <w:b/>
                      <w:color w:val="FFFFFF" w:themeColor="background1"/>
                      <w:sz w:val="36"/>
                      <w:szCs w:val="36"/>
                    </w:rPr>
                    <w:t xml:space="preserve"> </w:t>
                  </w:r>
                  <w:r w:rsidR="00A36851" w:rsidRPr="00BF4CA0">
                    <w:rPr>
                      <w:b/>
                      <w:color w:val="FFFFFF" w:themeColor="background1"/>
                      <w:sz w:val="36"/>
                      <w:szCs w:val="36"/>
                    </w:rPr>
                    <w:t xml:space="preserve">Feature </w:t>
                  </w:r>
                  <w:r w:rsidR="005C11F8" w:rsidRPr="00BF4CA0">
                    <w:rPr>
                      <w:b/>
                      <w:color w:val="FFFFFF" w:themeColor="background1"/>
                      <w:sz w:val="36"/>
                      <w:szCs w:val="36"/>
                    </w:rPr>
                    <w:t>Document</w:t>
                  </w:r>
                </w:p>
              </w:tc>
            </w:tr>
          </w:tbl>
          <w:p w:rsidR="00A711A3" w:rsidRPr="00784C8F" w:rsidRDefault="00A711A3" w:rsidP="00A711A3">
            <w:pPr>
              <w:ind w:left="72"/>
              <w:jc w:val="right"/>
              <w:rPr>
                <w:sz w:val="36"/>
                <w:szCs w:val="36"/>
              </w:rPr>
            </w:pPr>
          </w:p>
          <w:p w:rsidR="00A711A3" w:rsidRPr="00784C8F" w:rsidRDefault="00763E93" w:rsidP="00A711A3">
            <w:pPr>
              <w:ind w:left="72"/>
              <w:jc w:val="right"/>
              <w:rPr>
                <w:b/>
                <w:sz w:val="24"/>
              </w:rPr>
            </w:pPr>
            <w:r w:rsidRPr="00784C8F">
              <w:rPr>
                <w:b/>
                <w:sz w:val="24"/>
              </w:rPr>
              <w:t>Document Version</w:t>
            </w:r>
            <w:r w:rsidR="00A04E53" w:rsidRPr="00784C8F">
              <w:rPr>
                <w:b/>
                <w:sz w:val="24"/>
              </w:rPr>
              <w:t xml:space="preserve">: </w:t>
            </w:r>
            <w:r w:rsidR="000269B2" w:rsidRPr="00784C8F">
              <w:rPr>
                <w:b/>
                <w:sz w:val="24"/>
              </w:rPr>
              <w:t>1.</w:t>
            </w:r>
            <w:del w:id="2" w:author="Amy Byers" w:date="2015-04-01T13:03:00Z">
              <w:r w:rsidR="00447795" w:rsidRPr="00784C8F" w:rsidDel="00784C8F">
                <w:rPr>
                  <w:b/>
                  <w:sz w:val="24"/>
                </w:rPr>
                <w:delText>1</w:delText>
              </w:r>
            </w:del>
            <w:ins w:id="3" w:author="Amy Byers" w:date="2015-04-01T13:03:00Z">
              <w:r w:rsidR="004D04BF">
                <w:rPr>
                  <w:b/>
                  <w:sz w:val="24"/>
                </w:rPr>
                <w:t>3</w:t>
              </w:r>
            </w:ins>
          </w:p>
          <w:p w:rsidR="003C0044" w:rsidRPr="00784C8F" w:rsidRDefault="00D45598" w:rsidP="003C0044">
            <w:pPr>
              <w:spacing w:before="120" w:after="120"/>
              <w:ind w:left="72"/>
              <w:jc w:val="right"/>
              <w:rPr>
                <w:b/>
                <w:iCs/>
                <w:sz w:val="24"/>
              </w:rPr>
            </w:pPr>
            <w:r w:rsidRPr="00784C8F">
              <w:rPr>
                <w:b/>
                <w:iCs/>
                <w:sz w:val="24"/>
              </w:rPr>
              <w:t>Revision</w:t>
            </w:r>
            <w:r w:rsidR="003C0044" w:rsidRPr="00784C8F">
              <w:rPr>
                <w:b/>
                <w:iCs/>
                <w:sz w:val="24"/>
              </w:rPr>
              <w:t xml:space="preserve"> Date: </w:t>
            </w:r>
            <w:del w:id="4" w:author="Amy Byers" w:date="2015-03-20T09:44:00Z">
              <w:r w:rsidR="003534B0" w:rsidRPr="00784C8F" w:rsidDel="00D45598">
                <w:rPr>
                  <w:b/>
                  <w:iCs/>
                  <w:sz w:val="24"/>
                </w:rPr>
                <w:delText>January 11, 2013</w:delText>
              </w:r>
            </w:del>
            <w:ins w:id="5" w:author="Amy Byers" w:date="2015-04-01T13:03:00Z">
              <w:r w:rsidR="00784C8F" w:rsidRPr="00784C8F">
                <w:rPr>
                  <w:b/>
                  <w:iCs/>
                  <w:sz w:val="24"/>
                </w:rPr>
                <w:t>April 1</w:t>
              </w:r>
            </w:ins>
            <w:ins w:id="6" w:author="Amy Byers" w:date="2015-03-20T09:44:00Z">
              <w:r w:rsidRPr="00784C8F">
                <w:rPr>
                  <w:b/>
                  <w:iCs/>
                  <w:sz w:val="24"/>
                </w:rPr>
                <w:t>, 2015</w:t>
              </w:r>
            </w:ins>
          </w:p>
          <w:p w:rsidR="003C0044" w:rsidRPr="00784C8F" w:rsidRDefault="003C0044" w:rsidP="00A711A3">
            <w:pPr>
              <w:ind w:left="72"/>
              <w:jc w:val="right"/>
              <w:rPr>
                <w:b/>
                <w:sz w:val="24"/>
              </w:rPr>
            </w:pPr>
          </w:p>
          <w:p w:rsidR="00A711A3" w:rsidRPr="00784C8F" w:rsidRDefault="00A711A3" w:rsidP="00A711A3">
            <w:pPr>
              <w:ind w:left="72"/>
              <w:jc w:val="right"/>
              <w:rPr>
                <w:sz w:val="36"/>
                <w:szCs w:val="36"/>
              </w:rPr>
            </w:pPr>
          </w:p>
          <w:p w:rsidR="0026699F" w:rsidRPr="00BF4CA0" w:rsidRDefault="0026699F" w:rsidP="00A711A3">
            <w:pPr>
              <w:ind w:left="72"/>
              <w:jc w:val="right"/>
              <w:rPr>
                <w:sz w:val="36"/>
                <w:szCs w:val="36"/>
              </w:rPr>
            </w:pPr>
          </w:p>
        </w:tc>
      </w:tr>
      <w:tr w:rsidR="0026699F" w:rsidRPr="00BF4CA0" w:rsidTr="00A36851">
        <w:tc>
          <w:tcPr>
            <w:tcW w:w="10765" w:type="dxa"/>
            <w:gridSpan w:val="2"/>
            <w:vAlign w:val="center"/>
          </w:tcPr>
          <w:p w:rsidR="00A711A3" w:rsidRPr="00784C8F" w:rsidRDefault="00A711A3" w:rsidP="00A711A3">
            <w:pPr>
              <w:ind w:left="72"/>
              <w:rPr>
                <w:i/>
                <w:sz w:val="24"/>
              </w:rPr>
            </w:pPr>
          </w:p>
          <w:p w:rsidR="00A711A3" w:rsidRPr="00784C8F" w:rsidRDefault="00A711A3" w:rsidP="00A711A3">
            <w:pPr>
              <w:ind w:left="72"/>
              <w:rPr>
                <w:i/>
                <w:sz w:val="24"/>
              </w:rPr>
            </w:pPr>
          </w:p>
          <w:p w:rsidR="00A711A3" w:rsidRPr="00784C8F" w:rsidRDefault="00A711A3" w:rsidP="00A711A3">
            <w:pPr>
              <w:ind w:left="72"/>
              <w:rPr>
                <w:i/>
                <w:sz w:val="24"/>
              </w:rPr>
            </w:pPr>
          </w:p>
          <w:p w:rsidR="00A711A3" w:rsidRPr="00784C8F" w:rsidRDefault="00A711A3" w:rsidP="00A711A3">
            <w:pPr>
              <w:ind w:left="72"/>
              <w:rPr>
                <w:i/>
                <w:sz w:val="24"/>
              </w:rPr>
            </w:pPr>
          </w:p>
          <w:p w:rsidR="00A711A3" w:rsidRPr="00784C8F" w:rsidRDefault="00A711A3" w:rsidP="00A711A3">
            <w:pPr>
              <w:ind w:left="72"/>
              <w:rPr>
                <w:i/>
                <w:sz w:val="24"/>
              </w:rPr>
            </w:pPr>
          </w:p>
          <w:p w:rsidR="00A711A3" w:rsidRPr="00784C8F" w:rsidRDefault="00A711A3" w:rsidP="00A711A3">
            <w:pPr>
              <w:ind w:left="72"/>
              <w:rPr>
                <w:i/>
                <w:sz w:val="24"/>
              </w:rPr>
            </w:pPr>
          </w:p>
          <w:p w:rsidR="00A711A3" w:rsidRPr="00784C8F" w:rsidRDefault="0026699F" w:rsidP="00763E93">
            <w:pPr>
              <w:ind w:left="72"/>
              <w:jc w:val="right"/>
              <w:rPr>
                <w:b/>
                <w:sz w:val="24"/>
              </w:rPr>
            </w:pPr>
            <w:r w:rsidRPr="00784C8F">
              <w:rPr>
                <w:b/>
                <w:sz w:val="24"/>
              </w:rPr>
              <w:t xml:space="preserve">Prepared By: </w:t>
            </w:r>
            <w:r w:rsidR="00A04E53" w:rsidRPr="00784C8F">
              <w:rPr>
                <w:b/>
                <w:sz w:val="24"/>
              </w:rPr>
              <w:t xml:space="preserve">Amy </w:t>
            </w:r>
            <w:del w:id="7" w:author="Amy Byers" w:date="2015-03-20T09:44:00Z">
              <w:r w:rsidR="00A04E53" w:rsidRPr="00784C8F" w:rsidDel="00D45598">
                <w:rPr>
                  <w:b/>
                  <w:sz w:val="24"/>
                </w:rPr>
                <w:delText>Lackas</w:delText>
              </w:r>
            </w:del>
            <w:ins w:id="8" w:author="Amy Byers" w:date="2015-03-20T09:44:00Z">
              <w:r w:rsidR="00D45598" w:rsidRPr="00784C8F">
                <w:rPr>
                  <w:b/>
                  <w:sz w:val="24"/>
                </w:rPr>
                <w:t>Byers</w:t>
              </w:r>
            </w:ins>
          </w:p>
          <w:p w:rsidR="00763E93" w:rsidRPr="00784C8F" w:rsidRDefault="00763E93" w:rsidP="00763E93">
            <w:pPr>
              <w:ind w:left="72"/>
              <w:jc w:val="right"/>
              <w:rPr>
                <w:b/>
                <w:sz w:val="24"/>
              </w:rPr>
            </w:pPr>
          </w:p>
          <w:p w:rsidR="00763E93" w:rsidRPr="00784C8F" w:rsidRDefault="00763E93" w:rsidP="00763E93">
            <w:pPr>
              <w:ind w:left="72"/>
              <w:jc w:val="right"/>
              <w:rPr>
                <w:b/>
                <w:sz w:val="24"/>
              </w:rPr>
            </w:pPr>
          </w:p>
          <w:p w:rsidR="00763E93" w:rsidRPr="00784C8F" w:rsidRDefault="00763E93" w:rsidP="00763E93">
            <w:pPr>
              <w:ind w:left="72"/>
              <w:jc w:val="right"/>
              <w:rPr>
                <w:b/>
                <w:sz w:val="24"/>
              </w:rPr>
            </w:pPr>
          </w:p>
          <w:p w:rsidR="00AA76BC" w:rsidRPr="00784C8F" w:rsidRDefault="00AA76BC" w:rsidP="00763E93">
            <w:pPr>
              <w:ind w:left="72"/>
              <w:jc w:val="right"/>
              <w:rPr>
                <w:b/>
                <w:sz w:val="24"/>
              </w:rPr>
            </w:pPr>
          </w:p>
          <w:p w:rsidR="00763E93" w:rsidRPr="00784C8F" w:rsidRDefault="00763E93" w:rsidP="00763E93">
            <w:pPr>
              <w:ind w:left="72"/>
              <w:jc w:val="right"/>
              <w:rPr>
                <w:b/>
                <w:sz w:val="24"/>
              </w:rPr>
            </w:pPr>
          </w:p>
        </w:tc>
      </w:tr>
      <w:tr w:rsidR="0026699F" w:rsidRPr="00BF4CA0" w:rsidTr="00A36851">
        <w:tc>
          <w:tcPr>
            <w:tcW w:w="10765" w:type="dxa"/>
            <w:gridSpan w:val="2"/>
            <w:vAlign w:val="center"/>
          </w:tcPr>
          <w:p w:rsidR="00A711A3" w:rsidRPr="00BF4CA0" w:rsidRDefault="00A711A3" w:rsidP="00AA76BC">
            <w:pPr>
              <w:ind w:left="72"/>
              <w:jc w:val="right"/>
              <w:rPr>
                <w:b/>
                <w:iCs/>
                <w:sz w:val="24"/>
              </w:rPr>
            </w:pPr>
          </w:p>
        </w:tc>
      </w:tr>
    </w:tbl>
    <w:p w:rsidR="008E55BA" w:rsidRPr="00BF4CA0" w:rsidRDefault="008E55BA" w:rsidP="009942AA">
      <w:pPr>
        <w:pStyle w:val="StyleHeaderItalic"/>
        <w:pBdr>
          <w:bottom w:val="single" w:sz="4" w:space="0" w:color="auto"/>
        </w:pBdr>
        <w:rPr>
          <w:b/>
        </w:rPr>
      </w:pPr>
      <w:r w:rsidRPr="00BF4CA0">
        <w:rPr>
          <w:b/>
        </w:rPr>
        <w:lastRenderedPageBreak/>
        <w:t>Table of Contents</w:t>
      </w:r>
    </w:p>
    <w:p w:rsidR="004D04BF" w:rsidRDefault="007B5065">
      <w:pPr>
        <w:pStyle w:val="TOC1"/>
        <w:rPr>
          <w:ins w:id="9" w:author="Amy Byers" w:date="2015-04-01T13:08:00Z"/>
          <w:rFonts w:asciiTheme="minorHAnsi" w:eastAsiaTheme="minorEastAsia" w:hAnsiTheme="minorHAnsi" w:cstheme="minorBidi"/>
          <w:noProof/>
          <w:sz w:val="22"/>
          <w:szCs w:val="22"/>
        </w:rPr>
      </w:pPr>
      <w:r w:rsidRPr="00BF4CA0">
        <w:rPr>
          <w:b/>
          <w:sz w:val="24"/>
        </w:rPr>
        <w:fldChar w:fldCharType="begin"/>
      </w:r>
      <w:r w:rsidR="00D01C88" w:rsidRPr="00BF4CA0">
        <w:rPr>
          <w:b/>
          <w:sz w:val="24"/>
        </w:rPr>
        <w:instrText xml:space="preserve"> TOC \o "1-2" \h \z \u </w:instrText>
      </w:r>
      <w:r w:rsidRPr="00BF4CA0">
        <w:rPr>
          <w:b/>
          <w:sz w:val="24"/>
        </w:rPr>
        <w:fldChar w:fldCharType="separate"/>
      </w:r>
      <w:ins w:id="10" w:author="Amy Byers" w:date="2015-04-01T13:08:00Z">
        <w:r w:rsidR="004D04BF" w:rsidRPr="007774EF">
          <w:rPr>
            <w:rStyle w:val="Hyperlink"/>
            <w:noProof/>
          </w:rPr>
          <w:fldChar w:fldCharType="begin"/>
        </w:r>
        <w:r w:rsidR="004D04BF" w:rsidRPr="007774EF">
          <w:rPr>
            <w:rStyle w:val="Hyperlink"/>
            <w:noProof/>
          </w:rPr>
          <w:instrText xml:space="preserve"> </w:instrText>
        </w:r>
        <w:r w:rsidR="004D04BF">
          <w:rPr>
            <w:noProof/>
          </w:rPr>
          <w:instrText>HYPERLINK \l "_Toc415657008"</w:instrText>
        </w:r>
        <w:r w:rsidR="004D04BF" w:rsidRPr="007774EF">
          <w:rPr>
            <w:rStyle w:val="Hyperlink"/>
            <w:noProof/>
          </w:rPr>
          <w:instrText xml:space="preserve"> </w:instrText>
        </w:r>
        <w:r w:rsidR="004D04BF" w:rsidRPr="007774EF">
          <w:rPr>
            <w:rStyle w:val="Hyperlink"/>
            <w:noProof/>
          </w:rPr>
        </w:r>
        <w:r w:rsidR="004D04BF" w:rsidRPr="007774EF">
          <w:rPr>
            <w:rStyle w:val="Hyperlink"/>
            <w:noProof/>
          </w:rPr>
          <w:fldChar w:fldCharType="separate"/>
        </w:r>
        <w:r w:rsidR="004D04BF" w:rsidRPr="007774EF">
          <w:rPr>
            <w:rStyle w:val="Hyperlink"/>
            <w:i/>
            <w:noProof/>
          </w:rPr>
          <w:t>1.</w:t>
        </w:r>
        <w:r w:rsidR="004D04BF">
          <w:rPr>
            <w:rFonts w:asciiTheme="minorHAnsi" w:eastAsiaTheme="minorEastAsia" w:hAnsiTheme="minorHAnsi" w:cstheme="minorBidi"/>
            <w:noProof/>
            <w:sz w:val="22"/>
            <w:szCs w:val="22"/>
          </w:rPr>
          <w:tab/>
        </w:r>
        <w:r w:rsidR="004D04BF" w:rsidRPr="007774EF">
          <w:rPr>
            <w:rStyle w:val="Hyperlink"/>
            <w:i/>
            <w:noProof/>
          </w:rPr>
          <w:t>Feature Overview</w:t>
        </w:r>
        <w:r w:rsidR="004D04BF">
          <w:rPr>
            <w:noProof/>
            <w:webHidden/>
          </w:rPr>
          <w:tab/>
        </w:r>
        <w:r w:rsidR="004D04BF">
          <w:rPr>
            <w:noProof/>
            <w:webHidden/>
          </w:rPr>
          <w:fldChar w:fldCharType="begin"/>
        </w:r>
        <w:r w:rsidR="004D04BF">
          <w:rPr>
            <w:noProof/>
            <w:webHidden/>
          </w:rPr>
          <w:instrText xml:space="preserve"> PAGEREF _Toc415657008 \h </w:instrText>
        </w:r>
        <w:r w:rsidR="004D04BF">
          <w:rPr>
            <w:noProof/>
            <w:webHidden/>
          </w:rPr>
        </w:r>
      </w:ins>
      <w:r w:rsidR="004D04BF">
        <w:rPr>
          <w:noProof/>
          <w:webHidden/>
        </w:rPr>
        <w:fldChar w:fldCharType="separate"/>
      </w:r>
      <w:ins w:id="11" w:author="Amy Byers" w:date="2015-04-01T13:08:00Z">
        <w:r w:rsidR="004D04BF">
          <w:rPr>
            <w:noProof/>
            <w:webHidden/>
          </w:rPr>
          <w:t>3</w:t>
        </w:r>
        <w:r w:rsidR="004D04BF">
          <w:rPr>
            <w:noProof/>
            <w:webHidden/>
          </w:rPr>
          <w:fldChar w:fldCharType="end"/>
        </w:r>
        <w:r w:rsidR="004D04BF" w:rsidRPr="007774EF">
          <w:rPr>
            <w:rStyle w:val="Hyperlink"/>
            <w:noProof/>
          </w:rPr>
          <w:fldChar w:fldCharType="end"/>
        </w:r>
      </w:ins>
    </w:p>
    <w:p w:rsidR="004D04BF" w:rsidRDefault="004D04BF">
      <w:pPr>
        <w:pStyle w:val="TOC2"/>
        <w:rPr>
          <w:ins w:id="12" w:author="Amy Byers" w:date="2015-04-01T13:08:00Z"/>
          <w:rFonts w:asciiTheme="minorHAnsi" w:eastAsiaTheme="minorEastAsia" w:hAnsiTheme="minorHAnsi" w:cstheme="minorBidi"/>
          <w:noProof/>
          <w:sz w:val="22"/>
          <w:szCs w:val="22"/>
        </w:rPr>
      </w:pPr>
      <w:ins w:id="13"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"_Toc415657009"</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1.1</w:t>
        </w:r>
        <w:r>
          <w:rPr>
            <w:rFonts w:asciiTheme="minorHAnsi" w:eastAsiaTheme="minorEastAsia" w:hAnsiTheme="minorHAnsi" w:cstheme="minorBidi"/>
            <w:noProof/>
            <w:sz w:val="22"/>
            <w:szCs w:val="22"/>
          </w:rPr>
          <w:tab/>
        </w:r>
        <w:r w:rsidRPr="007774EF">
          <w:rPr>
            <w:rStyle w:val="Hyperlink"/>
            <w:noProof/>
          </w:rPr>
          <w:t>Feature Description</w:t>
        </w:r>
        <w:r>
          <w:rPr>
            <w:noProof/>
            <w:webHidden/>
          </w:rPr>
          <w:tab/>
        </w:r>
        <w:r>
          <w:rPr>
            <w:noProof/>
            <w:webHidden/>
          </w:rPr>
          <w:fldChar w:fldCharType="begin"/>
        </w:r>
        <w:r>
          <w:rPr>
            <w:noProof/>
            <w:webHidden/>
          </w:rPr>
          <w:instrText xml:space="preserve"> PAGEREF _Toc415657009 \h </w:instrText>
        </w:r>
        <w:r>
          <w:rPr>
            <w:noProof/>
            <w:webHidden/>
          </w:rPr>
        </w:r>
      </w:ins>
      <w:r>
        <w:rPr>
          <w:noProof/>
          <w:webHidden/>
        </w:rPr>
        <w:fldChar w:fldCharType="separate"/>
      </w:r>
      <w:ins w:id="14" w:author="Amy Byers" w:date="2015-04-01T13:08:00Z">
        <w:r>
          <w:rPr>
            <w:noProof/>
            <w:webHidden/>
          </w:rPr>
          <w:t>3</w:t>
        </w:r>
        <w:r>
          <w:rPr>
            <w:noProof/>
            <w:webHidden/>
          </w:rPr>
          <w:fldChar w:fldCharType="end"/>
        </w:r>
        <w:r w:rsidRPr="007774EF">
          <w:rPr>
            <w:rStyle w:val="Hyperlink"/>
            <w:noProof/>
          </w:rPr>
          <w:fldChar w:fldCharType="end"/>
        </w:r>
      </w:ins>
    </w:p>
    <w:p w:rsidR="004D04BF" w:rsidRDefault="004D04BF">
      <w:pPr>
        <w:pStyle w:val="TOC2"/>
        <w:rPr>
          <w:ins w:id="15" w:author="Amy Byers" w:date="2015-04-01T13:08:00Z"/>
          <w:rFonts w:asciiTheme="minorHAnsi" w:eastAsiaTheme="minorEastAsia" w:hAnsiTheme="minorHAnsi" w:cstheme="minorBidi"/>
          <w:noProof/>
          <w:sz w:val="22"/>
          <w:szCs w:val="22"/>
        </w:rPr>
      </w:pPr>
      <w:ins w:id="16"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"_Toc415657010"</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1.2</w:t>
        </w:r>
        <w:r>
          <w:rPr>
            <w:rFonts w:asciiTheme="minorHAnsi" w:eastAsiaTheme="minorEastAsia" w:hAnsiTheme="minorHAnsi" w:cstheme="minorBidi"/>
            <w:noProof/>
            <w:sz w:val="22"/>
            <w:szCs w:val="22"/>
          </w:rPr>
          <w:tab/>
        </w:r>
        <w:r w:rsidRPr="007774EF">
          <w:rPr>
            <w:rStyle w:val="Hyperlink"/>
            <w:noProof/>
          </w:rPr>
          <w:t>Assumptions</w:t>
        </w:r>
        <w:r>
          <w:rPr>
            <w:noProof/>
            <w:webHidden/>
          </w:rPr>
          <w:tab/>
        </w:r>
        <w:r>
          <w:rPr>
            <w:noProof/>
            <w:webHidden/>
          </w:rPr>
          <w:fldChar w:fldCharType="begin"/>
        </w:r>
        <w:r>
          <w:rPr>
            <w:noProof/>
            <w:webHidden/>
          </w:rPr>
          <w:instrText xml:space="preserve"> PAGEREF _Toc415657010 \h </w:instrText>
        </w:r>
        <w:r>
          <w:rPr>
            <w:noProof/>
            <w:webHidden/>
          </w:rPr>
        </w:r>
      </w:ins>
      <w:r>
        <w:rPr>
          <w:noProof/>
          <w:webHidden/>
        </w:rPr>
        <w:fldChar w:fldCharType="separate"/>
      </w:r>
      <w:ins w:id="17" w:author="Amy Byers" w:date="2015-04-01T13:08:00Z">
        <w:r>
          <w:rPr>
            <w:noProof/>
            <w:webHidden/>
          </w:rPr>
          <w:t>3</w:t>
        </w:r>
        <w:r>
          <w:rPr>
            <w:noProof/>
            <w:webHidden/>
          </w:rPr>
          <w:fldChar w:fldCharType="end"/>
        </w:r>
        <w:r w:rsidRPr="007774EF">
          <w:rPr>
            <w:rStyle w:val="Hyperlink"/>
            <w:noProof/>
          </w:rPr>
          <w:fldChar w:fldCharType="end"/>
        </w:r>
      </w:ins>
    </w:p>
    <w:p w:rsidR="004D04BF" w:rsidRDefault="004D04BF">
      <w:pPr>
        <w:pStyle w:val="TOC2"/>
        <w:rPr>
          <w:ins w:id="18" w:author="Amy Byers" w:date="2015-04-01T13:08:00Z"/>
          <w:rFonts w:asciiTheme="minorHAnsi" w:eastAsiaTheme="minorEastAsia" w:hAnsiTheme="minorHAnsi" w:cstheme="minorBidi"/>
          <w:noProof/>
          <w:sz w:val="22"/>
          <w:szCs w:val="22"/>
        </w:rPr>
      </w:pPr>
      <w:ins w:id="19"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"_Toc415657011"</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1.3</w:t>
        </w:r>
        <w:r>
          <w:rPr>
            <w:rFonts w:asciiTheme="minorHAnsi" w:eastAsiaTheme="minorEastAsia" w:hAnsiTheme="minorHAnsi" w:cstheme="minorBidi"/>
            <w:noProof/>
            <w:sz w:val="22"/>
            <w:szCs w:val="22"/>
          </w:rPr>
          <w:tab/>
        </w:r>
        <w:r w:rsidRPr="007774EF">
          <w:rPr>
            <w:rStyle w:val="Hyperlink"/>
            <w:noProof/>
          </w:rPr>
          <w:t>Parameters and System Settings</w:t>
        </w:r>
        <w:r>
          <w:rPr>
            <w:noProof/>
            <w:webHidden/>
          </w:rPr>
          <w:tab/>
        </w:r>
        <w:r>
          <w:rPr>
            <w:noProof/>
            <w:webHidden/>
          </w:rPr>
          <w:fldChar w:fldCharType="begin"/>
        </w:r>
        <w:r>
          <w:rPr>
            <w:noProof/>
            <w:webHidden/>
          </w:rPr>
          <w:instrText xml:space="preserve"> PAGEREF _Toc415657011 \h </w:instrText>
        </w:r>
        <w:r>
          <w:rPr>
            <w:noProof/>
            <w:webHidden/>
          </w:rPr>
        </w:r>
      </w:ins>
      <w:r>
        <w:rPr>
          <w:noProof/>
          <w:webHidden/>
        </w:rPr>
        <w:fldChar w:fldCharType="separate"/>
      </w:r>
      <w:ins w:id="20" w:author="Amy Byers" w:date="2015-04-01T13:08:00Z">
        <w:r>
          <w:rPr>
            <w:noProof/>
            <w:webHidden/>
          </w:rPr>
          <w:t>3</w:t>
        </w:r>
        <w:r>
          <w:rPr>
            <w:noProof/>
            <w:webHidden/>
          </w:rPr>
          <w:fldChar w:fldCharType="end"/>
        </w:r>
        <w:r w:rsidRPr="007774EF">
          <w:rPr>
            <w:rStyle w:val="Hyperlink"/>
            <w:noProof/>
          </w:rPr>
          <w:fldChar w:fldCharType="end"/>
        </w:r>
      </w:ins>
    </w:p>
    <w:p w:rsidR="004D04BF" w:rsidRDefault="004D04BF">
      <w:pPr>
        <w:pStyle w:val="TOC2"/>
        <w:rPr>
          <w:ins w:id="21" w:author="Amy Byers" w:date="2015-04-01T13:08:00Z"/>
          <w:rFonts w:asciiTheme="minorHAnsi" w:eastAsiaTheme="minorEastAsia" w:hAnsiTheme="minorHAnsi" w:cstheme="minorBidi"/>
          <w:noProof/>
          <w:sz w:val="22"/>
          <w:szCs w:val="22"/>
        </w:rPr>
      </w:pPr>
      <w:ins w:id="22"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"_Toc415657012"</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1.4</w:t>
        </w:r>
        <w:r>
          <w:rPr>
            <w:rFonts w:asciiTheme="minorHAnsi" w:eastAsiaTheme="minorEastAsia" w:hAnsiTheme="minorHAnsi" w:cstheme="minorBidi"/>
            <w:noProof/>
            <w:sz w:val="22"/>
            <w:szCs w:val="22"/>
          </w:rPr>
          <w:tab/>
        </w:r>
        <w:r w:rsidRPr="007774EF">
          <w:rPr>
            <w:rStyle w:val="Hyperlink"/>
            <w:noProof/>
          </w:rPr>
          <w:t>Interfaces</w:t>
        </w:r>
        <w:r>
          <w:rPr>
            <w:noProof/>
            <w:webHidden/>
          </w:rPr>
          <w:tab/>
        </w:r>
        <w:r>
          <w:rPr>
            <w:noProof/>
            <w:webHidden/>
          </w:rPr>
          <w:fldChar w:fldCharType="begin"/>
        </w:r>
        <w:r>
          <w:rPr>
            <w:noProof/>
            <w:webHidden/>
          </w:rPr>
          <w:instrText xml:space="preserve"> PAGEREF _Toc415657012 \h </w:instrText>
        </w:r>
        <w:r>
          <w:rPr>
            <w:noProof/>
            <w:webHidden/>
          </w:rPr>
        </w:r>
      </w:ins>
      <w:r>
        <w:rPr>
          <w:noProof/>
          <w:webHidden/>
        </w:rPr>
        <w:fldChar w:fldCharType="separate"/>
      </w:r>
      <w:ins w:id="23" w:author="Amy Byers" w:date="2015-04-01T13:08:00Z">
        <w:r>
          <w:rPr>
            <w:noProof/>
            <w:webHidden/>
          </w:rPr>
          <w:t>3</w:t>
        </w:r>
        <w:r>
          <w:rPr>
            <w:noProof/>
            <w:webHidden/>
          </w:rPr>
          <w:fldChar w:fldCharType="end"/>
        </w:r>
        <w:r w:rsidRPr="007774EF">
          <w:rPr>
            <w:rStyle w:val="Hyperlink"/>
            <w:noProof/>
          </w:rPr>
          <w:fldChar w:fldCharType="end"/>
        </w:r>
      </w:ins>
    </w:p>
    <w:p w:rsidR="004D04BF" w:rsidRDefault="004D04BF">
      <w:pPr>
        <w:pStyle w:val="TOC1"/>
        <w:rPr>
          <w:ins w:id="24" w:author="Amy Byers" w:date="2015-04-01T13:08:00Z"/>
          <w:rFonts w:asciiTheme="minorHAnsi" w:eastAsiaTheme="minorEastAsia" w:hAnsiTheme="minorHAnsi" w:cstheme="minorBidi"/>
          <w:noProof/>
          <w:sz w:val="22"/>
          <w:szCs w:val="22"/>
        </w:rPr>
      </w:pPr>
      <w:ins w:id="25"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"_Toc415657013"</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2.</w:t>
        </w:r>
        <w:r>
          <w:rPr>
            <w:rFonts w:asciiTheme="minorHAnsi" w:eastAsiaTheme="minorEastAsia" w:hAnsiTheme="minorHAnsi" w:cstheme="minorBidi"/>
            <w:noProof/>
            <w:sz w:val="22"/>
            <w:szCs w:val="22"/>
          </w:rPr>
          <w:tab/>
        </w:r>
        <w:r w:rsidRPr="007774EF">
          <w:rPr>
            <w:rStyle w:val="Hyperlink"/>
            <w:i/>
            <w:noProof/>
          </w:rPr>
          <w:t>USE CASE: Serialized Item</w:t>
        </w:r>
        <w:r>
          <w:rPr>
            <w:noProof/>
            <w:webHidden/>
          </w:rPr>
          <w:tab/>
        </w:r>
        <w:r>
          <w:rPr>
            <w:noProof/>
            <w:webHidden/>
          </w:rPr>
          <w:fldChar w:fldCharType="begin"/>
        </w:r>
        <w:r>
          <w:rPr>
            <w:noProof/>
            <w:webHidden/>
          </w:rPr>
          <w:instrText xml:space="preserve"> PAGEREF _Toc415657013 \h </w:instrText>
        </w:r>
        <w:r>
          <w:rPr>
            <w:noProof/>
            <w:webHidden/>
          </w:rPr>
        </w:r>
      </w:ins>
      <w:r>
        <w:rPr>
          <w:noProof/>
          <w:webHidden/>
        </w:rPr>
        <w:fldChar w:fldCharType="separate"/>
      </w:r>
      <w:ins w:id="26" w:author="Amy Byers" w:date="2015-04-01T13:08:00Z">
        <w:r>
          <w:rPr>
            <w:noProof/>
            <w:webHidden/>
          </w:rPr>
          <w:t>4</w:t>
        </w:r>
        <w:r>
          <w:rPr>
            <w:noProof/>
            <w:webHidden/>
          </w:rPr>
          <w:fldChar w:fldCharType="end"/>
        </w:r>
        <w:r w:rsidRPr="007774EF">
          <w:rPr>
            <w:rStyle w:val="Hyperlink"/>
            <w:noProof/>
          </w:rPr>
          <w:fldChar w:fldCharType="end"/>
        </w:r>
      </w:ins>
    </w:p>
    <w:p w:rsidR="004D04BF" w:rsidRDefault="004D04BF">
      <w:pPr>
        <w:pStyle w:val="TOC2"/>
        <w:rPr>
          <w:ins w:id="27" w:author="Amy Byers" w:date="2015-04-01T13:08:00Z"/>
          <w:rFonts w:asciiTheme="minorHAnsi" w:eastAsiaTheme="minorEastAsia" w:hAnsiTheme="minorHAnsi" w:cstheme="minorBidi"/>
          <w:noProof/>
          <w:sz w:val="22"/>
          <w:szCs w:val="22"/>
        </w:rPr>
      </w:pPr>
      <w:ins w:id="28"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"_Toc415657014"</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2.1</w:t>
        </w:r>
        <w:r>
          <w:rPr>
            <w:rFonts w:asciiTheme="minorHAnsi" w:eastAsiaTheme="minorEastAsia" w:hAnsiTheme="minorHAnsi" w:cstheme="minorBidi"/>
            <w:noProof/>
            <w:sz w:val="22"/>
            <w:szCs w:val="22"/>
          </w:rPr>
          <w:tab/>
        </w:r>
        <w:r w:rsidRPr="007774EF">
          <w:rPr>
            <w:rStyle w:val="Hyperlink"/>
            <w:noProof/>
          </w:rPr>
          <w:t>Feature Flow</w:t>
        </w:r>
        <w:r>
          <w:rPr>
            <w:noProof/>
            <w:webHidden/>
          </w:rPr>
          <w:tab/>
        </w:r>
        <w:r>
          <w:rPr>
            <w:noProof/>
            <w:webHidden/>
          </w:rPr>
          <w:fldChar w:fldCharType="begin"/>
        </w:r>
        <w:r>
          <w:rPr>
            <w:noProof/>
            <w:webHidden/>
          </w:rPr>
          <w:instrText xml:space="preserve"> PAGEREF _Toc415657014 \h </w:instrText>
        </w:r>
        <w:r>
          <w:rPr>
            <w:noProof/>
            <w:webHidden/>
          </w:rPr>
        </w:r>
      </w:ins>
      <w:r>
        <w:rPr>
          <w:noProof/>
          <w:webHidden/>
        </w:rPr>
        <w:fldChar w:fldCharType="separate"/>
      </w:r>
      <w:ins w:id="29" w:author="Amy Byers" w:date="2015-04-01T13:08:00Z">
        <w:r>
          <w:rPr>
            <w:noProof/>
            <w:webHidden/>
          </w:rPr>
          <w:t>4</w:t>
        </w:r>
        <w:r>
          <w:rPr>
            <w:noProof/>
            <w:webHidden/>
          </w:rPr>
          <w:fldChar w:fldCharType="end"/>
        </w:r>
        <w:r w:rsidRPr="007774EF">
          <w:rPr>
            <w:rStyle w:val="Hyperlink"/>
            <w:noProof/>
          </w:rPr>
          <w:fldChar w:fldCharType="end"/>
        </w:r>
      </w:ins>
    </w:p>
    <w:p w:rsidR="004D04BF" w:rsidRDefault="004D04BF">
      <w:pPr>
        <w:pStyle w:val="TOC2"/>
        <w:rPr>
          <w:ins w:id="30" w:author="Amy Byers" w:date="2015-04-01T13:08:00Z"/>
          <w:rFonts w:asciiTheme="minorHAnsi" w:eastAsiaTheme="minorEastAsia" w:hAnsiTheme="minorHAnsi" w:cstheme="minorBidi"/>
          <w:noProof/>
          <w:sz w:val="22"/>
          <w:szCs w:val="22"/>
        </w:rPr>
      </w:pPr>
      <w:ins w:id="31"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"_Toc415657015"</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2.2</w:t>
        </w:r>
        <w:r>
          <w:rPr>
            <w:rFonts w:asciiTheme="minorHAnsi" w:eastAsiaTheme="minorEastAsia" w:hAnsiTheme="minorHAnsi" w:cstheme="minorBidi"/>
            <w:noProof/>
            <w:sz w:val="22"/>
            <w:szCs w:val="22"/>
          </w:rPr>
          <w:tab/>
        </w:r>
        <w:r w:rsidRPr="007774EF">
          <w:rPr>
            <w:rStyle w:val="Hyperlink"/>
            <w:noProof/>
          </w:rPr>
          <w:t>Precondition</w:t>
        </w:r>
        <w:r>
          <w:rPr>
            <w:noProof/>
            <w:webHidden/>
          </w:rPr>
          <w:tab/>
        </w:r>
        <w:r>
          <w:rPr>
            <w:noProof/>
            <w:webHidden/>
          </w:rPr>
          <w:fldChar w:fldCharType="begin"/>
        </w:r>
        <w:r>
          <w:rPr>
            <w:noProof/>
            <w:webHidden/>
          </w:rPr>
          <w:instrText xml:space="preserve"> PAGEREF _Toc415657015 \h </w:instrText>
        </w:r>
        <w:r>
          <w:rPr>
            <w:noProof/>
            <w:webHidden/>
          </w:rPr>
        </w:r>
      </w:ins>
      <w:r>
        <w:rPr>
          <w:noProof/>
          <w:webHidden/>
        </w:rPr>
        <w:fldChar w:fldCharType="separate"/>
      </w:r>
      <w:ins w:id="32" w:author="Amy Byers" w:date="2015-04-01T13:08:00Z">
        <w:r>
          <w:rPr>
            <w:noProof/>
            <w:webHidden/>
          </w:rPr>
          <w:t>4</w:t>
        </w:r>
        <w:r>
          <w:rPr>
            <w:noProof/>
            <w:webHidden/>
          </w:rPr>
          <w:fldChar w:fldCharType="end"/>
        </w:r>
        <w:r w:rsidRPr="007774EF">
          <w:rPr>
            <w:rStyle w:val="Hyperlink"/>
            <w:noProof/>
          </w:rPr>
          <w:fldChar w:fldCharType="end"/>
        </w:r>
      </w:ins>
    </w:p>
    <w:p w:rsidR="004D04BF" w:rsidRDefault="004D04BF">
      <w:pPr>
        <w:pStyle w:val="TOC2"/>
        <w:rPr>
          <w:ins w:id="33" w:author="Amy Byers" w:date="2015-04-01T13:08:00Z"/>
          <w:rFonts w:asciiTheme="minorHAnsi" w:eastAsiaTheme="minorEastAsia" w:hAnsiTheme="minorHAnsi" w:cstheme="minorBidi"/>
          <w:noProof/>
          <w:sz w:val="22"/>
          <w:szCs w:val="22"/>
        </w:rPr>
      </w:pPr>
      <w:ins w:id="34"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"_Toc415657016"</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2.3</w:t>
        </w:r>
        <w:r>
          <w:rPr>
            <w:rFonts w:asciiTheme="minorHAnsi" w:eastAsiaTheme="minorEastAsia" w:hAnsiTheme="minorHAnsi" w:cstheme="minorBidi"/>
            <w:noProof/>
            <w:sz w:val="22"/>
            <w:szCs w:val="22"/>
          </w:rPr>
          <w:tab/>
        </w:r>
        <w:r w:rsidRPr="007774EF">
          <w:rPr>
            <w:rStyle w:val="Hyperlink"/>
            <w:noProof/>
          </w:rPr>
          <w:t>Main Flow</w:t>
        </w:r>
        <w:r>
          <w:rPr>
            <w:noProof/>
            <w:webHidden/>
          </w:rPr>
          <w:tab/>
        </w:r>
        <w:r>
          <w:rPr>
            <w:noProof/>
            <w:webHidden/>
          </w:rPr>
          <w:fldChar w:fldCharType="begin"/>
        </w:r>
        <w:r>
          <w:rPr>
            <w:noProof/>
            <w:webHidden/>
          </w:rPr>
          <w:instrText xml:space="preserve"> PAGEREF _Toc415657016 \h </w:instrText>
        </w:r>
        <w:r>
          <w:rPr>
            <w:noProof/>
            <w:webHidden/>
          </w:rPr>
        </w:r>
      </w:ins>
      <w:r>
        <w:rPr>
          <w:noProof/>
          <w:webHidden/>
        </w:rPr>
        <w:fldChar w:fldCharType="separate"/>
      </w:r>
      <w:ins w:id="35" w:author="Amy Byers" w:date="2015-04-01T13:08:00Z">
        <w:r>
          <w:rPr>
            <w:noProof/>
            <w:webHidden/>
          </w:rPr>
          <w:t>4</w:t>
        </w:r>
        <w:r>
          <w:rPr>
            <w:noProof/>
            <w:webHidden/>
          </w:rPr>
          <w:fldChar w:fldCharType="end"/>
        </w:r>
        <w:r w:rsidRPr="007774EF">
          <w:rPr>
            <w:rStyle w:val="Hyperlink"/>
            <w:noProof/>
          </w:rPr>
          <w:fldChar w:fldCharType="end"/>
        </w:r>
      </w:ins>
    </w:p>
    <w:p w:rsidR="004D04BF" w:rsidRDefault="004D04BF">
      <w:pPr>
        <w:pStyle w:val="TOC2"/>
        <w:rPr>
          <w:ins w:id="36" w:author="Amy Byers" w:date="2015-04-01T13:08:00Z"/>
          <w:rFonts w:asciiTheme="minorHAnsi" w:eastAsiaTheme="minorEastAsia" w:hAnsiTheme="minorHAnsi" w:cstheme="minorBidi"/>
          <w:noProof/>
          <w:sz w:val="22"/>
          <w:szCs w:val="22"/>
        </w:rPr>
      </w:pPr>
      <w:ins w:id="37"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"_Toc415657017"</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2.4</w:t>
        </w:r>
        <w:r>
          <w:rPr>
            <w:rFonts w:asciiTheme="minorHAnsi" w:eastAsiaTheme="minorEastAsia" w:hAnsiTheme="minorHAnsi" w:cstheme="minorBidi"/>
            <w:noProof/>
            <w:sz w:val="22"/>
            <w:szCs w:val="22"/>
          </w:rPr>
          <w:tab/>
        </w:r>
        <w:r w:rsidRPr="007774EF">
          <w:rPr>
            <w:rStyle w:val="Hyperlink"/>
            <w:noProof/>
          </w:rPr>
          <w:t>Alternate Flows</w:t>
        </w:r>
        <w:r>
          <w:rPr>
            <w:noProof/>
            <w:webHidden/>
          </w:rPr>
          <w:tab/>
        </w:r>
        <w:r>
          <w:rPr>
            <w:noProof/>
            <w:webHidden/>
          </w:rPr>
          <w:fldChar w:fldCharType="begin"/>
        </w:r>
        <w:r>
          <w:rPr>
            <w:noProof/>
            <w:webHidden/>
          </w:rPr>
          <w:instrText xml:space="preserve"> PAGEREF _Toc415657017 \h </w:instrText>
        </w:r>
        <w:r>
          <w:rPr>
            <w:noProof/>
            <w:webHidden/>
          </w:rPr>
        </w:r>
      </w:ins>
      <w:r>
        <w:rPr>
          <w:noProof/>
          <w:webHidden/>
        </w:rPr>
        <w:fldChar w:fldCharType="separate"/>
      </w:r>
      <w:ins w:id="38" w:author="Amy Byers" w:date="2015-04-01T13:08:00Z">
        <w:r>
          <w:rPr>
            <w:noProof/>
            <w:webHidden/>
          </w:rPr>
          <w:t>5</w:t>
        </w:r>
        <w:r>
          <w:rPr>
            <w:noProof/>
            <w:webHidden/>
          </w:rPr>
          <w:fldChar w:fldCharType="end"/>
        </w:r>
        <w:r w:rsidRPr="007774EF">
          <w:rPr>
            <w:rStyle w:val="Hyperlink"/>
            <w:noProof/>
          </w:rPr>
          <w:fldChar w:fldCharType="end"/>
        </w:r>
      </w:ins>
    </w:p>
    <w:p w:rsidR="004D04BF" w:rsidRDefault="004D04BF">
      <w:pPr>
        <w:pStyle w:val="TOC2"/>
        <w:rPr>
          <w:ins w:id="39" w:author="Amy Byers" w:date="2015-04-01T13:08:00Z"/>
          <w:rFonts w:asciiTheme="minorHAnsi" w:eastAsiaTheme="minorEastAsia" w:hAnsiTheme="minorHAnsi" w:cstheme="minorBidi"/>
          <w:noProof/>
          <w:sz w:val="22"/>
          <w:szCs w:val="22"/>
        </w:rPr>
      </w:pPr>
      <w:ins w:id="40"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"_Toc415657018"</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2.5</w:t>
        </w:r>
        <w:r>
          <w:rPr>
            <w:rFonts w:asciiTheme="minorHAnsi" w:eastAsiaTheme="minorEastAsia" w:hAnsiTheme="minorHAnsi" w:cstheme="minorBidi"/>
            <w:noProof/>
            <w:sz w:val="22"/>
            <w:szCs w:val="22"/>
          </w:rPr>
          <w:tab/>
        </w:r>
        <w:r w:rsidRPr="007774EF">
          <w:rPr>
            <w:rStyle w:val="Hyperlink"/>
            <w:noProof/>
          </w:rPr>
          <w:t>Post Condition</w:t>
        </w:r>
        <w:r>
          <w:rPr>
            <w:noProof/>
            <w:webHidden/>
          </w:rPr>
          <w:tab/>
        </w:r>
        <w:r>
          <w:rPr>
            <w:noProof/>
            <w:webHidden/>
          </w:rPr>
          <w:fldChar w:fldCharType="begin"/>
        </w:r>
        <w:r>
          <w:rPr>
            <w:noProof/>
            <w:webHidden/>
          </w:rPr>
          <w:instrText xml:space="preserve"> PAGEREF _Toc415657018 \h </w:instrText>
        </w:r>
        <w:r>
          <w:rPr>
            <w:noProof/>
            <w:webHidden/>
          </w:rPr>
        </w:r>
      </w:ins>
      <w:r>
        <w:rPr>
          <w:noProof/>
          <w:webHidden/>
        </w:rPr>
        <w:fldChar w:fldCharType="separate"/>
      </w:r>
      <w:ins w:id="41" w:author="Amy Byers" w:date="2015-04-01T13:08:00Z">
        <w:r>
          <w:rPr>
            <w:noProof/>
            <w:webHidden/>
          </w:rPr>
          <w:t>5</w:t>
        </w:r>
        <w:r>
          <w:rPr>
            <w:noProof/>
            <w:webHidden/>
          </w:rPr>
          <w:fldChar w:fldCharType="end"/>
        </w:r>
        <w:r w:rsidRPr="007774EF">
          <w:rPr>
            <w:rStyle w:val="Hyperlink"/>
            <w:noProof/>
          </w:rPr>
          <w:fldChar w:fldCharType="end"/>
        </w:r>
      </w:ins>
    </w:p>
    <w:p w:rsidR="004D04BF" w:rsidRDefault="004D04BF">
      <w:pPr>
        <w:pStyle w:val="TOC2"/>
        <w:rPr>
          <w:ins w:id="42" w:author="Amy Byers" w:date="2015-04-01T13:08:00Z"/>
          <w:rFonts w:asciiTheme="minorHAnsi" w:eastAsiaTheme="minorEastAsia" w:hAnsiTheme="minorHAnsi" w:cstheme="minorBidi"/>
          <w:noProof/>
          <w:sz w:val="22"/>
          <w:szCs w:val="22"/>
        </w:rPr>
      </w:pPr>
      <w:ins w:id="43"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"_Toc415657019"</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2.6</w:t>
        </w:r>
        <w:r>
          <w:rPr>
            <w:rFonts w:asciiTheme="minorHAnsi" w:eastAsiaTheme="minorEastAsia" w:hAnsiTheme="minorHAnsi" w:cstheme="minorBidi"/>
            <w:noProof/>
            <w:sz w:val="22"/>
            <w:szCs w:val="22"/>
          </w:rPr>
          <w:tab/>
        </w:r>
        <w:r w:rsidRPr="007774EF">
          <w:rPr>
            <w:rStyle w:val="Hyperlink"/>
            <w:noProof/>
          </w:rPr>
          <w:t>Special Requirements</w:t>
        </w:r>
        <w:r>
          <w:rPr>
            <w:noProof/>
            <w:webHidden/>
          </w:rPr>
          <w:tab/>
        </w:r>
        <w:r>
          <w:rPr>
            <w:noProof/>
            <w:webHidden/>
          </w:rPr>
          <w:fldChar w:fldCharType="begin"/>
        </w:r>
        <w:r>
          <w:rPr>
            <w:noProof/>
            <w:webHidden/>
          </w:rPr>
          <w:instrText xml:space="preserve"> PAGEREF _Toc415657019 \h </w:instrText>
        </w:r>
        <w:r>
          <w:rPr>
            <w:noProof/>
            <w:webHidden/>
          </w:rPr>
        </w:r>
      </w:ins>
      <w:r>
        <w:rPr>
          <w:noProof/>
          <w:webHidden/>
        </w:rPr>
        <w:fldChar w:fldCharType="separate"/>
      </w:r>
      <w:ins w:id="44" w:author="Amy Byers" w:date="2015-04-01T13:08:00Z">
        <w:r>
          <w:rPr>
            <w:noProof/>
            <w:webHidden/>
          </w:rPr>
          <w:t>5</w:t>
        </w:r>
        <w:r>
          <w:rPr>
            <w:noProof/>
            <w:webHidden/>
          </w:rPr>
          <w:fldChar w:fldCharType="end"/>
        </w:r>
        <w:r w:rsidRPr="007774EF">
          <w:rPr>
            <w:rStyle w:val="Hyperlink"/>
            <w:noProof/>
          </w:rPr>
          <w:fldChar w:fldCharType="end"/>
        </w:r>
      </w:ins>
    </w:p>
    <w:p w:rsidR="004D04BF" w:rsidRDefault="004D04BF">
      <w:pPr>
        <w:pStyle w:val="TOC1"/>
        <w:rPr>
          <w:ins w:id="45" w:author="Amy Byers" w:date="2015-04-01T13:08:00Z"/>
          <w:rFonts w:asciiTheme="minorHAnsi" w:eastAsiaTheme="minorEastAsia" w:hAnsiTheme="minorHAnsi" w:cstheme="minorBidi"/>
          <w:noProof/>
          <w:sz w:val="22"/>
          <w:szCs w:val="22"/>
        </w:rPr>
      </w:pPr>
      <w:ins w:id="46"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"_Toc415657020"</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3.</w:t>
        </w:r>
        <w:r>
          <w:rPr>
            <w:rFonts w:asciiTheme="minorHAnsi" w:eastAsiaTheme="minorEastAsia" w:hAnsiTheme="minorHAnsi" w:cstheme="minorBidi"/>
            <w:noProof/>
            <w:sz w:val="22"/>
            <w:szCs w:val="22"/>
          </w:rPr>
          <w:tab/>
        </w:r>
        <w:r w:rsidRPr="007774EF">
          <w:rPr>
            <w:rStyle w:val="Hyperlink"/>
            <w:i/>
            <w:noProof/>
          </w:rPr>
          <w:t>Supplemental Specifications</w:t>
        </w:r>
        <w:r>
          <w:rPr>
            <w:noProof/>
            <w:webHidden/>
          </w:rPr>
          <w:tab/>
        </w:r>
        <w:r>
          <w:rPr>
            <w:noProof/>
            <w:webHidden/>
          </w:rPr>
          <w:fldChar w:fldCharType="begin"/>
        </w:r>
        <w:r>
          <w:rPr>
            <w:noProof/>
            <w:webHidden/>
          </w:rPr>
          <w:instrText xml:space="preserve"> PAGEREF _Toc415657020 \h </w:instrText>
        </w:r>
        <w:r>
          <w:rPr>
            <w:noProof/>
            <w:webHidden/>
          </w:rPr>
        </w:r>
      </w:ins>
      <w:r>
        <w:rPr>
          <w:noProof/>
          <w:webHidden/>
        </w:rPr>
        <w:fldChar w:fldCharType="separate"/>
      </w:r>
      <w:ins w:id="47"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2"/>
        <w:rPr>
          <w:ins w:id="48" w:author="Amy Byers" w:date="2015-04-01T13:08:00Z"/>
          <w:rFonts w:asciiTheme="minorHAnsi" w:eastAsiaTheme="minorEastAsia" w:hAnsiTheme="minorHAnsi" w:cstheme="minorBidi"/>
          <w:noProof/>
          <w:sz w:val="22"/>
          <w:szCs w:val="22"/>
        </w:rPr>
      </w:pPr>
      <w:ins w:id="49"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"_Toc415657021"</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3.1</w:t>
        </w:r>
        <w:r>
          <w:rPr>
            <w:rFonts w:asciiTheme="minorHAnsi" w:eastAsiaTheme="minorEastAsia" w:hAnsiTheme="minorHAnsi" w:cstheme="minorBidi"/>
            <w:noProof/>
            <w:sz w:val="22"/>
            <w:szCs w:val="22"/>
          </w:rPr>
          <w:tab/>
        </w:r>
        <w:r w:rsidRPr="007774EF">
          <w:rPr>
            <w:rStyle w:val="Hyperlink"/>
            <w:noProof/>
          </w:rPr>
          <w:t>Electronic Journal</w:t>
        </w:r>
        <w:r>
          <w:rPr>
            <w:noProof/>
            <w:webHidden/>
          </w:rPr>
          <w:tab/>
        </w:r>
        <w:r>
          <w:rPr>
            <w:noProof/>
            <w:webHidden/>
          </w:rPr>
          <w:fldChar w:fldCharType="begin"/>
        </w:r>
        <w:r>
          <w:rPr>
            <w:noProof/>
            <w:webHidden/>
          </w:rPr>
          <w:instrText xml:space="preserve"> PAGEREF _Toc415657021 \h </w:instrText>
        </w:r>
        <w:r>
          <w:rPr>
            <w:noProof/>
            <w:webHidden/>
          </w:rPr>
        </w:r>
      </w:ins>
      <w:r>
        <w:rPr>
          <w:noProof/>
          <w:webHidden/>
        </w:rPr>
        <w:fldChar w:fldCharType="separate"/>
      </w:r>
      <w:ins w:id="50"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2"/>
        <w:rPr>
          <w:ins w:id="51" w:author="Amy Byers" w:date="2015-04-01T13:08:00Z"/>
          <w:rFonts w:asciiTheme="minorHAnsi" w:eastAsiaTheme="minorEastAsia" w:hAnsiTheme="minorHAnsi" w:cstheme="minorBidi"/>
          <w:noProof/>
          <w:sz w:val="22"/>
          <w:szCs w:val="22"/>
        </w:rPr>
      </w:pPr>
      <w:ins w:id="52"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"_Toc415657022"</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3.2</w:t>
        </w:r>
        <w:r>
          <w:rPr>
            <w:rFonts w:asciiTheme="minorHAnsi" w:eastAsiaTheme="minorEastAsia" w:hAnsiTheme="minorHAnsi" w:cstheme="minorBidi"/>
            <w:noProof/>
            <w:sz w:val="22"/>
            <w:szCs w:val="22"/>
          </w:rPr>
          <w:tab/>
        </w:r>
        <w:r w:rsidRPr="007774EF">
          <w:rPr>
            <w:rStyle w:val="Hyperlink"/>
            <w:noProof/>
          </w:rPr>
          <w:t>Manager Override</w:t>
        </w:r>
        <w:r>
          <w:rPr>
            <w:noProof/>
            <w:webHidden/>
          </w:rPr>
          <w:tab/>
        </w:r>
        <w:r>
          <w:rPr>
            <w:noProof/>
            <w:webHidden/>
          </w:rPr>
          <w:fldChar w:fldCharType="begin"/>
        </w:r>
        <w:r>
          <w:rPr>
            <w:noProof/>
            <w:webHidden/>
          </w:rPr>
          <w:instrText xml:space="preserve"> PAGEREF _Toc415657022 \h </w:instrText>
        </w:r>
        <w:r>
          <w:rPr>
            <w:noProof/>
            <w:webHidden/>
          </w:rPr>
        </w:r>
      </w:ins>
      <w:r>
        <w:rPr>
          <w:noProof/>
          <w:webHidden/>
        </w:rPr>
        <w:fldChar w:fldCharType="separate"/>
      </w:r>
      <w:ins w:id="53"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2"/>
        <w:rPr>
          <w:ins w:id="54" w:author="Amy Byers" w:date="2015-04-01T13:08:00Z"/>
          <w:rFonts w:asciiTheme="minorHAnsi" w:eastAsiaTheme="minorEastAsia" w:hAnsiTheme="minorHAnsi" w:cstheme="minorBidi"/>
          <w:noProof/>
          <w:sz w:val="22"/>
          <w:szCs w:val="22"/>
        </w:rPr>
      </w:pPr>
      <w:ins w:id="55"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"_Toc415657023"</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3.3</w:t>
        </w:r>
        <w:r>
          <w:rPr>
            <w:rFonts w:asciiTheme="minorHAnsi" w:eastAsiaTheme="minorEastAsia" w:hAnsiTheme="minorHAnsi" w:cstheme="minorBidi"/>
            <w:noProof/>
            <w:sz w:val="22"/>
            <w:szCs w:val="22"/>
          </w:rPr>
          <w:tab/>
        </w:r>
        <w:r w:rsidRPr="007774EF">
          <w:rPr>
            <w:rStyle w:val="Hyperlink"/>
            <w:noProof/>
          </w:rPr>
          <w:t>POSLog</w:t>
        </w:r>
        <w:r>
          <w:rPr>
            <w:noProof/>
            <w:webHidden/>
          </w:rPr>
          <w:tab/>
        </w:r>
        <w:r>
          <w:rPr>
            <w:noProof/>
            <w:webHidden/>
          </w:rPr>
          <w:fldChar w:fldCharType="begin"/>
        </w:r>
        <w:r>
          <w:rPr>
            <w:noProof/>
            <w:webHidden/>
          </w:rPr>
          <w:instrText xml:space="preserve"> PAGEREF _Toc415657023 \h </w:instrText>
        </w:r>
        <w:r>
          <w:rPr>
            <w:noProof/>
            <w:webHidden/>
          </w:rPr>
        </w:r>
      </w:ins>
      <w:r>
        <w:rPr>
          <w:noProof/>
          <w:webHidden/>
        </w:rPr>
        <w:fldChar w:fldCharType="separate"/>
      </w:r>
      <w:ins w:id="56"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2"/>
        <w:rPr>
          <w:ins w:id="57" w:author="Amy Byers" w:date="2015-04-01T13:08:00Z"/>
          <w:rFonts w:asciiTheme="minorHAnsi" w:eastAsiaTheme="minorEastAsia" w:hAnsiTheme="minorHAnsi" w:cstheme="minorBidi"/>
          <w:noProof/>
          <w:sz w:val="22"/>
          <w:szCs w:val="22"/>
        </w:rPr>
      </w:pPr>
      <w:ins w:id="58"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"_Toc415657024"</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3.4</w:t>
        </w:r>
        <w:r>
          <w:rPr>
            <w:rFonts w:asciiTheme="minorHAnsi" w:eastAsiaTheme="minorEastAsia" w:hAnsiTheme="minorHAnsi" w:cstheme="minorBidi"/>
            <w:noProof/>
            <w:sz w:val="22"/>
            <w:szCs w:val="22"/>
          </w:rPr>
          <w:tab/>
        </w:r>
        <w:r w:rsidRPr="007774EF">
          <w:rPr>
            <w:rStyle w:val="Hyperlink"/>
            <w:noProof/>
          </w:rPr>
          <w:t>Printed Receipts</w:t>
        </w:r>
        <w:r>
          <w:rPr>
            <w:noProof/>
            <w:webHidden/>
          </w:rPr>
          <w:tab/>
        </w:r>
        <w:r>
          <w:rPr>
            <w:noProof/>
            <w:webHidden/>
          </w:rPr>
          <w:fldChar w:fldCharType="begin"/>
        </w:r>
        <w:r>
          <w:rPr>
            <w:noProof/>
            <w:webHidden/>
          </w:rPr>
          <w:instrText xml:space="preserve"> PAGEREF _Toc415657024 \h </w:instrText>
        </w:r>
        <w:r>
          <w:rPr>
            <w:noProof/>
            <w:webHidden/>
          </w:rPr>
        </w:r>
      </w:ins>
      <w:r>
        <w:rPr>
          <w:noProof/>
          <w:webHidden/>
        </w:rPr>
        <w:fldChar w:fldCharType="separate"/>
      </w:r>
      <w:ins w:id="59"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2"/>
        <w:rPr>
          <w:ins w:id="60" w:author="Amy Byers" w:date="2015-04-01T13:08:00Z"/>
          <w:rFonts w:asciiTheme="minorHAnsi" w:eastAsiaTheme="minorEastAsia" w:hAnsiTheme="minorHAnsi" w:cstheme="minorBidi"/>
          <w:noProof/>
          <w:sz w:val="22"/>
          <w:szCs w:val="22"/>
        </w:rPr>
      </w:pPr>
      <w:ins w:id="61"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"_Toc415657025"</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3.5</w:t>
        </w:r>
        <w:r>
          <w:rPr>
            <w:rFonts w:asciiTheme="minorHAnsi" w:eastAsiaTheme="minorEastAsia" w:hAnsiTheme="minorHAnsi" w:cstheme="minorBidi"/>
            <w:noProof/>
            <w:sz w:val="22"/>
            <w:szCs w:val="22"/>
          </w:rPr>
          <w:tab/>
        </w:r>
        <w:r w:rsidRPr="007774EF">
          <w:rPr>
            <w:rStyle w:val="Hyperlink"/>
            <w:noProof/>
          </w:rPr>
          <w:t>Suspend Feature</w:t>
        </w:r>
        <w:r>
          <w:rPr>
            <w:noProof/>
            <w:webHidden/>
          </w:rPr>
          <w:tab/>
        </w:r>
        <w:r>
          <w:rPr>
            <w:noProof/>
            <w:webHidden/>
          </w:rPr>
          <w:fldChar w:fldCharType="begin"/>
        </w:r>
        <w:r>
          <w:rPr>
            <w:noProof/>
            <w:webHidden/>
          </w:rPr>
          <w:instrText xml:space="preserve"> PAGEREF _Toc415657025 \h </w:instrText>
        </w:r>
        <w:r>
          <w:rPr>
            <w:noProof/>
            <w:webHidden/>
          </w:rPr>
        </w:r>
      </w:ins>
      <w:r>
        <w:rPr>
          <w:noProof/>
          <w:webHidden/>
        </w:rPr>
        <w:fldChar w:fldCharType="separate"/>
      </w:r>
      <w:ins w:id="62" w:author="Amy Byers" w:date="2015-04-01T13:08:00Z">
        <w:r>
          <w:rPr>
            <w:noProof/>
            <w:webHidden/>
          </w:rPr>
          <w:t>6</w:t>
        </w:r>
        <w:r>
          <w:rPr>
            <w:noProof/>
            <w:webHidden/>
          </w:rPr>
          <w:fldChar w:fldCharType="end"/>
        </w:r>
        <w:r w:rsidRPr="007774EF">
          <w:rPr>
            <w:rStyle w:val="Hyperlink"/>
            <w:noProof/>
          </w:rPr>
          <w:fldChar w:fldCharType="end"/>
        </w:r>
      </w:ins>
    </w:p>
    <w:p w:rsidR="004D04BF" w:rsidRDefault="004D04BF">
      <w:pPr>
        <w:pStyle w:val="TOC1"/>
        <w:rPr>
          <w:ins w:id="63" w:author="Amy Byers" w:date="2015-04-01T13:08:00Z"/>
          <w:rFonts w:asciiTheme="minorHAnsi" w:eastAsiaTheme="minorEastAsia" w:hAnsiTheme="minorHAnsi" w:cstheme="minorBidi"/>
          <w:noProof/>
          <w:sz w:val="22"/>
          <w:szCs w:val="22"/>
        </w:rPr>
      </w:pPr>
      <w:ins w:id="64"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"_Toc415657026"</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4.</w:t>
        </w:r>
        <w:r>
          <w:rPr>
            <w:rFonts w:asciiTheme="minorHAnsi" w:eastAsiaTheme="minorEastAsia" w:hAnsiTheme="minorHAnsi" w:cstheme="minorBidi"/>
            <w:noProof/>
            <w:sz w:val="22"/>
            <w:szCs w:val="22"/>
          </w:rPr>
          <w:tab/>
        </w:r>
        <w:r w:rsidRPr="007774EF">
          <w:rPr>
            <w:rStyle w:val="Hyperlink"/>
            <w:i/>
            <w:noProof/>
          </w:rPr>
          <w:t>Screen Layouts</w:t>
        </w:r>
        <w:r>
          <w:rPr>
            <w:noProof/>
            <w:webHidden/>
          </w:rPr>
          <w:tab/>
        </w:r>
        <w:r>
          <w:rPr>
            <w:noProof/>
            <w:webHidden/>
          </w:rPr>
          <w:fldChar w:fldCharType="begin"/>
        </w:r>
        <w:r>
          <w:rPr>
            <w:noProof/>
            <w:webHidden/>
          </w:rPr>
          <w:instrText xml:space="preserve"> PAGEREF _Toc415657026 \h </w:instrText>
        </w:r>
        <w:r>
          <w:rPr>
            <w:noProof/>
            <w:webHidden/>
          </w:rPr>
        </w:r>
      </w:ins>
      <w:r>
        <w:rPr>
          <w:noProof/>
          <w:webHidden/>
        </w:rPr>
        <w:fldChar w:fldCharType="separate"/>
      </w:r>
      <w:ins w:id="65" w:author="Amy Byers" w:date="2015-04-01T13:08:00Z">
        <w:r>
          <w:rPr>
            <w:noProof/>
            <w:webHidden/>
          </w:rPr>
          <w:t>7</w:t>
        </w:r>
        <w:r>
          <w:rPr>
            <w:noProof/>
            <w:webHidden/>
          </w:rPr>
          <w:fldChar w:fldCharType="end"/>
        </w:r>
        <w:r w:rsidRPr="007774EF">
          <w:rPr>
            <w:rStyle w:val="Hyperlink"/>
            <w:noProof/>
          </w:rPr>
          <w:fldChar w:fldCharType="end"/>
        </w:r>
      </w:ins>
    </w:p>
    <w:p w:rsidR="004D04BF" w:rsidRDefault="004D04BF">
      <w:pPr>
        <w:pStyle w:val="TOC2"/>
        <w:rPr>
          <w:ins w:id="66" w:author="Amy Byers" w:date="2015-04-01T13:08:00Z"/>
          <w:rFonts w:asciiTheme="minorHAnsi" w:eastAsiaTheme="minorEastAsia" w:hAnsiTheme="minorHAnsi" w:cstheme="minorBidi"/>
          <w:noProof/>
          <w:sz w:val="22"/>
          <w:szCs w:val="22"/>
        </w:rPr>
      </w:pPr>
      <w:ins w:id="67"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"_Toc415657027"</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noProof/>
          </w:rPr>
          <w:t>4.1</w:t>
        </w:r>
        <w:r>
          <w:rPr>
            <w:rFonts w:asciiTheme="minorHAnsi" w:eastAsiaTheme="minorEastAsia" w:hAnsiTheme="minorHAnsi" w:cstheme="minorBidi"/>
            <w:noProof/>
            <w:sz w:val="22"/>
            <w:szCs w:val="22"/>
          </w:rPr>
          <w:tab/>
        </w:r>
        <w:r w:rsidRPr="007774EF">
          <w:rPr>
            <w:rStyle w:val="Hyperlink"/>
            <w:noProof/>
          </w:rPr>
          <w:t>Serial Number</w:t>
        </w:r>
        <w:r>
          <w:rPr>
            <w:noProof/>
            <w:webHidden/>
          </w:rPr>
          <w:tab/>
        </w:r>
        <w:r>
          <w:rPr>
            <w:noProof/>
            <w:webHidden/>
          </w:rPr>
          <w:fldChar w:fldCharType="begin"/>
        </w:r>
        <w:r>
          <w:rPr>
            <w:noProof/>
            <w:webHidden/>
          </w:rPr>
          <w:instrText xml:space="preserve"> PAGEREF _Toc415657027 \h </w:instrText>
        </w:r>
        <w:r>
          <w:rPr>
            <w:noProof/>
            <w:webHidden/>
          </w:rPr>
        </w:r>
      </w:ins>
      <w:r>
        <w:rPr>
          <w:noProof/>
          <w:webHidden/>
        </w:rPr>
        <w:fldChar w:fldCharType="separate"/>
      </w:r>
      <w:ins w:id="68" w:author="Amy Byers" w:date="2015-04-01T13:08:00Z">
        <w:r>
          <w:rPr>
            <w:noProof/>
            <w:webHidden/>
          </w:rPr>
          <w:t>7</w:t>
        </w:r>
        <w:r>
          <w:rPr>
            <w:noProof/>
            <w:webHidden/>
          </w:rPr>
          <w:fldChar w:fldCharType="end"/>
        </w:r>
        <w:r w:rsidRPr="007774EF">
          <w:rPr>
            <w:rStyle w:val="Hyperlink"/>
            <w:noProof/>
          </w:rPr>
          <w:fldChar w:fldCharType="end"/>
        </w:r>
      </w:ins>
    </w:p>
    <w:p w:rsidR="004D04BF" w:rsidRDefault="004D04BF">
      <w:pPr>
        <w:pStyle w:val="TOC1"/>
        <w:rPr>
          <w:ins w:id="69" w:author="Amy Byers" w:date="2015-04-01T13:08:00Z"/>
          <w:rFonts w:asciiTheme="minorHAnsi" w:eastAsiaTheme="minorEastAsia" w:hAnsiTheme="minorHAnsi" w:cstheme="minorBidi"/>
          <w:noProof/>
          <w:sz w:val="22"/>
          <w:szCs w:val="22"/>
        </w:rPr>
      </w:pPr>
      <w:ins w:id="70"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"_Toc415657028"</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5.</w:t>
        </w:r>
        <w:r>
          <w:rPr>
            <w:rFonts w:asciiTheme="minorHAnsi" w:eastAsiaTheme="minorEastAsia" w:hAnsiTheme="minorHAnsi" w:cstheme="minorBidi"/>
            <w:noProof/>
            <w:sz w:val="22"/>
            <w:szCs w:val="22"/>
          </w:rPr>
          <w:tab/>
        </w:r>
        <w:r w:rsidRPr="007774EF">
          <w:rPr>
            <w:rStyle w:val="Hyperlink"/>
            <w:i/>
            <w:noProof/>
          </w:rPr>
          <w:t>Business Sign Off</w:t>
        </w:r>
        <w:r>
          <w:rPr>
            <w:noProof/>
            <w:webHidden/>
          </w:rPr>
          <w:tab/>
        </w:r>
        <w:r>
          <w:rPr>
            <w:noProof/>
            <w:webHidden/>
          </w:rPr>
          <w:fldChar w:fldCharType="begin"/>
        </w:r>
        <w:r>
          <w:rPr>
            <w:noProof/>
            <w:webHidden/>
          </w:rPr>
          <w:instrText xml:space="preserve"> PAGEREF _Toc415657028 \h </w:instrText>
        </w:r>
        <w:r>
          <w:rPr>
            <w:noProof/>
            <w:webHidden/>
          </w:rPr>
        </w:r>
      </w:ins>
      <w:r>
        <w:rPr>
          <w:noProof/>
          <w:webHidden/>
        </w:rPr>
        <w:fldChar w:fldCharType="separate"/>
      </w:r>
      <w:ins w:id="71" w:author="Amy Byers" w:date="2015-04-01T13:08:00Z">
        <w:r>
          <w:rPr>
            <w:noProof/>
            <w:webHidden/>
          </w:rPr>
          <w:t>8</w:t>
        </w:r>
        <w:r>
          <w:rPr>
            <w:noProof/>
            <w:webHidden/>
          </w:rPr>
          <w:fldChar w:fldCharType="end"/>
        </w:r>
        <w:r w:rsidRPr="007774EF">
          <w:rPr>
            <w:rStyle w:val="Hyperlink"/>
            <w:noProof/>
          </w:rPr>
          <w:fldChar w:fldCharType="end"/>
        </w:r>
      </w:ins>
    </w:p>
    <w:p w:rsidR="004D04BF" w:rsidRDefault="004D04BF">
      <w:pPr>
        <w:pStyle w:val="TOC1"/>
        <w:rPr>
          <w:ins w:id="72" w:author="Amy Byers" w:date="2015-04-01T13:08:00Z"/>
          <w:rFonts w:asciiTheme="minorHAnsi" w:eastAsiaTheme="minorEastAsia" w:hAnsiTheme="minorHAnsi" w:cstheme="minorBidi"/>
          <w:noProof/>
          <w:sz w:val="22"/>
          <w:szCs w:val="22"/>
        </w:rPr>
      </w:pPr>
      <w:ins w:id="73"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"_Toc415657029"</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6.</w:t>
        </w:r>
        <w:r>
          <w:rPr>
            <w:rFonts w:asciiTheme="minorHAnsi" w:eastAsiaTheme="minorEastAsia" w:hAnsiTheme="minorHAnsi" w:cstheme="minorBidi"/>
            <w:noProof/>
            <w:sz w:val="22"/>
            <w:szCs w:val="22"/>
          </w:rPr>
          <w:tab/>
        </w:r>
        <w:r w:rsidRPr="007774EF">
          <w:rPr>
            <w:rStyle w:val="Hyperlink"/>
            <w:i/>
            <w:noProof/>
          </w:rPr>
          <w:t>Revision History</w:t>
        </w:r>
        <w:r>
          <w:rPr>
            <w:noProof/>
            <w:webHidden/>
          </w:rPr>
          <w:tab/>
        </w:r>
        <w:r>
          <w:rPr>
            <w:noProof/>
            <w:webHidden/>
          </w:rPr>
          <w:fldChar w:fldCharType="begin"/>
        </w:r>
        <w:r>
          <w:rPr>
            <w:noProof/>
            <w:webHidden/>
          </w:rPr>
          <w:instrText xml:space="preserve"> PAGEREF _Toc415657029 \h </w:instrText>
        </w:r>
        <w:r>
          <w:rPr>
            <w:noProof/>
            <w:webHidden/>
          </w:rPr>
        </w:r>
      </w:ins>
      <w:r>
        <w:rPr>
          <w:noProof/>
          <w:webHidden/>
        </w:rPr>
        <w:fldChar w:fldCharType="separate"/>
      </w:r>
      <w:ins w:id="74" w:author="Amy Byers" w:date="2015-04-01T13:08:00Z">
        <w:r>
          <w:rPr>
            <w:noProof/>
            <w:webHidden/>
          </w:rPr>
          <w:t>8</w:t>
        </w:r>
        <w:r>
          <w:rPr>
            <w:noProof/>
            <w:webHidden/>
          </w:rPr>
          <w:fldChar w:fldCharType="end"/>
        </w:r>
        <w:r w:rsidRPr="007774EF">
          <w:rPr>
            <w:rStyle w:val="Hyperlink"/>
            <w:noProof/>
          </w:rPr>
          <w:fldChar w:fldCharType="end"/>
        </w:r>
      </w:ins>
    </w:p>
    <w:p w:rsidR="004D04BF" w:rsidRDefault="004D04BF">
      <w:pPr>
        <w:pStyle w:val="TOC1"/>
        <w:rPr>
          <w:ins w:id="75" w:author="Amy Byers" w:date="2015-04-01T13:08:00Z"/>
          <w:rFonts w:asciiTheme="minorHAnsi" w:eastAsiaTheme="minorEastAsia" w:hAnsiTheme="minorHAnsi" w:cstheme="minorBidi"/>
          <w:noProof/>
          <w:sz w:val="22"/>
          <w:szCs w:val="22"/>
        </w:rPr>
      </w:pPr>
      <w:ins w:id="76" w:author="Amy Byers" w:date="2015-04-01T13:08:00Z">
        <w:r w:rsidRPr="007774EF">
          <w:rPr>
            <w:rStyle w:val="Hyperlink"/>
            <w:noProof/>
          </w:rPr>
          <w:fldChar w:fldCharType="begin"/>
        </w:r>
        <w:r w:rsidRPr="007774EF">
          <w:rPr>
            <w:rStyle w:val="Hyperlink"/>
            <w:noProof/>
          </w:rPr>
          <w:instrText xml:space="preserve"> </w:instrText>
        </w:r>
        <w:r>
          <w:rPr>
            <w:noProof/>
          </w:rPr>
          <w:instrText>HYPERLINK \l "_Toc415657030"</w:instrText>
        </w:r>
        <w:r w:rsidRPr="007774EF">
          <w:rPr>
            <w:rStyle w:val="Hyperlink"/>
            <w:noProof/>
          </w:rPr>
          <w:instrText xml:space="preserve"> </w:instrText>
        </w:r>
        <w:r w:rsidRPr="007774EF">
          <w:rPr>
            <w:rStyle w:val="Hyperlink"/>
            <w:noProof/>
          </w:rPr>
        </w:r>
        <w:r w:rsidRPr="007774EF">
          <w:rPr>
            <w:rStyle w:val="Hyperlink"/>
            <w:noProof/>
          </w:rPr>
          <w:fldChar w:fldCharType="separate"/>
        </w:r>
        <w:r w:rsidRPr="007774EF">
          <w:rPr>
            <w:rStyle w:val="Hyperlink"/>
            <w:i/>
            <w:noProof/>
          </w:rPr>
          <w:t>7.</w:t>
        </w:r>
        <w:r>
          <w:rPr>
            <w:rFonts w:asciiTheme="minorHAnsi" w:eastAsiaTheme="minorEastAsia" w:hAnsiTheme="minorHAnsi" w:cstheme="minorBidi"/>
            <w:noProof/>
            <w:sz w:val="22"/>
            <w:szCs w:val="22"/>
          </w:rPr>
          <w:tab/>
        </w:r>
        <w:r w:rsidRPr="007774EF">
          <w:rPr>
            <w:rStyle w:val="Hyperlink"/>
            <w:i/>
            <w:noProof/>
          </w:rPr>
          <w:t>Appendix A: Glossary</w:t>
        </w:r>
        <w:r>
          <w:rPr>
            <w:noProof/>
            <w:webHidden/>
          </w:rPr>
          <w:tab/>
        </w:r>
        <w:r>
          <w:rPr>
            <w:noProof/>
            <w:webHidden/>
          </w:rPr>
          <w:fldChar w:fldCharType="begin"/>
        </w:r>
        <w:r>
          <w:rPr>
            <w:noProof/>
            <w:webHidden/>
          </w:rPr>
          <w:instrText xml:space="preserve"> PAGEREF _Toc415657030 \h </w:instrText>
        </w:r>
        <w:r>
          <w:rPr>
            <w:noProof/>
            <w:webHidden/>
          </w:rPr>
        </w:r>
      </w:ins>
      <w:r>
        <w:rPr>
          <w:noProof/>
          <w:webHidden/>
        </w:rPr>
        <w:fldChar w:fldCharType="separate"/>
      </w:r>
      <w:ins w:id="77" w:author="Amy Byers" w:date="2015-04-01T13:08:00Z">
        <w:r>
          <w:rPr>
            <w:noProof/>
            <w:webHidden/>
          </w:rPr>
          <w:t>8</w:t>
        </w:r>
        <w:r>
          <w:rPr>
            <w:noProof/>
            <w:webHidden/>
          </w:rPr>
          <w:fldChar w:fldCharType="end"/>
        </w:r>
        <w:r w:rsidRPr="007774EF">
          <w:rPr>
            <w:rStyle w:val="Hyperlink"/>
            <w:noProof/>
          </w:rPr>
          <w:fldChar w:fldCharType="end"/>
        </w:r>
      </w:ins>
    </w:p>
    <w:p w:rsidR="00D922F5" w:rsidRPr="00BF4CA0" w:rsidDel="004D04BF" w:rsidRDefault="00D922F5">
      <w:pPr>
        <w:pStyle w:val="TOC1"/>
        <w:rPr>
          <w:del w:id="78" w:author="Amy Byers" w:date="2015-04-01T13:08:00Z"/>
          <w:rFonts w:asciiTheme="minorHAnsi" w:eastAsiaTheme="minorEastAsia" w:hAnsiTheme="minorHAnsi" w:cstheme="minorBidi"/>
          <w:noProof/>
          <w:sz w:val="22"/>
          <w:szCs w:val="22"/>
        </w:rPr>
      </w:pPr>
      <w:del w:id="79" w:author="Amy Byers" w:date="2015-04-01T13:08:00Z">
        <w:r w:rsidRPr="004D04BF" w:rsidDel="004D04BF">
          <w:rPr>
            <w:i/>
            <w:noProof/>
          </w:rPr>
          <w:delText>1.</w:delText>
        </w:r>
        <w:r w:rsidRPr="00BF4CA0" w:rsidDel="004D04BF">
          <w:rPr>
            <w:rFonts w:asciiTheme="minorHAnsi" w:eastAsiaTheme="minorEastAsia" w:hAnsiTheme="minorHAnsi" w:cstheme="minorBidi"/>
            <w:noProof/>
            <w:sz w:val="22"/>
            <w:szCs w:val="22"/>
          </w:rPr>
          <w:tab/>
        </w:r>
        <w:r w:rsidRPr="004D04BF" w:rsidDel="004D04BF">
          <w:rPr>
            <w:i/>
            <w:noProof/>
          </w:rPr>
          <w:delText>Feature Overview</w:delText>
        </w:r>
        <w:r w:rsidRPr="00BF4CA0" w:rsidDel="004D04BF">
          <w:rPr>
            <w:noProof/>
            <w:webHidden/>
          </w:rPr>
          <w:tab/>
          <w:delText>3</w:delText>
        </w:r>
      </w:del>
    </w:p>
    <w:p w:rsidR="00D922F5" w:rsidRPr="00BF4CA0" w:rsidDel="004D04BF" w:rsidRDefault="00D922F5">
      <w:pPr>
        <w:pStyle w:val="TOC2"/>
        <w:rPr>
          <w:del w:id="80" w:author="Amy Byers" w:date="2015-04-01T13:08:00Z"/>
          <w:rFonts w:asciiTheme="minorHAnsi" w:eastAsiaTheme="minorEastAsia" w:hAnsiTheme="minorHAnsi" w:cstheme="minorBidi"/>
          <w:noProof/>
          <w:sz w:val="22"/>
          <w:szCs w:val="22"/>
        </w:rPr>
      </w:pPr>
      <w:del w:id="81" w:author="Amy Byers" w:date="2015-04-01T13:08:00Z">
        <w:r w:rsidRPr="004D04BF" w:rsidDel="004D04BF">
          <w:rPr>
            <w:noProof/>
          </w:rPr>
          <w:delText>1.1</w:delText>
        </w:r>
        <w:r w:rsidRPr="00BF4CA0" w:rsidDel="004D04BF">
          <w:rPr>
            <w:rFonts w:asciiTheme="minorHAnsi" w:eastAsiaTheme="minorEastAsia" w:hAnsiTheme="minorHAnsi" w:cstheme="minorBidi"/>
            <w:noProof/>
            <w:sz w:val="22"/>
            <w:szCs w:val="22"/>
          </w:rPr>
          <w:tab/>
        </w:r>
        <w:r w:rsidRPr="004D04BF" w:rsidDel="004D04BF">
          <w:rPr>
            <w:noProof/>
          </w:rPr>
          <w:delText>Feature Description</w:delText>
        </w:r>
        <w:r w:rsidRPr="00BF4CA0" w:rsidDel="004D04BF">
          <w:rPr>
            <w:noProof/>
            <w:webHidden/>
          </w:rPr>
          <w:tab/>
          <w:delText>3</w:delText>
        </w:r>
      </w:del>
    </w:p>
    <w:p w:rsidR="00D922F5" w:rsidRPr="00BF4CA0" w:rsidDel="004D04BF" w:rsidRDefault="00D922F5">
      <w:pPr>
        <w:pStyle w:val="TOC2"/>
        <w:rPr>
          <w:del w:id="82" w:author="Amy Byers" w:date="2015-04-01T13:08:00Z"/>
          <w:rFonts w:asciiTheme="minorHAnsi" w:eastAsiaTheme="minorEastAsia" w:hAnsiTheme="minorHAnsi" w:cstheme="minorBidi"/>
          <w:noProof/>
          <w:sz w:val="22"/>
          <w:szCs w:val="22"/>
        </w:rPr>
      </w:pPr>
      <w:del w:id="83" w:author="Amy Byers" w:date="2015-04-01T13:08:00Z">
        <w:r w:rsidRPr="004D04BF" w:rsidDel="004D04BF">
          <w:rPr>
            <w:noProof/>
          </w:rPr>
          <w:delText>1.2</w:delText>
        </w:r>
        <w:r w:rsidRPr="00BF4CA0" w:rsidDel="004D04BF">
          <w:rPr>
            <w:rFonts w:asciiTheme="minorHAnsi" w:eastAsiaTheme="minorEastAsia" w:hAnsiTheme="minorHAnsi" w:cstheme="minorBidi"/>
            <w:noProof/>
            <w:sz w:val="22"/>
            <w:szCs w:val="22"/>
          </w:rPr>
          <w:tab/>
        </w:r>
        <w:r w:rsidRPr="004D04BF" w:rsidDel="004D04BF">
          <w:rPr>
            <w:noProof/>
          </w:rPr>
          <w:delText>Assumptions</w:delText>
        </w:r>
        <w:r w:rsidRPr="00BF4CA0" w:rsidDel="004D04BF">
          <w:rPr>
            <w:noProof/>
            <w:webHidden/>
          </w:rPr>
          <w:tab/>
          <w:delText>3</w:delText>
        </w:r>
      </w:del>
    </w:p>
    <w:p w:rsidR="00D922F5" w:rsidRPr="00BF4CA0" w:rsidDel="004D04BF" w:rsidRDefault="00D922F5">
      <w:pPr>
        <w:pStyle w:val="TOC2"/>
        <w:rPr>
          <w:del w:id="84" w:author="Amy Byers" w:date="2015-04-01T13:08:00Z"/>
          <w:rFonts w:asciiTheme="minorHAnsi" w:eastAsiaTheme="minorEastAsia" w:hAnsiTheme="minorHAnsi" w:cstheme="minorBidi"/>
          <w:noProof/>
          <w:sz w:val="22"/>
          <w:szCs w:val="22"/>
        </w:rPr>
      </w:pPr>
      <w:del w:id="85" w:author="Amy Byers" w:date="2015-04-01T13:08:00Z">
        <w:r w:rsidRPr="004D04BF" w:rsidDel="004D04BF">
          <w:rPr>
            <w:noProof/>
          </w:rPr>
          <w:delText>1.3</w:delText>
        </w:r>
        <w:r w:rsidRPr="00BF4CA0" w:rsidDel="004D04BF">
          <w:rPr>
            <w:rFonts w:asciiTheme="minorHAnsi" w:eastAsiaTheme="minorEastAsia" w:hAnsiTheme="minorHAnsi" w:cstheme="minorBidi"/>
            <w:noProof/>
            <w:sz w:val="22"/>
            <w:szCs w:val="22"/>
          </w:rPr>
          <w:tab/>
        </w:r>
        <w:r w:rsidRPr="004D04BF" w:rsidDel="004D04BF">
          <w:rPr>
            <w:noProof/>
          </w:rPr>
          <w:delText>Parameters and System Settings</w:delText>
        </w:r>
        <w:r w:rsidRPr="00BF4CA0" w:rsidDel="004D04BF">
          <w:rPr>
            <w:noProof/>
            <w:webHidden/>
          </w:rPr>
          <w:tab/>
          <w:delText>3</w:delText>
        </w:r>
      </w:del>
    </w:p>
    <w:p w:rsidR="00D922F5" w:rsidRPr="00BF4CA0" w:rsidDel="004D04BF" w:rsidRDefault="00D922F5">
      <w:pPr>
        <w:pStyle w:val="TOC2"/>
        <w:rPr>
          <w:del w:id="86" w:author="Amy Byers" w:date="2015-04-01T13:08:00Z"/>
          <w:rFonts w:asciiTheme="minorHAnsi" w:eastAsiaTheme="minorEastAsia" w:hAnsiTheme="minorHAnsi" w:cstheme="minorBidi"/>
          <w:noProof/>
          <w:sz w:val="22"/>
          <w:szCs w:val="22"/>
        </w:rPr>
      </w:pPr>
      <w:del w:id="87" w:author="Amy Byers" w:date="2015-04-01T13:08:00Z">
        <w:r w:rsidRPr="004D04BF" w:rsidDel="004D04BF">
          <w:rPr>
            <w:noProof/>
          </w:rPr>
          <w:delText>1.4</w:delText>
        </w:r>
        <w:r w:rsidRPr="00BF4CA0" w:rsidDel="004D04BF">
          <w:rPr>
            <w:rFonts w:asciiTheme="minorHAnsi" w:eastAsiaTheme="minorEastAsia" w:hAnsiTheme="minorHAnsi" w:cstheme="minorBidi"/>
            <w:noProof/>
            <w:sz w:val="22"/>
            <w:szCs w:val="22"/>
          </w:rPr>
          <w:tab/>
        </w:r>
        <w:r w:rsidRPr="004D04BF" w:rsidDel="004D04BF">
          <w:rPr>
            <w:noProof/>
          </w:rPr>
          <w:delText>Interfaces</w:delText>
        </w:r>
        <w:r w:rsidRPr="00BF4CA0" w:rsidDel="004D04BF">
          <w:rPr>
            <w:noProof/>
            <w:webHidden/>
          </w:rPr>
          <w:tab/>
          <w:delText>3</w:delText>
        </w:r>
      </w:del>
    </w:p>
    <w:p w:rsidR="00D922F5" w:rsidRPr="00BF4CA0" w:rsidDel="004D04BF" w:rsidRDefault="00D922F5">
      <w:pPr>
        <w:pStyle w:val="TOC1"/>
        <w:rPr>
          <w:del w:id="88" w:author="Amy Byers" w:date="2015-04-01T13:08:00Z"/>
          <w:rFonts w:asciiTheme="minorHAnsi" w:eastAsiaTheme="minorEastAsia" w:hAnsiTheme="minorHAnsi" w:cstheme="minorBidi"/>
          <w:noProof/>
          <w:sz w:val="22"/>
          <w:szCs w:val="22"/>
        </w:rPr>
      </w:pPr>
      <w:del w:id="89" w:author="Amy Byers" w:date="2015-04-01T13:08:00Z">
        <w:r w:rsidRPr="004D04BF" w:rsidDel="004D04BF">
          <w:rPr>
            <w:i/>
            <w:noProof/>
          </w:rPr>
          <w:delText>2.</w:delText>
        </w:r>
        <w:r w:rsidRPr="00BF4CA0" w:rsidDel="004D04BF">
          <w:rPr>
            <w:rFonts w:asciiTheme="minorHAnsi" w:eastAsiaTheme="minorEastAsia" w:hAnsiTheme="minorHAnsi" w:cstheme="minorBidi"/>
            <w:noProof/>
            <w:sz w:val="22"/>
            <w:szCs w:val="22"/>
          </w:rPr>
          <w:tab/>
        </w:r>
        <w:r w:rsidRPr="004D04BF" w:rsidDel="004D04BF">
          <w:rPr>
            <w:i/>
            <w:noProof/>
          </w:rPr>
          <w:delText>USE CASE: Serialized Item</w:delText>
        </w:r>
        <w:r w:rsidRPr="00BF4CA0" w:rsidDel="004D04BF">
          <w:rPr>
            <w:noProof/>
            <w:webHidden/>
          </w:rPr>
          <w:tab/>
          <w:delText>4</w:delText>
        </w:r>
      </w:del>
    </w:p>
    <w:p w:rsidR="00D922F5" w:rsidRPr="00BF4CA0" w:rsidDel="004D04BF" w:rsidRDefault="00D922F5">
      <w:pPr>
        <w:pStyle w:val="TOC2"/>
        <w:rPr>
          <w:del w:id="90" w:author="Amy Byers" w:date="2015-04-01T13:08:00Z"/>
          <w:rFonts w:asciiTheme="minorHAnsi" w:eastAsiaTheme="minorEastAsia" w:hAnsiTheme="minorHAnsi" w:cstheme="minorBidi"/>
          <w:noProof/>
          <w:sz w:val="22"/>
          <w:szCs w:val="22"/>
        </w:rPr>
      </w:pPr>
      <w:del w:id="91" w:author="Amy Byers" w:date="2015-04-01T13:08:00Z">
        <w:r w:rsidRPr="004D04BF" w:rsidDel="004D04BF">
          <w:rPr>
            <w:noProof/>
          </w:rPr>
          <w:delText>2.1</w:delText>
        </w:r>
        <w:r w:rsidRPr="00BF4CA0" w:rsidDel="004D04BF">
          <w:rPr>
            <w:rFonts w:asciiTheme="minorHAnsi" w:eastAsiaTheme="minorEastAsia" w:hAnsiTheme="minorHAnsi" w:cstheme="minorBidi"/>
            <w:noProof/>
            <w:sz w:val="22"/>
            <w:szCs w:val="22"/>
          </w:rPr>
          <w:tab/>
        </w:r>
        <w:r w:rsidRPr="004D04BF" w:rsidDel="004D04BF">
          <w:rPr>
            <w:noProof/>
          </w:rPr>
          <w:delText>Feature Flow</w:delText>
        </w:r>
        <w:r w:rsidRPr="00BF4CA0" w:rsidDel="004D04BF">
          <w:rPr>
            <w:noProof/>
            <w:webHidden/>
          </w:rPr>
          <w:tab/>
          <w:delText>4</w:delText>
        </w:r>
      </w:del>
    </w:p>
    <w:p w:rsidR="00D922F5" w:rsidRPr="00BF4CA0" w:rsidDel="004D04BF" w:rsidRDefault="00D922F5">
      <w:pPr>
        <w:pStyle w:val="TOC2"/>
        <w:rPr>
          <w:del w:id="92" w:author="Amy Byers" w:date="2015-04-01T13:08:00Z"/>
          <w:rFonts w:asciiTheme="minorHAnsi" w:eastAsiaTheme="minorEastAsia" w:hAnsiTheme="minorHAnsi" w:cstheme="minorBidi"/>
          <w:noProof/>
          <w:sz w:val="22"/>
          <w:szCs w:val="22"/>
        </w:rPr>
      </w:pPr>
      <w:del w:id="93" w:author="Amy Byers" w:date="2015-04-01T13:08:00Z">
        <w:r w:rsidRPr="004D04BF" w:rsidDel="004D04BF">
          <w:rPr>
            <w:noProof/>
          </w:rPr>
          <w:delText>2.2</w:delText>
        </w:r>
        <w:r w:rsidRPr="00BF4CA0" w:rsidDel="004D04BF">
          <w:rPr>
            <w:rFonts w:asciiTheme="minorHAnsi" w:eastAsiaTheme="minorEastAsia" w:hAnsiTheme="minorHAnsi" w:cstheme="minorBidi"/>
            <w:noProof/>
            <w:sz w:val="22"/>
            <w:szCs w:val="22"/>
          </w:rPr>
          <w:tab/>
        </w:r>
        <w:r w:rsidRPr="004D04BF" w:rsidDel="004D04BF">
          <w:rPr>
            <w:noProof/>
          </w:rPr>
          <w:delText>Precondition</w:delText>
        </w:r>
        <w:r w:rsidRPr="00BF4CA0" w:rsidDel="004D04BF">
          <w:rPr>
            <w:noProof/>
            <w:webHidden/>
          </w:rPr>
          <w:tab/>
          <w:delText>4</w:delText>
        </w:r>
      </w:del>
    </w:p>
    <w:p w:rsidR="00D922F5" w:rsidRPr="00BF4CA0" w:rsidDel="004D04BF" w:rsidRDefault="00D922F5">
      <w:pPr>
        <w:pStyle w:val="TOC2"/>
        <w:rPr>
          <w:del w:id="94" w:author="Amy Byers" w:date="2015-04-01T13:08:00Z"/>
          <w:rFonts w:asciiTheme="minorHAnsi" w:eastAsiaTheme="minorEastAsia" w:hAnsiTheme="minorHAnsi" w:cstheme="minorBidi"/>
          <w:noProof/>
          <w:sz w:val="22"/>
          <w:szCs w:val="22"/>
        </w:rPr>
      </w:pPr>
      <w:del w:id="95" w:author="Amy Byers" w:date="2015-04-01T13:08:00Z">
        <w:r w:rsidRPr="004D04BF" w:rsidDel="004D04BF">
          <w:rPr>
            <w:noProof/>
          </w:rPr>
          <w:delText>2.3</w:delText>
        </w:r>
        <w:r w:rsidRPr="00BF4CA0" w:rsidDel="004D04BF">
          <w:rPr>
            <w:rFonts w:asciiTheme="minorHAnsi" w:eastAsiaTheme="minorEastAsia" w:hAnsiTheme="minorHAnsi" w:cstheme="minorBidi"/>
            <w:noProof/>
            <w:sz w:val="22"/>
            <w:szCs w:val="22"/>
          </w:rPr>
          <w:tab/>
        </w:r>
        <w:r w:rsidRPr="004D04BF" w:rsidDel="004D04BF">
          <w:rPr>
            <w:noProof/>
          </w:rPr>
          <w:delText>Main Flow</w:delText>
        </w:r>
        <w:r w:rsidRPr="00BF4CA0" w:rsidDel="004D04BF">
          <w:rPr>
            <w:noProof/>
            <w:webHidden/>
          </w:rPr>
          <w:tab/>
          <w:delText>4</w:delText>
        </w:r>
      </w:del>
    </w:p>
    <w:p w:rsidR="00D922F5" w:rsidRPr="00BF4CA0" w:rsidDel="004D04BF" w:rsidRDefault="00D922F5">
      <w:pPr>
        <w:pStyle w:val="TOC2"/>
        <w:rPr>
          <w:del w:id="96" w:author="Amy Byers" w:date="2015-04-01T13:08:00Z"/>
          <w:rFonts w:asciiTheme="minorHAnsi" w:eastAsiaTheme="minorEastAsia" w:hAnsiTheme="minorHAnsi" w:cstheme="minorBidi"/>
          <w:noProof/>
          <w:sz w:val="22"/>
          <w:szCs w:val="22"/>
        </w:rPr>
      </w:pPr>
      <w:del w:id="97" w:author="Amy Byers" w:date="2015-04-01T13:08:00Z">
        <w:r w:rsidRPr="004D04BF" w:rsidDel="004D04BF">
          <w:rPr>
            <w:noProof/>
          </w:rPr>
          <w:delText>2.4</w:delText>
        </w:r>
        <w:r w:rsidRPr="00BF4CA0" w:rsidDel="004D04BF">
          <w:rPr>
            <w:rFonts w:asciiTheme="minorHAnsi" w:eastAsiaTheme="minorEastAsia" w:hAnsiTheme="minorHAnsi" w:cstheme="minorBidi"/>
            <w:noProof/>
            <w:sz w:val="22"/>
            <w:szCs w:val="22"/>
          </w:rPr>
          <w:tab/>
        </w:r>
        <w:r w:rsidRPr="004D04BF" w:rsidDel="004D04BF">
          <w:rPr>
            <w:noProof/>
          </w:rPr>
          <w:delText>Alternate Flows</w:delText>
        </w:r>
        <w:r w:rsidRPr="00BF4CA0" w:rsidDel="004D04BF">
          <w:rPr>
            <w:noProof/>
            <w:webHidden/>
          </w:rPr>
          <w:tab/>
          <w:delText>5</w:delText>
        </w:r>
      </w:del>
    </w:p>
    <w:p w:rsidR="00D922F5" w:rsidRPr="00BF4CA0" w:rsidDel="004D04BF" w:rsidRDefault="00D922F5">
      <w:pPr>
        <w:pStyle w:val="TOC2"/>
        <w:rPr>
          <w:del w:id="98" w:author="Amy Byers" w:date="2015-04-01T13:08:00Z"/>
          <w:rFonts w:asciiTheme="minorHAnsi" w:eastAsiaTheme="minorEastAsia" w:hAnsiTheme="minorHAnsi" w:cstheme="minorBidi"/>
          <w:noProof/>
          <w:sz w:val="22"/>
          <w:szCs w:val="22"/>
        </w:rPr>
      </w:pPr>
      <w:del w:id="99" w:author="Amy Byers" w:date="2015-04-01T13:08:00Z">
        <w:r w:rsidRPr="004D04BF" w:rsidDel="004D04BF">
          <w:rPr>
            <w:noProof/>
          </w:rPr>
          <w:delText>2.5</w:delText>
        </w:r>
        <w:r w:rsidRPr="00BF4CA0" w:rsidDel="004D04BF">
          <w:rPr>
            <w:rFonts w:asciiTheme="minorHAnsi" w:eastAsiaTheme="minorEastAsia" w:hAnsiTheme="minorHAnsi" w:cstheme="minorBidi"/>
            <w:noProof/>
            <w:sz w:val="22"/>
            <w:szCs w:val="22"/>
          </w:rPr>
          <w:tab/>
        </w:r>
        <w:r w:rsidRPr="004D04BF" w:rsidDel="004D04BF">
          <w:rPr>
            <w:noProof/>
          </w:rPr>
          <w:delText>Post Condition</w:delText>
        </w:r>
        <w:r w:rsidRPr="00BF4CA0" w:rsidDel="004D04BF">
          <w:rPr>
            <w:noProof/>
            <w:webHidden/>
          </w:rPr>
          <w:tab/>
          <w:delText>5</w:delText>
        </w:r>
      </w:del>
    </w:p>
    <w:p w:rsidR="00D922F5" w:rsidRPr="00BF4CA0" w:rsidDel="004D04BF" w:rsidRDefault="00D922F5">
      <w:pPr>
        <w:pStyle w:val="TOC2"/>
        <w:rPr>
          <w:del w:id="100" w:author="Amy Byers" w:date="2015-04-01T13:08:00Z"/>
          <w:rFonts w:asciiTheme="minorHAnsi" w:eastAsiaTheme="minorEastAsia" w:hAnsiTheme="minorHAnsi" w:cstheme="minorBidi"/>
          <w:noProof/>
          <w:sz w:val="22"/>
          <w:szCs w:val="22"/>
        </w:rPr>
      </w:pPr>
      <w:del w:id="101" w:author="Amy Byers" w:date="2015-04-01T13:08:00Z">
        <w:r w:rsidRPr="004D04BF" w:rsidDel="004D04BF">
          <w:rPr>
            <w:noProof/>
          </w:rPr>
          <w:delText>2.6</w:delText>
        </w:r>
        <w:r w:rsidRPr="00BF4CA0" w:rsidDel="004D04BF">
          <w:rPr>
            <w:rFonts w:asciiTheme="minorHAnsi" w:eastAsiaTheme="minorEastAsia" w:hAnsiTheme="minorHAnsi" w:cstheme="minorBidi"/>
            <w:noProof/>
            <w:sz w:val="22"/>
            <w:szCs w:val="22"/>
          </w:rPr>
          <w:tab/>
        </w:r>
        <w:r w:rsidRPr="004D04BF" w:rsidDel="004D04BF">
          <w:rPr>
            <w:noProof/>
          </w:rPr>
          <w:delText>Special Requirements</w:delText>
        </w:r>
        <w:r w:rsidRPr="00BF4CA0" w:rsidDel="004D04BF">
          <w:rPr>
            <w:noProof/>
            <w:webHidden/>
          </w:rPr>
          <w:tab/>
          <w:delText>5</w:delText>
        </w:r>
      </w:del>
    </w:p>
    <w:p w:rsidR="00D922F5" w:rsidRPr="00BF4CA0" w:rsidDel="004D04BF" w:rsidRDefault="00D922F5">
      <w:pPr>
        <w:pStyle w:val="TOC1"/>
        <w:rPr>
          <w:del w:id="102" w:author="Amy Byers" w:date="2015-04-01T13:08:00Z"/>
          <w:rFonts w:asciiTheme="minorHAnsi" w:eastAsiaTheme="minorEastAsia" w:hAnsiTheme="minorHAnsi" w:cstheme="minorBidi"/>
          <w:noProof/>
          <w:sz w:val="22"/>
          <w:szCs w:val="22"/>
        </w:rPr>
      </w:pPr>
      <w:del w:id="103" w:author="Amy Byers" w:date="2015-04-01T13:08:00Z">
        <w:r w:rsidRPr="004D04BF" w:rsidDel="004D04BF">
          <w:rPr>
            <w:i/>
            <w:noProof/>
          </w:rPr>
          <w:delText>3.</w:delText>
        </w:r>
        <w:r w:rsidRPr="00BF4CA0" w:rsidDel="004D04BF">
          <w:rPr>
            <w:rFonts w:asciiTheme="minorHAnsi" w:eastAsiaTheme="minorEastAsia" w:hAnsiTheme="minorHAnsi" w:cstheme="minorBidi"/>
            <w:noProof/>
            <w:sz w:val="22"/>
            <w:szCs w:val="22"/>
          </w:rPr>
          <w:tab/>
        </w:r>
        <w:r w:rsidRPr="004D04BF" w:rsidDel="004D04BF">
          <w:rPr>
            <w:i/>
            <w:noProof/>
          </w:rPr>
          <w:delText>Supplemental Specifications</w:delText>
        </w:r>
        <w:r w:rsidRPr="00BF4CA0" w:rsidDel="004D04BF">
          <w:rPr>
            <w:noProof/>
            <w:webHidden/>
          </w:rPr>
          <w:tab/>
          <w:delText>6</w:delText>
        </w:r>
      </w:del>
    </w:p>
    <w:p w:rsidR="00D922F5" w:rsidRPr="00BF4CA0" w:rsidDel="004D04BF" w:rsidRDefault="00D922F5">
      <w:pPr>
        <w:pStyle w:val="TOC2"/>
        <w:rPr>
          <w:del w:id="104" w:author="Amy Byers" w:date="2015-04-01T13:08:00Z"/>
          <w:rFonts w:asciiTheme="minorHAnsi" w:eastAsiaTheme="minorEastAsia" w:hAnsiTheme="minorHAnsi" w:cstheme="minorBidi"/>
          <w:noProof/>
          <w:sz w:val="22"/>
          <w:szCs w:val="22"/>
        </w:rPr>
      </w:pPr>
      <w:del w:id="105" w:author="Amy Byers" w:date="2015-04-01T13:08:00Z">
        <w:r w:rsidRPr="004D04BF" w:rsidDel="004D04BF">
          <w:rPr>
            <w:noProof/>
          </w:rPr>
          <w:delText>3.1</w:delText>
        </w:r>
        <w:r w:rsidRPr="00BF4CA0" w:rsidDel="004D04BF">
          <w:rPr>
            <w:rFonts w:asciiTheme="minorHAnsi" w:eastAsiaTheme="minorEastAsia" w:hAnsiTheme="minorHAnsi" w:cstheme="minorBidi"/>
            <w:noProof/>
            <w:sz w:val="22"/>
            <w:szCs w:val="22"/>
          </w:rPr>
          <w:tab/>
        </w:r>
        <w:r w:rsidRPr="004D04BF" w:rsidDel="004D04BF">
          <w:rPr>
            <w:noProof/>
          </w:rPr>
          <w:delText>Electronic Journal</w:delText>
        </w:r>
        <w:r w:rsidRPr="00BF4CA0" w:rsidDel="004D04BF">
          <w:rPr>
            <w:noProof/>
            <w:webHidden/>
          </w:rPr>
          <w:tab/>
          <w:delText>6</w:delText>
        </w:r>
      </w:del>
    </w:p>
    <w:p w:rsidR="00D922F5" w:rsidRPr="00BF4CA0" w:rsidDel="004D04BF" w:rsidRDefault="00D922F5">
      <w:pPr>
        <w:pStyle w:val="TOC2"/>
        <w:rPr>
          <w:del w:id="106" w:author="Amy Byers" w:date="2015-04-01T13:08:00Z"/>
          <w:rFonts w:asciiTheme="minorHAnsi" w:eastAsiaTheme="minorEastAsia" w:hAnsiTheme="minorHAnsi" w:cstheme="minorBidi"/>
          <w:noProof/>
          <w:sz w:val="22"/>
          <w:szCs w:val="22"/>
        </w:rPr>
      </w:pPr>
      <w:del w:id="107" w:author="Amy Byers" w:date="2015-04-01T13:08:00Z">
        <w:r w:rsidRPr="004D04BF" w:rsidDel="004D04BF">
          <w:rPr>
            <w:noProof/>
          </w:rPr>
          <w:delText>3.2</w:delText>
        </w:r>
        <w:r w:rsidRPr="00BF4CA0" w:rsidDel="004D04BF">
          <w:rPr>
            <w:rFonts w:asciiTheme="minorHAnsi" w:eastAsiaTheme="minorEastAsia" w:hAnsiTheme="minorHAnsi" w:cstheme="minorBidi"/>
            <w:noProof/>
            <w:sz w:val="22"/>
            <w:szCs w:val="22"/>
          </w:rPr>
          <w:tab/>
        </w:r>
        <w:r w:rsidRPr="004D04BF" w:rsidDel="004D04BF">
          <w:rPr>
            <w:noProof/>
          </w:rPr>
          <w:delText>Manager Override</w:delText>
        </w:r>
        <w:r w:rsidRPr="00BF4CA0" w:rsidDel="004D04BF">
          <w:rPr>
            <w:noProof/>
            <w:webHidden/>
          </w:rPr>
          <w:tab/>
          <w:delText>6</w:delText>
        </w:r>
      </w:del>
    </w:p>
    <w:p w:rsidR="00D922F5" w:rsidRPr="00BF4CA0" w:rsidDel="004D04BF" w:rsidRDefault="00D922F5">
      <w:pPr>
        <w:pStyle w:val="TOC2"/>
        <w:rPr>
          <w:del w:id="108" w:author="Amy Byers" w:date="2015-04-01T13:08:00Z"/>
          <w:rFonts w:asciiTheme="minorHAnsi" w:eastAsiaTheme="minorEastAsia" w:hAnsiTheme="minorHAnsi" w:cstheme="minorBidi"/>
          <w:noProof/>
          <w:sz w:val="22"/>
          <w:szCs w:val="22"/>
        </w:rPr>
      </w:pPr>
      <w:del w:id="109" w:author="Amy Byers" w:date="2015-04-01T13:08:00Z">
        <w:r w:rsidRPr="004D04BF" w:rsidDel="004D04BF">
          <w:rPr>
            <w:noProof/>
          </w:rPr>
          <w:delText>3.3</w:delText>
        </w:r>
        <w:r w:rsidRPr="00BF4CA0" w:rsidDel="004D04BF">
          <w:rPr>
            <w:rFonts w:asciiTheme="minorHAnsi" w:eastAsiaTheme="minorEastAsia" w:hAnsiTheme="minorHAnsi" w:cstheme="minorBidi"/>
            <w:noProof/>
            <w:sz w:val="22"/>
            <w:szCs w:val="22"/>
          </w:rPr>
          <w:tab/>
        </w:r>
        <w:r w:rsidRPr="004D04BF" w:rsidDel="004D04BF">
          <w:rPr>
            <w:noProof/>
          </w:rPr>
          <w:delText>POSLog</w:delText>
        </w:r>
        <w:r w:rsidRPr="00BF4CA0" w:rsidDel="004D04BF">
          <w:rPr>
            <w:noProof/>
            <w:webHidden/>
          </w:rPr>
          <w:tab/>
          <w:delText>6</w:delText>
        </w:r>
      </w:del>
    </w:p>
    <w:p w:rsidR="00D922F5" w:rsidRPr="00BF4CA0" w:rsidDel="004D04BF" w:rsidRDefault="00D922F5">
      <w:pPr>
        <w:pStyle w:val="TOC2"/>
        <w:rPr>
          <w:del w:id="110" w:author="Amy Byers" w:date="2015-04-01T13:08:00Z"/>
          <w:rFonts w:asciiTheme="minorHAnsi" w:eastAsiaTheme="minorEastAsia" w:hAnsiTheme="minorHAnsi" w:cstheme="minorBidi"/>
          <w:noProof/>
          <w:sz w:val="22"/>
          <w:szCs w:val="22"/>
        </w:rPr>
      </w:pPr>
      <w:del w:id="111" w:author="Amy Byers" w:date="2015-04-01T13:08:00Z">
        <w:r w:rsidRPr="004D04BF" w:rsidDel="004D04BF">
          <w:rPr>
            <w:noProof/>
          </w:rPr>
          <w:delText>3.4</w:delText>
        </w:r>
        <w:r w:rsidRPr="00BF4CA0" w:rsidDel="004D04BF">
          <w:rPr>
            <w:rFonts w:asciiTheme="minorHAnsi" w:eastAsiaTheme="minorEastAsia" w:hAnsiTheme="minorHAnsi" w:cstheme="minorBidi"/>
            <w:noProof/>
            <w:sz w:val="22"/>
            <w:szCs w:val="22"/>
          </w:rPr>
          <w:tab/>
        </w:r>
        <w:r w:rsidRPr="004D04BF" w:rsidDel="004D04BF">
          <w:rPr>
            <w:noProof/>
          </w:rPr>
          <w:delText>Printed Receipts</w:delText>
        </w:r>
        <w:r w:rsidRPr="00BF4CA0" w:rsidDel="004D04BF">
          <w:rPr>
            <w:noProof/>
            <w:webHidden/>
          </w:rPr>
          <w:tab/>
          <w:delText>6</w:delText>
        </w:r>
      </w:del>
    </w:p>
    <w:p w:rsidR="00D922F5" w:rsidRPr="00BF4CA0" w:rsidDel="004D04BF" w:rsidRDefault="00D922F5">
      <w:pPr>
        <w:pStyle w:val="TOC2"/>
        <w:rPr>
          <w:del w:id="112" w:author="Amy Byers" w:date="2015-04-01T13:08:00Z"/>
          <w:rFonts w:asciiTheme="minorHAnsi" w:eastAsiaTheme="minorEastAsia" w:hAnsiTheme="minorHAnsi" w:cstheme="minorBidi"/>
          <w:noProof/>
          <w:sz w:val="22"/>
          <w:szCs w:val="22"/>
        </w:rPr>
      </w:pPr>
      <w:del w:id="113" w:author="Amy Byers" w:date="2015-04-01T13:08:00Z">
        <w:r w:rsidRPr="004D04BF" w:rsidDel="004D04BF">
          <w:rPr>
            <w:noProof/>
          </w:rPr>
          <w:delText>3.5</w:delText>
        </w:r>
        <w:r w:rsidRPr="00BF4CA0" w:rsidDel="004D04BF">
          <w:rPr>
            <w:rFonts w:asciiTheme="minorHAnsi" w:eastAsiaTheme="minorEastAsia" w:hAnsiTheme="minorHAnsi" w:cstheme="minorBidi"/>
            <w:noProof/>
            <w:sz w:val="22"/>
            <w:szCs w:val="22"/>
          </w:rPr>
          <w:tab/>
        </w:r>
        <w:r w:rsidRPr="004D04BF" w:rsidDel="004D04BF">
          <w:rPr>
            <w:noProof/>
          </w:rPr>
          <w:delText>Suspend Feature</w:delText>
        </w:r>
        <w:r w:rsidRPr="00BF4CA0" w:rsidDel="004D04BF">
          <w:rPr>
            <w:noProof/>
            <w:webHidden/>
          </w:rPr>
          <w:tab/>
          <w:delText>6</w:delText>
        </w:r>
      </w:del>
    </w:p>
    <w:p w:rsidR="00D922F5" w:rsidRPr="00BF4CA0" w:rsidDel="004D04BF" w:rsidRDefault="00D922F5">
      <w:pPr>
        <w:pStyle w:val="TOC1"/>
        <w:rPr>
          <w:del w:id="114" w:author="Amy Byers" w:date="2015-04-01T13:08:00Z"/>
          <w:rFonts w:asciiTheme="minorHAnsi" w:eastAsiaTheme="minorEastAsia" w:hAnsiTheme="minorHAnsi" w:cstheme="minorBidi"/>
          <w:noProof/>
          <w:sz w:val="22"/>
          <w:szCs w:val="22"/>
        </w:rPr>
      </w:pPr>
      <w:del w:id="115" w:author="Amy Byers" w:date="2015-04-01T13:08:00Z">
        <w:r w:rsidRPr="004D04BF" w:rsidDel="004D04BF">
          <w:rPr>
            <w:i/>
            <w:noProof/>
          </w:rPr>
          <w:delText>4.</w:delText>
        </w:r>
        <w:r w:rsidRPr="00BF4CA0" w:rsidDel="004D04BF">
          <w:rPr>
            <w:rFonts w:asciiTheme="minorHAnsi" w:eastAsiaTheme="minorEastAsia" w:hAnsiTheme="minorHAnsi" w:cstheme="minorBidi"/>
            <w:noProof/>
            <w:sz w:val="22"/>
            <w:szCs w:val="22"/>
          </w:rPr>
          <w:tab/>
        </w:r>
        <w:r w:rsidRPr="004D04BF" w:rsidDel="004D04BF">
          <w:rPr>
            <w:i/>
            <w:noProof/>
          </w:rPr>
          <w:delText>Screen Layouts</w:delText>
        </w:r>
        <w:r w:rsidRPr="00BF4CA0" w:rsidDel="004D04BF">
          <w:rPr>
            <w:noProof/>
            <w:webHidden/>
          </w:rPr>
          <w:tab/>
          <w:delText>7</w:delText>
        </w:r>
      </w:del>
    </w:p>
    <w:p w:rsidR="00D922F5" w:rsidRPr="00BF4CA0" w:rsidDel="004D04BF" w:rsidRDefault="00D922F5">
      <w:pPr>
        <w:pStyle w:val="TOC2"/>
        <w:rPr>
          <w:del w:id="116" w:author="Amy Byers" w:date="2015-04-01T13:08:00Z"/>
          <w:rFonts w:asciiTheme="minorHAnsi" w:eastAsiaTheme="minorEastAsia" w:hAnsiTheme="minorHAnsi" w:cstheme="minorBidi"/>
          <w:noProof/>
          <w:sz w:val="22"/>
          <w:szCs w:val="22"/>
        </w:rPr>
      </w:pPr>
      <w:del w:id="117" w:author="Amy Byers" w:date="2015-04-01T13:08:00Z">
        <w:r w:rsidRPr="004D04BF" w:rsidDel="004D04BF">
          <w:rPr>
            <w:noProof/>
          </w:rPr>
          <w:delText>4.1</w:delText>
        </w:r>
        <w:r w:rsidRPr="00BF4CA0" w:rsidDel="004D04BF">
          <w:rPr>
            <w:rFonts w:asciiTheme="minorHAnsi" w:eastAsiaTheme="minorEastAsia" w:hAnsiTheme="minorHAnsi" w:cstheme="minorBidi"/>
            <w:noProof/>
            <w:sz w:val="22"/>
            <w:szCs w:val="22"/>
          </w:rPr>
          <w:tab/>
        </w:r>
        <w:r w:rsidRPr="004D04BF" w:rsidDel="004D04BF">
          <w:rPr>
            <w:noProof/>
          </w:rPr>
          <w:delText>Serial Number</w:delText>
        </w:r>
        <w:r w:rsidRPr="00BF4CA0" w:rsidDel="004D04BF">
          <w:rPr>
            <w:noProof/>
            <w:webHidden/>
          </w:rPr>
          <w:tab/>
          <w:delText>7</w:delText>
        </w:r>
      </w:del>
    </w:p>
    <w:p w:rsidR="00D922F5" w:rsidRPr="00BF4CA0" w:rsidDel="004D04BF" w:rsidRDefault="00D922F5">
      <w:pPr>
        <w:pStyle w:val="TOC1"/>
        <w:rPr>
          <w:del w:id="118" w:author="Amy Byers" w:date="2015-04-01T13:08:00Z"/>
          <w:rFonts w:asciiTheme="minorHAnsi" w:eastAsiaTheme="minorEastAsia" w:hAnsiTheme="minorHAnsi" w:cstheme="minorBidi"/>
          <w:noProof/>
          <w:sz w:val="22"/>
          <w:szCs w:val="22"/>
        </w:rPr>
      </w:pPr>
      <w:del w:id="119" w:author="Amy Byers" w:date="2015-04-01T13:08:00Z">
        <w:r w:rsidRPr="004D04BF" w:rsidDel="004D04BF">
          <w:rPr>
            <w:i/>
            <w:noProof/>
          </w:rPr>
          <w:delText>5.</w:delText>
        </w:r>
        <w:r w:rsidRPr="00BF4CA0" w:rsidDel="004D04BF">
          <w:rPr>
            <w:rFonts w:asciiTheme="minorHAnsi" w:eastAsiaTheme="minorEastAsia" w:hAnsiTheme="minorHAnsi" w:cstheme="minorBidi"/>
            <w:noProof/>
            <w:sz w:val="22"/>
            <w:szCs w:val="22"/>
          </w:rPr>
          <w:tab/>
        </w:r>
        <w:r w:rsidRPr="004D04BF" w:rsidDel="004D04BF">
          <w:rPr>
            <w:i/>
            <w:noProof/>
          </w:rPr>
          <w:delText>Business Sign Off</w:delText>
        </w:r>
        <w:r w:rsidRPr="00BF4CA0" w:rsidDel="004D04BF">
          <w:rPr>
            <w:noProof/>
            <w:webHidden/>
          </w:rPr>
          <w:tab/>
          <w:delText>8</w:delText>
        </w:r>
      </w:del>
    </w:p>
    <w:p w:rsidR="00D922F5" w:rsidRPr="00BF4CA0" w:rsidDel="004D04BF" w:rsidRDefault="00D922F5">
      <w:pPr>
        <w:pStyle w:val="TOC1"/>
        <w:rPr>
          <w:del w:id="120" w:author="Amy Byers" w:date="2015-04-01T13:08:00Z"/>
          <w:rFonts w:asciiTheme="minorHAnsi" w:eastAsiaTheme="minorEastAsia" w:hAnsiTheme="minorHAnsi" w:cstheme="minorBidi"/>
          <w:noProof/>
          <w:sz w:val="22"/>
          <w:szCs w:val="22"/>
        </w:rPr>
      </w:pPr>
      <w:del w:id="121" w:author="Amy Byers" w:date="2015-04-01T13:08:00Z">
        <w:r w:rsidRPr="004D04BF" w:rsidDel="004D04BF">
          <w:rPr>
            <w:i/>
            <w:noProof/>
          </w:rPr>
          <w:delText>6.</w:delText>
        </w:r>
        <w:r w:rsidRPr="00BF4CA0" w:rsidDel="004D04BF">
          <w:rPr>
            <w:rFonts w:asciiTheme="minorHAnsi" w:eastAsiaTheme="minorEastAsia" w:hAnsiTheme="minorHAnsi" w:cstheme="minorBidi"/>
            <w:noProof/>
            <w:sz w:val="22"/>
            <w:szCs w:val="22"/>
          </w:rPr>
          <w:tab/>
        </w:r>
        <w:r w:rsidRPr="004D04BF" w:rsidDel="004D04BF">
          <w:rPr>
            <w:i/>
            <w:noProof/>
          </w:rPr>
          <w:delText>Revision History</w:delText>
        </w:r>
        <w:r w:rsidRPr="00BF4CA0" w:rsidDel="004D04BF">
          <w:rPr>
            <w:noProof/>
            <w:webHidden/>
          </w:rPr>
          <w:tab/>
          <w:delText>8</w:delText>
        </w:r>
      </w:del>
    </w:p>
    <w:p w:rsidR="00D922F5" w:rsidRPr="00BF4CA0" w:rsidDel="004D04BF" w:rsidRDefault="00D922F5">
      <w:pPr>
        <w:pStyle w:val="TOC1"/>
        <w:rPr>
          <w:del w:id="122" w:author="Amy Byers" w:date="2015-04-01T13:08:00Z"/>
          <w:rFonts w:asciiTheme="minorHAnsi" w:eastAsiaTheme="minorEastAsia" w:hAnsiTheme="minorHAnsi" w:cstheme="minorBidi"/>
          <w:noProof/>
          <w:sz w:val="22"/>
          <w:szCs w:val="22"/>
        </w:rPr>
      </w:pPr>
      <w:del w:id="123" w:author="Amy Byers" w:date="2015-04-01T13:08:00Z">
        <w:r w:rsidRPr="004D04BF" w:rsidDel="004D04BF">
          <w:rPr>
            <w:i/>
            <w:noProof/>
          </w:rPr>
          <w:delText>7.</w:delText>
        </w:r>
        <w:r w:rsidRPr="00BF4CA0" w:rsidDel="004D04BF">
          <w:rPr>
            <w:rFonts w:asciiTheme="minorHAnsi" w:eastAsiaTheme="minorEastAsia" w:hAnsiTheme="minorHAnsi" w:cstheme="minorBidi"/>
            <w:noProof/>
            <w:sz w:val="22"/>
            <w:szCs w:val="22"/>
          </w:rPr>
          <w:tab/>
        </w:r>
        <w:r w:rsidRPr="004D04BF" w:rsidDel="004D04BF">
          <w:rPr>
            <w:i/>
            <w:noProof/>
          </w:rPr>
          <w:delText>Appendix A: Glossary</w:delText>
        </w:r>
        <w:r w:rsidRPr="00BF4CA0" w:rsidDel="004D04BF">
          <w:rPr>
            <w:noProof/>
            <w:webHidden/>
          </w:rPr>
          <w:tab/>
          <w:delText>8</w:delText>
        </w:r>
      </w:del>
    </w:p>
    <w:p w:rsidR="00F54203" w:rsidRPr="00BF4CA0" w:rsidRDefault="007B5065" w:rsidP="00F54203">
      <w:pPr>
        <w:pStyle w:val="BodyText"/>
      </w:pPr>
      <w:r w:rsidRPr="00BF4CA0">
        <w:rPr>
          <w:b/>
          <w:sz w:val="24"/>
          <w:szCs w:val="24"/>
        </w:rPr>
        <w:fldChar w:fldCharType="end"/>
      </w:r>
      <w:bookmarkStart w:id="124" w:name="_GoBack"/>
      <w:bookmarkEnd w:id="124"/>
    </w:p>
    <w:p w:rsidR="008163BF" w:rsidRPr="00BF4CA0" w:rsidRDefault="00B22A66" w:rsidP="003A372C">
      <w:pPr>
        <w:pStyle w:val="Heading1"/>
        <w:rPr>
          <w:i/>
        </w:rPr>
      </w:pPr>
      <w:r w:rsidRPr="00BF4CA0">
        <w:rPr>
          <w:i/>
        </w:rPr>
        <w:br w:type="page"/>
      </w:r>
      <w:bookmarkStart w:id="125" w:name="_Toc122934306"/>
      <w:bookmarkStart w:id="126" w:name="_Toc415657008"/>
      <w:r w:rsidR="003B6D48" w:rsidRPr="00BF4CA0">
        <w:rPr>
          <w:i/>
        </w:rPr>
        <w:lastRenderedPageBreak/>
        <w:t>Feature</w:t>
      </w:r>
      <w:r w:rsidR="009C1FFA" w:rsidRPr="00BF4CA0">
        <w:rPr>
          <w:i/>
        </w:rPr>
        <w:t xml:space="preserve"> </w:t>
      </w:r>
      <w:bookmarkEnd w:id="125"/>
      <w:r w:rsidR="00341299" w:rsidRPr="00BF4CA0">
        <w:rPr>
          <w:i/>
        </w:rPr>
        <w:t>Overview</w:t>
      </w:r>
      <w:bookmarkEnd w:id="126"/>
    </w:p>
    <w:p w:rsidR="008163BF" w:rsidRPr="00BF4CA0" w:rsidRDefault="003B6D48" w:rsidP="008163BF">
      <w:pPr>
        <w:pStyle w:val="Heading2"/>
      </w:pPr>
      <w:bookmarkStart w:id="127" w:name="_Toc110839329"/>
      <w:bookmarkStart w:id="128" w:name="_Toc122934307"/>
      <w:bookmarkStart w:id="129" w:name="_Toc415657009"/>
      <w:r w:rsidRPr="00BF4CA0">
        <w:t>Feature</w:t>
      </w:r>
      <w:r w:rsidR="00A5528D" w:rsidRPr="00BF4CA0">
        <w:t xml:space="preserve"> </w:t>
      </w:r>
      <w:r w:rsidR="008163BF" w:rsidRPr="00BF4CA0">
        <w:t>Description</w:t>
      </w:r>
      <w:bookmarkEnd w:id="127"/>
      <w:bookmarkEnd w:id="128"/>
      <w:bookmarkEnd w:id="129"/>
    </w:p>
    <w:p w:rsidR="00966008" w:rsidRPr="00BF4CA0" w:rsidRDefault="00966008" w:rsidP="00966008">
      <w:pPr>
        <w:pStyle w:val="BodyText"/>
      </w:pPr>
      <w:r w:rsidRPr="00BF4CA0">
        <w:t xml:space="preserve">The </w:t>
      </w:r>
      <w:r w:rsidR="008414F3" w:rsidRPr="00BF4CA0">
        <w:t>Serialized Item</w:t>
      </w:r>
      <w:r w:rsidRPr="00BF4CA0">
        <w:t xml:space="preserve"> Feature Document describes the functionality </w:t>
      </w:r>
      <w:r w:rsidR="008414F3" w:rsidRPr="00BF4CA0">
        <w:t xml:space="preserve">where an item requires a serial number to be captured in order to complete the selling of the item.  </w:t>
      </w:r>
      <w:r w:rsidRPr="00BF4CA0">
        <w:t xml:space="preserve">  </w:t>
      </w:r>
    </w:p>
    <w:p w:rsidR="00F523F6" w:rsidRPr="00BF4CA0" w:rsidRDefault="0063125C" w:rsidP="00341299">
      <w:pPr>
        <w:pStyle w:val="Heading2"/>
      </w:pPr>
      <w:bookmarkStart w:id="130" w:name="_Toc415657010"/>
      <w:r w:rsidRPr="00BF4CA0">
        <w:t>Assumptions</w:t>
      </w:r>
      <w:bookmarkEnd w:id="130"/>
    </w:p>
    <w:p w:rsidR="002A338B" w:rsidRPr="00BF4CA0" w:rsidRDefault="002A338B" w:rsidP="004B5B8E">
      <w:pPr>
        <w:pStyle w:val="BodyText"/>
        <w:numPr>
          <w:ilvl w:val="0"/>
          <w:numId w:val="4"/>
        </w:numPr>
      </w:pPr>
      <w:r w:rsidRPr="00BF4CA0">
        <w:t xml:space="preserve">All text displayed by the system is configurable by brand to support multi-language.  Text is defined from an external source or defined within the system.  </w:t>
      </w:r>
    </w:p>
    <w:p w:rsidR="00320DD3" w:rsidRPr="00BF4CA0" w:rsidRDefault="00320DD3" w:rsidP="00341299">
      <w:pPr>
        <w:pStyle w:val="Heading2"/>
      </w:pPr>
      <w:bookmarkStart w:id="131" w:name="_Parameters"/>
      <w:bookmarkStart w:id="132" w:name="_Toc415657011"/>
      <w:bookmarkEnd w:id="131"/>
      <w:r w:rsidRPr="00BF4CA0">
        <w:t>Parameters</w:t>
      </w:r>
      <w:r w:rsidR="00027F72" w:rsidRPr="00BF4CA0">
        <w:t xml:space="preserve"> and System Settings</w:t>
      </w:r>
      <w:bookmarkEnd w:id="132"/>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BF4CA0"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BF4CA0" w:rsidRDefault="00731DE3" w:rsidP="00721745">
            <w:pPr>
              <w:rPr>
                <w:b/>
              </w:rPr>
            </w:pPr>
            <w:r w:rsidRPr="00BF4CA0">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BF4CA0" w:rsidRDefault="00731DE3" w:rsidP="00721745">
            <w:pPr>
              <w:rPr>
                <w:b/>
                <w:vanish/>
                <w:szCs w:val="20"/>
              </w:rPr>
            </w:pPr>
            <w:r w:rsidRPr="00BF4CA0">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BF4CA0" w:rsidRDefault="00731DE3" w:rsidP="00721745">
            <w:pPr>
              <w:rPr>
                <w:b/>
                <w:szCs w:val="20"/>
              </w:rPr>
            </w:pPr>
            <w:r w:rsidRPr="00BF4CA0">
              <w:rPr>
                <w:b/>
                <w:szCs w:val="20"/>
              </w:rPr>
              <w:t>Valid Values</w:t>
            </w:r>
          </w:p>
        </w:tc>
      </w:tr>
      <w:tr w:rsidR="000C52B2" w:rsidRPr="00BF4CA0" w:rsidTr="003105EB">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0C52B2" w:rsidRPr="00BF4CA0" w:rsidRDefault="000C52B2" w:rsidP="003105EB">
            <w:pPr>
              <w:rPr>
                <w:bCs/>
                <w:szCs w:val="20"/>
              </w:rPr>
            </w:pPr>
            <w:r w:rsidRPr="00BF4CA0">
              <w:rPr>
                <w:bCs/>
                <w:szCs w:val="20"/>
              </w:rPr>
              <w:t>Serialized Item Attribute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0C52B2" w:rsidRPr="00BF4CA0" w:rsidRDefault="000C52B2" w:rsidP="003105EB">
            <w:pPr>
              <w:rPr>
                <w:szCs w:val="20"/>
              </w:rPr>
            </w:pPr>
            <w:r w:rsidRPr="00BF4CA0">
              <w:rPr>
                <w:szCs w:val="20"/>
              </w:rPr>
              <w:t>Determines if the item requires serial number to be captured prior to selling the item.</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0C52B2" w:rsidRPr="00BF4CA0" w:rsidRDefault="000C52B2" w:rsidP="008C1D81">
            <w:pPr>
              <w:pStyle w:val="ListParagraph"/>
              <w:numPr>
                <w:ilvl w:val="0"/>
                <w:numId w:val="9"/>
              </w:numPr>
              <w:rPr>
                <w:szCs w:val="20"/>
              </w:rPr>
            </w:pPr>
            <w:r w:rsidRPr="00BF4CA0">
              <w:rPr>
                <w:szCs w:val="20"/>
              </w:rPr>
              <w:t>On</w:t>
            </w:r>
          </w:p>
          <w:p w:rsidR="000C52B2" w:rsidRPr="00BF4CA0" w:rsidRDefault="000C52B2" w:rsidP="008C1D81">
            <w:pPr>
              <w:pStyle w:val="ListParagraph"/>
              <w:numPr>
                <w:ilvl w:val="0"/>
                <w:numId w:val="9"/>
              </w:numPr>
              <w:rPr>
                <w:szCs w:val="20"/>
              </w:rPr>
            </w:pPr>
            <w:r w:rsidRPr="00BF4CA0">
              <w:rPr>
                <w:szCs w:val="20"/>
              </w:rPr>
              <w:t>Off</w:t>
            </w:r>
          </w:p>
        </w:tc>
      </w:tr>
      <w:tr w:rsidR="00A36C62" w:rsidRPr="00BF4CA0" w:rsidTr="00EF1547">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A36C62" w:rsidRPr="00BF4CA0" w:rsidRDefault="00A36C62" w:rsidP="00BB1D10">
            <w:pPr>
              <w:rPr>
                <w:bCs/>
                <w:szCs w:val="20"/>
              </w:rPr>
            </w:pPr>
            <w:bookmarkStart w:id="133" w:name="_Toc318210821"/>
            <w:bookmarkStart w:id="134" w:name="_Toc290020120"/>
            <w:bookmarkStart w:id="135" w:name="_Toc71960215"/>
            <w:r w:rsidRPr="00BF4CA0">
              <w:rPr>
                <w:bCs/>
                <w:szCs w:val="20"/>
              </w:rPr>
              <w:t>Duplicate Serial Number  Allowed</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A36C62" w:rsidRPr="00BF4CA0" w:rsidRDefault="00A36C62" w:rsidP="00BB1D10">
            <w:pPr>
              <w:rPr>
                <w:szCs w:val="20"/>
              </w:rPr>
            </w:pPr>
            <w:r w:rsidRPr="00BF4CA0">
              <w:rPr>
                <w:szCs w:val="20"/>
              </w:rPr>
              <w:t>Determines if duplicate serial numbers are allowed in the transaction</w:t>
            </w:r>
            <w:r w:rsidR="008414F3" w:rsidRPr="00BF4CA0">
              <w:rPr>
                <w:szCs w:val="20"/>
              </w:rPr>
              <w:t>.  The parameter is defined at the transaction level and is not on the type of serial number to apply.</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A36C62" w:rsidRPr="00BF4CA0" w:rsidRDefault="00A36C62" w:rsidP="008C1D81">
            <w:pPr>
              <w:pStyle w:val="ListParagraph"/>
              <w:numPr>
                <w:ilvl w:val="0"/>
                <w:numId w:val="27"/>
              </w:numPr>
              <w:rPr>
                <w:szCs w:val="20"/>
              </w:rPr>
            </w:pPr>
            <w:r w:rsidRPr="00BF4CA0">
              <w:rPr>
                <w:szCs w:val="20"/>
              </w:rPr>
              <w:t>On</w:t>
            </w:r>
          </w:p>
          <w:p w:rsidR="00A36C62" w:rsidRPr="00BF4CA0" w:rsidRDefault="00A36C62" w:rsidP="008C1D81">
            <w:pPr>
              <w:pStyle w:val="ListParagraph"/>
              <w:numPr>
                <w:ilvl w:val="0"/>
                <w:numId w:val="27"/>
              </w:numPr>
              <w:rPr>
                <w:szCs w:val="20"/>
              </w:rPr>
            </w:pPr>
            <w:r w:rsidRPr="00BF4CA0">
              <w:rPr>
                <w:szCs w:val="20"/>
              </w:rPr>
              <w:t>Off</w:t>
            </w:r>
          </w:p>
        </w:tc>
      </w:tr>
      <w:tr w:rsidR="009D6EDB" w:rsidRPr="00BF4CA0" w:rsidTr="009D6EDB">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9D6EDB" w:rsidRPr="00BF4CA0" w:rsidRDefault="009D6EDB" w:rsidP="009D6EDB">
            <w:pPr>
              <w:rPr>
                <w:bCs/>
                <w:szCs w:val="20"/>
              </w:rPr>
            </w:pPr>
            <w:r w:rsidRPr="00BF4CA0">
              <w:rPr>
                <w:bCs/>
                <w:szCs w:val="20"/>
              </w:rPr>
              <w:t>Number of Failed Retries on Serial Number</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9D6EDB" w:rsidRPr="00BF4CA0" w:rsidRDefault="009D6EDB" w:rsidP="009D6EDB">
            <w:pPr>
              <w:rPr>
                <w:szCs w:val="20"/>
              </w:rPr>
            </w:pPr>
            <w:r w:rsidRPr="00BF4CA0">
              <w:rPr>
                <w:szCs w:val="20"/>
              </w:rPr>
              <w:t>Determines the number of failed serial number entries before the system accepts the serial number.  For example if the value is 3, then after the 3</w:t>
            </w:r>
            <w:r w:rsidRPr="00BF4CA0">
              <w:rPr>
                <w:szCs w:val="20"/>
                <w:vertAlign w:val="superscript"/>
              </w:rPr>
              <w:t>rd</w:t>
            </w:r>
            <w:r w:rsidRPr="00BF4CA0">
              <w:rPr>
                <w:szCs w:val="20"/>
              </w:rPr>
              <w:t xml:space="preserve"> failed attempt the system accepts the last entry as a valid serial number and continues as if the serial number is valid.</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9D6EDB" w:rsidRPr="00BF4CA0" w:rsidRDefault="009D6EDB" w:rsidP="008C1D81">
            <w:pPr>
              <w:pStyle w:val="ListParagraph"/>
              <w:numPr>
                <w:ilvl w:val="0"/>
                <w:numId w:val="27"/>
              </w:numPr>
              <w:rPr>
                <w:szCs w:val="20"/>
              </w:rPr>
            </w:pPr>
            <w:r w:rsidRPr="00BF4CA0">
              <w:rPr>
                <w:szCs w:val="20"/>
              </w:rPr>
              <w:t>Numeric Value</w:t>
            </w:r>
          </w:p>
        </w:tc>
      </w:tr>
      <w:tr w:rsidR="00BE4251" w:rsidRPr="00BF4CA0" w:rsidTr="009D6EDB">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BE4251" w:rsidRPr="00BF4CA0" w:rsidRDefault="00BE4251" w:rsidP="009D6EDB">
            <w:pPr>
              <w:rPr>
                <w:bCs/>
                <w:szCs w:val="20"/>
              </w:rPr>
            </w:pPr>
            <w:r w:rsidRPr="00BF4CA0">
              <w:rPr>
                <w:bCs/>
                <w:szCs w:val="20"/>
              </w:rPr>
              <w:t>Maximum Failed Serial Number Retry Manager Override Access Point</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BE4251" w:rsidRPr="00BF4CA0" w:rsidRDefault="00BE4251" w:rsidP="009D6EDB">
            <w:pPr>
              <w:rPr>
                <w:szCs w:val="20"/>
              </w:rPr>
            </w:pPr>
            <w:r w:rsidRPr="00BF4CA0">
              <w:rPr>
                <w:szCs w:val="20"/>
              </w:rPr>
              <w:t>Determines if manager override is required when the failed serial number retry maximum limit has been met.</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BE4251" w:rsidRPr="00BF4CA0" w:rsidRDefault="00BE4251" w:rsidP="008C1D81">
            <w:pPr>
              <w:pStyle w:val="ListParagraph"/>
              <w:numPr>
                <w:ilvl w:val="0"/>
                <w:numId w:val="27"/>
              </w:numPr>
              <w:rPr>
                <w:szCs w:val="20"/>
              </w:rPr>
            </w:pPr>
            <w:r w:rsidRPr="00BF4CA0">
              <w:rPr>
                <w:szCs w:val="20"/>
              </w:rPr>
              <w:t>On</w:t>
            </w:r>
          </w:p>
          <w:p w:rsidR="00BE4251" w:rsidRPr="00BF4CA0" w:rsidRDefault="00BE4251" w:rsidP="008C1D81">
            <w:pPr>
              <w:pStyle w:val="ListParagraph"/>
              <w:numPr>
                <w:ilvl w:val="0"/>
                <w:numId w:val="27"/>
              </w:numPr>
              <w:rPr>
                <w:szCs w:val="20"/>
              </w:rPr>
            </w:pPr>
            <w:r w:rsidRPr="00BF4CA0">
              <w:rPr>
                <w:szCs w:val="20"/>
              </w:rPr>
              <w:t>Off</w:t>
            </w:r>
          </w:p>
        </w:tc>
      </w:tr>
      <w:tr w:rsidR="00784C8F" w:rsidRPr="00BF4CA0" w:rsidTr="009D6EDB">
        <w:trPr>
          <w:cantSplit/>
          <w:ins w:id="136" w:author="Amy Byers" w:date="2015-04-01T13:02:00Z"/>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784C8F" w:rsidRPr="00BF4CA0" w:rsidRDefault="00784C8F" w:rsidP="009D6EDB">
            <w:pPr>
              <w:rPr>
                <w:ins w:id="137" w:author="Amy Byers" w:date="2015-04-01T13:02:00Z"/>
                <w:bCs/>
                <w:szCs w:val="20"/>
              </w:rPr>
            </w:pPr>
            <w:ins w:id="138" w:author="Amy Byers" w:date="2015-04-01T13:02:00Z">
              <w:r>
                <w:rPr>
                  <w:bCs/>
                  <w:szCs w:val="20"/>
                </w:rPr>
                <w:t>Skip Serial Number Validation Flag</w:t>
              </w:r>
            </w:ins>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784C8F" w:rsidRPr="00BF4CA0" w:rsidRDefault="00784C8F" w:rsidP="009D6EDB">
            <w:pPr>
              <w:rPr>
                <w:ins w:id="139" w:author="Amy Byers" w:date="2015-04-01T13:02:00Z"/>
                <w:szCs w:val="20"/>
              </w:rPr>
            </w:pPr>
            <w:ins w:id="140" w:author="Amy Byers" w:date="2015-04-01T13:02:00Z">
              <w:r>
                <w:rPr>
                  <w:szCs w:val="20"/>
                </w:rPr>
                <w:t>Determines if IBH allows serial number validation to be skipped.</w:t>
              </w:r>
            </w:ins>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84C8F" w:rsidRDefault="00784C8F" w:rsidP="008C1D81">
            <w:pPr>
              <w:pStyle w:val="ListParagraph"/>
              <w:numPr>
                <w:ilvl w:val="0"/>
                <w:numId w:val="27"/>
              </w:numPr>
              <w:rPr>
                <w:ins w:id="141" w:author="Amy Byers" w:date="2015-04-01T13:02:00Z"/>
                <w:szCs w:val="20"/>
              </w:rPr>
            </w:pPr>
            <w:ins w:id="142" w:author="Amy Byers" w:date="2015-04-01T13:02:00Z">
              <w:r>
                <w:rPr>
                  <w:szCs w:val="20"/>
                </w:rPr>
                <w:t>On</w:t>
              </w:r>
            </w:ins>
          </w:p>
          <w:p w:rsidR="00784C8F" w:rsidRPr="00BF4CA0" w:rsidRDefault="00784C8F" w:rsidP="008C1D81">
            <w:pPr>
              <w:pStyle w:val="ListParagraph"/>
              <w:numPr>
                <w:ilvl w:val="0"/>
                <w:numId w:val="27"/>
              </w:numPr>
              <w:rPr>
                <w:ins w:id="143" w:author="Amy Byers" w:date="2015-04-01T13:02:00Z"/>
                <w:szCs w:val="20"/>
              </w:rPr>
            </w:pPr>
            <w:ins w:id="144" w:author="Amy Byers" w:date="2015-04-01T13:02:00Z">
              <w:r>
                <w:rPr>
                  <w:szCs w:val="20"/>
                </w:rPr>
                <w:t>Off</w:t>
              </w:r>
            </w:ins>
          </w:p>
        </w:tc>
      </w:tr>
    </w:tbl>
    <w:p w:rsidR="00D8448E" w:rsidRPr="00BF4CA0" w:rsidRDefault="00D8448E" w:rsidP="00D8448E">
      <w:pPr>
        <w:pStyle w:val="Heading2"/>
      </w:pPr>
      <w:bookmarkStart w:id="145" w:name="_Toc415657012"/>
      <w:r w:rsidRPr="00BF4CA0">
        <w:t>Interfaces</w:t>
      </w:r>
      <w:bookmarkEnd w:id="133"/>
      <w:bookmarkEnd w:id="145"/>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BF4CA0" w:rsidTr="00C47288">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BF4CA0" w:rsidRDefault="00D8448E" w:rsidP="00C47288">
            <w:pPr>
              <w:rPr>
                <w:b/>
              </w:rPr>
            </w:pPr>
            <w:r w:rsidRPr="00BF4CA0">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BF4CA0" w:rsidRDefault="00D8448E" w:rsidP="00C47288">
            <w:pPr>
              <w:rPr>
                <w:b/>
                <w:vanish/>
                <w:szCs w:val="20"/>
              </w:rPr>
            </w:pPr>
            <w:r w:rsidRPr="00BF4CA0">
              <w:rPr>
                <w:b/>
                <w:szCs w:val="20"/>
              </w:rPr>
              <w:t>Description</w:t>
            </w:r>
          </w:p>
        </w:tc>
      </w:tr>
      <w:tr w:rsidR="00966008" w:rsidRPr="00BF4CA0" w:rsidTr="00C47288">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966008" w:rsidRPr="00BF4CA0" w:rsidRDefault="008414F3" w:rsidP="00C47288">
            <w:pPr>
              <w:rPr>
                <w:bCs/>
                <w:szCs w:val="20"/>
              </w:rPr>
            </w:pPr>
            <w:r w:rsidRPr="00BF4CA0">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966008" w:rsidRPr="00BF4CA0" w:rsidRDefault="00966008" w:rsidP="00C47288">
            <w:pPr>
              <w:rPr>
                <w:szCs w:val="20"/>
              </w:rPr>
            </w:pPr>
          </w:p>
        </w:tc>
      </w:tr>
    </w:tbl>
    <w:p w:rsidR="00C47288" w:rsidRPr="00BF4CA0" w:rsidRDefault="00C47288" w:rsidP="00C47288">
      <w:pPr>
        <w:pStyle w:val="Heading1"/>
        <w:rPr>
          <w:i/>
        </w:rPr>
      </w:pPr>
      <w:bookmarkStart w:id="146" w:name="_Toc290020127"/>
      <w:bookmarkStart w:id="147" w:name="_Toc415657013"/>
      <w:bookmarkEnd w:id="134"/>
      <w:r w:rsidRPr="00BF4CA0">
        <w:rPr>
          <w:i/>
        </w:rPr>
        <w:lastRenderedPageBreak/>
        <w:t xml:space="preserve">USE CASE: </w:t>
      </w:r>
      <w:r w:rsidR="00833C37" w:rsidRPr="00BF4CA0">
        <w:rPr>
          <w:i/>
        </w:rPr>
        <w:t>Serialized Item</w:t>
      </w:r>
      <w:bookmarkEnd w:id="147"/>
    </w:p>
    <w:p w:rsidR="00C47288" w:rsidRPr="00BF4CA0" w:rsidRDefault="00C47288" w:rsidP="00C47288">
      <w:pPr>
        <w:pStyle w:val="Heading2"/>
      </w:pPr>
      <w:bookmarkStart w:id="148" w:name="_Toc415657014"/>
      <w:r w:rsidRPr="00BF4CA0">
        <w:t>Feature Flow</w:t>
      </w:r>
      <w:bookmarkEnd w:id="148"/>
    </w:p>
    <w:p w:rsidR="006A24DD" w:rsidRPr="00BF4CA0" w:rsidRDefault="00784C8F" w:rsidP="006A24DD">
      <w:pPr>
        <w:pStyle w:val="BodyText"/>
        <w:jc w:val="center"/>
      </w:pPr>
      <w:r w:rsidRPr="00BF4CA0">
        <w:object w:dxaOrig="10345" w:dyaOrig="10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483.75pt" o:ole="">
            <v:imagedata r:id="rId15" o:title=""/>
          </v:shape>
          <o:OLEObject Type="Embed" ProgID="Visio.Drawing.11" ShapeID="_x0000_i1025" DrawAspect="Content" ObjectID="_1489398909" r:id="rId16"/>
        </w:object>
      </w:r>
    </w:p>
    <w:p w:rsidR="00C47288" w:rsidRPr="00BF4CA0" w:rsidRDefault="00C47288" w:rsidP="00C47288">
      <w:pPr>
        <w:pStyle w:val="Heading2"/>
      </w:pPr>
      <w:bookmarkStart w:id="149" w:name="_Toc415657015"/>
      <w:r w:rsidRPr="00BF4CA0">
        <w:t>Precondition</w:t>
      </w:r>
      <w:bookmarkEnd w:id="149"/>
    </w:p>
    <w:p w:rsidR="00833C37" w:rsidRPr="00BF4CA0" w:rsidRDefault="00833C37" w:rsidP="004B5B8E">
      <w:pPr>
        <w:pStyle w:val="BodyText"/>
        <w:numPr>
          <w:ilvl w:val="0"/>
          <w:numId w:val="1"/>
        </w:numPr>
      </w:pPr>
      <w:r w:rsidRPr="00BF4CA0">
        <w:t xml:space="preserve">The operator has chosen to add an item to the </w:t>
      </w:r>
      <w:r w:rsidR="00DE3B94" w:rsidRPr="00BF4CA0">
        <w:t>transaction</w:t>
      </w:r>
      <w:r w:rsidRPr="00BF4CA0">
        <w:t xml:space="preserve"> that requires a serial number.</w:t>
      </w:r>
    </w:p>
    <w:p w:rsidR="00C47288" w:rsidRPr="00BF4CA0" w:rsidRDefault="00C47288" w:rsidP="00C47288">
      <w:pPr>
        <w:pStyle w:val="Heading2"/>
      </w:pPr>
      <w:bookmarkStart w:id="150" w:name="_Toc415657016"/>
      <w:r w:rsidRPr="00BF4CA0">
        <w:t>Main Flow</w:t>
      </w:r>
      <w:bookmarkEnd w:id="150"/>
    </w:p>
    <w:p w:rsidR="00833C37" w:rsidRPr="00BF4CA0" w:rsidRDefault="00833C37" w:rsidP="008C1D81">
      <w:pPr>
        <w:pStyle w:val="BodyText"/>
        <w:numPr>
          <w:ilvl w:val="0"/>
          <w:numId w:val="15"/>
        </w:numPr>
      </w:pPr>
      <w:r w:rsidRPr="00BF4CA0">
        <w:t>The system prompts the operator to enter a serial number.</w:t>
      </w:r>
    </w:p>
    <w:p w:rsidR="00833C37" w:rsidRDefault="00833C37" w:rsidP="008C1D81">
      <w:pPr>
        <w:pStyle w:val="BodyText"/>
        <w:numPr>
          <w:ilvl w:val="0"/>
          <w:numId w:val="15"/>
        </w:numPr>
        <w:rPr>
          <w:ins w:id="151" w:author="Amy Byers" w:date="2015-04-01T13:01:00Z"/>
        </w:rPr>
      </w:pPr>
      <w:r w:rsidRPr="00BF4CA0">
        <w:t>The operator enters a serial number and accepts the entry.</w:t>
      </w:r>
    </w:p>
    <w:p w:rsidR="00784C8F" w:rsidRPr="00BF4CA0" w:rsidRDefault="00784C8F" w:rsidP="008C1D81">
      <w:pPr>
        <w:pStyle w:val="BodyText"/>
        <w:numPr>
          <w:ilvl w:val="0"/>
          <w:numId w:val="15"/>
        </w:numPr>
      </w:pPr>
      <w:ins w:id="152" w:author="Amy Byers" w:date="2015-04-01T13:01:00Z">
        <w:r>
          <w:t>If the Skip Serial Number Validation flag is set for the IBH, use case ends and system returns to calling use case.</w:t>
        </w:r>
      </w:ins>
    </w:p>
    <w:p w:rsidR="00BB1D10" w:rsidRPr="00BF4CA0" w:rsidRDefault="00BB1D10" w:rsidP="008C1D81">
      <w:pPr>
        <w:pStyle w:val="BodyText"/>
        <w:numPr>
          <w:ilvl w:val="0"/>
          <w:numId w:val="15"/>
        </w:numPr>
      </w:pPr>
      <w:r w:rsidRPr="00BF4CA0">
        <w:t>The system determines if the serial number already exists in the transaction.</w:t>
      </w:r>
    </w:p>
    <w:p w:rsidR="00BB1D10" w:rsidRPr="00BF4CA0" w:rsidRDefault="00BB1D10" w:rsidP="008C1D81">
      <w:pPr>
        <w:pStyle w:val="BodyText"/>
        <w:numPr>
          <w:ilvl w:val="0"/>
          <w:numId w:val="15"/>
        </w:numPr>
      </w:pPr>
      <w:r w:rsidRPr="00BF4CA0">
        <w:t>The system evaluates the Duplicate Serial Numbers allowed parameter.</w:t>
      </w:r>
    </w:p>
    <w:p w:rsidR="00BB1D10" w:rsidRPr="00BF4CA0" w:rsidRDefault="00BB1D10" w:rsidP="008C1D81">
      <w:pPr>
        <w:pStyle w:val="BodyText"/>
        <w:numPr>
          <w:ilvl w:val="0"/>
          <w:numId w:val="15"/>
        </w:numPr>
      </w:pPr>
      <w:r w:rsidRPr="00BF4CA0">
        <w:lastRenderedPageBreak/>
        <w:t xml:space="preserve">If duplicate serial numbers are not allowed, the system displays a message; the operator acknowledges the message and the system restarts the Sale use case and the item is not added to the transaction.  </w:t>
      </w:r>
    </w:p>
    <w:p w:rsidR="00833C37" w:rsidRPr="00BF4CA0" w:rsidRDefault="00833C37" w:rsidP="008C1D81">
      <w:pPr>
        <w:pStyle w:val="BodyText"/>
        <w:numPr>
          <w:ilvl w:val="0"/>
          <w:numId w:val="15"/>
        </w:numPr>
      </w:pPr>
      <w:r w:rsidRPr="00BF4CA0">
        <w:t>The system determines if a Check Digit computation is required.</w:t>
      </w:r>
    </w:p>
    <w:p w:rsidR="00833C37" w:rsidRPr="00BF4CA0" w:rsidRDefault="00833C37" w:rsidP="008C1D81">
      <w:pPr>
        <w:pStyle w:val="BodyText"/>
        <w:numPr>
          <w:ilvl w:val="0"/>
          <w:numId w:val="15"/>
        </w:numPr>
      </w:pPr>
      <w:r w:rsidRPr="00BF4CA0">
        <w:t xml:space="preserve">If a Check Digit computation is required, the </w:t>
      </w:r>
      <w:r w:rsidR="00A90F33" w:rsidRPr="00BF4CA0">
        <w:t xml:space="preserve">Validate </w:t>
      </w:r>
      <w:r w:rsidRPr="00BF4CA0">
        <w:t>Digit Check alternate flow is executed.</w:t>
      </w:r>
    </w:p>
    <w:p w:rsidR="00BB1D10" w:rsidRPr="00BF4CA0" w:rsidRDefault="00BB1D10" w:rsidP="008C1D81">
      <w:pPr>
        <w:pStyle w:val="BodyText"/>
        <w:numPr>
          <w:ilvl w:val="0"/>
          <w:numId w:val="15"/>
        </w:numPr>
      </w:pPr>
      <w:r w:rsidRPr="00BF4CA0">
        <w:t xml:space="preserve">If the serial number is invalid, </w:t>
      </w:r>
      <w:r w:rsidR="003A5328" w:rsidRPr="00BF4CA0">
        <w:t>the Invalid Serial Number alternate flow is executed</w:t>
      </w:r>
      <w:r w:rsidRPr="00BF4CA0">
        <w:t>.</w:t>
      </w:r>
    </w:p>
    <w:p w:rsidR="00833C37" w:rsidRPr="00BF4CA0" w:rsidRDefault="00833C37" w:rsidP="008C1D81">
      <w:pPr>
        <w:pStyle w:val="BodyText"/>
        <w:numPr>
          <w:ilvl w:val="0"/>
          <w:numId w:val="15"/>
        </w:numPr>
      </w:pPr>
      <w:r w:rsidRPr="00BF4CA0">
        <w:t>The use case ends and the system returns to the calling use case</w:t>
      </w:r>
      <w:r w:rsidR="00A5382C" w:rsidRPr="00BF4CA0">
        <w:t xml:space="preserve"> with a serial number</w:t>
      </w:r>
      <w:r w:rsidRPr="00BF4CA0">
        <w:t>.</w:t>
      </w:r>
    </w:p>
    <w:p w:rsidR="00C47288" w:rsidRPr="00BF4CA0" w:rsidRDefault="00C47288" w:rsidP="00C47288">
      <w:pPr>
        <w:pStyle w:val="Heading2"/>
      </w:pPr>
      <w:bookmarkStart w:id="153" w:name="_Toc415657017"/>
      <w:r w:rsidRPr="00BF4CA0">
        <w:t>Alternate Flows</w:t>
      </w:r>
      <w:bookmarkEnd w:id="153"/>
    </w:p>
    <w:p w:rsidR="006A24DD" w:rsidRPr="00BF4CA0" w:rsidRDefault="00BB1D10" w:rsidP="00281DF5">
      <w:pPr>
        <w:pStyle w:val="Heading3"/>
      </w:pPr>
      <w:r w:rsidRPr="00BF4CA0">
        <w:t>Invalid Serial Number</w:t>
      </w:r>
    </w:p>
    <w:p w:rsidR="00BB1D10" w:rsidRPr="00BF4CA0" w:rsidRDefault="003A5328" w:rsidP="008C1D81">
      <w:pPr>
        <w:pStyle w:val="BodyText"/>
        <w:numPr>
          <w:ilvl w:val="0"/>
          <w:numId w:val="16"/>
        </w:numPr>
      </w:pPr>
      <w:r w:rsidRPr="00BF4CA0">
        <w:t>The system checks the number of failed attempts of serial number for this item.</w:t>
      </w:r>
    </w:p>
    <w:p w:rsidR="003A5328" w:rsidRPr="00BF4CA0" w:rsidRDefault="003A5328" w:rsidP="008C1D81">
      <w:pPr>
        <w:pStyle w:val="BodyText"/>
        <w:numPr>
          <w:ilvl w:val="0"/>
          <w:numId w:val="16"/>
        </w:numPr>
      </w:pPr>
      <w:r w:rsidRPr="00BF4CA0">
        <w:t xml:space="preserve">If the number of failed attempts is </w:t>
      </w:r>
      <w:r w:rsidR="00F225EF" w:rsidRPr="00BF4CA0">
        <w:t>less</w:t>
      </w:r>
      <w:r w:rsidRPr="00BF4CA0">
        <w:t xml:space="preserve"> than the limit, the system displays a message, the operator acknowledges the message and the system restarts the Main Flow.</w:t>
      </w:r>
    </w:p>
    <w:p w:rsidR="002256BA" w:rsidRPr="00BF4CA0" w:rsidRDefault="002256BA" w:rsidP="002256BA">
      <w:pPr>
        <w:pStyle w:val="BodyText"/>
        <w:numPr>
          <w:ilvl w:val="0"/>
          <w:numId w:val="16"/>
        </w:numPr>
      </w:pPr>
      <w:r w:rsidRPr="00BF4CA0">
        <w:t>If the number of failed attempts has reached the limit, the system evaluates serial number retry manager override access point.</w:t>
      </w:r>
    </w:p>
    <w:p w:rsidR="003A5328" w:rsidRPr="00BF4CA0" w:rsidRDefault="002256BA" w:rsidP="008C1D81">
      <w:pPr>
        <w:pStyle w:val="BodyText"/>
        <w:numPr>
          <w:ilvl w:val="0"/>
          <w:numId w:val="16"/>
        </w:numPr>
      </w:pPr>
      <w:r w:rsidRPr="00BF4CA0">
        <w:t>If the serial number retry manager override access point is disabled</w:t>
      </w:r>
      <w:r w:rsidR="005A7692" w:rsidRPr="00BF4CA0">
        <w:t xml:space="preserve">, the </w:t>
      </w:r>
      <w:r w:rsidR="003A5328" w:rsidRPr="00BF4CA0">
        <w:t xml:space="preserve">system returns to the Main Flow where the </w:t>
      </w:r>
      <w:r w:rsidR="005A7692" w:rsidRPr="00BF4CA0">
        <w:t>use case ends and the system returns to the calling use case with a serial number</w:t>
      </w:r>
      <w:r w:rsidR="003A5328" w:rsidRPr="00BF4CA0">
        <w:t>.</w:t>
      </w:r>
    </w:p>
    <w:p w:rsidR="005A7692" w:rsidRPr="00BF4CA0" w:rsidRDefault="005A7692" w:rsidP="008C1D81">
      <w:pPr>
        <w:pStyle w:val="BodyText"/>
        <w:numPr>
          <w:ilvl w:val="0"/>
          <w:numId w:val="16"/>
        </w:numPr>
      </w:pPr>
      <w:r w:rsidRPr="00BF4CA0">
        <w:t>If the serial number retry manager override access point is enabled, the system executes the Manager Override use case.</w:t>
      </w:r>
    </w:p>
    <w:p w:rsidR="005A7692" w:rsidRPr="00BF4CA0" w:rsidRDefault="005A7692" w:rsidP="008C1D81">
      <w:pPr>
        <w:pStyle w:val="BodyText"/>
        <w:numPr>
          <w:ilvl w:val="0"/>
          <w:numId w:val="16"/>
        </w:numPr>
      </w:pPr>
      <w:r w:rsidRPr="00BF4CA0">
        <w:t>The system receives a manager override decision.</w:t>
      </w:r>
    </w:p>
    <w:p w:rsidR="005A7692" w:rsidRPr="00BF4CA0" w:rsidRDefault="005A7692" w:rsidP="008C1D81">
      <w:pPr>
        <w:pStyle w:val="BodyText"/>
        <w:numPr>
          <w:ilvl w:val="0"/>
          <w:numId w:val="16"/>
        </w:numPr>
      </w:pPr>
      <w:r w:rsidRPr="00BF4CA0">
        <w:t>If the manager override is approved or queued, the system returns to the Main Flow where the use case ends and the system returns to the calling use case with a serial number.</w:t>
      </w:r>
    </w:p>
    <w:p w:rsidR="005A7692" w:rsidRPr="00BF4CA0" w:rsidRDefault="005A7692" w:rsidP="008C1D81">
      <w:pPr>
        <w:pStyle w:val="BodyText"/>
        <w:numPr>
          <w:ilvl w:val="0"/>
          <w:numId w:val="16"/>
        </w:numPr>
      </w:pPr>
      <w:r w:rsidRPr="00BF4CA0">
        <w:t xml:space="preserve">If the manager override is denied, the </w:t>
      </w:r>
      <w:r w:rsidR="00BE4251" w:rsidRPr="00BF4CA0">
        <w:t xml:space="preserve">use case ends and the system returns to the calling use case </w:t>
      </w:r>
      <w:r w:rsidR="00BE4251" w:rsidRPr="00BF4CA0">
        <w:rPr>
          <w:b/>
        </w:rPr>
        <w:t>without</w:t>
      </w:r>
      <w:r w:rsidR="00BE4251" w:rsidRPr="00BF4CA0">
        <w:t xml:space="preserve"> a serial number.</w:t>
      </w:r>
    </w:p>
    <w:p w:rsidR="00C47288" w:rsidRPr="00BF4CA0" w:rsidRDefault="00C47288" w:rsidP="00C47288">
      <w:pPr>
        <w:pStyle w:val="Heading2"/>
      </w:pPr>
      <w:bookmarkStart w:id="154" w:name="_Toc415657018"/>
      <w:r w:rsidRPr="00BF4CA0">
        <w:t>Post Condition</w:t>
      </w:r>
      <w:bookmarkEnd w:id="154"/>
    </w:p>
    <w:p w:rsidR="00EC6996" w:rsidRPr="00BF4CA0" w:rsidRDefault="00EC6996" w:rsidP="004B5B8E">
      <w:pPr>
        <w:pStyle w:val="BodyText"/>
        <w:numPr>
          <w:ilvl w:val="0"/>
          <w:numId w:val="1"/>
        </w:numPr>
      </w:pPr>
      <w:r w:rsidRPr="00BF4CA0">
        <w:t>A serial number is linked to an item.</w:t>
      </w:r>
    </w:p>
    <w:p w:rsidR="00C47288" w:rsidRPr="00BF4CA0" w:rsidRDefault="00C47288" w:rsidP="00C47288">
      <w:pPr>
        <w:pStyle w:val="Heading2"/>
      </w:pPr>
      <w:bookmarkStart w:id="155" w:name="_Toc415657019"/>
      <w:r w:rsidRPr="00BF4CA0">
        <w:t>Special Requirements</w:t>
      </w:r>
      <w:bookmarkEnd w:id="155"/>
    </w:p>
    <w:p w:rsidR="00EC6996" w:rsidRPr="00BF4CA0" w:rsidRDefault="00EC6996" w:rsidP="00A5382C">
      <w:pPr>
        <w:pStyle w:val="BodyText"/>
        <w:numPr>
          <w:ilvl w:val="0"/>
          <w:numId w:val="31"/>
        </w:numPr>
      </w:pPr>
      <w:r w:rsidRPr="00BF4CA0">
        <w:t>A serialized item attribute determines if capturing a serial number is required.</w:t>
      </w:r>
    </w:p>
    <w:p w:rsidR="00EC6996" w:rsidRPr="00BF4CA0" w:rsidRDefault="00EC6996" w:rsidP="00A5382C">
      <w:pPr>
        <w:pStyle w:val="BodyText"/>
        <w:numPr>
          <w:ilvl w:val="0"/>
          <w:numId w:val="31"/>
        </w:numPr>
      </w:pPr>
      <w:r w:rsidRPr="00BF4CA0">
        <w:t xml:space="preserve">The system validates serial numbers based on </w:t>
      </w:r>
      <w:r w:rsidR="00A90F33" w:rsidRPr="00BF4CA0">
        <w:t>minimum</w:t>
      </w:r>
      <w:r w:rsidRPr="00BF4CA0">
        <w:t xml:space="preserve"> and maximum length (UI) and through the use of regular expressions.</w:t>
      </w:r>
    </w:p>
    <w:p w:rsidR="00BB1D10" w:rsidRDefault="003534B0" w:rsidP="00A5382C">
      <w:pPr>
        <w:pStyle w:val="BodyText"/>
        <w:numPr>
          <w:ilvl w:val="0"/>
          <w:numId w:val="31"/>
        </w:numPr>
      </w:pPr>
      <w:r w:rsidRPr="00BF4CA0">
        <w:t xml:space="preserve">For imported items, the serialized item flow is not executed. </w:t>
      </w:r>
    </w:p>
    <w:p w:rsidR="00D45598" w:rsidRPr="00BF4CA0" w:rsidRDefault="00D45598" w:rsidP="00A5382C">
      <w:pPr>
        <w:pStyle w:val="BodyText"/>
        <w:numPr>
          <w:ilvl w:val="0"/>
          <w:numId w:val="31"/>
        </w:numPr>
      </w:pPr>
      <w:r>
        <w:t>If a serialized item is selected to override quantity, System will not prompt for serial number again.</w:t>
      </w:r>
    </w:p>
    <w:p w:rsidR="00C47288" w:rsidRPr="00BF4CA0" w:rsidRDefault="00C47288" w:rsidP="00281DF5">
      <w:pPr>
        <w:pStyle w:val="Heading3"/>
      </w:pPr>
      <w:r w:rsidRPr="00BF4CA0">
        <w:t>Special Offline Requirements</w:t>
      </w:r>
    </w:p>
    <w:p w:rsidR="00F225EF" w:rsidRPr="00BF4CA0" w:rsidRDefault="00F225EF" w:rsidP="00F225EF">
      <w:pPr>
        <w:pStyle w:val="BodyText"/>
      </w:pPr>
      <w:r w:rsidRPr="00BF4CA0">
        <w:t>TBD</w:t>
      </w:r>
    </w:p>
    <w:p w:rsidR="00C47288" w:rsidRPr="00BF4CA0" w:rsidRDefault="00C47288" w:rsidP="00281DF5">
      <w:pPr>
        <w:pStyle w:val="Heading3"/>
      </w:pPr>
      <w:r w:rsidRPr="00BF4CA0">
        <w:t xml:space="preserve">Data </w:t>
      </w:r>
      <w:proofErr w:type="spellStart"/>
      <w:r w:rsidRPr="00BF4CA0">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C47288" w:rsidRPr="00BF4CA0" w:rsidTr="00C47288">
        <w:trPr>
          <w:cantSplit/>
        </w:trPr>
        <w:tc>
          <w:tcPr>
            <w:tcW w:w="1284" w:type="pct"/>
            <w:tcBorders>
              <w:top w:val="single" w:sz="8" w:space="0" w:color="4F81BD"/>
              <w:left w:val="single" w:sz="8" w:space="0" w:color="4F81BD"/>
              <w:bottom w:val="single" w:sz="18" w:space="0" w:color="4F81BD"/>
              <w:right w:val="single" w:sz="8" w:space="0" w:color="4F81BD"/>
            </w:tcBorders>
          </w:tcPr>
          <w:p w:rsidR="00C47288" w:rsidRPr="00BF4CA0" w:rsidRDefault="00C47288" w:rsidP="00C47288">
            <w:pPr>
              <w:rPr>
                <w:b/>
              </w:rPr>
            </w:pPr>
            <w:r w:rsidRPr="00BF4CA0">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C47288" w:rsidRPr="00BF4CA0" w:rsidRDefault="00C47288" w:rsidP="00C47288">
            <w:pPr>
              <w:rPr>
                <w:b/>
                <w:szCs w:val="20"/>
              </w:rPr>
            </w:pPr>
            <w:r w:rsidRPr="00BF4CA0">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C47288" w:rsidRPr="00BF4CA0" w:rsidRDefault="00C47288" w:rsidP="00C47288">
            <w:pPr>
              <w:rPr>
                <w:b/>
                <w:szCs w:val="20"/>
              </w:rPr>
            </w:pPr>
            <w:r w:rsidRPr="00BF4CA0">
              <w:rPr>
                <w:b/>
                <w:szCs w:val="20"/>
              </w:rPr>
              <w:t>Destination</w:t>
            </w:r>
          </w:p>
        </w:tc>
      </w:tr>
      <w:tr w:rsidR="00EC6996" w:rsidRPr="00BF4CA0" w:rsidTr="003105E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3105EB">
            <w:pPr>
              <w:rPr>
                <w:bCs/>
                <w:szCs w:val="20"/>
              </w:rPr>
            </w:pPr>
            <w:r w:rsidRPr="00BF4CA0">
              <w:rPr>
                <w:bCs/>
                <w:szCs w:val="20"/>
              </w:rPr>
              <w:t>Serial Number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3105EB">
            <w:pPr>
              <w:rPr>
                <w:szCs w:val="20"/>
              </w:rPr>
            </w:pPr>
            <w:r w:rsidRPr="00BF4CA0">
              <w:rPr>
                <w:szCs w:val="20"/>
              </w:rPr>
              <w:t>Entered serial number</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4B5B8E">
            <w:pPr>
              <w:numPr>
                <w:ilvl w:val="0"/>
                <w:numId w:val="1"/>
              </w:numPr>
              <w:rPr>
                <w:szCs w:val="20"/>
              </w:rPr>
            </w:pPr>
            <w:r w:rsidRPr="00BF4CA0">
              <w:rPr>
                <w:szCs w:val="20"/>
              </w:rPr>
              <w:t>E-Journal</w:t>
            </w:r>
          </w:p>
          <w:p w:rsidR="00EC6996" w:rsidRPr="00BF4CA0" w:rsidRDefault="00EC6996" w:rsidP="004B5B8E">
            <w:pPr>
              <w:numPr>
                <w:ilvl w:val="0"/>
                <w:numId w:val="1"/>
              </w:numPr>
              <w:rPr>
                <w:szCs w:val="20"/>
              </w:rPr>
            </w:pPr>
            <w:r w:rsidRPr="00BF4CA0">
              <w:rPr>
                <w:szCs w:val="20"/>
              </w:rPr>
              <w:t>POSLog</w:t>
            </w:r>
          </w:p>
          <w:p w:rsidR="00EC6996" w:rsidRPr="00BF4CA0" w:rsidRDefault="00EC6996" w:rsidP="004B5B8E">
            <w:pPr>
              <w:numPr>
                <w:ilvl w:val="0"/>
                <w:numId w:val="1"/>
              </w:numPr>
              <w:rPr>
                <w:szCs w:val="20"/>
              </w:rPr>
            </w:pPr>
            <w:r w:rsidRPr="00BF4CA0">
              <w:rPr>
                <w:szCs w:val="20"/>
              </w:rPr>
              <w:t>Receipt</w:t>
            </w:r>
          </w:p>
        </w:tc>
      </w:tr>
      <w:tr w:rsidR="00EC6996" w:rsidRPr="00BF4CA0" w:rsidTr="003105E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3105EB">
            <w:pPr>
              <w:rPr>
                <w:bCs/>
                <w:szCs w:val="20"/>
              </w:rPr>
            </w:pPr>
            <w:r w:rsidRPr="00BF4CA0">
              <w:rPr>
                <w:bCs/>
                <w:szCs w:val="20"/>
              </w:rPr>
              <w:t>Item Number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3105EB">
            <w:pPr>
              <w:rPr>
                <w:szCs w:val="20"/>
              </w:rPr>
            </w:pPr>
            <w:r w:rsidRPr="00BF4CA0">
              <w:rPr>
                <w:szCs w:val="20"/>
              </w:rPr>
              <w:t>The item that the serial number is associated to</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EC6996" w:rsidRPr="00BF4CA0" w:rsidRDefault="00EC6996" w:rsidP="004B5B8E">
            <w:pPr>
              <w:numPr>
                <w:ilvl w:val="0"/>
                <w:numId w:val="1"/>
              </w:numPr>
              <w:rPr>
                <w:szCs w:val="20"/>
              </w:rPr>
            </w:pPr>
            <w:r w:rsidRPr="00BF4CA0">
              <w:rPr>
                <w:szCs w:val="20"/>
              </w:rPr>
              <w:t>E-Journal</w:t>
            </w:r>
          </w:p>
          <w:p w:rsidR="00EC6996" w:rsidRPr="00BF4CA0" w:rsidRDefault="00EC6996" w:rsidP="004B5B8E">
            <w:pPr>
              <w:numPr>
                <w:ilvl w:val="0"/>
                <w:numId w:val="1"/>
              </w:numPr>
              <w:rPr>
                <w:szCs w:val="20"/>
              </w:rPr>
            </w:pPr>
            <w:r w:rsidRPr="00BF4CA0">
              <w:rPr>
                <w:szCs w:val="20"/>
              </w:rPr>
              <w:t>POSLog</w:t>
            </w:r>
          </w:p>
          <w:p w:rsidR="00EC6996" w:rsidRPr="00BF4CA0" w:rsidRDefault="00EC6996" w:rsidP="004B5B8E">
            <w:pPr>
              <w:numPr>
                <w:ilvl w:val="0"/>
                <w:numId w:val="1"/>
              </w:numPr>
              <w:rPr>
                <w:szCs w:val="20"/>
              </w:rPr>
            </w:pPr>
            <w:r w:rsidRPr="00BF4CA0">
              <w:rPr>
                <w:szCs w:val="20"/>
              </w:rPr>
              <w:t>Receipt</w:t>
            </w:r>
          </w:p>
        </w:tc>
      </w:tr>
    </w:tbl>
    <w:p w:rsidR="00FD5BA1" w:rsidRPr="00BF4CA0" w:rsidRDefault="00FD5BA1" w:rsidP="00FD5BA1">
      <w:pPr>
        <w:pStyle w:val="Heading1"/>
        <w:rPr>
          <w:i/>
        </w:rPr>
      </w:pPr>
      <w:bookmarkStart w:id="156" w:name="_Toc415657020"/>
      <w:r w:rsidRPr="00BF4CA0">
        <w:rPr>
          <w:i/>
        </w:rPr>
        <w:lastRenderedPageBreak/>
        <w:t>Supplemental Specifications</w:t>
      </w:r>
      <w:bookmarkEnd w:id="146"/>
      <w:bookmarkEnd w:id="156"/>
    </w:p>
    <w:p w:rsidR="00A36851" w:rsidRPr="00BF4CA0" w:rsidRDefault="00A36851" w:rsidP="00B951D2">
      <w:pPr>
        <w:pStyle w:val="Heading2"/>
      </w:pPr>
      <w:bookmarkStart w:id="157" w:name="_Toc320880017"/>
      <w:bookmarkStart w:id="158" w:name="_Toc415657021"/>
      <w:r w:rsidRPr="00BF4CA0">
        <w:t>Electronic Journal</w:t>
      </w:r>
      <w:bookmarkEnd w:id="158"/>
      <w:r w:rsidRPr="00BF4CA0">
        <w:t xml:space="preserve"> </w:t>
      </w:r>
      <w:bookmarkEnd w:id="157"/>
    </w:p>
    <w:p w:rsidR="00A36851" w:rsidRPr="00BF4CA0" w:rsidRDefault="00A36851" w:rsidP="00A36851">
      <w:pPr>
        <w:pStyle w:val="BodyText"/>
      </w:pPr>
      <w:r w:rsidRPr="00BF4CA0">
        <w:t>Electronic journal mockups for this feature are documented in the Electronic Journal document.</w:t>
      </w:r>
    </w:p>
    <w:p w:rsidR="00D922F5" w:rsidRPr="00BF4CA0" w:rsidRDefault="00D922F5" w:rsidP="00B951D2">
      <w:pPr>
        <w:pStyle w:val="Heading2"/>
      </w:pPr>
      <w:bookmarkStart w:id="159" w:name="_Toc320880018"/>
      <w:bookmarkStart w:id="160" w:name="_Toc415657022"/>
      <w:r w:rsidRPr="00BF4CA0">
        <w:t>Manager Override</w:t>
      </w:r>
      <w:bookmarkEnd w:id="160"/>
    </w:p>
    <w:p w:rsidR="00D922F5" w:rsidRPr="00BF4CA0" w:rsidRDefault="00D922F5" w:rsidP="00D922F5">
      <w:pPr>
        <w:pStyle w:val="BodyText"/>
      </w:pPr>
      <w:r w:rsidRPr="00BF4CA0">
        <w:t>The Manager Override feature is executed if the serial number failed retry limit has been met and requires manager override before the system continues with accepting the serial number entry.</w:t>
      </w:r>
    </w:p>
    <w:p w:rsidR="00A36851" w:rsidRPr="00BF4CA0" w:rsidRDefault="00A36851" w:rsidP="00B951D2">
      <w:pPr>
        <w:pStyle w:val="Heading2"/>
      </w:pPr>
      <w:bookmarkStart w:id="161" w:name="_Toc415657023"/>
      <w:r w:rsidRPr="00BF4CA0">
        <w:t>POSLog</w:t>
      </w:r>
      <w:bookmarkEnd w:id="161"/>
      <w:r w:rsidRPr="00BF4CA0">
        <w:t xml:space="preserve"> </w:t>
      </w:r>
      <w:bookmarkEnd w:id="159"/>
    </w:p>
    <w:p w:rsidR="00A36851" w:rsidRPr="00BF4CA0" w:rsidRDefault="00A36851" w:rsidP="00A36851">
      <w:pPr>
        <w:pStyle w:val="BodyText"/>
      </w:pPr>
      <w:r w:rsidRPr="00BF4CA0">
        <w:t>POSLog mockups for this feature are documented in the POSLog document.</w:t>
      </w:r>
    </w:p>
    <w:p w:rsidR="00A36851" w:rsidRPr="00BF4CA0" w:rsidRDefault="00A36851" w:rsidP="00B951D2">
      <w:pPr>
        <w:pStyle w:val="Heading2"/>
      </w:pPr>
      <w:bookmarkStart w:id="162" w:name="_Toc320880019"/>
      <w:bookmarkStart w:id="163" w:name="_Toc415657024"/>
      <w:r w:rsidRPr="00BF4CA0">
        <w:t>Printed Receipts</w:t>
      </w:r>
      <w:bookmarkEnd w:id="163"/>
      <w:r w:rsidRPr="00BF4CA0">
        <w:t xml:space="preserve"> </w:t>
      </w:r>
      <w:bookmarkEnd w:id="162"/>
    </w:p>
    <w:p w:rsidR="00A36851" w:rsidRPr="00BF4CA0" w:rsidRDefault="00A36851" w:rsidP="00A36851">
      <w:pPr>
        <w:pStyle w:val="BodyText"/>
      </w:pPr>
      <w:r w:rsidRPr="00BF4CA0">
        <w:t xml:space="preserve">Printed receipt mockups, where applicable, are documented in the Receipt </w:t>
      </w:r>
      <w:r w:rsidR="00C82085" w:rsidRPr="00BF4CA0">
        <w:t xml:space="preserve">Generation </w:t>
      </w:r>
      <w:r w:rsidRPr="00BF4CA0">
        <w:t>document.</w:t>
      </w:r>
    </w:p>
    <w:p w:rsidR="00F74CEF" w:rsidRPr="00BF4CA0" w:rsidRDefault="00F74CEF" w:rsidP="00EF06BD">
      <w:pPr>
        <w:pStyle w:val="Heading2"/>
      </w:pPr>
      <w:bookmarkStart w:id="164" w:name="_Toc319998242"/>
      <w:bookmarkStart w:id="165" w:name="_Toc320389718"/>
      <w:bookmarkStart w:id="166" w:name="_Toc415657025"/>
      <w:r w:rsidRPr="00BF4CA0">
        <w:t xml:space="preserve">Suspend </w:t>
      </w:r>
      <w:r w:rsidR="00714492" w:rsidRPr="00BF4CA0">
        <w:t>Feature</w:t>
      </w:r>
      <w:bookmarkEnd w:id="164"/>
      <w:bookmarkEnd w:id="165"/>
      <w:bookmarkEnd w:id="166"/>
    </w:p>
    <w:p w:rsidR="00F74CEF" w:rsidRPr="00BF4CA0" w:rsidRDefault="00F74CEF" w:rsidP="00F74CEF">
      <w:pPr>
        <w:pStyle w:val="BodyText"/>
      </w:pPr>
      <w:r w:rsidRPr="00BF4CA0">
        <w:t>The Suspend Use Case is updated to reflect that the data captured prior to suspending a transaction is available when the transaction is resumed.</w:t>
      </w:r>
    </w:p>
    <w:p w:rsidR="001B29B3" w:rsidRPr="00BF4CA0" w:rsidRDefault="001B29B3">
      <w:pPr>
        <w:rPr>
          <w:rFonts w:cs="Arial"/>
          <w:b/>
          <w:bCs/>
          <w:i/>
          <w:caps/>
          <w:kern w:val="32"/>
          <w:sz w:val="28"/>
          <w:szCs w:val="32"/>
        </w:rPr>
      </w:pPr>
      <w:r w:rsidRPr="00BF4CA0">
        <w:rPr>
          <w:i/>
        </w:rPr>
        <w:br w:type="page"/>
      </w:r>
    </w:p>
    <w:p w:rsidR="00320DD3" w:rsidRPr="00BF4CA0" w:rsidRDefault="0063125C" w:rsidP="0015173B">
      <w:pPr>
        <w:pStyle w:val="Heading1"/>
        <w:rPr>
          <w:i/>
        </w:rPr>
      </w:pPr>
      <w:bookmarkStart w:id="167" w:name="_Toc415657026"/>
      <w:r w:rsidRPr="00BF4CA0">
        <w:rPr>
          <w:i/>
        </w:rPr>
        <w:lastRenderedPageBreak/>
        <w:t xml:space="preserve">Screen </w:t>
      </w:r>
      <w:bookmarkEnd w:id="135"/>
      <w:r w:rsidR="00D01C88" w:rsidRPr="00BF4CA0">
        <w:rPr>
          <w:i/>
        </w:rPr>
        <w:t>Layouts</w:t>
      </w:r>
      <w:bookmarkEnd w:id="167"/>
    </w:p>
    <w:p w:rsidR="00E501A9" w:rsidRPr="00BF4CA0" w:rsidRDefault="00E501A9" w:rsidP="00EF06BD">
      <w:pPr>
        <w:pStyle w:val="Heading2"/>
      </w:pPr>
      <w:bookmarkStart w:id="168" w:name="_Toc319668872"/>
      <w:bookmarkStart w:id="169" w:name="_Toc49744827"/>
      <w:bookmarkStart w:id="170" w:name="_Toc71960218"/>
      <w:bookmarkStart w:id="171" w:name="_Toc320880025"/>
      <w:bookmarkStart w:id="172" w:name="_Toc415657027"/>
      <w:r w:rsidRPr="00BF4CA0">
        <w:t xml:space="preserve">Serial </w:t>
      </w:r>
      <w:r w:rsidR="00714492" w:rsidRPr="00BF4CA0">
        <w:t>Number</w:t>
      </w:r>
      <w:bookmarkEnd w:id="168"/>
      <w:bookmarkEnd w:id="172"/>
      <w:r w:rsidRPr="00BF4CA0">
        <w:t xml:space="preserve"> </w:t>
      </w:r>
    </w:p>
    <w:bookmarkEnd w:id="169"/>
    <w:p w:rsidR="00E501A9" w:rsidRPr="00BF4CA0" w:rsidRDefault="00EF06BD" w:rsidP="00E501A9">
      <w:pPr>
        <w:pStyle w:val="BodyText"/>
        <w:rPr>
          <w:bCs/>
        </w:rPr>
      </w:pPr>
      <w:r w:rsidRPr="00BF4CA0">
        <w:t>This pop over</w:t>
      </w:r>
      <w:r w:rsidR="00E501A9" w:rsidRPr="00BF4CA0">
        <w:t xml:space="preserve"> is displayed when an item is flagged as requiring a serial number is added to a </w:t>
      </w:r>
      <w:r w:rsidR="00DE3B94" w:rsidRPr="00BF4CA0">
        <w:t>transaction</w:t>
      </w:r>
      <w:r w:rsidR="00E501A9" w:rsidRPr="00BF4CA0">
        <w:t>.  The screen prompts the operator to capture the serial number associated to the item.  Serial numbers can be scanned or manually entered.</w:t>
      </w:r>
      <w:r w:rsidR="00E501A9" w:rsidRPr="00BF4CA0">
        <w:rPr>
          <w:bCs/>
        </w:rPr>
        <w:t xml:space="preserve">    Scanning </w:t>
      </w:r>
      <w:r w:rsidR="008414F3" w:rsidRPr="00BF4CA0">
        <w:rPr>
          <w:bCs/>
        </w:rPr>
        <w:t xml:space="preserve">or swiping </w:t>
      </w:r>
      <w:r w:rsidR="00E501A9" w:rsidRPr="00BF4CA0">
        <w:rPr>
          <w:bCs/>
        </w:rPr>
        <w:t>is an implied enter.</w:t>
      </w:r>
    </w:p>
    <w:p w:rsidR="00E501A9" w:rsidRPr="00BF4CA0" w:rsidRDefault="00E501A9" w:rsidP="00281DF5">
      <w:pPr>
        <w:pStyle w:val="Heading3"/>
      </w:pPr>
      <w:r w:rsidRPr="00BF4CA0">
        <w:t>Mockup</w:t>
      </w:r>
    </w:p>
    <w:p w:rsidR="00E501A9" w:rsidRPr="00BF4CA0" w:rsidRDefault="008D1F6A" w:rsidP="004D04BF">
      <w:pPr>
        <w:pStyle w:val="BodyText"/>
        <w:jc w:val="center"/>
      </w:pPr>
      <w:r w:rsidRPr="00BF4CA0">
        <w:rPr>
          <w:noProof/>
        </w:rPr>
        <w:drawing>
          <wp:inline distT="0" distB="0" distL="0" distR="0" wp14:anchorId="355197B4" wp14:editId="1635B74D">
            <wp:extent cx="6198349" cy="3657600"/>
            <wp:effectExtent l="0" t="0" r="0" b="0"/>
            <wp:docPr id="10" name="Picture 9" descr="Serial Number Pop 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 Number Pop Over.jpg"/>
                    <pic:cNvPicPr/>
                  </pic:nvPicPr>
                  <pic:blipFill>
                    <a:blip r:embed="rId17" cstate="print"/>
                    <a:stretch>
                      <a:fillRect/>
                    </a:stretch>
                  </pic:blipFill>
                  <pic:spPr>
                    <a:xfrm>
                      <a:off x="0" y="0"/>
                      <a:ext cx="6198349" cy="3657600"/>
                    </a:xfrm>
                    <a:prstGeom prst="rect">
                      <a:avLst/>
                    </a:prstGeom>
                  </pic:spPr>
                </pic:pic>
              </a:graphicData>
            </a:graphic>
          </wp:inline>
        </w:drawing>
      </w:r>
    </w:p>
    <w:p w:rsidR="00E501A9" w:rsidRPr="00BF4CA0" w:rsidRDefault="00E501A9" w:rsidP="00E501A9">
      <w:pPr>
        <w:pStyle w:val="Caption"/>
      </w:pPr>
      <w:r w:rsidRPr="00BF4CA0">
        <w:t xml:space="preserve">Figure </w:t>
      </w:r>
      <w:r w:rsidR="007B5065" w:rsidRPr="00BF4CA0">
        <w:fldChar w:fldCharType="begin"/>
      </w:r>
      <w:r w:rsidR="00545EC3" w:rsidRPr="00BF4CA0">
        <w:instrText xml:space="preserve"> SEQ Figure \* ARABIC </w:instrText>
      </w:r>
      <w:r w:rsidR="007B5065" w:rsidRPr="00BF4CA0">
        <w:fldChar w:fldCharType="separate"/>
      </w:r>
      <w:r w:rsidR="00D922F5" w:rsidRPr="00BF4CA0">
        <w:rPr>
          <w:noProof/>
        </w:rPr>
        <w:t>1</w:t>
      </w:r>
      <w:r w:rsidR="007B5065" w:rsidRPr="00BF4CA0">
        <w:fldChar w:fldCharType="end"/>
      </w:r>
      <w:r w:rsidRPr="00BF4CA0">
        <w:t xml:space="preserve">: Serial Number </w:t>
      </w:r>
    </w:p>
    <w:p w:rsidR="00E501A9" w:rsidRPr="00BF4CA0" w:rsidRDefault="00E501A9" w:rsidP="00281DF5">
      <w:pPr>
        <w:pStyle w:val="Heading3"/>
      </w:pPr>
      <w:r w:rsidRPr="00BF4CA0">
        <w:t>Instruction Text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E501A9" w:rsidRPr="00BF4CA0" w:rsidTr="003105EB">
        <w:trPr>
          <w:cantSplit/>
        </w:trPr>
        <w:tc>
          <w:tcPr>
            <w:tcW w:w="10809"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rPr>
                <w:b/>
                <w:bCs/>
                <w:szCs w:val="20"/>
              </w:rPr>
            </w:pPr>
            <w:r w:rsidRPr="00BF4CA0">
              <w:rPr>
                <w:b/>
                <w:bCs/>
                <w:szCs w:val="20"/>
              </w:rPr>
              <w:t>Instructions</w:t>
            </w:r>
          </w:p>
        </w:tc>
      </w:tr>
      <w:tr w:rsidR="00E501A9" w:rsidRPr="00BF4CA0" w:rsidTr="003105EB">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F06BD" w:rsidP="003105EB">
            <w:pPr>
              <w:rPr>
                <w:bCs/>
                <w:szCs w:val="20"/>
              </w:rPr>
            </w:pPr>
            <w:r w:rsidRPr="00BF4CA0">
              <w:rPr>
                <w:bCs/>
                <w:szCs w:val="20"/>
              </w:rPr>
              <w:t>None</w:t>
            </w:r>
          </w:p>
        </w:tc>
      </w:tr>
    </w:tbl>
    <w:p w:rsidR="00E501A9" w:rsidRPr="00BF4CA0" w:rsidRDefault="00E501A9" w:rsidP="00281DF5">
      <w:pPr>
        <w:pStyle w:val="Heading3"/>
      </w:pPr>
      <w:r w:rsidRPr="00BF4CA0">
        <w:t>Navigation/Menu Key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15"/>
        <w:gridCol w:w="1551"/>
        <w:gridCol w:w="3704"/>
        <w:gridCol w:w="3594"/>
      </w:tblGrid>
      <w:tr w:rsidR="00E501A9" w:rsidRPr="00BF4CA0" w:rsidTr="003105EB">
        <w:trPr>
          <w:cantSplit/>
        </w:trPr>
        <w:tc>
          <w:tcPr>
            <w:tcW w:w="1742"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Label</w:t>
            </w:r>
          </w:p>
        </w:tc>
        <w:tc>
          <w:tcPr>
            <w:tcW w:w="1573"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Notes</w:t>
            </w:r>
          </w:p>
        </w:tc>
      </w:tr>
      <w:tr w:rsidR="00E501A9" w:rsidRPr="00BF4CA0"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Back</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EF06BD">
            <w:pPr>
              <w:pStyle w:val="BodyText"/>
              <w:spacing w:after="0"/>
            </w:pPr>
            <w:r w:rsidRPr="00BF4CA0">
              <w:t>Sale</w:t>
            </w:r>
            <w:r w:rsidR="00023050" w:rsidRPr="00BF4CA0">
              <w:t xml:space="preserve">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p>
        </w:tc>
      </w:tr>
      <w:tr w:rsidR="00023050" w:rsidRPr="00BF4CA0" w:rsidTr="003105E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023050" w:rsidRPr="00BF4CA0" w:rsidRDefault="00023050" w:rsidP="003105EB">
            <w:pPr>
              <w:pStyle w:val="BodyText"/>
              <w:spacing w:after="0"/>
            </w:pPr>
            <w:r w:rsidRPr="00BF4CA0">
              <w:t>Continue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023050" w:rsidRPr="00BF4CA0" w:rsidRDefault="00023050" w:rsidP="003105EB">
            <w:pPr>
              <w:pStyle w:val="BodyText"/>
              <w:spacing w:after="0"/>
            </w:pPr>
            <w:r w:rsidRPr="00BF4CA0">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023050" w:rsidRPr="00BF4CA0" w:rsidRDefault="00023050" w:rsidP="004B5B8E">
            <w:pPr>
              <w:pStyle w:val="BodyText"/>
              <w:numPr>
                <w:ilvl w:val="0"/>
                <w:numId w:val="1"/>
              </w:numPr>
              <w:spacing w:after="0"/>
            </w:pPr>
            <w:r w:rsidRPr="00BF4CA0">
              <w:t>Valid Serial Number: Sale use case</w:t>
            </w:r>
          </w:p>
          <w:p w:rsidR="00023050" w:rsidRPr="00BF4CA0" w:rsidRDefault="00023050" w:rsidP="00737A52">
            <w:pPr>
              <w:pStyle w:val="BodyText"/>
              <w:numPr>
                <w:ilvl w:val="0"/>
                <w:numId w:val="1"/>
              </w:numPr>
              <w:spacing w:after="0"/>
            </w:pPr>
            <w:r w:rsidRPr="00BF4CA0">
              <w:t>Invalid Serial Number: Serial Number</w:t>
            </w:r>
            <w:r w:rsidR="00737A52" w:rsidRPr="00BF4CA0">
              <w:t xml:space="preserve"> </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023050" w:rsidRPr="00BF4CA0" w:rsidRDefault="00023050" w:rsidP="003105EB">
            <w:pPr>
              <w:pStyle w:val="BodyText"/>
              <w:spacing w:after="0"/>
            </w:pPr>
          </w:p>
        </w:tc>
      </w:tr>
    </w:tbl>
    <w:p w:rsidR="00E501A9" w:rsidRPr="00BF4CA0" w:rsidRDefault="00E501A9" w:rsidP="00281DF5">
      <w:pPr>
        <w:pStyle w:val="Heading3"/>
      </w:pPr>
      <w:r w:rsidRPr="00BF4CA0">
        <w:t>Data/Input Field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170"/>
        <w:gridCol w:w="1040"/>
        <w:gridCol w:w="960"/>
        <w:gridCol w:w="1453"/>
        <w:gridCol w:w="1145"/>
        <w:gridCol w:w="1145"/>
        <w:gridCol w:w="3651"/>
      </w:tblGrid>
      <w:tr w:rsidR="00E501A9" w:rsidRPr="00BF4CA0" w:rsidTr="003105EB">
        <w:trPr>
          <w:cantSplit/>
        </w:trPr>
        <w:tc>
          <w:tcPr>
            <w:tcW w:w="1182"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Label</w:t>
            </w:r>
          </w:p>
        </w:tc>
        <w:tc>
          <w:tcPr>
            <w:tcW w:w="1042"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proofErr w:type="spellStart"/>
            <w:r w:rsidRPr="00BF4CA0">
              <w:rPr>
                <w:b/>
                <w:bCs/>
              </w:rPr>
              <w:t>Req’d</w:t>
            </w:r>
            <w:proofErr w:type="spellEnd"/>
            <w:r w:rsidRPr="00BF4CA0">
              <w:rPr>
                <w:b/>
                <w:bCs/>
              </w:rPr>
              <w:t>?</w:t>
            </w:r>
          </w:p>
        </w:tc>
        <w:tc>
          <w:tcPr>
            <w:tcW w:w="1453"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Data Type</w:t>
            </w:r>
          </w:p>
        </w:tc>
        <w:tc>
          <w:tcPr>
            <w:tcW w:w="1164"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Min</w:t>
            </w:r>
          </w:p>
          <w:p w:rsidR="00E501A9" w:rsidRPr="00BF4CA0" w:rsidRDefault="00E501A9" w:rsidP="003105EB">
            <w:pPr>
              <w:pStyle w:val="BodyText"/>
              <w:spacing w:after="0"/>
              <w:rPr>
                <w:b/>
                <w:bCs/>
              </w:rPr>
            </w:pPr>
            <w:r w:rsidRPr="00BF4CA0">
              <w:rPr>
                <w:b/>
                <w:bCs/>
              </w:rPr>
              <w:t>Length</w:t>
            </w:r>
          </w:p>
        </w:tc>
        <w:tc>
          <w:tcPr>
            <w:tcW w:w="1164"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Max</w:t>
            </w:r>
          </w:p>
          <w:p w:rsidR="00E501A9" w:rsidRPr="00BF4CA0" w:rsidRDefault="00E501A9" w:rsidP="003105EB">
            <w:pPr>
              <w:pStyle w:val="BodyText"/>
              <w:spacing w:after="0"/>
              <w:rPr>
                <w:b/>
                <w:bCs/>
              </w:rPr>
            </w:pPr>
            <w:r w:rsidRPr="00BF4CA0">
              <w:rPr>
                <w:b/>
                <w:bCs/>
              </w:rPr>
              <w:t>Length</w:t>
            </w:r>
          </w:p>
        </w:tc>
        <w:tc>
          <w:tcPr>
            <w:tcW w:w="3840" w:type="dxa"/>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pStyle w:val="BodyText"/>
              <w:spacing w:after="0"/>
              <w:rPr>
                <w:b/>
                <w:bCs/>
              </w:rPr>
            </w:pPr>
            <w:r w:rsidRPr="00BF4CA0">
              <w:rPr>
                <w:b/>
                <w:bCs/>
              </w:rPr>
              <w:t>Notes</w:t>
            </w:r>
          </w:p>
        </w:tc>
      </w:tr>
      <w:tr w:rsidR="00E501A9" w:rsidRPr="00BF4CA0" w:rsidTr="003105EB">
        <w:trPr>
          <w:cantSplit/>
        </w:trPr>
        <w:tc>
          <w:tcPr>
            <w:tcW w:w="1182"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F06BD" w:rsidP="003105EB">
            <w:pPr>
              <w:pStyle w:val="BodyText"/>
              <w:spacing w:after="0"/>
              <w:rPr>
                <w:bCs/>
              </w:rPr>
            </w:pPr>
            <w:r w:rsidRPr="00BF4CA0">
              <w:rPr>
                <w:bCs/>
              </w:rPr>
              <w:t>Enter serial number and Select Continue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Yes</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No</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Alphanumeric</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3A5328" w:rsidP="003105EB">
            <w:pPr>
              <w:pStyle w:val="BodyText"/>
              <w:spacing w:after="0"/>
            </w:pPr>
            <w:r w:rsidRPr="00BF4CA0">
              <w:t>0</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pStyle w:val="BodyText"/>
              <w:spacing w:after="0"/>
            </w:pPr>
            <w:r w:rsidRPr="00BF4CA0">
              <w:t>35</w:t>
            </w:r>
          </w:p>
        </w:tc>
        <w:tc>
          <w:tcPr>
            <w:tcW w:w="3840" w:type="dxa"/>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3A5328" w:rsidP="003A5328">
            <w:pPr>
              <w:pStyle w:val="BodyText"/>
              <w:spacing w:after="0"/>
            </w:pPr>
            <w:r w:rsidRPr="00BF4CA0">
              <w:t xml:space="preserve">A null value is acceptable.  The Check Digit logic </w:t>
            </w:r>
            <w:r w:rsidR="00A36C62" w:rsidRPr="00BF4CA0">
              <w:t xml:space="preserve">when required, will check if a null value is acceptable.  </w:t>
            </w:r>
          </w:p>
        </w:tc>
      </w:tr>
    </w:tbl>
    <w:p w:rsidR="00E501A9" w:rsidRPr="00BF4CA0" w:rsidRDefault="00E501A9" w:rsidP="00281DF5">
      <w:pPr>
        <w:pStyle w:val="Heading3"/>
      </w:pPr>
      <w:r w:rsidRPr="00BF4CA0">
        <w:lastRenderedPageBreak/>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E501A9" w:rsidRPr="00BF4CA0" w:rsidTr="003105EB">
        <w:trPr>
          <w:cantSplit/>
        </w:trPr>
        <w:tc>
          <w:tcPr>
            <w:tcW w:w="1284" w:type="pct"/>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rPr>
                <w:b/>
              </w:rPr>
            </w:pPr>
            <w:r w:rsidRPr="00BF4CA0">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rPr>
                <w:b/>
                <w:szCs w:val="20"/>
              </w:rPr>
            </w:pPr>
            <w:r w:rsidRPr="00BF4CA0">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E501A9" w:rsidRPr="00BF4CA0" w:rsidRDefault="00E501A9" w:rsidP="003105EB">
            <w:pPr>
              <w:rPr>
                <w:b/>
                <w:szCs w:val="20"/>
              </w:rPr>
            </w:pPr>
            <w:r w:rsidRPr="00BF4CA0">
              <w:rPr>
                <w:b/>
                <w:szCs w:val="20"/>
              </w:rPr>
              <w:t>Default Value</w:t>
            </w:r>
          </w:p>
        </w:tc>
      </w:tr>
      <w:tr w:rsidR="00E501A9" w:rsidRPr="00BF4CA0" w:rsidTr="003105E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rPr>
                <w:bCs/>
                <w:szCs w:val="20"/>
              </w:rPr>
            </w:pPr>
            <w:r w:rsidRPr="00BF4CA0">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4B5B8E">
            <w:pPr>
              <w:numPr>
                <w:ilvl w:val="0"/>
                <w:numId w:val="1"/>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E501A9" w:rsidRPr="00BF4CA0" w:rsidRDefault="00E501A9" w:rsidP="003105EB">
            <w:pPr>
              <w:rPr>
                <w:szCs w:val="20"/>
              </w:rPr>
            </w:pPr>
          </w:p>
        </w:tc>
      </w:tr>
    </w:tbl>
    <w:p w:rsidR="00E501A9" w:rsidRPr="00BF4CA0" w:rsidRDefault="00E501A9" w:rsidP="00281DF5">
      <w:pPr>
        <w:pStyle w:val="Heading3"/>
      </w:pPr>
      <w:r w:rsidRPr="00BF4CA0">
        <w:t>Invalid Data Notice</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8"/>
        <w:gridCol w:w="8978"/>
      </w:tblGrid>
      <w:tr w:rsidR="00602644" w:rsidRPr="00BF4CA0" w:rsidTr="003105EB">
        <w:trPr>
          <w:cantSplit/>
        </w:trPr>
        <w:tc>
          <w:tcPr>
            <w:tcW w:w="1617" w:type="dxa"/>
            <w:tcBorders>
              <w:right w:val="single" w:sz="18" w:space="0" w:color="4F81BD"/>
            </w:tcBorders>
          </w:tcPr>
          <w:p w:rsidR="00602644" w:rsidRPr="00BF4CA0" w:rsidRDefault="00602644" w:rsidP="003105EB">
            <w:pPr>
              <w:rPr>
                <w:b/>
                <w:bCs/>
                <w:szCs w:val="20"/>
              </w:rPr>
            </w:pPr>
            <w:r w:rsidRPr="00BF4CA0">
              <w:rPr>
                <w:b/>
                <w:bCs/>
                <w:szCs w:val="20"/>
              </w:rPr>
              <w:t>Description</w:t>
            </w:r>
          </w:p>
        </w:tc>
        <w:tc>
          <w:tcPr>
            <w:tcW w:w="9214" w:type="dxa"/>
            <w:tcBorders>
              <w:left w:val="single" w:sz="18" w:space="0" w:color="4F81BD"/>
            </w:tcBorders>
          </w:tcPr>
          <w:p w:rsidR="00602644" w:rsidRPr="00BF4CA0" w:rsidRDefault="00602644" w:rsidP="003105EB">
            <w:pPr>
              <w:rPr>
                <w:bCs/>
                <w:szCs w:val="20"/>
              </w:rPr>
            </w:pPr>
            <w:r w:rsidRPr="00BF4CA0">
              <w:rPr>
                <w:rFonts w:cs="Arial"/>
              </w:rPr>
              <w:t>The Invalid Data Notice informs the operator that the data entered in the required fields is invalid (e.g. incorrect format, missing).   The &lt;ARG&gt; described in the Message is replaced with the name of the data field that contains the invalid data.  If there are multiple data fields with invalid data, the system only displays the name of the first data field with invalid data.  Upon acknowledging the message, the system returns to the previous screen.</w:t>
            </w:r>
          </w:p>
        </w:tc>
      </w:tr>
      <w:tr w:rsidR="00602644" w:rsidRPr="00BF4CA0" w:rsidTr="003105EB">
        <w:trPr>
          <w:cantSplit/>
        </w:trPr>
        <w:tc>
          <w:tcPr>
            <w:tcW w:w="1617" w:type="dxa"/>
            <w:tcBorders>
              <w:bottom w:val="single" w:sz="8" w:space="0" w:color="4F81BD"/>
              <w:right w:val="single" w:sz="18" w:space="0" w:color="4F81BD"/>
            </w:tcBorders>
            <w:shd w:val="clear" w:color="auto" w:fill="D3DFEE"/>
          </w:tcPr>
          <w:p w:rsidR="00602644" w:rsidRPr="00BF4CA0" w:rsidRDefault="00602644" w:rsidP="003105EB">
            <w:pPr>
              <w:rPr>
                <w:b/>
                <w:bCs/>
                <w:szCs w:val="20"/>
              </w:rPr>
            </w:pPr>
            <w:r w:rsidRPr="00BF4CA0">
              <w:rPr>
                <w:b/>
                <w:bCs/>
                <w:szCs w:val="20"/>
              </w:rPr>
              <w:t>Message</w:t>
            </w:r>
          </w:p>
        </w:tc>
        <w:tc>
          <w:tcPr>
            <w:tcW w:w="9214" w:type="dxa"/>
            <w:tcBorders>
              <w:left w:val="single" w:sz="18" w:space="0" w:color="4F81BD"/>
              <w:bottom w:val="single" w:sz="8" w:space="0" w:color="4F81BD"/>
            </w:tcBorders>
            <w:shd w:val="clear" w:color="auto" w:fill="D3DFEE"/>
          </w:tcPr>
          <w:p w:rsidR="00602644" w:rsidRPr="00BF4CA0" w:rsidRDefault="00602644" w:rsidP="003105EB">
            <w:pPr>
              <w:rPr>
                <w:bCs/>
                <w:szCs w:val="20"/>
              </w:rPr>
            </w:pPr>
            <w:r w:rsidRPr="00BF4CA0">
              <w:rPr>
                <w:bCs/>
                <w:szCs w:val="20"/>
              </w:rPr>
              <w:t>The following field has invalid data: &lt;ARG&gt;.  Please correct the invalid data.</w:t>
            </w:r>
          </w:p>
        </w:tc>
      </w:tr>
      <w:tr w:rsidR="00602644" w:rsidRPr="00BF4CA0" w:rsidTr="003105EB">
        <w:trPr>
          <w:cantSplit/>
        </w:trPr>
        <w:tc>
          <w:tcPr>
            <w:tcW w:w="1617" w:type="dxa"/>
            <w:tcBorders>
              <w:bottom w:val="single" w:sz="8" w:space="0" w:color="4F81BD"/>
              <w:right w:val="single" w:sz="18" w:space="0" w:color="4F81BD"/>
            </w:tcBorders>
            <w:shd w:val="clear" w:color="auto" w:fill="auto"/>
          </w:tcPr>
          <w:p w:rsidR="00602644" w:rsidRPr="00BF4CA0" w:rsidRDefault="00602644" w:rsidP="003105EB">
            <w:pPr>
              <w:rPr>
                <w:b/>
                <w:bCs/>
                <w:szCs w:val="20"/>
              </w:rPr>
            </w:pPr>
            <w:r w:rsidRPr="00BF4CA0">
              <w:rPr>
                <w:b/>
                <w:bCs/>
                <w:szCs w:val="20"/>
              </w:rPr>
              <w:t>Key prompt</w:t>
            </w:r>
          </w:p>
        </w:tc>
        <w:tc>
          <w:tcPr>
            <w:tcW w:w="9214" w:type="dxa"/>
            <w:tcBorders>
              <w:left w:val="single" w:sz="18" w:space="0" w:color="4F81BD"/>
              <w:bottom w:val="single" w:sz="8" w:space="0" w:color="4F81BD"/>
            </w:tcBorders>
            <w:shd w:val="clear" w:color="auto" w:fill="auto"/>
          </w:tcPr>
          <w:p w:rsidR="00602644" w:rsidRPr="00BF4CA0" w:rsidRDefault="00602644" w:rsidP="003105EB">
            <w:pPr>
              <w:rPr>
                <w:szCs w:val="20"/>
              </w:rPr>
            </w:pPr>
            <w:r w:rsidRPr="00BF4CA0">
              <w:rPr>
                <w:szCs w:val="20"/>
              </w:rPr>
              <w:t>OK</w:t>
            </w:r>
          </w:p>
        </w:tc>
      </w:tr>
      <w:tr w:rsidR="00602644" w:rsidRPr="00BF4CA0" w:rsidTr="003105EB">
        <w:trPr>
          <w:cantSplit/>
        </w:trPr>
        <w:tc>
          <w:tcPr>
            <w:tcW w:w="1617" w:type="dxa"/>
            <w:tcBorders>
              <w:bottom w:val="single" w:sz="8" w:space="0" w:color="4F81BD"/>
              <w:right w:val="single" w:sz="18" w:space="0" w:color="4F81BD"/>
            </w:tcBorders>
            <w:shd w:val="clear" w:color="auto" w:fill="DBE5F1"/>
          </w:tcPr>
          <w:p w:rsidR="00602644" w:rsidRPr="00BF4CA0" w:rsidRDefault="00602644" w:rsidP="003105EB">
            <w:pPr>
              <w:rPr>
                <w:b/>
                <w:bCs/>
                <w:szCs w:val="20"/>
              </w:rPr>
            </w:pPr>
            <w:r w:rsidRPr="00BF4CA0">
              <w:rPr>
                <w:b/>
                <w:bCs/>
                <w:szCs w:val="20"/>
              </w:rPr>
              <w:t>Notes</w:t>
            </w:r>
          </w:p>
        </w:tc>
        <w:tc>
          <w:tcPr>
            <w:tcW w:w="9214" w:type="dxa"/>
            <w:tcBorders>
              <w:left w:val="single" w:sz="18" w:space="0" w:color="4F81BD"/>
              <w:bottom w:val="single" w:sz="8" w:space="0" w:color="4F81BD"/>
            </w:tcBorders>
            <w:shd w:val="clear" w:color="auto" w:fill="DBE5F1"/>
          </w:tcPr>
          <w:p w:rsidR="00602644" w:rsidRPr="00BF4CA0" w:rsidRDefault="00602644" w:rsidP="003105EB">
            <w:pPr>
              <w:rPr>
                <w:szCs w:val="20"/>
              </w:rPr>
            </w:pPr>
            <w:r w:rsidRPr="00BF4CA0">
              <w:rPr>
                <w:szCs w:val="20"/>
              </w:rPr>
              <w:t>This is a generic message to be reused when required data is incorrect or missing.</w:t>
            </w:r>
          </w:p>
        </w:tc>
      </w:tr>
    </w:tbl>
    <w:bookmarkEnd w:id="170"/>
    <w:p w:rsidR="00EA7155" w:rsidRPr="00BF4CA0" w:rsidRDefault="00EA7155" w:rsidP="00281DF5">
      <w:pPr>
        <w:pStyle w:val="Heading3"/>
      </w:pPr>
      <w:r w:rsidRPr="00BF4CA0">
        <w:t>Reason Code Enhancements</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EA7155" w:rsidRPr="00BF4CA0" w:rsidTr="00DE3B94">
        <w:trPr>
          <w:cantSplit/>
        </w:trPr>
        <w:tc>
          <w:tcPr>
            <w:tcW w:w="1284" w:type="pct"/>
            <w:tcBorders>
              <w:top w:val="single" w:sz="8" w:space="0" w:color="4F81BD"/>
              <w:left w:val="single" w:sz="8" w:space="0" w:color="4F81BD"/>
              <w:bottom w:val="single" w:sz="18" w:space="0" w:color="4F81BD"/>
              <w:right w:val="single" w:sz="8" w:space="0" w:color="4F81BD"/>
            </w:tcBorders>
          </w:tcPr>
          <w:p w:rsidR="00EA7155" w:rsidRPr="00BF4CA0" w:rsidRDefault="00EA7155" w:rsidP="00DE3B94">
            <w:pPr>
              <w:rPr>
                <w:b/>
              </w:rPr>
            </w:pPr>
            <w:r w:rsidRPr="00BF4CA0">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EA7155" w:rsidRPr="00BF4CA0" w:rsidRDefault="00EA7155" w:rsidP="00DE3B94">
            <w:pPr>
              <w:rPr>
                <w:b/>
                <w:szCs w:val="20"/>
              </w:rPr>
            </w:pPr>
            <w:r w:rsidRPr="00BF4CA0">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EA7155" w:rsidRPr="00BF4CA0" w:rsidRDefault="00EA7155" w:rsidP="00DE3B94">
            <w:pPr>
              <w:rPr>
                <w:b/>
                <w:szCs w:val="20"/>
              </w:rPr>
            </w:pPr>
            <w:r w:rsidRPr="00BF4CA0">
              <w:rPr>
                <w:b/>
                <w:szCs w:val="20"/>
              </w:rPr>
              <w:t>Default Value</w:t>
            </w:r>
          </w:p>
        </w:tc>
      </w:tr>
      <w:tr w:rsidR="00EA7155" w:rsidRPr="00BF4CA0" w:rsidTr="00DE3B9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EA7155" w:rsidRPr="00BF4CA0" w:rsidRDefault="00EA7155" w:rsidP="00DE3B94">
            <w:pPr>
              <w:rPr>
                <w:bCs/>
                <w:szCs w:val="20"/>
              </w:rPr>
            </w:pPr>
            <w:r w:rsidRPr="00BF4CA0">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EA7155" w:rsidRPr="00BF4CA0" w:rsidRDefault="00EA7155" w:rsidP="00DE3B94">
            <w:pPr>
              <w:numPr>
                <w:ilvl w:val="0"/>
                <w:numId w:val="1"/>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EA7155" w:rsidRPr="00BF4CA0" w:rsidRDefault="00EA7155" w:rsidP="00DE3B94">
            <w:pPr>
              <w:rPr>
                <w:szCs w:val="20"/>
              </w:rPr>
            </w:pPr>
          </w:p>
        </w:tc>
      </w:tr>
    </w:tbl>
    <w:p w:rsidR="00A36851" w:rsidRPr="00BF4CA0" w:rsidRDefault="00A36851" w:rsidP="00A36851">
      <w:pPr>
        <w:pStyle w:val="Heading1"/>
        <w:rPr>
          <w:i/>
        </w:rPr>
      </w:pPr>
      <w:bookmarkStart w:id="173" w:name="_Toc415657028"/>
      <w:r w:rsidRPr="00BF4CA0">
        <w:rPr>
          <w:i/>
        </w:rPr>
        <w:t>Business Sign Off</w:t>
      </w:r>
      <w:bookmarkEnd w:id="171"/>
      <w:bookmarkEnd w:id="173"/>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BF4CA0" w:rsidTr="00E501A9">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rPr>
            </w:pPr>
            <w:r w:rsidRPr="00BF4CA0">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szCs w:val="20"/>
              </w:rPr>
            </w:pPr>
            <w:r w:rsidRPr="00BF4CA0">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szCs w:val="20"/>
              </w:rPr>
            </w:pPr>
            <w:r w:rsidRPr="00BF4CA0">
              <w:rPr>
                <w:b/>
                <w:szCs w:val="20"/>
              </w:rPr>
              <w:t>Date</w:t>
            </w:r>
          </w:p>
        </w:tc>
      </w:tr>
      <w:tr w:rsidR="004D04BF" w:rsidRPr="004D04BF" w:rsidTr="00E501A9">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4D04BF" w:rsidRDefault="00A36851" w:rsidP="00C47288">
            <w:pPr>
              <w:rPr>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4D04BF" w:rsidRDefault="00A36851" w:rsidP="00C47288">
            <w:pPr>
              <w:rPr>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4D04BF" w:rsidRDefault="00A36851" w:rsidP="00C47288">
            <w:pPr>
              <w:rPr>
                <w:szCs w:val="20"/>
              </w:rPr>
            </w:pPr>
          </w:p>
        </w:tc>
      </w:tr>
    </w:tbl>
    <w:p w:rsidR="00A36851" w:rsidRPr="00BF4CA0" w:rsidRDefault="00A36851" w:rsidP="00A36851">
      <w:pPr>
        <w:pStyle w:val="Heading1"/>
        <w:rPr>
          <w:i/>
        </w:rPr>
      </w:pPr>
      <w:bookmarkStart w:id="174" w:name="_Toc320880026"/>
      <w:bookmarkStart w:id="175" w:name="_Toc415657029"/>
      <w:r w:rsidRPr="00BF4CA0">
        <w:rPr>
          <w:i/>
        </w:rPr>
        <w:t>Revision History</w:t>
      </w:r>
      <w:bookmarkEnd w:id="174"/>
      <w:bookmarkEnd w:id="175"/>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78"/>
        <w:gridCol w:w="5993"/>
        <w:gridCol w:w="1439"/>
        <w:gridCol w:w="1154"/>
      </w:tblGrid>
      <w:tr w:rsidR="00A36851" w:rsidRPr="00BF4CA0" w:rsidTr="00C47288">
        <w:trPr>
          <w:cantSplit/>
        </w:trPr>
        <w:tc>
          <w:tcPr>
            <w:tcW w:w="2022"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rPr>
            </w:pPr>
            <w:r w:rsidRPr="00BF4CA0">
              <w:rPr>
                <w:b/>
              </w:rPr>
              <w:t>Reviser</w:t>
            </w:r>
          </w:p>
        </w:tc>
        <w:tc>
          <w:tcPr>
            <w:tcW w:w="6177"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vanish/>
                <w:szCs w:val="20"/>
              </w:rPr>
            </w:pPr>
            <w:r w:rsidRPr="00BF4CA0">
              <w:rPr>
                <w:b/>
                <w:szCs w:val="20"/>
              </w:rPr>
              <w:t>Revision</w:t>
            </w:r>
          </w:p>
        </w:tc>
        <w:tc>
          <w:tcPr>
            <w:tcW w:w="1448"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szCs w:val="20"/>
              </w:rPr>
            </w:pPr>
            <w:r w:rsidRPr="00BF4CA0">
              <w:rPr>
                <w:b/>
                <w:szCs w:val="20"/>
              </w:rPr>
              <w:t>Date</w:t>
            </w:r>
          </w:p>
        </w:tc>
        <w:tc>
          <w:tcPr>
            <w:tcW w:w="1162"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szCs w:val="20"/>
              </w:rPr>
            </w:pPr>
            <w:r w:rsidRPr="00BF4CA0">
              <w:rPr>
                <w:b/>
                <w:szCs w:val="20"/>
              </w:rPr>
              <w:t>Version</w:t>
            </w:r>
          </w:p>
        </w:tc>
      </w:tr>
      <w:tr w:rsidR="00737A52" w:rsidRPr="00BF4CA0"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737A52" w:rsidRPr="00BF4CA0" w:rsidRDefault="00737A52" w:rsidP="00C47288">
            <w:pPr>
              <w:rPr>
                <w:szCs w:val="20"/>
              </w:rPr>
            </w:pPr>
            <w:r w:rsidRPr="00BF4CA0">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737A52" w:rsidRPr="00BF4CA0" w:rsidRDefault="006D5B21" w:rsidP="003534B0">
            <w:pPr>
              <w:rPr>
                <w:szCs w:val="20"/>
              </w:rPr>
            </w:pPr>
            <w:r w:rsidRPr="00BF4CA0">
              <w:rPr>
                <w:szCs w:val="20"/>
              </w:rPr>
              <w:t>Initial document created</w:t>
            </w:r>
            <w:r w:rsidR="006F5D53" w:rsidRPr="00BF4CA0">
              <w:rPr>
                <w:szCs w:val="20"/>
              </w:rPr>
              <w:t xml:space="preserve">.  </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737A52" w:rsidRPr="00BF4CA0" w:rsidRDefault="003534B0" w:rsidP="00F74482">
            <w:pPr>
              <w:rPr>
                <w:szCs w:val="20"/>
              </w:rPr>
            </w:pPr>
            <w:r w:rsidRPr="00BF4CA0">
              <w:rPr>
                <w:szCs w:val="20"/>
              </w:rPr>
              <w:t>01/11/2013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737A52" w:rsidRPr="00BF4CA0" w:rsidRDefault="007E150B" w:rsidP="00C47288">
            <w:pPr>
              <w:rPr>
                <w:szCs w:val="20"/>
              </w:rPr>
            </w:pPr>
            <w:r w:rsidRPr="00BF4CA0">
              <w:rPr>
                <w:szCs w:val="20"/>
              </w:rPr>
              <w:t>1.0</w:t>
            </w:r>
          </w:p>
        </w:tc>
      </w:tr>
      <w:tr w:rsidR="00447795" w:rsidRPr="00BF4CA0"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447795" w:rsidRPr="00BF4CA0" w:rsidRDefault="00447795" w:rsidP="00C47288">
            <w:pPr>
              <w:rPr>
                <w:szCs w:val="20"/>
              </w:rPr>
            </w:pPr>
            <w:r w:rsidRPr="00BF4CA0">
              <w:rPr>
                <w:szCs w:val="20"/>
              </w:rPr>
              <w:t>Amy Lackas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447795" w:rsidRPr="00BF4CA0" w:rsidRDefault="00447795" w:rsidP="003534B0">
            <w:pPr>
              <w:rPr>
                <w:szCs w:val="20"/>
              </w:rPr>
            </w:pPr>
            <w:r w:rsidRPr="00BF4CA0">
              <w:rPr>
                <w:szCs w:val="20"/>
              </w:rPr>
              <w:t>Updates after internal review</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447795" w:rsidRPr="00BF4CA0" w:rsidRDefault="00447795" w:rsidP="00F74482">
            <w:pPr>
              <w:rPr>
                <w:szCs w:val="20"/>
              </w:rPr>
            </w:pPr>
            <w:r w:rsidRPr="00BF4CA0">
              <w:rPr>
                <w:szCs w:val="20"/>
              </w:rPr>
              <w:t>01/20/2013</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447795" w:rsidRPr="00BF4CA0" w:rsidRDefault="00447795" w:rsidP="00C47288">
            <w:pPr>
              <w:rPr>
                <w:szCs w:val="20"/>
              </w:rPr>
            </w:pPr>
            <w:r w:rsidRPr="00BF4CA0">
              <w:rPr>
                <w:szCs w:val="20"/>
              </w:rPr>
              <w:t>1.1</w:t>
            </w:r>
          </w:p>
        </w:tc>
      </w:tr>
      <w:tr w:rsidR="002B68C7" w:rsidRPr="00BF4CA0" w:rsidTr="00C47288">
        <w:trPr>
          <w:cantSplit/>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2B68C7" w:rsidRPr="00BF4CA0" w:rsidRDefault="002B68C7" w:rsidP="00C47288">
            <w:pPr>
              <w:rPr>
                <w:szCs w:val="20"/>
              </w:rPr>
            </w:pPr>
            <w:r>
              <w:rPr>
                <w:szCs w:val="20"/>
              </w:rPr>
              <w:t>Amy Byers</w:t>
            </w:r>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2B68C7" w:rsidRPr="00BF4CA0" w:rsidRDefault="002B68C7" w:rsidP="003534B0">
            <w:pPr>
              <w:rPr>
                <w:szCs w:val="20"/>
              </w:rPr>
            </w:pPr>
            <w:r>
              <w:rPr>
                <w:szCs w:val="20"/>
              </w:rPr>
              <w:t xml:space="preserve">Added that serialized items with </w:t>
            </w:r>
            <w:del w:id="176" w:author="Amy Byers" w:date="2015-04-01T13:07:00Z">
              <w:r w:rsidDel="004D04BF">
                <w:rPr>
                  <w:szCs w:val="20"/>
                </w:rPr>
                <w:delText>quanitity</w:delText>
              </w:r>
            </w:del>
            <w:ins w:id="177" w:author="Amy Byers" w:date="2015-04-01T13:07:00Z">
              <w:r w:rsidR="004D04BF">
                <w:rPr>
                  <w:szCs w:val="20"/>
                </w:rPr>
                <w:t>quantity</w:t>
              </w:r>
            </w:ins>
            <w:r>
              <w:rPr>
                <w:szCs w:val="20"/>
              </w:rPr>
              <w:t xml:space="preserve"> overridden do not prompt for serial numbers again.</w:t>
            </w:r>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2B68C7" w:rsidRPr="00BF4CA0" w:rsidRDefault="002B68C7" w:rsidP="00F74482">
            <w:pPr>
              <w:rPr>
                <w:szCs w:val="20"/>
              </w:rPr>
            </w:pPr>
            <w:r>
              <w:rPr>
                <w:szCs w:val="20"/>
              </w:rPr>
              <w:t>3/20/2015</w:t>
            </w:r>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2B68C7" w:rsidRPr="00BF4CA0" w:rsidRDefault="002B68C7" w:rsidP="00C47288">
            <w:pPr>
              <w:rPr>
                <w:szCs w:val="20"/>
              </w:rPr>
            </w:pPr>
            <w:r>
              <w:rPr>
                <w:szCs w:val="20"/>
              </w:rPr>
              <w:t>1.2</w:t>
            </w:r>
          </w:p>
        </w:tc>
      </w:tr>
      <w:tr w:rsidR="004D04BF" w:rsidRPr="00BF4CA0" w:rsidTr="00C47288">
        <w:trPr>
          <w:cantSplit/>
          <w:ins w:id="178" w:author="Amy Byers" w:date="2015-04-01T13:07:00Z"/>
        </w:trPr>
        <w:tc>
          <w:tcPr>
            <w:tcW w:w="2022" w:type="dxa"/>
            <w:tcBorders>
              <w:top w:val="single" w:sz="8" w:space="0" w:color="4F81BD"/>
              <w:left w:val="single" w:sz="8" w:space="0" w:color="4F81BD"/>
              <w:bottom w:val="single" w:sz="8" w:space="0" w:color="4F81BD"/>
              <w:right w:val="single" w:sz="8" w:space="0" w:color="4F81BD"/>
            </w:tcBorders>
            <w:shd w:val="clear" w:color="auto" w:fill="D3DFEE"/>
          </w:tcPr>
          <w:p w:rsidR="004D04BF" w:rsidRDefault="004D04BF" w:rsidP="00C47288">
            <w:pPr>
              <w:rPr>
                <w:ins w:id="179" w:author="Amy Byers" w:date="2015-04-01T13:07:00Z"/>
                <w:szCs w:val="20"/>
              </w:rPr>
            </w:pPr>
            <w:ins w:id="180" w:author="Amy Byers" w:date="2015-04-01T13:07:00Z">
              <w:r>
                <w:rPr>
                  <w:szCs w:val="20"/>
                </w:rPr>
                <w:t>Amy Byers</w:t>
              </w:r>
            </w:ins>
          </w:p>
        </w:tc>
        <w:tc>
          <w:tcPr>
            <w:tcW w:w="6177" w:type="dxa"/>
            <w:tcBorders>
              <w:top w:val="single" w:sz="8" w:space="0" w:color="4F81BD"/>
              <w:left w:val="single" w:sz="8" w:space="0" w:color="4F81BD"/>
              <w:bottom w:val="single" w:sz="8" w:space="0" w:color="4F81BD"/>
              <w:right w:val="single" w:sz="8" w:space="0" w:color="4F81BD"/>
            </w:tcBorders>
            <w:shd w:val="clear" w:color="auto" w:fill="D3DFEE"/>
          </w:tcPr>
          <w:p w:rsidR="004D04BF" w:rsidRDefault="004D04BF" w:rsidP="004D04BF">
            <w:pPr>
              <w:rPr>
                <w:ins w:id="181" w:author="Amy Byers" w:date="2015-04-01T13:07:00Z"/>
                <w:szCs w:val="20"/>
              </w:rPr>
            </w:pPr>
            <w:ins w:id="182" w:author="Amy Byers" w:date="2015-04-01T13:07:00Z">
              <w:r>
                <w:rPr>
                  <w:szCs w:val="20"/>
                </w:rPr>
                <w:t>Added IBH skip validation feature</w:t>
              </w:r>
            </w:ins>
          </w:p>
        </w:tc>
        <w:tc>
          <w:tcPr>
            <w:tcW w:w="1448" w:type="dxa"/>
            <w:tcBorders>
              <w:top w:val="single" w:sz="8" w:space="0" w:color="4F81BD"/>
              <w:left w:val="single" w:sz="8" w:space="0" w:color="4F81BD"/>
              <w:bottom w:val="single" w:sz="8" w:space="0" w:color="4F81BD"/>
              <w:right w:val="single" w:sz="8" w:space="0" w:color="4F81BD"/>
            </w:tcBorders>
            <w:shd w:val="clear" w:color="auto" w:fill="D3DFEE"/>
          </w:tcPr>
          <w:p w:rsidR="004D04BF" w:rsidRDefault="004D04BF" w:rsidP="00F74482">
            <w:pPr>
              <w:rPr>
                <w:ins w:id="183" w:author="Amy Byers" w:date="2015-04-01T13:07:00Z"/>
                <w:szCs w:val="20"/>
              </w:rPr>
            </w:pPr>
            <w:ins w:id="184" w:author="Amy Byers" w:date="2015-04-01T13:07:00Z">
              <w:r>
                <w:rPr>
                  <w:szCs w:val="20"/>
                </w:rPr>
                <w:t>4/1/2015</w:t>
              </w:r>
            </w:ins>
          </w:p>
        </w:tc>
        <w:tc>
          <w:tcPr>
            <w:tcW w:w="1162" w:type="dxa"/>
            <w:tcBorders>
              <w:top w:val="single" w:sz="8" w:space="0" w:color="4F81BD"/>
              <w:left w:val="single" w:sz="8" w:space="0" w:color="4F81BD"/>
              <w:bottom w:val="single" w:sz="8" w:space="0" w:color="4F81BD"/>
              <w:right w:val="single" w:sz="8" w:space="0" w:color="4F81BD"/>
            </w:tcBorders>
            <w:shd w:val="clear" w:color="auto" w:fill="D3DFEE"/>
          </w:tcPr>
          <w:p w:rsidR="004D04BF" w:rsidRDefault="004D04BF" w:rsidP="00C47288">
            <w:pPr>
              <w:rPr>
                <w:ins w:id="185" w:author="Amy Byers" w:date="2015-04-01T13:07:00Z"/>
                <w:szCs w:val="20"/>
              </w:rPr>
            </w:pPr>
            <w:ins w:id="186" w:author="Amy Byers" w:date="2015-04-01T13:07:00Z">
              <w:r>
                <w:rPr>
                  <w:szCs w:val="20"/>
                </w:rPr>
                <w:t>1.3</w:t>
              </w:r>
            </w:ins>
          </w:p>
        </w:tc>
      </w:tr>
    </w:tbl>
    <w:p w:rsidR="00281DF5" w:rsidRPr="00BF4CA0" w:rsidRDefault="00281DF5" w:rsidP="00281DF5">
      <w:bookmarkStart w:id="187" w:name="_Toc320880027"/>
    </w:p>
    <w:p w:rsidR="00A36851" w:rsidRPr="00BF4CA0" w:rsidRDefault="00A36851" w:rsidP="00A36851">
      <w:pPr>
        <w:pStyle w:val="Heading1"/>
        <w:rPr>
          <w:i/>
        </w:rPr>
      </w:pPr>
      <w:bookmarkStart w:id="188" w:name="_Toc415657030"/>
      <w:r w:rsidRPr="00BF4CA0">
        <w:rPr>
          <w:i/>
        </w:rPr>
        <w:t>Appendix A: Glossary</w:t>
      </w:r>
      <w:bookmarkEnd w:id="187"/>
      <w:bookmarkEnd w:id="188"/>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55"/>
        <w:gridCol w:w="8688"/>
      </w:tblGrid>
      <w:tr w:rsidR="00A36851" w:rsidRPr="00BF4CA0" w:rsidTr="00E501A9">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bCs/>
                <w:szCs w:val="20"/>
              </w:rPr>
            </w:pPr>
            <w:r w:rsidRPr="00BF4CA0">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BF4CA0" w:rsidRDefault="00A36851" w:rsidP="00C47288">
            <w:pPr>
              <w:rPr>
                <w:b/>
                <w:bCs/>
                <w:szCs w:val="20"/>
              </w:rPr>
            </w:pPr>
            <w:r w:rsidRPr="00BF4CA0">
              <w:rPr>
                <w:b/>
                <w:bCs/>
                <w:szCs w:val="20"/>
              </w:rPr>
              <w:t>Definition</w:t>
            </w:r>
          </w:p>
        </w:tc>
      </w:tr>
      <w:tr w:rsidR="00E501A9" w:rsidRPr="00587231" w:rsidTr="003105EB">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E501A9" w:rsidRPr="00587231" w:rsidRDefault="008414F3" w:rsidP="003105EB">
            <w:pPr>
              <w:rPr>
                <w:bCs/>
                <w:szCs w:val="20"/>
              </w:rPr>
            </w:pPr>
            <w:del w:id="189" w:author="Amy Byers" w:date="2015-04-01T13:07:00Z">
              <w:r w:rsidRPr="00BF4CA0" w:rsidDel="004D04BF">
                <w:rPr>
                  <w:bCs/>
                  <w:szCs w:val="20"/>
                </w:rPr>
                <w:delText>None</w:delText>
              </w:r>
            </w:del>
            <w:ins w:id="190" w:author="Amy Byers" w:date="2015-04-01T13:07:00Z">
              <w:r w:rsidR="004D04BF">
                <w:rPr>
                  <w:bCs/>
                  <w:szCs w:val="20"/>
                </w:rPr>
                <w:t>IBH</w:t>
              </w:r>
            </w:ins>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E501A9" w:rsidRPr="00587231" w:rsidRDefault="004D04BF" w:rsidP="003105EB">
            <w:pPr>
              <w:rPr>
                <w:szCs w:val="20"/>
              </w:rPr>
            </w:pPr>
            <w:ins w:id="191" w:author="Amy Byers" w:date="2015-04-01T13:07:00Z">
              <w:r>
                <w:rPr>
                  <w:szCs w:val="20"/>
                </w:rPr>
                <w:t xml:space="preserve">International Business Hierarchy </w:t>
              </w:r>
            </w:ins>
          </w:p>
        </w:tc>
      </w:tr>
    </w:tbl>
    <w:p w:rsidR="00CB18A7" w:rsidRPr="004F72C3" w:rsidRDefault="00CB18A7" w:rsidP="00D746A6">
      <w:pPr>
        <w:rPr>
          <w:b/>
          <w:sz w:val="24"/>
        </w:rPr>
      </w:pPr>
    </w:p>
    <w:sectPr w:rsidR="00CB18A7" w:rsidRPr="004F72C3" w:rsidSect="00784C8F">
      <w:headerReference w:type="even" r:id="rId18"/>
      <w:headerReference w:type="default" r:id="rId19"/>
      <w:footerReference w:type="default" r:id="rId20"/>
      <w:footerReference w:type="first" r:id="rId21"/>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08F" w:rsidRDefault="0095308F">
      <w:r>
        <w:separator/>
      </w:r>
    </w:p>
  </w:endnote>
  <w:endnote w:type="continuationSeparator" w:id="0">
    <w:p w:rsidR="0095308F" w:rsidRDefault="00953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27" w:rsidRPr="00A6001F" w:rsidRDefault="00444227"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227" w:rsidRDefault="00444227" w:rsidP="00AA76BC">
    <w:pPr>
      <w:ind w:left="72"/>
      <w:jc w:val="right"/>
      <w:rPr>
        <w:rFonts w:cs="Arial"/>
        <w:szCs w:val="20"/>
      </w:rPr>
    </w:pPr>
    <w:del w:id="199" w:author="Amy Byers" w:date="2015-03-20T09:45:00Z">
      <w:r w:rsidRPr="003C0044" w:rsidDel="00D45598">
        <w:rPr>
          <w:rStyle w:val="Strong"/>
          <w:rFonts w:cs="Arial"/>
          <w:b w:val="0"/>
          <w:sz w:val="24"/>
          <w:bdr w:val="none" w:sz="0" w:space="0" w:color="auto" w:frame="1"/>
        </w:rPr>
        <w:delText>Stella Nova</w:delText>
      </w:r>
    </w:del>
    <w:proofErr w:type="spellStart"/>
    <w:ins w:id="200" w:author="Amy Byers" w:date="2015-03-20T09:45:00Z">
      <w:r w:rsidR="00D45598">
        <w:rPr>
          <w:rStyle w:val="Strong"/>
          <w:rFonts w:cs="Arial"/>
          <w:b w:val="0"/>
          <w:sz w:val="24"/>
          <w:bdr w:val="none" w:sz="0" w:space="0" w:color="auto" w:frame="1"/>
        </w:rPr>
        <w:t>Storeworks</w:t>
      </w:r>
    </w:ins>
    <w:proofErr w:type="spellEnd"/>
    <w:r w:rsidRPr="003C0044">
      <w:rPr>
        <w:rStyle w:val="Strong"/>
        <w:rFonts w:cs="Arial"/>
        <w:b w:val="0"/>
        <w:sz w:val="24"/>
        <w:bdr w:val="none" w:sz="0" w:space="0" w:color="auto" w:frame="1"/>
      </w:rPr>
      <w:t xml:space="preserve"> Technologies, </w:t>
    </w:r>
    <w:proofErr w:type="spellStart"/>
    <w:r w:rsidRPr="003C0044">
      <w:rPr>
        <w:rStyle w:val="Strong"/>
        <w:rFonts w:cs="Arial"/>
        <w:b w:val="0"/>
        <w:sz w:val="24"/>
        <w:bdr w:val="none" w:sz="0" w:space="0" w:color="auto" w:frame="1"/>
      </w:rPr>
      <w:t>Inc</w:t>
    </w:r>
    <w:proofErr w:type="spellEnd"/>
    <w:r w:rsidRPr="005E21B2">
      <w:rPr>
        <w:rFonts w:cs="Arial"/>
        <w:sz w:val="24"/>
      </w:rPr>
      <w:br/>
    </w:r>
    <w:r>
      <w:rPr>
        <w:rFonts w:cs="Arial"/>
        <w:szCs w:val="20"/>
      </w:rPr>
      <w:t>11635 North Park Drive</w:t>
    </w:r>
  </w:p>
  <w:p w:rsidR="00444227" w:rsidRDefault="00444227" w:rsidP="00AA76BC">
    <w:pPr>
      <w:ind w:left="72"/>
      <w:jc w:val="right"/>
      <w:rPr>
        <w:rFonts w:cs="Arial"/>
        <w:szCs w:val="20"/>
      </w:rPr>
    </w:pPr>
    <w:r>
      <w:rPr>
        <w:rFonts w:cs="Arial"/>
        <w:szCs w:val="20"/>
      </w:rPr>
      <w:t>Suite 100</w:t>
    </w:r>
  </w:p>
  <w:p w:rsidR="00444227" w:rsidRPr="005E21B2" w:rsidRDefault="00444227" w:rsidP="00AA76BC">
    <w:pPr>
      <w:ind w:left="72"/>
      <w:jc w:val="right"/>
      <w:rPr>
        <w:b/>
        <w:iCs/>
        <w:sz w:val="24"/>
      </w:rPr>
    </w:pPr>
    <w:r>
      <w:rPr>
        <w:rFonts w:cs="Arial"/>
        <w:szCs w:val="20"/>
      </w:rPr>
      <w:t>Wake Forest, NC 27587</w:t>
    </w:r>
    <w:r w:rsidRPr="005E21B2">
      <w:rPr>
        <w:rFonts w:cs="Arial"/>
        <w:szCs w:val="20"/>
      </w:rPr>
      <w:br/>
    </w:r>
    <w:r>
      <w:rPr>
        <w:rFonts w:cs="Arial"/>
        <w:szCs w:val="20"/>
      </w:rPr>
      <w:t>919.435.9900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08F" w:rsidRDefault="0095308F">
      <w:r>
        <w:separator/>
      </w:r>
    </w:p>
  </w:footnote>
  <w:footnote w:type="continuationSeparator" w:id="0">
    <w:p w:rsidR="0095308F" w:rsidRDefault="00953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306"/>
      <w:gridCol w:w="5278"/>
    </w:tblGrid>
    <w:tr w:rsidR="00444227" w:rsidRPr="00A04E53" w:rsidTr="002618A9">
      <w:trPr>
        <w:trHeight w:val="267"/>
      </w:trPr>
      <w:tc>
        <w:tcPr>
          <w:tcW w:w="5508" w:type="dxa"/>
          <w:vAlign w:val="center"/>
        </w:tcPr>
        <w:p w:rsidR="00444227" w:rsidRPr="00A04E53" w:rsidRDefault="008414F3" w:rsidP="002618A9">
          <w:pPr>
            <w:pStyle w:val="Header"/>
            <w:rPr>
              <w:i/>
              <w:iCs/>
              <w:sz w:val="18"/>
              <w:szCs w:val="18"/>
            </w:rPr>
          </w:pPr>
          <w:r>
            <w:rPr>
              <w:i/>
              <w:iCs/>
              <w:sz w:val="18"/>
              <w:szCs w:val="18"/>
            </w:rPr>
            <w:t>Serialized Item</w:t>
          </w:r>
          <w:r w:rsidR="00444227" w:rsidRPr="00A04E53">
            <w:rPr>
              <w:i/>
              <w:iCs/>
              <w:sz w:val="18"/>
              <w:szCs w:val="18"/>
            </w:rPr>
            <w:t xml:space="preserve"> Feature Document</w:t>
          </w:r>
        </w:p>
      </w:tc>
      <w:tc>
        <w:tcPr>
          <w:tcW w:w="5508" w:type="dxa"/>
          <w:vAlign w:val="center"/>
        </w:tcPr>
        <w:p w:rsidR="00444227" w:rsidRPr="00A04E53" w:rsidRDefault="00444227" w:rsidP="003534B0">
          <w:pPr>
            <w:pStyle w:val="Header"/>
            <w:jc w:val="right"/>
            <w:rPr>
              <w:i/>
              <w:sz w:val="18"/>
              <w:szCs w:val="18"/>
            </w:rPr>
          </w:pPr>
          <w:r>
            <w:rPr>
              <w:i/>
              <w:sz w:val="18"/>
              <w:szCs w:val="18"/>
            </w:rPr>
            <w:t xml:space="preserve">Revision Date: </w:t>
          </w:r>
          <w:r w:rsidR="00447795">
            <w:rPr>
              <w:i/>
              <w:sz w:val="18"/>
              <w:szCs w:val="18"/>
            </w:rPr>
            <w:t>01/20</w:t>
          </w:r>
          <w:r w:rsidR="003534B0">
            <w:rPr>
              <w:i/>
              <w:sz w:val="18"/>
              <w:szCs w:val="18"/>
            </w:rPr>
            <w:t>/2013</w:t>
          </w:r>
        </w:p>
      </w:tc>
    </w:tr>
    <w:tr w:rsidR="00444227" w:rsidRPr="001E1F93" w:rsidTr="002618A9">
      <w:tc>
        <w:tcPr>
          <w:tcW w:w="5508" w:type="dxa"/>
          <w:vAlign w:val="center"/>
        </w:tcPr>
        <w:p w:rsidR="00444227" w:rsidRPr="001E1F93" w:rsidRDefault="00444227" w:rsidP="002618A9">
          <w:pPr>
            <w:pStyle w:val="Header"/>
            <w:rPr>
              <w:b/>
              <w:i/>
              <w:iCs/>
              <w:sz w:val="18"/>
              <w:szCs w:val="18"/>
            </w:rPr>
          </w:pPr>
          <w:del w:id="192" w:author="Amy Byers" w:date="2015-03-20T09:45:00Z">
            <w:r w:rsidRPr="001E1F93" w:rsidDel="00D45598">
              <w:rPr>
                <w:b/>
                <w:i/>
                <w:iCs/>
                <w:sz w:val="18"/>
                <w:szCs w:val="18"/>
              </w:rPr>
              <w:delText>Stella Nova</w:delText>
            </w:r>
          </w:del>
          <w:proofErr w:type="spellStart"/>
          <w:ins w:id="193" w:author="Amy Byers" w:date="2015-03-20T09:45:00Z">
            <w:r w:rsidR="00D45598">
              <w:rPr>
                <w:b/>
                <w:i/>
                <w:iCs/>
                <w:sz w:val="18"/>
                <w:szCs w:val="18"/>
              </w:rPr>
              <w:t>Storeworks</w:t>
            </w:r>
          </w:ins>
          <w:proofErr w:type="spellEnd"/>
          <w:r w:rsidRPr="001E1F93">
            <w:rPr>
              <w:b/>
              <w:i/>
              <w:iCs/>
              <w:sz w:val="18"/>
              <w:szCs w:val="18"/>
            </w:rPr>
            <w:t xml:space="preserve"> </w:t>
          </w:r>
          <w:r>
            <w:rPr>
              <w:b/>
              <w:i/>
              <w:iCs/>
              <w:sz w:val="18"/>
              <w:szCs w:val="18"/>
            </w:rPr>
            <w:t xml:space="preserve">and Best Buy Canada </w:t>
          </w:r>
          <w:r w:rsidRPr="001E1F93">
            <w:rPr>
              <w:b/>
              <w:i/>
              <w:iCs/>
              <w:sz w:val="18"/>
              <w:szCs w:val="18"/>
            </w:rPr>
            <w:t>Confidential</w:t>
          </w:r>
        </w:p>
      </w:tc>
      <w:tc>
        <w:tcPr>
          <w:tcW w:w="5508" w:type="dxa"/>
          <w:vAlign w:val="center"/>
        </w:tcPr>
        <w:p w:rsidR="00444227" w:rsidRPr="00AA76BC" w:rsidRDefault="00444227" w:rsidP="002618A9">
          <w:pPr>
            <w:pStyle w:val="Footer"/>
            <w:jc w:val="right"/>
            <w:rPr>
              <w:sz w:val="18"/>
              <w:szCs w:val="18"/>
            </w:rPr>
          </w:pPr>
          <w:r w:rsidRPr="001E1F93">
            <w:rPr>
              <w:i/>
              <w:sz w:val="18"/>
              <w:szCs w:val="18"/>
            </w:rPr>
            <w:t xml:space="preserve">Page </w:t>
          </w:r>
          <w:r w:rsidR="007B5065" w:rsidRPr="001E1F93">
            <w:rPr>
              <w:i/>
              <w:sz w:val="18"/>
              <w:szCs w:val="18"/>
            </w:rPr>
            <w:fldChar w:fldCharType="begin"/>
          </w:r>
          <w:r w:rsidRPr="001E1F93">
            <w:rPr>
              <w:i/>
              <w:sz w:val="18"/>
              <w:szCs w:val="18"/>
            </w:rPr>
            <w:instrText xml:space="preserve"> PAGE </w:instrText>
          </w:r>
          <w:r w:rsidR="007B5065" w:rsidRPr="001E1F93">
            <w:rPr>
              <w:i/>
              <w:sz w:val="18"/>
              <w:szCs w:val="18"/>
            </w:rPr>
            <w:fldChar w:fldCharType="separate"/>
          </w:r>
          <w:r w:rsidR="00784C8F">
            <w:rPr>
              <w:i/>
              <w:noProof/>
              <w:sz w:val="18"/>
              <w:szCs w:val="18"/>
            </w:rPr>
            <w:t>2</w:t>
          </w:r>
          <w:r w:rsidR="007B5065" w:rsidRPr="001E1F93">
            <w:rPr>
              <w:i/>
              <w:sz w:val="18"/>
              <w:szCs w:val="18"/>
            </w:rPr>
            <w:fldChar w:fldCharType="end"/>
          </w:r>
          <w:r w:rsidRPr="001E1F93">
            <w:rPr>
              <w:i/>
              <w:sz w:val="18"/>
              <w:szCs w:val="18"/>
            </w:rPr>
            <w:t xml:space="preserve"> of </w:t>
          </w:r>
          <w:r w:rsidR="007B5065" w:rsidRPr="001E1F93">
            <w:rPr>
              <w:i/>
              <w:sz w:val="18"/>
              <w:szCs w:val="18"/>
            </w:rPr>
            <w:fldChar w:fldCharType="begin"/>
          </w:r>
          <w:r w:rsidRPr="001E1F93">
            <w:rPr>
              <w:i/>
              <w:sz w:val="18"/>
              <w:szCs w:val="18"/>
            </w:rPr>
            <w:instrText xml:space="preserve"> NUMPAGES </w:instrText>
          </w:r>
          <w:r w:rsidR="007B5065" w:rsidRPr="001E1F93">
            <w:rPr>
              <w:i/>
              <w:sz w:val="18"/>
              <w:szCs w:val="18"/>
            </w:rPr>
            <w:fldChar w:fldCharType="separate"/>
          </w:r>
          <w:r w:rsidR="00784C8F">
            <w:rPr>
              <w:i/>
              <w:noProof/>
              <w:sz w:val="18"/>
              <w:szCs w:val="18"/>
            </w:rPr>
            <w:t>8</w:t>
          </w:r>
          <w:r w:rsidR="007B5065" w:rsidRPr="001E1F93">
            <w:rPr>
              <w:i/>
              <w:sz w:val="18"/>
              <w:szCs w:val="18"/>
            </w:rPr>
            <w:fldChar w:fldCharType="end"/>
          </w:r>
        </w:p>
      </w:tc>
    </w:tr>
  </w:tbl>
  <w:p w:rsidR="00444227" w:rsidRPr="00D468A5" w:rsidRDefault="00444227" w:rsidP="00D468A5">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87"/>
      <w:gridCol w:w="5297"/>
    </w:tblGrid>
    <w:tr w:rsidR="00444227" w:rsidRPr="00A04E53" w:rsidTr="00091B36">
      <w:trPr>
        <w:trHeight w:val="267"/>
      </w:trPr>
      <w:tc>
        <w:tcPr>
          <w:tcW w:w="5508" w:type="dxa"/>
          <w:vAlign w:val="center"/>
        </w:tcPr>
        <w:p w:rsidR="00444227" w:rsidRPr="00A04E53" w:rsidRDefault="008414F3" w:rsidP="003B6D48">
          <w:pPr>
            <w:pStyle w:val="Header"/>
            <w:rPr>
              <w:i/>
              <w:iCs/>
              <w:sz w:val="18"/>
              <w:szCs w:val="18"/>
            </w:rPr>
          </w:pPr>
          <w:r>
            <w:rPr>
              <w:i/>
              <w:iCs/>
              <w:sz w:val="18"/>
              <w:szCs w:val="18"/>
            </w:rPr>
            <w:t>Serialized Item</w:t>
          </w:r>
          <w:r w:rsidR="00444227" w:rsidRPr="00A04E53">
            <w:rPr>
              <w:i/>
              <w:iCs/>
              <w:sz w:val="18"/>
              <w:szCs w:val="18"/>
            </w:rPr>
            <w:t xml:space="preserve"> Feature Document</w:t>
          </w:r>
        </w:p>
      </w:tc>
      <w:tc>
        <w:tcPr>
          <w:tcW w:w="5508" w:type="dxa"/>
          <w:vAlign w:val="center"/>
        </w:tcPr>
        <w:p w:rsidR="00444227" w:rsidRPr="00A04E53" w:rsidRDefault="00444227" w:rsidP="00784C8F">
          <w:pPr>
            <w:pStyle w:val="Header"/>
            <w:jc w:val="right"/>
            <w:rPr>
              <w:i/>
              <w:sz w:val="18"/>
              <w:szCs w:val="18"/>
            </w:rPr>
          </w:pPr>
          <w:r>
            <w:rPr>
              <w:i/>
              <w:sz w:val="18"/>
              <w:szCs w:val="18"/>
            </w:rPr>
            <w:t xml:space="preserve">Revision Date: </w:t>
          </w:r>
          <w:del w:id="194" w:author="Amy Byers" w:date="2015-03-20T09:45:00Z">
            <w:r w:rsidR="003534B0" w:rsidDel="00D45598">
              <w:rPr>
                <w:i/>
                <w:sz w:val="18"/>
                <w:szCs w:val="18"/>
              </w:rPr>
              <w:delText>01/11/2013</w:delText>
            </w:r>
          </w:del>
          <w:ins w:id="195" w:author="Amy Byers" w:date="2015-04-01T13:04:00Z">
            <w:r w:rsidR="00784C8F">
              <w:rPr>
                <w:i/>
                <w:sz w:val="18"/>
                <w:szCs w:val="18"/>
              </w:rPr>
              <w:t>4/1</w:t>
            </w:r>
          </w:ins>
          <w:ins w:id="196" w:author="Amy Byers" w:date="2015-03-20T09:45:00Z">
            <w:r w:rsidR="00D45598">
              <w:rPr>
                <w:i/>
                <w:sz w:val="18"/>
                <w:szCs w:val="18"/>
              </w:rPr>
              <w:t>/2015</w:t>
            </w:r>
          </w:ins>
        </w:p>
      </w:tc>
    </w:tr>
    <w:tr w:rsidR="00444227" w:rsidRPr="001E1F93" w:rsidTr="001E1F93">
      <w:tc>
        <w:tcPr>
          <w:tcW w:w="5508" w:type="dxa"/>
          <w:vAlign w:val="center"/>
        </w:tcPr>
        <w:p w:rsidR="00444227" w:rsidRPr="001E1F93" w:rsidRDefault="00444227" w:rsidP="00A36851">
          <w:pPr>
            <w:pStyle w:val="Header"/>
            <w:rPr>
              <w:b/>
              <w:i/>
              <w:iCs/>
              <w:sz w:val="18"/>
              <w:szCs w:val="18"/>
            </w:rPr>
          </w:pPr>
          <w:del w:id="197" w:author="Amy Byers" w:date="2015-04-01T13:05:00Z">
            <w:r w:rsidRPr="001E1F93" w:rsidDel="004D04BF">
              <w:rPr>
                <w:b/>
                <w:i/>
                <w:iCs/>
                <w:sz w:val="18"/>
                <w:szCs w:val="18"/>
              </w:rPr>
              <w:delText>Stella Nova</w:delText>
            </w:r>
          </w:del>
          <w:proofErr w:type="spellStart"/>
          <w:ins w:id="198" w:author="Amy Byers" w:date="2015-04-01T13:05:00Z">
            <w:r w:rsidR="004D04BF">
              <w:rPr>
                <w:b/>
                <w:i/>
                <w:iCs/>
                <w:sz w:val="18"/>
                <w:szCs w:val="18"/>
              </w:rPr>
              <w:t>Storeworks</w:t>
            </w:r>
          </w:ins>
          <w:proofErr w:type="spellEnd"/>
          <w:r w:rsidRPr="001E1F93">
            <w:rPr>
              <w:b/>
              <w:i/>
              <w:iCs/>
              <w:sz w:val="18"/>
              <w:szCs w:val="18"/>
            </w:rPr>
            <w:t xml:space="preserve"> </w:t>
          </w:r>
          <w:r>
            <w:rPr>
              <w:b/>
              <w:i/>
              <w:iCs/>
              <w:sz w:val="18"/>
              <w:szCs w:val="18"/>
            </w:rPr>
            <w:t xml:space="preserve">and Best Buy Canada </w:t>
          </w:r>
          <w:r w:rsidRPr="001E1F93">
            <w:rPr>
              <w:b/>
              <w:i/>
              <w:iCs/>
              <w:sz w:val="18"/>
              <w:szCs w:val="18"/>
            </w:rPr>
            <w:t>Confidential</w:t>
          </w:r>
        </w:p>
      </w:tc>
      <w:tc>
        <w:tcPr>
          <w:tcW w:w="5508" w:type="dxa"/>
          <w:vAlign w:val="center"/>
        </w:tcPr>
        <w:p w:rsidR="00444227" w:rsidRPr="00AA76BC" w:rsidRDefault="00444227" w:rsidP="00AA76BC">
          <w:pPr>
            <w:pStyle w:val="Footer"/>
            <w:jc w:val="right"/>
            <w:rPr>
              <w:sz w:val="18"/>
              <w:szCs w:val="18"/>
            </w:rPr>
          </w:pPr>
          <w:r w:rsidRPr="001E1F93">
            <w:rPr>
              <w:i/>
              <w:sz w:val="18"/>
              <w:szCs w:val="18"/>
            </w:rPr>
            <w:t xml:space="preserve">Page </w:t>
          </w:r>
          <w:r w:rsidR="007B5065" w:rsidRPr="001E1F93">
            <w:rPr>
              <w:i/>
              <w:sz w:val="18"/>
              <w:szCs w:val="18"/>
            </w:rPr>
            <w:fldChar w:fldCharType="begin"/>
          </w:r>
          <w:r w:rsidRPr="001E1F93">
            <w:rPr>
              <w:i/>
              <w:sz w:val="18"/>
              <w:szCs w:val="18"/>
            </w:rPr>
            <w:instrText xml:space="preserve"> PAGE </w:instrText>
          </w:r>
          <w:r w:rsidR="007B5065" w:rsidRPr="001E1F93">
            <w:rPr>
              <w:i/>
              <w:sz w:val="18"/>
              <w:szCs w:val="18"/>
            </w:rPr>
            <w:fldChar w:fldCharType="separate"/>
          </w:r>
          <w:r w:rsidR="004D04BF">
            <w:rPr>
              <w:i/>
              <w:noProof/>
              <w:sz w:val="18"/>
              <w:szCs w:val="18"/>
            </w:rPr>
            <w:t>8</w:t>
          </w:r>
          <w:r w:rsidR="007B5065" w:rsidRPr="001E1F93">
            <w:rPr>
              <w:i/>
              <w:sz w:val="18"/>
              <w:szCs w:val="18"/>
            </w:rPr>
            <w:fldChar w:fldCharType="end"/>
          </w:r>
          <w:r w:rsidRPr="001E1F93">
            <w:rPr>
              <w:i/>
              <w:sz w:val="18"/>
              <w:szCs w:val="18"/>
            </w:rPr>
            <w:t xml:space="preserve"> of </w:t>
          </w:r>
          <w:r w:rsidR="007B5065" w:rsidRPr="001E1F93">
            <w:rPr>
              <w:i/>
              <w:sz w:val="18"/>
              <w:szCs w:val="18"/>
            </w:rPr>
            <w:fldChar w:fldCharType="begin"/>
          </w:r>
          <w:r w:rsidRPr="001E1F93">
            <w:rPr>
              <w:i/>
              <w:sz w:val="18"/>
              <w:szCs w:val="18"/>
            </w:rPr>
            <w:instrText xml:space="preserve"> NUMPAGES </w:instrText>
          </w:r>
          <w:r w:rsidR="007B5065" w:rsidRPr="001E1F93">
            <w:rPr>
              <w:i/>
              <w:sz w:val="18"/>
              <w:szCs w:val="18"/>
            </w:rPr>
            <w:fldChar w:fldCharType="separate"/>
          </w:r>
          <w:r w:rsidR="004D04BF">
            <w:rPr>
              <w:i/>
              <w:noProof/>
              <w:sz w:val="18"/>
              <w:szCs w:val="18"/>
            </w:rPr>
            <w:t>8</w:t>
          </w:r>
          <w:r w:rsidR="007B5065" w:rsidRPr="001E1F93">
            <w:rPr>
              <w:i/>
              <w:sz w:val="18"/>
              <w:szCs w:val="18"/>
            </w:rPr>
            <w:fldChar w:fldCharType="end"/>
          </w:r>
        </w:p>
      </w:tc>
    </w:tr>
  </w:tbl>
  <w:p w:rsidR="00444227" w:rsidRPr="008E55BA" w:rsidRDefault="00444227"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4643"/>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102D5"/>
    <w:multiLevelType w:val="multilevel"/>
    <w:tmpl w:val="A5EE10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92201D8"/>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B7F3EEB"/>
    <w:multiLevelType w:val="hybridMultilevel"/>
    <w:tmpl w:val="DF6E4476"/>
    <w:lvl w:ilvl="0" w:tplc="F830FC64">
      <w:start w:val="1"/>
      <w:numFmt w:val="decimal"/>
      <w:lvlText w:val="%1."/>
      <w:lvlJc w:val="left"/>
      <w:pPr>
        <w:ind w:left="396" w:hanging="360"/>
      </w:pPr>
      <w:rPr>
        <w:rFonts w:ascii="Arial" w:hAnsi="Arial" w:hint="default"/>
        <w:b w:val="0"/>
        <w:i w:val="0"/>
        <w:sz w:val="20"/>
        <w:szCs w:val="20"/>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1CCE39C2"/>
    <w:multiLevelType w:val="hybridMultilevel"/>
    <w:tmpl w:val="05AC1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184F1F"/>
    <w:multiLevelType w:val="hybridMultilevel"/>
    <w:tmpl w:val="D4BCEDE8"/>
    <w:lvl w:ilvl="0" w:tplc="F830FC64">
      <w:start w:val="1"/>
      <w:numFmt w:val="decimal"/>
      <w:lvlText w:val="%1."/>
      <w:lvlJc w:val="left"/>
      <w:pPr>
        <w:tabs>
          <w:tab w:val="num" w:pos="396"/>
        </w:tabs>
        <w:ind w:left="396" w:hanging="360"/>
      </w:pPr>
      <w:rPr>
        <w:rFonts w:ascii="Arial" w:hAnsi="Arial" w:hint="default"/>
        <w:b w:val="0"/>
        <w:i w:val="0"/>
        <w:sz w:val="20"/>
        <w:szCs w:val="20"/>
      </w:rPr>
    </w:lvl>
    <w:lvl w:ilvl="1" w:tplc="04090019" w:tentative="1">
      <w:start w:val="1"/>
      <w:numFmt w:val="lowerLetter"/>
      <w:lvlText w:val="%2."/>
      <w:lvlJc w:val="left"/>
      <w:pPr>
        <w:tabs>
          <w:tab w:val="num" w:pos="396"/>
        </w:tabs>
        <w:ind w:left="396" w:hanging="360"/>
      </w:pPr>
    </w:lvl>
    <w:lvl w:ilvl="2" w:tplc="0409001B" w:tentative="1">
      <w:start w:val="1"/>
      <w:numFmt w:val="lowerRoman"/>
      <w:lvlText w:val="%3."/>
      <w:lvlJc w:val="right"/>
      <w:pPr>
        <w:tabs>
          <w:tab w:val="num" w:pos="1116"/>
        </w:tabs>
        <w:ind w:left="1116" w:hanging="180"/>
      </w:pPr>
    </w:lvl>
    <w:lvl w:ilvl="3" w:tplc="0409000F" w:tentative="1">
      <w:start w:val="1"/>
      <w:numFmt w:val="decimal"/>
      <w:lvlText w:val="%4."/>
      <w:lvlJc w:val="left"/>
      <w:pPr>
        <w:tabs>
          <w:tab w:val="num" w:pos="1836"/>
        </w:tabs>
        <w:ind w:left="1836" w:hanging="360"/>
      </w:pPr>
    </w:lvl>
    <w:lvl w:ilvl="4" w:tplc="04090019" w:tentative="1">
      <w:start w:val="1"/>
      <w:numFmt w:val="lowerLetter"/>
      <w:lvlText w:val="%5."/>
      <w:lvlJc w:val="left"/>
      <w:pPr>
        <w:tabs>
          <w:tab w:val="num" w:pos="2556"/>
        </w:tabs>
        <w:ind w:left="2556" w:hanging="360"/>
      </w:pPr>
    </w:lvl>
    <w:lvl w:ilvl="5" w:tplc="0409001B" w:tentative="1">
      <w:start w:val="1"/>
      <w:numFmt w:val="lowerRoman"/>
      <w:lvlText w:val="%6."/>
      <w:lvlJc w:val="right"/>
      <w:pPr>
        <w:tabs>
          <w:tab w:val="num" w:pos="3276"/>
        </w:tabs>
        <w:ind w:left="3276" w:hanging="180"/>
      </w:pPr>
    </w:lvl>
    <w:lvl w:ilvl="6" w:tplc="0409000F" w:tentative="1">
      <w:start w:val="1"/>
      <w:numFmt w:val="decimal"/>
      <w:lvlText w:val="%7."/>
      <w:lvlJc w:val="left"/>
      <w:pPr>
        <w:tabs>
          <w:tab w:val="num" w:pos="3996"/>
        </w:tabs>
        <w:ind w:left="3996" w:hanging="360"/>
      </w:pPr>
    </w:lvl>
    <w:lvl w:ilvl="7" w:tplc="04090019" w:tentative="1">
      <w:start w:val="1"/>
      <w:numFmt w:val="lowerLetter"/>
      <w:lvlText w:val="%8."/>
      <w:lvlJc w:val="left"/>
      <w:pPr>
        <w:tabs>
          <w:tab w:val="num" w:pos="4716"/>
        </w:tabs>
        <w:ind w:left="4716" w:hanging="360"/>
      </w:pPr>
    </w:lvl>
    <w:lvl w:ilvl="8" w:tplc="0409001B" w:tentative="1">
      <w:start w:val="1"/>
      <w:numFmt w:val="lowerRoman"/>
      <w:lvlText w:val="%9."/>
      <w:lvlJc w:val="right"/>
      <w:pPr>
        <w:tabs>
          <w:tab w:val="num" w:pos="5436"/>
        </w:tabs>
        <w:ind w:left="5436" w:hanging="180"/>
      </w:pPr>
    </w:lvl>
  </w:abstractNum>
  <w:abstractNum w:abstractNumId="7">
    <w:nsid w:val="1EFB30DC"/>
    <w:multiLevelType w:val="hybridMultilevel"/>
    <w:tmpl w:val="6826E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504C0B"/>
    <w:multiLevelType w:val="hybridMultilevel"/>
    <w:tmpl w:val="D4BCEDE8"/>
    <w:lvl w:ilvl="0" w:tplc="F830FC64">
      <w:start w:val="1"/>
      <w:numFmt w:val="decimal"/>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
    <w:nsid w:val="222C3D86"/>
    <w:multiLevelType w:val="hybridMultilevel"/>
    <w:tmpl w:val="1B2CD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4F4937"/>
    <w:multiLevelType w:val="hybridMultilevel"/>
    <w:tmpl w:val="943A1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A42B6B"/>
    <w:multiLevelType w:val="hybridMultilevel"/>
    <w:tmpl w:val="2F94ABE8"/>
    <w:lvl w:ilvl="0" w:tplc="0409000F">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2">
    <w:nsid w:val="2BE9431D"/>
    <w:multiLevelType w:val="hybridMultilevel"/>
    <w:tmpl w:val="60922E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130312"/>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3DDC7379"/>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5">
    <w:nsid w:val="3EB432C8"/>
    <w:multiLevelType w:val="hybridMultilevel"/>
    <w:tmpl w:val="CE42447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EB90B94"/>
    <w:multiLevelType w:val="hybridMultilevel"/>
    <w:tmpl w:val="D4BCEDE8"/>
    <w:lvl w:ilvl="0" w:tplc="F830FC64">
      <w:start w:val="1"/>
      <w:numFmt w:val="decimal"/>
      <w:lvlText w:val="%1."/>
      <w:lvlJc w:val="left"/>
      <w:pPr>
        <w:tabs>
          <w:tab w:val="num" w:pos="1440"/>
        </w:tabs>
        <w:ind w:left="144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73F7442"/>
    <w:multiLevelType w:val="hybridMultilevel"/>
    <w:tmpl w:val="933E2F0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C5F2A15"/>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0">
    <w:nsid w:val="55A554C8"/>
    <w:multiLevelType w:val="hybridMultilevel"/>
    <w:tmpl w:val="85020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DE757F"/>
    <w:multiLevelType w:val="hybridMultilevel"/>
    <w:tmpl w:val="F076630A"/>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2">
    <w:nsid w:val="5CAE4515"/>
    <w:multiLevelType w:val="hybridMultilevel"/>
    <w:tmpl w:val="C05C0158"/>
    <w:lvl w:ilvl="0" w:tplc="0409000F">
      <w:start w:val="1"/>
      <w:numFmt w:val="decimal"/>
      <w:lvlText w:val="%1."/>
      <w:lvlJc w:val="left"/>
      <w:pPr>
        <w:ind w:left="396" w:hanging="360"/>
      </w:p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3">
    <w:nsid w:val="5E704B6C"/>
    <w:multiLevelType w:val="hybridMultilevel"/>
    <w:tmpl w:val="D6341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2C69D1"/>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6773BF"/>
    <w:multiLevelType w:val="hybridMultilevel"/>
    <w:tmpl w:val="60922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61875DF"/>
    <w:multiLevelType w:val="hybridMultilevel"/>
    <w:tmpl w:val="69147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A84233E"/>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B990B88"/>
    <w:multiLevelType w:val="hybridMultilevel"/>
    <w:tmpl w:val="2F94ABE8"/>
    <w:lvl w:ilvl="0" w:tplc="0409000F">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0">
    <w:nsid w:val="76394D43"/>
    <w:multiLevelType w:val="hybridMultilevel"/>
    <w:tmpl w:val="AF20C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8063E1F"/>
    <w:multiLevelType w:val="hybridMultilevel"/>
    <w:tmpl w:val="DE840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8D565C4"/>
    <w:multiLevelType w:val="hybridMultilevel"/>
    <w:tmpl w:val="B57A9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2"/>
  </w:num>
  <w:num w:numId="3">
    <w:abstractNumId w:val="17"/>
  </w:num>
  <w:num w:numId="4">
    <w:abstractNumId w:val="1"/>
  </w:num>
  <w:num w:numId="5">
    <w:abstractNumId w:val="22"/>
  </w:num>
  <w:num w:numId="6">
    <w:abstractNumId w:val="27"/>
  </w:num>
  <w:num w:numId="7">
    <w:abstractNumId w:val="4"/>
  </w:num>
  <w:num w:numId="8">
    <w:abstractNumId w:val="5"/>
  </w:num>
  <w:num w:numId="9">
    <w:abstractNumId w:val="20"/>
  </w:num>
  <w:num w:numId="10">
    <w:abstractNumId w:val="19"/>
  </w:num>
  <w:num w:numId="11">
    <w:abstractNumId w:val="8"/>
  </w:num>
  <w:num w:numId="12">
    <w:abstractNumId w:val="14"/>
  </w:num>
  <w:num w:numId="13">
    <w:abstractNumId w:val="16"/>
  </w:num>
  <w:num w:numId="14">
    <w:abstractNumId w:val="13"/>
  </w:num>
  <w:num w:numId="15">
    <w:abstractNumId w:val="0"/>
  </w:num>
  <w:num w:numId="16">
    <w:abstractNumId w:val="29"/>
  </w:num>
  <w:num w:numId="17">
    <w:abstractNumId w:val="28"/>
  </w:num>
  <w:num w:numId="18">
    <w:abstractNumId w:val="10"/>
  </w:num>
  <w:num w:numId="19">
    <w:abstractNumId w:val="21"/>
  </w:num>
  <w:num w:numId="20">
    <w:abstractNumId w:val="26"/>
  </w:num>
  <w:num w:numId="21">
    <w:abstractNumId w:val="6"/>
  </w:num>
  <w:num w:numId="22">
    <w:abstractNumId w:val="25"/>
  </w:num>
  <w:num w:numId="23">
    <w:abstractNumId w:val="7"/>
  </w:num>
  <w:num w:numId="24">
    <w:abstractNumId w:val="15"/>
  </w:num>
  <w:num w:numId="25">
    <w:abstractNumId w:val="12"/>
  </w:num>
  <w:num w:numId="26">
    <w:abstractNumId w:val="31"/>
  </w:num>
  <w:num w:numId="27">
    <w:abstractNumId w:val="30"/>
  </w:num>
  <w:num w:numId="28">
    <w:abstractNumId w:val="24"/>
  </w:num>
  <w:num w:numId="29">
    <w:abstractNumId w:val="9"/>
  </w:num>
  <w:num w:numId="30">
    <w:abstractNumId w:val="23"/>
  </w:num>
  <w:num w:numId="31">
    <w:abstractNumId w:val="11"/>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53"/>
    <w:rsid w:val="00003F23"/>
    <w:rsid w:val="00004F63"/>
    <w:rsid w:val="00023050"/>
    <w:rsid w:val="000269B2"/>
    <w:rsid w:val="00027F72"/>
    <w:rsid w:val="000319F1"/>
    <w:rsid w:val="00033621"/>
    <w:rsid w:val="00041038"/>
    <w:rsid w:val="0004361D"/>
    <w:rsid w:val="0004395D"/>
    <w:rsid w:val="00043B87"/>
    <w:rsid w:val="00044518"/>
    <w:rsid w:val="00045070"/>
    <w:rsid w:val="0005156B"/>
    <w:rsid w:val="00051E40"/>
    <w:rsid w:val="00052314"/>
    <w:rsid w:val="00056350"/>
    <w:rsid w:val="00057F27"/>
    <w:rsid w:val="000600F0"/>
    <w:rsid w:val="00060E98"/>
    <w:rsid w:val="00066883"/>
    <w:rsid w:val="00074C56"/>
    <w:rsid w:val="00074F2C"/>
    <w:rsid w:val="00075EC8"/>
    <w:rsid w:val="0008094E"/>
    <w:rsid w:val="00081E3A"/>
    <w:rsid w:val="0009029B"/>
    <w:rsid w:val="000916F9"/>
    <w:rsid w:val="00091B36"/>
    <w:rsid w:val="000A0B8D"/>
    <w:rsid w:val="000A0C45"/>
    <w:rsid w:val="000A1810"/>
    <w:rsid w:val="000B559C"/>
    <w:rsid w:val="000C04C2"/>
    <w:rsid w:val="000C34B5"/>
    <w:rsid w:val="000C3615"/>
    <w:rsid w:val="000C52B2"/>
    <w:rsid w:val="000D325A"/>
    <w:rsid w:val="000D3D37"/>
    <w:rsid w:val="000D42DE"/>
    <w:rsid w:val="000D6F5D"/>
    <w:rsid w:val="000E1080"/>
    <w:rsid w:val="000E52BB"/>
    <w:rsid w:val="000E541B"/>
    <w:rsid w:val="000E559C"/>
    <w:rsid w:val="001037B1"/>
    <w:rsid w:val="00111F1F"/>
    <w:rsid w:val="00113D1E"/>
    <w:rsid w:val="001141C4"/>
    <w:rsid w:val="001164C3"/>
    <w:rsid w:val="00117D23"/>
    <w:rsid w:val="00125DA6"/>
    <w:rsid w:val="00133425"/>
    <w:rsid w:val="00145772"/>
    <w:rsid w:val="0015173B"/>
    <w:rsid w:val="00153183"/>
    <w:rsid w:val="001556FA"/>
    <w:rsid w:val="0016259E"/>
    <w:rsid w:val="00162A0E"/>
    <w:rsid w:val="00166947"/>
    <w:rsid w:val="00172AE1"/>
    <w:rsid w:val="00174B0C"/>
    <w:rsid w:val="001773E0"/>
    <w:rsid w:val="00181D3C"/>
    <w:rsid w:val="001827F0"/>
    <w:rsid w:val="00183D99"/>
    <w:rsid w:val="0018462F"/>
    <w:rsid w:val="0018468B"/>
    <w:rsid w:val="00185B56"/>
    <w:rsid w:val="0019273A"/>
    <w:rsid w:val="001A0897"/>
    <w:rsid w:val="001A475B"/>
    <w:rsid w:val="001B16E8"/>
    <w:rsid w:val="001B1EE2"/>
    <w:rsid w:val="001B29B3"/>
    <w:rsid w:val="001C1554"/>
    <w:rsid w:val="001C1E2A"/>
    <w:rsid w:val="001C4CC0"/>
    <w:rsid w:val="001D2B93"/>
    <w:rsid w:val="001D2D16"/>
    <w:rsid w:val="001D3A0B"/>
    <w:rsid w:val="001D3EDF"/>
    <w:rsid w:val="001D4598"/>
    <w:rsid w:val="001D55A6"/>
    <w:rsid w:val="001E1F93"/>
    <w:rsid w:val="001E4EA8"/>
    <w:rsid w:val="001E73F7"/>
    <w:rsid w:val="001E7558"/>
    <w:rsid w:val="001E7637"/>
    <w:rsid w:val="001F04B8"/>
    <w:rsid w:val="001F3B26"/>
    <w:rsid w:val="00206D91"/>
    <w:rsid w:val="0021254E"/>
    <w:rsid w:val="00213E70"/>
    <w:rsid w:val="00217BFF"/>
    <w:rsid w:val="002256BA"/>
    <w:rsid w:val="0022760A"/>
    <w:rsid w:val="002332EB"/>
    <w:rsid w:val="00234825"/>
    <w:rsid w:val="00234EA0"/>
    <w:rsid w:val="002410ED"/>
    <w:rsid w:val="0024163E"/>
    <w:rsid w:val="002467F5"/>
    <w:rsid w:val="00250353"/>
    <w:rsid w:val="00250E49"/>
    <w:rsid w:val="00251252"/>
    <w:rsid w:val="00257032"/>
    <w:rsid w:val="002618A9"/>
    <w:rsid w:val="00265332"/>
    <w:rsid w:val="00265366"/>
    <w:rsid w:val="0026699F"/>
    <w:rsid w:val="0026723D"/>
    <w:rsid w:val="002702E0"/>
    <w:rsid w:val="00272E9F"/>
    <w:rsid w:val="00275DB5"/>
    <w:rsid w:val="00281DF5"/>
    <w:rsid w:val="00285A4E"/>
    <w:rsid w:val="00287B14"/>
    <w:rsid w:val="00293314"/>
    <w:rsid w:val="002948BD"/>
    <w:rsid w:val="00295827"/>
    <w:rsid w:val="002A2D8D"/>
    <w:rsid w:val="002A338B"/>
    <w:rsid w:val="002B044F"/>
    <w:rsid w:val="002B14F0"/>
    <w:rsid w:val="002B26B0"/>
    <w:rsid w:val="002B3CC0"/>
    <w:rsid w:val="002B52D4"/>
    <w:rsid w:val="002B68C7"/>
    <w:rsid w:val="002B7057"/>
    <w:rsid w:val="002C01B3"/>
    <w:rsid w:val="002C3A9E"/>
    <w:rsid w:val="002D0D92"/>
    <w:rsid w:val="002D4763"/>
    <w:rsid w:val="002D61CD"/>
    <w:rsid w:val="002E100D"/>
    <w:rsid w:val="002E23C6"/>
    <w:rsid w:val="002E2827"/>
    <w:rsid w:val="002E2B74"/>
    <w:rsid w:val="002E4DCB"/>
    <w:rsid w:val="002E684F"/>
    <w:rsid w:val="002E733C"/>
    <w:rsid w:val="002F13AA"/>
    <w:rsid w:val="002F2CC7"/>
    <w:rsid w:val="00300EE6"/>
    <w:rsid w:val="00305B5F"/>
    <w:rsid w:val="0030664E"/>
    <w:rsid w:val="003105EB"/>
    <w:rsid w:val="003113FA"/>
    <w:rsid w:val="00315981"/>
    <w:rsid w:val="0031760C"/>
    <w:rsid w:val="00320A86"/>
    <w:rsid w:val="00320DD3"/>
    <w:rsid w:val="00325DEE"/>
    <w:rsid w:val="00333907"/>
    <w:rsid w:val="00334375"/>
    <w:rsid w:val="00337215"/>
    <w:rsid w:val="00341299"/>
    <w:rsid w:val="00342344"/>
    <w:rsid w:val="003454BA"/>
    <w:rsid w:val="00346A2E"/>
    <w:rsid w:val="003477B8"/>
    <w:rsid w:val="00347D18"/>
    <w:rsid w:val="00352449"/>
    <w:rsid w:val="003534B0"/>
    <w:rsid w:val="00356C69"/>
    <w:rsid w:val="00361ABB"/>
    <w:rsid w:val="00363873"/>
    <w:rsid w:val="00366130"/>
    <w:rsid w:val="00366A59"/>
    <w:rsid w:val="00371DD0"/>
    <w:rsid w:val="003740F8"/>
    <w:rsid w:val="0037641C"/>
    <w:rsid w:val="00391788"/>
    <w:rsid w:val="00395324"/>
    <w:rsid w:val="0039539A"/>
    <w:rsid w:val="00395BE1"/>
    <w:rsid w:val="003A31C9"/>
    <w:rsid w:val="003A372C"/>
    <w:rsid w:val="003A38D3"/>
    <w:rsid w:val="003A5328"/>
    <w:rsid w:val="003A7D06"/>
    <w:rsid w:val="003B0BAD"/>
    <w:rsid w:val="003B3C90"/>
    <w:rsid w:val="003B6D48"/>
    <w:rsid w:val="003B7921"/>
    <w:rsid w:val="003C0044"/>
    <w:rsid w:val="003C243B"/>
    <w:rsid w:val="003C4BF0"/>
    <w:rsid w:val="003C5E6D"/>
    <w:rsid w:val="003C6E52"/>
    <w:rsid w:val="003C787D"/>
    <w:rsid w:val="003D2718"/>
    <w:rsid w:val="003D3E58"/>
    <w:rsid w:val="003D572C"/>
    <w:rsid w:val="003D7502"/>
    <w:rsid w:val="003E2091"/>
    <w:rsid w:val="003E5E4E"/>
    <w:rsid w:val="003E714C"/>
    <w:rsid w:val="003E74A8"/>
    <w:rsid w:val="003F0439"/>
    <w:rsid w:val="003F0F99"/>
    <w:rsid w:val="003F4A29"/>
    <w:rsid w:val="003F663E"/>
    <w:rsid w:val="00402B28"/>
    <w:rsid w:val="00405656"/>
    <w:rsid w:val="00406A08"/>
    <w:rsid w:val="004102E1"/>
    <w:rsid w:val="00412E93"/>
    <w:rsid w:val="00413942"/>
    <w:rsid w:val="00414418"/>
    <w:rsid w:val="0042187E"/>
    <w:rsid w:val="00427CE3"/>
    <w:rsid w:val="0043295B"/>
    <w:rsid w:val="0043653D"/>
    <w:rsid w:val="00441601"/>
    <w:rsid w:val="004423DD"/>
    <w:rsid w:val="004433E7"/>
    <w:rsid w:val="00444227"/>
    <w:rsid w:val="00447795"/>
    <w:rsid w:val="0045158B"/>
    <w:rsid w:val="004549E7"/>
    <w:rsid w:val="00460D9E"/>
    <w:rsid w:val="004618E7"/>
    <w:rsid w:val="00464AA8"/>
    <w:rsid w:val="00465BF1"/>
    <w:rsid w:val="004704D1"/>
    <w:rsid w:val="004714BC"/>
    <w:rsid w:val="00473E68"/>
    <w:rsid w:val="00475581"/>
    <w:rsid w:val="00484D22"/>
    <w:rsid w:val="004855CF"/>
    <w:rsid w:val="004976C3"/>
    <w:rsid w:val="004979C0"/>
    <w:rsid w:val="00497A05"/>
    <w:rsid w:val="004A08F1"/>
    <w:rsid w:val="004A4B16"/>
    <w:rsid w:val="004B2C0E"/>
    <w:rsid w:val="004B422B"/>
    <w:rsid w:val="004B5003"/>
    <w:rsid w:val="004B5B8E"/>
    <w:rsid w:val="004B67CC"/>
    <w:rsid w:val="004B6D8D"/>
    <w:rsid w:val="004C1689"/>
    <w:rsid w:val="004D04BF"/>
    <w:rsid w:val="004D1EE5"/>
    <w:rsid w:val="004E04F1"/>
    <w:rsid w:val="004E2365"/>
    <w:rsid w:val="004E55FD"/>
    <w:rsid w:val="004F12B3"/>
    <w:rsid w:val="004F3634"/>
    <w:rsid w:val="004F5361"/>
    <w:rsid w:val="004F72C3"/>
    <w:rsid w:val="00503A6B"/>
    <w:rsid w:val="00510DBC"/>
    <w:rsid w:val="00517CA9"/>
    <w:rsid w:val="00521211"/>
    <w:rsid w:val="0052770C"/>
    <w:rsid w:val="00530FAC"/>
    <w:rsid w:val="00535B22"/>
    <w:rsid w:val="00535E1D"/>
    <w:rsid w:val="005370C3"/>
    <w:rsid w:val="0054037C"/>
    <w:rsid w:val="005408D6"/>
    <w:rsid w:val="00541917"/>
    <w:rsid w:val="00545EC3"/>
    <w:rsid w:val="00547E56"/>
    <w:rsid w:val="0055040B"/>
    <w:rsid w:val="005518B8"/>
    <w:rsid w:val="00563893"/>
    <w:rsid w:val="0056491E"/>
    <w:rsid w:val="00574B6D"/>
    <w:rsid w:val="0058708D"/>
    <w:rsid w:val="00590257"/>
    <w:rsid w:val="005949D3"/>
    <w:rsid w:val="0059713B"/>
    <w:rsid w:val="005A238B"/>
    <w:rsid w:val="005A5521"/>
    <w:rsid w:val="005A7692"/>
    <w:rsid w:val="005B008D"/>
    <w:rsid w:val="005B65E7"/>
    <w:rsid w:val="005C11F8"/>
    <w:rsid w:val="005C58B2"/>
    <w:rsid w:val="005D1E23"/>
    <w:rsid w:val="005D33EE"/>
    <w:rsid w:val="005D6363"/>
    <w:rsid w:val="005E0525"/>
    <w:rsid w:val="005E21B2"/>
    <w:rsid w:val="005E267C"/>
    <w:rsid w:val="005E3236"/>
    <w:rsid w:val="005E602C"/>
    <w:rsid w:val="005F239C"/>
    <w:rsid w:val="005F78F9"/>
    <w:rsid w:val="006002A3"/>
    <w:rsid w:val="00602644"/>
    <w:rsid w:val="00602CFE"/>
    <w:rsid w:val="00603033"/>
    <w:rsid w:val="00603E71"/>
    <w:rsid w:val="00614A12"/>
    <w:rsid w:val="006176AC"/>
    <w:rsid w:val="0062533E"/>
    <w:rsid w:val="0063125C"/>
    <w:rsid w:val="00631F2B"/>
    <w:rsid w:val="00635B7F"/>
    <w:rsid w:val="006378B2"/>
    <w:rsid w:val="0064369E"/>
    <w:rsid w:val="006518B7"/>
    <w:rsid w:val="006608E7"/>
    <w:rsid w:val="006634CB"/>
    <w:rsid w:val="00664B7C"/>
    <w:rsid w:val="00665F2F"/>
    <w:rsid w:val="0066627A"/>
    <w:rsid w:val="0067185A"/>
    <w:rsid w:val="00680743"/>
    <w:rsid w:val="00680F2D"/>
    <w:rsid w:val="00684E9D"/>
    <w:rsid w:val="00684FA0"/>
    <w:rsid w:val="00687453"/>
    <w:rsid w:val="00690081"/>
    <w:rsid w:val="00692844"/>
    <w:rsid w:val="006940B6"/>
    <w:rsid w:val="006A24DD"/>
    <w:rsid w:val="006A25A6"/>
    <w:rsid w:val="006A5454"/>
    <w:rsid w:val="006A5947"/>
    <w:rsid w:val="006A6BE7"/>
    <w:rsid w:val="006B0B15"/>
    <w:rsid w:val="006B0ED2"/>
    <w:rsid w:val="006C760B"/>
    <w:rsid w:val="006D10B4"/>
    <w:rsid w:val="006D5B21"/>
    <w:rsid w:val="006D79C5"/>
    <w:rsid w:val="006D7E11"/>
    <w:rsid w:val="006E238A"/>
    <w:rsid w:val="006E30BB"/>
    <w:rsid w:val="006F0007"/>
    <w:rsid w:val="006F19B4"/>
    <w:rsid w:val="006F35DD"/>
    <w:rsid w:val="006F5D53"/>
    <w:rsid w:val="00701E87"/>
    <w:rsid w:val="0070539B"/>
    <w:rsid w:val="0070676F"/>
    <w:rsid w:val="00711015"/>
    <w:rsid w:val="007114DB"/>
    <w:rsid w:val="00711DD6"/>
    <w:rsid w:val="007131CB"/>
    <w:rsid w:val="00714492"/>
    <w:rsid w:val="0071531C"/>
    <w:rsid w:val="007161AA"/>
    <w:rsid w:val="0072172B"/>
    <w:rsid w:val="00721745"/>
    <w:rsid w:val="00722BEC"/>
    <w:rsid w:val="00731DE3"/>
    <w:rsid w:val="007345F4"/>
    <w:rsid w:val="00734711"/>
    <w:rsid w:val="00735496"/>
    <w:rsid w:val="00737A52"/>
    <w:rsid w:val="0074024C"/>
    <w:rsid w:val="007422FE"/>
    <w:rsid w:val="00742C6B"/>
    <w:rsid w:val="00742FE0"/>
    <w:rsid w:val="00743397"/>
    <w:rsid w:val="00750589"/>
    <w:rsid w:val="00751D38"/>
    <w:rsid w:val="00754B2E"/>
    <w:rsid w:val="00755B64"/>
    <w:rsid w:val="00760CBB"/>
    <w:rsid w:val="00761EFD"/>
    <w:rsid w:val="00763E93"/>
    <w:rsid w:val="0076487E"/>
    <w:rsid w:val="00767CBA"/>
    <w:rsid w:val="0077378B"/>
    <w:rsid w:val="0077450B"/>
    <w:rsid w:val="007837D8"/>
    <w:rsid w:val="00784C8F"/>
    <w:rsid w:val="00785B71"/>
    <w:rsid w:val="00786A1D"/>
    <w:rsid w:val="00791019"/>
    <w:rsid w:val="007926DE"/>
    <w:rsid w:val="00794743"/>
    <w:rsid w:val="00795D81"/>
    <w:rsid w:val="00796618"/>
    <w:rsid w:val="0079735B"/>
    <w:rsid w:val="007A7B45"/>
    <w:rsid w:val="007A7CDB"/>
    <w:rsid w:val="007B374D"/>
    <w:rsid w:val="007B5065"/>
    <w:rsid w:val="007B6CD4"/>
    <w:rsid w:val="007B762B"/>
    <w:rsid w:val="007C5414"/>
    <w:rsid w:val="007C6B69"/>
    <w:rsid w:val="007D05E5"/>
    <w:rsid w:val="007D0777"/>
    <w:rsid w:val="007D639D"/>
    <w:rsid w:val="007D76AA"/>
    <w:rsid w:val="007E0D4C"/>
    <w:rsid w:val="007E150B"/>
    <w:rsid w:val="007E27B3"/>
    <w:rsid w:val="007E383E"/>
    <w:rsid w:val="007E5DBE"/>
    <w:rsid w:val="007F05E8"/>
    <w:rsid w:val="007F0FEE"/>
    <w:rsid w:val="007F66C9"/>
    <w:rsid w:val="00810DFF"/>
    <w:rsid w:val="00813925"/>
    <w:rsid w:val="008163BF"/>
    <w:rsid w:val="00820A87"/>
    <w:rsid w:val="00820BAC"/>
    <w:rsid w:val="008217D6"/>
    <w:rsid w:val="008236AC"/>
    <w:rsid w:val="00826DFB"/>
    <w:rsid w:val="008332F6"/>
    <w:rsid w:val="008339B3"/>
    <w:rsid w:val="00833A64"/>
    <w:rsid w:val="00833C37"/>
    <w:rsid w:val="00835470"/>
    <w:rsid w:val="008414F3"/>
    <w:rsid w:val="00853264"/>
    <w:rsid w:val="00854E6A"/>
    <w:rsid w:val="00861D6A"/>
    <w:rsid w:val="00873AD1"/>
    <w:rsid w:val="00874D1C"/>
    <w:rsid w:val="008752FB"/>
    <w:rsid w:val="0087711A"/>
    <w:rsid w:val="008922E6"/>
    <w:rsid w:val="008A0D9D"/>
    <w:rsid w:val="008A2C1E"/>
    <w:rsid w:val="008A4907"/>
    <w:rsid w:val="008B176C"/>
    <w:rsid w:val="008B1BA4"/>
    <w:rsid w:val="008B67BF"/>
    <w:rsid w:val="008B7389"/>
    <w:rsid w:val="008B7CA7"/>
    <w:rsid w:val="008C1D81"/>
    <w:rsid w:val="008C60DE"/>
    <w:rsid w:val="008C71D6"/>
    <w:rsid w:val="008D0EDA"/>
    <w:rsid w:val="008D1C19"/>
    <w:rsid w:val="008D1F6A"/>
    <w:rsid w:val="008E08A7"/>
    <w:rsid w:val="008E4F9B"/>
    <w:rsid w:val="008E55BA"/>
    <w:rsid w:val="008E62D5"/>
    <w:rsid w:val="008E65BC"/>
    <w:rsid w:val="008F032C"/>
    <w:rsid w:val="008F2DDB"/>
    <w:rsid w:val="008F35BD"/>
    <w:rsid w:val="00901827"/>
    <w:rsid w:val="00905B54"/>
    <w:rsid w:val="0090606B"/>
    <w:rsid w:val="00907DEE"/>
    <w:rsid w:val="00916A52"/>
    <w:rsid w:val="00921EE4"/>
    <w:rsid w:val="009255DF"/>
    <w:rsid w:val="00926898"/>
    <w:rsid w:val="009318F6"/>
    <w:rsid w:val="00936FF8"/>
    <w:rsid w:val="009414AB"/>
    <w:rsid w:val="009424F1"/>
    <w:rsid w:val="009430AD"/>
    <w:rsid w:val="009439F2"/>
    <w:rsid w:val="009447C9"/>
    <w:rsid w:val="00951280"/>
    <w:rsid w:val="0095308F"/>
    <w:rsid w:val="009621B6"/>
    <w:rsid w:val="00966008"/>
    <w:rsid w:val="00967087"/>
    <w:rsid w:val="0097690B"/>
    <w:rsid w:val="00981219"/>
    <w:rsid w:val="00983899"/>
    <w:rsid w:val="0098519F"/>
    <w:rsid w:val="009853B0"/>
    <w:rsid w:val="00987A25"/>
    <w:rsid w:val="009942AA"/>
    <w:rsid w:val="00994CCD"/>
    <w:rsid w:val="009A1955"/>
    <w:rsid w:val="009A33F2"/>
    <w:rsid w:val="009A7DB0"/>
    <w:rsid w:val="009A7F67"/>
    <w:rsid w:val="009B0C00"/>
    <w:rsid w:val="009B1F8D"/>
    <w:rsid w:val="009B24E6"/>
    <w:rsid w:val="009B6B95"/>
    <w:rsid w:val="009C0D21"/>
    <w:rsid w:val="009C0DD5"/>
    <w:rsid w:val="009C1EF5"/>
    <w:rsid w:val="009C1FFA"/>
    <w:rsid w:val="009C37A3"/>
    <w:rsid w:val="009C7AF1"/>
    <w:rsid w:val="009D0203"/>
    <w:rsid w:val="009D6EDB"/>
    <w:rsid w:val="009E6876"/>
    <w:rsid w:val="009F0A55"/>
    <w:rsid w:val="009F12BE"/>
    <w:rsid w:val="009F267E"/>
    <w:rsid w:val="009F30E0"/>
    <w:rsid w:val="009F3AF2"/>
    <w:rsid w:val="00A035B7"/>
    <w:rsid w:val="00A04E53"/>
    <w:rsid w:val="00A063CA"/>
    <w:rsid w:val="00A07815"/>
    <w:rsid w:val="00A118EF"/>
    <w:rsid w:val="00A126DA"/>
    <w:rsid w:val="00A21DEE"/>
    <w:rsid w:val="00A22E4E"/>
    <w:rsid w:val="00A23CA8"/>
    <w:rsid w:val="00A24044"/>
    <w:rsid w:val="00A25D48"/>
    <w:rsid w:val="00A26B44"/>
    <w:rsid w:val="00A32489"/>
    <w:rsid w:val="00A36851"/>
    <w:rsid w:val="00A36C62"/>
    <w:rsid w:val="00A5382C"/>
    <w:rsid w:val="00A5528D"/>
    <w:rsid w:val="00A57609"/>
    <w:rsid w:val="00A6001F"/>
    <w:rsid w:val="00A600EE"/>
    <w:rsid w:val="00A60297"/>
    <w:rsid w:val="00A60BC7"/>
    <w:rsid w:val="00A6167A"/>
    <w:rsid w:val="00A711A3"/>
    <w:rsid w:val="00A7193C"/>
    <w:rsid w:val="00A722A7"/>
    <w:rsid w:val="00A726B2"/>
    <w:rsid w:val="00A72867"/>
    <w:rsid w:val="00A742EE"/>
    <w:rsid w:val="00A75EF6"/>
    <w:rsid w:val="00A80FCB"/>
    <w:rsid w:val="00A90F33"/>
    <w:rsid w:val="00A93346"/>
    <w:rsid w:val="00A942ED"/>
    <w:rsid w:val="00AA0C33"/>
    <w:rsid w:val="00AA4692"/>
    <w:rsid w:val="00AA70A5"/>
    <w:rsid w:val="00AA76BC"/>
    <w:rsid w:val="00AB07BE"/>
    <w:rsid w:val="00AB0D2E"/>
    <w:rsid w:val="00AB0FC1"/>
    <w:rsid w:val="00AB4A1E"/>
    <w:rsid w:val="00AC09FA"/>
    <w:rsid w:val="00AC58D9"/>
    <w:rsid w:val="00AC5DE8"/>
    <w:rsid w:val="00AD1D0E"/>
    <w:rsid w:val="00AD4640"/>
    <w:rsid w:val="00AE2695"/>
    <w:rsid w:val="00AE5E97"/>
    <w:rsid w:val="00AF2304"/>
    <w:rsid w:val="00AF42F4"/>
    <w:rsid w:val="00AF6D63"/>
    <w:rsid w:val="00B002F1"/>
    <w:rsid w:val="00B0448F"/>
    <w:rsid w:val="00B075D1"/>
    <w:rsid w:val="00B07E81"/>
    <w:rsid w:val="00B11BD0"/>
    <w:rsid w:val="00B226A2"/>
    <w:rsid w:val="00B22A66"/>
    <w:rsid w:val="00B23BE8"/>
    <w:rsid w:val="00B24C0E"/>
    <w:rsid w:val="00B24F09"/>
    <w:rsid w:val="00B32055"/>
    <w:rsid w:val="00B42CC4"/>
    <w:rsid w:val="00B44B25"/>
    <w:rsid w:val="00B4532E"/>
    <w:rsid w:val="00B5069C"/>
    <w:rsid w:val="00B50D35"/>
    <w:rsid w:val="00B52F26"/>
    <w:rsid w:val="00B55847"/>
    <w:rsid w:val="00B63306"/>
    <w:rsid w:val="00B6403F"/>
    <w:rsid w:val="00B66BE9"/>
    <w:rsid w:val="00B75A16"/>
    <w:rsid w:val="00B845D5"/>
    <w:rsid w:val="00B854EC"/>
    <w:rsid w:val="00B85DDE"/>
    <w:rsid w:val="00B86E09"/>
    <w:rsid w:val="00B93D0E"/>
    <w:rsid w:val="00B951D2"/>
    <w:rsid w:val="00B97B24"/>
    <w:rsid w:val="00BA0DD6"/>
    <w:rsid w:val="00BA1925"/>
    <w:rsid w:val="00BA1AD1"/>
    <w:rsid w:val="00BA5152"/>
    <w:rsid w:val="00BA57A2"/>
    <w:rsid w:val="00BA6B7F"/>
    <w:rsid w:val="00BB054D"/>
    <w:rsid w:val="00BB1D10"/>
    <w:rsid w:val="00BB57F8"/>
    <w:rsid w:val="00BB5911"/>
    <w:rsid w:val="00BB5D70"/>
    <w:rsid w:val="00BB7BEF"/>
    <w:rsid w:val="00BD58FF"/>
    <w:rsid w:val="00BE02C5"/>
    <w:rsid w:val="00BE4251"/>
    <w:rsid w:val="00BE7C56"/>
    <w:rsid w:val="00BF0B69"/>
    <w:rsid w:val="00BF386F"/>
    <w:rsid w:val="00BF4CA0"/>
    <w:rsid w:val="00C01BB6"/>
    <w:rsid w:val="00C028DC"/>
    <w:rsid w:val="00C079AD"/>
    <w:rsid w:val="00C10F49"/>
    <w:rsid w:val="00C11705"/>
    <w:rsid w:val="00C11867"/>
    <w:rsid w:val="00C20FAC"/>
    <w:rsid w:val="00C2251C"/>
    <w:rsid w:val="00C2290F"/>
    <w:rsid w:val="00C249B9"/>
    <w:rsid w:val="00C275D3"/>
    <w:rsid w:val="00C27C5C"/>
    <w:rsid w:val="00C30272"/>
    <w:rsid w:val="00C341E9"/>
    <w:rsid w:val="00C45534"/>
    <w:rsid w:val="00C47288"/>
    <w:rsid w:val="00C51482"/>
    <w:rsid w:val="00C536E5"/>
    <w:rsid w:val="00C55F63"/>
    <w:rsid w:val="00C5754B"/>
    <w:rsid w:val="00C62AEC"/>
    <w:rsid w:val="00C637E9"/>
    <w:rsid w:val="00C64790"/>
    <w:rsid w:val="00C668CA"/>
    <w:rsid w:val="00C70C86"/>
    <w:rsid w:val="00C71AC9"/>
    <w:rsid w:val="00C7306E"/>
    <w:rsid w:val="00C82085"/>
    <w:rsid w:val="00C83648"/>
    <w:rsid w:val="00C8370B"/>
    <w:rsid w:val="00C868A9"/>
    <w:rsid w:val="00C921F5"/>
    <w:rsid w:val="00C94164"/>
    <w:rsid w:val="00C967E5"/>
    <w:rsid w:val="00CA059B"/>
    <w:rsid w:val="00CA09F6"/>
    <w:rsid w:val="00CA1095"/>
    <w:rsid w:val="00CB0501"/>
    <w:rsid w:val="00CB18A7"/>
    <w:rsid w:val="00CB4287"/>
    <w:rsid w:val="00CB4B99"/>
    <w:rsid w:val="00CB650F"/>
    <w:rsid w:val="00CB7308"/>
    <w:rsid w:val="00CD6B2C"/>
    <w:rsid w:val="00CE0B01"/>
    <w:rsid w:val="00CF0B91"/>
    <w:rsid w:val="00CF244B"/>
    <w:rsid w:val="00CF44E0"/>
    <w:rsid w:val="00CF71C6"/>
    <w:rsid w:val="00D01C88"/>
    <w:rsid w:val="00D03A16"/>
    <w:rsid w:val="00D055C4"/>
    <w:rsid w:val="00D12345"/>
    <w:rsid w:val="00D13A76"/>
    <w:rsid w:val="00D17350"/>
    <w:rsid w:val="00D220CA"/>
    <w:rsid w:val="00D22C4D"/>
    <w:rsid w:val="00D24957"/>
    <w:rsid w:val="00D27EE3"/>
    <w:rsid w:val="00D37AE2"/>
    <w:rsid w:val="00D40ED5"/>
    <w:rsid w:val="00D44178"/>
    <w:rsid w:val="00D44836"/>
    <w:rsid w:val="00D45254"/>
    <w:rsid w:val="00D45598"/>
    <w:rsid w:val="00D468A5"/>
    <w:rsid w:val="00D52479"/>
    <w:rsid w:val="00D570E9"/>
    <w:rsid w:val="00D576D3"/>
    <w:rsid w:val="00D61C0C"/>
    <w:rsid w:val="00D72C5C"/>
    <w:rsid w:val="00D746A6"/>
    <w:rsid w:val="00D84285"/>
    <w:rsid w:val="00D8448E"/>
    <w:rsid w:val="00D84559"/>
    <w:rsid w:val="00D858C2"/>
    <w:rsid w:val="00D922F5"/>
    <w:rsid w:val="00D94DA6"/>
    <w:rsid w:val="00DA00C1"/>
    <w:rsid w:val="00DA0829"/>
    <w:rsid w:val="00DA1D0F"/>
    <w:rsid w:val="00DA6FBF"/>
    <w:rsid w:val="00DB03F2"/>
    <w:rsid w:val="00DB187C"/>
    <w:rsid w:val="00DB5585"/>
    <w:rsid w:val="00DD2065"/>
    <w:rsid w:val="00DD397B"/>
    <w:rsid w:val="00DD7ACA"/>
    <w:rsid w:val="00DE012D"/>
    <w:rsid w:val="00DE3B94"/>
    <w:rsid w:val="00DF5250"/>
    <w:rsid w:val="00DF5ADA"/>
    <w:rsid w:val="00DF67C2"/>
    <w:rsid w:val="00E04223"/>
    <w:rsid w:val="00E04D49"/>
    <w:rsid w:val="00E13CD4"/>
    <w:rsid w:val="00E17409"/>
    <w:rsid w:val="00E17F58"/>
    <w:rsid w:val="00E2241B"/>
    <w:rsid w:val="00E239A9"/>
    <w:rsid w:val="00E24DBF"/>
    <w:rsid w:val="00E25525"/>
    <w:rsid w:val="00E335A1"/>
    <w:rsid w:val="00E40CC6"/>
    <w:rsid w:val="00E434AF"/>
    <w:rsid w:val="00E45620"/>
    <w:rsid w:val="00E47045"/>
    <w:rsid w:val="00E501A9"/>
    <w:rsid w:val="00E51808"/>
    <w:rsid w:val="00E53465"/>
    <w:rsid w:val="00E55802"/>
    <w:rsid w:val="00E637E3"/>
    <w:rsid w:val="00E65163"/>
    <w:rsid w:val="00E73884"/>
    <w:rsid w:val="00E76BB9"/>
    <w:rsid w:val="00E77553"/>
    <w:rsid w:val="00E8061D"/>
    <w:rsid w:val="00E8131F"/>
    <w:rsid w:val="00E829C2"/>
    <w:rsid w:val="00E830D8"/>
    <w:rsid w:val="00E845D1"/>
    <w:rsid w:val="00E8511B"/>
    <w:rsid w:val="00E871C1"/>
    <w:rsid w:val="00E92407"/>
    <w:rsid w:val="00E92B5F"/>
    <w:rsid w:val="00E93170"/>
    <w:rsid w:val="00E94247"/>
    <w:rsid w:val="00E94CA7"/>
    <w:rsid w:val="00EA2C5A"/>
    <w:rsid w:val="00EA2EA2"/>
    <w:rsid w:val="00EA601C"/>
    <w:rsid w:val="00EA7155"/>
    <w:rsid w:val="00EB2DA5"/>
    <w:rsid w:val="00EB5461"/>
    <w:rsid w:val="00EB5512"/>
    <w:rsid w:val="00EB7E8A"/>
    <w:rsid w:val="00EC10B6"/>
    <w:rsid w:val="00EC5773"/>
    <w:rsid w:val="00EC57C3"/>
    <w:rsid w:val="00EC6996"/>
    <w:rsid w:val="00ED1C34"/>
    <w:rsid w:val="00ED3A0F"/>
    <w:rsid w:val="00ED40EF"/>
    <w:rsid w:val="00ED7103"/>
    <w:rsid w:val="00EE0FB5"/>
    <w:rsid w:val="00EF06BD"/>
    <w:rsid w:val="00EF0994"/>
    <w:rsid w:val="00EF1547"/>
    <w:rsid w:val="00EF37D1"/>
    <w:rsid w:val="00EF5EC0"/>
    <w:rsid w:val="00EF78FA"/>
    <w:rsid w:val="00F01916"/>
    <w:rsid w:val="00F0667B"/>
    <w:rsid w:val="00F12F9F"/>
    <w:rsid w:val="00F131F7"/>
    <w:rsid w:val="00F16871"/>
    <w:rsid w:val="00F225EF"/>
    <w:rsid w:val="00F23574"/>
    <w:rsid w:val="00F24025"/>
    <w:rsid w:val="00F25325"/>
    <w:rsid w:val="00F33006"/>
    <w:rsid w:val="00F346B0"/>
    <w:rsid w:val="00F40B82"/>
    <w:rsid w:val="00F41E7B"/>
    <w:rsid w:val="00F41FE4"/>
    <w:rsid w:val="00F42911"/>
    <w:rsid w:val="00F447E8"/>
    <w:rsid w:val="00F476C2"/>
    <w:rsid w:val="00F506DE"/>
    <w:rsid w:val="00F5232D"/>
    <w:rsid w:val="00F523F6"/>
    <w:rsid w:val="00F54203"/>
    <w:rsid w:val="00F55D0C"/>
    <w:rsid w:val="00F57B0C"/>
    <w:rsid w:val="00F64FEA"/>
    <w:rsid w:val="00F7330F"/>
    <w:rsid w:val="00F74482"/>
    <w:rsid w:val="00F74CEF"/>
    <w:rsid w:val="00F74EEC"/>
    <w:rsid w:val="00F75352"/>
    <w:rsid w:val="00F819DD"/>
    <w:rsid w:val="00F91DB5"/>
    <w:rsid w:val="00F924C8"/>
    <w:rsid w:val="00F935C1"/>
    <w:rsid w:val="00F936C4"/>
    <w:rsid w:val="00FA3D7C"/>
    <w:rsid w:val="00FB0BB5"/>
    <w:rsid w:val="00FB307D"/>
    <w:rsid w:val="00FB3F03"/>
    <w:rsid w:val="00FB5898"/>
    <w:rsid w:val="00FC170B"/>
    <w:rsid w:val="00FC3DC2"/>
    <w:rsid w:val="00FC5731"/>
    <w:rsid w:val="00FC7043"/>
    <w:rsid w:val="00FD5BA1"/>
    <w:rsid w:val="00FD6293"/>
    <w:rsid w:val="00FD7F0A"/>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C50276-FF5F-4604-B048-B7F6B71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247"/>
    <w:rPr>
      <w:rFonts w:ascii="Arial" w:hAnsi="Arial"/>
      <w:szCs w:val="24"/>
    </w:rPr>
  </w:style>
  <w:style w:type="paragraph" w:styleId="Heading1">
    <w:name w:val="heading 1"/>
    <w:aliases w:val="shead1"/>
    <w:basedOn w:val="Normal"/>
    <w:next w:val="BodyText"/>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link w:val="Heading3Char"/>
    <w:autoRedefine/>
    <w:qFormat/>
    <w:rsid w:val="00281DF5"/>
    <w:pPr>
      <w:keepNext/>
      <w:numPr>
        <w:ilvl w:val="2"/>
        <w:numId w:val="2"/>
      </w:numPr>
      <w:tabs>
        <w:tab w:val="clear" w:pos="1440"/>
        <w:tab w:val="num"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0D3D37"/>
    <w:pPr>
      <w:ind w:left="720"/>
      <w:contextualSpacing/>
    </w:pPr>
  </w:style>
  <w:style w:type="character" w:customStyle="1" w:styleId="Heading3Char">
    <w:name w:val="Heading 3 Char"/>
    <w:basedOn w:val="DefaultParagraphFont"/>
    <w:link w:val="Heading3"/>
    <w:rsid w:val="00281DF5"/>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7080">
      <w:bodyDiv w:val="1"/>
      <w:marLeft w:val="0"/>
      <w:marRight w:val="0"/>
      <w:marTop w:val="0"/>
      <w:marBottom w:val="0"/>
      <w:divBdr>
        <w:top w:val="none" w:sz="0" w:space="0" w:color="auto"/>
        <w:left w:val="none" w:sz="0" w:space="0" w:color="auto"/>
        <w:bottom w:val="none" w:sz="0" w:space="0" w:color="auto"/>
        <w:right w:val="none" w:sz="0" w:space="0" w:color="auto"/>
      </w:divBdr>
    </w:div>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205202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4.png@01CF7F10.A427588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feature%20documents\BBYC%20Mobile%20Feature%20Document_0402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E0366-6E7F-47FE-B961-E4353DEF350C}">
  <ds:schemaRefs>
    <ds:schemaRef ds:uri="http://schemas.microsoft.com/office/2006/metadata/properties"/>
  </ds:schemaRefs>
</ds:datastoreItem>
</file>

<file path=customXml/itemProps2.xml><?xml version="1.0" encoding="utf-8"?>
<ds:datastoreItem xmlns:ds="http://schemas.openxmlformats.org/officeDocument/2006/customXml" ds:itemID="{1E7C49AE-E573-441B-9DEC-33B98DAF8D42}">
  <ds:schemaRefs>
    <ds:schemaRef ds:uri="http://schemas.microsoft.com/sharepoint/v3/contenttype/forms"/>
  </ds:schemaRefs>
</ds:datastoreItem>
</file>

<file path=customXml/itemProps3.xml><?xml version="1.0" encoding="utf-8"?>
<ds:datastoreItem xmlns:ds="http://schemas.openxmlformats.org/officeDocument/2006/customXml" ds:itemID="{6DC72FC5-767B-46EB-A5D3-72A0E5C2EC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7C7859A-B8F4-44AE-AE04-2AE273989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BBYC Mobile Feature Document_0402_1.dotx</Template>
  <TotalTime>3</TotalTime>
  <Pages>8</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eDoc</vt:lpstr>
    </vt:vector>
  </TitlesOfParts>
  <Company>Stella Nova Technologies, Inc.</Company>
  <LinksUpToDate>false</LinksUpToDate>
  <CharactersWithSpaces>9934</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eDoc</dc:title>
  <dc:creator>alackas</dc:creator>
  <cp:lastModifiedBy>Amy Byers</cp:lastModifiedBy>
  <cp:revision>3</cp:revision>
  <cp:lastPrinted>2009-04-22T19:36:00Z</cp:lastPrinted>
  <dcterms:created xsi:type="dcterms:W3CDTF">2015-04-01T17:05:00Z</dcterms:created>
  <dcterms:modified xsi:type="dcterms:W3CDTF">2015-04-01T17:08:00Z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0x0101008DD96454AA006D4FBDFADC046BE8270C</vt:lpwstr>
  </property>
</Properties>
</file>